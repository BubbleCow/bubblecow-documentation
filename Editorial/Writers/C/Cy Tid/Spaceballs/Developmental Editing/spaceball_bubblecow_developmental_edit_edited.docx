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DAF" w:rsidP="131935FD" w:rsidRDefault="00E43ACF" w14:paraId="501BD5D0" w14:textId="685CF8BF">
      <w:pPr>
        <w:spacing w:after="0"/>
        <w:ind w:firstLine="0"/>
        <w:rPr>
          <w:rFonts w:cs="Calibri" w:cstheme="minorAscii"/>
          <w:sz w:val="24"/>
          <w:szCs w:val="24"/>
        </w:rPr>
        <w:pPrChange w:author="Gary Smailes" w:date="2024-02-26T13:35:21.82Z">
          <w:pPr>
            <w:spacing w:after="0"/>
            <w:ind w:firstLine="360"/>
          </w:pPr>
        </w:pPrChange>
      </w:pPr>
      <w:commentRangeStart w:id="727999081"/>
      <w:r w:rsidRPr="131935FD" w:rsidR="131935FD">
        <w:rPr>
          <w:rFonts w:cs="Calibri" w:cstheme="minorAscii"/>
          <w:sz w:val="24"/>
          <w:szCs w:val="24"/>
        </w:rPr>
        <w:t>There</w:t>
      </w:r>
      <w:commentRangeEnd w:id="727999081"/>
      <w:r>
        <w:rPr>
          <w:rStyle w:val="CommentReference"/>
        </w:rPr>
        <w:commentReference w:id="727999081"/>
      </w:r>
      <w:r w:rsidRPr="131935FD" w:rsidR="131935FD">
        <w:rPr>
          <w:rFonts w:cs="Calibri" w:cstheme="minorAscii"/>
          <w:sz w:val="24"/>
          <w:szCs w:val="24"/>
        </w:rPr>
        <w:t xml:space="preserve"> are moments that define you</w:t>
      </w:r>
      <w:ins w:author="Gary Smailes" w:date="2024-02-26T13:38:21.083Z" w:id="1460753443">
        <w:r w:rsidRPr="131935FD" w:rsidR="131935FD">
          <w:rPr>
            <w:rFonts w:cs="Calibri" w:cstheme="minorAscii"/>
            <w:sz w:val="24"/>
            <w:szCs w:val="24"/>
          </w:rPr>
          <w:t xml:space="preserve"> - b</w:t>
        </w:r>
      </w:ins>
      <w:del w:author="Gary Smailes" w:date="2024-02-26T13:38:20.734Z" w:id="1679129668">
        <w:r w:rsidRPr="131935FD" w:rsidDel="131935FD">
          <w:rPr>
            <w:rFonts w:cs="Calibri" w:cstheme="minorAscii"/>
            <w:sz w:val="24"/>
            <w:szCs w:val="24"/>
          </w:rPr>
          <w:delText>. B</w:delText>
        </w:r>
      </w:del>
      <w:r w:rsidRPr="131935FD" w:rsidR="131935FD">
        <w:rPr>
          <w:rFonts w:cs="Calibri" w:cstheme="minorAscii"/>
          <w:sz w:val="24"/>
          <w:szCs w:val="24"/>
        </w:rPr>
        <w:t xml:space="preserve">rief snatches of time that remain frozen in your memory forever. Regret. Slivers of hope. That mishmash of pride and mortification when you conjured the courage to ask the prom queen to dance and then she, not her date, punched your lights out. This is what you remember when other people ask </w:t>
      </w:r>
      <w:r w:rsidRPr="131935FD" w:rsidR="131935FD">
        <w:rPr>
          <w:rFonts w:cs="Calibri" w:cstheme="minorAscii"/>
          <w:i w:val="1"/>
          <w:iCs w:val="1"/>
          <w:sz w:val="24"/>
          <w:szCs w:val="24"/>
        </w:rPr>
        <w:t>when did it start?</w:t>
      </w:r>
      <w:r w:rsidRPr="131935FD" w:rsidR="131935FD">
        <w:rPr>
          <w:rFonts w:cs="Calibri" w:cstheme="minorAscii"/>
          <w:sz w:val="24"/>
          <w:szCs w:val="24"/>
        </w:rPr>
        <w:t xml:space="preserve"> or </w:t>
      </w:r>
      <w:r w:rsidRPr="131935FD" w:rsidR="131935FD">
        <w:rPr>
          <w:rFonts w:cs="Calibri" w:cstheme="minorAscii"/>
          <w:i w:val="1"/>
          <w:iCs w:val="1"/>
          <w:sz w:val="24"/>
          <w:szCs w:val="24"/>
        </w:rPr>
        <w:t>what led you to greatness?</w:t>
      </w:r>
      <w:r w:rsidRPr="131935FD" w:rsidR="131935FD">
        <w:rPr>
          <w:rFonts w:cs="Calibri" w:cstheme="minorAscii"/>
          <w:sz w:val="24"/>
          <w:szCs w:val="24"/>
        </w:rPr>
        <w:t xml:space="preserve"> or </w:t>
      </w:r>
      <w:r w:rsidRPr="131935FD" w:rsidR="131935FD">
        <w:rPr>
          <w:rFonts w:cs="Calibri" w:cstheme="minorAscii"/>
          <w:i w:val="1"/>
          <w:iCs w:val="1"/>
          <w:sz w:val="24"/>
          <w:szCs w:val="24"/>
        </w:rPr>
        <w:t>at what point did you stop looking where you put your feet, and decide to step off a cliff?</w:t>
      </w:r>
      <w:r w:rsidRPr="131935FD" w:rsidR="131935FD">
        <w:rPr>
          <w:rFonts w:cs="Calibri" w:cstheme="minorAscii"/>
          <w:sz w:val="24"/>
          <w:szCs w:val="24"/>
        </w:rPr>
        <w:t xml:space="preserve"> </w:t>
      </w:r>
    </w:p>
    <w:p w:rsidR="00176DAF" w:rsidP="131935FD" w:rsidRDefault="007F0EEA" w14:paraId="3D4FE05D" w14:textId="155182DF">
      <w:pPr>
        <w:spacing w:after="0"/>
        <w:ind w:firstLine="360"/>
        <w:rPr>
          <w:ins w:author="Gary Smailes" w:date="2024-02-26T13:38:52.817Z" w:id="490659761"/>
          <w:rFonts w:cs="Calibri" w:cstheme="minorAscii"/>
          <w:sz w:val="24"/>
          <w:szCs w:val="24"/>
        </w:rPr>
      </w:pPr>
      <w:r w:rsidRPr="131935FD" w:rsidR="131935FD">
        <w:rPr>
          <w:rFonts w:cs="Calibri" w:cstheme="minorAscii"/>
          <w:sz w:val="24"/>
          <w:szCs w:val="24"/>
        </w:rPr>
        <w:t>Here.</w:t>
      </w:r>
      <w:r w:rsidRPr="131935FD" w:rsidR="131935FD">
        <w:rPr>
          <w:rFonts w:cs="Calibri" w:cstheme="minorAscii"/>
          <w:sz w:val="24"/>
          <w:szCs w:val="24"/>
        </w:rPr>
        <w:t xml:space="preserve"> </w:t>
      </w:r>
    </w:p>
    <w:p w:rsidR="00176DAF" w:rsidP="131935FD" w:rsidRDefault="007F0EEA" w14:paraId="60C80585" w14:textId="49843AC0">
      <w:pPr>
        <w:spacing w:after="0"/>
        <w:ind w:firstLine="360"/>
        <w:rPr>
          <w:rFonts w:cs="Calibri" w:cstheme="minorAscii"/>
          <w:sz w:val="24"/>
          <w:szCs w:val="24"/>
        </w:rPr>
      </w:pPr>
      <w:r w:rsidRPr="131935FD" w:rsidR="131935FD">
        <w:rPr>
          <w:rFonts w:cs="Calibri" w:cstheme="minorAscii"/>
          <w:sz w:val="24"/>
          <w:szCs w:val="24"/>
        </w:rPr>
        <w:t>It’s</w:t>
      </w:r>
      <w:r w:rsidRPr="131935FD" w:rsidR="131935FD">
        <w:rPr>
          <w:rFonts w:cs="Calibri" w:cstheme="minorAscii"/>
          <w:sz w:val="24"/>
          <w:szCs w:val="24"/>
        </w:rPr>
        <w:t xml:space="preserve"> right here.</w:t>
      </w:r>
      <w:r w:rsidRPr="131935FD" w:rsidR="131935FD">
        <w:rPr>
          <w:rFonts w:cs="Calibri" w:cstheme="minorAscii"/>
          <w:sz w:val="24"/>
          <w:szCs w:val="24"/>
        </w:rPr>
        <w:t xml:space="preserve"> </w:t>
      </w:r>
    </w:p>
    <w:p w:rsidRPr="009E7F4C" w:rsidR="007F0EEA" w:rsidP="00176DAF" w:rsidRDefault="007F0EEA" w14:paraId="6E8D59F7" w14:textId="56E66BF2">
      <w:pPr>
        <w:ind w:firstLine="360"/>
        <w:rPr>
          <w:rFonts w:cstheme="minorHAnsi"/>
          <w:sz w:val="24"/>
          <w:szCs w:val="24"/>
        </w:rPr>
      </w:pPr>
      <w:r w:rsidRPr="009E7F4C">
        <w:rPr>
          <w:rFonts w:cstheme="minorHAnsi"/>
          <w:sz w:val="24"/>
          <w:szCs w:val="24"/>
        </w:rPr>
        <w:br w:type="page"/>
      </w:r>
    </w:p>
    <w:p w:rsidRPr="007C3890" w:rsidR="00176DAF" w:rsidP="007C3890" w:rsidRDefault="007C3890" w14:paraId="37A1E29E" w14:textId="46F33979">
      <w:pPr>
        <w:spacing w:after="0"/>
        <w:rPr>
          <w:rFonts w:cstheme="minorHAnsi"/>
          <w:sz w:val="24"/>
          <w:szCs w:val="24"/>
        </w:rPr>
      </w:pPr>
      <w:r>
        <w:rPr>
          <w:rFonts w:cstheme="minorHAnsi"/>
          <w:sz w:val="24"/>
          <w:szCs w:val="24"/>
        </w:rPr>
        <w:lastRenderedPageBreak/>
        <w:t xml:space="preserve">1: </w:t>
      </w:r>
      <w:r w:rsidRPr="007C3890">
        <w:rPr>
          <w:rFonts w:cstheme="minorHAnsi"/>
          <w:sz w:val="24"/>
          <w:szCs w:val="24"/>
        </w:rPr>
        <w:t>Collect Calls at the End of the Universe</w:t>
      </w:r>
    </w:p>
    <w:p w:rsidRPr="009E7F4C" w:rsidR="007F0EEA" w:rsidP="00176DAF" w:rsidRDefault="007F0EEA" w14:paraId="7E81AC43" w14:textId="74889AA7">
      <w:pPr>
        <w:spacing w:after="0"/>
        <w:ind w:firstLine="360"/>
        <w:rPr>
          <w:rFonts w:cstheme="minorHAnsi"/>
          <w:sz w:val="24"/>
          <w:szCs w:val="24"/>
        </w:rPr>
      </w:pPr>
    </w:p>
    <w:p w:rsidRPr="009E7F4C" w:rsidR="007F0EEA" w:rsidP="131935FD" w:rsidRDefault="007F0EEA" w14:paraId="31C95986" w14:textId="089A4710" w14:noSpellErr="1">
      <w:pPr>
        <w:spacing w:after="0"/>
        <w:rPr>
          <w:rFonts w:cs="Calibri" w:cstheme="minorAscii"/>
          <w:sz w:val="24"/>
          <w:szCs w:val="24"/>
        </w:rPr>
      </w:pPr>
      <w:r w:rsidRPr="131935FD" w:rsidR="131935FD">
        <w:rPr>
          <w:rFonts w:cs="Calibri" w:cstheme="minorAscii"/>
          <w:sz w:val="24"/>
          <w:szCs w:val="24"/>
        </w:rPr>
        <w:t>I’d</w:t>
      </w:r>
      <w:r w:rsidRPr="131935FD" w:rsidR="131935FD">
        <w:rPr>
          <w:rFonts w:cs="Calibri" w:cstheme="minorAscii"/>
          <w:sz w:val="24"/>
          <w:szCs w:val="24"/>
        </w:rPr>
        <w:t xml:space="preserve"> like to meet the</w:t>
      </w:r>
      <w:commentRangeStart w:id="1325960140"/>
      <w:commentRangeStart w:id="289310878"/>
      <w:r w:rsidRPr="131935FD" w:rsidR="131935FD">
        <w:rPr>
          <w:rFonts w:cs="Calibri" w:cstheme="minorAscii"/>
          <w:sz w:val="24"/>
          <w:szCs w:val="24"/>
        </w:rPr>
        <w:t xml:space="preserve"> asshole who decided </w:t>
      </w:r>
      <w:r w:rsidRPr="131935FD" w:rsidR="131935FD">
        <w:rPr>
          <w:rFonts w:cs="Calibri" w:cstheme="minorAscii"/>
          <w:sz w:val="24"/>
          <w:szCs w:val="24"/>
        </w:rPr>
        <w:t>it</w:t>
      </w:r>
      <w:r w:rsidRPr="131935FD" w:rsidR="131935FD">
        <w:rPr>
          <w:rFonts w:cs="Calibri" w:cstheme="minorAscii"/>
          <w:sz w:val="24"/>
          <w:szCs w:val="24"/>
        </w:rPr>
        <w:t>’s</w:t>
      </w:r>
      <w:r w:rsidRPr="131935FD" w:rsidR="131935FD">
        <w:rPr>
          <w:rFonts w:cs="Calibri" w:cstheme="minorAscii"/>
          <w:sz w:val="24"/>
          <w:szCs w:val="24"/>
        </w:rPr>
        <w:t xml:space="preserve"> </w:t>
      </w:r>
      <w:r w:rsidRPr="131935FD" w:rsidR="131935FD">
        <w:rPr>
          <w:rFonts w:cs="Calibri" w:cstheme="minorAscii"/>
          <w:sz w:val="24"/>
          <w:szCs w:val="24"/>
        </w:rPr>
        <w:t xml:space="preserve">okay to call somebody while </w:t>
      </w:r>
      <w:r w:rsidRPr="131935FD" w:rsidR="131935FD">
        <w:rPr>
          <w:rFonts w:cs="Calibri" w:cstheme="minorAscii"/>
          <w:sz w:val="24"/>
          <w:szCs w:val="24"/>
        </w:rPr>
        <w:t>they’re</w:t>
      </w:r>
      <w:r w:rsidRPr="131935FD" w:rsidR="131935FD">
        <w:rPr>
          <w:rFonts w:cs="Calibri" w:cstheme="minorAscii"/>
          <w:sz w:val="24"/>
          <w:szCs w:val="24"/>
        </w:rPr>
        <w:t xml:space="preserve"> hibernating.</w:t>
      </w:r>
      <w:r w:rsidRPr="131935FD" w:rsidR="131935FD">
        <w:rPr>
          <w:rFonts w:cs="Calibri" w:cstheme="minorAscii"/>
          <w:sz w:val="24"/>
          <w:szCs w:val="24"/>
        </w:rPr>
        <w:t xml:space="preserve"> </w:t>
      </w:r>
      <w:r w:rsidRPr="131935FD" w:rsidR="131935FD">
        <w:rPr>
          <w:rFonts w:cs="Calibri" w:cstheme="minorAscii"/>
          <w:sz w:val="24"/>
          <w:szCs w:val="24"/>
        </w:rPr>
        <w:t>That’s</w:t>
      </w:r>
      <w:r w:rsidRPr="131935FD" w:rsidR="131935FD">
        <w:rPr>
          <w:rFonts w:cs="Calibri" w:cstheme="minorAscii"/>
          <w:sz w:val="24"/>
          <w:szCs w:val="24"/>
        </w:rPr>
        <w:t xml:space="preserve"> the whole point of hibernating, isn’t it?</w:t>
      </w:r>
      <w:r w:rsidRPr="131935FD" w:rsidR="131935FD">
        <w:rPr>
          <w:rFonts w:cs="Calibri" w:cstheme="minorAscii"/>
          <w:sz w:val="24"/>
          <w:szCs w:val="24"/>
        </w:rPr>
        <w:t xml:space="preserve"> </w:t>
      </w:r>
      <w:r w:rsidRPr="131935FD" w:rsidR="131935FD">
        <w:rPr>
          <w:rFonts w:cs="Calibri" w:cstheme="minorAscii"/>
          <w:sz w:val="24"/>
          <w:szCs w:val="24"/>
        </w:rPr>
        <w:t>To not talk to anybody?</w:t>
      </w:r>
      <w:r w:rsidRPr="131935FD" w:rsidR="131935FD">
        <w:rPr>
          <w:rFonts w:cs="Calibri" w:cstheme="minorAscii"/>
          <w:sz w:val="24"/>
          <w:szCs w:val="24"/>
        </w:rPr>
        <w:t xml:space="preserve"> </w:t>
      </w:r>
      <w:r w:rsidRPr="131935FD" w:rsidR="131935FD">
        <w:rPr>
          <w:rFonts w:cs="Calibri" w:cstheme="minorAscii"/>
          <w:sz w:val="24"/>
          <w:szCs w:val="24"/>
        </w:rPr>
        <w:t xml:space="preserve">I mean, </w:t>
      </w:r>
      <w:r w:rsidRPr="131935FD" w:rsidR="131935FD">
        <w:rPr>
          <w:rFonts w:cs="Calibri" w:cstheme="minorAscii"/>
          <w:sz w:val="24"/>
          <w:szCs w:val="24"/>
        </w:rPr>
        <w:t>why the hell</w:t>
      </w:r>
      <w:r w:rsidRPr="131935FD" w:rsidR="131935FD">
        <w:rPr>
          <w:rFonts w:cs="Calibri" w:cstheme="minorAscii"/>
          <w:sz w:val="24"/>
          <w:szCs w:val="24"/>
        </w:rPr>
        <w:t xml:space="preserve"> did I drop 50</w:t>
      </w:r>
      <w:r w:rsidRPr="131935FD" w:rsidR="131935FD">
        <w:rPr>
          <w:rFonts w:cs="Calibri" w:cstheme="minorAscii"/>
          <w:sz w:val="24"/>
          <w:szCs w:val="24"/>
        </w:rPr>
        <w:t>k</w:t>
      </w:r>
      <w:r w:rsidRPr="131935FD" w:rsidR="131935FD">
        <w:rPr>
          <w:rFonts w:cs="Calibri" w:cstheme="minorAscii"/>
          <w:sz w:val="24"/>
          <w:szCs w:val="24"/>
        </w:rPr>
        <w:t xml:space="preserve"> to take an </w:t>
      </w:r>
      <w:r w:rsidRPr="131935FD" w:rsidR="131935FD">
        <w:rPr>
          <w:rFonts w:cs="Calibri" w:cstheme="minorAscii"/>
          <w:sz w:val="24"/>
          <w:szCs w:val="24"/>
        </w:rPr>
        <w:t>eight-month</w:t>
      </w:r>
      <w:r w:rsidRPr="131935FD" w:rsidR="131935FD">
        <w:rPr>
          <w:rFonts w:cs="Calibri" w:cstheme="minorAscii"/>
          <w:sz w:val="24"/>
          <w:szCs w:val="24"/>
        </w:rPr>
        <w:t xml:space="preserve"> nap if I wanted to </w:t>
      </w:r>
      <w:r w:rsidRPr="131935FD" w:rsidR="131935FD">
        <w:rPr>
          <w:rFonts w:cs="Calibri" w:cstheme="minorAscii"/>
          <w:sz w:val="24"/>
          <w:szCs w:val="24"/>
        </w:rPr>
        <w:t>get</w:t>
      </w:r>
      <w:r w:rsidRPr="131935FD" w:rsidR="131935FD">
        <w:rPr>
          <w:rFonts w:cs="Calibri" w:cstheme="minorAscii"/>
          <w:sz w:val="24"/>
          <w:szCs w:val="24"/>
        </w:rPr>
        <w:t xml:space="preserve"> interrupted?</w:t>
      </w:r>
      <w:commentRangeEnd w:id="1325960140"/>
      <w:r>
        <w:rPr>
          <w:rStyle w:val="CommentReference"/>
        </w:rPr>
        <w:commentReference w:id="1325960140"/>
      </w:r>
      <w:commentRangeEnd w:id="289310878"/>
      <w:r>
        <w:rPr>
          <w:rStyle w:val="CommentReference"/>
        </w:rPr>
        <w:commentReference w:id="289310878"/>
      </w:r>
    </w:p>
    <w:p w:rsidRPr="009E7F4C" w:rsidR="007F0EEA" w:rsidP="131935FD" w:rsidRDefault="007F0EEA" w14:paraId="310120D1" w14:textId="7C8EE545" w14:noSpellErr="1">
      <w:pPr>
        <w:spacing w:after="0"/>
        <w:ind w:firstLine="360"/>
        <w:rPr>
          <w:rFonts w:cs="Calibri" w:cstheme="minorAscii"/>
          <w:sz w:val="24"/>
          <w:szCs w:val="24"/>
        </w:rPr>
      </w:pPr>
      <w:r w:rsidRPr="131935FD" w:rsidR="131935FD">
        <w:rPr>
          <w:rFonts w:cs="Calibri" w:cstheme="minorAscii"/>
          <w:sz w:val="24"/>
          <w:szCs w:val="24"/>
        </w:rPr>
        <w:t xml:space="preserve">“Answer,” </w:t>
      </w:r>
      <w:r w:rsidRPr="131935FD" w:rsidR="131935FD">
        <w:rPr>
          <w:rFonts w:cs="Calibri" w:cstheme="minorAscii"/>
          <w:sz w:val="24"/>
          <w:szCs w:val="24"/>
        </w:rPr>
        <w:t xml:space="preserve">I snarl at the blinking yellow light that appears in the middle of my dream. It obscures the strippers and the cotton candy. </w:t>
      </w:r>
      <w:commentRangeStart w:id="1784535218"/>
      <w:r w:rsidRPr="131935FD" w:rsidR="131935FD">
        <w:rPr>
          <w:rFonts w:cs="Calibri" w:cstheme="minorAscii"/>
          <w:sz w:val="24"/>
          <w:szCs w:val="24"/>
        </w:rPr>
        <w:t>The call connects with no video.</w:t>
      </w:r>
      <w:commentRangeEnd w:id="1784535218"/>
      <w:r>
        <w:rPr>
          <w:rStyle w:val="CommentReference"/>
        </w:rPr>
        <w:commentReference w:id="1784535218"/>
      </w:r>
      <w:r w:rsidRPr="131935FD" w:rsidR="131935FD">
        <w:rPr>
          <w:rFonts w:cs="Calibri" w:cstheme="minorAscii"/>
          <w:sz w:val="24"/>
          <w:szCs w:val="24"/>
        </w:rPr>
        <w:t xml:space="preserve"> This is okay</w:t>
      </w:r>
      <w:r w:rsidRPr="131935FD" w:rsidR="131935FD">
        <w:rPr>
          <w:rFonts w:cs="Calibri" w:cstheme="minorAscii"/>
          <w:sz w:val="24"/>
          <w:szCs w:val="24"/>
        </w:rPr>
        <w:t xml:space="preserve">, because the strippers are </w:t>
      </w:r>
      <w:r w:rsidRPr="131935FD" w:rsidR="131935FD">
        <w:rPr>
          <w:rFonts w:cs="Calibri" w:cstheme="minorAscii"/>
          <w:sz w:val="24"/>
          <w:szCs w:val="24"/>
        </w:rPr>
        <w:t>likely sexier</w:t>
      </w:r>
      <w:r w:rsidRPr="131935FD" w:rsidR="131935FD">
        <w:rPr>
          <w:rFonts w:cs="Calibri" w:cstheme="minorAscii"/>
          <w:sz w:val="24"/>
          <w:szCs w:val="24"/>
        </w:rPr>
        <w:t xml:space="preserve"> than </w:t>
      </w:r>
      <w:r w:rsidRPr="131935FD" w:rsidR="131935FD">
        <w:rPr>
          <w:rFonts w:cs="Calibri" w:cstheme="minorAscii"/>
          <w:sz w:val="24"/>
          <w:szCs w:val="24"/>
        </w:rPr>
        <w:t>whoever’s</w:t>
      </w:r>
      <w:r w:rsidRPr="131935FD" w:rsidR="131935FD">
        <w:rPr>
          <w:rFonts w:cs="Calibri" w:cstheme="minorAscii"/>
          <w:sz w:val="24"/>
          <w:szCs w:val="24"/>
        </w:rPr>
        <w:t xml:space="preserve"> sticking their nose into my subconscious.</w:t>
      </w:r>
      <w:r w:rsidRPr="131935FD" w:rsidR="131935FD">
        <w:rPr>
          <w:rFonts w:cs="Calibri" w:cstheme="minorAscii"/>
          <w:sz w:val="24"/>
          <w:szCs w:val="24"/>
        </w:rPr>
        <w:t xml:space="preserve"> </w:t>
      </w:r>
      <w:r w:rsidRPr="131935FD" w:rsidR="131935FD">
        <w:rPr>
          <w:rFonts w:cs="Calibri" w:cstheme="minorAscii"/>
          <w:sz w:val="24"/>
          <w:szCs w:val="24"/>
        </w:rPr>
        <w:t>“What the fuck do you want?”</w:t>
      </w:r>
    </w:p>
    <w:p w:rsidRPr="009E7F4C" w:rsidR="007F0EEA" w:rsidP="131935FD" w:rsidRDefault="007F0EEA" w14:paraId="1EAC8843" w14:textId="670445F4">
      <w:pPr>
        <w:spacing w:after="0"/>
        <w:ind w:firstLine="360"/>
        <w:rPr>
          <w:del w:author="Gary Smailes" w:date="2024-02-26T13:41:29.422Z" w:id="72343978"/>
          <w:rFonts w:cs="Calibri" w:cstheme="minorAscii"/>
          <w:sz w:val="24"/>
          <w:szCs w:val="24"/>
        </w:rPr>
      </w:pPr>
      <w:r w:rsidRPr="131935FD" w:rsidR="131935FD">
        <w:rPr>
          <w:rFonts w:cs="Calibri" w:cstheme="minorAscii"/>
          <w:sz w:val="24"/>
          <w:szCs w:val="24"/>
        </w:rPr>
        <w:t>“Rick Stern?”</w:t>
      </w:r>
    </w:p>
    <w:p w:rsidRPr="009E7F4C" w:rsidR="007F0EEA" w:rsidP="131935FD" w:rsidRDefault="007F0EEA" w14:paraId="6B6F3B80" w14:textId="5B282C09">
      <w:pPr>
        <w:spacing w:after="0"/>
        <w:ind w:firstLine="0"/>
        <w:rPr>
          <w:ins w:author="Gary Smailes" w:date="2024-02-26T13:41:49.331Z" w:id="1918713711"/>
          <w:rFonts w:cs="Calibri" w:cstheme="minorAscii"/>
          <w:sz w:val="24"/>
          <w:szCs w:val="24"/>
        </w:rPr>
        <w:pPrChange w:author="Gary Smailes" w:date="2024-02-26T13:41:29.04Z">
          <w:pPr>
            <w:spacing w:after="0"/>
            <w:ind w:firstLine="360"/>
          </w:pPr>
        </w:pPrChange>
      </w:pPr>
      <w:ins w:author="Gary Smailes" w:date="2024-02-26T13:41:46.239Z" w:id="1437454240">
        <w:r w:rsidRPr="131935FD" w:rsidR="131935FD">
          <w:rPr>
            <w:rFonts w:cs="Calibri" w:cstheme="minorAscii"/>
            <w:sz w:val="24"/>
            <w:szCs w:val="24"/>
          </w:rPr>
          <w:t>The voice is m</w:t>
        </w:r>
      </w:ins>
      <w:del w:author="Gary Smailes" w:date="2024-02-26T13:41:45.37Z" w:id="721451657">
        <w:r w:rsidRPr="131935FD" w:rsidDel="131935FD">
          <w:rPr>
            <w:rFonts w:cs="Calibri" w:cstheme="minorAscii"/>
            <w:sz w:val="24"/>
            <w:szCs w:val="24"/>
          </w:rPr>
          <w:delText>M</w:delText>
        </w:r>
      </w:del>
      <w:r w:rsidRPr="131935FD" w:rsidR="131935FD">
        <w:rPr>
          <w:rFonts w:cs="Calibri" w:cstheme="minorAscii"/>
          <w:sz w:val="24"/>
          <w:szCs w:val="24"/>
        </w:rPr>
        <w:t xml:space="preserve">ale, human, polite. </w:t>
      </w:r>
    </w:p>
    <w:p w:rsidRPr="009E7F4C" w:rsidR="007F0EEA" w:rsidP="131935FD" w:rsidRDefault="007F0EEA" w14:paraId="255F7271" w14:textId="296C7650">
      <w:pPr>
        <w:spacing w:after="0"/>
        <w:ind w:firstLine="360"/>
        <w:rPr>
          <w:rFonts w:cs="Calibri" w:cstheme="minorAscii"/>
          <w:sz w:val="24"/>
          <w:szCs w:val="24"/>
        </w:rPr>
        <w:pPrChange w:author="Gary Smailes" w:date="2024-02-26T13:41:50.318Z">
          <w:pPr>
            <w:spacing w:after="0"/>
            <w:ind w:firstLine="0"/>
          </w:pPr>
        </w:pPrChange>
      </w:pPr>
      <w:r w:rsidRPr="131935FD" w:rsidR="131935FD">
        <w:rPr>
          <w:rFonts w:cs="Calibri" w:cstheme="minorAscii"/>
          <w:sz w:val="24"/>
          <w:szCs w:val="24"/>
        </w:rPr>
        <w:t>“Yeah, who’re you?”</w:t>
      </w:r>
    </w:p>
    <w:p w:rsidR="00176DAF" w:rsidP="00176DAF" w:rsidRDefault="007F0EEA" w14:paraId="14AE5B99" w14:textId="77777777">
      <w:pPr>
        <w:spacing w:after="0"/>
        <w:ind w:firstLine="360"/>
        <w:rPr>
          <w:rFonts w:cstheme="minorHAnsi"/>
          <w:sz w:val="24"/>
          <w:szCs w:val="24"/>
        </w:rPr>
      </w:pPr>
      <w:r w:rsidRPr="009E7F4C">
        <w:rPr>
          <w:rFonts w:cstheme="minorHAnsi"/>
          <w:sz w:val="24"/>
          <w:szCs w:val="24"/>
        </w:rPr>
        <w:t>“This is Paul Chippers.”</w:t>
      </w:r>
    </w:p>
    <w:p w:rsidR="00176DAF" w:rsidP="131935FD" w:rsidRDefault="007F0EEA" w14:paraId="613BA904" w14:textId="0D246062">
      <w:pPr>
        <w:pStyle w:val="Normal"/>
        <w:spacing w:after="0"/>
        <w:ind w:firstLine="360"/>
        <w:rPr>
          <w:rFonts w:cs="Calibri" w:cstheme="minorAscii"/>
          <w:sz w:val="24"/>
          <w:szCs w:val="24"/>
        </w:rPr>
      </w:pPr>
      <w:r w:rsidRPr="131935FD" w:rsidR="131935FD">
        <w:rPr>
          <w:rFonts w:cs="Calibri" w:cstheme="minorAscii"/>
          <w:sz w:val="24"/>
          <w:szCs w:val="24"/>
        </w:rPr>
        <w:t>I’m</w:t>
      </w:r>
      <w:r w:rsidRPr="131935FD" w:rsidR="131935FD">
        <w:rPr>
          <w:rFonts w:cs="Calibri" w:cstheme="minorAscii"/>
          <w:sz w:val="24"/>
          <w:szCs w:val="24"/>
        </w:rPr>
        <w:t xml:space="preserve"> confused. </w:t>
      </w:r>
      <w:ins w:author="Gary Smailes" w:date="2024-02-26T13:42:04.772Z" w:id="1804538500">
        <w:r w:rsidRPr="131935FD" w:rsidR="131935FD">
          <w:rPr>
            <w:rFonts w:cs="Calibri" w:cstheme="minorAscii"/>
            <w:sz w:val="24"/>
            <w:szCs w:val="24"/>
          </w:rPr>
          <w:t>Paul Chippers the media mogul?</w:t>
        </w:r>
        <w:r w:rsidRPr="131935FD" w:rsidR="131935FD">
          <w:rPr>
            <w:rFonts w:cs="Calibri" w:cstheme="minorAscii"/>
            <w:sz w:val="24"/>
            <w:szCs w:val="24"/>
          </w:rPr>
          <w:t xml:space="preserve"> </w:t>
        </w:r>
      </w:ins>
      <w:r w:rsidRPr="131935FD" w:rsidR="131935FD">
        <w:rPr>
          <w:rFonts w:cs="Calibri" w:cstheme="minorAscii"/>
          <w:sz w:val="24"/>
          <w:szCs w:val="24"/>
        </w:rPr>
        <w:t>Quintillionaire</w:t>
      </w:r>
      <w:del w:author="Gary Smailes" w:date="2024-02-26T13:42:23.586Z" w:id="1655363426">
        <w:r w:rsidRPr="131935FD" w:rsidDel="131935FD">
          <w:rPr>
            <w:rFonts w:cs="Calibri" w:cstheme="minorAscii"/>
            <w:sz w:val="24"/>
            <w:szCs w:val="24"/>
          </w:rPr>
          <w:delText xml:space="preserve"> media moguls</w:delText>
        </w:r>
      </w:del>
      <w:r w:rsidRPr="131935FD" w:rsidR="131935FD">
        <w:rPr>
          <w:rFonts w:cs="Calibri" w:cstheme="minorAscii"/>
          <w:sz w:val="24"/>
          <w:szCs w:val="24"/>
        </w:rPr>
        <w:t xml:space="preserve"> </w:t>
      </w:r>
      <w:r w:rsidRPr="131935FD" w:rsidR="131935FD">
        <w:rPr>
          <w:rFonts w:cs="Calibri" w:cstheme="minorAscii"/>
          <w:sz w:val="24"/>
          <w:szCs w:val="24"/>
        </w:rPr>
        <w:t>don’t</w:t>
      </w:r>
      <w:r w:rsidRPr="131935FD" w:rsidR="131935FD">
        <w:rPr>
          <w:rFonts w:cs="Calibri" w:cstheme="minorAscii"/>
          <w:sz w:val="24"/>
          <w:szCs w:val="24"/>
        </w:rPr>
        <w:t xml:space="preserve"> </w:t>
      </w:r>
      <w:ins w:author="Gary Smailes" w:date="2024-02-26T13:42:27.423Z" w:id="1224751813">
        <w:r w:rsidRPr="131935FD" w:rsidR="131935FD">
          <w:rPr>
            <w:rFonts w:cs="Calibri" w:cstheme="minorAscii"/>
            <w:sz w:val="24"/>
            <w:szCs w:val="24"/>
          </w:rPr>
          <w:t xml:space="preserve">tend to </w:t>
        </w:r>
      </w:ins>
      <w:r w:rsidRPr="131935FD" w:rsidR="131935FD">
        <w:rPr>
          <w:rFonts w:cs="Calibri" w:cstheme="minorAscii"/>
          <w:sz w:val="24"/>
          <w:szCs w:val="24"/>
        </w:rPr>
        <w:t xml:space="preserve">call washups like me. </w:t>
      </w:r>
      <w:ins w:author="Gary Smailes" w:date="2024-02-26T13:42:50.216Z" w:id="1424417589">
        <w:r w:rsidRPr="131935FD" w:rsidR="131935FD">
          <w:rPr>
            <w:rFonts w:cs="Calibri" w:cstheme="minorAscii"/>
            <w:sz w:val="24"/>
            <w:szCs w:val="24"/>
          </w:rPr>
          <w:t>And even if they did, t</w:t>
        </w:r>
      </w:ins>
      <w:del w:author="Gary Smailes" w:date="2024-02-26T13:42:49.353Z" w:id="1409955774">
        <w:r w:rsidRPr="131935FD" w:rsidDel="131935FD">
          <w:rPr>
            <w:rFonts w:cs="Calibri" w:cstheme="minorAscii"/>
            <w:sz w:val="24"/>
            <w:szCs w:val="24"/>
          </w:rPr>
          <w:delText>T</w:delText>
        </w:r>
      </w:del>
      <w:r w:rsidRPr="131935FD" w:rsidR="131935FD">
        <w:rPr>
          <w:rFonts w:cs="Calibri" w:cstheme="minorAscii"/>
          <w:sz w:val="24"/>
          <w:szCs w:val="24"/>
        </w:rPr>
        <w:t xml:space="preserve">hey have people to do that. Hell, their people have people, and those people have people. </w:t>
      </w:r>
      <w:r w:rsidRPr="131935FD" w:rsidR="131935FD">
        <w:rPr>
          <w:rFonts w:cs="Calibri" w:cstheme="minorAscii"/>
          <w:sz w:val="24"/>
          <w:szCs w:val="24"/>
        </w:rPr>
        <w:t>There’s</w:t>
      </w:r>
      <w:r w:rsidRPr="131935FD" w:rsidR="131935FD">
        <w:rPr>
          <w:rFonts w:cs="Calibri" w:cstheme="minorAscii"/>
          <w:sz w:val="24"/>
          <w:szCs w:val="24"/>
        </w:rPr>
        <w:t xml:space="preserve"> supposed to be a whole army of people’s people between me and this guy. </w:t>
      </w:r>
      <w:ins w:author="Gary Smailes" w:date="2024-02-26T13:43:09.882Z" w:id="922587163">
        <w:r w:rsidRPr="131935FD" w:rsidR="131935FD">
          <w:rPr>
            <w:rFonts w:cs="Calibri" w:cstheme="minorAscii"/>
            <w:sz w:val="24"/>
            <w:szCs w:val="24"/>
          </w:rPr>
          <w:t xml:space="preserve">That’s just the way of things. </w:t>
        </w:r>
      </w:ins>
      <w:r w:rsidRPr="131935FD" w:rsidR="131935FD">
        <w:rPr>
          <w:rFonts w:cs="Calibri" w:cstheme="minorAscii"/>
          <w:sz w:val="24"/>
          <w:szCs w:val="24"/>
        </w:rPr>
        <w:t>It’s</w:t>
      </w:r>
      <w:r w:rsidRPr="131935FD" w:rsidR="131935FD">
        <w:rPr>
          <w:rFonts w:cs="Calibri" w:cstheme="minorAscii"/>
          <w:sz w:val="24"/>
          <w:szCs w:val="24"/>
        </w:rPr>
        <w:t xml:space="preserve"> for my protection, and not the other way around. Economic titans like Paul Chippers play by </w:t>
      </w:r>
      <w:r w:rsidRPr="131935FD" w:rsidR="131935FD">
        <w:rPr>
          <w:rFonts w:cs="Calibri" w:cstheme="minorAscii"/>
          <w:sz w:val="24"/>
          <w:szCs w:val="24"/>
        </w:rPr>
        <w:t>a different set</w:t>
      </w:r>
      <w:r w:rsidRPr="131935FD" w:rsidR="131935FD">
        <w:rPr>
          <w:rFonts w:cs="Calibri" w:cstheme="minorAscii"/>
          <w:sz w:val="24"/>
          <w:szCs w:val="24"/>
        </w:rPr>
        <w:t xml:space="preserve"> of rules than the rest of us. </w:t>
      </w:r>
      <w:r w:rsidRPr="131935FD" w:rsidR="131935FD">
        <w:rPr>
          <w:rFonts w:cs="Calibri" w:cstheme="minorAscii"/>
          <w:sz w:val="24"/>
          <w:szCs w:val="24"/>
        </w:rPr>
        <w:t>He’s</w:t>
      </w:r>
      <w:r w:rsidRPr="131935FD" w:rsidR="131935FD">
        <w:rPr>
          <w:rFonts w:cs="Calibri" w:cstheme="minorAscii"/>
          <w:sz w:val="24"/>
          <w:szCs w:val="24"/>
        </w:rPr>
        <w:t xml:space="preserve"> in a realm where us mere mortals get trampled as a reward for standing around and looking dumb.</w:t>
      </w:r>
    </w:p>
    <w:p w:rsidR="00176DAF" w:rsidP="00176DAF" w:rsidRDefault="007F0EEA" w14:paraId="00A6B5B3" w14:textId="4201494F">
      <w:pPr>
        <w:spacing w:after="0"/>
        <w:ind w:firstLine="360"/>
        <w:rPr>
          <w:rFonts w:cstheme="minorHAnsi"/>
          <w:sz w:val="24"/>
          <w:szCs w:val="24"/>
        </w:rPr>
      </w:pPr>
      <w:r w:rsidRPr="009E7F4C">
        <w:rPr>
          <w:rFonts w:cstheme="minorHAnsi"/>
          <w:sz w:val="24"/>
          <w:szCs w:val="24"/>
        </w:rPr>
        <w:t xml:space="preserve">“I’ve got a proposition for you,” he </w:t>
      </w:r>
      <w:r w:rsidR="00256F53">
        <w:rPr>
          <w:rFonts w:cstheme="minorHAnsi"/>
          <w:sz w:val="24"/>
          <w:szCs w:val="24"/>
        </w:rPr>
        <w:t>says</w:t>
      </w:r>
      <w:r w:rsidRPr="009E7F4C">
        <w:rPr>
          <w:rFonts w:cstheme="minorHAnsi"/>
          <w:sz w:val="24"/>
          <w:szCs w:val="24"/>
        </w:rPr>
        <w:t>.</w:t>
      </w:r>
      <w:r w:rsidR="0071681A">
        <w:rPr>
          <w:rFonts w:cstheme="minorHAnsi"/>
          <w:sz w:val="24"/>
          <w:szCs w:val="24"/>
        </w:rPr>
        <w:t xml:space="preserve"> </w:t>
      </w:r>
    </w:p>
    <w:p w:rsidR="00176DAF" w:rsidP="00176DAF" w:rsidRDefault="007F0EEA" w14:paraId="32737D2E" w14:textId="30787A49">
      <w:pPr>
        <w:spacing w:after="0"/>
        <w:ind w:firstLine="360"/>
        <w:rPr>
          <w:rFonts w:cstheme="minorHAnsi"/>
          <w:sz w:val="24"/>
          <w:szCs w:val="24"/>
        </w:rPr>
      </w:pPr>
      <w:r w:rsidRPr="009E7F4C">
        <w:rPr>
          <w:rFonts w:cstheme="minorHAnsi"/>
          <w:sz w:val="24"/>
          <w:szCs w:val="24"/>
        </w:rPr>
        <w:t>I open my eyes and find the ceiling of my sleeping tube a few inches away.</w:t>
      </w:r>
      <w:r w:rsidR="0071681A">
        <w:rPr>
          <w:rFonts w:cstheme="minorHAnsi"/>
          <w:sz w:val="24"/>
          <w:szCs w:val="24"/>
        </w:rPr>
        <w:t xml:space="preserve"> </w:t>
      </w:r>
      <w:r w:rsidRPr="009E7F4C">
        <w:rPr>
          <w:rFonts w:cstheme="minorHAnsi"/>
          <w:sz w:val="24"/>
          <w:szCs w:val="24"/>
        </w:rPr>
        <w:t>Yep, I’m in the same place as when I fell asleep.</w:t>
      </w:r>
      <w:r w:rsidR="0071681A">
        <w:rPr>
          <w:rFonts w:cstheme="minorHAnsi"/>
          <w:sz w:val="24"/>
          <w:szCs w:val="24"/>
        </w:rPr>
        <w:t xml:space="preserve"> </w:t>
      </w:r>
      <w:r w:rsidRPr="009E7F4C">
        <w:rPr>
          <w:rFonts w:cstheme="minorHAnsi"/>
          <w:sz w:val="24"/>
          <w:szCs w:val="24"/>
        </w:rPr>
        <w:t>Hotel rooms have been getting smaller for centuries – hard to believe people used to get their own bed, bathroom, and a bureau for their shit.</w:t>
      </w:r>
      <w:r w:rsidR="0071681A">
        <w:rPr>
          <w:rFonts w:cstheme="minorHAnsi"/>
          <w:sz w:val="24"/>
          <w:szCs w:val="24"/>
        </w:rPr>
        <w:t xml:space="preserve"> </w:t>
      </w:r>
      <w:r w:rsidRPr="009E7F4C">
        <w:rPr>
          <w:rFonts w:cstheme="minorHAnsi"/>
          <w:sz w:val="24"/>
          <w:szCs w:val="24"/>
        </w:rPr>
        <w:t xml:space="preserve">Nowadays, you get a sleeping tube and, if you’re </w:t>
      </w:r>
      <w:r w:rsidR="00F02048">
        <w:rPr>
          <w:rFonts w:cstheme="minorHAnsi"/>
          <w:sz w:val="24"/>
          <w:szCs w:val="24"/>
        </w:rPr>
        <w:t>in a real posh joint</w:t>
      </w:r>
      <w:r w:rsidRPr="009E7F4C">
        <w:rPr>
          <w:rFonts w:cstheme="minorHAnsi"/>
          <w:sz w:val="24"/>
          <w:szCs w:val="24"/>
        </w:rPr>
        <w:t>, a complimentary breath mint.</w:t>
      </w:r>
      <w:r w:rsidR="0071681A">
        <w:rPr>
          <w:rFonts w:cstheme="minorHAnsi"/>
          <w:sz w:val="24"/>
          <w:szCs w:val="24"/>
        </w:rPr>
        <w:t xml:space="preserve"> </w:t>
      </w:r>
      <w:r w:rsidRPr="009E7F4C">
        <w:rPr>
          <w:rFonts w:cstheme="minorHAnsi"/>
          <w:sz w:val="24"/>
          <w:szCs w:val="24"/>
        </w:rPr>
        <w:t>I look down and see the tops of the transparent air bladders buffeting my torso.</w:t>
      </w:r>
      <w:r w:rsidR="0071681A">
        <w:rPr>
          <w:rFonts w:cstheme="minorHAnsi"/>
          <w:sz w:val="24"/>
          <w:szCs w:val="24"/>
        </w:rPr>
        <w:t xml:space="preserve"> </w:t>
      </w:r>
      <w:r w:rsidRPr="009E7F4C">
        <w:rPr>
          <w:rFonts w:cstheme="minorHAnsi"/>
          <w:sz w:val="24"/>
          <w:szCs w:val="24"/>
        </w:rPr>
        <w:t>I’d lift my head to get a better look, but there’s another one covering m</w:t>
      </w:r>
      <w:r w:rsidR="00273790">
        <w:rPr>
          <w:rFonts w:cstheme="minorHAnsi"/>
          <w:sz w:val="24"/>
          <w:szCs w:val="24"/>
        </w:rPr>
        <w:t>y scalp</w:t>
      </w:r>
      <w:r w:rsidRPr="009E7F4C">
        <w:rPr>
          <w:rFonts w:cstheme="minorHAnsi"/>
          <w:sz w:val="24"/>
          <w:szCs w:val="24"/>
        </w:rPr>
        <w:t xml:space="preserve"> like a full helmet.</w:t>
      </w:r>
      <w:r w:rsidR="0071681A">
        <w:rPr>
          <w:rFonts w:cstheme="minorHAnsi"/>
          <w:sz w:val="24"/>
          <w:szCs w:val="24"/>
        </w:rPr>
        <w:t xml:space="preserve"> </w:t>
      </w:r>
      <w:r w:rsidRPr="009E7F4C">
        <w:rPr>
          <w:rFonts w:cstheme="minorHAnsi"/>
          <w:sz w:val="24"/>
          <w:szCs w:val="24"/>
        </w:rPr>
        <w:t xml:space="preserve">It feels like my face is stuffed in a nylon balloon that has helpfully moved clear of my mouth and nose and </w:t>
      </w:r>
      <w:r w:rsidRPr="009E7F4C" w:rsidR="00D80F65">
        <w:rPr>
          <w:rFonts w:cstheme="minorHAnsi"/>
          <w:sz w:val="24"/>
          <w:szCs w:val="24"/>
        </w:rPr>
        <w:t>jaw,</w:t>
      </w:r>
      <w:r w:rsidRPr="009E7F4C">
        <w:rPr>
          <w:rFonts w:cstheme="minorHAnsi"/>
          <w:sz w:val="24"/>
          <w:szCs w:val="24"/>
        </w:rPr>
        <w:t xml:space="preserve"> so I can communicate with the outside world.</w:t>
      </w:r>
      <w:r w:rsidR="0071681A">
        <w:rPr>
          <w:rFonts w:cstheme="minorHAnsi"/>
          <w:sz w:val="24"/>
          <w:szCs w:val="24"/>
        </w:rPr>
        <w:t xml:space="preserve"> </w:t>
      </w:r>
      <w:r w:rsidRPr="009E7F4C">
        <w:rPr>
          <w:rFonts w:cstheme="minorHAnsi"/>
          <w:sz w:val="24"/>
          <w:szCs w:val="24"/>
        </w:rPr>
        <w:t>Completely unnecessary, what with cranial implants allow</w:t>
      </w:r>
      <w:r w:rsidR="001A7920">
        <w:rPr>
          <w:rFonts w:cstheme="minorHAnsi"/>
          <w:sz w:val="24"/>
          <w:szCs w:val="24"/>
        </w:rPr>
        <w:t>ing</w:t>
      </w:r>
      <w:r w:rsidRPr="009E7F4C">
        <w:rPr>
          <w:rFonts w:cstheme="minorHAnsi"/>
          <w:sz w:val="24"/>
          <w:szCs w:val="24"/>
        </w:rPr>
        <w:t xml:space="preserve"> two-way communication without speaking, but over the centuries of providing hibernation services, the SleepPlex discovered a sharp increase in customer satisfaction when people didn’t awaken to the sensation of being smothered.</w:t>
      </w:r>
      <w:r w:rsidR="0071681A">
        <w:rPr>
          <w:rFonts w:cstheme="minorHAnsi"/>
          <w:sz w:val="24"/>
          <w:szCs w:val="24"/>
        </w:rPr>
        <w:t xml:space="preserve"> </w:t>
      </w:r>
    </w:p>
    <w:p w:rsidR="00176DAF" w:rsidP="00176DAF" w:rsidRDefault="007F0EEA" w14:paraId="6683BC9E" w14:textId="3E12736F">
      <w:pPr>
        <w:spacing w:after="0"/>
        <w:ind w:firstLine="360"/>
        <w:rPr>
          <w:rFonts w:cstheme="minorHAnsi"/>
          <w:sz w:val="24"/>
          <w:szCs w:val="24"/>
        </w:rPr>
      </w:pPr>
      <w:r w:rsidRPr="009E7F4C">
        <w:rPr>
          <w:rFonts w:cstheme="minorHAnsi"/>
          <w:sz w:val="24"/>
          <w:szCs w:val="24"/>
        </w:rPr>
        <w:t>I’m on a short hop.</w:t>
      </w:r>
      <w:r w:rsidR="0071681A">
        <w:rPr>
          <w:rFonts w:cstheme="minorHAnsi"/>
          <w:sz w:val="24"/>
          <w:szCs w:val="24"/>
        </w:rPr>
        <w:t xml:space="preserve"> </w:t>
      </w:r>
      <w:r w:rsidRPr="009E7F4C">
        <w:rPr>
          <w:rFonts w:cstheme="minorHAnsi"/>
          <w:sz w:val="24"/>
          <w:szCs w:val="24"/>
        </w:rPr>
        <w:t>Eight months.</w:t>
      </w:r>
      <w:r w:rsidR="0071681A">
        <w:rPr>
          <w:rFonts w:cstheme="minorHAnsi"/>
          <w:sz w:val="24"/>
          <w:szCs w:val="24"/>
        </w:rPr>
        <w:t xml:space="preserve"> </w:t>
      </w:r>
      <w:r w:rsidRPr="009E7F4C">
        <w:rPr>
          <w:rFonts w:cstheme="minorHAnsi"/>
          <w:sz w:val="24"/>
          <w:szCs w:val="24"/>
        </w:rPr>
        <w:t xml:space="preserve">I think </w:t>
      </w:r>
      <w:r w:rsidRPr="008B4A5C">
        <w:rPr>
          <w:rFonts w:cstheme="minorHAnsi"/>
          <w:i/>
          <w:iCs/>
          <w:sz w:val="24"/>
          <w:szCs w:val="24"/>
        </w:rPr>
        <w:t>sleep data</w:t>
      </w:r>
      <w:r w:rsidRPr="009E7F4C">
        <w:rPr>
          <w:rFonts w:cstheme="minorHAnsi"/>
          <w:sz w:val="24"/>
          <w:szCs w:val="24"/>
        </w:rPr>
        <w:t xml:space="preserve"> and a whole slew of it slides in from the left-hand side of my vision.</w:t>
      </w:r>
      <w:r w:rsidR="0071681A">
        <w:rPr>
          <w:rFonts w:cstheme="minorHAnsi"/>
          <w:sz w:val="24"/>
          <w:szCs w:val="24"/>
        </w:rPr>
        <w:t xml:space="preserve"> </w:t>
      </w:r>
      <w:r w:rsidRPr="009E7F4C">
        <w:rPr>
          <w:rFonts w:cstheme="minorHAnsi"/>
          <w:sz w:val="24"/>
          <w:szCs w:val="24"/>
        </w:rPr>
        <w:t>Transmitted directly into my visual cortex, the images and charts display in such a way that my brain thinks it’s floating about six inches in front of my face</w:t>
      </w:r>
      <w:r w:rsidR="008B4A5C">
        <w:rPr>
          <w:rFonts w:cstheme="minorHAnsi"/>
          <w:sz w:val="24"/>
          <w:szCs w:val="24"/>
        </w:rPr>
        <w:t xml:space="preserve">. This </w:t>
      </w:r>
      <w:r w:rsidRPr="009E7F4C">
        <w:rPr>
          <w:rFonts w:cstheme="minorHAnsi"/>
          <w:sz w:val="24"/>
          <w:szCs w:val="24"/>
        </w:rPr>
        <w:t>is a little disconcerting considering the wall of the tube is closer than that</w:t>
      </w:r>
      <w:r w:rsidR="008B4A5C">
        <w:rPr>
          <w:rFonts w:cstheme="minorHAnsi"/>
          <w:sz w:val="24"/>
          <w:szCs w:val="24"/>
        </w:rPr>
        <w:t>.</w:t>
      </w:r>
      <w:r w:rsidRPr="009E7F4C">
        <w:rPr>
          <w:rFonts w:cstheme="minorHAnsi"/>
          <w:sz w:val="24"/>
          <w:szCs w:val="24"/>
        </w:rPr>
        <w:t xml:space="preserve"> </w:t>
      </w:r>
      <w:r w:rsidR="008B4A5C">
        <w:rPr>
          <w:rFonts w:cstheme="minorHAnsi"/>
          <w:sz w:val="24"/>
          <w:szCs w:val="24"/>
        </w:rPr>
        <w:t>Y</w:t>
      </w:r>
      <w:r w:rsidRPr="009E7F4C">
        <w:rPr>
          <w:rFonts w:cstheme="minorHAnsi"/>
          <w:sz w:val="24"/>
          <w:szCs w:val="24"/>
        </w:rPr>
        <w:t xml:space="preserve">ears of use has acclimated me to the </w:t>
      </w:r>
      <w:r w:rsidR="008B4A5C">
        <w:rPr>
          <w:rFonts w:cstheme="minorHAnsi"/>
          <w:sz w:val="24"/>
          <w:szCs w:val="24"/>
        </w:rPr>
        <w:t>weird</w:t>
      </w:r>
      <w:r w:rsidRPr="009E7F4C">
        <w:rPr>
          <w:rFonts w:cstheme="minorHAnsi"/>
          <w:sz w:val="24"/>
          <w:szCs w:val="24"/>
        </w:rPr>
        <w:t xml:space="preserve"> sensation of seeing things beyond the edges of physical spaces.</w:t>
      </w:r>
      <w:r w:rsidR="0071681A">
        <w:rPr>
          <w:rFonts w:cstheme="minorHAnsi"/>
          <w:sz w:val="24"/>
          <w:szCs w:val="24"/>
        </w:rPr>
        <w:t xml:space="preserve"> </w:t>
      </w:r>
      <w:r w:rsidRPr="009E7F4C">
        <w:rPr>
          <w:rFonts w:cstheme="minorHAnsi"/>
          <w:sz w:val="24"/>
          <w:szCs w:val="24"/>
        </w:rPr>
        <w:t xml:space="preserve">I glance at the charts that depict various bits of trivia </w:t>
      </w:r>
      <w:r w:rsidR="008B4A5C">
        <w:rPr>
          <w:rFonts w:cstheme="minorHAnsi"/>
          <w:sz w:val="24"/>
          <w:szCs w:val="24"/>
        </w:rPr>
        <w:t>about</w:t>
      </w:r>
      <w:r w:rsidRPr="009E7F4C">
        <w:rPr>
          <w:rFonts w:cstheme="minorHAnsi"/>
          <w:sz w:val="24"/>
          <w:szCs w:val="24"/>
        </w:rPr>
        <w:t xml:space="preserve"> my sleep </w:t>
      </w:r>
      <w:r w:rsidRPr="009E7F4C" w:rsidR="00C1569F">
        <w:rPr>
          <w:rFonts w:cstheme="minorHAnsi"/>
          <w:sz w:val="24"/>
          <w:szCs w:val="24"/>
        </w:rPr>
        <w:t>experience and</w:t>
      </w:r>
      <w:r w:rsidRPr="009E7F4C">
        <w:rPr>
          <w:rFonts w:cstheme="minorHAnsi"/>
          <w:sz w:val="24"/>
          <w:szCs w:val="24"/>
        </w:rPr>
        <w:t xml:space="preserve"> focus in on the timer that shows when I’m supposed to wake up.</w:t>
      </w:r>
      <w:r w:rsidR="0071681A">
        <w:rPr>
          <w:rFonts w:cstheme="minorHAnsi"/>
          <w:sz w:val="24"/>
          <w:szCs w:val="24"/>
        </w:rPr>
        <w:t xml:space="preserve"> </w:t>
      </w:r>
      <w:r w:rsidRPr="009E7F4C">
        <w:rPr>
          <w:rFonts w:cstheme="minorHAnsi"/>
          <w:sz w:val="24"/>
          <w:szCs w:val="24"/>
        </w:rPr>
        <w:t>I’ve been asleep six months.</w:t>
      </w:r>
      <w:r w:rsidR="0071681A">
        <w:rPr>
          <w:rFonts w:cstheme="minorHAnsi"/>
          <w:sz w:val="24"/>
          <w:szCs w:val="24"/>
        </w:rPr>
        <w:t xml:space="preserve"> </w:t>
      </w:r>
      <w:r w:rsidRPr="009E7F4C">
        <w:rPr>
          <w:rFonts w:cstheme="minorHAnsi"/>
          <w:sz w:val="24"/>
          <w:szCs w:val="24"/>
        </w:rPr>
        <w:t>A lot can happen in six months.</w:t>
      </w:r>
    </w:p>
    <w:p w:rsidR="00176DAF" w:rsidP="131935FD" w:rsidRDefault="007F0EEA" w14:paraId="1ADC8173" w14:textId="09CC0AD9">
      <w:pPr>
        <w:spacing w:after="0"/>
        <w:ind w:firstLine="360"/>
        <w:rPr>
          <w:ins w:author="Gary Smailes" w:date="2024-02-26T13:46:22.97Z" w:id="2054862363"/>
          <w:rFonts w:cs="Calibri" w:cstheme="minorAscii"/>
          <w:sz w:val="24"/>
          <w:szCs w:val="24"/>
        </w:rPr>
      </w:pPr>
      <w:r w:rsidRPr="131935FD" w:rsidR="131935FD">
        <w:rPr>
          <w:rFonts w:cs="Calibri" w:cstheme="minorAscii"/>
          <w:sz w:val="24"/>
          <w:szCs w:val="24"/>
        </w:rPr>
        <w:t xml:space="preserve">I can hear Chippers breathing on the other end of the line. Which means </w:t>
      </w:r>
      <w:r w:rsidRPr="131935FD" w:rsidR="131935FD">
        <w:rPr>
          <w:rFonts w:cs="Calibri" w:cstheme="minorAscii"/>
          <w:sz w:val="24"/>
          <w:szCs w:val="24"/>
        </w:rPr>
        <w:t>he’s</w:t>
      </w:r>
      <w:r w:rsidRPr="131935FD" w:rsidR="131935FD">
        <w:rPr>
          <w:rFonts w:cs="Calibri" w:cstheme="minorAscii"/>
          <w:sz w:val="24"/>
          <w:szCs w:val="24"/>
        </w:rPr>
        <w:t xml:space="preserve"> not using a cranial implant like I am. I wonder if </w:t>
      </w:r>
      <w:r w:rsidRPr="131935FD" w:rsidR="131935FD">
        <w:rPr>
          <w:rFonts w:cs="Calibri" w:cstheme="minorAscii"/>
          <w:sz w:val="24"/>
          <w:szCs w:val="24"/>
        </w:rPr>
        <w:t>he’s</w:t>
      </w:r>
      <w:r w:rsidRPr="131935FD" w:rsidR="131935FD">
        <w:rPr>
          <w:rFonts w:cs="Calibri" w:cstheme="minorAscii"/>
          <w:sz w:val="24"/>
          <w:szCs w:val="24"/>
        </w:rPr>
        <w:t xml:space="preserve"> using an ear </w:t>
      </w:r>
      <w:r w:rsidRPr="131935FD" w:rsidR="131935FD">
        <w:rPr>
          <w:rFonts w:cs="Calibri" w:cstheme="minorAscii"/>
          <w:sz w:val="24"/>
          <w:szCs w:val="24"/>
        </w:rPr>
        <w:t>bud</w:t>
      </w:r>
      <w:r w:rsidRPr="131935FD" w:rsidR="131935FD">
        <w:rPr>
          <w:rFonts w:cs="Calibri" w:cstheme="minorAscii"/>
          <w:sz w:val="24"/>
          <w:szCs w:val="24"/>
        </w:rPr>
        <w:t xml:space="preserve"> or </w:t>
      </w:r>
      <w:ins w:author="Gary Smailes" w:date="2024-02-26T13:46:17.226Z" w:id="295066659">
        <w:r w:rsidRPr="131935FD" w:rsidR="131935FD">
          <w:rPr>
            <w:rFonts w:cs="Calibri" w:cstheme="minorAscii"/>
            <w:sz w:val="24"/>
            <w:szCs w:val="24"/>
          </w:rPr>
          <w:t xml:space="preserve">if </w:t>
        </w:r>
      </w:ins>
      <w:r w:rsidRPr="131935FD" w:rsidR="131935FD">
        <w:rPr>
          <w:rFonts w:cs="Calibri" w:cstheme="minorAscii"/>
          <w:sz w:val="24"/>
          <w:szCs w:val="24"/>
        </w:rPr>
        <w:t>he’s</w:t>
      </w:r>
      <w:r w:rsidRPr="131935FD" w:rsidR="131935FD">
        <w:rPr>
          <w:rFonts w:cs="Calibri" w:cstheme="minorAscii"/>
          <w:sz w:val="24"/>
          <w:szCs w:val="24"/>
        </w:rPr>
        <w:t xml:space="preserve"> got</w:t>
      </w:r>
      <w:r w:rsidRPr="131935FD" w:rsidR="131935FD">
        <w:rPr>
          <w:rFonts w:cs="Calibri" w:cstheme="minorAscii"/>
          <w:sz w:val="24"/>
          <w:szCs w:val="24"/>
        </w:rPr>
        <w:t xml:space="preserve"> a special person standing next to him who does nothing but hold one of those phone things </w:t>
      </w:r>
      <w:r w:rsidRPr="131935FD" w:rsidR="131935FD">
        <w:rPr>
          <w:rFonts w:cs="Calibri" w:cstheme="minorAscii"/>
          <w:sz w:val="24"/>
          <w:szCs w:val="24"/>
        </w:rPr>
        <w:t>I’ve</w:t>
      </w:r>
      <w:r w:rsidRPr="131935FD" w:rsidR="131935FD">
        <w:rPr>
          <w:rFonts w:cs="Calibri" w:cstheme="minorAscii"/>
          <w:sz w:val="24"/>
          <w:szCs w:val="24"/>
        </w:rPr>
        <w:t xml:space="preserve"> seen in historical vids</w:t>
      </w:r>
      <w:ins w:author="Gary Smailes" w:date="2024-02-26T13:46:22.205Z" w:id="2038765627">
        <w:r w:rsidRPr="131935FD" w:rsidR="131935FD">
          <w:rPr>
            <w:rFonts w:cs="Calibri" w:cstheme="minorAscii"/>
            <w:sz w:val="24"/>
            <w:szCs w:val="24"/>
          </w:rPr>
          <w:t>.</w:t>
        </w:r>
      </w:ins>
      <w:r w:rsidRPr="131935FD" w:rsidR="131935FD">
        <w:rPr>
          <w:rFonts w:cs="Calibri" w:cstheme="minorAscii"/>
          <w:sz w:val="24"/>
          <w:szCs w:val="24"/>
        </w:rPr>
        <w:t xml:space="preserve"> </w:t>
      </w:r>
    </w:p>
    <w:p w:rsidR="00176DAF" w:rsidP="131935FD" w:rsidRDefault="007F0EEA" w14:paraId="66B97BAB" w14:textId="7F847F9A">
      <w:pPr>
        <w:spacing w:after="0"/>
        <w:ind w:firstLine="360"/>
        <w:rPr>
          <w:rFonts w:cs="Calibri" w:cstheme="minorAscii"/>
          <w:sz w:val="24"/>
          <w:szCs w:val="24"/>
        </w:rPr>
      </w:pPr>
      <w:r w:rsidRPr="131935FD" w:rsidR="131935FD">
        <w:rPr>
          <w:rFonts w:cs="Calibri" w:cstheme="minorAscii"/>
          <w:sz w:val="24"/>
          <w:szCs w:val="24"/>
        </w:rPr>
        <w:t>“What’s this proposition?” I ask him.</w:t>
      </w:r>
    </w:p>
    <w:p w:rsidR="00176DAF" w:rsidP="00176DAF" w:rsidRDefault="007F0EEA" w14:paraId="0AB1D59F" w14:textId="77777777">
      <w:pPr>
        <w:spacing w:after="0"/>
        <w:ind w:firstLine="360"/>
        <w:rPr>
          <w:rFonts w:cstheme="minorHAnsi"/>
          <w:sz w:val="24"/>
          <w:szCs w:val="24"/>
        </w:rPr>
      </w:pPr>
      <w:r w:rsidRPr="009E7F4C">
        <w:rPr>
          <w:rFonts w:cstheme="minorHAnsi"/>
          <w:sz w:val="24"/>
          <w:szCs w:val="24"/>
        </w:rPr>
        <w:t>“I want you to put together a team for me.</w:t>
      </w:r>
      <w:r w:rsidR="0071681A">
        <w:rPr>
          <w:rFonts w:cstheme="minorHAnsi"/>
          <w:sz w:val="24"/>
          <w:szCs w:val="24"/>
        </w:rPr>
        <w:t xml:space="preserve"> </w:t>
      </w:r>
      <w:r w:rsidRPr="009E7F4C">
        <w:rPr>
          <w:rFonts w:cstheme="minorHAnsi"/>
          <w:sz w:val="24"/>
          <w:szCs w:val="24"/>
        </w:rPr>
        <w:t>I need a coach.”</w:t>
      </w:r>
    </w:p>
    <w:p w:rsidR="00176DAF" w:rsidP="131935FD" w:rsidRDefault="007F0EEA" w14:paraId="7D2C8A81" w14:textId="77777777">
      <w:pPr>
        <w:spacing w:after="0"/>
        <w:ind w:firstLine="360"/>
        <w:rPr>
          <w:rFonts w:cs="Calibri" w:cstheme="minorAscii"/>
          <w:sz w:val="24"/>
          <w:szCs w:val="24"/>
        </w:rPr>
      </w:pPr>
      <w:r w:rsidRPr="131935FD" w:rsidR="131935FD">
        <w:rPr>
          <w:rFonts w:cs="Calibri" w:cstheme="minorAscii"/>
          <w:sz w:val="24"/>
          <w:szCs w:val="24"/>
        </w:rPr>
        <w:t xml:space="preserve">“Are you talking </w:t>
      </w:r>
      <w:r w:rsidRPr="131935FD" w:rsidR="131935FD">
        <w:rPr>
          <w:rFonts w:cs="Calibri" w:cstheme="minorAscii"/>
          <w:sz w:val="24"/>
          <w:szCs w:val="24"/>
        </w:rPr>
        <w:t>spaceball</w:t>
      </w:r>
      <w:r w:rsidRPr="131935FD" w:rsidR="131935FD">
        <w:rPr>
          <w:rFonts w:cs="Calibri" w:cstheme="minorAscii"/>
          <w:sz w:val="24"/>
          <w:szCs w:val="24"/>
        </w:rPr>
        <w:t>?”</w:t>
      </w:r>
      <w:del w:author="Gary Smailes" w:date="2024-02-26T14:44:37.724Z" w:id="1941793332">
        <w:r w:rsidRPr="131935FD" w:rsidDel="131935FD">
          <w:rPr>
            <w:rFonts w:cs="Calibri" w:cstheme="minorAscii"/>
            <w:sz w:val="24"/>
            <w:szCs w:val="24"/>
          </w:rPr>
          <w:delText xml:space="preserve"> I ask.</w:delText>
        </w:r>
      </w:del>
    </w:p>
    <w:p w:rsidR="00176DAF" w:rsidP="00176DAF" w:rsidRDefault="007F0EEA" w14:paraId="5F7DB8FE" w14:textId="77777777">
      <w:pPr>
        <w:spacing w:after="0"/>
        <w:ind w:firstLine="360"/>
        <w:rPr>
          <w:rFonts w:cstheme="minorHAnsi"/>
          <w:sz w:val="24"/>
          <w:szCs w:val="24"/>
        </w:rPr>
      </w:pPr>
      <w:r w:rsidRPr="009E7F4C">
        <w:rPr>
          <w:rFonts w:cstheme="minorHAnsi"/>
          <w:sz w:val="24"/>
          <w:szCs w:val="24"/>
        </w:rPr>
        <w:t>“That’s right.</w:t>
      </w:r>
      <w:r w:rsidR="0071681A">
        <w:rPr>
          <w:rFonts w:cstheme="minorHAnsi"/>
          <w:sz w:val="24"/>
          <w:szCs w:val="24"/>
        </w:rPr>
        <w:t xml:space="preserve"> </w:t>
      </w:r>
      <w:r w:rsidRPr="009E7F4C">
        <w:rPr>
          <w:rFonts w:cstheme="minorHAnsi"/>
          <w:sz w:val="24"/>
          <w:szCs w:val="24"/>
        </w:rPr>
        <w:t>The Cup.</w:t>
      </w:r>
      <w:r w:rsidR="0071681A">
        <w:rPr>
          <w:rFonts w:cstheme="minorHAnsi"/>
          <w:sz w:val="24"/>
          <w:szCs w:val="24"/>
        </w:rPr>
        <w:t xml:space="preserve"> </w:t>
      </w:r>
      <w:r w:rsidRPr="009E7F4C">
        <w:rPr>
          <w:rFonts w:cstheme="minorHAnsi"/>
          <w:sz w:val="24"/>
          <w:szCs w:val="24"/>
        </w:rPr>
        <w:t>The Andosians are in a building year.”</w:t>
      </w:r>
    </w:p>
    <w:p w:rsidR="00176DAF" w:rsidP="131935FD" w:rsidRDefault="007F0EEA" w14:paraId="633232EB" w14:textId="7D8AFBA6">
      <w:pPr>
        <w:spacing w:after="0"/>
        <w:ind w:firstLine="360"/>
        <w:rPr>
          <w:ins w:author="Gary Smailes" w:date="2024-02-26T14:44:59.103Z" w:id="455389924"/>
          <w:rFonts w:cs="Calibri" w:cstheme="minorAscii"/>
          <w:sz w:val="24"/>
          <w:szCs w:val="24"/>
        </w:rPr>
      </w:pPr>
      <w:r w:rsidRPr="131935FD" w:rsidR="131935FD">
        <w:rPr>
          <w:rFonts w:cs="Calibri" w:cstheme="minorAscii"/>
          <w:sz w:val="24"/>
          <w:szCs w:val="24"/>
        </w:rPr>
        <w:t>“So are we.</w:t>
      </w:r>
      <w:r w:rsidRPr="131935FD" w:rsidR="131935FD">
        <w:rPr>
          <w:rFonts w:cs="Calibri" w:cstheme="minorAscii"/>
          <w:sz w:val="24"/>
          <w:szCs w:val="24"/>
        </w:rPr>
        <w:t xml:space="preserve"> </w:t>
      </w:r>
      <w:r w:rsidRPr="131935FD" w:rsidR="131935FD">
        <w:rPr>
          <w:rFonts w:cs="Calibri" w:cstheme="minorAscii"/>
          <w:sz w:val="24"/>
          <w:szCs w:val="24"/>
        </w:rPr>
        <w:t>‘</w:t>
      </w:r>
      <w:r w:rsidRPr="131935FD" w:rsidR="131935FD">
        <w:rPr>
          <w:rFonts w:cs="Calibri" w:cstheme="minorAscii"/>
          <w:sz w:val="24"/>
          <w:szCs w:val="24"/>
        </w:rPr>
        <w:t>Cept</w:t>
      </w:r>
      <w:r w:rsidRPr="131935FD" w:rsidR="131935FD">
        <w:rPr>
          <w:rFonts w:cs="Calibri" w:cstheme="minorAscii"/>
          <w:sz w:val="24"/>
          <w:szCs w:val="24"/>
        </w:rPr>
        <w:t xml:space="preserve"> </w:t>
      </w:r>
      <w:r w:rsidRPr="131935FD" w:rsidR="131935FD">
        <w:rPr>
          <w:rFonts w:cs="Calibri" w:cstheme="minorAscii"/>
          <w:sz w:val="24"/>
          <w:szCs w:val="24"/>
        </w:rPr>
        <w:t>we’re</w:t>
      </w:r>
      <w:r w:rsidRPr="131935FD" w:rsidR="131935FD">
        <w:rPr>
          <w:rFonts w:cs="Calibri" w:cstheme="minorAscii"/>
          <w:sz w:val="24"/>
          <w:szCs w:val="24"/>
        </w:rPr>
        <w:t xml:space="preserve"> building up a general population instead of a team.</w:t>
      </w:r>
      <w:r w:rsidRPr="131935FD" w:rsidR="131935FD">
        <w:rPr>
          <w:rFonts w:cs="Calibri" w:cstheme="minorAscii"/>
          <w:sz w:val="24"/>
          <w:szCs w:val="24"/>
        </w:rPr>
        <w:t xml:space="preserve"> </w:t>
      </w:r>
      <w:r w:rsidRPr="131935FD" w:rsidR="131935FD">
        <w:rPr>
          <w:rFonts w:cs="Calibri" w:cstheme="minorAscii"/>
          <w:sz w:val="24"/>
          <w:szCs w:val="24"/>
        </w:rPr>
        <w:t>Have you been watching the news?</w:t>
      </w:r>
      <w:r w:rsidRPr="131935FD" w:rsidR="131935FD">
        <w:rPr>
          <w:rFonts w:cs="Calibri" w:cstheme="minorAscii"/>
          <w:sz w:val="24"/>
          <w:szCs w:val="24"/>
        </w:rPr>
        <w:t xml:space="preserve"> </w:t>
      </w:r>
      <w:r w:rsidRPr="131935FD" w:rsidR="131935FD">
        <w:rPr>
          <w:rFonts w:cs="Calibri" w:cstheme="minorAscii"/>
          <w:sz w:val="24"/>
          <w:szCs w:val="24"/>
        </w:rPr>
        <w:t>There’s</w:t>
      </w:r>
      <w:r w:rsidRPr="131935FD" w:rsidR="131935FD">
        <w:rPr>
          <w:rFonts w:cs="Calibri" w:cstheme="minorAscii"/>
          <w:sz w:val="24"/>
          <w:szCs w:val="24"/>
        </w:rPr>
        <w:t xml:space="preserve"> a war going on.”</w:t>
      </w:r>
      <w:r w:rsidRPr="131935FD" w:rsidR="131935FD">
        <w:rPr>
          <w:rFonts w:cs="Calibri" w:cstheme="minorAscii"/>
          <w:sz w:val="24"/>
          <w:szCs w:val="24"/>
        </w:rPr>
        <w:t xml:space="preserve"> </w:t>
      </w:r>
    </w:p>
    <w:p w:rsidR="00176DAF" w:rsidP="131935FD" w:rsidRDefault="007F0EEA" w14:paraId="22828E8A" w14:textId="5529E454">
      <w:pPr>
        <w:spacing w:after="0"/>
        <w:ind w:firstLine="360"/>
        <w:rPr>
          <w:rFonts w:cs="Calibri" w:cstheme="minorAscii"/>
          <w:sz w:val="24"/>
          <w:szCs w:val="24"/>
        </w:rPr>
      </w:pPr>
      <w:r w:rsidRPr="131935FD" w:rsidR="131935FD">
        <w:rPr>
          <w:rFonts w:cs="Calibri" w:cstheme="minorAscii"/>
          <w:sz w:val="24"/>
          <w:szCs w:val="24"/>
        </w:rPr>
        <w:t xml:space="preserve">Not that I really know anything on the subject. If I were the kind of person who trolled the public news streams, </w:t>
      </w:r>
      <w:r w:rsidRPr="131935FD" w:rsidR="131935FD">
        <w:rPr>
          <w:rFonts w:cs="Calibri" w:cstheme="minorAscii"/>
          <w:sz w:val="24"/>
          <w:szCs w:val="24"/>
        </w:rPr>
        <w:t>I’d</w:t>
      </w:r>
      <w:r w:rsidRPr="131935FD" w:rsidR="131935FD">
        <w:rPr>
          <w:rFonts w:cs="Calibri" w:cstheme="minorAscii"/>
          <w:sz w:val="24"/>
          <w:szCs w:val="24"/>
        </w:rPr>
        <w:t xml:space="preserve"> know all about it. </w:t>
      </w:r>
      <w:r w:rsidRPr="131935FD" w:rsidR="131935FD">
        <w:rPr>
          <w:rFonts w:cs="Calibri" w:cstheme="minorAscii"/>
          <w:sz w:val="24"/>
          <w:szCs w:val="24"/>
        </w:rPr>
        <w:t>I’d</w:t>
      </w:r>
      <w:r w:rsidRPr="131935FD" w:rsidR="131935FD">
        <w:rPr>
          <w:rFonts w:cs="Calibri" w:cstheme="minorAscii"/>
          <w:sz w:val="24"/>
          <w:szCs w:val="24"/>
        </w:rPr>
        <w:t xml:space="preserve"> be sick with information. The kind of helplessness you get from data overload. When you glut yourself with all the news reports, all the firsthand accounts, even the rumored technical specifications of the </w:t>
      </w:r>
      <w:r w:rsidRPr="131935FD" w:rsidR="131935FD">
        <w:rPr>
          <w:rFonts w:cs="Calibri" w:cstheme="minorAscii"/>
          <w:sz w:val="24"/>
          <w:szCs w:val="24"/>
        </w:rPr>
        <w:t>Edochian</w:t>
      </w:r>
      <w:r w:rsidRPr="131935FD" w:rsidR="131935FD">
        <w:rPr>
          <w:rFonts w:cs="Calibri" w:cstheme="minorAscii"/>
          <w:sz w:val="24"/>
          <w:szCs w:val="24"/>
        </w:rPr>
        <w:t xml:space="preserve"> mothership that popped into Sol earlier this year– oh, </w:t>
      </w:r>
      <w:r w:rsidRPr="131935FD" w:rsidR="131935FD">
        <w:rPr>
          <w:rFonts w:cs="Calibri" w:cstheme="minorAscii"/>
          <w:sz w:val="24"/>
          <w:szCs w:val="24"/>
        </w:rPr>
        <w:t>it’s</w:t>
      </w:r>
      <w:r w:rsidRPr="131935FD" w:rsidR="131935FD">
        <w:rPr>
          <w:rFonts w:cs="Calibri" w:cstheme="minorAscii"/>
          <w:sz w:val="24"/>
          <w:szCs w:val="24"/>
        </w:rPr>
        <w:t xml:space="preserve"> 2857, in case </w:t>
      </w:r>
      <w:r w:rsidRPr="131935FD" w:rsidR="131935FD">
        <w:rPr>
          <w:rFonts w:cs="Calibri" w:cstheme="minorAscii"/>
          <w:sz w:val="24"/>
          <w:szCs w:val="24"/>
        </w:rPr>
        <w:t>you’re</w:t>
      </w:r>
      <w:r w:rsidRPr="131935FD" w:rsidR="131935FD">
        <w:rPr>
          <w:rFonts w:cs="Calibri" w:cstheme="minorAscii"/>
          <w:sz w:val="24"/>
          <w:szCs w:val="24"/>
        </w:rPr>
        <w:t xml:space="preserve"> wondering – and blew up Earth, and then laid waste to the completely surprised human </w:t>
      </w:r>
      <w:ins w:author="Gary Smailes" w:date="2024-02-26T14:45:46.714Z" w:id="1281178563">
        <w:r w:rsidRPr="131935FD" w:rsidR="131935FD">
          <w:rPr>
            <w:rFonts w:cs="Calibri" w:cstheme="minorAscii"/>
            <w:sz w:val="24"/>
            <w:szCs w:val="24"/>
          </w:rPr>
          <w:t>f</w:t>
        </w:r>
      </w:ins>
      <w:del w:author="Gary Smailes" w:date="2024-02-26T14:45:45.789Z" w:id="1457843369">
        <w:r w:rsidRPr="131935FD" w:rsidDel="131935FD">
          <w:rPr>
            <w:rFonts w:cs="Calibri" w:cstheme="minorAscii"/>
            <w:sz w:val="24"/>
            <w:szCs w:val="24"/>
          </w:rPr>
          <w:delText>F</w:delText>
        </w:r>
      </w:del>
      <w:r w:rsidRPr="131935FD" w:rsidR="131935FD">
        <w:rPr>
          <w:rFonts w:cs="Calibri" w:cstheme="minorAscii"/>
          <w:sz w:val="24"/>
          <w:szCs w:val="24"/>
        </w:rPr>
        <w:t xml:space="preserve">leet assembled around the planet. So here I am on </w:t>
      </w:r>
      <w:r w:rsidRPr="131935FD" w:rsidR="131935FD">
        <w:rPr>
          <w:rFonts w:cs="Calibri" w:cstheme="minorAscii"/>
          <w:sz w:val="24"/>
          <w:szCs w:val="24"/>
        </w:rPr>
        <w:t>Pronos</w:t>
      </w:r>
      <w:r w:rsidRPr="131935FD" w:rsidR="131935FD">
        <w:rPr>
          <w:rFonts w:cs="Calibri" w:cstheme="minorAscii"/>
          <w:sz w:val="24"/>
          <w:szCs w:val="24"/>
        </w:rPr>
        <w:t>, as far away from all that bullshit as I can get, sitting in near-suspended animation and waiting for the universe to calm down.</w:t>
      </w:r>
    </w:p>
    <w:p w:rsidR="00176DAF" w:rsidP="00176DAF" w:rsidRDefault="007F0EEA" w14:paraId="5A5D922F" w14:textId="44C012D1">
      <w:pPr>
        <w:spacing w:after="0"/>
        <w:ind w:firstLine="360"/>
        <w:rPr>
          <w:rFonts w:cstheme="minorHAnsi"/>
          <w:sz w:val="24"/>
          <w:szCs w:val="24"/>
        </w:rPr>
      </w:pPr>
      <w:r w:rsidRPr="009E7F4C">
        <w:rPr>
          <w:rFonts w:cstheme="minorHAnsi"/>
          <w:sz w:val="24"/>
          <w:szCs w:val="24"/>
        </w:rPr>
        <w:t>“Truce, my friend,” Chippers says.</w:t>
      </w:r>
      <w:r w:rsidR="0071681A">
        <w:rPr>
          <w:rFonts w:cstheme="minorHAnsi"/>
          <w:sz w:val="24"/>
          <w:szCs w:val="24"/>
        </w:rPr>
        <w:t xml:space="preserve"> </w:t>
      </w:r>
      <w:r w:rsidRPr="009E7F4C">
        <w:rPr>
          <w:rFonts w:cstheme="minorHAnsi"/>
          <w:sz w:val="24"/>
          <w:szCs w:val="24"/>
        </w:rPr>
        <w:t>“There’s a truce.</w:t>
      </w:r>
      <w:r w:rsidR="0071681A">
        <w:rPr>
          <w:rFonts w:cstheme="minorHAnsi"/>
          <w:sz w:val="24"/>
          <w:szCs w:val="24"/>
        </w:rPr>
        <w:t xml:space="preserve"> </w:t>
      </w:r>
      <w:r w:rsidRPr="009E7F4C">
        <w:rPr>
          <w:rFonts w:cstheme="minorHAnsi"/>
          <w:sz w:val="24"/>
          <w:szCs w:val="24"/>
        </w:rPr>
        <w:t>In most places, anyway.</w:t>
      </w:r>
      <w:r w:rsidR="0071681A">
        <w:rPr>
          <w:rFonts w:cstheme="minorHAnsi"/>
          <w:sz w:val="24"/>
          <w:szCs w:val="24"/>
        </w:rPr>
        <w:t xml:space="preserve"> </w:t>
      </w:r>
      <w:r w:rsidRPr="009E7F4C">
        <w:rPr>
          <w:rFonts w:cstheme="minorHAnsi"/>
          <w:sz w:val="24"/>
          <w:szCs w:val="24"/>
        </w:rPr>
        <w:t xml:space="preserve">Somebody’s decided that the Spaceball Cup would be a great effort </w:t>
      </w:r>
      <w:r w:rsidR="00790F0D">
        <w:rPr>
          <w:rFonts w:cstheme="minorHAnsi"/>
          <w:sz w:val="24"/>
          <w:szCs w:val="24"/>
        </w:rPr>
        <w:t>toward</w:t>
      </w:r>
      <w:r w:rsidRPr="009E7F4C">
        <w:rPr>
          <w:rFonts w:cstheme="minorHAnsi"/>
          <w:sz w:val="24"/>
          <w:szCs w:val="24"/>
        </w:rPr>
        <w:t xml:space="preserve"> normalizing relations with the other races.”</w:t>
      </w:r>
    </w:p>
    <w:p w:rsidR="00176DAF" w:rsidP="131935FD" w:rsidRDefault="007F0EEA" w14:paraId="5DFBBC3A" w14:textId="4194BC70">
      <w:pPr>
        <w:spacing w:after="0"/>
        <w:ind w:firstLine="360"/>
        <w:rPr>
          <w:rFonts w:cs="Calibri" w:cstheme="minorAscii"/>
          <w:sz w:val="24"/>
          <w:szCs w:val="24"/>
        </w:rPr>
      </w:pPr>
      <w:r w:rsidRPr="131935FD" w:rsidR="131935FD">
        <w:rPr>
          <w:rFonts w:cs="Calibri" w:cstheme="minorAscii"/>
          <w:sz w:val="24"/>
          <w:szCs w:val="24"/>
        </w:rPr>
        <w:t xml:space="preserve">“And I see that somebody has no idea what </w:t>
      </w:r>
      <w:r w:rsidRPr="131935FD" w:rsidR="131935FD">
        <w:rPr>
          <w:rFonts w:cs="Calibri" w:cstheme="minorAscii"/>
          <w:sz w:val="24"/>
          <w:szCs w:val="24"/>
        </w:rPr>
        <w:t>spaceball</w:t>
      </w:r>
      <w:r w:rsidRPr="131935FD" w:rsidR="131935FD">
        <w:rPr>
          <w:rFonts w:cs="Calibri" w:cstheme="minorAscii"/>
          <w:sz w:val="24"/>
          <w:szCs w:val="24"/>
        </w:rPr>
        <w:t xml:space="preserve"> is,” I </w:t>
      </w:r>
      <w:r w:rsidRPr="131935FD" w:rsidR="131935FD">
        <w:rPr>
          <w:rFonts w:cs="Calibri" w:cstheme="minorAscii"/>
          <w:sz w:val="24"/>
          <w:szCs w:val="24"/>
        </w:rPr>
        <w:t>observe</w:t>
      </w:r>
      <w:r w:rsidRPr="131935FD" w:rsidR="131935FD">
        <w:rPr>
          <w:rFonts w:cs="Calibri" w:cstheme="minorAscii"/>
          <w:sz w:val="24"/>
          <w:szCs w:val="24"/>
        </w:rPr>
        <w:t xml:space="preserve">. </w:t>
      </w:r>
      <w:ins w:author="Gary Smailes" w:date="2024-02-26T14:46:11.257Z" w:id="991871812">
        <w:r w:rsidRPr="131935FD" w:rsidR="131935FD">
          <w:rPr>
            <w:rFonts w:cs="Calibri" w:cstheme="minorAscii"/>
            <w:sz w:val="24"/>
            <w:szCs w:val="24"/>
          </w:rPr>
          <w:t>“</w:t>
        </w:r>
      </w:ins>
      <w:r w:rsidRPr="131935FD" w:rsidR="131935FD">
        <w:rPr>
          <w:rFonts w:cs="Calibri" w:cstheme="minorAscii"/>
          <w:sz w:val="24"/>
          <w:szCs w:val="24"/>
        </w:rPr>
        <w:t>Are we talking about the same sport?”</w:t>
      </w:r>
    </w:p>
    <w:p w:rsidR="00176DAF" w:rsidP="00176DAF" w:rsidRDefault="007F0EEA" w14:paraId="0EFCA2C8"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77937B0D" w14:textId="77777777">
      <w:pPr>
        <w:spacing w:after="0"/>
        <w:ind w:firstLine="360"/>
        <w:rPr>
          <w:rFonts w:cstheme="minorHAnsi"/>
          <w:sz w:val="24"/>
          <w:szCs w:val="24"/>
        </w:rPr>
      </w:pPr>
      <w:r w:rsidRPr="009E7F4C">
        <w:rPr>
          <w:rFonts w:cstheme="minorHAnsi"/>
          <w:sz w:val="24"/>
          <w:szCs w:val="24"/>
        </w:rPr>
        <w:t>“Spaceball.”</w:t>
      </w:r>
    </w:p>
    <w:p w:rsidR="00176DAF" w:rsidP="00176DAF" w:rsidRDefault="007F0EEA" w14:paraId="30B797C3"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2771EF49" w14:textId="77777777">
      <w:pPr>
        <w:spacing w:after="0"/>
        <w:ind w:firstLine="360"/>
        <w:rPr>
          <w:rFonts w:cstheme="minorHAnsi"/>
          <w:sz w:val="24"/>
          <w:szCs w:val="24"/>
        </w:rPr>
      </w:pPr>
      <w:r w:rsidRPr="009E7F4C">
        <w:rPr>
          <w:rFonts w:cstheme="minorHAnsi"/>
          <w:sz w:val="24"/>
          <w:szCs w:val="24"/>
        </w:rPr>
        <w:t>“Where the object is to maul the other team.”</w:t>
      </w:r>
    </w:p>
    <w:p w:rsidR="00176DAF" w:rsidP="00176DAF" w:rsidRDefault="007F0EEA" w14:paraId="61C5228A" w14:textId="56B0ECEE">
      <w:pPr>
        <w:spacing w:after="0"/>
        <w:ind w:firstLine="360"/>
        <w:rPr>
          <w:rFonts w:cstheme="minorHAnsi"/>
          <w:sz w:val="24"/>
          <w:szCs w:val="24"/>
        </w:rPr>
      </w:pPr>
      <w:r w:rsidRPr="009E7F4C">
        <w:rPr>
          <w:rFonts w:cstheme="minorHAnsi"/>
          <w:sz w:val="24"/>
          <w:szCs w:val="24"/>
        </w:rPr>
        <w:t>“</w:t>
      </w:r>
      <w:r w:rsidR="000B1AFC">
        <w:rPr>
          <w:rFonts w:cstheme="minorHAnsi"/>
          <w:sz w:val="24"/>
          <w:szCs w:val="24"/>
        </w:rPr>
        <w:t>Isn’t it to score points?” Chippers asked.</w:t>
      </w:r>
    </w:p>
    <w:p w:rsidR="00176DAF" w:rsidP="00176DAF" w:rsidRDefault="007F0EEA" w14:paraId="2050F0D5" w14:textId="77777777">
      <w:pPr>
        <w:spacing w:after="0"/>
        <w:ind w:firstLine="360"/>
        <w:rPr>
          <w:rFonts w:cstheme="minorHAnsi"/>
          <w:sz w:val="24"/>
          <w:szCs w:val="24"/>
        </w:rPr>
      </w:pPr>
      <w:r w:rsidRPr="009E7F4C">
        <w:rPr>
          <w:rFonts w:cstheme="minorHAnsi"/>
          <w:sz w:val="24"/>
          <w:szCs w:val="24"/>
        </w:rPr>
        <w:t>I snort.</w:t>
      </w:r>
      <w:r w:rsidR="0071681A">
        <w:rPr>
          <w:rFonts w:cstheme="minorHAnsi"/>
          <w:sz w:val="24"/>
          <w:szCs w:val="24"/>
        </w:rPr>
        <w:t xml:space="preserve"> </w:t>
      </w:r>
      <w:r w:rsidRPr="009E7F4C">
        <w:rPr>
          <w:rFonts w:cstheme="minorHAnsi"/>
          <w:sz w:val="24"/>
          <w:szCs w:val="24"/>
        </w:rPr>
        <w:t>“Yeah, but only after the mauling.</w:t>
      </w:r>
      <w:r w:rsidR="0071681A">
        <w:rPr>
          <w:rFonts w:cstheme="minorHAnsi"/>
          <w:sz w:val="24"/>
          <w:szCs w:val="24"/>
        </w:rPr>
        <w:t xml:space="preserve"> </w:t>
      </w:r>
      <w:r w:rsidRPr="009E7F4C">
        <w:rPr>
          <w:rFonts w:cstheme="minorHAnsi"/>
          <w:sz w:val="24"/>
          <w:szCs w:val="24"/>
        </w:rPr>
        <w:t>Scoring points is like cuddling after you’re done fucking somebody.</w:t>
      </w:r>
      <w:r w:rsidR="0071681A">
        <w:rPr>
          <w:rFonts w:cstheme="minorHAnsi"/>
          <w:sz w:val="24"/>
          <w:szCs w:val="24"/>
        </w:rPr>
        <w:t xml:space="preserve"> </w:t>
      </w:r>
      <w:r w:rsidRPr="009E7F4C">
        <w:rPr>
          <w:rFonts w:cstheme="minorHAnsi"/>
          <w:sz w:val="24"/>
          <w:szCs w:val="24"/>
        </w:rPr>
        <w:t>I don’t do it because I like cuddling, but because if I do it convincingly enough, I get to have sex again.</w:t>
      </w:r>
      <w:r w:rsidR="0071681A">
        <w:rPr>
          <w:rFonts w:cstheme="minorHAnsi"/>
          <w:sz w:val="24"/>
          <w:szCs w:val="24"/>
        </w:rPr>
        <w:t xml:space="preserve"> </w:t>
      </w:r>
      <w:r w:rsidRPr="009E7F4C">
        <w:rPr>
          <w:rFonts w:cstheme="minorHAnsi"/>
          <w:sz w:val="24"/>
          <w:szCs w:val="24"/>
        </w:rPr>
        <w:t>Same thing with spaceball.</w:t>
      </w:r>
      <w:r w:rsidR="0071681A">
        <w:rPr>
          <w:rFonts w:cstheme="minorHAnsi"/>
          <w:sz w:val="24"/>
          <w:szCs w:val="24"/>
        </w:rPr>
        <w:t xml:space="preserve"> </w:t>
      </w:r>
      <w:r w:rsidRPr="009E7F4C">
        <w:rPr>
          <w:rFonts w:cstheme="minorHAnsi"/>
          <w:sz w:val="24"/>
          <w:szCs w:val="24"/>
        </w:rPr>
        <w:t>If I score enough points, people think I’m great.</w:t>
      </w:r>
      <w:r w:rsidR="0071681A">
        <w:rPr>
          <w:rFonts w:cstheme="minorHAnsi"/>
          <w:sz w:val="24"/>
          <w:szCs w:val="24"/>
        </w:rPr>
        <w:t xml:space="preserve"> </w:t>
      </w:r>
      <w:r w:rsidRPr="009E7F4C">
        <w:rPr>
          <w:rFonts w:cstheme="minorHAnsi"/>
          <w:sz w:val="24"/>
          <w:szCs w:val="24"/>
        </w:rPr>
        <w:t>Then I get to beat the shit outta somebody else.”</w:t>
      </w:r>
    </w:p>
    <w:p w:rsidR="00176DAF" w:rsidP="00176DAF" w:rsidRDefault="007F0EEA" w14:paraId="4DA1560E" w14:textId="77777777">
      <w:pPr>
        <w:spacing w:after="0"/>
        <w:ind w:firstLine="360"/>
        <w:rPr>
          <w:rFonts w:cstheme="minorHAnsi"/>
          <w:sz w:val="24"/>
          <w:szCs w:val="24"/>
        </w:rPr>
      </w:pPr>
      <w:r w:rsidRPr="009E7F4C">
        <w:rPr>
          <w:rFonts w:cstheme="minorHAnsi"/>
          <w:sz w:val="24"/>
          <w:szCs w:val="24"/>
        </w:rPr>
        <w:t xml:space="preserve">“I’ve never heard anybody explain it that way before.” </w:t>
      </w:r>
    </w:p>
    <w:p w:rsidR="00176DAF" w:rsidP="00176DAF" w:rsidRDefault="007F0EEA" w14:paraId="60619507" w14:textId="77777777">
      <w:pPr>
        <w:spacing w:after="0"/>
        <w:ind w:firstLine="360"/>
        <w:rPr>
          <w:rFonts w:cstheme="minorHAnsi"/>
          <w:sz w:val="24"/>
          <w:szCs w:val="24"/>
        </w:rPr>
      </w:pPr>
      <w:r w:rsidRPr="009E7F4C">
        <w:rPr>
          <w:rFonts w:cstheme="minorHAnsi"/>
          <w:sz w:val="24"/>
          <w:szCs w:val="24"/>
        </w:rPr>
        <w:t>“I’m pretty good with the metaphors.”</w:t>
      </w:r>
    </w:p>
    <w:p w:rsidR="00176DAF" w:rsidP="131935FD" w:rsidRDefault="007F0EEA" w14:paraId="65BC604D" w14:textId="5E7DC2CC">
      <w:pPr>
        <w:spacing w:after="0"/>
        <w:ind w:firstLine="360"/>
        <w:rPr>
          <w:rFonts w:cs="Calibri" w:cstheme="minorAscii"/>
          <w:sz w:val="24"/>
          <w:szCs w:val="24"/>
        </w:rPr>
      </w:pPr>
      <w:r w:rsidRPr="131935FD" w:rsidR="131935FD">
        <w:rPr>
          <w:rFonts w:cs="Calibri" w:cstheme="minorAscii"/>
          <w:sz w:val="24"/>
          <w:szCs w:val="24"/>
        </w:rPr>
        <w:t>“</w:t>
      </w:r>
      <w:r w:rsidRPr="131935FD" w:rsidR="131935FD">
        <w:rPr>
          <w:rFonts w:cs="Calibri" w:cstheme="minorAscii"/>
          <w:sz w:val="24"/>
          <w:szCs w:val="24"/>
        </w:rPr>
        <w:t>That’s</w:t>
      </w:r>
      <w:r w:rsidRPr="131935FD" w:rsidR="131935FD">
        <w:rPr>
          <w:rFonts w:cs="Calibri" w:cstheme="minorAscii"/>
          <w:sz w:val="24"/>
          <w:szCs w:val="24"/>
        </w:rPr>
        <w:t xml:space="preserve"> great</w:t>
      </w:r>
      <w:ins w:author="Gary Smailes" w:date="2024-02-26T14:46:50.796Z" w:id="845246588">
        <w:r w:rsidRPr="131935FD" w:rsidR="131935FD">
          <w:rPr>
            <w:rFonts w:cs="Calibri" w:cstheme="minorAscii"/>
            <w:sz w:val="24"/>
            <w:szCs w:val="24"/>
          </w:rPr>
          <w:t>.</w:t>
        </w:r>
      </w:ins>
      <w:del w:author="Gary Smailes" w:date="2024-02-26T14:46:49.953Z" w:id="1156208887">
        <w:r w:rsidRPr="131935FD" w:rsidDel="131935FD">
          <w:rPr>
            <w:rFonts w:cs="Calibri" w:cstheme="minorAscii"/>
            <w:sz w:val="24"/>
            <w:szCs w:val="24"/>
          </w:rPr>
          <w:delText>!</w:delText>
        </w:r>
      </w:del>
      <w:r w:rsidRPr="131935FD" w:rsidR="131935FD">
        <w:rPr>
          <w:rFonts w:cs="Calibri" w:cstheme="minorAscii"/>
          <w:sz w:val="24"/>
          <w:szCs w:val="24"/>
        </w:rPr>
        <w:t xml:space="preserve"> Get our spirits up in a time of darkness, let everybody know that humans </w:t>
      </w:r>
      <w:r w:rsidRPr="131935FD" w:rsidR="131935FD">
        <w:rPr>
          <w:rFonts w:cs="Calibri" w:cstheme="minorAscii"/>
          <w:sz w:val="24"/>
          <w:szCs w:val="24"/>
        </w:rPr>
        <w:t>don’t</w:t>
      </w:r>
      <w:r w:rsidRPr="131935FD" w:rsidR="131935FD">
        <w:rPr>
          <w:rFonts w:cs="Calibri" w:cstheme="minorAscii"/>
          <w:sz w:val="24"/>
          <w:szCs w:val="24"/>
        </w:rPr>
        <w:t xml:space="preserve"> quit, ever</w:t>
      </w:r>
      <w:ins w:author="Gary Smailes" w:date="2024-02-26T14:46:57.875Z" w:id="1324605937">
        <w:r w:rsidRPr="131935FD" w:rsidR="131935FD">
          <w:rPr>
            <w:rFonts w:cs="Calibri" w:cstheme="minorAscii"/>
            <w:sz w:val="24"/>
            <w:szCs w:val="24"/>
          </w:rPr>
          <w:t>.</w:t>
        </w:r>
      </w:ins>
      <w:del w:author="Gary Smailes" w:date="2024-02-26T14:46:57.184Z" w:id="1534911654">
        <w:r w:rsidRPr="131935FD" w:rsidDel="131935FD">
          <w:rPr>
            <w:rFonts w:cs="Calibri" w:cstheme="minorAscii"/>
            <w:sz w:val="24"/>
            <w:szCs w:val="24"/>
          </w:rPr>
          <w:delText>!</w:delText>
        </w:r>
      </w:del>
      <w:r w:rsidRPr="131935FD" w:rsidR="131935FD">
        <w:rPr>
          <w:rFonts w:cs="Calibri" w:cstheme="minorAscii"/>
          <w:sz w:val="24"/>
          <w:szCs w:val="24"/>
        </w:rPr>
        <w:t>”</w:t>
      </w:r>
    </w:p>
    <w:p w:rsidR="00176DAF" w:rsidP="00176DAF" w:rsidRDefault="007F0EEA" w14:paraId="282D7575" w14:textId="77777777">
      <w:pPr>
        <w:spacing w:after="0"/>
        <w:ind w:firstLine="360"/>
        <w:rPr>
          <w:rFonts w:cstheme="minorHAnsi"/>
          <w:sz w:val="24"/>
          <w:szCs w:val="24"/>
        </w:rPr>
      </w:pPr>
      <w:r w:rsidRPr="009E7F4C">
        <w:rPr>
          <w:rFonts w:cstheme="minorHAnsi"/>
          <w:sz w:val="24"/>
          <w:szCs w:val="24"/>
        </w:rPr>
        <w:t>For fuck’s sake, somebody save me from this guy.</w:t>
      </w:r>
      <w:r w:rsidR="0071681A">
        <w:rPr>
          <w:rFonts w:cstheme="minorHAnsi"/>
          <w:sz w:val="24"/>
          <w:szCs w:val="24"/>
        </w:rPr>
        <w:t xml:space="preserve"> </w:t>
      </w:r>
      <w:r w:rsidRPr="009E7F4C">
        <w:rPr>
          <w:rFonts w:cstheme="minorHAnsi"/>
          <w:sz w:val="24"/>
          <w:szCs w:val="24"/>
        </w:rPr>
        <w:t>“Find someone else.”</w:t>
      </w:r>
    </w:p>
    <w:p w:rsidR="00176DAF" w:rsidP="00176DAF" w:rsidRDefault="007F0EEA" w14:paraId="5A6E9EEB" w14:textId="77777777">
      <w:pPr>
        <w:spacing w:after="0"/>
        <w:ind w:firstLine="360"/>
        <w:rPr>
          <w:rFonts w:cstheme="minorHAnsi"/>
          <w:sz w:val="24"/>
          <w:szCs w:val="24"/>
        </w:rPr>
      </w:pPr>
      <w:r w:rsidRPr="009E7F4C">
        <w:rPr>
          <w:rFonts w:cstheme="minorHAnsi"/>
          <w:sz w:val="24"/>
          <w:szCs w:val="24"/>
        </w:rPr>
        <w:t>“Everyone has turned me down.”</w:t>
      </w:r>
    </w:p>
    <w:p w:rsidR="00176DAF" w:rsidP="131935FD" w:rsidRDefault="007F0EEA" w14:paraId="301A700B" w14:textId="1B037454">
      <w:pPr>
        <w:spacing w:after="0"/>
        <w:ind w:firstLine="360"/>
        <w:rPr>
          <w:rFonts w:cs="Calibri" w:cstheme="minorAscii"/>
          <w:sz w:val="24"/>
          <w:szCs w:val="24"/>
        </w:rPr>
      </w:pPr>
      <w:r w:rsidRPr="131935FD" w:rsidR="131935FD">
        <w:rPr>
          <w:rFonts w:cs="Calibri" w:cstheme="minorAscii"/>
          <w:sz w:val="24"/>
          <w:szCs w:val="24"/>
        </w:rPr>
        <w:t xml:space="preserve">My arm itches. I have an overwhelming desire to scratch, amplified by my immobilization. </w:t>
      </w:r>
      <w:del w:author="Gary Smailes" w:date="2024-02-26T14:47:22.519Z" w:id="1006432909">
        <w:r w:rsidRPr="131935FD" w:rsidDel="131935FD">
          <w:rPr>
            <w:rFonts w:cs="Calibri" w:cstheme="minorAscii"/>
            <w:sz w:val="24"/>
            <w:szCs w:val="24"/>
          </w:rPr>
          <w:delText xml:space="preserve">I try to ignore it and ask, </w:delText>
        </w:r>
      </w:del>
      <w:r w:rsidRPr="131935FD" w:rsidR="131935FD">
        <w:rPr>
          <w:rFonts w:cs="Calibri" w:cstheme="minorAscii"/>
          <w:sz w:val="24"/>
          <w:szCs w:val="24"/>
        </w:rPr>
        <w:t xml:space="preserve">“What about Lester </w:t>
      </w:r>
      <w:r w:rsidRPr="131935FD" w:rsidR="131935FD">
        <w:rPr>
          <w:rFonts w:cs="Calibri" w:cstheme="minorAscii"/>
          <w:sz w:val="24"/>
          <w:szCs w:val="24"/>
        </w:rPr>
        <w:t>Bimms</w:t>
      </w:r>
      <w:r w:rsidRPr="131935FD" w:rsidR="131935FD">
        <w:rPr>
          <w:rFonts w:cs="Calibri" w:cstheme="minorAscii"/>
          <w:sz w:val="24"/>
          <w:szCs w:val="24"/>
        </w:rPr>
        <w:t>?”</w:t>
      </w:r>
    </w:p>
    <w:p w:rsidR="00176DAF" w:rsidP="00176DAF" w:rsidRDefault="007F0EEA" w14:paraId="6D615192" w14:textId="77777777">
      <w:pPr>
        <w:spacing w:after="0"/>
        <w:ind w:firstLine="360"/>
        <w:rPr>
          <w:rFonts w:cstheme="minorHAnsi"/>
          <w:sz w:val="24"/>
          <w:szCs w:val="24"/>
        </w:rPr>
      </w:pPr>
      <w:r w:rsidRPr="009E7F4C">
        <w:rPr>
          <w:rFonts w:cstheme="minorHAnsi"/>
          <w:sz w:val="24"/>
          <w:szCs w:val="24"/>
        </w:rPr>
        <w:t>“Dead.”</w:t>
      </w:r>
    </w:p>
    <w:p w:rsidR="00176DAF" w:rsidP="00176DAF" w:rsidRDefault="007F0EEA" w14:paraId="4AC29BD0" w14:textId="069D4C64">
      <w:pPr>
        <w:spacing w:after="0"/>
        <w:ind w:firstLine="360"/>
        <w:rPr>
          <w:rFonts w:cstheme="minorHAnsi"/>
          <w:sz w:val="24"/>
          <w:szCs w:val="24"/>
        </w:rPr>
      </w:pPr>
      <w:r w:rsidRPr="009E7F4C">
        <w:rPr>
          <w:rFonts w:cstheme="minorHAnsi"/>
          <w:sz w:val="24"/>
          <w:szCs w:val="24"/>
        </w:rPr>
        <w:t>“Bummer.”</w:t>
      </w:r>
      <w:r w:rsidR="0071681A">
        <w:rPr>
          <w:rFonts w:cstheme="minorHAnsi"/>
          <w:sz w:val="24"/>
          <w:szCs w:val="24"/>
        </w:rPr>
        <w:t xml:space="preserve"> </w:t>
      </w:r>
      <w:r w:rsidRPr="009E7F4C">
        <w:rPr>
          <w:rFonts w:cstheme="minorHAnsi"/>
          <w:sz w:val="24"/>
          <w:szCs w:val="24"/>
        </w:rPr>
        <w:t>It’s not.</w:t>
      </w:r>
      <w:r w:rsidR="0071681A">
        <w:rPr>
          <w:rFonts w:cstheme="minorHAnsi"/>
          <w:sz w:val="24"/>
          <w:szCs w:val="24"/>
        </w:rPr>
        <w:t xml:space="preserve"> </w:t>
      </w:r>
      <w:r w:rsidRPr="009E7F4C">
        <w:rPr>
          <w:rFonts w:cstheme="minorHAnsi"/>
          <w:sz w:val="24"/>
          <w:szCs w:val="24"/>
        </w:rPr>
        <w:t>Lester</w:t>
      </w:r>
      <w:r w:rsidR="001F528E">
        <w:rPr>
          <w:rFonts w:cstheme="minorHAnsi"/>
          <w:sz w:val="24"/>
          <w:szCs w:val="24"/>
        </w:rPr>
        <w:t>’s</w:t>
      </w:r>
      <w:r w:rsidRPr="009E7F4C">
        <w:rPr>
          <w:rFonts w:cstheme="minorHAnsi"/>
          <w:sz w:val="24"/>
          <w:szCs w:val="24"/>
        </w:rPr>
        <w:t xml:space="preserve"> a dickhead.</w:t>
      </w:r>
      <w:r w:rsidR="001F528E">
        <w:rPr>
          <w:rFonts w:cstheme="minorHAnsi"/>
          <w:sz w:val="24"/>
          <w:szCs w:val="24"/>
        </w:rPr>
        <w:t xml:space="preserve"> Was.</w:t>
      </w:r>
      <w:r w:rsidR="0071681A">
        <w:rPr>
          <w:rFonts w:cstheme="minorHAnsi"/>
          <w:sz w:val="24"/>
          <w:szCs w:val="24"/>
        </w:rPr>
        <w:t xml:space="preserve"> </w:t>
      </w:r>
      <w:r w:rsidRPr="009E7F4C">
        <w:rPr>
          <w:rFonts w:cstheme="minorHAnsi"/>
          <w:sz w:val="24"/>
          <w:szCs w:val="24"/>
        </w:rPr>
        <w:t>“What happened?”</w:t>
      </w:r>
    </w:p>
    <w:p w:rsidR="00176DAF" w:rsidP="00176DAF" w:rsidRDefault="007F0EEA" w14:paraId="0771A0D3" w14:textId="77777777">
      <w:pPr>
        <w:spacing w:after="0"/>
        <w:ind w:firstLine="360"/>
        <w:rPr>
          <w:rFonts w:cstheme="minorHAnsi"/>
          <w:sz w:val="24"/>
          <w:szCs w:val="24"/>
        </w:rPr>
      </w:pPr>
      <w:r w:rsidRPr="009E7F4C">
        <w:rPr>
          <w:rFonts w:cstheme="minorHAnsi"/>
          <w:sz w:val="24"/>
          <w:szCs w:val="24"/>
        </w:rPr>
        <w:t>“He stabbed a referee at an exhibition game before the war.</w:t>
      </w:r>
      <w:r w:rsidR="0071681A">
        <w:rPr>
          <w:rFonts w:cstheme="minorHAnsi"/>
          <w:sz w:val="24"/>
          <w:szCs w:val="24"/>
        </w:rPr>
        <w:t xml:space="preserve"> </w:t>
      </w:r>
      <w:r w:rsidRPr="009E7F4C">
        <w:rPr>
          <w:rFonts w:cstheme="minorHAnsi"/>
          <w:sz w:val="24"/>
          <w:szCs w:val="24"/>
        </w:rPr>
        <w:t>With a straw, of all things.</w:t>
      </w:r>
      <w:r w:rsidR="0071681A">
        <w:rPr>
          <w:rFonts w:cstheme="minorHAnsi"/>
          <w:sz w:val="24"/>
          <w:szCs w:val="24"/>
        </w:rPr>
        <w:t xml:space="preserve"> </w:t>
      </w:r>
      <w:r w:rsidRPr="009E7F4C">
        <w:rPr>
          <w:rFonts w:cstheme="minorHAnsi"/>
          <w:sz w:val="24"/>
          <w:szCs w:val="24"/>
        </w:rPr>
        <w:t>He died in prison, something to do with food poisoning.”</w:t>
      </w:r>
    </w:p>
    <w:p w:rsidR="00176DAF" w:rsidP="131935FD" w:rsidRDefault="007F0EEA" w14:paraId="331E4C5C" w14:textId="15C0C277">
      <w:pPr>
        <w:spacing w:after="0"/>
        <w:ind w:firstLine="360"/>
        <w:rPr>
          <w:ins w:author="Gary Smailes" w:date="2024-02-26T14:48:18.081Z" w:id="1750419618"/>
          <w:rFonts w:cs="Calibri" w:cstheme="minorAscii"/>
          <w:sz w:val="24"/>
          <w:szCs w:val="24"/>
        </w:rPr>
      </w:pPr>
      <w:r w:rsidRPr="131935FD" w:rsidR="131935FD">
        <w:rPr>
          <w:rFonts w:cs="Calibri" w:cstheme="minorAscii"/>
          <w:sz w:val="24"/>
          <w:szCs w:val="24"/>
        </w:rPr>
        <w:t>Lester only drank from an iron straw with holes in it.</w:t>
      </w:r>
      <w:r w:rsidRPr="131935FD" w:rsidR="131935FD">
        <w:rPr>
          <w:rFonts w:cs="Calibri" w:cstheme="minorAscii"/>
          <w:sz w:val="24"/>
          <w:szCs w:val="24"/>
        </w:rPr>
        <w:t xml:space="preserve"> </w:t>
      </w:r>
      <w:r w:rsidRPr="131935FD" w:rsidR="131935FD">
        <w:rPr>
          <w:rFonts w:cs="Calibri" w:cstheme="minorAscii"/>
          <w:sz w:val="24"/>
          <w:szCs w:val="24"/>
        </w:rPr>
        <w:t xml:space="preserve">He said if he could suck his fruit juice through that, </w:t>
      </w:r>
      <w:r w:rsidRPr="131935FD" w:rsidR="131935FD">
        <w:rPr>
          <w:rFonts w:cs="Calibri" w:cstheme="minorAscii"/>
          <w:sz w:val="24"/>
          <w:szCs w:val="24"/>
        </w:rPr>
        <w:t>he’d</w:t>
      </w:r>
      <w:r w:rsidRPr="131935FD" w:rsidR="131935FD">
        <w:rPr>
          <w:rFonts w:cs="Calibri" w:cstheme="minorAscii"/>
          <w:sz w:val="24"/>
          <w:szCs w:val="24"/>
        </w:rPr>
        <w:t xml:space="preserve"> have lungs powerful enough to scream his players across the goal line</w:t>
      </w:r>
      <w:r w:rsidRPr="131935FD" w:rsidR="131935FD">
        <w:rPr>
          <w:rFonts w:cs="Calibri" w:cstheme="minorAscii"/>
          <w:sz w:val="24"/>
          <w:szCs w:val="24"/>
        </w:rPr>
        <w:t>. A</w:t>
      </w:r>
      <w:r w:rsidRPr="131935FD" w:rsidR="131935FD">
        <w:rPr>
          <w:rFonts w:cs="Calibri" w:cstheme="minorAscii"/>
          <w:sz w:val="24"/>
          <w:szCs w:val="24"/>
        </w:rPr>
        <w:t xml:space="preserve">n interesting idea considering the same players </w:t>
      </w:r>
      <w:r w:rsidRPr="131935FD" w:rsidR="131935FD">
        <w:rPr>
          <w:rFonts w:cs="Calibri" w:cstheme="minorAscii"/>
          <w:sz w:val="24"/>
          <w:szCs w:val="24"/>
        </w:rPr>
        <w:t>operated</w:t>
      </w:r>
      <w:r w:rsidRPr="131935FD" w:rsidR="131935FD">
        <w:rPr>
          <w:rFonts w:cs="Calibri" w:cstheme="minorAscii"/>
          <w:sz w:val="24"/>
          <w:szCs w:val="24"/>
        </w:rPr>
        <w:t xml:space="preserve"> in the vacuum of space.</w:t>
      </w:r>
      <w:r w:rsidRPr="131935FD" w:rsidR="131935FD">
        <w:rPr>
          <w:rFonts w:cs="Calibri" w:cstheme="minorAscii"/>
          <w:sz w:val="24"/>
          <w:szCs w:val="24"/>
        </w:rPr>
        <w:t xml:space="preserve"> </w:t>
      </w:r>
      <w:r w:rsidRPr="131935FD" w:rsidR="131935FD">
        <w:rPr>
          <w:rFonts w:cs="Calibri" w:cstheme="minorAscii"/>
          <w:sz w:val="24"/>
          <w:szCs w:val="24"/>
        </w:rPr>
        <w:t xml:space="preserve">It </w:t>
      </w:r>
      <w:r w:rsidRPr="131935FD" w:rsidR="131935FD">
        <w:rPr>
          <w:rFonts w:cs="Calibri" w:cstheme="minorAscii"/>
          <w:sz w:val="24"/>
          <w:szCs w:val="24"/>
        </w:rPr>
        <w:t>didn’t</w:t>
      </w:r>
      <w:r w:rsidRPr="131935FD" w:rsidR="131935FD">
        <w:rPr>
          <w:rFonts w:cs="Calibri" w:cstheme="minorAscii"/>
          <w:sz w:val="24"/>
          <w:szCs w:val="24"/>
        </w:rPr>
        <w:t xml:space="preserve"> shock me that </w:t>
      </w:r>
      <w:r w:rsidRPr="131935FD" w:rsidR="131935FD">
        <w:rPr>
          <w:rFonts w:cs="Calibri" w:cstheme="minorAscii"/>
          <w:sz w:val="24"/>
          <w:szCs w:val="24"/>
        </w:rPr>
        <w:t>he’d</w:t>
      </w:r>
      <w:r w:rsidRPr="131935FD" w:rsidR="131935FD">
        <w:rPr>
          <w:rFonts w:cs="Calibri" w:cstheme="minorAscii"/>
          <w:sz w:val="24"/>
          <w:szCs w:val="24"/>
        </w:rPr>
        <w:t xml:space="preserve"> tried to kill a bee – </w:t>
      </w:r>
      <w:r w:rsidRPr="131935FD" w:rsidR="131935FD">
        <w:rPr>
          <w:rFonts w:cs="Calibri" w:cstheme="minorAscii"/>
          <w:sz w:val="24"/>
          <w:szCs w:val="24"/>
        </w:rPr>
        <w:t xml:space="preserve">we called </w:t>
      </w:r>
      <w:r w:rsidRPr="131935FD" w:rsidR="131935FD">
        <w:rPr>
          <w:rFonts w:cs="Calibri" w:cstheme="minorAscii"/>
          <w:sz w:val="24"/>
          <w:szCs w:val="24"/>
        </w:rPr>
        <w:t>refs that because of the yellow and black blinking stripes on their exosuits</w:t>
      </w:r>
      <w:r w:rsidRPr="131935FD" w:rsidR="131935FD">
        <w:rPr>
          <w:rFonts w:cs="Calibri" w:cstheme="minorAscii"/>
          <w:sz w:val="24"/>
          <w:szCs w:val="24"/>
        </w:rPr>
        <w:t xml:space="preserve">. </w:t>
      </w:r>
      <w:r w:rsidRPr="131935FD" w:rsidR="131935FD">
        <w:rPr>
          <w:rFonts w:cs="Calibri" w:cstheme="minorAscii"/>
          <w:sz w:val="24"/>
          <w:szCs w:val="24"/>
        </w:rPr>
        <w:t>B</w:t>
      </w:r>
      <w:r w:rsidRPr="131935FD" w:rsidR="131935FD">
        <w:rPr>
          <w:rFonts w:cs="Calibri" w:cstheme="minorAscii"/>
          <w:sz w:val="24"/>
          <w:szCs w:val="24"/>
        </w:rPr>
        <w:t xml:space="preserve">ee harm </w:t>
      </w:r>
      <w:r w:rsidRPr="131935FD" w:rsidR="131935FD">
        <w:rPr>
          <w:rFonts w:cs="Calibri" w:cstheme="minorAscii"/>
          <w:sz w:val="24"/>
          <w:szCs w:val="24"/>
        </w:rPr>
        <w:t>was everyone’s wet dream.</w:t>
      </w:r>
      <w:r w:rsidRPr="131935FD" w:rsidR="131935FD">
        <w:rPr>
          <w:rFonts w:cs="Calibri" w:cstheme="minorAscii"/>
          <w:sz w:val="24"/>
          <w:szCs w:val="24"/>
        </w:rPr>
        <w:t xml:space="preserve"> </w:t>
      </w:r>
    </w:p>
    <w:p w:rsidR="00176DAF" w:rsidP="131935FD" w:rsidRDefault="007F0EEA" w14:paraId="2C3AB04E" w14:textId="1AB36310">
      <w:pPr>
        <w:spacing w:after="0"/>
        <w:ind w:firstLine="360"/>
        <w:rPr>
          <w:rFonts w:cs="Calibri" w:cstheme="minorAscii"/>
          <w:sz w:val="24"/>
          <w:szCs w:val="24"/>
        </w:rPr>
      </w:pPr>
      <w:r w:rsidRPr="131935FD" w:rsidR="131935FD">
        <w:rPr>
          <w:rFonts w:cs="Calibri" w:cstheme="minorAscii"/>
          <w:sz w:val="24"/>
          <w:szCs w:val="24"/>
        </w:rPr>
        <w:t xml:space="preserve">“What about </w:t>
      </w:r>
      <w:r w:rsidRPr="131935FD" w:rsidR="131935FD">
        <w:rPr>
          <w:rFonts w:cs="Calibri" w:cstheme="minorAscii"/>
          <w:sz w:val="24"/>
          <w:szCs w:val="24"/>
        </w:rPr>
        <w:t>Plono</w:t>
      </w:r>
      <w:r w:rsidRPr="131935FD" w:rsidR="131935FD">
        <w:rPr>
          <w:rFonts w:cs="Calibri" w:cstheme="minorAscii"/>
          <w:sz w:val="24"/>
          <w:szCs w:val="24"/>
        </w:rPr>
        <w:t xml:space="preserve"> Reeck?</w:t>
      </w:r>
      <w:r w:rsidRPr="131935FD" w:rsidR="131935FD">
        <w:rPr>
          <w:rFonts w:cs="Calibri" w:cstheme="minorAscii"/>
          <w:sz w:val="24"/>
          <w:szCs w:val="24"/>
        </w:rPr>
        <w:t xml:space="preserve"> </w:t>
      </w:r>
      <w:r w:rsidRPr="131935FD" w:rsidR="131935FD">
        <w:rPr>
          <w:rFonts w:cs="Calibri" w:cstheme="minorAscii"/>
          <w:sz w:val="24"/>
          <w:szCs w:val="24"/>
        </w:rPr>
        <w:t>He’s</w:t>
      </w:r>
      <w:r w:rsidRPr="131935FD" w:rsidR="131935FD">
        <w:rPr>
          <w:rFonts w:cs="Calibri" w:cstheme="minorAscii"/>
          <w:sz w:val="24"/>
          <w:szCs w:val="24"/>
        </w:rPr>
        <w:t xml:space="preserve"> a good coach.”</w:t>
      </w:r>
    </w:p>
    <w:p w:rsidR="00176DAF" w:rsidP="131935FD" w:rsidRDefault="007F0EEA" w14:paraId="73365C45" w14:textId="6724ABD1">
      <w:pPr>
        <w:spacing w:after="0"/>
        <w:ind w:firstLine="360"/>
        <w:rPr>
          <w:rFonts w:cs="Calibri" w:cstheme="minorAscii"/>
          <w:sz w:val="24"/>
          <w:szCs w:val="24"/>
        </w:rPr>
      </w:pPr>
      <w:r w:rsidRPr="131935FD" w:rsidR="131935FD">
        <w:rPr>
          <w:rFonts w:cs="Calibri" w:cstheme="minorAscii"/>
          <w:sz w:val="24"/>
          <w:szCs w:val="24"/>
        </w:rPr>
        <w:t xml:space="preserve">“The </w:t>
      </w:r>
      <w:r w:rsidRPr="131935FD" w:rsidR="131935FD">
        <w:rPr>
          <w:rFonts w:cs="Calibri" w:cstheme="minorAscii"/>
          <w:sz w:val="24"/>
          <w:szCs w:val="24"/>
        </w:rPr>
        <w:t>Andosians</w:t>
      </w:r>
      <w:r w:rsidRPr="131935FD" w:rsidR="131935FD">
        <w:rPr>
          <w:rFonts w:cs="Calibri" w:cstheme="minorAscii"/>
          <w:sz w:val="24"/>
          <w:szCs w:val="24"/>
        </w:rPr>
        <w:t xml:space="preserve"> passed a law prohibiting their citizens from playing or coaching for the opposing races. </w:t>
      </w:r>
      <w:r w:rsidRPr="131935FD" w:rsidR="131935FD">
        <w:rPr>
          <w:rFonts w:cs="Calibri" w:cstheme="minorAscii"/>
          <w:sz w:val="24"/>
          <w:szCs w:val="24"/>
        </w:rPr>
        <w:t>Plono</w:t>
      </w:r>
      <w:r w:rsidRPr="131935FD" w:rsidR="131935FD">
        <w:rPr>
          <w:rFonts w:cs="Calibri" w:cstheme="minorAscii"/>
          <w:sz w:val="24"/>
          <w:szCs w:val="24"/>
        </w:rPr>
        <w:t xml:space="preserve"> almost beat them during the last </w:t>
      </w:r>
      <w:ins w:author="Gary Smailes" w:date="2024-02-26T14:48:28.062Z" w:id="763559722">
        <w:r w:rsidRPr="131935FD" w:rsidR="131935FD">
          <w:rPr>
            <w:rFonts w:cs="Calibri" w:cstheme="minorAscii"/>
            <w:sz w:val="24"/>
            <w:szCs w:val="24"/>
          </w:rPr>
          <w:t>c</w:t>
        </w:r>
      </w:ins>
      <w:del w:author="Gary Smailes" w:date="2024-02-26T14:48:27.789Z" w:id="1018603275">
        <w:r w:rsidRPr="131935FD" w:rsidDel="131935FD">
          <w:rPr>
            <w:rFonts w:cs="Calibri" w:cstheme="minorAscii"/>
            <w:sz w:val="24"/>
            <w:szCs w:val="24"/>
          </w:rPr>
          <w:delText>C</w:delText>
        </w:r>
      </w:del>
      <w:r w:rsidRPr="131935FD" w:rsidR="131935FD">
        <w:rPr>
          <w:rFonts w:cs="Calibri" w:cstheme="minorAscii"/>
          <w:sz w:val="24"/>
          <w:szCs w:val="24"/>
        </w:rPr>
        <w:t>up tournament. He scares them a little bit, I think.”</w:t>
      </w:r>
    </w:p>
    <w:p w:rsidR="00176DAF" w:rsidP="00176DAF" w:rsidRDefault="007F0EEA" w14:paraId="23E82D78" w14:textId="026F16EE">
      <w:pPr>
        <w:spacing w:after="0"/>
        <w:ind w:firstLine="360"/>
        <w:rPr>
          <w:rFonts w:cstheme="minorHAnsi"/>
          <w:sz w:val="24"/>
          <w:szCs w:val="24"/>
        </w:rPr>
      </w:pPr>
      <w:r w:rsidRPr="009E7F4C">
        <w:rPr>
          <w:rFonts w:cstheme="minorHAnsi"/>
          <w:sz w:val="24"/>
          <w:szCs w:val="24"/>
        </w:rPr>
        <w:t xml:space="preserve">Plono would have won, too, if his quarterback, a wiry </w:t>
      </w:r>
      <w:r w:rsidR="00A4548D">
        <w:rPr>
          <w:rFonts w:cstheme="minorHAnsi"/>
          <w:sz w:val="24"/>
          <w:szCs w:val="24"/>
        </w:rPr>
        <w:t>young man</w:t>
      </w:r>
      <w:r w:rsidRPr="009E7F4C">
        <w:rPr>
          <w:rFonts w:cstheme="minorHAnsi"/>
          <w:sz w:val="24"/>
          <w:szCs w:val="24"/>
        </w:rPr>
        <w:t xml:space="preserve"> from </w:t>
      </w:r>
      <w:r w:rsidR="00A4548D">
        <w:rPr>
          <w:rFonts w:cstheme="minorHAnsi"/>
          <w:sz w:val="24"/>
          <w:szCs w:val="24"/>
        </w:rPr>
        <w:t>the</w:t>
      </w:r>
      <w:r w:rsidRPr="009E7F4C">
        <w:rPr>
          <w:rFonts w:cstheme="minorHAnsi"/>
          <w:sz w:val="24"/>
          <w:szCs w:val="24"/>
        </w:rPr>
        <w:t xml:space="preserve"> Rim Colonies, hadn’t lost his bearings and dropped out of the pocket into the path of the Andosian linebackers.</w:t>
      </w:r>
      <w:r w:rsidR="0071681A">
        <w:rPr>
          <w:rFonts w:cstheme="minorHAnsi"/>
          <w:sz w:val="24"/>
          <w:szCs w:val="24"/>
        </w:rPr>
        <w:t xml:space="preserve"> </w:t>
      </w:r>
      <w:r w:rsidRPr="009E7F4C">
        <w:rPr>
          <w:rFonts w:cstheme="minorHAnsi"/>
          <w:sz w:val="24"/>
          <w:szCs w:val="24"/>
        </w:rPr>
        <w:t>The largest intact pieces they found after that spectacular collision were his exosuit’s gloves and a thigh plate.</w:t>
      </w:r>
      <w:r w:rsidR="0071681A">
        <w:rPr>
          <w:rFonts w:cstheme="minorHAnsi"/>
          <w:sz w:val="24"/>
          <w:szCs w:val="24"/>
        </w:rPr>
        <w:t xml:space="preserve"> </w:t>
      </w:r>
    </w:p>
    <w:p w:rsidR="00176DAF" w:rsidP="131935FD" w:rsidRDefault="007F0EEA" w14:paraId="63A89994" w14:textId="3E6E0E3B">
      <w:pPr>
        <w:spacing w:after="0"/>
        <w:ind w:firstLine="360"/>
        <w:rPr>
          <w:ins w:author="Gary Smailes" w:date="2024-02-26T14:48:51.297Z" w:id="1547943953"/>
          <w:rFonts w:cs="Calibri" w:cstheme="minorAscii"/>
          <w:sz w:val="24"/>
          <w:szCs w:val="24"/>
        </w:rPr>
      </w:pPr>
      <w:commentRangeStart w:id="2035450683"/>
      <w:r w:rsidRPr="131935FD" w:rsidR="131935FD">
        <w:rPr>
          <w:rFonts w:cs="Calibri" w:cstheme="minorAscii"/>
          <w:sz w:val="24"/>
          <w:szCs w:val="24"/>
        </w:rPr>
        <w:t>I rattle off five more names.</w:t>
      </w:r>
      <w:r w:rsidRPr="131935FD" w:rsidR="131935FD">
        <w:rPr>
          <w:rFonts w:cs="Calibri" w:cstheme="minorAscii"/>
          <w:sz w:val="24"/>
          <w:szCs w:val="24"/>
        </w:rPr>
        <w:t xml:space="preserve"> </w:t>
      </w:r>
    </w:p>
    <w:p w:rsidR="00176DAF" w:rsidP="131935FD" w:rsidRDefault="007F0EEA" w14:paraId="3453E271" w14:textId="560EDB85">
      <w:pPr>
        <w:spacing w:after="0"/>
        <w:ind w:firstLine="360"/>
        <w:rPr>
          <w:rFonts w:cs="Calibri" w:cstheme="minorAscii"/>
          <w:sz w:val="24"/>
          <w:szCs w:val="24"/>
        </w:rPr>
      </w:pPr>
      <w:r w:rsidRPr="131935FD" w:rsidR="131935FD">
        <w:rPr>
          <w:rFonts w:cs="Calibri" w:cstheme="minorAscii"/>
          <w:sz w:val="24"/>
          <w:szCs w:val="24"/>
        </w:rPr>
        <w:t>Chippers has answers for all of them.</w:t>
      </w:r>
      <w:r w:rsidRPr="131935FD" w:rsidR="131935FD">
        <w:rPr>
          <w:rFonts w:cs="Calibri" w:cstheme="minorAscii"/>
          <w:sz w:val="24"/>
          <w:szCs w:val="24"/>
        </w:rPr>
        <w:t xml:space="preserve"> </w:t>
      </w:r>
      <w:r w:rsidRPr="131935FD" w:rsidR="131935FD">
        <w:rPr>
          <w:rFonts w:cs="Calibri" w:cstheme="minorAscii"/>
          <w:sz w:val="24"/>
          <w:szCs w:val="24"/>
        </w:rPr>
        <w:t>“I’m retired,” I try.</w:t>
      </w:r>
      <w:commentRangeEnd w:id="2035450683"/>
      <w:r>
        <w:rPr>
          <w:rStyle w:val="CommentReference"/>
        </w:rPr>
        <w:commentReference w:id="2035450683"/>
      </w:r>
    </w:p>
    <w:p w:rsidR="00176DAF" w:rsidP="00176DAF" w:rsidRDefault="007F0EEA" w14:paraId="7E53A571" w14:textId="77777777">
      <w:pPr>
        <w:spacing w:after="0"/>
        <w:ind w:firstLine="360"/>
        <w:rPr>
          <w:rFonts w:cstheme="minorHAnsi"/>
          <w:sz w:val="24"/>
          <w:szCs w:val="24"/>
        </w:rPr>
      </w:pPr>
      <w:r w:rsidRPr="009E7F4C">
        <w:rPr>
          <w:rFonts w:cstheme="minorHAnsi"/>
          <w:sz w:val="24"/>
          <w:szCs w:val="24"/>
        </w:rPr>
        <w:t>“You’re only forty.”</w:t>
      </w:r>
    </w:p>
    <w:p w:rsidR="00176DAF" w:rsidP="131935FD" w:rsidRDefault="007F0EEA" w14:paraId="71D41099" w14:textId="09DA5C7D">
      <w:pPr>
        <w:spacing w:after="0"/>
        <w:ind w:firstLine="360"/>
        <w:rPr>
          <w:rFonts w:cs="Calibri" w:cstheme="minorAscii"/>
          <w:sz w:val="24"/>
          <w:szCs w:val="24"/>
        </w:rPr>
      </w:pPr>
      <w:r w:rsidRPr="131935FD" w:rsidR="131935FD">
        <w:rPr>
          <w:rFonts w:cs="Calibri" w:cstheme="minorAscii"/>
          <w:sz w:val="24"/>
          <w:szCs w:val="24"/>
        </w:rPr>
        <w:t xml:space="preserve">“I got banned from the </w:t>
      </w:r>
      <w:ins w:author="Gary Smailes" w:date="2024-02-26T14:49:21.568Z" w:id="806352070">
        <w:r w:rsidRPr="131935FD" w:rsidR="131935FD">
          <w:rPr>
            <w:rFonts w:cs="Calibri" w:cstheme="minorAscii"/>
            <w:sz w:val="24"/>
            <w:szCs w:val="24"/>
          </w:rPr>
          <w:t>l</w:t>
        </w:r>
      </w:ins>
      <w:del w:author="Gary Smailes" w:date="2024-02-26T14:49:21.202Z" w:id="29577633">
        <w:r w:rsidRPr="131935FD" w:rsidDel="131935FD">
          <w:rPr>
            <w:rFonts w:cs="Calibri" w:cstheme="minorAscii"/>
            <w:sz w:val="24"/>
            <w:szCs w:val="24"/>
          </w:rPr>
          <w:delText>L</w:delText>
        </w:r>
      </w:del>
      <w:r w:rsidRPr="131935FD" w:rsidR="131935FD">
        <w:rPr>
          <w:rFonts w:cs="Calibri" w:cstheme="minorAscii"/>
          <w:sz w:val="24"/>
          <w:szCs w:val="24"/>
        </w:rPr>
        <w:t xml:space="preserve">eague. The bees </w:t>
      </w:r>
      <w:r w:rsidRPr="131935FD" w:rsidR="131935FD">
        <w:rPr>
          <w:rFonts w:cs="Calibri" w:cstheme="minorAscii"/>
          <w:sz w:val="24"/>
          <w:szCs w:val="24"/>
        </w:rPr>
        <w:t>won’t</w:t>
      </w:r>
      <w:r w:rsidRPr="131935FD" w:rsidR="131935FD">
        <w:rPr>
          <w:rFonts w:cs="Calibri" w:cstheme="minorAscii"/>
          <w:sz w:val="24"/>
          <w:szCs w:val="24"/>
        </w:rPr>
        <w:t xml:space="preserve"> let me near an arena.”</w:t>
      </w:r>
    </w:p>
    <w:p w:rsidR="00176DAF" w:rsidP="00176DAF" w:rsidRDefault="007F0EEA" w14:paraId="27CB66FA" w14:textId="77777777">
      <w:pPr>
        <w:spacing w:after="0"/>
        <w:ind w:firstLine="360"/>
        <w:rPr>
          <w:rFonts w:cstheme="minorHAnsi"/>
          <w:sz w:val="24"/>
          <w:szCs w:val="24"/>
        </w:rPr>
      </w:pPr>
      <w:r w:rsidRPr="009E7F4C">
        <w:rPr>
          <w:rFonts w:cstheme="minorHAnsi"/>
          <w:sz w:val="24"/>
          <w:szCs w:val="24"/>
        </w:rPr>
        <w:t>“But you weren’t arrested.</w:t>
      </w:r>
      <w:r w:rsidR="0071681A">
        <w:rPr>
          <w:rFonts w:cstheme="minorHAnsi"/>
          <w:sz w:val="24"/>
          <w:szCs w:val="24"/>
        </w:rPr>
        <w:t xml:space="preserve"> </w:t>
      </w:r>
      <w:r w:rsidRPr="009E7F4C">
        <w:rPr>
          <w:rFonts w:cstheme="minorHAnsi"/>
          <w:sz w:val="24"/>
          <w:szCs w:val="24"/>
        </w:rPr>
        <w:t>You didn’t do any time for it.”</w:t>
      </w:r>
    </w:p>
    <w:p w:rsidR="00176DAF" w:rsidP="00176DAF" w:rsidRDefault="007F0EEA" w14:paraId="76685569" w14:textId="232C2EDA">
      <w:pPr>
        <w:spacing w:after="0"/>
        <w:ind w:firstLine="360"/>
        <w:rPr>
          <w:rFonts w:cstheme="minorHAnsi"/>
          <w:sz w:val="24"/>
          <w:szCs w:val="24"/>
        </w:rPr>
      </w:pPr>
      <w:r w:rsidRPr="009E7F4C">
        <w:rPr>
          <w:rFonts w:cstheme="minorHAnsi"/>
          <w:sz w:val="24"/>
          <w:szCs w:val="24"/>
        </w:rPr>
        <w:t>“Only ‘</w:t>
      </w:r>
      <w:proofErr w:type="spellStart"/>
      <w:r w:rsidRPr="009E7F4C">
        <w:rPr>
          <w:rFonts w:cstheme="minorHAnsi"/>
          <w:sz w:val="24"/>
          <w:szCs w:val="24"/>
        </w:rPr>
        <w:t>cuz</w:t>
      </w:r>
      <w:proofErr w:type="spellEnd"/>
      <w:r w:rsidRPr="009E7F4C">
        <w:rPr>
          <w:rFonts w:cstheme="minorHAnsi"/>
          <w:sz w:val="24"/>
          <w:szCs w:val="24"/>
        </w:rPr>
        <w:t xml:space="preserve"> everyone agreed the guy had it coming.</w:t>
      </w:r>
      <w:r w:rsidR="0071681A">
        <w:rPr>
          <w:rFonts w:cstheme="minorHAnsi"/>
          <w:sz w:val="24"/>
          <w:szCs w:val="24"/>
        </w:rPr>
        <w:t xml:space="preserve"> </w:t>
      </w:r>
      <w:r w:rsidRPr="009E7F4C">
        <w:rPr>
          <w:rFonts w:cstheme="minorHAnsi"/>
          <w:sz w:val="24"/>
          <w:szCs w:val="24"/>
        </w:rPr>
        <w:t xml:space="preserve">I pleaded temporary insanity and </w:t>
      </w:r>
      <w:r w:rsidR="00256F53">
        <w:rPr>
          <w:rFonts w:cstheme="minorHAnsi"/>
          <w:sz w:val="24"/>
          <w:szCs w:val="24"/>
        </w:rPr>
        <w:t>won</w:t>
      </w:r>
      <w:r w:rsidRPr="009E7F4C">
        <w:rPr>
          <w:rFonts w:cstheme="minorHAnsi"/>
          <w:sz w:val="24"/>
          <w:szCs w:val="24"/>
        </w:rPr>
        <w:t>.”</w:t>
      </w:r>
    </w:p>
    <w:p w:rsidR="00176DAF" w:rsidP="00176DAF" w:rsidRDefault="007F0EEA" w14:paraId="1FB70CC2" w14:textId="77777777">
      <w:pPr>
        <w:spacing w:after="0"/>
        <w:ind w:firstLine="360"/>
        <w:rPr>
          <w:rFonts w:cstheme="minorHAnsi"/>
          <w:sz w:val="24"/>
          <w:szCs w:val="24"/>
        </w:rPr>
      </w:pPr>
      <w:r w:rsidRPr="009E7F4C">
        <w:rPr>
          <w:rFonts w:cstheme="minorHAnsi"/>
          <w:sz w:val="24"/>
          <w:szCs w:val="24"/>
        </w:rPr>
        <w:t>“That was on primetime.</w:t>
      </w:r>
      <w:r w:rsidR="0071681A">
        <w:rPr>
          <w:rFonts w:cstheme="minorHAnsi"/>
          <w:sz w:val="24"/>
          <w:szCs w:val="24"/>
        </w:rPr>
        <w:t xml:space="preserve"> </w:t>
      </w:r>
      <w:r w:rsidRPr="009E7F4C">
        <w:rPr>
          <w:rFonts w:cstheme="minorHAnsi"/>
          <w:sz w:val="24"/>
          <w:szCs w:val="24"/>
        </w:rPr>
        <w:t>Fifty trillion people saw you shoot him.”</w:t>
      </w:r>
    </w:p>
    <w:p w:rsidR="00176DAF" w:rsidP="00176DAF" w:rsidRDefault="007F0EEA" w14:paraId="2C1934D7" w14:textId="250C5417">
      <w:pPr>
        <w:spacing w:after="0"/>
        <w:ind w:firstLine="360"/>
        <w:rPr>
          <w:rFonts w:cstheme="minorHAnsi"/>
          <w:sz w:val="24"/>
          <w:szCs w:val="24"/>
        </w:rPr>
      </w:pPr>
      <w:r w:rsidRPr="009E7F4C">
        <w:rPr>
          <w:rFonts w:cstheme="minorHAnsi"/>
          <w:sz w:val="24"/>
          <w:szCs w:val="24"/>
        </w:rPr>
        <w:t xml:space="preserve">“The fucker was stinging my guys every chance he got,” I say, referring to the real reason </w:t>
      </w:r>
      <w:r w:rsidR="00A4548D">
        <w:rPr>
          <w:rFonts w:cstheme="minorHAnsi"/>
          <w:sz w:val="24"/>
          <w:szCs w:val="24"/>
        </w:rPr>
        <w:t xml:space="preserve">we called </w:t>
      </w:r>
      <w:r w:rsidRPr="009E7F4C">
        <w:rPr>
          <w:rFonts w:cstheme="minorHAnsi"/>
          <w:sz w:val="24"/>
          <w:szCs w:val="24"/>
        </w:rPr>
        <w:t>spaceball referees bees.</w:t>
      </w:r>
      <w:r w:rsidR="0071681A">
        <w:rPr>
          <w:rFonts w:cstheme="minorHAnsi"/>
          <w:sz w:val="24"/>
          <w:szCs w:val="24"/>
        </w:rPr>
        <w:t xml:space="preserve"> </w:t>
      </w:r>
      <w:r w:rsidRPr="009E7F4C">
        <w:rPr>
          <w:rFonts w:cstheme="minorHAnsi"/>
          <w:sz w:val="24"/>
          <w:szCs w:val="24"/>
        </w:rPr>
        <w:t>Penalties involve getting shot with low-yield EMP rifles that temporarily immobilize the offending player.</w:t>
      </w:r>
      <w:r w:rsidR="0071681A">
        <w:rPr>
          <w:rFonts w:cstheme="minorHAnsi"/>
          <w:sz w:val="24"/>
          <w:szCs w:val="24"/>
        </w:rPr>
        <w:t xml:space="preserve"> </w:t>
      </w:r>
      <w:r w:rsidRPr="009E7F4C">
        <w:rPr>
          <w:rFonts w:cstheme="minorHAnsi"/>
          <w:sz w:val="24"/>
          <w:szCs w:val="24"/>
        </w:rPr>
        <w:t>I’d rather be sodomized by a Brakkan tiger than be helpless in a spaceball arena</w:t>
      </w:r>
      <w:r w:rsidR="005D3088">
        <w:rPr>
          <w:rFonts w:cstheme="minorHAnsi"/>
          <w:sz w:val="24"/>
          <w:szCs w:val="24"/>
        </w:rPr>
        <w:t xml:space="preserve">. Brakkan tigers </w:t>
      </w:r>
      <w:r w:rsidRPr="009E7F4C">
        <w:rPr>
          <w:rFonts w:cstheme="minorHAnsi"/>
          <w:sz w:val="24"/>
          <w:szCs w:val="24"/>
        </w:rPr>
        <w:t>have three dicks.</w:t>
      </w:r>
      <w:r w:rsidR="0071681A">
        <w:rPr>
          <w:rFonts w:cstheme="minorHAnsi"/>
          <w:sz w:val="24"/>
          <w:szCs w:val="24"/>
        </w:rPr>
        <w:t xml:space="preserve"> </w:t>
      </w:r>
      <w:r w:rsidRPr="009E7F4C">
        <w:rPr>
          <w:rFonts w:cstheme="minorHAnsi"/>
          <w:sz w:val="24"/>
          <w:szCs w:val="24"/>
        </w:rPr>
        <w:t>Barbed.</w:t>
      </w:r>
      <w:r w:rsidR="0071681A">
        <w:rPr>
          <w:rFonts w:cstheme="minorHAnsi"/>
          <w:sz w:val="24"/>
          <w:szCs w:val="24"/>
        </w:rPr>
        <w:t xml:space="preserve"> </w:t>
      </w:r>
      <w:r w:rsidRPr="009E7F4C">
        <w:rPr>
          <w:rFonts w:cstheme="minorHAnsi"/>
          <w:sz w:val="24"/>
          <w:szCs w:val="24"/>
        </w:rPr>
        <w:t>“Even the other team thought he was out of control.”</w:t>
      </w:r>
    </w:p>
    <w:p w:rsidR="00176DAF" w:rsidP="00176DAF" w:rsidRDefault="007F0EEA" w14:paraId="2E2AE5CB" w14:textId="77777777">
      <w:pPr>
        <w:spacing w:after="0"/>
        <w:ind w:firstLine="360"/>
        <w:rPr>
          <w:rFonts w:cstheme="minorHAnsi"/>
          <w:sz w:val="24"/>
          <w:szCs w:val="24"/>
        </w:rPr>
      </w:pPr>
      <w:r w:rsidRPr="009E7F4C">
        <w:rPr>
          <w:rFonts w:cstheme="minorHAnsi"/>
          <w:sz w:val="24"/>
          <w:szCs w:val="24"/>
        </w:rPr>
        <w:t>“You did sleep with his wife.”</w:t>
      </w:r>
    </w:p>
    <w:p w:rsidR="00176DAF" w:rsidP="00176DAF" w:rsidRDefault="007F0EEA" w14:paraId="273ABF52" w14:textId="77777777">
      <w:pPr>
        <w:spacing w:after="0"/>
        <w:ind w:firstLine="360"/>
        <w:rPr>
          <w:rFonts w:cstheme="minorHAnsi"/>
          <w:sz w:val="24"/>
          <w:szCs w:val="24"/>
        </w:rPr>
      </w:pPr>
      <w:r w:rsidRPr="009E7F4C">
        <w:rPr>
          <w:rFonts w:cstheme="minorHAnsi"/>
          <w:sz w:val="24"/>
          <w:szCs w:val="24"/>
        </w:rPr>
        <w:t>“I didn’t have a choice.</w:t>
      </w:r>
      <w:r w:rsidR="0071681A">
        <w:rPr>
          <w:rFonts w:cstheme="minorHAnsi"/>
          <w:sz w:val="24"/>
          <w:szCs w:val="24"/>
        </w:rPr>
        <w:t xml:space="preserve"> </w:t>
      </w:r>
      <w:r w:rsidRPr="009E7F4C">
        <w:rPr>
          <w:rFonts w:cstheme="minorHAnsi"/>
          <w:sz w:val="24"/>
          <w:szCs w:val="24"/>
        </w:rPr>
        <w:t>Veeni women are sirens, and I’m not just saying that.</w:t>
      </w:r>
      <w:r w:rsidR="0071681A">
        <w:rPr>
          <w:rFonts w:cstheme="minorHAnsi"/>
          <w:sz w:val="24"/>
          <w:szCs w:val="24"/>
        </w:rPr>
        <w:t xml:space="preserve"> </w:t>
      </w:r>
      <w:r w:rsidRPr="009E7F4C">
        <w:rPr>
          <w:rFonts w:cstheme="minorHAnsi"/>
          <w:sz w:val="24"/>
          <w:szCs w:val="24"/>
        </w:rPr>
        <w:t>They croon at you and it’s all over.”</w:t>
      </w:r>
    </w:p>
    <w:p w:rsidR="00176DAF" w:rsidP="00176DAF" w:rsidRDefault="007F0EEA" w14:paraId="56A7F931" w14:textId="77777777">
      <w:pPr>
        <w:spacing w:after="0"/>
        <w:ind w:firstLine="360"/>
        <w:rPr>
          <w:rFonts w:cstheme="minorHAnsi"/>
          <w:sz w:val="24"/>
          <w:szCs w:val="24"/>
        </w:rPr>
      </w:pPr>
      <w:r w:rsidRPr="009E7F4C">
        <w:rPr>
          <w:rFonts w:cstheme="minorHAnsi"/>
          <w:sz w:val="24"/>
          <w:szCs w:val="24"/>
        </w:rPr>
        <w:t>“What was it like?”</w:t>
      </w:r>
    </w:p>
    <w:p w:rsidR="00176DAF" w:rsidP="00176DAF" w:rsidRDefault="007F0EEA" w14:paraId="468C7B53" w14:textId="77777777">
      <w:pPr>
        <w:spacing w:after="0"/>
        <w:ind w:firstLine="360"/>
        <w:rPr>
          <w:rFonts w:cstheme="minorHAnsi"/>
          <w:sz w:val="24"/>
          <w:szCs w:val="24"/>
        </w:rPr>
      </w:pPr>
      <w:r w:rsidRPr="009E7F4C">
        <w:rPr>
          <w:rFonts w:cstheme="minorHAnsi"/>
          <w:sz w:val="24"/>
          <w:szCs w:val="24"/>
        </w:rPr>
        <w:t>“I still have nightmares about it.</w:t>
      </w:r>
      <w:r w:rsidR="0071681A">
        <w:rPr>
          <w:rFonts w:cstheme="minorHAnsi"/>
          <w:sz w:val="24"/>
          <w:szCs w:val="24"/>
        </w:rPr>
        <w:t xml:space="preserve"> </w:t>
      </w:r>
      <w:r w:rsidRPr="009E7F4C">
        <w:rPr>
          <w:rFonts w:cstheme="minorHAnsi"/>
          <w:sz w:val="24"/>
          <w:szCs w:val="24"/>
        </w:rPr>
        <w:t>Look, I can’t coach.”</w:t>
      </w:r>
    </w:p>
    <w:p w:rsidR="00176DAF" w:rsidP="00176DAF" w:rsidRDefault="007F0EEA" w14:paraId="14FD9251" w14:textId="77777777">
      <w:pPr>
        <w:spacing w:after="0"/>
        <w:ind w:firstLine="360"/>
        <w:rPr>
          <w:rFonts w:cstheme="minorHAnsi"/>
          <w:sz w:val="24"/>
          <w:szCs w:val="24"/>
        </w:rPr>
      </w:pPr>
      <w:r w:rsidRPr="009E7F4C">
        <w:rPr>
          <w:rFonts w:cstheme="minorHAnsi"/>
          <w:sz w:val="24"/>
          <w:szCs w:val="24"/>
        </w:rPr>
        <w:t>“What if I told you I got the Spaceball Referee Association to lift the ban?”</w:t>
      </w:r>
    </w:p>
    <w:p w:rsidR="00176DAF" w:rsidP="00176DAF" w:rsidRDefault="007F0EEA" w14:paraId="44980486" w14:textId="07445384">
      <w:pPr>
        <w:spacing w:after="0"/>
        <w:ind w:firstLine="360"/>
        <w:rPr>
          <w:rFonts w:cstheme="minorHAnsi"/>
          <w:sz w:val="24"/>
          <w:szCs w:val="24"/>
        </w:rPr>
      </w:pPr>
      <w:r w:rsidRPr="009E7F4C">
        <w:rPr>
          <w:rFonts w:cstheme="minorHAnsi"/>
          <w:sz w:val="24"/>
          <w:szCs w:val="24"/>
        </w:rPr>
        <w:t xml:space="preserve">“I’d say you were </w:t>
      </w:r>
      <w:r w:rsidR="009A6976">
        <w:rPr>
          <w:rFonts w:cstheme="minorHAnsi"/>
          <w:sz w:val="24"/>
          <w:szCs w:val="24"/>
        </w:rPr>
        <w:t>snorting</w:t>
      </w:r>
      <w:r w:rsidRPr="009E7F4C">
        <w:rPr>
          <w:rFonts w:cstheme="minorHAnsi"/>
          <w:sz w:val="24"/>
          <w:szCs w:val="24"/>
        </w:rPr>
        <w:t xml:space="preserve"> </w:t>
      </w:r>
      <w:proofErr w:type="spellStart"/>
      <w:r w:rsidR="00256F53">
        <w:rPr>
          <w:rFonts w:cstheme="minorHAnsi"/>
          <w:sz w:val="24"/>
          <w:szCs w:val="24"/>
        </w:rPr>
        <w:t>hooda</w:t>
      </w:r>
      <w:proofErr w:type="spellEnd"/>
      <w:r w:rsidRPr="009E7F4C">
        <w:rPr>
          <w:rFonts w:cstheme="minorHAnsi"/>
          <w:sz w:val="24"/>
          <w:szCs w:val="24"/>
        </w:rPr>
        <w:t xml:space="preserve"> dust.”</w:t>
      </w:r>
    </w:p>
    <w:p w:rsidR="00176DAF" w:rsidP="131935FD" w:rsidRDefault="007F0EEA" w14:paraId="6CF96BA1" w14:textId="308D9572">
      <w:pPr>
        <w:spacing w:after="0"/>
        <w:ind w:firstLine="360"/>
        <w:rPr>
          <w:rFonts w:cs="Calibri" w:cstheme="minorAscii"/>
          <w:sz w:val="24"/>
          <w:szCs w:val="24"/>
        </w:rPr>
      </w:pPr>
      <w:r w:rsidRPr="131935FD" w:rsidR="131935FD">
        <w:rPr>
          <w:rFonts w:cs="Calibri" w:cstheme="minorAscii"/>
          <w:sz w:val="24"/>
          <w:szCs w:val="24"/>
        </w:rPr>
        <w:t xml:space="preserve">Chippers laughs. </w:t>
      </w:r>
      <w:r w:rsidRPr="131935FD" w:rsidR="131935FD">
        <w:rPr>
          <w:rFonts w:cs="Calibri" w:cstheme="minorAscii"/>
          <w:sz w:val="24"/>
          <w:szCs w:val="24"/>
        </w:rPr>
        <w:t>It’s</w:t>
      </w:r>
      <w:r w:rsidRPr="131935FD" w:rsidR="131935FD">
        <w:rPr>
          <w:rFonts w:cs="Calibri" w:cstheme="minorAscii"/>
          <w:sz w:val="24"/>
          <w:szCs w:val="24"/>
        </w:rPr>
        <w:t xml:space="preserve"> fake laughter, the kind when the person is offended but they </w:t>
      </w:r>
      <w:r w:rsidRPr="131935FD" w:rsidR="131935FD">
        <w:rPr>
          <w:rFonts w:cs="Calibri" w:cstheme="minorAscii"/>
          <w:sz w:val="24"/>
          <w:szCs w:val="24"/>
        </w:rPr>
        <w:t>don’t</w:t>
      </w:r>
      <w:r w:rsidRPr="131935FD" w:rsidR="131935FD">
        <w:rPr>
          <w:rFonts w:cs="Calibri" w:cstheme="minorAscii"/>
          <w:sz w:val="24"/>
          <w:szCs w:val="24"/>
        </w:rPr>
        <w:t xml:space="preserve"> want to let you think that </w:t>
      </w:r>
      <w:r w:rsidRPr="131935FD" w:rsidR="131935FD">
        <w:rPr>
          <w:rFonts w:cs="Calibri" w:cstheme="minorAscii"/>
          <w:sz w:val="24"/>
          <w:szCs w:val="24"/>
        </w:rPr>
        <w:t>they’re</w:t>
      </w:r>
      <w:r w:rsidRPr="131935FD" w:rsidR="131935FD">
        <w:rPr>
          <w:rFonts w:cs="Calibri" w:cstheme="minorAscii"/>
          <w:sz w:val="24"/>
          <w:szCs w:val="24"/>
        </w:rPr>
        <w:t xml:space="preserve"> offended. “Well?” he asks</w:t>
      </w:r>
      <w:ins w:author="Gary Smailes" w:date="2024-02-26T14:50:38.655Z" w:id="2020426990">
        <w:r w:rsidRPr="131935FD" w:rsidR="131935FD">
          <w:rPr>
            <w:rFonts w:cs="Calibri" w:cstheme="minorAscii"/>
            <w:sz w:val="24"/>
            <w:szCs w:val="24"/>
          </w:rPr>
          <w:t>.</w:t>
        </w:r>
      </w:ins>
      <w:del w:author="Gary Smailes" w:date="2024-02-26T14:50:37.47Z" w:id="34792930">
        <w:r w:rsidRPr="131935FD" w:rsidDel="131935FD">
          <w:rPr>
            <w:rFonts w:cs="Calibri" w:cstheme="minorAscii"/>
            <w:sz w:val="24"/>
            <w:szCs w:val="24"/>
          </w:rPr>
          <w:delText>,</w:delText>
        </w:r>
      </w:del>
      <w:r w:rsidRPr="131935FD" w:rsidR="131935FD">
        <w:rPr>
          <w:rFonts w:cs="Calibri" w:cstheme="minorAscii"/>
          <w:sz w:val="24"/>
          <w:szCs w:val="24"/>
        </w:rPr>
        <w:t xml:space="preserve"> “What would you say if I got them to lift the ban?”</w:t>
      </w:r>
    </w:p>
    <w:p w:rsidR="00176DAF" w:rsidP="00176DAF" w:rsidRDefault="007F0EEA" w14:paraId="0396D6B5" w14:textId="77777777">
      <w:pPr>
        <w:spacing w:after="0"/>
        <w:ind w:firstLine="360"/>
        <w:rPr>
          <w:rFonts w:cstheme="minorHAnsi"/>
          <w:sz w:val="24"/>
          <w:szCs w:val="24"/>
        </w:rPr>
      </w:pPr>
      <w:r w:rsidRPr="009E7F4C">
        <w:rPr>
          <w:rFonts w:cstheme="minorHAnsi"/>
          <w:sz w:val="24"/>
          <w:szCs w:val="24"/>
        </w:rPr>
        <w:t>“The SRA’s letter was pretty explicit.</w:t>
      </w:r>
      <w:r w:rsidR="0071681A">
        <w:rPr>
          <w:rFonts w:cstheme="minorHAnsi"/>
          <w:sz w:val="24"/>
          <w:szCs w:val="24"/>
        </w:rPr>
        <w:t xml:space="preserve"> </w:t>
      </w:r>
      <w:r w:rsidRPr="009E7F4C">
        <w:rPr>
          <w:rFonts w:cstheme="minorHAnsi"/>
          <w:sz w:val="24"/>
          <w:szCs w:val="24"/>
        </w:rPr>
        <w:t>Permanent ban.”</w:t>
      </w:r>
    </w:p>
    <w:p w:rsidR="00176DAF" w:rsidP="00176DAF" w:rsidRDefault="007F0EEA" w14:paraId="3BD7D8C0" w14:textId="77777777">
      <w:pPr>
        <w:spacing w:after="0"/>
        <w:ind w:firstLine="360"/>
        <w:rPr>
          <w:rFonts w:cstheme="minorHAnsi"/>
          <w:sz w:val="24"/>
          <w:szCs w:val="24"/>
        </w:rPr>
      </w:pPr>
      <w:r w:rsidRPr="009E7F4C">
        <w:rPr>
          <w:rFonts w:cstheme="minorHAnsi"/>
          <w:sz w:val="24"/>
          <w:szCs w:val="24"/>
        </w:rPr>
        <w:t>“It’s lifted, if you coach for me.”</w:t>
      </w:r>
    </w:p>
    <w:p w:rsidR="00176DAF" w:rsidP="00176DAF" w:rsidRDefault="007F0EEA" w14:paraId="238547C8" w14:textId="01A53C19">
      <w:pPr>
        <w:spacing w:after="0"/>
        <w:ind w:firstLine="360"/>
        <w:rPr>
          <w:rFonts w:cstheme="minorHAnsi"/>
          <w:sz w:val="24"/>
          <w:szCs w:val="24"/>
        </w:rPr>
      </w:pPr>
      <w:r w:rsidRPr="009E7F4C">
        <w:rPr>
          <w:rFonts w:cstheme="minorHAnsi"/>
          <w:sz w:val="24"/>
          <w:szCs w:val="24"/>
        </w:rPr>
        <w:t xml:space="preserve">I </w:t>
      </w:r>
      <w:r w:rsidR="00273790">
        <w:rPr>
          <w:rFonts w:cstheme="minorHAnsi"/>
          <w:sz w:val="24"/>
          <w:szCs w:val="24"/>
        </w:rPr>
        <w:t>nearly</w:t>
      </w:r>
      <w:r w:rsidRPr="009E7F4C">
        <w:rPr>
          <w:rFonts w:cstheme="minorHAnsi"/>
          <w:sz w:val="24"/>
          <w:szCs w:val="24"/>
        </w:rPr>
        <w:t xml:space="preserve"> disconnect right then</w:t>
      </w:r>
      <w:r w:rsidR="00C1569F">
        <w:rPr>
          <w:rFonts w:cstheme="minorHAnsi"/>
          <w:sz w:val="24"/>
          <w:szCs w:val="24"/>
        </w:rPr>
        <w:t>.</w:t>
      </w:r>
      <w:r w:rsidRPr="009E7F4C">
        <w:rPr>
          <w:rFonts w:cstheme="minorHAnsi"/>
          <w:sz w:val="24"/>
          <w:szCs w:val="24"/>
        </w:rPr>
        <w:t xml:space="preserve"> </w:t>
      </w:r>
      <w:r w:rsidR="00C1569F">
        <w:rPr>
          <w:rFonts w:cstheme="minorHAnsi"/>
          <w:sz w:val="24"/>
          <w:szCs w:val="24"/>
        </w:rPr>
        <w:t>S</w:t>
      </w:r>
      <w:r w:rsidRPr="009E7F4C">
        <w:rPr>
          <w:rFonts w:cstheme="minorHAnsi"/>
          <w:sz w:val="24"/>
          <w:szCs w:val="24"/>
        </w:rPr>
        <w:t>ome little voice in the back of my head whisper</w:t>
      </w:r>
      <w:r w:rsidR="00273790">
        <w:rPr>
          <w:rFonts w:cstheme="minorHAnsi"/>
          <w:sz w:val="24"/>
          <w:szCs w:val="24"/>
        </w:rPr>
        <w:t>s</w:t>
      </w:r>
      <w:r w:rsidRPr="009E7F4C">
        <w:rPr>
          <w:rFonts w:cstheme="minorHAnsi"/>
          <w:sz w:val="24"/>
          <w:szCs w:val="24"/>
        </w:rPr>
        <w:t xml:space="preserve"> dreams of greatness and glory.</w:t>
      </w:r>
      <w:r w:rsidR="0071681A">
        <w:rPr>
          <w:rFonts w:cstheme="minorHAnsi"/>
          <w:sz w:val="24"/>
          <w:szCs w:val="24"/>
        </w:rPr>
        <w:t xml:space="preserve"> </w:t>
      </w:r>
      <w:r w:rsidRPr="009E7F4C">
        <w:rPr>
          <w:rFonts w:cstheme="minorHAnsi"/>
          <w:sz w:val="24"/>
          <w:szCs w:val="24"/>
        </w:rPr>
        <w:t>You’d think I’d have learned by now to ignore that voice.</w:t>
      </w:r>
      <w:r w:rsidR="0071681A">
        <w:rPr>
          <w:rFonts w:cstheme="minorHAnsi"/>
          <w:sz w:val="24"/>
          <w:szCs w:val="24"/>
        </w:rPr>
        <w:t xml:space="preserve"> </w:t>
      </w:r>
      <w:r w:rsidRPr="009E7F4C">
        <w:rPr>
          <w:rFonts w:cstheme="minorHAnsi"/>
          <w:sz w:val="24"/>
          <w:szCs w:val="24"/>
        </w:rPr>
        <w:t>It’s usually the one that gets me into trouble.</w:t>
      </w:r>
    </w:p>
    <w:p w:rsidR="00176DAF" w:rsidP="00176DAF" w:rsidRDefault="007F0EEA" w14:paraId="15BC1064" w14:textId="77777777">
      <w:pPr>
        <w:spacing w:after="0"/>
        <w:ind w:firstLine="360"/>
        <w:rPr>
          <w:rFonts w:cstheme="minorHAnsi"/>
          <w:sz w:val="24"/>
          <w:szCs w:val="24"/>
        </w:rPr>
      </w:pPr>
      <w:r w:rsidRPr="009E7F4C">
        <w:rPr>
          <w:rFonts w:cstheme="minorHAnsi"/>
          <w:sz w:val="24"/>
          <w:szCs w:val="24"/>
        </w:rPr>
        <w:t>I try to tap a finger, but my hands are engulfed in air bladders that keep my arms stable during slumber.</w:t>
      </w:r>
      <w:r w:rsidR="0071681A">
        <w:rPr>
          <w:rFonts w:cstheme="minorHAnsi"/>
          <w:sz w:val="24"/>
          <w:szCs w:val="24"/>
        </w:rPr>
        <w:t xml:space="preserve"> </w:t>
      </w:r>
      <w:r w:rsidRPr="009E7F4C">
        <w:rPr>
          <w:rFonts w:cstheme="minorHAnsi"/>
          <w:sz w:val="24"/>
          <w:szCs w:val="24"/>
        </w:rPr>
        <w:t xml:space="preserve">I still dream, and dreaming people </w:t>
      </w:r>
      <w:r w:rsidRPr="009E7F4C" w:rsidR="00202502">
        <w:rPr>
          <w:rFonts w:cstheme="minorHAnsi"/>
          <w:sz w:val="24"/>
          <w:szCs w:val="24"/>
        </w:rPr>
        <w:t>tend to</w:t>
      </w:r>
      <w:r w:rsidRPr="009E7F4C">
        <w:rPr>
          <w:rFonts w:cstheme="minorHAnsi"/>
          <w:sz w:val="24"/>
          <w:szCs w:val="24"/>
        </w:rPr>
        <w:t xml:space="preserve"> thrash around.</w:t>
      </w:r>
      <w:r w:rsidR="0071681A">
        <w:rPr>
          <w:rFonts w:cstheme="minorHAnsi"/>
          <w:sz w:val="24"/>
          <w:szCs w:val="24"/>
        </w:rPr>
        <w:t xml:space="preserve"> </w:t>
      </w:r>
      <w:r w:rsidRPr="009E7F4C" w:rsidR="00202502">
        <w:rPr>
          <w:rFonts w:cstheme="minorHAnsi"/>
          <w:sz w:val="24"/>
          <w:szCs w:val="24"/>
        </w:rPr>
        <w:t>So,</w:t>
      </w:r>
      <w:r w:rsidRPr="009E7F4C">
        <w:rPr>
          <w:rFonts w:cstheme="minorHAnsi"/>
          <w:sz w:val="24"/>
          <w:szCs w:val="24"/>
        </w:rPr>
        <w:t xml:space="preserve"> I settle for flicking </w:t>
      </w:r>
      <w:r w:rsidRPr="009E7F4C">
        <w:rPr>
          <w:rFonts w:cstheme="minorHAnsi"/>
          <w:sz w:val="24"/>
          <w:szCs w:val="24"/>
        </w:rPr>
        <w:lastRenderedPageBreak/>
        <w:t>the inside of my teeth with my tongue.</w:t>
      </w:r>
      <w:r w:rsidR="0071681A">
        <w:rPr>
          <w:rFonts w:cstheme="minorHAnsi"/>
          <w:sz w:val="24"/>
          <w:szCs w:val="24"/>
        </w:rPr>
        <w:t xml:space="preserve"> </w:t>
      </w:r>
      <w:r w:rsidRPr="009E7F4C">
        <w:rPr>
          <w:rFonts w:cstheme="minorHAnsi"/>
          <w:sz w:val="24"/>
          <w:szCs w:val="24"/>
        </w:rPr>
        <w:t>I look back at the sleep data and see today’s date.</w:t>
      </w:r>
      <w:r w:rsidR="0071681A">
        <w:rPr>
          <w:rFonts w:cstheme="minorHAnsi"/>
          <w:sz w:val="24"/>
          <w:szCs w:val="24"/>
        </w:rPr>
        <w:t xml:space="preserve"> </w:t>
      </w:r>
      <w:r w:rsidRPr="009E7F4C">
        <w:rPr>
          <w:rFonts w:cstheme="minorHAnsi"/>
          <w:sz w:val="24"/>
          <w:szCs w:val="24"/>
        </w:rPr>
        <w:t>This cycle’s season starts in two weeks.</w:t>
      </w:r>
      <w:r w:rsidR="0071681A">
        <w:rPr>
          <w:rFonts w:cstheme="minorHAnsi"/>
          <w:sz w:val="24"/>
          <w:szCs w:val="24"/>
        </w:rPr>
        <w:t xml:space="preserve"> </w:t>
      </w:r>
      <w:r w:rsidR="00202502">
        <w:rPr>
          <w:rFonts w:cstheme="minorHAnsi"/>
          <w:sz w:val="24"/>
          <w:szCs w:val="24"/>
        </w:rPr>
        <w:t>W</w:t>
      </w:r>
      <w:r w:rsidRPr="009E7F4C">
        <w:rPr>
          <w:rFonts w:cstheme="minorHAnsi"/>
          <w:sz w:val="24"/>
          <w:szCs w:val="24"/>
        </w:rPr>
        <w:t>e must be talking about next cycle.</w:t>
      </w:r>
      <w:r w:rsidR="0071681A">
        <w:rPr>
          <w:rFonts w:cstheme="minorHAnsi"/>
          <w:sz w:val="24"/>
          <w:szCs w:val="24"/>
        </w:rPr>
        <w:t xml:space="preserve"> </w:t>
      </w:r>
      <w:r w:rsidRPr="009E7F4C">
        <w:rPr>
          <w:rFonts w:cstheme="minorHAnsi"/>
          <w:sz w:val="24"/>
          <w:szCs w:val="24"/>
        </w:rPr>
        <w:t>He couldn’t possibly be thinking of this cycle.</w:t>
      </w:r>
      <w:r w:rsidR="0071681A">
        <w:rPr>
          <w:rFonts w:cstheme="minorHAnsi"/>
          <w:sz w:val="24"/>
          <w:szCs w:val="24"/>
        </w:rPr>
        <w:t xml:space="preserve"> </w:t>
      </w:r>
      <w:r w:rsidRPr="009E7F4C">
        <w:rPr>
          <w:rFonts w:cstheme="minorHAnsi"/>
          <w:sz w:val="24"/>
          <w:szCs w:val="24"/>
        </w:rPr>
        <w:t>That’s crazy.</w:t>
      </w:r>
      <w:r w:rsidR="0071681A">
        <w:rPr>
          <w:rFonts w:cstheme="minorHAnsi"/>
          <w:sz w:val="24"/>
          <w:szCs w:val="24"/>
        </w:rPr>
        <w:t xml:space="preserve"> </w:t>
      </w:r>
      <w:r w:rsidRPr="009E7F4C">
        <w:rPr>
          <w:rFonts w:cstheme="minorHAnsi"/>
          <w:sz w:val="24"/>
          <w:szCs w:val="24"/>
        </w:rPr>
        <w:t>“This is for next season, right?”</w:t>
      </w:r>
    </w:p>
    <w:p w:rsidR="00176DAF" w:rsidP="00176DAF" w:rsidRDefault="007F0EEA" w14:paraId="6A36A1CA" w14:textId="77777777">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This season.”</w:t>
      </w:r>
    </w:p>
    <w:p w:rsidR="00176DAF" w:rsidP="00176DAF" w:rsidRDefault="007F0EEA" w14:paraId="3AAD7646" w14:textId="77777777">
      <w:pPr>
        <w:spacing w:after="0"/>
        <w:ind w:firstLine="360"/>
        <w:rPr>
          <w:rFonts w:cstheme="minorHAnsi"/>
          <w:sz w:val="24"/>
          <w:szCs w:val="24"/>
        </w:rPr>
      </w:pPr>
      <w:r w:rsidRPr="009E7F4C">
        <w:rPr>
          <w:rFonts w:cstheme="minorHAnsi"/>
          <w:sz w:val="24"/>
          <w:szCs w:val="24"/>
        </w:rPr>
        <w:t>“Holy shit, I’m the last person on your list, aren’t I?”</w:t>
      </w:r>
    </w:p>
    <w:p w:rsidR="00176DAF" w:rsidP="00176DAF" w:rsidRDefault="007F0EEA" w14:paraId="1580AD1B" w14:textId="0AE71962">
      <w:pPr>
        <w:spacing w:after="0"/>
        <w:ind w:firstLine="360"/>
        <w:rPr>
          <w:rFonts w:cstheme="minorHAnsi"/>
          <w:sz w:val="24"/>
          <w:szCs w:val="24"/>
        </w:rPr>
      </w:pPr>
      <w:r w:rsidRPr="009E7F4C">
        <w:rPr>
          <w:rFonts w:cstheme="minorHAnsi"/>
          <w:sz w:val="24"/>
          <w:szCs w:val="24"/>
        </w:rPr>
        <w:t>“</w:t>
      </w:r>
      <w:r w:rsidR="00F02048">
        <w:rPr>
          <w:rFonts w:cstheme="minorHAnsi"/>
          <w:sz w:val="24"/>
          <w:szCs w:val="24"/>
        </w:rPr>
        <w:t>Yes</w:t>
      </w:r>
      <w:r w:rsidRPr="009E7F4C">
        <w:rPr>
          <w:rFonts w:cstheme="minorHAnsi"/>
          <w:sz w:val="24"/>
          <w:szCs w:val="24"/>
        </w:rPr>
        <w:t>.”</w:t>
      </w:r>
    </w:p>
    <w:p w:rsidR="00176DAF" w:rsidP="00176DAF" w:rsidRDefault="007F0EEA" w14:paraId="600608AD" w14:textId="77777777">
      <w:pPr>
        <w:spacing w:after="0"/>
        <w:ind w:firstLine="360"/>
        <w:rPr>
          <w:rFonts w:cstheme="minorHAnsi"/>
          <w:sz w:val="24"/>
          <w:szCs w:val="24"/>
        </w:rPr>
      </w:pPr>
      <w:r w:rsidRPr="009E7F4C">
        <w:rPr>
          <w:rFonts w:cstheme="minorHAnsi"/>
          <w:sz w:val="24"/>
          <w:szCs w:val="24"/>
        </w:rPr>
        <w:t>“How much am I going to get paid for being at the bottom?”</w:t>
      </w:r>
    </w:p>
    <w:p w:rsidR="00176DAF" w:rsidP="00176DAF" w:rsidRDefault="007F0EEA" w14:paraId="0A622652" w14:textId="77777777">
      <w:pPr>
        <w:spacing w:after="0"/>
        <w:ind w:firstLine="360"/>
        <w:rPr>
          <w:rFonts w:cstheme="minorHAnsi"/>
          <w:sz w:val="24"/>
          <w:szCs w:val="24"/>
        </w:rPr>
      </w:pPr>
      <w:r w:rsidRPr="009E7F4C">
        <w:rPr>
          <w:rFonts w:cstheme="minorHAnsi"/>
          <w:sz w:val="24"/>
          <w:szCs w:val="24"/>
        </w:rPr>
        <w:t>“Five hundred grand.”</w:t>
      </w:r>
    </w:p>
    <w:p w:rsidR="00176DAF" w:rsidP="131935FD" w:rsidRDefault="007F0EEA" w14:paraId="1F584711" w14:textId="21F8E8B2">
      <w:pPr>
        <w:spacing w:after="0"/>
        <w:ind w:firstLine="360"/>
        <w:rPr>
          <w:rFonts w:cs="Calibri" w:cstheme="minorAscii"/>
          <w:sz w:val="24"/>
          <w:szCs w:val="24"/>
        </w:rPr>
      </w:pPr>
      <w:r w:rsidRPr="131935FD" w:rsidR="131935FD">
        <w:rPr>
          <w:rFonts w:cs="Calibri" w:cstheme="minorAscii"/>
          <w:sz w:val="24"/>
          <w:szCs w:val="24"/>
        </w:rPr>
        <w:t>“</w:t>
      </w:r>
      <w:r w:rsidRPr="131935FD" w:rsidR="131935FD">
        <w:rPr>
          <w:rFonts w:cs="Calibri" w:cstheme="minorAscii"/>
          <w:sz w:val="24"/>
          <w:szCs w:val="24"/>
        </w:rPr>
        <w:t>You’re</w:t>
      </w:r>
      <w:r w:rsidRPr="131935FD" w:rsidR="131935FD">
        <w:rPr>
          <w:rFonts w:cs="Calibri" w:cstheme="minorAscii"/>
          <w:sz w:val="24"/>
          <w:szCs w:val="24"/>
        </w:rPr>
        <w:t xml:space="preserve"> joking</w:t>
      </w:r>
      <w:ins w:author="Gary Smailes" w:date="2024-02-26T14:51:24.362Z" w:id="1007697027">
        <w:r w:rsidRPr="131935FD" w:rsidR="131935FD">
          <w:rPr>
            <w:rFonts w:cs="Calibri" w:cstheme="minorAscii"/>
            <w:sz w:val="24"/>
            <w:szCs w:val="24"/>
          </w:rPr>
          <w:t>.</w:t>
        </w:r>
      </w:ins>
      <w:del w:author="Gary Smailes" w:date="2024-02-26T14:51:23.995Z" w:id="1896748129">
        <w:r w:rsidRPr="131935FD" w:rsidDel="131935FD">
          <w:rPr>
            <w:rFonts w:cs="Calibri" w:cstheme="minorAscii"/>
            <w:sz w:val="24"/>
            <w:szCs w:val="24"/>
          </w:rPr>
          <w:delText>!</w:delText>
        </w:r>
      </w:del>
      <w:r w:rsidRPr="131935FD" w:rsidR="131935FD">
        <w:rPr>
          <w:rFonts w:cs="Calibri" w:cstheme="minorAscii"/>
          <w:sz w:val="24"/>
          <w:szCs w:val="24"/>
        </w:rPr>
        <w:t xml:space="preserve"> Spaceball coaches earn at least five million for fielding a team</w:t>
      </w:r>
      <w:ins w:author="Gary Smailes" w:date="2024-02-26T14:51:34.885Z" w:id="97216580">
        <w:r w:rsidRPr="131935FD" w:rsidR="131935FD">
          <w:rPr>
            <w:rFonts w:cs="Calibri" w:cstheme="minorAscii"/>
            <w:sz w:val="24"/>
            <w:szCs w:val="24"/>
          </w:rPr>
          <w:t>.</w:t>
        </w:r>
      </w:ins>
      <w:del w:author="Gary Smailes" w:date="2024-02-26T14:51:34.054Z" w:id="766772390">
        <w:r w:rsidRPr="131935FD" w:rsidDel="131935FD">
          <w:rPr>
            <w:rFonts w:cs="Calibri" w:cstheme="minorAscii"/>
            <w:sz w:val="24"/>
            <w:szCs w:val="24"/>
          </w:rPr>
          <w:delText>!</w:delText>
        </w:r>
      </w:del>
      <w:r w:rsidRPr="131935FD" w:rsidR="131935FD">
        <w:rPr>
          <w:rFonts w:cs="Calibri" w:cstheme="minorAscii"/>
          <w:sz w:val="24"/>
          <w:szCs w:val="24"/>
        </w:rPr>
        <w:t>”</w:t>
      </w:r>
    </w:p>
    <w:p w:rsidR="00176DAF" w:rsidP="00176DAF" w:rsidRDefault="007F0EEA" w14:paraId="78E64ABF" w14:textId="3321C9CD">
      <w:pPr>
        <w:spacing w:after="0"/>
        <w:ind w:firstLine="360"/>
        <w:rPr>
          <w:rFonts w:cstheme="minorHAnsi"/>
          <w:sz w:val="24"/>
          <w:szCs w:val="24"/>
        </w:rPr>
      </w:pPr>
      <w:r w:rsidRPr="009E7F4C">
        <w:rPr>
          <w:rFonts w:cstheme="minorHAnsi"/>
          <w:sz w:val="24"/>
          <w:szCs w:val="24"/>
        </w:rPr>
        <w:t>“Most coaches don’t cost four million in bribes to get reinstated.”</w:t>
      </w:r>
    </w:p>
    <w:p w:rsidR="00176DAF" w:rsidP="00176DAF" w:rsidRDefault="007F0EEA" w14:paraId="4B2F338E" w14:textId="77777777">
      <w:pPr>
        <w:spacing w:after="0"/>
        <w:ind w:firstLine="360"/>
        <w:rPr>
          <w:rFonts w:cstheme="minorHAnsi"/>
          <w:sz w:val="24"/>
          <w:szCs w:val="24"/>
        </w:rPr>
      </w:pPr>
      <w:r w:rsidRPr="009E7F4C">
        <w:rPr>
          <w:rFonts w:cstheme="minorHAnsi"/>
          <w:sz w:val="24"/>
          <w:szCs w:val="24"/>
        </w:rPr>
        <w:t>“Oh.”</w:t>
      </w:r>
    </w:p>
    <w:p w:rsidR="00176DAF" w:rsidP="131935FD" w:rsidRDefault="007F0EEA" w14:paraId="75500D11" w14:textId="5B01C0E4">
      <w:pPr>
        <w:spacing w:after="0"/>
        <w:ind w:firstLine="360"/>
        <w:rPr>
          <w:rFonts w:cs="Calibri" w:cstheme="minorAscii"/>
          <w:sz w:val="24"/>
          <w:szCs w:val="24"/>
        </w:rPr>
      </w:pPr>
      <w:r w:rsidRPr="131935FD" w:rsidR="131935FD">
        <w:rPr>
          <w:rFonts w:cs="Calibri" w:cstheme="minorAscii"/>
          <w:sz w:val="24"/>
          <w:szCs w:val="24"/>
        </w:rPr>
        <w:t xml:space="preserve">“Your contract includes fifty million if you win the </w:t>
      </w:r>
      <w:ins w:author="Gary Smailes" w:date="2024-02-26T14:51:44.217Z" w:id="445514538">
        <w:r w:rsidRPr="131935FD" w:rsidR="131935FD">
          <w:rPr>
            <w:rFonts w:cs="Calibri" w:cstheme="minorAscii"/>
            <w:sz w:val="24"/>
            <w:szCs w:val="24"/>
          </w:rPr>
          <w:t>c</w:t>
        </w:r>
      </w:ins>
      <w:del w:author="Gary Smailes" w:date="2024-02-26T14:51:43.941Z" w:id="336204897">
        <w:r w:rsidRPr="131935FD" w:rsidDel="131935FD">
          <w:rPr>
            <w:rFonts w:cs="Calibri" w:cstheme="minorAscii"/>
            <w:sz w:val="24"/>
            <w:szCs w:val="24"/>
          </w:rPr>
          <w:delText>C</w:delText>
        </w:r>
      </w:del>
      <w:r w:rsidRPr="131935FD" w:rsidR="131935FD">
        <w:rPr>
          <w:rFonts w:cs="Calibri" w:cstheme="minorAscii"/>
          <w:sz w:val="24"/>
          <w:szCs w:val="24"/>
        </w:rPr>
        <w:t>up.”</w:t>
      </w:r>
    </w:p>
    <w:p w:rsidR="00176DAF" w:rsidP="131935FD" w:rsidRDefault="007F0EEA" w14:paraId="27EDE120" w14:textId="44ECFAB6">
      <w:pPr>
        <w:spacing w:after="0"/>
        <w:ind w:firstLine="360"/>
        <w:rPr>
          <w:rFonts w:cs="Calibri" w:cstheme="minorAscii"/>
          <w:sz w:val="24"/>
          <w:szCs w:val="24"/>
        </w:rPr>
      </w:pPr>
      <w:r w:rsidRPr="131935FD" w:rsidR="131935FD">
        <w:rPr>
          <w:rFonts w:cs="Calibri" w:cstheme="minorAscii"/>
          <w:sz w:val="24"/>
          <w:szCs w:val="24"/>
        </w:rPr>
        <w:t xml:space="preserve">Winning the </w:t>
      </w:r>
      <w:ins w:author="Gary Smailes" w:date="2024-02-26T14:51:48.709Z" w:id="1895598952">
        <w:r w:rsidRPr="131935FD" w:rsidR="131935FD">
          <w:rPr>
            <w:rFonts w:cs="Calibri" w:cstheme="minorAscii"/>
            <w:sz w:val="24"/>
            <w:szCs w:val="24"/>
          </w:rPr>
          <w:t>c</w:t>
        </w:r>
      </w:ins>
      <w:del w:author="Gary Smailes" w:date="2024-02-26T14:51:48.451Z" w:id="1569471463">
        <w:r w:rsidRPr="131935FD" w:rsidDel="131935FD">
          <w:rPr>
            <w:rFonts w:cs="Calibri" w:cstheme="minorAscii"/>
            <w:sz w:val="24"/>
            <w:szCs w:val="24"/>
          </w:rPr>
          <w:delText>C</w:delText>
        </w:r>
      </w:del>
      <w:r w:rsidRPr="131935FD" w:rsidR="131935FD">
        <w:rPr>
          <w:rFonts w:cs="Calibri" w:cstheme="minorAscii"/>
          <w:sz w:val="24"/>
          <w:szCs w:val="24"/>
        </w:rPr>
        <w:t xml:space="preserve">up is </w:t>
      </w:r>
      <w:r w:rsidRPr="131935FD" w:rsidR="131935FD">
        <w:rPr>
          <w:rFonts w:cs="Calibri" w:cstheme="minorAscii"/>
          <w:sz w:val="24"/>
          <w:szCs w:val="24"/>
        </w:rPr>
        <w:t>a very big</w:t>
      </w:r>
      <w:r w:rsidRPr="131935FD" w:rsidR="131935FD">
        <w:rPr>
          <w:rFonts w:cs="Calibri" w:cstheme="minorAscii"/>
          <w:sz w:val="24"/>
          <w:szCs w:val="24"/>
        </w:rPr>
        <w:t xml:space="preserve"> ‘if</w:t>
      </w:r>
      <w:r w:rsidRPr="131935FD" w:rsidR="131935FD">
        <w:rPr>
          <w:rFonts w:cs="Calibri" w:cstheme="minorAscii"/>
          <w:sz w:val="24"/>
          <w:szCs w:val="24"/>
        </w:rPr>
        <w:t>’.</w:t>
      </w:r>
      <w:r w:rsidRPr="131935FD" w:rsidR="131935FD">
        <w:rPr>
          <w:rFonts w:cs="Calibri" w:cstheme="minorAscii"/>
          <w:sz w:val="24"/>
          <w:szCs w:val="24"/>
        </w:rPr>
        <w:t xml:space="preserve"> </w:t>
      </w:r>
      <w:r w:rsidRPr="131935FD" w:rsidR="131935FD">
        <w:rPr>
          <w:rFonts w:cs="Calibri" w:cstheme="minorAscii"/>
          <w:sz w:val="24"/>
          <w:szCs w:val="24"/>
        </w:rPr>
        <w:t>I’m</w:t>
      </w:r>
      <w:r w:rsidRPr="131935FD" w:rsidR="131935FD">
        <w:rPr>
          <w:rFonts w:cs="Calibri" w:cstheme="minorAscii"/>
          <w:sz w:val="24"/>
          <w:szCs w:val="24"/>
        </w:rPr>
        <w:t xml:space="preserve"> sure Chippers </w:t>
      </w:r>
      <w:r w:rsidRPr="131935FD" w:rsidR="131935FD">
        <w:rPr>
          <w:rFonts w:cs="Calibri" w:cstheme="minorAscii"/>
          <w:sz w:val="24"/>
          <w:szCs w:val="24"/>
        </w:rPr>
        <w:t>wouldn’t</w:t>
      </w:r>
      <w:r w:rsidRPr="131935FD" w:rsidR="131935FD">
        <w:rPr>
          <w:rFonts w:cs="Calibri" w:cstheme="minorAscii"/>
          <w:sz w:val="24"/>
          <w:szCs w:val="24"/>
        </w:rPr>
        <w:t xml:space="preserve"> be sticking his nose into things – media mogul and all. Still, I </w:t>
      </w:r>
      <w:r w:rsidRPr="131935FD" w:rsidR="131935FD">
        <w:rPr>
          <w:rFonts w:cs="Calibri" w:cstheme="minorAscii"/>
          <w:sz w:val="24"/>
          <w:szCs w:val="24"/>
        </w:rPr>
        <w:t>don’t</w:t>
      </w:r>
      <w:r w:rsidRPr="131935FD" w:rsidR="131935FD">
        <w:rPr>
          <w:rFonts w:cs="Calibri" w:cstheme="minorAscii"/>
          <w:sz w:val="24"/>
          <w:szCs w:val="24"/>
        </w:rPr>
        <w:t xml:space="preserve"> need some manager trying to tell me what to do. “I run the team my way.” </w:t>
      </w:r>
    </w:p>
    <w:p w:rsidR="00176DAF" w:rsidP="00176DAF" w:rsidRDefault="007F0EEA" w14:paraId="6200196A" w14:textId="77777777">
      <w:pPr>
        <w:spacing w:after="0"/>
        <w:ind w:firstLine="360"/>
        <w:rPr>
          <w:rFonts w:cstheme="minorHAnsi"/>
          <w:sz w:val="24"/>
          <w:szCs w:val="24"/>
        </w:rPr>
      </w:pPr>
      <w:r w:rsidRPr="009E7F4C">
        <w:rPr>
          <w:rFonts w:cstheme="minorHAnsi"/>
          <w:sz w:val="24"/>
          <w:szCs w:val="24"/>
        </w:rPr>
        <w:t>“Done.</w:t>
      </w:r>
      <w:r w:rsidR="0071681A">
        <w:rPr>
          <w:rFonts w:cstheme="minorHAnsi"/>
          <w:sz w:val="24"/>
          <w:szCs w:val="24"/>
        </w:rPr>
        <w:t xml:space="preserve"> </w:t>
      </w:r>
      <w:r w:rsidRPr="009E7F4C">
        <w:rPr>
          <w:rFonts w:cstheme="minorHAnsi"/>
          <w:sz w:val="24"/>
          <w:szCs w:val="24"/>
        </w:rPr>
        <w:t>Just win.”</w:t>
      </w:r>
    </w:p>
    <w:p w:rsidR="00176DAF" w:rsidP="00176DAF" w:rsidRDefault="007F0EEA" w14:paraId="6959172F" w14:textId="77777777">
      <w:pPr>
        <w:spacing w:after="0"/>
        <w:ind w:firstLine="360"/>
        <w:rPr>
          <w:rFonts w:cstheme="minorHAnsi"/>
          <w:sz w:val="24"/>
          <w:szCs w:val="24"/>
        </w:rPr>
      </w:pPr>
      <w:r w:rsidRPr="009E7F4C">
        <w:rPr>
          <w:rFonts w:cstheme="minorHAnsi"/>
          <w:sz w:val="24"/>
          <w:szCs w:val="24"/>
        </w:rPr>
        <w:t>“Support?”</w:t>
      </w:r>
    </w:p>
    <w:p w:rsidR="00176DAF" w:rsidP="00176DAF" w:rsidRDefault="007F0EEA" w14:paraId="0EDE9B44" w14:textId="77777777">
      <w:pPr>
        <w:spacing w:after="0"/>
        <w:ind w:firstLine="360"/>
        <w:rPr>
          <w:rFonts w:cstheme="minorHAnsi"/>
          <w:sz w:val="24"/>
          <w:szCs w:val="24"/>
        </w:rPr>
      </w:pPr>
      <w:r w:rsidRPr="009E7F4C">
        <w:rPr>
          <w:rFonts w:cstheme="minorHAnsi"/>
          <w:sz w:val="24"/>
          <w:szCs w:val="24"/>
        </w:rPr>
        <w:t>“No expense will be spared.”</w:t>
      </w:r>
    </w:p>
    <w:p w:rsidR="00176DAF" w:rsidP="00176DAF" w:rsidRDefault="007F0EEA" w14:paraId="01090DAF" w14:textId="77777777">
      <w:pPr>
        <w:spacing w:after="0"/>
        <w:ind w:firstLine="360"/>
        <w:rPr>
          <w:rFonts w:cstheme="minorHAnsi"/>
          <w:sz w:val="24"/>
          <w:szCs w:val="24"/>
        </w:rPr>
      </w:pPr>
      <w:r w:rsidRPr="009E7F4C">
        <w:rPr>
          <w:rFonts w:cstheme="minorHAnsi"/>
          <w:sz w:val="24"/>
          <w:szCs w:val="24"/>
        </w:rPr>
        <w:t>“Except my salary, of course.”</w:t>
      </w:r>
    </w:p>
    <w:p w:rsidR="00176DAF" w:rsidP="00176DAF" w:rsidRDefault="007F0EEA" w14:paraId="6E57B1F3" w14:textId="77777777">
      <w:pPr>
        <w:spacing w:after="0"/>
        <w:ind w:firstLine="360"/>
        <w:rPr>
          <w:rFonts w:cstheme="minorHAnsi"/>
          <w:sz w:val="24"/>
          <w:szCs w:val="24"/>
        </w:rPr>
      </w:pPr>
      <w:r w:rsidRPr="009E7F4C">
        <w:rPr>
          <w:rFonts w:cstheme="minorHAnsi"/>
          <w:sz w:val="24"/>
          <w:szCs w:val="24"/>
        </w:rPr>
        <w:t>“That’s the deal.”</w:t>
      </w:r>
    </w:p>
    <w:p w:rsidR="00176DAF" w:rsidP="00176DAF" w:rsidRDefault="007F0EEA" w14:paraId="3E72FCBE" w14:textId="77777777">
      <w:pPr>
        <w:spacing w:after="0"/>
        <w:ind w:firstLine="360"/>
        <w:rPr>
          <w:rFonts w:cstheme="minorHAnsi"/>
          <w:sz w:val="24"/>
          <w:szCs w:val="24"/>
        </w:rPr>
      </w:pPr>
      <w:r w:rsidRPr="009E7F4C">
        <w:rPr>
          <w:rFonts w:cstheme="minorHAnsi"/>
          <w:sz w:val="24"/>
          <w:szCs w:val="24"/>
        </w:rPr>
        <w:t>“I’ll need a mobile practice field.</w:t>
      </w:r>
      <w:r w:rsidR="0071681A">
        <w:rPr>
          <w:rFonts w:cstheme="minorHAnsi"/>
          <w:sz w:val="24"/>
          <w:szCs w:val="24"/>
        </w:rPr>
        <w:t xml:space="preserve"> </w:t>
      </w:r>
      <w:r w:rsidRPr="009E7F4C">
        <w:rPr>
          <w:rFonts w:cstheme="minorHAnsi"/>
          <w:sz w:val="24"/>
          <w:szCs w:val="24"/>
        </w:rPr>
        <w:t>Full size, not one of those half-courts.”</w:t>
      </w:r>
    </w:p>
    <w:p w:rsidR="00176DAF" w:rsidP="00176DAF" w:rsidRDefault="007F0EEA" w14:paraId="0B7438AD" w14:textId="77777777">
      <w:pPr>
        <w:spacing w:after="0"/>
        <w:ind w:firstLine="360"/>
        <w:rPr>
          <w:rFonts w:cstheme="minorHAnsi"/>
          <w:sz w:val="24"/>
          <w:szCs w:val="24"/>
        </w:rPr>
      </w:pPr>
      <w:r w:rsidRPr="009E7F4C">
        <w:rPr>
          <w:rFonts w:cstheme="minorHAnsi"/>
          <w:sz w:val="24"/>
          <w:szCs w:val="24"/>
        </w:rPr>
        <w:t>“Won’t be an issue.</w:t>
      </w:r>
      <w:r w:rsidR="0071681A">
        <w:rPr>
          <w:rFonts w:cstheme="minorHAnsi"/>
          <w:sz w:val="24"/>
          <w:szCs w:val="24"/>
        </w:rPr>
        <w:t xml:space="preserve"> </w:t>
      </w:r>
      <w:r w:rsidRPr="009E7F4C">
        <w:rPr>
          <w:rFonts w:cstheme="minorHAnsi"/>
          <w:sz w:val="24"/>
          <w:szCs w:val="24"/>
        </w:rPr>
        <w:t>When and where do you need it?”</w:t>
      </w:r>
    </w:p>
    <w:p w:rsidR="00176DAF" w:rsidP="00176DAF" w:rsidRDefault="007F0EEA" w14:paraId="48E0A9A9" w14:textId="77777777">
      <w:pPr>
        <w:spacing w:after="0"/>
        <w:ind w:firstLine="360"/>
        <w:rPr>
          <w:rFonts w:cstheme="minorHAnsi"/>
          <w:sz w:val="24"/>
          <w:szCs w:val="24"/>
        </w:rPr>
      </w:pPr>
      <w:r w:rsidRPr="009E7F4C">
        <w:rPr>
          <w:rFonts w:cstheme="minorHAnsi"/>
          <w:sz w:val="24"/>
          <w:szCs w:val="24"/>
        </w:rPr>
        <w:t>I think about it.</w:t>
      </w:r>
      <w:r w:rsidR="0071681A">
        <w:rPr>
          <w:rFonts w:cstheme="minorHAnsi"/>
          <w:sz w:val="24"/>
          <w:szCs w:val="24"/>
        </w:rPr>
        <w:t xml:space="preserve"> </w:t>
      </w:r>
      <w:r w:rsidRPr="009E7F4C">
        <w:rPr>
          <w:rFonts w:cstheme="minorHAnsi"/>
          <w:sz w:val="24"/>
          <w:szCs w:val="24"/>
        </w:rPr>
        <w:t>Then I make the first in a long string of shoot-from-the-hip decisions.</w:t>
      </w:r>
      <w:r w:rsidR="0071681A">
        <w:rPr>
          <w:rFonts w:cstheme="minorHAnsi"/>
          <w:sz w:val="24"/>
          <w:szCs w:val="24"/>
        </w:rPr>
        <w:t xml:space="preserve"> </w:t>
      </w:r>
      <w:r w:rsidRPr="009E7F4C">
        <w:rPr>
          <w:rFonts w:cstheme="minorHAnsi"/>
          <w:sz w:val="24"/>
          <w:szCs w:val="24"/>
        </w:rPr>
        <w:t>I tell him where I want the field.</w:t>
      </w:r>
      <w:r w:rsidR="0071681A">
        <w:rPr>
          <w:rFonts w:cstheme="minorHAnsi"/>
          <w:sz w:val="24"/>
          <w:szCs w:val="24"/>
        </w:rPr>
        <w:t xml:space="preserve"> </w:t>
      </w:r>
    </w:p>
    <w:p w:rsidR="00176DAF" w:rsidP="131935FD" w:rsidRDefault="007F0EEA" w14:paraId="4C451691" w14:textId="3D84983D">
      <w:pPr>
        <w:spacing w:after="0"/>
        <w:ind w:firstLine="360"/>
        <w:rPr>
          <w:rFonts w:cs="Calibri" w:cstheme="minorAscii"/>
          <w:sz w:val="24"/>
          <w:szCs w:val="24"/>
        </w:rPr>
      </w:pPr>
      <w:r w:rsidRPr="131935FD" w:rsidR="131935FD">
        <w:rPr>
          <w:rFonts w:cs="Calibri" w:cstheme="minorAscii"/>
          <w:sz w:val="24"/>
          <w:szCs w:val="24"/>
        </w:rPr>
        <w:t>There’s</w:t>
      </w:r>
      <w:r w:rsidRPr="131935FD" w:rsidR="131935FD">
        <w:rPr>
          <w:rFonts w:cs="Calibri" w:cstheme="minorAscii"/>
          <w:sz w:val="24"/>
          <w:szCs w:val="24"/>
        </w:rPr>
        <w:t xml:space="preserve"> a pause, and then Chippers laughs. Hard. Real this time. “Oho</w:t>
      </w:r>
      <w:ins w:author="Gary Smailes" w:date="2024-02-26T14:52:24.53Z" w:id="1302017466">
        <w:r w:rsidRPr="131935FD" w:rsidR="131935FD">
          <w:rPr>
            <w:rFonts w:cs="Calibri" w:cstheme="minorAscii"/>
            <w:sz w:val="24"/>
            <w:szCs w:val="24"/>
          </w:rPr>
          <w:t>.</w:t>
        </w:r>
      </w:ins>
      <w:del w:author="Gary Smailes" w:date="2024-02-26T14:52:23.81Z" w:id="458901806">
        <w:r w:rsidRPr="131935FD" w:rsidDel="131935FD">
          <w:rPr>
            <w:rFonts w:cs="Calibri" w:cstheme="minorAscii"/>
            <w:sz w:val="24"/>
            <w:szCs w:val="24"/>
          </w:rPr>
          <w:delText>!</w:delText>
        </w:r>
      </w:del>
      <w:r w:rsidRPr="131935FD" w:rsidR="131935FD">
        <w:rPr>
          <w:rFonts w:cs="Calibri" w:cstheme="minorAscii"/>
          <w:sz w:val="24"/>
          <w:szCs w:val="24"/>
        </w:rPr>
        <w:t xml:space="preserve"> If </w:t>
      </w:r>
      <w:r w:rsidRPr="131935FD" w:rsidR="131935FD">
        <w:rPr>
          <w:rFonts w:cs="Calibri" w:cstheme="minorAscii"/>
          <w:sz w:val="24"/>
          <w:szCs w:val="24"/>
        </w:rPr>
        <w:t>you’re</w:t>
      </w:r>
      <w:r w:rsidRPr="131935FD" w:rsidR="131935FD">
        <w:rPr>
          <w:rFonts w:cs="Calibri" w:cstheme="minorAscii"/>
          <w:sz w:val="24"/>
          <w:szCs w:val="24"/>
        </w:rPr>
        <w:t xml:space="preserve"> doing what I think </w:t>
      </w:r>
      <w:r w:rsidRPr="131935FD" w:rsidR="131935FD">
        <w:rPr>
          <w:rFonts w:cs="Calibri" w:cstheme="minorAscii"/>
          <w:sz w:val="24"/>
          <w:szCs w:val="24"/>
        </w:rPr>
        <w:t>you’re</w:t>
      </w:r>
      <w:r w:rsidRPr="131935FD" w:rsidR="131935FD">
        <w:rPr>
          <w:rFonts w:cs="Calibri" w:cstheme="minorAscii"/>
          <w:sz w:val="24"/>
          <w:szCs w:val="24"/>
        </w:rPr>
        <w:t xml:space="preserve"> doing, this will be a </w:t>
      </w:r>
      <w:ins w:author="Gary Smailes" w:date="2024-02-26T14:52:27.604Z" w:id="790180116">
        <w:r w:rsidRPr="131935FD" w:rsidR="131935FD">
          <w:rPr>
            <w:rFonts w:cs="Calibri" w:cstheme="minorAscii"/>
            <w:sz w:val="24"/>
            <w:szCs w:val="24"/>
          </w:rPr>
          <w:t>c</w:t>
        </w:r>
      </w:ins>
      <w:del w:author="Gary Smailes" w:date="2024-02-26T14:52:27.345Z" w:id="1764437701">
        <w:r w:rsidRPr="131935FD" w:rsidDel="131935FD">
          <w:rPr>
            <w:rFonts w:cs="Calibri" w:cstheme="minorAscii"/>
            <w:sz w:val="24"/>
            <w:szCs w:val="24"/>
          </w:rPr>
          <w:delText>C</w:delText>
        </w:r>
      </w:del>
      <w:r w:rsidRPr="131935FD" w:rsidR="131935FD">
        <w:rPr>
          <w:rFonts w:cs="Calibri" w:cstheme="minorAscii"/>
          <w:sz w:val="24"/>
          <w:szCs w:val="24"/>
        </w:rPr>
        <w:t xml:space="preserve">up </w:t>
      </w:r>
      <w:ins w:author="Gary Smailes" w:date="2024-02-26T14:52:29.876Z" w:id="2144397640">
        <w:r w:rsidRPr="131935FD" w:rsidR="131935FD">
          <w:rPr>
            <w:rFonts w:cs="Calibri" w:cstheme="minorAscii"/>
            <w:sz w:val="24"/>
            <w:szCs w:val="24"/>
          </w:rPr>
          <w:t>t</w:t>
        </w:r>
      </w:ins>
      <w:del w:author="Gary Smailes" w:date="2024-02-26T14:52:29.523Z" w:id="1988661238">
        <w:r w:rsidRPr="131935FD" w:rsidDel="131935FD">
          <w:rPr>
            <w:rFonts w:cs="Calibri" w:cstheme="minorAscii"/>
            <w:sz w:val="24"/>
            <w:szCs w:val="24"/>
          </w:rPr>
          <w:delText>T</w:delText>
        </w:r>
      </w:del>
      <w:r w:rsidRPr="131935FD" w:rsidR="131935FD">
        <w:rPr>
          <w:rFonts w:cs="Calibri" w:cstheme="minorAscii"/>
          <w:sz w:val="24"/>
          <w:szCs w:val="24"/>
        </w:rPr>
        <w:t>ournament to remember</w:t>
      </w:r>
      <w:ins w:author="Gary Smailes" w:date="2024-02-26T14:52:32.577Z" w:id="1976531269">
        <w:r w:rsidRPr="131935FD" w:rsidR="131935FD">
          <w:rPr>
            <w:rFonts w:cs="Calibri" w:cstheme="minorAscii"/>
            <w:sz w:val="24"/>
            <w:szCs w:val="24"/>
          </w:rPr>
          <w:t>.</w:t>
        </w:r>
      </w:ins>
      <w:del w:author="Gary Smailes" w:date="2024-02-26T14:52:32.036Z" w:id="2127094518">
        <w:r w:rsidRPr="131935FD" w:rsidDel="131935FD">
          <w:rPr>
            <w:rFonts w:cs="Calibri" w:cstheme="minorAscii"/>
            <w:sz w:val="24"/>
            <w:szCs w:val="24"/>
          </w:rPr>
          <w:delText>!</w:delText>
        </w:r>
      </w:del>
      <w:r w:rsidRPr="131935FD" w:rsidR="131935FD">
        <w:rPr>
          <w:rFonts w:cs="Calibri" w:cstheme="minorAscii"/>
          <w:sz w:val="24"/>
          <w:szCs w:val="24"/>
        </w:rPr>
        <w:t xml:space="preserve"> To be on the safe side, </w:t>
      </w:r>
      <w:r w:rsidRPr="131935FD" w:rsidR="131935FD">
        <w:rPr>
          <w:rFonts w:cs="Calibri" w:cstheme="minorAscii"/>
          <w:sz w:val="24"/>
          <w:szCs w:val="24"/>
        </w:rPr>
        <w:t>I’ll</w:t>
      </w:r>
      <w:r w:rsidRPr="131935FD" w:rsidR="131935FD">
        <w:rPr>
          <w:rFonts w:cs="Calibri" w:cstheme="minorAscii"/>
          <w:sz w:val="24"/>
          <w:szCs w:val="24"/>
        </w:rPr>
        <w:t xml:space="preserve"> arrange a security contingent to go with the field.”</w:t>
      </w:r>
    </w:p>
    <w:p w:rsidR="00176DAF" w:rsidP="131935FD" w:rsidRDefault="007F0EEA" w14:paraId="67105905" w14:textId="41E5FF8A">
      <w:pPr>
        <w:spacing w:after="0"/>
        <w:ind w:firstLine="360"/>
        <w:rPr>
          <w:rFonts w:cs="Calibri" w:cstheme="minorAscii"/>
          <w:sz w:val="24"/>
          <w:szCs w:val="24"/>
        </w:rPr>
      </w:pPr>
      <w:r w:rsidRPr="131935FD" w:rsidR="131935FD">
        <w:rPr>
          <w:rFonts w:cs="Calibri" w:cstheme="minorAscii"/>
          <w:sz w:val="24"/>
          <w:szCs w:val="24"/>
        </w:rPr>
        <w:t xml:space="preserve">Even though I know the season starts in less than two weeks, I smile. Too little time to put together a team, train it, win twelve regular season games and reach, let alone win, the </w:t>
      </w:r>
      <w:ins w:author="Gary Smailes" w:date="2024-02-26T14:52:49.377Z" w:id="1877063492">
        <w:r w:rsidRPr="131935FD" w:rsidR="131935FD">
          <w:rPr>
            <w:rFonts w:cs="Calibri" w:cstheme="minorAscii"/>
            <w:sz w:val="24"/>
            <w:szCs w:val="24"/>
          </w:rPr>
          <w:t>c</w:t>
        </w:r>
      </w:ins>
      <w:del w:author="Gary Smailes" w:date="2024-02-26T14:52:49.107Z" w:id="594107774">
        <w:r w:rsidRPr="131935FD" w:rsidDel="131935FD">
          <w:rPr>
            <w:rFonts w:cs="Calibri" w:cstheme="minorAscii"/>
            <w:sz w:val="24"/>
            <w:szCs w:val="24"/>
          </w:rPr>
          <w:delText>C</w:delText>
        </w:r>
      </w:del>
      <w:r w:rsidRPr="131935FD" w:rsidR="131935FD">
        <w:rPr>
          <w:rFonts w:cs="Calibri" w:cstheme="minorAscii"/>
          <w:sz w:val="24"/>
          <w:szCs w:val="24"/>
        </w:rPr>
        <w:t xml:space="preserve">up </w:t>
      </w:r>
      <w:ins w:author="Gary Smailes" w:date="2024-02-26T14:52:52.047Z" w:id="157180167">
        <w:r w:rsidRPr="131935FD" w:rsidR="131935FD">
          <w:rPr>
            <w:rFonts w:cs="Calibri" w:cstheme="minorAscii"/>
            <w:sz w:val="24"/>
            <w:szCs w:val="24"/>
          </w:rPr>
          <w:t>t</w:t>
        </w:r>
      </w:ins>
      <w:del w:author="Gary Smailes" w:date="2024-02-26T14:52:51.523Z" w:id="648329613">
        <w:r w:rsidRPr="131935FD" w:rsidDel="131935FD">
          <w:rPr>
            <w:rFonts w:cs="Calibri" w:cstheme="minorAscii"/>
            <w:sz w:val="24"/>
            <w:szCs w:val="24"/>
          </w:rPr>
          <w:delText>T</w:delText>
        </w:r>
      </w:del>
      <w:r w:rsidRPr="131935FD" w:rsidR="131935FD">
        <w:rPr>
          <w:rFonts w:cs="Calibri" w:cstheme="minorAscii"/>
          <w:sz w:val="24"/>
          <w:szCs w:val="24"/>
        </w:rPr>
        <w:t xml:space="preserve">ournament. I smile all the same. </w:t>
      </w:r>
      <w:r w:rsidRPr="131935FD" w:rsidR="131935FD">
        <w:rPr>
          <w:rFonts w:cs="Calibri" w:cstheme="minorAscii"/>
          <w:sz w:val="24"/>
          <w:szCs w:val="24"/>
        </w:rPr>
        <w:t>It’s</w:t>
      </w:r>
      <w:r w:rsidRPr="131935FD" w:rsidR="131935FD">
        <w:rPr>
          <w:rFonts w:cs="Calibri" w:cstheme="minorAscii"/>
          <w:sz w:val="24"/>
          <w:szCs w:val="24"/>
        </w:rPr>
        <w:t xml:space="preserve"> an opportunity </w:t>
      </w:r>
      <w:r w:rsidRPr="131935FD" w:rsidR="131935FD">
        <w:rPr>
          <w:rFonts w:cs="Calibri" w:cstheme="minorAscii"/>
          <w:sz w:val="24"/>
          <w:szCs w:val="24"/>
        </w:rPr>
        <w:t>I’d</w:t>
      </w:r>
      <w:r w:rsidRPr="131935FD" w:rsidR="131935FD">
        <w:rPr>
          <w:rFonts w:cs="Calibri" w:cstheme="minorAscii"/>
          <w:sz w:val="24"/>
          <w:szCs w:val="24"/>
        </w:rPr>
        <w:t xml:space="preserve"> be an idiot to pass up. “Okay, Mr. Chippers, you got yourself a coach.”</w:t>
      </w:r>
    </w:p>
    <w:p w:rsidR="00176DAF" w:rsidP="131935FD" w:rsidRDefault="007F0EEA" w14:paraId="595FE8CE" w14:textId="01B7045F">
      <w:pPr>
        <w:spacing w:after="0"/>
        <w:ind w:firstLine="360"/>
        <w:rPr>
          <w:rFonts w:cs="Calibri" w:cstheme="minorAscii"/>
          <w:sz w:val="24"/>
          <w:szCs w:val="24"/>
        </w:rPr>
      </w:pPr>
      <w:r w:rsidRPr="131935FD" w:rsidR="131935FD">
        <w:rPr>
          <w:rFonts w:cs="Calibri" w:cstheme="minorAscii"/>
          <w:sz w:val="24"/>
          <w:szCs w:val="24"/>
        </w:rPr>
        <w:t>“Excellent</w:t>
      </w:r>
      <w:ins w:author="Gary Smailes" w:date="2024-02-26T14:52:59.374Z" w:id="1211296632">
        <w:r w:rsidRPr="131935FD" w:rsidR="131935FD">
          <w:rPr>
            <w:rFonts w:cs="Calibri" w:cstheme="minorAscii"/>
            <w:sz w:val="24"/>
            <w:szCs w:val="24"/>
          </w:rPr>
          <w:t>.</w:t>
        </w:r>
      </w:ins>
      <w:del w:author="Gary Smailes" w:date="2024-02-26T14:52:58.875Z" w:id="218318904">
        <w:r w:rsidRPr="131935FD" w:rsidDel="131935FD">
          <w:rPr>
            <w:rFonts w:cs="Calibri" w:cstheme="minorAscii"/>
            <w:sz w:val="24"/>
            <w:szCs w:val="24"/>
          </w:rPr>
          <w:delText>!</w:delText>
        </w:r>
      </w:del>
      <w:r w:rsidRPr="131935FD" w:rsidR="131935FD">
        <w:rPr>
          <w:rFonts w:cs="Calibri" w:cstheme="minorAscii"/>
          <w:sz w:val="24"/>
          <w:szCs w:val="24"/>
        </w:rPr>
        <w:t xml:space="preserve"> Welcome to Chipper’s Clippers, Rick.”</w:t>
      </w:r>
    </w:p>
    <w:p w:rsidR="00176DAF" w:rsidP="00176DAF" w:rsidRDefault="007F0EEA" w14:paraId="0A8EB748" w14:textId="77777777">
      <w:pPr>
        <w:spacing w:after="0"/>
        <w:ind w:firstLine="360"/>
        <w:rPr>
          <w:rFonts w:cstheme="minorHAnsi"/>
          <w:sz w:val="24"/>
          <w:szCs w:val="24"/>
        </w:rPr>
      </w:pPr>
      <w:r w:rsidRPr="009E7F4C">
        <w:rPr>
          <w:rFonts w:cstheme="minorHAnsi"/>
          <w:sz w:val="24"/>
          <w:szCs w:val="24"/>
        </w:rPr>
        <w:t>“Wait, what?</w:t>
      </w:r>
      <w:r w:rsidR="0071681A">
        <w:rPr>
          <w:rFonts w:cstheme="minorHAnsi"/>
          <w:sz w:val="24"/>
          <w:szCs w:val="24"/>
        </w:rPr>
        <w:t xml:space="preserve"> </w:t>
      </w:r>
      <w:r w:rsidRPr="009E7F4C">
        <w:rPr>
          <w:rFonts w:cstheme="minorHAnsi"/>
          <w:sz w:val="24"/>
          <w:szCs w:val="24"/>
        </w:rPr>
        <w:t>That’s not the name of the team, is it?”</w:t>
      </w:r>
    </w:p>
    <w:p w:rsidR="00176DAF" w:rsidP="00176DAF" w:rsidRDefault="007F0EEA" w14:paraId="1F3BF256" w14:textId="77777777">
      <w:pPr>
        <w:spacing w:after="0"/>
        <w:ind w:firstLine="360"/>
        <w:rPr>
          <w:rFonts w:cstheme="minorHAnsi"/>
          <w:sz w:val="24"/>
          <w:szCs w:val="24"/>
        </w:rPr>
      </w:pPr>
      <w:r w:rsidRPr="009E7F4C">
        <w:rPr>
          <w:rFonts w:cstheme="minorHAnsi"/>
          <w:sz w:val="24"/>
          <w:szCs w:val="24"/>
        </w:rPr>
        <w:t>“What’s wrong with it?”</w:t>
      </w:r>
    </w:p>
    <w:p w:rsidR="131935FD" w:rsidP="131935FD" w:rsidRDefault="131935FD" w14:paraId="7F797B8B" w14:textId="426383B4">
      <w:pPr>
        <w:spacing w:after="0"/>
        <w:ind w:firstLine="360"/>
        <w:rPr>
          <w:ins w:author="Gary Smailes" w:date="2024-02-26T15:09:51.55Z" w:id="2052427455"/>
          <w:rFonts w:cs="Calibri" w:cstheme="minorAscii"/>
          <w:sz w:val="24"/>
          <w:szCs w:val="24"/>
        </w:rPr>
      </w:pPr>
      <w:r w:rsidRPr="131935FD" w:rsidR="131935FD">
        <w:rPr>
          <w:rFonts w:cs="Calibri" w:cstheme="minorAscii"/>
          <w:sz w:val="24"/>
          <w:szCs w:val="24"/>
        </w:rPr>
        <w:t>“Jesus Christ.”</w:t>
      </w:r>
    </w:p>
    <w:p w:rsidR="131935FD" w:rsidP="131935FD" w:rsidRDefault="131935FD" w14:paraId="1303AEA2" w14:textId="1681CDD7">
      <w:pPr>
        <w:spacing w:after="0"/>
        <w:ind w:firstLine="360"/>
        <w:rPr>
          <w:ins w:author="Gary Smailes" w:date="2024-02-26T15:09:52.456Z" w:id="399732050"/>
          <w:rFonts w:cs="Calibri" w:cstheme="minorAscii"/>
          <w:sz w:val="24"/>
          <w:szCs w:val="24"/>
        </w:rPr>
        <w:pPrChange w:author="Gary Smailes" w:date="2024-02-26T15:09:59.385Z">
          <w:pPr>
            <w:spacing w:after="0"/>
          </w:pPr>
        </w:pPrChange>
      </w:pPr>
      <w:ins w:author="Gary Smailes" w:date="2024-02-26T15:09:52.455Z" w:id="1980373687">
        <w:r w:rsidRPr="131935FD" w:rsidR="131935FD">
          <w:rPr>
            <w:rFonts w:cs="Calibri" w:cstheme="minorAscii"/>
            <w:sz w:val="24"/>
            <w:szCs w:val="24"/>
          </w:rPr>
          <w:t xml:space="preserve">Modeled after gridiron football, the ancient sport still played in </w:t>
        </w:r>
        <w:r w:rsidRPr="131935FD" w:rsidR="131935FD">
          <w:rPr>
            <w:rFonts w:cs="Calibri" w:cstheme="minorAscii"/>
            <w:sz w:val="24"/>
            <w:szCs w:val="24"/>
          </w:rPr>
          <w:t>atmo</w:t>
        </w:r>
        <w:r w:rsidRPr="131935FD" w:rsidR="131935FD">
          <w:rPr>
            <w:rFonts w:cs="Calibri" w:cstheme="minorAscii"/>
            <w:sz w:val="24"/>
            <w:szCs w:val="24"/>
          </w:rPr>
          <w:t xml:space="preserve"> by teams too poor to afford exosuits, </w:t>
        </w:r>
        <w:r w:rsidRPr="131935FD" w:rsidR="131935FD">
          <w:rPr>
            <w:rFonts w:cs="Calibri" w:cstheme="minorAscii"/>
            <w:sz w:val="24"/>
            <w:szCs w:val="24"/>
          </w:rPr>
          <w:t>spaceball</w:t>
        </w:r>
        <w:r w:rsidRPr="131935FD" w:rsidR="131935FD">
          <w:rPr>
            <w:rFonts w:cs="Calibri" w:cstheme="minorAscii"/>
            <w:sz w:val="24"/>
            <w:szCs w:val="24"/>
          </w:rPr>
          <w:t xml:space="preserve"> evolved over the centuries into a serious </w:t>
        </w:r>
        <w:r w:rsidRPr="131935FD" w:rsidR="131935FD">
          <w:rPr>
            <w:rFonts w:cs="Calibri" w:cstheme="minorAscii"/>
            <w:sz w:val="24"/>
            <w:szCs w:val="24"/>
          </w:rPr>
          <w:t>cash cow</w:t>
        </w:r>
        <w:r w:rsidRPr="131935FD" w:rsidR="131935FD">
          <w:rPr>
            <w:rFonts w:cs="Calibri" w:cstheme="minorAscii"/>
            <w:sz w:val="24"/>
            <w:szCs w:val="24"/>
          </w:rPr>
          <w:t xml:space="preserve"> for advertising conglomerates, sports apparel manufacturers, and medevac companies. Teams are composed of quarterbacks, linemen, tight ends, pass receivers, defensive linebackers, special teams, and even a kicker. The goal is to score touchdowns and field advancement is measured in downs, though instead of just one hundred yards, the field is now a kilometer in length. Players trade pads and cleats for reinforced </w:t>
        </w:r>
        <w:r w:rsidRPr="131935FD" w:rsidR="131935FD">
          <w:rPr>
            <w:rFonts w:cs="Calibri" w:cstheme="minorAscii"/>
            <w:sz w:val="24"/>
            <w:szCs w:val="24"/>
          </w:rPr>
          <w:t>ulenium</w:t>
        </w:r>
        <w:r w:rsidRPr="131935FD" w:rsidR="131935FD">
          <w:rPr>
            <w:rFonts w:cs="Calibri" w:cstheme="minorAscii"/>
            <w:sz w:val="24"/>
            <w:szCs w:val="24"/>
          </w:rPr>
          <w:t xml:space="preserve"> exosuits. Assault and battery </w:t>
        </w:r>
        <w:r w:rsidRPr="131935FD" w:rsidR="131935FD">
          <w:rPr>
            <w:rFonts w:cs="Calibri" w:cstheme="minorAscii"/>
            <w:sz w:val="24"/>
            <w:szCs w:val="24"/>
          </w:rPr>
          <w:t>is</w:t>
        </w:r>
        <w:r w:rsidRPr="131935FD" w:rsidR="131935FD">
          <w:rPr>
            <w:rFonts w:cs="Calibri" w:cstheme="minorAscii"/>
            <w:sz w:val="24"/>
            <w:szCs w:val="24"/>
          </w:rPr>
          <w:t xml:space="preserve"> allowed, even encouraged, and hardly any game ends without a maiming or suspicious death. </w:t>
        </w:r>
      </w:ins>
    </w:p>
    <w:p w:rsidR="131935FD" w:rsidP="131935FD" w:rsidRDefault="131935FD" w14:noSpellErr="1" w14:paraId="57193DF6" w14:textId="4BA6E464">
      <w:pPr>
        <w:spacing w:after="0"/>
        <w:ind w:firstLine="360"/>
        <w:rPr>
          <w:ins w:author="Gary Smailes" w:date="2024-02-26T15:09:52.456Z" w:id="1851899090"/>
          <w:rFonts w:cs="Calibri" w:cstheme="minorAscii"/>
          <w:sz w:val="24"/>
          <w:szCs w:val="24"/>
        </w:rPr>
      </w:pPr>
      <w:ins w:author="Gary Smailes" w:date="2024-02-26T15:09:52.456Z" w:id="1408093582">
        <w:r w:rsidRPr="131935FD" w:rsidR="131935FD">
          <w:rPr>
            <w:rFonts w:cs="Calibri" w:cstheme="minorAscii"/>
            <w:sz w:val="24"/>
            <w:szCs w:val="24"/>
          </w:rPr>
          <w:t>Before I exit the sleeping tube, I call an old friend, someone I know I can count on in a tight spot. I’m in a vise. I let the call ring twenty times before I pay the extra fifty credits to override. I’m rewarded with the image of a sixty-year-old man doing the horizontal tango with a girl a third his age, in full motion color. It’s like a space wreck – I’m revolted but I can't tear my eyes away. That’s the downside to cranial comm implants. I really can’t look away. I could’ve ended the call to make the nightmare stop, but fifty creds is fifty creds.</w:t>
        </w:r>
      </w:ins>
    </w:p>
    <w:p w:rsidR="131935FD" w:rsidP="131935FD" w:rsidRDefault="131935FD" w14:paraId="3626BBE3" w14:textId="54C3E329">
      <w:pPr>
        <w:spacing w:after="0"/>
        <w:ind w:firstLine="360"/>
        <w:rPr>
          <w:ins w:author="Gary Smailes" w:date="2024-02-26T15:09:52.456Z" w:id="304657916"/>
          <w:rFonts w:cs="Calibri" w:cstheme="minorAscii"/>
          <w:sz w:val="24"/>
          <w:szCs w:val="24"/>
        </w:rPr>
      </w:pPr>
      <w:ins w:author="Gary Smailes" w:date="2024-02-26T15:09:52.456Z" w:id="1331107548">
        <w:r w:rsidRPr="131935FD" w:rsidR="131935FD">
          <w:rPr>
            <w:rFonts w:cs="Calibri" w:cstheme="minorAscii"/>
            <w:sz w:val="24"/>
            <w:szCs w:val="24"/>
          </w:rPr>
          <w:t>“Bucky,” I manage to shout. “Answer your damn vid.”</w:t>
        </w:r>
      </w:ins>
    </w:p>
    <w:p w:rsidR="131935FD" w:rsidP="131935FD" w:rsidRDefault="131935FD" w14:paraId="38A36926" w14:textId="2243D241">
      <w:pPr>
        <w:spacing w:after="0"/>
        <w:ind w:firstLine="360"/>
        <w:rPr>
          <w:ins w:author="Gary Smailes" w:date="2024-02-26T15:09:52.456Z" w:id="1818364108"/>
          <w:rFonts w:cs="Calibri" w:cstheme="minorAscii"/>
          <w:sz w:val="24"/>
          <w:szCs w:val="24"/>
        </w:rPr>
      </w:pPr>
      <w:ins w:author="Gary Smailes" w:date="2024-02-26T15:09:52.456Z" w:id="1720234416">
        <w:r w:rsidRPr="131935FD" w:rsidR="131935FD">
          <w:rPr>
            <w:rFonts w:cs="Calibri" w:cstheme="minorAscii"/>
            <w:sz w:val="24"/>
            <w:szCs w:val="24"/>
          </w:rPr>
          <w:t>The girl shrieks and Bucky yells, “Goddamn it, Rick. Can’t a man get laid without you peeping over his shoulder?” He rolls off the girl, giving me a great view. Bucky’s wrinkled face appears in the way.</w:t>
        </w:r>
      </w:ins>
    </w:p>
    <w:p w:rsidR="131935FD" w:rsidP="131935FD" w:rsidRDefault="131935FD" w14:noSpellErr="1" w14:paraId="0A5C1C3A" w14:textId="6C095A5A">
      <w:pPr>
        <w:spacing w:after="0"/>
        <w:ind w:firstLine="360"/>
        <w:rPr>
          <w:ins w:author="Gary Smailes" w:date="2024-02-26T15:09:52.456Z" w:id="970979945"/>
          <w:rFonts w:cs="Calibri" w:cstheme="minorAscii"/>
          <w:sz w:val="24"/>
          <w:szCs w:val="24"/>
        </w:rPr>
      </w:pPr>
      <w:ins w:author="Gary Smailes" w:date="2024-02-26T15:09:52.456Z" w:id="1582953506">
        <w:r w:rsidRPr="131935FD" w:rsidR="131935FD">
          <w:rPr>
            <w:rFonts w:cs="Calibri" w:cstheme="minorAscii"/>
            <w:sz w:val="24"/>
            <w:szCs w:val="24"/>
          </w:rPr>
          <w:t>I consider him the best defensive coordinator alive, though you wouldn’t know it to look at his record. He lost more than he won, a statistic I blame on faulty players. If he had guys crazy enough to do what he wanted, he’d win every game. Good thing I know where to find people like that, but Bucky isn’t going to be happy about it. “Bucky, if you would just get the comm implant, I wouldn’t have to—”</w:t>
        </w:r>
      </w:ins>
    </w:p>
    <w:p w:rsidR="131935FD" w:rsidP="131935FD" w:rsidRDefault="131935FD" w14:noSpellErr="1" w14:paraId="569382A1" w14:textId="14FD203D">
      <w:pPr>
        <w:spacing w:after="0"/>
        <w:ind w:firstLine="360"/>
        <w:rPr>
          <w:ins w:author="Gary Smailes" w:date="2024-02-26T15:09:52.457Z" w:id="861828582"/>
          <w:rFonts w:cs="Calibri" w:cstheme="minorAscii"/>
          <w:sz w:val="24"/>
          <w:szCs w:val="24"/>
        </w:rPr>
      </w:pPr>
      <w:ins w:author="Gary Smailes" w:date="2024-02-26T15:09:52.456Z" w:id="1457780711">
        <w:r w:rsidRPr="131935FD" w:rsidR="131935FD">
          <w:rPr>
            <w:rFonts w:cs="Calibri" w:cstheme="minorAscii"/>
            <w:sz w:val="24"/>
            <w:szCs w:val="24"/>
          </w:rPr>
          <w:t xml:space="preserve">“You know I don’t do that fucking implant shit,” he snaps. </w:t>
        </w:r>
      </w:ins>
    </w:p>
    <w:p w:rsidR="131935FD" w:rsidP="131935FD" w:rsidRDefault="131935FD" w14:noSpellErr="1" w14:paraId="3595042E" w14:textId="5C94A4C5">
      <w:pPr>
        <w:spacing w:after="0"/>
        <w:ind w:firstLine="360"/>
        <w:rPr>
          <w:ins w:author="Gary Smailes" w:date="2024-02-26T15:09:52.457Z" w:id="1780781661"/>
          <w:rFonts w:cs="Calibri" w:cstheme="minorAscii"/>
          <w:sz w:val="24"/>
          <w:szCs w:val="24"/>
        </w:rPr>
      </w:pPr>
      <w:ins w:author="Gary Smailes" w:date="2024-02-26T15:09:52.457Z" w:id="503314857">
        <w:r w:rsidRPr="131935FD" w:rsidR="131935FD">
          <w:rPr>
            <w:rFonts w:cs="Calibri" w:cstheme="minorAscii"/>
            <w:sz w:val="24"/>
            <w:szCs w:val="24"/>
          </w:rPr>
          <w:t>“I saw your balls flop back and forth. I can’t un-see that. I’m gonna need a shitload of therapy.”</w:t>
        </w:r>
      </w:ins>
    </w:p>
    <w:p w:rsidR="131935FD" w:rsidP="131935FD" w:rsidRDefault="131935FD" w14:noSpellErr="1" w14:paraId="59070267">
      <w:pPr>
        <w:spacing w:after="0"/>
        <w:ind w:firstLine="360"/>
        <w:rPr>
          <w:ins w:author="Gary Smailes" w:date="2024-02-26T15:09:52.457Z" w:id="1187862473"/>
          <w:rFonts w:cs="Calibri" w:cstheme="minorAscii"/>
          <w:sz w:val="24"/>
          <w:szCs w:val="24"/>
        </w:rPr>
      </w:pPr>
      <w:ins w:author="Gary Smailes" w:date="2024-02-26T15:09:52.457Z" w:id="1689153470">
        <w:r w:rsidRPr="131935FD" w:rsidR="131935FD">
          <w:rPr>
            <w:rFonts w:cs="Calibri" w:cstheme="minorAscii"/>
            <w:sz w:val="24"/>
            <w:szCs w:val="24"/>
          </w:rPr>
          <w:t>“Well, what’s so goddamn important?”</w:t>
        </w:r>
      </w:ins>
    </w:p>
    <w:p w:rsidR="131935FD" w:rsidP="131935FD" w:rsidRDefault="131935FD" w14:noSpellErr="1" w14:paraId="3888935E">
      <w:pPr>
        <w:spacing w:after="0"/>
        <w:ind w:firstLine="360"/>
        <w:rPr>
          <w:ins w:author="Gary Smailes" w:date="2024-02-26T15:09:52.457Z" w:id="418515631"/>
          <w:rFonts w:cs="Calibri" w:cstheme="minorAscii"/>
          <w:sz w:val="24"/>
          <w:szCs w:val="24"/>
        </w:rPr>
      </w:pPr>
      <w:ins w:author="Gary Smailes" w:date="2024-02-26T15:09:52.457Z" w:id="169261157">
        <w:r w:rsidRPr="131935FD" w:rsidR="131935FD">
          <w:rPr>
            <w:rFonts w:cs="Calibri" w:cstheme="minorAscii"/>
            <w:sz w:val="24"/>
            <w:szCs w:val="24"/>
          </w:rPr>
          <w:t>“Get yourself together and meet me in Freehaven. I need your help to put together a team.”</w:t>
        </w:r>
      </w:ins>
    </w:p>
    <w:p w:rsidR="131935FD" w:rsidP="131935FD" w:rsidRDefault="131935FD" w14:noSpellErr="1" w14:paraId="0DDAE6BF">
      <w:pPr>
        <w:spacing w:after="0"/>
        <w:ind w:firstLine="360"/>
        <w:rPr>
          <w:ins w:author="Gary Smailes" w:date="2024-02-26T15:09:52.457Z" w:id="1387719678"/>
          <w:rFonts w:cs="Calibri" w:cstheme="minorAscii"/>
          <w:sz w:val="24"/>
          <w:szCs w:val="24"/>
        </w:rPr>
      </w:pPr>
      <w:ins w:author="Gary Smailes" w:date="2024-02-26T15:09:52.457Z" w:id="1904931764">
        <w:r w:rsidRPr="131935FD" w:rsidR="131935FD">
          <w:rPr>
            <w:rFonts w:cs="Calibri" w:cstheme="minorAscii"/>
            <w:sz w:val="24"/>
            <w:szCs w:val="24"/>
          </w:rPr>
          <w:t>“Early to be looking at next year, ain’t it?”</w:t>
        </w:r>
      </w:ins>
    </w:p>
    <w:p w:rsidR="131935FD" w:rsidP="131935FD" w:rsidRDefault="131935FD" w14:noSpellErr="1" w14:paraId="6E816B3F">
      <w:pPr>
        <w:spacing w:after="0"/>
        <w:ind w:firstLine="360"/>
        <w:rPr>
          <w:ins w:author="Gary Smailes" w:date="2024-02-26T15:09:52.457Z" w:id="410941721"/>
          <w:rFonts w:cs="Calibri" w:cstheme="minorAscii"/>
          <w:sz w:val="24"/>
          <w:szCs w:val="24"/>
        </w:rPr>
      </w:pPr>
      <w:ins w:author="Gary Smailes" w:date="2024-02-26T15:09:52.457Z" w:id="513903461">
        <w:r w:rsidRPr="131935FD" w:rsidR="131935FD">
          <w:rPr>
            <w:rFonts w:cs="Calibri" w:cstheme="minorAscii"/>
            <w:sz w:val="24"/>
            <w:szCs w:val="24"/>
          </w:rPr>
          <w:t>“It’s late. We play in two weeks.”</w:t>
        </w:r>
      </w:ins>
    </w:p>
    <w:p w:rsidR="131935FD" w:rsidP="131935FD" w:rsidRDefault="131935FD" w14:noSpellErr="1" w14:paraId="34784F76" w14:textId="2F8A196B">
      <w:pPr>
        <w:spacing w:after="0"/>
        <w:ind w:firstLine="360"/>
        <w:rPr>
          <w:ins w:author="Gary Smailes" w:date="2024-02-26T15:09:52.457Z" w:id="1308387530"/>
          <w:rFonts w:cs="Calibri" w:cstheme="minorAscii"/>
          <w:sz w:val="24"/>
          <w:szCs w:val="24"/>
        </w:rPr>
      </w:pPr>
      <w:ins w:author="Gary Smailes" w:date="2024-02-26T15:09:52.457Z" w:id="341738136">
        <w:r w:rsidRPr="131935FD" w:rsidR="131935FD">
          <w:rPr>
            <w:rFonts w:cs="Calibri" w:cstheme="minorAscii"/>
            <w:sz w:val="24"/>
            <w:szCs w:val="24"/>
          </w:rPr>
          <w:t>Bucky snorted. “Right. I thought you was banned. And aren’t you supposed to be in a freezer?”</w:t>
        </w:r>
      </w:ins>
    </w:p>
    <w:p w:rsidR="131935FD" w:rsidP="131935FD" w:rsidRDefault="131935FD" w14:noSpellErr="1" w14:paraId="6FC1FEFD">
      <w:pPr>
        <w:spacing w:after="0"/>
        <w:ind w:firstLine="360"/>
        <w:rPr>
          <w:ins w:author="Gary Smailes" w:date="2024-02-26T15:09:52.457Z" w:id="329262193"/>
          <w:rFonts w:cs="Calibri" w:cstheme="minorAscii"/>
          <w:sz w:val="24"/>
          <w:szCs w:val="24"/>
        </w:rPr>
      </w:pPr>
      <w:ins w:author="Gary Smailes" w:date="2024-02-26T15:09:52.457Z" w:id="1305771435">
        <w:r w:rsidRPr="131935FD" w:rsidR="131935FD">
          <w:rPr>
            <w:rFonts w:cs="Calibri" w:cstheme="minorAscii"/>
            <w:sz w:val="24"/>
            <w:szCs w:val="24"/>
          </w:rPr>
          <w:t>“I was, on both counts. Paul Chippers is the money, and he swung a deal.”</w:t>
        </w:r>
      </w:ins>
    </w:p>
    <w:p w:rsidR="131935FD" w:rsidP="131935FD" w:rsidRDefault="131935FD" w14:paraId="30AF0A6B" w14:textId="0BEFA3CB">
      <w:pPr>
        <w:spacing w:after="0"/>
        <w:ind w:firstLine="360"/>
        <w:rPr>
          <w:ins w:author="Gary Smailes" w:date="2024-02-26T15:09:52.458Z" w:id="1873664919"/>
          <w:rFonts w:cs="Calibri" w:cstheme="minorAscii"/>
          <w:sz w:val="24"/>
          <w:szCs w:val="24"/>
        </w:rPr>
      </w:pPr>
      <w:ins w:author="Gary Smailes" w:date="2024-02-26T15:09:52.458Z" w:id="904040246">
        <w:r w:rsidRPr="131935FD" w:rsidR="131935FD">
          <w:rPr>
            <w:rFonts w:cs="Calibri" w:cstheme="minorAscii"/>
            <w:sz w:val="24"/>
            <w:szCs w:val="24"/>
          </w:rPr>
          <w:t>“Chippers? The rich dude. Deal? What kind of deal?”</w:t>
        </w:r>
      </w:ins>
    </w:p>
    <w:p w:rsidR="131935FD" w:rsidP="131935FD" w:rsidRDefault="131935FD" w14:noSpellErr="1" w14:paraId="2FAC9AA8">
      <w:pPr>
        <w:spacing w:after="0"/>
        <w:ind w:firstLine="360"/>
        <w:rPr>
          <w:ins w:author="Gary Smailes" w:date="2024-02-26T15:09:52.458Z" w:id="485086183"/>
          <w:rFonts w:cs="Calibri" w:cstheme="minorAscii"/>
          <w:sz w:val="24"/>
          <w:szCs w:val="24"/>
        </w:rPr>
      </w:pPr>
      <w:ins w:author="Gary Smailes" w:date="2024-02-26T15:09:52.458Z" w:id="1510754487">
        <w:r w:rsidRPr="131935FD" w:rsidR="131935FD">
          <w:rPr>
            <w:rFonts w:cs="Calibri" w:cstheme="minorAscii"/>
            <w:sz w:val="24"/>
            <w:szCs w:val="24"/>
          </w:rPr>
          <w:t>“Lots of bribes.”</w:t>
        </w:r>
      </w:ins>
    </w:p>
    <w:p w:rsidR="131935FD" w:rsidP="131935FD" w:rsidRDefault="131935FD" w14:noSpellErr="1" w14:paraId="06F43C36">
      <w:pPr>
        <w:spacing w:after="0"/>
        <w:ind w:firstLine="360"/>
        <w:rPr>
          <w:ins w:author="Gary Smailes" w:date="2024-02-26T15:09:52.458Z" w:id="305648134"/>
          <w:rFonts w:cs="Calibri" w:cstheme="minorAscii"/>
          <w:sz w:val="24"/>
          <w:szCs w:val="24"/>
        </w:rPr>
      </w:pPr>
      <w:ins w:author="Gary Smailes" w:date="2024-02-26T15:09:52.458Z" w:id="332142177">
        <w:r w:rsidRPr="131935FD" w:rsidR="131935FD">
          <w:rPr>
            <w:rFonts w:cs="Calibri" w:cstheme="minorAscii"/>
            <w:sz w:val="24"/>
            <w:szCs w:val="24"/>
          </w:rPr>
          <w:t>“And why are we meetin’ in Freehaven, of all places?”</w:t>
        </w:r>
      </w:ins>
    </w:p>
    <w:p w:rsidR="131935FD" w:rsidP="131935FD" w:rsidRDefault="131935FD" w14:noSpellErr="1" w14:paraId="137E91D4">
      <w:pPr>
        <w:spacing w:after="0"/>
        <w:ind w:firstLine="360"/>
        <w:rPr>
          <w:ins w:author="Gary Smailes" w:date="2024-02-26T15:09:52.458Z" w:id="1232388064"/>
          <w:rFonts w:cs="Calibri" w:cstheme="minorAscii"/>
          <w:sz w:val="24"/>
          <w:szCs w:val="24"/>
        </w:rPr>
      </w:pPr>
      <w:ins w:author="Gary Smailes" w:date="2024-02-26T15:09:52.458Z" w:id="733509523">
        <w:r w:rsidRPr="131935FD" w:rsidR="131935FD">
          <w:rPr>
            <w:rFonts w:cs="Calibri" w:cstheme="minorAscii"/>
            <w:sz w:val="24"/>
            <w:szCs w:val="24"/>
          </w:rPr>
          <w:t>“Because most of the players I want to hire are there.”</w:t>
        </w:r>
      </w:ins>
    </w:p>
    <w:p w:rsidR="131935FD" w:rsidP="131935FD" w:rsidRDefault="131935FD" w14:noSpellErr="1" w14:paraId="45FCE97E">
      <w:pPr>
        <w:spacing w:after="0"/>
        <w:ind w:firstLine="360"/>
        <w:rPr>
          <w:ins w:author="Gary Smailes" w:date="2024-02-26T15:09:52.458Z" w:id="891723786"/>
          <w:rFonts w:cs="Calibri" w:cstheme="minorAscii"/>
          <w:sz w:val="24"/>
          <w:szCs w:val="24"/>
        </w:rPr>
      </w:pPr>
      <w:ins w:author="Gary Smailes" w:date="2024-02-26T15:09:52.458Z" w:id="1851949323">
        <w:r w:rsidRPr="131935FD" w:rsidR="131935FD">
          <w:rPr>
            <w:rFonts w:cs="Calibri" w:cstheme="minorAscii"/>
            <w:sz w:val="24"/>
            <w:szCs w:val="24"/>
          </w:rPr>
          <w:t>Bucky spat on the floor. Indoors, outdoors, he doesn’t care. The universe is his spit cup. “From the clans? From the fuckin’ clans? Are you out of your fuckin’ mind?”</w:t>
        </w:r>
      </w:ins>
    </w:p>
    <w:p w:rsidR="131935FD" w:rsidP="131935FD" w:rsidRDefault="131935FD" w14:noSpellErr="1" w14:paraId="53324E3B" w14:textId="58EFC205">
      <w:pPr>
        <w:spacing w:after="0"/>
        <w:ind w:firstLine="360"/>
        <w:rPr>
          <w:ins w:author="Gary Smailes" w:date="2024-02-26T15:09:52.458Z" w:id="275474662"/>
          <w:rFonts w:cs="Calibri" w:cstheme="minorAscii"/>
          <w:sz w:val="24"/>
          <w:szCs w:val="24"/>
        </w:rPr>
      </w:pPr>
      <w:ins w:author="Gary Smailes" w:date="2024-02-26T15:09:52.458Z" w:id="2131861346">
        <w:r w:rsidRPr="131935FD" w:rsidR="131935FD">
          <w:rPr>
            <w:rFonts w:cs="Calibri" w:cstheme="minorAscii"/>
            <w:sz w:val="24"/>
            <w:szCs w:val="24"/>
          </w:rPr>
          <w:t xml:space="preserve">“I need a team that can beat the Andosians. They’re telepathic. Every player knows what all his teammates know. I want to overwhelm them with the most brutal offensive line I can get on short notice. The clans are the place to get it.” </w:t>
        </w:r>
      </w:ins>
    </w:p>
    <w:p w:rsidR="131935FD" w:rsidP="131935FD" w:rsidRDefault="131935FD" w14:noSpellErr="1" w14:paraId="6AF69437" w14:textId="7D071454">
      <w:pPr>
        <w:spacing w:after="0"/>
        <w:ind w:firstLine="360"/>
        <w:rPr>
          <w:ins w:author="Gary Smailes" w:date="2024-02-26T15:09:52.459Z" w:id="1604863997"/>
          <w:rFonts w:cs="Calibri" w:cstheme="minorAscii"/>
          <w:sz w:val="24"/>
          <w:szCs w:val="24"/>
        </w:rPr>
      </w:pPr>
      <w:ins w:author="Gary Smailes" w:date="2024-02-26T15:09:52.459Z" w:id="1891240786">
        <w:r w:rsidRPr="131935FD" w:rsidR="131935FD">
          <w:rPr>
            <w:rFonts w:cs="Calibri" w:cstheme="minorAscii"/>
            <w:sz w:val="24"/>
            <w:szCs w:val="24"/>
          </w:rPr>
          <w:t>Instead of expensive wars, the pirate clans on the Rim settle most of their territorial disputes with games of spaceball. No holds barred contests sans referees. Victorious teams usually win not by score, but by being the only ones left standing at the end of the day. Nobody hires clan players because the personal injury insurance rates cost more than their entire roster. They don’t have Paul Chippers footing the bill.</w:t>
        </w:r>
      </w:ins>
    </w:p>
    <w:p w:rsidR="131935FD" w:rsidP="131935FD" w:rsidRDefault="131935FD" w14:noSpellErr="1" w14:paraId="4B6094A4">
      <w:pPr>
        <w:spacing w:after="0"/>
        <w:ind w:firstLine="360"/>
        <w:rPr>
          <w:ins w:author="Gary Smailes" w:date="2024-02-26T15:09:52.459Z" w:id="1167077782"/>
          <w:rFonts w:cs="Calibri" w:cstheme="minorAscii"/>
          <w:sz w:val="24"/>
          <w:szCs w:val="24"/>
        </w:rPr>
      </w:pPr>
      <w:ins w:author="Gary Smailes" w:date="2024-02-26T15:09:52.459Z" w:id="1853556770">
        <w:r w:rsidRPr="131935FD" w:rsidR="131935FD">
          <w:rPr>
            <w:rFonts w:cs="Calibri" w:cstheme="minorAscii"/>
            <w:sz w:val="24"/>
            <w:szCs w:val="24"/>
          </w:rPr>
          <w:t>“Well, if you want crazy, then you picked a helluva place to get it. It’s in the water out there. How long I got?” Bucky asks.</w:t>
        </w:r>
      </w:ins>
    </w:p>
    <w:p w:rsidR="131935FD" w:rsidP="131935FD" w:rsidRDefault="131935FD" w14:noSpellErr="1" w14:paraId="2CD8938A">
      <w:pPr>
        <w:spacing w:after="0"/>
        <w:ind w:firstLine="360"/>
        <w:rPr>
          <w:ins w:author="Gary Smailes" w:date="2024-02-26T15:09:52.459Z" w:id="1974808663"/>
          <w:rFonts w:cs="Calibri" w:cstheme="minorAscii"/>
          <w:sz w:val="24"/>
          <w:szCs w:val="24"/>
        </w:rPr>
      </w:pPr>
      <w:ins w:author="Gary Smailes" w:date="2024-02-26T15:09:52.459Z" w:id="2050403395">
        <w:r w:rsidRPr="131935FD" w:rsidR="131935FD">
          <w:rPr>
            <w:rFonts w:cs="Calibri" w:cstheme="minorAscii"/>
            <w:sz w:val="24"/>
            <w:szCs w:val="24"/>
          </w:rPr>
          <w:t>“I’m still Pronos, and I’ve got a couple of stops on the way. Say, two days?”</w:t>
        </w:r>
      </w:ins>
    </w:p>
    <w:p w:rsidR="131935FD" w:rsidP="131935FD" w:rsidRDefault="131935FD" w14:noSpellErr="1" w14:paraId="5AF5EF83">
      <w:pPr>
        <w:spacing w:after="0"/>
        <w:ind w:firstLine="360"/>
        <w:rPr>
          <w:ins w:author="Gary Smailes" w:date="2024-02-26T15:09:52.459Z" w:id="141209583"/>
          <w:rFonts w:cs="Calibri" w:cstheme="minorAscii"/>
          <w:sz w:val="24"/>
          <w:szCs w:val="24"/>
        </w:rPr>
      </w:pPr>
      <w:ins w:author="Gary Smailes" w:date="2024-02-26T15:09:52.459Z" w:id="1078517983">
        <w:r w:rsidRPr="131935FD" w:rsidR="131935FD">
          <w:rPr>
            <w:rFonts w:cs="Calibri" w:cstheme="minorAscii"/>
            <w:sz w:val="24"/>
            <w:szCs w:val="24"/>
          </w:rPr>
          <w:t>“I can do that. What’re we called?”</w:t>
        </w:r>
      </w:ins>
    </w:p>
    <w:p w:rsidR="131935FD" w:rsidP="131935FD" w:rsidRDefault="131935FD" w14:noSpellErr="1" w14:paraId="07BE484C">
      <w:pPr>
        <w:spacing w:after="0"/>
        <w:ind w:firstLine="360"/>
        <w:rPr>
          <w:ins w:author="Gary Smailes" w:date="2024-02-26T15:09:52.46Z" w:id="913714264"/>
          <w:rFonts w:cs="Calibri" w:cstheme="minorAscii"/>
          <w:sz w:val="24"/>
          <w:szCs w:val="24"/>
        </w:rPr>
      </w:pPr>
      <w:ins w:author="Gary Smailes" w:date="2024-02-26T15:09:52.459Z" w:id="1268104198">
        <w:r w:rsidRPr="131935FD" w:rsidR="131935FD">
          <w:rPr>
            <w:rFonts w:cs="Calibri" w:cstheme="minorAscii"/>
            <w:sz w:val="24"/>
            <w:szCs w:val="24"/>
          </w:rPr>
          <w:t>I tell him.</w:t>
        </w:r>
      </w:ins>
    </w:p>
    <w:p w:rsidR="131935FD" w:rsidP="131935FD" w:rsidRDefault="131935FD" w14:noSpellErr="1" w14:paraId="253C6EFD">
      <w:pPr>
        <w:spacing w:after="0"/>
        <w:ind w:firstLine="360"/>
        <w:rPr>
          <w:ins w:author="Gary Smailes" w:date="2024-02-26T15:09:52.46Z" w:id="1545029583"/>
          <w:rFonts w:cs="Calibri" w:cstheme="minorAscii"/>
          <w:sz w:val="24"/>
          <w:szCs w:val="24"/>
        </w:rPr>
      </w:pPr>
      <w:ins w:author="Gary Smailes" w:date="2024-02-26T15:09:52.46Z" w:id="633953425">
        <w:r w:rsidRPr="131935FD" w:rsidR="131935FD">
          <w:rPr>
            <w:rFonts w:cs="Calibri" w:cstheme="minorAscii"/>
            <w:sz w:val="24"/>
            <w:szCs w:val="24"/>
          </w:rPr>
          <w:t>“Aw, fuckin’ hell, Rick.”</w:t>
        </w:r>
      </w:ins>
    </w:p>
    <w:p w:rsidR="131935FD" w:rsidP="131935FD" w:rsidRDefault="131935FD" w14:paraId="073471C2" w14:textId="1DB37DAC">
      <w:pPr>
        <w:pStyle w:val="Normal"/>
        <w:spacing w:after="0"/>
        <w:ind w:firstLine="360"/>
        <w:rPr>
          <w:rFonts w:cs="Calibri" w:cstheme="minorAscii"/>
          <w:sz w:val="24"/>
          <w:szCs w:val="24"/>
        </w:rPr>
        <w:sectPr w:rsidR="005E1A17" w:rsidSect="00BE1299">
          <w:pgSz w:w="12240" w:h="15840" w:orient="portrait"/>
          <w:pgMar w:top="1440" w:right="1440" w:bottom="1440" w:left="1440" w:header="720" w:footer="720" w:gutter="0"/>
          <w:cols w:space="720"/>
          <w:docGrid w:linePitch="360"/>
        </w:sectPr>
      </w:pPr>
    </w:p>
    <w:p w:rsidR="00176DAF" w:rsidP="005E1A17" w:rsidRDefault="00C1569F" w14:paraId="184743EE" w14:textId="25EE4887">
      <w:pPr>
        <w:spacing w:after="0"/>
        <w:rPr>
          <w:rFonts w:cstheme="minorHAnsi"/>
          <w:sz w:val="24"/>
          <w:szCs w:val="24"/>
        </w:rPr>
      </w:pPr>
      <w:r>
        <w:rPr>
          <w:rFonts w:cstheme="minorHAnsi"/>
          <w:sz w:val="24"/>
          <w:szCs w:val="24"/>
        </w:rPr>
        <w:lastRenderedPageBreak/>
        <w:t>2</w:t>
      </w:r>
      <w:r w:rsidR="007477B5">
        <w:rPr>
          <w:rFonts w:cstheme="minorHAnsi"/>
          <w:sz w:val="24"/>
          <w:szCs w:val="24"/>
        </w:rPr>
        <w:t>: Getting the Band Back Together</w:t>
      </w:r>
    </w:p>
    <w:p w:rsidRPr="009E7F4C" w:rsidR="007F0EEA" w:rsidP="131935FD" w:rsidRDefault="007F0EEA" w14:paraId="078A8171" w14:textId="59CC9399" w14:noSpellErr="1">
      <w:pPr>
        <w:spacing w:after="0"/>
        <w:ind w:firstLine="360"/>
        <w:rPr>
          <w:del w:author="Gary Smailes" w:date="2024-02-26T15:25:01.414Z" w:id="392852369"/>
          <w:rFonts w:cs="Calibri" w:cstheme="minorAscii"/>
          <w:sz w:val="24"/>
          <w:szCs w:val="24"/>
        </w:rPr>
      </w:pPr>
    </w:p>
    <w:p w:rsidR="00176DAF" w:rsidP="131935FD" w:rsidRDefault="007F0EEA" w14:paraId="5282724A" w14:textId="6344A726">
      <w:pPr>
        <w:spacing w:after="0"/>
        <w:rPr>
          <w:del w:author="Gary Smailes" w:date="2024-02-26T15:09:49.006Z" w:id="359455738"/>
          <w:rFonts w:cs="Calibri" w:cstheme="minorAscii"/>
          <w:sz w:val="24"/>
          <w:szCs w:val="24"/>
        </w:rPr>
      </w:pPr>
      <w:del w:author="Gary Smailes" w:date="2024-02-26T15:09:49.006Z" w:id="1139371397">
        <w:r w:rsidRPr="131935FD" w:rsidDel="131935FD">
          <w:rPr>
            <w:rFonts w:cs="Calibri" w:cstheme="minorAscii"/>
            <w:sz w:val="24"/>
            <w:szCs w:val="24"/>
          </w:rPr>
          <w:delText xml:space="preserve">Modeled after gridiron football, the ancient sport still played in </w:delText>
        </w:r>
        <w:r w:rsidRPr="131935FD" w:rsidDel="131935FD">
          <w:rPr>
            <w:rFonts w:cs="Calibri" w:cstheme="minorAscii"/>
            <w:sz w:val="24"/>
            <w:szCs w:val="24"/>
          </w:rPr>
          <w:delText>atmo</w:delText>
        </w:r>
        <w:r w:rsidRPr="131935FD" w:rsidDel="131935FD">
          <w:rPr>
            <w:rFonts w:cs="Calibri" w:cstheme="minorAscii"/>
            <w:sz w:val="24"/>
            <w:szCs w:val="24"/>
          </w:rPr>
          <w:delText xml:space="preserve"> by teams too poor to afford exosuits, </w:delText>
        </w:r>
        <w:r w:rsidRPr="131935FD" w:rsidDel="131935FD">
          <w:rPr>
            <w:rFonts w:cs="Calibri" w:cstheme="minorAscii"/>
            <w:sz w:val="24"/>
            <w:szCs w:val="24"/>
          </w:rPr>
          <w:delText>spaceball</w:delText>
        </w:r>
        <w:r w:rsidRPr="131935FD" w:rsidDel="131935FD">
          <w:rPr>
            <w:rFonts w:cs="Calibri" w:cstheme="minorAscii"/>
            <w:sz w:val="24"/>
            <w:szCs w:val="24"/>
          </w:rPr>
          <w:delText xml:space="preserve"> evolved over the centuries into a serious </w:delText>
        </w:r>
        <w:r w:rsidRPr="131935FD" w:rsidDel="131935FD">
          <w:rPr>
            <w:rFonts w:cs="Calibri" w:cstheme="minorAscii"/>
            <w:sz w:val="24"/>
            <w:szCs w:val="24"/>
          </w:rPr>
          <w:delText>cash cow</w:delText>
        </w:r>
        <w:r w:rsidRPr="131935FD" w:rsidDel="131935FD">
          <w:rPr>
            <w:rFonts w:cs="Calibri" w:cstheme="minorAscii"/>
            <w:sz w:val="24"/>
            <w:szCs w:val="24"/>
          </w:rPr>
          <w:delText xml:space="preserve"> for advertising conglomerates, sports apparel manufacturers, and medevac companies. Teams are </w:delText>
        </w:r>
      </w:del>
      <w:del w:author="Gary Smailes" w:date="2024-02-26T15:25:01.414Z" w:id="1810122888">
        <w:r w:rsidRPr="131935FD" w:rsidDel="131935FD">
          <w:rPr>
            <w:rFonts w:cs="Calibri" w:cstheme="minorAscii"/>
            <w:sz w:val="24"/>
            <w:szCs w:val="24"/>
          </w:rPr>
          <w:delText xml:space="preserve">still </w:delText>
        </w:r>
      </w:del>
      <w:del w:author="Gary Smailes" w:date="2024-02-26T15:09:49.006Z" w:id="779981364">
        <w:r w:rsidRPr="131935FD" w:rsidDel="131935FD">
          <w:rPr>
            <w:rFonts w:cs="Calibri" w:cstheme="minorAscii"/>
            <w:sz w:val="24"/>
            <w:szCs w:val="24"/>
          </w:rPr>
          <w:delText xml:space="preserve">composed of quarterbacks, linemen, tight ends, pass receivers, defensive linebackers, special teams, and even a kicker. The goal is to score touchdowns and field advancement is measured in downs, though instead of just one hundred yards, the field is now a kilometer in length. Players trade pads and cleats for reinforced </w:delText>
        </w:r>
        <w:r w:rsidRPr="131935FD" w:rsidDel="131935FD">
          <w:rPr>
            <w:rFonts w:cs="Calibri" w:cstheme="minorAscii"/>
            <w:sz w:val="24"/>
            <w:szCs w:val="24"/>
          </w:rPr>
          <w:delText>ulenium</w:delText>
        </w:r>
        <w:r w:rsidRPr="131935FD" w:rsidDel="131935FD">
          <w:rPr>
            <w:rFonts w:cs="Calibri" w:cstheme="minorAscii"/>
            <w:sz w:val="24"/>
            <w:szCs w:val="24"/>
          </w:rPr>
          <w:delText xml:space="preserve"> exosuits. Assault and battery </w:delText>
        </w:r>
        <w:r w:rsidRPr="131935FD" w:rsidDel="131935FD">
          <w:rPr>
            <w:rFonts w:cs="Calibri" w:cstheme="minorAscii"/>
            <w:sz w:val="24"/>
            <w:szCs w:val="24"/>
          </w:rPr>
          <w:delText>is</w:delText>
        </w:r>
        <w:r w:rsidRPr="131935FD" w:rsidDel="131935FD">
          <w:rPr>
            <w:rFonts w:cs="Calibri" w:cstheme="minorAscii"/>
            <w:sz w:val="24"/>
            <w:szCs w:val="24"/>
          </w:rPr>
          <w:delText xml:space="preserve"> allowed, even encouraged, and hardly any game ends without a maiming or suspicious death. </w:delText>
        </w:r>
      </w:del>
    </w:p>
    <w:p w:rsidR="00176DAF" w:rsidP="131935FD" w:rsidRDefault="007F0EEA" w14:paraId="72F5E643" w14:textId="4BA6E464">
      <w:pPr>
        <w:spacing w:after="0"/>
        <w:ind w:firstLine="360"/>
        <w:rPr>
          <w:del w:author="Gary Smailes" w:date="2024-02-26T15:09:49.005Z" w:id="27706385"/>
          <w:rFonts w:cs="Calibri" w:cstheme="minorAscii"/>
          <w:sz w:val="24"/>
          <w:szCs w:val="24"/>
        </w:rPr>
      </w:pPr>
      <w:del w:author="Gary Smailes" w:date="2024-02-26T15:09:49.005Z" w:id="1196005859">
        <w:r w:rsidRPr="131935FD" w:rsidDel="131935FD">
          <w:rPr>
            <w:rFonts w:cs="Calibri" w:cstheme="minorAscii"/>
            <w:sz w:val="24"/>
            <w:szCs w:val="24"/>
          </w:rPr>
          <w:delText xml:space="preserve">Before I exit the sleeping tube, I call an old friend, someone I know I can count on in a tight spot. </w:delText>
        </w:r>
        <w:r w:rsidRPr="131935FD" w:rsidDel="131935FD">
          <w:rPr>
            <w:rFonts w:cs="Calibri" w:cstheme="minorAscii"/>
            <w:sz w:val="24"/>
            <w:szCs w:val="24"/>
          </w:rPr>
          <w:delText>I’m</w:delText>
        </w:r>
        <w:r w:rsidRPr="131935FD" w:rsidDel="131935FD">
          <w:rPr>
            <w:rFonts w:cs="Calibri" w:cstheme="minorAscii"/>
            <w:sz w:val="24"/>
            <w:szCs w:val="24"/>
          </w:rPr>
          <w:delText xml:space="preserve"> in a vise. I let the call ring twenty times before I pay the extra fifty credits to override. </w:delText>
        </w:r>
        <w:r w:rsidRPr="131935FD" w:rsidDel="131935FD">
          <w:rPr>
            <w:rFonts w:cs="Calibri" w:cstheme="minorAscii"/>
            <w:sz w:val="24"/>
            <w:szCs w:val="24"/>
          </w:rPr>
          <w:delText>I’m</w:delText>
        </w:r>
        <w:r w:rsidRPr="131935FD" w:rsidDel="131935FD">
          <w:rPr>
            <w:rFonts w:cs="Calibri" w:cstheme="minorAscii"/>
            <w:sz w:val="24"/>
            <w:szCs w:val="24"/>
          </w:rPr>
          <w:delText xml:space="preserve"> rewarded with the image of a sixty-year-old man doing the horizontal tango with a girl a third his age, in full motion color. </w:delText>
        </w:r>
        <w:r w:rsidRPr="131935FD" w:rsidDel="131935FD">
          <w:rPr>
            <w:rFonts w:cs="Calibri" w:cstheme="minorAscii"/>
            <w:sz w:val="24"/>
            <w:szCs w:val="24"/>
          </w:rPr>
          <w:delText>It’s</w:delText>
        </w:r>
        <w:r w:rsidRPr="131935FD" w:rsidDel="131935FD">
          <w:rPr>
            <w:rFonts w:cs="Calibri" w:cstheme="minorAscii"/>
            <w:sz w:val="24"/>
            <w:szCs w:val="24"/>
          </w:rPr>
          <w:delText xml:space="preserve"> like a space wreck – </w:delText>
        </w:r>
        <w:r w:rsidRPr="131935FD" w:rsidDel="131935FD">
          <w:rPr>
            <w:rFonts w:cs="Calibri" w:cstheme="minorAscii"/>
            <w:sz w:val="24"/>
            <w:szCs w:val="24"/>
          </w:rPr>
          <w:delText>I’m</w:delText>
        </w:r>
        <w:r w:rsidRPr="131935FD" w:rsidDel="131935FD">
          <w:rPr>
            <w:rFonts w:cs="Calibri" w:cstheme="minorAscii"/>
            <w:sz w:val="24"/>
            <w:szCs w:val="24"/>
          </w:rPr>
          <w:delText xml:space="preserve"> revolted but I </w:delText>
        </w:r>
        <w:r w:rsidRPr="131935FD" w:rsidDel="131935FD">
          <w:rPr>
            <w:rFonts w:cs="Calibri" w:cstheme="minorAscii"/>
            <w:sz w:val="24"/>
            <w:szCs w:val="24"/>
          </w:rPr>
          <w:delText>can't</w:delText>
        </w:r>
        <w:r w:rsidRPr="131935FD" w:rsidDel="131935FD">
          <w:rPr>
            <w:rFonts w:cs="Calibri" w:cstheme="minorAscii"/>
            <w:sz w:val="24"/>
            <w:szCs w:val="24"/>
          </w:rPr>
          <w:delText xml:space="preserve"> tear my eyes away. </w:delText>
        </w:r>
        <w:r w:rsidRPr="131935FD" w:rsidDel="131935FD">
          <w:rPr>
            <w:rFonts w:cs="Calibri" w:cstheme="minorAscii"/>
            <w:sz w:val="24"/>
            <w:szCs w:val="24"/>
          </w:rPr>
          <w:delText>That’s</w:delText>
        </w:r>
        <w:r w:rsidRPr="131935FD" w:rsidDel="131935FD">
          <w:rPr>
            <w:rFonts w:cs="Calibri" w:cstheme="minorAscii"/>
            <w:sz w:val="24"/>
            <w:szCs w:val="24"/>
          </w:rPr>
          <w:delText xml:space="preserve"> the downside to cranial comm implants. I really </w:delText>
        </w:r>
        <w:r w:rsidRPr="131935FD" w:rsidDel="131935FD">
          <w:rPr>
            <w:rFonts w:cs="Calibri" w:cstheme="minorAscii"/>
            <w:sz w:val="24"/>
            <w:szCs w:val="24"/>
          </w:rPr>
          <w:delText>can’t</w:delText>
        </w:r>
        <w:r w:rsidRPr="131935FD" w:rsidDel="131935FD">
          <w:rPr>
            <w:rFonts w:cs="Calibri" w:cstheme="minorAscii"/>
            <w:sz w:val="24"/>
            <w:szCs w:val="24"/>
          </w:rPr>
          <w:delText xml:space="preserve"> look away. I </w:delText>
        </w:r>
        <w:r w:rsidRPr="131935FD" w:rsidDel="131935FD">
          <w:rPr>
            <w:rFonts w:cs="Calibri" w:cstheme="minorAscii"/>
            <w:sz w:val="24"/>
            <w:szCs w:val="24"/>
          </w:rPr>
          <w:delText>could’ve</w:delText>
        </w:r>
        <w:r w:rsidRPr="131935FD" w:rsidDel="131935FD">
          <w:rPr>
            <w:rFonts w:cs="Calibri" w:cstheme="minorAscii"/>
            <w:sz w:val="24"/>
            <w:szCs w:val="24"/>
          </w:rPr>
          <w:delText xml:space="preserve"> ended the call to make the nightmare stop, but fifty creds </w:delText>
        </w:r>
        <w:r w:rsidRPr="131935FD" w:rsidDel="131935FD">
          <w:rPr>
            <w:rFonts w:cs="Calibri" w:cstheme="minorAscii"/>
            <w:sz w:val="24"/>
            <w:szCs w:val="24"/>
          </w:rPr>
          <w:delText>is</w:delText>
        </w:r>
        <w:r w:rsidRPr="131935FD" w:rsidDel="131935FD">
          <w:rPr>
            <w:rFonts w:cs="Calibri" w:cstheme="minorAscii"/>
            <w:sz w:val="24"/>
            <w:szCs w:val="24"/>
          </w:rPr>
          <w:delText xml:space="preserve"> fifty creds.</w:delText>
        </w:r>
      </w:del>
    </w:p>
    <w:p w:rsidR="00176DAF" w:rsidP="131935FD" w:rsidRDefault="007F0EEA" w14:paraId="4318BE0F" w14:textId="4138FF94">
      <w:pPr>
        <w:spacing w:after="0"/>
        <w:ind w:firstLine="360"/>
        <w:rPr>
          <w:del w:author="Gary Smailes" w:date="2024-02-26T15:09:49.003Z" w:id="1349480010"/>
          <w:rFonts w:cs="Calibri" w:cstheme="minorAscii"/>
          <w:sz w:val="24"/>
          <w:szCs w:val="24"/>
        </w:rPr>
      </w:pPr>
      <w:del w:author="Gary Smailes" w:date="2024-02-26T15:09:49.003Z" w:id="1550904327">
        <w:r w:rsidRPr="131935FD" w:rsidDel="131935FD">
          <w:rPr>
            <w:rFonts w:cs="Calibri" w:cstheme="minorAscii"/>
            <w:sz w:val="24"/>
            <w:szCs w:val="24"/>
          </w:rPr>
          <w:delText>“Bucky</w:delText>
        </w:r>
      </w:del>
      <w:del w:author="Gary Smailes" w:date="2024-02-26T15:25:01.413Z" w:id="191613687">
        <w:r w:rsidRPr="131935FD" w:rsidDel="131935FD">
          <w:rPr>
            <w:rFonts w:cs="Calibri" w:cstheme="minorAscii"/>
            <w:sz w:val="24"/>
            <w:szCs w:val="24"/>
          </w:rPr>
          <w:delText xml:space="preserve">!” I </w:delText>
        </w:r>
      </w:del>
      <w:del w:author="Gary Smailes" w:date="2024-02-26T15:07:35.139Z" w:id="795891921">
        <w:r w:rsidRPr="131935FD" w:rsidDel="131935FD">
          <w:rPr>
            <w:rFonts w:cs="Calibri" w:cstheme="minorAscii"/>
            <w:sz w:val="24"/>
            <w:szCs w:val="24"/>
          </w:rPr>
          <w:delText xml:space="preserve">finally </w:delText>
        </w:r>
      </w:del>
      <w:del w:author="Gary Smailes" w:date="2024-02-26T15:25:01.413Z" w:id="980622624">
        <w:r w:rsidRPr="131935FD" w:rsidDel="131935FD">
          <w:rPr>
            <w:rFonts w:cs="Calibri" w:cstheme="minorAscii"/>
            <w:sz w:val="24"/>
            <w:szCs w:val="24"/>
          </w:rPr>
          <w:delText>manage to shout. “Answer your damn vid</w:delText>
        </w:r>
      </w:del>
      <w:del w:author="Gary Smailes" w:date="2024-02-26T15:09:49.003Z" w:id="1870515863">
        <w:r w:rsidRPr="131935FD" w:rsidDel="131935FD">
          <w:rPr>
            <w:rFonts w:cs="Calibri" w:cstheme="minorAscii"/>
            <w:sz w:val="24"/>
            <w:szCs w:val="24"/>
          </w:rPr>
          <w:delText>!”</w:delText>
        </w:r>
      </w:del>
    </w:p>
    <w:p w:rsidR="00176DAF" w:rsidP="131935FD" w:rsidRDefault="007F0EEA" w14:paraId="5FAA2653" w14:textId="3CD63A26">
      <w:pPr>
        <w:spacing w:after="0"/>
        <w:ind w:firstLine="360"/>
        <w:rPr>
          <w:del w:author="Gary Smailes" w:date="2024-02-26T15:09:49.002Z" w:id="775397850"/>
          <w:rFonts w:cs="Calibri" w:cstheme="minorAscii"/>
          <w:sz w:val="24"/>
          <w:szCs w:val="24"/>
        </w:rPr>
      </w:pPr>
      <w:del w:author="Gary Smailes" w:date="2024-02-26T15:09:49.002Z" w:id="161084986">
        <w:r w:rsidRPr="131935FD" w:rsidDel="131935FD">
          <w:rPr>
            <w:rFonts w:cs="Calibri" w:cstheme="minorAscii"/>
            <w:sz w:val="24"/>
            <w:szCs w:val="24"/>
          </w:rPr>
          <w:delText>The girl shrieks and Bucky yells, “Goddamn it, Rick</w:delText>
        </w:r>
      </w:del>
      <w:del w:author="Gary Smailes" w:date="2024-02-26T15:25:01.413Z" w:id="707608406">
        <w:r w:rsidRPr="131935FD" w:rsidDel="131935FD">
          <w:rPr>
            <w:rFonts w:cs="Calibri" w:cstheme="minorAscii"/>
            <w:sz w:val="24"/>
            <w:szCs w:val="24"/>
          </w:rPr>
          <w:delText xml:space="preserve">! Can’t a man get laid without you peeping over his shoulder?” He rolls off the girl, giving me </w:delText>
        </w:r>
        <w:r w:rsidRPr="131935FD" w:rsidDel="131935FD">
          <w:rPr>
            <w:rFonts w:cs="Calibri" w:cstheme="minorAscii"/>
            <w:sz w:val="24"/>
            <w:szCs w:val="24"/>
          </w:rPr>
          <w:delText>a great view</w:delText>
        </w:r>
        <w:r w:rsidRPr="131935FD" w:rsidDel="131935FD">
          <w:rPr>
            <w:rFonts w:cs="Calibri" w:cstheme="minorAscii"/>
            <w:sz w:val="24"/>
            <w:szCs w:val="24"/>
          </w:rPr>
          <w:delText>. Bucky’s wrinkled face appears in the way.</w:delText>
        </w:r>
      </w:del>
    </w:p>
    <w:p w:rsidR="00176DAF" w:rsidP="131935FD" w:rsidRDefault="007F0EEA" w14:paraId="4A28CE13" w14:textId="6C095A5A">
      <w:pPr>
        <w:spacing w:after="0"/>
        <w:ind w:firstLine="360"/>
        <w:rPr>
          <w:del w:author="Gary Smailes" w:date="2024-02-26T15:09:49.002Z" w:id="120209018"/>
          <w:rFonts w:cs="Calibri" w:cstheme="minorAscii"/>
          <w:sz w:val="24"/>
          <w:szCs w:val="24"/>
        </w:rPr>
      </w:pPr>
      <w:del w:author="Gary Smailes" w:date="2024-02-26T15:09:49.002Z" w:id="263493902">
        <w:r w:rsidRPr="131935FD" w:rsidDel="131935FD">
          <w:rPr>
            <w:rFonts w:cs="Calibri" w:cstheme="minorAscii"/>
            <w:sz w:val="24"/>
            <w:szCs w:val="24"/>
          </w:rPr>
          <w:delText xml:space="preserve">I consider him the best defensive coordinator alive, though you </w:delText>
        </w:r>
        <w:r w:rsidRPr="131935FD" w:rsidDel="131935FD">
          <w:rPr>
            <w:rFonts w:cs="Calibri" w:cstheme="minorAscii"/>
            <w:sz w:val="24"/>
            <w:szCs w:val="24"/>
          </w:rPr>
          <w:delText>wouldn’t</w:delText>
        </w:r>
        <w:r w:rsidRPr="131935FD" w:rsidDel="131935FD">
          <w:rPr>
            <w:rFonts w:cs="Calibri" w:cstheme="minorAscii"/>
            <w:sz w:val="24"/>
            <w:szCs w:val="24"/>
          </w:rPr>
          <w:delText xml:space="preserve"> know it to look at his record. He lost more than he won, a statistic I blame on faulty players. If he had guys crazy enough to do what he wanted, </w:delText>
        </w:r>
        <w:r w:rsidRPr="131935FD" w:rsidDel="131935FD">
          <w:rPr>
            <w:rFonts w:cs="Calibri" w:cstheme="minorAscii"/>
            <w:sz w:val="24"/>
            <w:szCs w:val="24"/>
          </w:rPr>
          <w:delText>he’d</w:delText>
        </w:r>
        <w:r w:rsidRPr="131935FD" w:rsidDel="131935FD">
          <w:rPr>
            <w:rFonts w:cs="Calibri" w:cstheme="minorAscii"/>
            <w:sz w:val="24"/>
            <w:szCs w:val="24"/>
          </w:rPr>
          <w:delText xml:space="preserve"> win every game. Good thing I know where to find people like that, but Bucky </w:delText>
        </w:r>
        <w:r w:rsidRPr="131935FD" w:rsidDel="131935FD">
          <w:rPr>
            <w:rFonts w:cs="Calibri" w:cstheme="minorAscii"/>
            <w:sz w:val="24"/>
            <w:szCs w:val="24"/>
          </w:rPr>
          <w:delText>isn’t</w:delText>
        </w:r>
        <w:r w:rsidRPr="131935FD" w:rsidDel="131935FD">
          <w:rPr>
            <w:rFonts w:cs="Calibri" w:cstheme="minorAscii"/>
            <w:sz w:val="24"/>
            <w:szCs w:val="24"/>
          </w:rPr>
          <w:delText xml:space="preserve"> going to be happy about it. “Bucky, if you would just get the comm implant, I wouldn’t have to—”</w:delText>
        </w:r>
      </w:del>
    </w:p>
    <w:p w:rsidR="00176DAF" w:rsidP="131935FD" w:rsidRDefault="007F0EEA" w14:paraId="4E4F2AE1" w14:textId="14FD203D">
      <w:pPr>
        <w:spacing w:after="0"/>
        <w:ind w:firstLine="360"/>
        <w:rPr>
          <w:del w:author="Gary Smailes" w:date="2024-02-26T15:09:49Z" w:id="220023855"/>
          <w:rFonts w:cs="Calibri" w:cstheme="minorAscii"/>
          <w:sz w:val="24"/>
          <w:szCs w:val="24"/>
        </w:rPr>
      </w:pPr>
      <w:del w:author="Gary Smailes" w:date="2024-02-26T15:09:49.001Z" w:id="441902770">
        <w:r w:rsidRPr="131935FD" w:rsidDel="131935FD">
          <w:rPr>
            <w:rFonts w:cs="Calibri" w:cstheme="minorAscii"/>
            <w:sz w:val="24"/>
            <w:szCs w:val="24"/>
          </w:rPr>
          <w:delText xml:space="preserve">“You know I don’t do that fucking implant shit,” he snaps. </w:delText>
        </w:r>
      </w:del>
    </w:p>
    <w:p w:rsidR="00176DAF" w:rsidP="131935FD" w:rsidRDefault="007F0EEA" w14:paraId="292DC165" w14:textId="5C94A4C5">
      <w:pPr>
        <w:spacing w:after="0"/>
        <w:ind w:firstLine="360"/>
        <w:rPr>
          <w:del w:author="Gary Smailes" w:date="2024-02-26T15:09:49Z" w:id="331749353"/>
          <w:rFonts w:cs="Calibri" w:cstheme="minorAscii"/>
          <w:sz w:val="24"/>
          <w:szCs w:val="24"/>
        </w:rPr>
      </w:pPr>
      <w:del w:author="Gary Smailes" w:date="2024-02-26T15:09:49Z" w:id="1471260040">
        <w:r w:rsidRPr="131935FD" w:rsidDel="131935FD">
          <w:rPr>
            <w:rFonts w:cs="Calibri" w:cstheme="minorAscii"/>
            <w:sz w:val="24"/>
            <w:szCs w:val="24"/>
          </w:rPr>
          <w:delText xml:space="preserve">“I saw your balls flop back and forth. I </w:delText>
        </w:r>
        <w:r w:rsidRPr="131935FD" w:rsidDel="131935FD">
          <w:rPr>
            <w:rFonts w:cs="Calibri" w:cstheme="minorAscii"/>
            <w:sz w:val="24"/>
            <w:szCs w:val="24"/>
          </w:rPr>
          <w:delText>can’t</w:delText>
        </w:r>
        <w:r w:rsidRPr="131935FD" w:rsidDel="131935FD">
          <w:rPr>
            <w:rFonts w:cs="Calibri" w:cstheme="minorAscii"/>
            <w:sz w:val="24"/>
            <w:szCs w:val="24"/>
          </w:rPr>
          <w:delText xml:space="preserve"> un-see that. </w:delText>
        </w:r>
        <w:r w:rsidRPr="131935FD" w:rsidDel="131935FD">
          <w:rPr>
            <w:rFonts w:cs="Calibri" w:cstheme="minorAscii"/>
            <w:sz w:val="24"/>
            <w:szCs w:val="24"/>
          </w:rPr>
          <w:delText>I’m</w:delText>
        </w:r>
        <w:r w:rsidRPr="131935FD" w:rsidDel="131935FD">
          <w:rPr>
            <w:rFonts w:cs="Calibri" w:cstheme="minorAscii"/>
            <w:sz w:val="24"/>
            <w:szCs w:val="24"/>
          </w:rPr>
          <w:delText xml:space="preserve"> </w:delText>
        </w:r>
        <w:r w:rsidRPr="131935FD" w:rsidDel="131935FD">
          <w:rPr>
            <w:rFonts w:cs="Calibri" w:cstheme="minorAscii"/>
            <w:sz w:val="24"/>
            <w:szCs w:val="24"/>
          </w:rPr>
          <w:delText>gonna</w:delText>
        </w:r>
        <w:r w:rsidRPr="131935FD" w:rsidDel="131935FD">
          <w:rPr>
            <w:rFonts w:cs="Calibri" w:cstheme="minorAscii"/>
            <w:sz w:val="24"/>
            <w:szCs w:val="24"/>
          </w:rPr>
          <w:delText xml:space="preserve"> need a shitload of therapy.”</w:delText>
        </w:r>
      </w:del>
    </w:p>
    <w:p w:rsidR="00176DAF" w:rsidP="131935FD" w:rsidRDefault="007F0EEA" w14:paraId="35F53566" w14:textId="77777777">
      <w:pPr>
        <w:spacing w:after="0"/>
        <w:ind w:firstLine="360"/>
        <w:rPr>
          <w:del w:author="Gary Smailes" w:date="2024-02-26T15:09:49Z" w:id="918088429"/>
          <w:rFonts w:cs="Calibri" w:cstheme="minorAscii"/>
          <w:sz w:val="24"/>
          <w:szCs w:val="24"/>
        </w:rPr>
      </w:pPr>
      <w:del w:author="Gary Smailes" w:date="2024-02-26T15:09:49Z" w:id="1792585179">
        <w:r w:rsidRPr="131935FD" w:rsidDel="131935FD">
          <w:rPr>
            <w:rFonts w:cs="Calibri" w:cstheme="minorAscii"/>
            <w:sz w:val="24"/>
            <w:szCs w:val="24"/>
          </w:rPr>
          <w:delText>“Well, what’s so goddamn important?”</w:delText>
        </w:r>
      </w:del>
    </w:p>
    <w:p w:rsidR="00176DAF" w:rsidP="131935FD" w:rsidRDefault="007F0EEA" w14:paraId="1268B660" w14:textId="77777777">
      <w:pPr>
        <w:spacing w:after="0"/>
        <w:ind w:firstLine="360"/>
        <w:rPr>
          <w:del w:author="Gary Smailes" w:date="2024-02-26T15:09:48.999Z" w:id="113984962"/>
          <w:rFonts w:cs="Calibri" w:cstheme="minorAscii"/>
          <w:sz w:val="24"/>
          <w:szCs w:val="24"/>
        </w:rPr>
      </w:pPr>
      <w:del w:author="Gary Smailes" w:date="2024-02-26T15:09:49Z" w:id="888302704">
        <w:r w:rsidRPr="131935FD" w:rsidDel="131935FD">
          <w:rPr>
            <w:rFonts w:cs="Calibri" w:cstheme="minorAscii"/>
            <w:sz w:val="24"/>
            <w:szCs w:val="24"/>
          </w:rPr>
          <w:delText>“Get yourself together and meet me in Freehaven. I need your help to put together a team.”</w:delText>
        </w:r>
      </w:del>
    </w:p>
    <w:p w:rsidR="00176DAF" w:rsidP="131935FD" w:rsidRDefault="007F0EEA" w14:paraId="064B8C8D" w14:textId="77777777">
      <w:pPr>
        <w:spacing w:after="0"/>
        <w:ind w:firstLine="360"/>
        <w:rPr>
          <w:del w:author="Gary Smailes" w:date="2024-02-26T15:09:48.999Z" w:id="1573804247"/>
          <w:rFonts w:cs="Calibri" w:cstheme="minorAscii"/>
          <w:sz w:val="24"/>
          <w:szCs w:val="24"/>
        </w:rPr>
      </w:pPr>
      <w:del w:author="Gary Smailes" w:date="2024-02-26T15:09:48.999Z" w:id="663962236">
        <w:r w:rsidRPr="131935FD" w:rsidDel="131935FD">
          <w:rPr>
            <w:rFonts w:cs="Calibri" w:cstheme="minorAscii"/>
            <w:sz w:val="24"/>
            <w:szCs w:val="24"/>
          </w:rPr>
          <w:delText>“Early to be looking at next year, ain’t it?”</w:delText>
        </w:r>
      </w:del>
    </w:p>
    <w:p w:rsidR="00176DAF" w:rsidP="131935FD" w:rsidRDefault="007F0EEA" w14:paraId="2879AA7C" w14:textId="77777777">
      <w:pPr>
        <w:spacing w:after="0"/>
        <w:ind w:firstLine="360"/>
        <w:rPr>
          <w:del w:author="Gary Smailes" w:date="2024-02-26T15:09:48.999Z" w:id="409731281"/>
          <w:rFonts w:cs="Calibri" w:cstheme="minorAscii"/>
          <w:sz w:val="24"/>
          <w:szCs w:val="24"/>
        </w:rPr>
      </w:pPr>
      <w:del w:author="Gary Smailes" w:date="2024-02-26T15:09:48.999Z" w:id="831247654">
        <w:r w:rsidRPr="131935FD" w:rsidDel="131935FD">
          <w:rPr>
            <w:rFonts w:cs="Calibri" w:cstheme="minorAscii"/>
            <w:sz w:val="24"/>
            <w:szCs w:val="24"/>
          </w:rPr>
          <w:delText>“It’s late. We play in two weeks.”</w:delText>
        </w:r>
      </w:del>
    </w:p>
    <w:p w:rsidR="00176DAF" w:rsidP="131935FD" w:rsidRDefault="00820089" w14:paraId="0D19471E" w14:textId="2F8A196B">
      <w:pPr>
        <w:spacing w:after="0"/>
        <w:ind w:firstLine="360"/>
        <w:rPr>
          <w:del w:author="Gary Smailes" w:date="2024-02-26T15:09:48.998Z" w:id="168247123"/>
          <w:rFonts w:cs="Calibri" w:cstheme="minorAscii"/>
          <w:sz w:val="24"/>
          <w:szCs w:val="24"/>
        </w:rPr>
      </w:pPr>
      <w:del w:author="Gary Smailes" w:date="2024-02-26T15:09:48.998Z" w:id="613589003">
        <w:r w:rsidRPr="131935FD" w:rsidDel="131935FD">
          <w:rPr>
            <w:rFonts w:cs="Calibri" w:cstheme="minorAscii"/>
            <w:sz w:val="24"/>
            <w:szCs w:val="24"/>
          </w:rPr>
          <w:delText>Bucky snorted. “Right. I thought you was banned. And aren’t you supposed to be in a freezer?”</w:delText>
        </w:r>
      </w:del>
    </w:p>
    <w:p w:rsidR="00176DAF" w:rsidP="131935FD" w:rsidRDefault="007F0EEA" w14:paraId="6B3AA453" w14:textId="77777777">
      <w:pPr>
        <w:spacing w:after="0"/>
        <w:ind w:firstLine="360"/>
        <w:rPr>
          <w:del w:author="Gary Smailes" w:date="2024-02-26T15:09:48.998Z" w:id="953359268"/>
          <w:rFonts w:cs="Calibri" w:cstheme="minorAscii"/>
          <w:sz w:val="24"/>
          <w:szCs w:val="24"/>
        </w:rPr>
      </w:pPr>
      <w:del w:author="Gary Smailes" w:date="2024-02-26T15:09:48.998Z" w:id="1961424318">
        <w:r w:rsidRPr="131935FD" w:rsidDel="131935FD">
          <w:rPr>
            <w:rFonts w:cs="Calibri" w:cstheme="minorAscii"/>
            <w:sz w:val="24"/>
            <w:szCs w:val="24"/>
          </w:rPr>
          <w:delText>“I was, on both counts. Paul Chippers is the money, and he swung a deal.”</w:delText>
        </w:r>
      </w:del>
    </w:p>
    <w:p w:rsidR="00176DAF" w:rsidP="131935FD" w:rsidRDefault="007F0EEA" w14:paraId="12534605" w14:textId="1C3BB35F">
      <w:pPr>
        <w:spacing w:after="0"/>
        <w:ind w:firstLine="360"/>
        <w:rPr>
          <w:del w:author="Gary Smailes" w:date="2024-02-26T15:09:48.996Z" w:id="1261991458"/>
          <w:rFonts w:cs="Calibri" w:cstheme="minorAscii"/>
          <w:sz w:val="24"/>
          <w:szCs w:val="24"/>
        </w:rPr>
      </w:pPr>
      <w:del w:author="Gary Smailes" w:date="2024-02-26T15:09:48.996Z" w:id="884933953">
        <w:r w:rsidRPr="131935FD" w:rsidDel="131935FD">
          <w:rPr>
            <w:rFonts w:cs="Calibri" w:cstheme="minorAscii"/>
            <w:sz w:val="24"/>
            <w:szCs w:val="24"/>
          </w:rPr>
          <w:delText>“</w:delText>
        </w:r>
      </w:del>
      <w:del w:author="Gary Smailes" w:date="2024-02-26T15:25:01.41Z" w:id="1061009090">
        <w:r w:rsidRPr="131935FD" w:rsidDel="131935FD">
          <w:rPr>
            <w:rFonts w:cs="Calibri" w:cstheme="minorAscii"/>
            <w:sz w:val="24"/>
            <w:szCs w:val="24"/>
          </w:rPr>
          <w:delText>Deal? What kind of deal?”</w:delText>
        </w:r>
      </w:del>
    </w:p>
    <w:p w:rsidR="00176DAF" w:rsidP="131935FD" w:rsidRDefault="007F0EEA" w14:paraId="0492FDA4" w14:textId="77777777">
      <w:pPr>
        <w:spacing w:after="0"/>
        <w:ind w:firstLine="360"/>
        <w:rPr>
          <w:del w:author="Gary Smailes" w:date="2024-02-26T15:09:48.995Z" w:id="575868066"/>
          <w:rFonts w:cs="Calibri" w:cstheme="minorAscii"/>
          <w:sz w:val="24"/>
          <w:szCs w:val="24"/>
        </w:rPr>
      </w:pPr>
      <w:del w:author="Gary Smailes" w:date="2024-02-26T15:09:48.995Z" w:id="1897194564">
        <w:r w:rsidRPr="131935FD" w:rsidDel="131935FD">
          <w:rPr>
            <w:rFonts w:cs="Calibri" w:cstheme="minorAscii"/>
            <w:sz w:val="24"/>
            <w:szCs w:val="24"/>
          </w:rPr>
          <w:delText>“Lots of bribes.”</w:delText>
        </w:r>
      </w:del>
    </w:p>
    <w:p w:rsidR="00176DAF" w:rsidP="131935FD" w:rsidRDefault="007F0EEA" w14:paraId="5DA34E49" w14:textId="77777777">
      <w:pPr>
        <w:spacing w:after="0"/>
        <w:ind w:firstLine="360"/>
        <w:rPr>
          <w:del w:author="Gary Smailes" w:date="2024-02-26T15:09:48.995Z" w:id="2118581794"/>
          <w:rFonts w:cs="Calibri" w:cstheme="minorAscii"/>
          <w:sz w:val="24"/>
          <w:szCs w:val="24"/>
        </w:rPr>
      </w:pPr>
      <w:del w:author="Gary Smailes" w:date="2024-02-26T15:09:48.995Z" w:id="399255823">
        <w:r w:rsidRPr="131935FD" w:rsidDel="131935FD">
          <w:rPr>
            <w:rFonts w:cs="Calibri" w:cstheme="minorAscii"/>
            <w:sz w:val="24"/>
            <w:szCs w:val="24"/>
          </w:rPr>
          <w:delText>“And why are we meetin’ in Freehaven, of all places?”</w:delText>
        </w:r>
      </w:del>
    </w:p>
    <w:p w:rsidR="00176DAF" w:rsidP="131935FD" w:rsidRDefault="007F0EEA" w14:paraId="43BCCD42" w14:textId="77777777">
      <w:pPr>
        <w:spacing w:after="0"/>
        <w:ind w:firstLine="360"/>
        <w:rPr>
          <w:del w:author="Gary Smailes" w:date="2024-02-26T15:09:48.994Z" w:id="725366603"/>
          <w:rFonts w:cs="Calibri" w:cstheme="minorAscii"/>
          <w:sz w:val="24"/>
          <w:szCs w:val="24"/>
        </w:rPr>
      </w:pPr>
      <w:del w:author="Gary Smailes" w:date="2024-02-26T15:09:48.995Z" w:id="2001753934">
        <w:r w:rsidRPr="131935FD" w:rsidDel="131935FD">
          <w:rPr>
            <w:rFonts w:cs="Calibri" w:cstheme="minorAscii"/>
            <w:sz w:val="24"/>
            <w:szCs w:val="24"/>
          </w:rPr>
          <w:delText>“Because most of the players I want to hire are there.”</w:delText>
        </w:r>
      </w:del>
    </w:p>
    <w:p w:rsidR="00176DAF" w:rsidP="131935FD" w:rsidRDefault="007F0EEA" w14:paraId="552A4318" w14:textId="77777777">
      <w:pPr>
        <w:spacing w:after="0"/>
        <w:ind w:firstLine="360"/>
        <w:rPr>
          <w:del w:author="Gary Smailes" w:date="2024-02-26T15:09:48.993Z" w:id="618392370"/>
          <w:rFonts w:cs="Calibri" w:cstheme="minorAscii"/>
          <w:sz w:val="24"/>
          <w:szCs w:val="24"/>
        </w:rPr>
      </w:pPr>
      <w:del w:author="Gary Smailes" w:date="2024-02-26T15:09:48.994Z" w:id="190955648">
        <w:r w:rsidRPr="131935FD" w:rsidDel="131935FD">
          <w:rPr>
            <w:rFonts w:cs="Calibri" w:cstheme="minorAscii"/>
            <w:sz w:val="24"/>
            <w:szCs w:val="24"/>
          </w:rPr>
          <w:delText xml:space="preserve">Bucky spat on the floor. Indoors, outdoors, he </w:delText>
        </w:r>
        <w:r w:rsidRPr="131935FD" w:rsidDel="131935FD">
          <w:rPr>
            <w:rFonts w:cs="Calibri" w:cstheme="minorAscii"/>
            <w:sz w:val="24"/>
            <w:szCs w:val="24"/>
          </w:rPr>
          <w:delText>doesn’t</w:delText>
        </w:r>
        <w:r w:rsidRPr="131935FD" w:rsidDel="131935FD">
          <w:rPr>
            <w:rFonts w:cs="Calibri" w:cstheme="minorAscii"/>
            <w:sz w:val="24"/>
            <w:szCs w:val="24"/>
          </w:rPr>
          <w:delText xml:space="preserve"> care. The universe is his spit cup. “From the clans? From the fuckin’ clans? Are you out of your fuckin’ mind?”</w:delText>
        </w:r>
      </w:del>
    </w:p>
    <w:p w:rsidR="00176DAF" w:rsidP="131935FD" w:rsidRDefault="007F0EEA" w14:paraId="6E96712A" w14:textId="58EFC205">
      <w:pPr>
        <w:spacing w:after="0"/>
        <w:ind w:firstLine="360"/>
        <w:rPr>
          <w:del w:author="Gary Smailes" w:date="2024-02-26T15:09:48.992Z" w:id="693888418"/>
          <w:rFonts w:cs="Calibri" w:cstheme="minorAscii"/>
          <w:sz w:val="24"/>
          <w:szCs w:val="24"/>
        </w:rPr>
      </w:pPr>
      <w:del w:author="Gary Smailes" w:date="2024-02-26T15:09:48.993Z" w:id="2072402127">
        <w:r w:rsidRPr="131935FD" w:rsidDel="131935FD">
          <w:rPr>
            <w:rFonts w:cs="Calibri" w:cstheme="minorAscii"/>
            <w:sz w:val="24"/>
            <w:szCs w:val="24"/>
          </w:rPr>
          <w:delText xml:space="preserve">“I need a team that can beat the </w:delText>
        </w:r>
        <w:r w:rsidRPr="131935FD" w:rsidDel="131935FD">
          <w:rPr>
            <w:rFonts w:cs="Calibri" w:cstheme="minorAscii"/>
            <w:sz w:val="24"/>
            <w:szCs w:val="24"/>
          </w:rPr>
          <w:delText>Andosians</w:delText>
        </w:r>
        <w:r w:rsidRPr="131935FD" w:rsidDel="131935FD">
          <w:rPr>
            <w:rFonts w:cs="Calibri" w:cstheme="minorAscii"/>
            <w:sz w:val="24"/>
            <w:szCs w:val="24"/>
          </w:rPr>
          <w:delText xml:space="preserve">. </w:delText>
        </w:r>
        <w:r w:rsidRPr="131935FD" w:rsidDel="131935FD">
          <w:rPr>
            <w:rFonts w:cs="Calibri" w:cstheme="minorAscii"/>
            <w:sz w:val="24"/>
            <w:szCs w:val="24"/>
          </w:rPr>
          <w:delText>They’re</w:delText>
        </w:r>
        <w:r w:rsidRPr="131935FD" w:rsidDel="131935FD">
          <w:rPr>
            <w:rFonts w:cs="Calibri" w:cstheme="minorAscii"/>
            <w:sz w:val="24"/>
            <w:szCs w:val="24"/>
          </w:rPr>
          <w:delText xml:space="preserve"> telepathic. Every player knows what all his teammates know. I want to overwhelm them with the most brutal offensive line I can get on short notice. The clans are the place to get it.” </w:delText>
        </w:r>
      </w:del>
    </w:p>
    <w:p w:rsidR="00176DAF" w:rsidP="131935FD" w:rsidRDefault="00097000" w14:paraId="7F677FB9" w14:textId="7D071454">
      <w:pPr>
        <w:spacing w:after="0"/>
        <w:ind w:firstLine="360"/>
        <w:rPr>
          <w:del w:author="Gary Smailes" w:date="2024-02-26T15:09:48.991Z" w:id="696338104"/>
          <w:rFonts w:cs="Calibri" w:cstheme="minorAscii"/>
          <w:sz w:val="24"/>
          <w:szCs w:val="24"/>
        </w:rPr>
      </w:pPr>
      <w:del w:author="Gary Smailes" w:date="2024-02-26T15:09:48.992Z" w:id="1758138763">
        <w:r w:rsidRPr="131935FD" w:rsidDel="131935FD">
          <w:rPr>
            <w:rFonts w:cs="Calibri" w:cstheme="minorAscii"/>
            <w:sz w:val="24"/>
            <w:szCs w:val="24"/>
          </w:rPr>
          <w:delText xml:space="preserve">Instead of expensive wars, the pirate clans on the Rim settle most of their territorial disputes with games of </w:delText>
        </w:r>
        <w:r w:rsidRPr="131935FD" w:rsidDel="131935FD">
          <w:rPr>
            <w:rFonts w:cs="Calibri" w:cstheme="minorAscii"/>
            <w:sz w:val="24"/>
            <w:szCs w:val="24"/>
          </w:rPr>
          <w:delText>spaceball</w:delText>
        </w:r>
        <w:r w:rsidRPr="131935FD" w:rsidDel="131935FD">
          <w:rPr>
            <w:rFonts w:cs="Calibri" w:cstheme="minorAscii"/>
            <w:sz w:val="24"/>
            <w:szCs w:val="24"/>
          </w:rPr>
          <w:delText xml:space="preserve">. No holds barred contests sans referees. Victorious teams usually win not by score, but by being the only ones left standing at the end of the day. Nobody hires clan players because the personal injury insurance rates cost more than their entire roster. They </w:delText>
        </w:r>
        <w:r w:rsidRPr="131935FD" w:rsidDel="131935FD">
          <w:rPr>
            <w:rFonts w:cs="Calibri" w:cstheme="minorAscii"/>
            <w:sz w:val="24"/>
            <w:szCs w:val="24"/>
          </w:rPr>
          <w:delText>don’t</w:delText>
        </w:r>
        <w:r w:rsidRPr="131935FD" w:rsidDel="131935FD">
          <w:rPr>
            <w:rFonts w:cs="Calibri" w:cstheme="minorAscii"/>
            <w:sz w:val="24"/>
            <w:szCs w:val="24"/>
          </w:rPr>
          <w:delText xml:space="preserve"> have Paul Chippers footing the bill.</w:delText>
        </w:r>
      </w:del>
    </w:p>
    <w:p w:rsidR="00176DAF" w:rsidP="131935FD" w:rsidRDefault="007F0EEA" w14:paraId="33BA389E" w14:textId="77777777">
      <w:pPr>
        <w:spacing w:after="0"/>
        <w:ind w:firstLine="360"/>
        <w:rPr>
          <w:del w:author="Gary Smailes" w:date="2024-02-26T15:09:48.99Z" w:id="32037346"/>
          <w:rFonts w:cs="Calibri" w:cstheme="minorAscii"/>
          <w:sz w:val="24"/>
          <w:szCs w:val="24"/>
        </w:rPr>
      </w:pPr>
      <w:del w:author="Gary Smailes" w:date="2024-02-26T15:09:48.991Z" w:id="1176366182">
        <w:r w:rsidRPr="131935FD" w:rsidDel="131935FD">
          <w:rPr>
            <w:rFonts w:cs="Calibri" w:cstheme="minorAscii"/>
            <w:sz w:val="24"/>
            <w:szCs w:val="24"/>
          </w:rPr>
          <w:delText xml:space="preserve">“Well, if you want crazy, then you picked a </w:delText>
        </w:r>
        <w:r w:rsidRPr="131935FD" w:rsidDel="131935FD">
          <w:rPr>
            <w:rFonts w:cs="Calibri" w:cstheme="minorAscii"/>
            <w:sz w:val="24"/>
            <w:szCs w:val="24"/>
          </w:rPr>
          <w:delText>helluva</w:delText>
        </w:r>
        <w:r w:rsidRPr="131935FD" w:rsidDel="131935FD">
          <w:rPr>
            <w:rFonts w:cs="Calibri" w:cstheme="minorAscii"/>
            <w:sz w:val="24"/>
            <w:szCs w:val="24"/>
          </w:rPr>
          <w:delText xml:space="preserve"> place to get it. </w:delText>
        </w:r>
        <w:r w:rsidRPr="131935FD" w:rsidDel="131935FD">
          <w:rPr>
            <w:rFonts w:cs="Calibri" w:cstheme="minorAscii"/>
            <w:sz w:val="24"/>
            <w:szCs w:val="24"/>
          </w:rPr>
          <w:delText>It’s</w:delText>
        </w:r>
        <w:r w:rsidRPr="131935FD" w:rsidDel="131935FD">
          <w:rPr>
            <w:rFonts w:cs="Calibri" w:cstheme="minorAscii"/>
            <w:sz w:val="24"/>
            <w:szCs w:val="24"/>
          </w:rPr>
          <w:delText xml:space="preserve"> in the water out there. How long I got?” Bucky asks.</w:delText>
        </w:r>
      </w:del>
    </w:p>
    <w:p w:rsidR="00176DAF" w:rsidP="131935FD" w:rsidRDefault="007F0EEA" w14:paraId="42DC2560" w14:textId="77777777">
      <w:pPr>
        <w:spacing w:after="0"/>
        <w:ind w:firstLine="360"/>
        <w:rPr>
          <w:del w:author="Gary Smailes" w:date="2024-02-26T15:09:48.989Z" w:id="1899059763"/>
          <w:rFonts w:cs="Calibri" w:cstheme="minorAscii"/>
          <w:sz w:val="24"/>
          <w:szCs w:val="24"/>
        </w:rPr>
      </w:pPr>
      <w:del w:author="Gary Smailes" w:date="2024-02-26T15:09:48.989Z" w:id="521691298">
        <w:r w:rsidRPr="131935FD" w:rsidDel="131935FD">
          <w:rPr>
            <w:rFonts w:cs="Calibri" w:cstheme="minorAscii"/>
            <w:sz w:val="24"/>
            <w:szCs w:val="24"/>
          </w:rPr>
          <w:delText>“</w:delText>
        </w:r>
        <w:r w:rsidRPr="131935FD" w:rsidDel="131935FD">
          <w:rPr>
            <w:rFonts w:cs="Calibri" w:cstheme="minorAscii"/>
            <w:sz w:val="24"/>
            <w:szCs w:val="24"/>
          </w:rPr>
          <w:delText>I’m</w:delText>
        </w:r>
        <w:r w:rsidRPr="131935FD" w:rsidDel="131935FD">
          <w:rPr>
            <w:rFonts w:cs="Calibri" w:cstheme="minorAscii"/>
            <w:sz w:val="24"/>
            <w:szCs w:val="24"/>
          </w:rPr>
          <w:delText xml:space="preserve"> still </w:delText>
        </w:r>
        <w:r w:rsidRPr="131935FD" w:rsidDel="131935FD">
          <w:rPr>
            <w:rFonts w:cs="Calibri" w:cstheme="minorAscii"/>
            <w:sz w:val="24"/>
            <w:szCs w:val="24"/>
          </w:rPr>
          <w:delText>Pronos</w:delText>
        </w:r>
        <w:r w:rsidRPr="131935FD" w:rsidDel="131935FD">
          <w:rPr>
            <w:rFonts w:cs="Calibri" w:cstheme="minorAscii"/>
            <w:sz w:val="24"/>
            <w:szCs w:val="24"/>
          </w:rPr>
          <w:delText xml:space="preserve">, and </w:delText>
        </w:r>
        <w:r w:rsidRPr="131935FD" w:rsidDel="131935FD">
          <w:rPr>
            <w:rFonts w:cs="Calibri" w:cstheme="minorAscii"/>
            <w:sz w:val="24"/>
            <w:szCs w:val="24"/>
          </w:rPr>
          <w:delText>I’ve</w:delText>
        </w:r>
        <w:r w:rsidRPr="131935FD" w:rsidDel="131935FD">
          <w:rPr>
            <w:rFonts w:cs="Calibri" w:cstheme="minorAscii"/>
            <w:sz w:val="24"/>
            <w:szCs w:val="24"/>
          </w:rPr>
          <w:delText xml:space="preserve"> got a couple of stops on the way. Say, two days?”</w:delText>
        </w:r>
      </w:del>
    </w:p>
    <w:p w:rsidR="00176DAF" w:rsidP="131935FD" w:rsidRDefault="007F0EEA" w14:paraId="2277DC20" w14:textId="77777777">
      <w:pPr>
        <w:spacing w:after="0"/>
        <w:ind w:firstLine="360"/>
        <w:rPr>
          <w:del w:author="Gary Smailes" w:date="2024-02-26T15:09:48.988Z" w:id="1380660682"/>
          <w:rFonts w:cs="Calibri" w:cstheme="minorAscii"/>
          <w:sz w:val="24"/>
          <w:szCs w:val="24"/>
        </w:rPr>
      </w:pPr>
      <w:del w:author="Gary Smailes" w:date="2024-02-26T15:09:48.988Z" w:id="69058374">
        <w:r w:rsidRPr="131935FD" w:rsidDel="131935FD">
          <w:rPr>
            <w:rFonts w:cs="Calibri" w:cstheme="minorAscii"/>
            <w:sz w:val="24"/>
            <w:szCs w:val="24"/>
          </w:rPr>
          <w:delText xml:space="preserve">“I can do that. </w:delText>
        </w:r>
        <w:r w:rsidRPr="131935FD" w:rsidDel="131935FD">
          <w:rPr>
            <w:rFonts w:cs="Calibri" w:cstheme="minorAscii"/>
            <w:sz w:val="24"/>
            <w:szCs w:val="24"/>
          </w:rPr>
          <w:delText>What’re</w:delText>
        </w:r>
        <w:r w:rsidRPr="131935FD" w:rsidDel="131935FD">
          <w:rPr>
            <w:rFonts w:cs="Calibri" w:cstheme="minorAscii"/>
            <w:sz w:val="24"/>
            <w:szCs w:val="24"/>
          </w:rPr>
          <w:delText xml:space="preserve"> we called?”</w:delText>
        </w:r>
      </w:del>
    </w:p>
    <w:p w:rsidR="00176DAF" w:rsidP="131935FD" w:rsidRDefault="007F0EEA" w14:paraId="3DE4128E" w14:textId="77777777">
      <w:pPr>
        <w:spacing w:after="0"/>
        <w:ind w:firstLine="360"/>
        <w:rPr>
          <w:del w:author="Gary Smailes" w:date="2024-02-26T15:09:48.987Z" w:id="463018981"/>
          <w:rFonts w:cs="Calibri" w:cstheme="minorAscii"/>
          <w:sz w:val="24"/>
          <w:szCs w:val="24"/>
        </w:rPr>
      </w:pPr>
      <w:del w:author="Gary Smailes" w:date="2024-02-26T15:09:48.987Z" w:id="69283604">
        <w:r w:rsidRPr="131935FD" w:rsidDel="131935FD">
          <w:rPr>
            <w:rFonts w:cs="Calibri" w:cstheme="minorAscii"/>
            <w:sz w:val="24"/>
            <w:szCs w:val="24"/>
          </w:rPr>
          <w:delText>I tell him.</w:delText>
        </w:r>
      </w:del>
    </w:p>
    <w:p w:rsidR="00176DAF" w:rsidP="131935FD" w:rsidRDefault="007F0EEA" w14:paraId="6B9AAABD" w14:textId="77777777">
      <w:pPr>
        <w:spacing w:after="0"/>
        <w:ind w:firstLine="360"/>
        <w:rPr>
          <w:del w:author="Gary Smailes" w:date="2024-02-26T15:09:48.985Z" w:id="568103040"/>
          <w:rFonts w:cs="Calibri" w:cstheme="minorAscii"/>
          <w:sz w:val="24"/>
          <w:szCs w:val="24"/>
        </w:rPr>
      </w:pPr>
      <w:del w:author="Gary Smailes" w:date="2024-02-26T15:09:48.986Z" w:id="610790384">
        <w:r w:rsidRPr="131935FD" w:rsidDel="131935FD">
          <w:rPr>
            <w:rFonts w:cs="Calibri" w:cstheme="minorAscii"/>
            <w:sz w:val="24"/>
            <w:szCs w:val="24"/>
          </w:rPr>
          <w:delText>“Aw, fuckin’ hell, Rick.”</w:delText>
        </w:r>
      </w:del>
    </w:p>
    <w:p w:rsidR="007F0EEA" w:rsidP="131935FD" w:rsidRDefault="007F0EEA" w14:paraId="1F4C12E6" w14:textId="71A8964B" w14:noSpellErr="1">
      <w:pPr>
        <w:spacing w:after="0"/>
        <w:ind w:firstLine="360"/>
        <w:rPr>
          <w:del w:author="Gary Smailes" w:date="2024-02-26T15:25:01.404Z" w:id="139055801"/>
          <w:rFonts w:cs="Calibri" w:cstheme="minorAscii"/>
          <w:sz w:val="24"/>
          <w:szCs w:val="24"/>
        </w:rPr>
      </w:pPr>
    </w:p>
    <w:p w:rsidR="00176DAF" w:rsidP="131935FD" w:rsidRDefault="00AD7AB1" w14:paraId="192C63A0" w14:textId="3006D22E">
      <w:pPr>
        <w:pStyle w:val="Normal"/>
        <w:suppressLineNumbers w:val="0"/>
        <w:bidi w:val="0"/>
        <w:spacing w:before="0" w:beforeAutospacing="off" w:after="0" w:afterAutospacing="off" w:line="259" w:lineRule="auto"/>
        <w:ind w:left="0" w:right="0" w:firstLine="360"/>
        <w:jc w:val="center"/>
        <w:rPr>
          <w:rFonts w:cs="Calibri" w:cstheme="minorAscii"/>
          <w:sz w:val="24"/>
          <w:szCs w:val="24"/>
        </w:rPr>
      </w:pPr>
      <w:del w:author="Gary Smailes" w:date="2024-02-26T15:25:01.636Z" w:id="765575492">
        <w:r w:rsidRPr="131935FD" w:rsidDel="131935FD">
          <w:rPr>
            <w:rFonts w:cs="Calibri" w:cstheme="minorAscii"/>
            <w:sz w:val="24"/>
            <w:szCs w:val="24"/>
          </w:rPr>
          <w:delText>***</w:delText>
        </w:r>
      </w:del>
    </w:p>
    <w:p w:rsidR="00176DAF" w:rsidP="00176DAF" w:rsidRDefault="00176DAF" w14:paraId="531D6B30" w14:textId="77777777">
      <w:pPr>
        <w:spacing w:after="0"/>
        <w:ind w:firstLine="360"/>
        <w:rPr>
          <w:rFonts w:cstheme="minorHAnsi"/>
          <w:sz w:val="24"/>
          <w:szCs w:val="24"/>
        </w:rPr>
      </w:pPr>
    </w:p>
    <w:p w:rsidR="00176DAF" w:rsidP="131935FD" w:rsidRDefault="007F0EEA" w14:paraId="68B1D4F4" w14:textId="77CFA8D9">
      <w:pPr>
        <w:spacing w:after="0"/>
        <w:rPr>
          <w:ins w:author="Gary Smailes" w:date="2024-02-26T15:25:45.303Z" w:id="908447054"/>
          <w:rFonts w:cs="Calibri" w:cstheme="minorAscii"/>
          <w:sz w:val="24"/>
          <w:szCs w:val="24"/>
        </w:rPr>
      </w:pPr>
      <w:r w:rsidRPr="131935FD" w:rsidR="131935FD">
        <w:rPr>
          <w:rFonts w:cs="Calibri" w:cstheme="minorAscii"/>
          <w:sz w:val="24"/>
          <w:szCs w:val="24"/>
        </w:rPr>
        <w:t xml:space="preserve">I take a shuttle over to the </w:t>
      </w:r>
      <w:r w:rsidRPr="131935FD" w:rsidR="131935FD">
        <w:rPr>
          <w:rFonts w:cs="Calibri" w:cstheme="minorAscii"/>
          <w:sz w:val="24"/>
          <w:szCs w:val="24"/>
        </w:rPr>
        <w:t>Pronos</w:t>
      </w:r>
      <w:r w:rsidRPr="131935FD" w:rsidR="131935FD">
        <w:rPr>
          <w:rFonts w:cs="Calibri" w:cstheme="minorAscii"/>
          <w:sz w:val="24"/>
          <w:szCs w:val="24"/>
        </w:rPr>
        <w:t xml:space="preserve"> Penitentiary Facility, a penal colony built on the southern pole.</w:t>
      </w:r>
      <w:r w:rsidRPr="131935FD" w:rsidR="131935FD">
        <w:rPr>
          <w:rFonts w:cs="Calibri" w:cstheme="minorAscii"/>
          <w:sz w:val="24"/>
          <w:szCs w:val="24"/>
        </w:rPr>
        <w:t xml:space="preserve"> </w:t>
      </w:r>
      <w:r w:rsidRPr="131935FD" w:rsidR="131935FD">
        <w:rPr>
          <w:rFonts w:cs="Calibri" w:cstheme="minorAscii"/>
          <w:sz w:val="24"/>
          <w:szCs w:val="24"/>
        </w:rPr>
        <w:t>We’re</w:t>
      </w:r>
      <w:r w:rsidRPr="131935FD" w:rsidR="131935FD">
        <w:rPr>
          <w:rFonts w:cs="Calibri" w:cstheme="minorAscii"/>
          <w:sz w:val="24"/>
          <w:szCs w:val="24"/>
        </w:rPr>
        <w:t xml:space="preserve"> talking right on top of the damn thing, too, so cold my dick shrinks to the size of my pinky toe upon ex</w:t>
      </w:r>
      <w:commentRangeStart w:id="700715513"/>
      <w:r w:rsidRPr="131935FD" w:rsidR="131935FD">
        <w:rPr>
          <w:rFonts w:cs="Calibri" w:cstheme="minorAscii"/>
          <w:sz w:val="24"/>
          <w:szCs w:val="24"/>
        </w:rPr>
        <w:t>iting the shuttle.</w:t>
      </w:r>
      <w:r w:rsidRPr="131935FD" w:rsidR="131935FD">
        <w:rPr>
          <w:rFonts w:cs="Calibri" w:cstheme="minorAscii"/>
          <w:sz w:val="24"/>
          <w:szCs w:val="24"/>
        </w:rPr>
        <w:t xml:space="preserve"> </w:t>
      </w:r>
      <w:commentRangeEnd w:id="700715513"/>
      <w:r>
        <w:rPr>
          <w:rStyle w:val="CommentReference"/>
        </w:rPr>
        <w:commentReference w:id="700715513"/>
      </w:r>
    </w:p>
    <w:p w:rsidR="00176DAF" w:rsidP="131935FD" w:rsidRDefault="007F0EEA" w14:paraId="3C893B67" w14:textId="3BB2C8AF">
      <w:pPr>
        <w:spacing w:after="0"/>
        <w:ind w:firstLine="360"/>
        <w:rPr>
          <w:del w:author="Gary Smailes" w:date="2024-02-26T15:32:49.264Z" w:id="1508879906"/>
          <w:rFonts w:cs="Calibri" w:cstheme="minorAscii"/>
          <w:sz w:val="24"/>
          <w:szCs w:val="24"/>
        </w:rPr>
        <w:pPrChange w:author="Gary Smailes" w:date="2024-02-26T15:25:45.536Z">
          <w:pPr>
            <w:spacing w:after="0"/>
          </w:pPr>
        </w:pPrChange>
      </w:pPr>
      <w:r w:rsidRPr="131935FD" w:rsidR="131935FD">
        <w:rPr>
          <w:rFonts w:cs="Calibri" w:cstheme="minorAscii"/>
          <w:sz w:val="24"/>
          <w:szCs w:val="24"/>
        </w:rPr>
        <w:t xml:space="preserve">I find the man </w:t>
      </w:r>
      <w:r w:rsidRPr="131935FD" w:rsidR="131935FD">
        <w:rPr>
          <w:rFonts w:cs="Calibri" w:cstheme="minorAscii"/>
          <w:sz w:val="24"/>
          <w:szCs w:val="24"/>
        </w:rPr>
        <w:t>I’m</w:t>
      </w:r>
      <w:r w:rsidRPr="131935FD" w:rsidR="131935FD">
        <w:rPr>
          <w:rFonts w:cs="Calibri" w:cstheme="minorAscii"/>
          <w:sz w:val="24"/>
          <w:szCs w:val="24"/>
        </w:rPr>
        <w:t xml:space="preserve"> looking for on </w:t>
      </w:r>
      <w:r w:rsidRPr="131935FD" w:rsidR="131935FD">
        <w:rPr>
          <w:rFonts w:cs="Calibri" w:cstheme="minorAscii"/>
          <w:sz w:val="24"/>
          <w:szCs w:val="24"/>
        </w:rPr>
        <w:t>a long list</w:t>
      </w:r>
      <w:r w:rsidRPr="131935FD" w:rsidR="131935FD">
        <w:rPr>
          <w:rFonts w:cs="Calibri" w:cstheme="minorAscii"/>
          <w:sz w:val="24"/>
          <w:szCs w:val="24"/>
        </w:rPr>
        <w:t xml:space="preserve"> of pending </w:t>
      </w:r>
      <w:r w:rsidRPr="131935FD" w:rsidR="131935FD">
        <w:rPr>
          <w:rFonts w:cs="Calibri" w:cstheme="minorAscii"/>
          <w:sz w:val="24"/>
          <w:szCs w:val="24"/>
        </w:rPr>
        <w:t>transfers, and</w:t>
      </w:r>
      <w:r w:rsidRPr="131935FD" w:rsidR="131935FD">
        <w:rPr>
          <w:rFonts w:cs="Calibri" w:cstheme="minorAscii"/>
          <w:sz w:val="24"/>
          <w:szCs w:val="24"/>
        </w:rPr>
        <w:t xml:space="preserve"> arrange for a room to brief the prisoner</w:t>
      </w:r>
      <w:r w:rsidRPr="131935FD" w:rsidR="131935FD">
        <w:rPr>
          <w:rFonts w:cs="Calibri" w:cstheme="minorAscii"/>
          <w:sz w:val="24"/>
          <w:szCs w:val="24"/>
        </w:rPr>
        <w:t xml:space="preserve">. He </w:t>
      </w:r>
      <w:r w:rsidRPr="131935FD" w:rsidR="131935FD">
        <w:rPr>
          <w:rFonts w:cs="Calibri" w:cstheme="minorAscii"/>
          <w:sz w:val="24"/>
          <w:szCs w:val="24"/>
        </w:rPr>
        <w:t>comes to the room escorted by six nervous guards.</w:t>
      </w:r>
      <w:r w:rsidRPr="131935FD" w:rsidR="131935FD">
        <w:rPr>
          <w:rFonts w:cs="Calibri" w:cstheme="minorAscii"/>
          <w:sz w:val="24"/>
          <w:szCs w:val="24"/>
        </w:rPr>
        <w:t xml:space="preserve"> </w:t>
      </w:r>
      <w:r w:rsidRPr="131935FD" w:rsidR="131935FD">
        <w:rPr>
          <w:rFonts w:cs="Calibri" w:cstheme="minorAscii"/>
          <w:sz w:val="24"/>
          <w:szCs w:val="24"/>
        </w:rPr>
        <w:t xml:space="preserve">I say nervous because the human tank standing between them can </w:t>
      </w:r>
      <w:r w:rsidRPr="131935FD" w:rsidR="131935FD">
        <w:rPr>
          <w:rFonts w:cs="Calibri" w:cstheme="minorAscii"/>
          <w:sz w:val="24"/>
          <w:szCs w:val="24"/>
        </w:rPr>
        <w:t>probably eat</w:t>
      </w:r>
      <w:r w:rsidRPr="131935FD" w:rsidR="131935FD">
        <w:rPr>
          <w:rFonts w:cs="Calibri" w:cstheme="minorAscii"/>
          <w:sz w:val="24"/>
          <w:szCs w:val="24"/>
        </w:rPr>
        <w:t xml:space="preserve"> a shock stick and shit out a light bulb.</w:t>
      </w:r>
      <w:r w:rsidRPr="131935FD" w:rsidR="131935FD">
        <w:rPr>
          <w:rFonts w:cs="Calibri" w:cstheme="minorAscii"/>
          <w:sz w:val="24"/>
          <w:szCs w:val="24"/>
        </w:rPr>
        <w:t xml:space="preserve"> </w:t>
      </w:r>
    </w:p>
    <w:p w:rsidR="00176DAF" w:rsidP="131935FD" w:rsidRDefault="007F0EEA" w14:paraId="02A742FE" w14:textId="02289D79">
      <w:pPr>
        <w:spacing w:after="0"/>
        <w:ind w:firstLine="0"/>
        <w:rPr>
          <w:rFonts w:cs="Calibri" w:cstheme="minorAscii"/>
          <w:sz w:val="24"/>
          <w:szCs w:val="24"/>
        </w:rPr>
        <w:pPrChange w:author="Gary Smailes" w:date="2024-02-26T15:32:48.904Z">
          <w:pPr>
            <w:spacing w:after="0"/>
            <w:ind w:firstLine="360"/>
          </w:pPr>
        </w:pPrChange>
      </w:pPr>
      <w:r w:rsidRPr="131935FD" w:rsidR="131935FD">
        <w:rPr>
          <w:rFonts w:cs="Calibri" w:cstheme="minorAscii"/>
          <w:sz w:val="24"/>
          <w:szCs w:val="24"/>
        </w:rPr>
        <w:t xml:space="preserve">Crazy Eddie is seven feet tall and weighs over four hundred pounds. I </w:t>
      </w:r>
      <w:r w:rsidRPr="131935FD" w:rsidR="131935FD">
        <w:rPr>
          <w:rFonts w:cs="Calibri" w:cstheme="minorAscii"/>
          <w:sz w:val="24"/>
          <w:szCs w:val="24"/>
        </w:rPr>
        <w:t>can’t</w:t>
      </w:r>
      <w:r w:rsidRPr="131935FD" w:rsidR="131935FD">
        <w:rPr>
          <w:rFonts w:cs="Calibri" w:cstheme="minorAscii"/>
          <w:sz w:val="24"/>
          <w:szCs w:val="24"/>
        </w:rPr>
        <w:t xml:space="preserve"> remember if he has a surname. After looking into eyes that hold more than a hint of madness, I decide Crazy is an apt first name for the best pass blocker in the </w:t>
      </w:r>
      <w:ins w:author="Gary Smailes" w:date="2024-02-26T15:34:47.753Z" w:id="1696484068">
        <w:r w:rsidRPr="131935FD" w:rsidR="131935FD">
          <w:rPr>
            <w:rFonts w:cs="Calibri" w:cstheme="minorAscii"/>
            <w:sz w:val="24"/>
            <w:szCs w:val="24"/>
          </w:rPr>
          <w:t>U</w:t>
        </w:r>
      </w:ins>
      <w:del w:author="Gary Smailes" w:date="2024-02-26T15:34:47.035Z" w:id="610201696">
        <w:r w:rsidRPr="131935FD" w:rsidDel="131935FD">
          <w:rPr>
            <w:rFonts w:cs="Calibri" w:cstheme="minorAscii"/>
            <w:sz w:val="24"/>
            <w:szCs w:val="24"/>
          </w:rPr>
          <w:delText>u</w:delText>
        </w:r>
      </w:del>
      <w:r w:rsidRPr="131935FD" w:rsidR="131935FD">
        <w:rPr>
          <w:rFonts w:cs="Calibri" w:cstheme="minorAscii"/>
          <w:sz w:val="24"/>
          <w:szCs w:val="24"/>
        </w:rPr>
        <w:t xml:space="preserve">niverse. </w:t>
      </w:r>
      <w:r w:rsidRPr="131935FD" w:rsidR="131935FD">
        <w:rPr>
          <w:rFonts w:cs="Calibri" w:cstheme="minorAscii"/>
          <w:sz w:val="24"/>
          <w:szCs w:val="24"/>
        </w:rPr>
        <w:t>It’s</w:t>
      </w:r>
      <w:r w:rsidRPr="131935FD" w:rsidR="131935FD">
        <w:rPr>
          <w:rFonts w:cs="Calibri" w:cstheme="minorAscii"/>
          <w:sz w:val="24"/>
          <w:szCs w:val="24"/>
        </w:rPr>
        <w:t xml:space="preserve"> rumored he can teleport, but of course only when no one is looking. Crazy Eddie refuses to use an environment sleeve inside of his exosuit, thereby making any breach of the protective shell fatal. He says it allows him to move faster. I figure he just </w:t>
      </w:r>
      <w:r w:rsidRPr="131935FD" w:rsidR="131935FD">
        <w:rPr>
          <w:rFonts w:cs="Calibri" w:cstheme="minorAscii"/>
          <w:sz w:val="24"/>
          <w:szCs w:val="24"/>
        </w:rPr>
        <w:t>doesn’t</w:t>
      </w:r>
      <w:r w:rsidRPr="131935FD" w:rsidR="131935FD">
        <w:rPr>
          <w:rFonts w:cs="Calibri" w:cstheme="minorAscii"/>
          <w:sz w:val="24"/>
          <w:szCs w:val="24"/>
        </w:rPr>
        <w:t xml:space="preserve"> like the suit sock. The sock is a one-piece jumpsuit that regulates all sorts of physical things but has the tensile sensation of wearing a blanket of squirming worms. So </w:t>
      </w:r>
      <w:r w:rsidRPr="131935FD" w:rsidR="131935FD">
        <w:rPr>
          <w:rFonts w:cs="Calibri" w:cstheme="minorAscii"/>
          <w:sz w:val="24"/>
          <w:szCs w:val="24"/>
        </w:rPr>
        <w:t>yeah</w:t>
      </w:r>
      <w:r w:rsidRPr="131935FD" w:rsidR="131935FD">
        <w:rPr>
          <w:rFonts w:cs="Calibri" w:cstheme="minorAscii"/>
          <w:sz w:val="24"/>
          <w:szCs w:val="24"/>
        </w:rPr>
        <w:t>, gross.</w:t>
      </w:r>
    </w:p>
    <w:p w:rsidR="00176DAF" w:rsidP="00176DAF" w:rsidRDefault="007F0EEA" w14:paraId="52F5934E" w14:textId="77777777">
      <w:pPr>
        <w:spacing w:after="0"/>
        <w:ind w:firstLine="360"/>
        <w:rPr>
          <w:rFonts w:cstheme="minorHAnsi"/>
          <w:sz w:val="24"/>
          <w:szCs w:val="24"/>
        </w:rPr>
      </w:pPr>
      <w:r w:rsidRPr="009E7F4C">
        <w:rPr>
          <w:rFonts w:cstheme="minorHAnsi"/>
          <w:sz w:val="24"/>
          <w:szCs w:val="24"/>
        </w:rPr>
        <w:t>“I know you,” Crazy Eddie pronounces as soon as the guards leave the room.</w:t>
      </w:r>
      <w:r w:rsidR="0071681A">
        <w:rPr>
          <w:rFonts w:cstheme="minorHAnsi"/>
          <w:sz w:val="24"/>
          <w:szCs w:val="24"/>
        </w:rPr>
        <w:t xml:space="preserve"> </w:t>
      </w:r>
      <w:r w:rsidRPr="009E7F4C">
        <w:rPr>
          <w:rFonts w:cstheme="minorHAnsi"/>
          <w:sz w:val="24"/>
          <w:szCs w:val="24"/>
        </w:rPr>
        <w:t>“You’re that mad bastard who shot a bee a few years back.</w:t>
      </w:r>
      <w:r w:rsidR="0071681A">
        <w:rPr>
          <w:rFonts w:cstheme="minorHAnsi"/>
          <w:sz w:val="24"/>
          <w:szCs w:val="24"/>
        </w:rPr>
        <w:t xml:space="preserve"> </w:t>
      </w:r>
      <w:r w:rsidRPr="009E7F4C">
        <w:rPr>
          <w:rFonts w:cstheme="minorHAnsi"/>
          <w:sz w:val="24"/>
          <w:szCs w:val="24"/>
        </w:rPr>
        <w:t>How come you’re not in here with me?”</w:t>
      </w:r>
    </w:p>
    <w:p w:rsidR="00176DAF" w:rsidP="00176DAF" w:rsidRDefault="007F0EEA" w14:paraId="3660AB0B" w14:textId="77777777">
      <w:pPr>
        <w:spacing w:after="0"/>
        <w:ind w:firstLine="360"/>
        <w:rPr>
          <w:rFonts w:cstheme="minorHAnsi"/>
          <w:sz w:val="24"/>
          <w:szCs w:val="24"/>
        </w:rPr>
      </w:pPr>
      <w:r w:rsidRPr="009E7F4C">
        <w:rPr>
          <w:rFonts w:cstheme="minorHAnsi"/>
          <w:sz w:val="24"/>
          <w:szCs w:val="24"/>
        </w:rPr>
        <w:t>“I got off with community service,” I say.</w:t>
      </w:r>
      <w:r w:rsidR="0071681A">
        <w:rPr>
          <w:rFonts w:cstheme="minorHAnsi"/>
          <w:sz w:val="24"/>
          <w:szCs w:val="24"/>
        </w:rPr>
        <w:t xml:space="preserve"> </w:t>
      </w:r>
      <w:r w:rsidRPr="009E7F4C">
        <w:rPr>
          <w:rFonts w:cstheme="minorHAnsi"/>
          <w:sz w:val="24"/>
          <w:szCs w:val="24"/>
        </w:rPr>
        <w:t>“What’re you doing in here, Eddie?”</w:t>
      </w:r>
    </w:p>
    <w:p w:rsidR="00176DAF" w:rsidP="00176DAF" w:rsidRDefault="007F0EEA" w14:paraId="3BC3A5AA" w14:textId="77777777">
      <w:pPr>
        <w:spacing w:after="0"/>
        <w:ind w:firstLine="360"/>
        <w:rPr>
          <w:rFonts w:cstheme="minorHAnsi"/>
          <w:sz w:val="24"/>
          <w:szCs w:val="24"/>
        </w:rPr>
      </w:pPr>
      <w:r w:rsidRPr="009E7F4C">
        <w:rPr>
          <w:rFonts w:cstheme="minorHAnsi"/>
          <w:sz w:val="24"/>
          <w:szCs w:val="24"/>
        </w:rPr>
        <w:t>“Mix-up.”</w:t>
      </w:r>
    </w:p>
    <w:p w:rsidR="00176DAF" w:rsidP="00176DAF" w:rsidRDefault="007F0EEA" w14:paraId="20149BAA" w14:textId="77777777">
      <w:pPr>
        <w:spacing w:after="0"/>
        <w:ind w:firstLine="360"/>
        <w:rPr>
          <w:rFonts w:cstheme="minorHAnsi"/>
          <w:sz w:val="24"/>
          <w:szCs w:val="24"/>
        </w:rPr>
      </w:pPr>
      <w:r w:rsidRPr="009E7F4C">
        <w:rPr>
          <w:rFonts w:cstheme="minorHAnsi"/>
          <w:sz w:val="24"/>
          <w:szCs w:val="24"/>
        </w:rPr>
        <w:t>“Always is.”</w:t>
      </w:r>
    </w:p>
    <w:p w:rsidR="00176DAF" w:rsidP="00176DAF" w:rsidRDefault="007F0EEA" w14:paraId="2E13BD69" w14:textId="77777777">
      <w:pPr>
        <w:spacing w:after="0"/>
        <w:ind w:firstLine="360"/>
        <w:rPr>
          <w:rFonts w:cstheme="minorHAnsi"/>
          <w:sz w:val="24"/>
          <w:szCs w:val="24"/>
        </w:rPr>
      </w:pPr>
      <w:r w:rsidRPr="009E7F4C">
        <w:rPr>
          <w:rFonts w:cstheme="minorHAnsi"/>
          <w:sz w:val="24"/>
          <w:szCs w:val="24"/>
        </w:rPr>
        <w:t>“I knew you’d understand.”</w:t>
      </w:r>
    </w:p>
    <w:p w:rsidR="00176DAF" w:rsidP="00176DAF" w:rsidRDefault="007F0EEA" w14:paraId="736DD5BA" w14:textId="77777777">
      <w:pPr>
        <w:spacing w:after="0"/>
        <w:ind w:firstLine="360"/>
        <w:rPr>
          <w:rFonts w:cstheme="minorHAnsi"/>
          <w:sz w:val="24"/>
          <w:szCs w:val="24"/>
        </w:rPr>
      </w:pPr>
      <w:r w:rsidRPr="009E7F4C">
        <w:rPr>
          <w:rFonts w:cstheme="minorHAnsi"/>
          <w:sz w:val="24"/>
          <w:szCs w:val="24"/>
        </w:rPr>
        <w:t>“I need you to play for me, Eddie.”</w:t>
      </w:r>
    </w:p>
    <w:p w:rsidR="00176DAF" w:rsidP="00176DAF" w:rsidRDefault="007F0EEA" w14:paraId="2CA91CF5" w14:textId="77777777">
      <w:pPr>
        <w:spacing w:after="0"/>
        <w:ind w:firstLine="360"/>
        <w:rPr>
          <w:rFonts w:cstheme="minorHAnsi"/>
          <w:sz w:val="24"/>
          <w:szCs w:val="24"/>
        </w:rPr>
      </w:pPr>
      <w:r w:rsidRPr="009E7F4C">
        <w:rPr>
          <w:rFonts w:cstheme="minorHAnsi"/>
          <w:sz w:val="24"/>
          <w:szCs w:val="24"/>
        </w:rPr>
        <w:lastRenderedPageBreak/>
        <w:t>“In case you haven’t noticed,” he says, gesturing at the walls with hands larger than my head, “I’m kinda stuck here.”</w:t>
      </w:r>
    </w:p>
    <w:p w:rsidR="00176DAF" w:rsidP="131935FD" w:rsidRDefault="007F0EEA" w14:paraId="4AF087DE" w14:textId="7CB10C83">
      <w:pPr>
        <w:spacing w:after="0"/>
        <w:ind w:firstLine="360"/>
        <w:rPr>
          <w:ins w:author="Gary Smailes" w:date="2024-02-26T15:36:07.761Z" w:id="570395732"/>
          <w:rFonts w:cs="Calibri" w:cstheme="minorAscii"/>
          <w:sz w:val="24"/>
          <w:szCs w:val="24"/>
        </w:rPr>
      </w:pPr>
      <w:r w:rsidRPr="131935FD" w:rsidR="131935FD">
        <w:rPr>
          <w:rFonts w:cs="Calibri" w:cstheme="minorAscii"/>
          <w:sz w:val="24"/>
          <w:szCs w:val="24"/>
        </w:rPr>
        <w:t xml:space="preserve">“What’s the buyoff set at?” I ask. </w:t>
      </w:r>
    </w:p>
    <w:p w:rsidR="00176DAF" w:rsidP="131935FD" w:rsidRDefault="007F0EEA" w14:paraId="22D9C07C" w14:textId="56E3030E">
      <w:pPr>
        <w:spacing w:after="0"/>
        <w:ind w:firstLine="360"/>
        <w:rPr>
          <w:rFonts w:cs="Calibri" w:cstheme="minorAscii"/>
          <w:sz w:val="24"/>
          <w:szCs w:val="24"/>
        </w:rPr>
      </w:pPr>
      <w:r w:rsidRPr="131935FD" w:rsidR="131935FD">
        <w:rPr>
          <w:rFonts w:cs="Calibri" w:cstheme="minorAscii"/>
          <w:sz w:val="24"/>
          <w:szCs w:val="24"/>
        </w:rPr>
        <w:t xml:space="preserve">Crime has a price. Oh, </w:t>
      </w:r>
      <w:r w:rsidRPr="131935FD" w:rsidR="131935FD">
        <w:rPr>
          <w:rFonts w:cs="Calibri" w:cstheme="minorAscii"/>
          <w:sz w:val="24"/>
          <w:szCs w:val="24"/>
        </w:rPr>
        <w:t>I’m</w:t>
      </w:r>
      <w:r w:rsidRPr="131935FD" w:rsidR="131935FD">
        <w:rPr>
          <w:rFonts w:cs="Calibri" w:cstheme="minorAscii"/>
          <w:sz w:val="24"/>
          <w:szCs w:val="24"/>
        </w:rPr>
        <w:t xml:space="preserve"> not talking about the sociological costs, or the victim’s pain, or that kind of shit. Crime has an actual cost, in credits. Prison companies design their detention centers to be so nasty that </w:t>
      </w:r>
      <w:r w:rsidRPr="131935FD" w:rsidR="131935FD">
        <w:rPr>
          <w:rFonts w:cs="Calibri" w:cstheme="minorAscii"/>
          <w:sz w:val="24"/>
          <w:szCs w:val="24"/>
        </w:rPr>
        <w:t>you’ll</w:t>
      </w:r>
      <w:r w:rsidRPr="131935FD" w:rsidR="131935FD">
        <w:rPr>
          <w:rFonts w:cs="Calibri" w:cstheme="minorAscii"/>
          <w:sz w:val="24"/>
          <w:szCs w:val="24"/>
        </w:rPr>
        <w:t xml:space="preserve"> sell your own mother to get out of one. </w:t>
      </w:r>
      <w:r w:rsidRPr="131935FD" w:rsidR="131935FD">
        <w:rPr>
          <w:rFonts w:cs="Calibri" w:cstheme="minorAscii"/>
          <w:sz w:val="24"/>
          <w:szCs w:val="24"/>
        </w:rPr>
        <w:t>Sort of a</w:t>
      </w:r>
      <w:r w:rsidRPr="131935FD" w:rsidR="131935FD">
        <w:rPr>
          <w:rFonts w:cs="Calibri" w:cstheme="minorAscii"/>
          <w:sz w:val="24"/>
          <w:szCs w:val="24"/>
        </w:rPr>
        <w:t xml:space="preserve"> store with products you </w:t>
      </w:r>
      <w:r w:rsidRPr="131935FD" w:rsidR="131935FD">
        <w:rPr>
          <w:rFonts w:cs="Calibri" w:cstheme="minorAscii"/>
          <w:sz w:val="24"/>
          <w:szCs w:val="24"/>
        </w:rPr>
        <w:t>don’t</w:t>
      </w:r>
      <w:r w:rsidRPr="131935FD" w:rsidR="131935FD">
        <w:rPr>
          <w:rFonts w:cs="Calibri" w:cstheme="minorAscii"/>
          <w:sz w:val="24"/>
          <w:szCs w:val="24"/>
        </w:rPr>
        <w:t xml:space="preserve"> ever want to buy, and with no exits. Ever hear people ask if the rich can do anything and get away with it? Well, if </w:t>
      </w:r>
      <w:r w:rsidRPr="131935FD" w:rsidR="131935FD">
        <w:rPr>
          <w:rFonts w:cs="Calibri" w:cstheme="minorAscii"/>
          <w:sz w:val="24"/>
          <w:szCs w:val="24"/>
        </w:rPr>
        <w:t>they’re</w:t>
      </w:r>
      <w:r w:rsidRPr="131935FD" w:rsidR="131935FD">
        <w:rPr>
          <w:rFonts w:cs="Calibri" w:cstheme="minorAscii"/>
          <w:sz w:val="24"/>
          <w:szCs w:val="24"/>
        </w:rPr>
        <w:t xml:space="preserve"> rich enough, then the answer to that question is a definitive yes. Yes, they can. </w:t>
      </w:r>
    </w:p>
    <w:p w:rsidR="00176DAF" w:rsidP="00176DAF" w:rsidRDefault="007F0EEA" w14:paraId="7AE882B5" w14:textId="77777777">
      <w:pPr>
        <w:spacing w:after="0"/>
        <w:ind w:firstLine="360"/>
        <w:rPr>
          <w:rFonts w:cstheme="minorHAnsi"/>
          <w:sz w:val="24"/>
          <w:szCs w:val="24"/>
        </w:rPr>
      </w:pPr>
      <w:r w:rsidRPr="009E7F4C">
        <w:rPr>
          <w:rFonts w:cstheme="minorHAnsi"/>
          <w:sz w:val="24"/>
          <w:szCs w:val="24"/>
        </w:rPr>
        <w:t>“Half a mil,” Crazy Eddie says.</w:t>
      </w:r>
    </w:p>
    <w:p w:rsidR="00176DAF" w:rsidP="131935FD" w:rsidRDefault="007F0EEA" w14:paraId="15BE488B" w14:textId="01F2EEBA">
      <w:pPr>
        <w:spacing w:after="0"/>
        <w:ind w:firstLine="360"/>
        <w:rPr>
          <w:rFonts w:cs="Calibri" w:cstheme="minorAscii"/>
          <w:sz w:val="24"/>
          <w:szCs w:val="24"/>
        </w:rPr>
      </w:pPr>
      <w:r w:rsidRPr="131935FD" w:rsidR="131935FD">
        <w:rPr>
          <w:rFonts w:cs="Calibri" w:cstheme="minorAscii"/>
          <w:sz w:val="24"/>
          <w:szCs w:val="24"/>
        </w:rPr>
        <w:t>“I’ll have you out of here in twenty minutes.” I pause</w:t>
      </w:r>
      <w:ins w:author="Gary Smailes" w:date="2024-02-26T15:36:32.361Z" w:id="586355024">
        <w:r w:rsidRPr="131935FD" w:rsidR="131935FD">
          <w:rPr>
            <w:rFonts w:cs="Calibri" w:cstheme="minorAscii"/>
            <w:sz w:val="24"/>
            <w:szCs w:val="24"/>
          </w:rPr>
          <w:t>.</w:t>
        </w:r>
      </w:ins>
      <w:del w:author="Gary Smailes" w:date="2024-02-26T15:36:31.661Z" w:id="496345173">
        <w:r w:rsidRPr="131935FD" w:rsidDel="131935FD">
          <w:rPr>
            <w:rFonts w:cs="Calibri" w:cstheme="minorAscii"/>
            <w:sz w:val="24"/>
            <w:szCs w:val="24"/>
          </w:rPr>
          <w:delText>, and then say,</w:delText>
        </w:r>
      </w:del>
      <w:r w:rsidRPr="131935FD" w:rsidR="131935FD">
        <w:rPr>
          <w:rFonts w:cs="Calibri" w:cstheme="minorAscii"/>
          <w:sz w:val="24"/>
          <w:szCs w:val="24"/>
        </w:rPr>
        <w:t xml:space="preserve"> “If you want to play, that is.”</w:t>
      </w:r>
    </w:p>
    <w:p w:rsidR="00176DAF" w:rsidP="131935FD" w:rsidRDefault="007F0EEA" w14:paraId="39263088" w14:textId="36105301">
      <w:pPr>
        <w:spacing w:after="0"/>
        <w:ind w:firstLine="360"/>
        <w:rPr>
          <w:rFonts w:cs="Calibri" w:cstheme="minorAscii"/>
          <w:sz w:val="24"/>
          <w:szCs w:val="24"/>
        </w:rPr>
      </w:pPr>
      <w:r w:rsidRPr="131935FD" w:rsidR="131935FD">
        <w:rPr>
          <w:rFonts w:cs="Calibri" w:cstheme="minorAscii"/>
          <w:sz w:val="24"/>
          <w:szCs w:val="24"/>
        </w:rPr>
        <w:t xml:space="preserve">“Hell, </w:t>
      </w:r>
      <w:r w:rsidRPr="131935FD" w:rsidR="131935FD">
        <w:rPr>
          <w:rFonts w:cs="Calibri" w:cstheme="minorAscii"/>
          <w:sz w:val="24"/>
          <w:szCs w:val="24"/>
        </w:rPr>
        <w:t>yeah</w:t>
      </w:r>
      <w:ins w:author="Gary Smailes" w:date="2024-02-26T15:36:35.768Z" w:id="1550710829">
        <w:r w:rsidRPr="131935FD" w:rsidR="131935FD">
          <w:rPr>
            <w:rFonts w:cs="Calibri" w:cstheme="minorAscii"/>
            <w:sz w:val="24"/>
            <w:szCs w:val="24"/>
          </w:rPr>
          <w:t>.</w:t>
        </w:r>
      </w:ins>
      <w:del w:author="Gary Smailes" w:date="2024-02-26T15:36:35.182Z" w:id="1734176546">
        <w:r w:rsidRPr="131935FD" w:rsidDel="131935FD">
          <w:rPr>
            <w:rFonts w:cs="Calibri" w:cstheme="minorAscii"/>
            <w:sz w:val="24"/>
            <w:szCs w:val="24"/>
          </w:rPr>
          <w:delText>!</w:delText>
        </w:r>
      </w:del>
      <w:r w:rsidRPr="131935FD" w:rsidR="131935FD">
        <w:rPr>
          <w:rFonts w:cs="Calibri" w:cstheme="minorAscii"/>
          <w:sz w:val="24"/>
          <w:szCs w:val="24"/>
        </w:rPr>
        <w:t xml:space="preserve"> </w:t>
      </w:r>
      <w:r w:rsidRPr="131935FD" w:rsidR="131935FD">
        <w:rPr>
          <w:rFonts w:cs="Calibri" w:cstheme="minorAscii"/>
          <w:sz w:val="24"/>
          <w:szCs w:val="24"/>
        </w:rPr>
        <w:t>Who’s</w:t>
      </w:r>
      <w:r w:rsidRPr="131935FD" w:rsidR="131935FD">
        <w:rPr>
          <w:rFonts w:cs="Calibri" w:cstheme="minorAscii"/>
          <w:sz w:val="24"/>
          <w:szCs w:val="24"/>
        </w:rPr>
        <w:t xml:space="preserve"> running the team?”</w:t>
      </w:r>
    </w:p>
    <w:p w:rsidR="00176DAF" w:rsidP="00176DAF" w:rsidRDefault="007F0EEA" w14:paraId="42F7DCD9" w14:textId="77777777">
      <w:pPr>
        <w:spacing w:after="0"/>
        <w:ind w:firstLine="360"/>
        <w:rPr>
          <w:rFonts w:cstheme="minorHAnsi"/>
          <w:sz w:val="24"/>
          <w:szCs w:val="24"/>
        </w:rPr>
      </w:pPr>
      <w:r w:rsidRPr="009E7F4C">
        <w:rPr>
          <w:rFonts w:cstheme="minorHAnsi"/>
          <w:sz w:val="24"/>
          <w:szCs w:val="24"/>
        </w:rPr>
        <w:t>“Me.</w:t>
      </w:r>
      <w:r w:rsidR="0071681A">
        <w:rPr>
          <w:rFonts w:cstheme="minorHAnsi"/>
          <w:sz w:val="24"/>
          <w:szCs w:val="24"/>
        </w:rPr>
        <w:t xml:space="preserve"> </w:t>
      </w:r>
      <w:r w:rsidRPr="009E7F4C">
        <w:rPr>
          <w:rFonts w:cstheme="minorHAnsi"/>
          <w:sz w:val="24"/>
          <w:szCs w:val="24"/>
        </w:rPr>
        <w:t>I got the ban lifted.”</w:t>
      </w:r>
    </w:p>
    <w:p w:rsidR="00176DAF" w:rsidP="00176DAF" w:rsidRDefault="007F0EEA" w14:paraId="6AA0B10B" w14:textId="77777777">
      <w:pPr>
        <w:spacing w:after="0"/>
        <w:ind w:firstLine="360"/>
        <w:rPr>
          <w:rFonts w:cstheme="minorHAnsi"/>
          <w:sz w:val="24"/>
          <w:szCs w:val="24"/>
        </w:rPr>
      </w:pPr>
      <w:r w:rsidRPr="009E7F4C">
        <w:rPr>
          <w:rFonts w:cstheme="minorHAnsi"/>
          <w:sz w:val="24"/>
          <w:szCs w:val="24"/>
        </w:rPr>
        <w:t>“How’d you manage that?”</w:t>
      </w:r>
    </w:p>
    <w:p w:rsidR="00176DAF" w:rsidP="00176DAF" w:rsidRDefault="007F0EEA" w14:paraId="05E59D13" w14:textId="77777777">
      <w:pPr>
        <w:spacing w:after="0"/>
        <w:ind w:firstLine="360"/>
        <w:rPr>
          <w:rFonts w:cstheme="minorHAnsi"/>
          <w:sz w:val="24"/>
          <w:szCs w:val="24"/>
        </w:rPr>
      </w:pPr>
      <w:r w:rsidRPr="009E7F4C">
        <w:rPr>
          <w:rFonts w:cstheme="minorHAnsi"/>
          <w:sz w:val="24"/>
          <w:szCs w:val="24"/>
        </w:rPr>
        <w:t>“Paul Chippers is backing the team.</w:t>
      </w:r>
      <w:r w:rsidR="0071681A">
        <w:rPr>
          <w:rFonts w:cstheme="minorHAnsi"/>
          <w:sz w:val="24"/>
          <w:szCs w:val="24"/>
        </w:rPr>
        <w:t xml:space="preserve"> </w:t>
      </w:r>
      <w:r w:rsidRPr="009E7F4C">
        <w:rPr>
          <w:rFonts w:cstheme="minorHAnsi"/>
          <w:sz w:val="24"/>
          <w:szCs w:val="24"/>
        </w:rPr>
        <w:t>Know who he is?”</w:t>
      </w:r>
    </w:p>
    <w:p w:rsidR="00176DAF" w:rsidP="00176DAF" w:rsidRDefault="007F0EEA" w14:paraId="070B23CE" w14:textId="77777777">
      <w:pPr>
        <w:spacing w:after="0"/>
        <w:ind w:firstLine="360"/>
        <w:rPr>
          <w:rFonts w:cstheme="minorHAnsi"/>
          <w:sz w:val="24"/>
          <w:szCs w:val="24"/>
        </w:rPr>
      </w:pPr>
      <w:r w:rsidRPr="009E7F4C">
        <w:rPr>
          <w:rFonts w:cstheme="minorHAnsi"/>
          <w:sz w:val="24"/>
          <w:szCs w:val="24"/>
        </w:rPr>
        <w:t>“Doesn’t he own a couple of big companies?”</w:t>
      </w:r>
    </w:p>
    <w:p w:rsidR="00176DAF" w:rsidP="00176DAF" w:rsidRDefault="007F0EEA" w14:paraId="4C8AD220" w14:textId="77777777">
      <w:pPr>
        <w:spacing w:after="0"/>
        <w:ind w:firstLine="360"/>
        <w:rPr>
          <w:rFonts w:cstheme="minorHAnsi"/>
          <w:sz w:val="24"/>
          <w:szCs w:val="24"/>
        </w:rPr>
      </w:pPr>
      <w:r w:rsidRPr="009E7F4C">
        <w:rPr>
          <w:rFonts w:cstheme="minorHAnsi"/>
          <w:sz w:val="24"/>
          <w:szCs w:val="24"/>
        </w:rPr>
        <w:t>I nod.</w:t>
      </w:r>
      <w:r w:rsidR="0071681A">
        <w:rPr>
          <w:rFonts w:cstheme="minorHAnsi"/>
          <w:sz w:val="24"/>
          <w:szCs w:val="24"/>
        </w:rPr>
        <w:t xml:space="preserve"> </w:t>
      </w:r>
      <w:r w:rsidRPr="009E7F4C">
        <w:rPr>
          <w:rFonts w:cstheme="minorHAnsi"/>
          <w:sz w:val="24"/>
          <w:szCs w:val="24"/>
        </w:rPr>
        <w:t>Slow, so he won’t get confused.</w:t>
      </w:r>
      <w:r w:rsidR="0071681A">
        <w:rPr>
          <w:rFonts w:cstheme="minorHAnsi"/>
          <w:sz w:val="24"/>
          <w:szCs w:val="24"/>
        </w:rPr>
        <w:t xml:space="preserve"> </w:t>
      </w:r>
      <w:r w:rsidRPr="009E7F4C">
        <w:rPr>
          <w:rFonts w:cstheme="minorHAnsi"/>
          <w:sz w:val="24"/>
          <w:szCs w:val="24"/>
        </w:rPr>
        <w:t>“That’s right, Eddie.</w:t>
      </w:r>
      <w:r w:rsidR="0071681A">
        <w:rPr>
          <w:rFonts w:cstheme="minorHAnsi"/>
          <w:sz w:val="24"/>
          <w:szCs w:val="24"/>
        </w:rPr>
        <w:t xml:space="preserve"> </w:t>
      </w:r>
      <w:r w:rsidRPr="009E7F4C">
        <w:rPr>
          <w:rFonts w:cstheme="minorHAnsi"/>
          <w:sz w:val="24"/>
          <w:szCs w:val="24"/>
        </w:rPr>
        <w:t>I’m going to put some traveling expense credits in your account.</w:t>
      </w:r>
      <w:r w:rsidR="0071681A">
        <w:rPr>
          <w:rFonts w:cstheme="minorHAnsi"/>
          <w:sz w:val="24"/>
          <w:szCs w:val="24"/>
        </w:rPr>
        <w:t xml:space="preserve"> </w:t>
      </w:r>
      <w:r w:rsidRPr="009E7F4C">
        <w:rPr>
          <w:rFonts w:cstheme="minorHAnsi"/>
          <w:sz w:val="24"/>
          <w:szCs w:val="24"/>
        </w:rPr>
        <w:t>After you’re released, get to Freehaven by Wednesday.</w:t>
      </w:r>
      <w:r w:rsidR="0071681A">
        <w:rPr>
          <w:rFonts w:cstheme="minorHAnsi"/>
          <w:sz w:val="24"/>
          <w:szCs w:val="24"/>
        </w:rPr>
        <w:t xml:space="preserve"> </w:t>
      </w:r>
      <w:r w:rsidRPr="009E7F4C">
        <w:rPr>
          <w:rFonts w:cstheme="minorHAnsi"/>
          <w:sz w:val="24"/>
          <w:szCs w:val="24"/>
        </w:rPr>
        <w:t>We start then.”</w:t>
      </w:r>
    </w:p>
    <w:p w:rsidR="00176DAF" w:rsidP="00176DAF" w:rsidRDefault="007F0EEA" w14:paraId="54648A83" w14:textId="77777777">
      <w:pPr>
        <w:spacing w:after="0"/>
        <w:ind w:firstLine="360"/>
        <w:rPr>
          <w:rFonts w:cstheme="minorHAnsi"/>
          <w:sz w:val="24"/>
          <w:szCs w:val="24"/>
        </w:rPr>
      </w:pPr>
      <w:r w:rsidRPr="009E7F4C">
        <w:rPr>
          <w:rFonts w:cstheme="minorHAnsi"/>
          <w:sz w:val="24"/>
          <w:szCs w:val="24"/>
        </w:rPr>
        <w:t>“Two days is all I get?”</w:t>
      </w:r>
    </w:p>
    <w:p w:rsidR="00176DAF" w:rsidP="00176DAF" w:rsidRDefault="007F0EEA" w14:paraId="3C2C290E" w14:textId="77777777">
      <w:pPr>
        <w:spacing w:after="0"/>
        <w:ind w:firstLine="360"/>
        <w:rPr>
          <w:rFonts w:cstheme="minorHAnsi"/>
          <w:sz w:val="24"/>
          <w:szCs w:val="24"/>
        </w:rPr>
      </w:pPr>
      <w:r w:rsidRPr="009E7F4C">
        <w:rPr>
          <w:rFonts w:cstheme="minorHAnsi"/>
          <w:sz w:val="24"/>
          <w:szCs w:val="24"/>
        </w:rPr>
        <w:t>I don’t want to give him even that, but I’m sure as hell not going to travel with him.</w:t>
      </w:r>
      <w:r w:rsidR="0071681A">
        <w:rPr>
          <w:rFonts w:cstheme="minorHAnsi"/>
          <w:sz w:val="24"/>
          <w:szCs w:val="24"/>
        </w:rPr>
        <w:t xml:space="preserve"> </w:t>
      </w:r>
      <w:r w:rsidRPr="009E7F4C">
        <w:rPr>
          <w:rFonts w:cstheme="minorHAnsi"/>
          <w:sz w:val="24"/>
          <w:szCs w:val="24"/>
        </w:rPr>
        <w:t>“How long is your sentence?”</w:t>
      </w:r>
    </w:p>
    <w:p w:rsidR="00176DAF" w:rsidP="00176DAF" w:rsidRDefault="007F0EEA" w14:paraId="15CF240B" w14:textId="77777777">
      <w:pPr>
        <w:spacing w:after="0"/>
        <w:ind w:firstLine="360"/>
        <w:rPr>
          <w:rFonts w:cstheme="minorHAnsi"/>
          <w:sz w:val="24"/>
          <w:szCs w:val="24"/>
        </w:rPr>
      </w:pPr>
      <w:r w:rsidRPr="009E7F4C">
        <w:rPr>
          <w:rFonts w:cstheme="minorHAnsi"/>
          <w:sz w:val="24"/>
          <w:szCs w:val="24"/>
        </w:rPr>
        <w:t>“Ten years.”</w:t>
      </w:r>
    </w:p>
    <w:p w:rsidR="00176DAF" w:rsidP="00176DAF" w:rsidRDefault="007F0EEA" w14:paraId="79B9ED03" w14:textId="77777777">
      <w:pPr>
        <w:spacing w:after="0"/>
        <w:ind w:firstLine="360"/>
        <w:rPr>
          <w:rFonts w:cstheme="minorHAnsi"/>
          <w:sz w:val="24"/>
          <w:szCs w:val="24"/>
        </w:rPr>
      </w:pPr>
      <w:r w:rsidRPr="009E7F4C">
        <w:rPr>
          <w:rFonts w:cstheme="minorHAnsi"/>
          <w:sz w:val="24"/>
          <w:szCs w:val="24"/>
        </w:rPr>
        <w:t>“What would you rather have, ten years or two days?”</w:t>
      </w:r>
    </w:p>
    <w:p w:rsidR="00176DAF" w:rsidP="00176DAF" w:rsidRDefault="007F0EEA" w14:paraId="19C9F682" w14:textId="77777777">
      <w:pPr>
        <w:spacing w:after="0"/>
        <w:ind w:firstLine="360"/>
        <w:rPr>
          <w:rFonts w:cstheme="minorHAnsi"/>
          <w:sz w:val="24"/>
          <w:szCs w:val="24"/>
        </w:rPr>
      </w:pPr>
      <w:r w:rsidRPr="009E7F4C">
        <w:rPr>
          <w:rFonts w:cstheme="minorHAnsi"/>
          <w:sz w:val="24"/>
          <w:szCs w:val="24"/>
        </w:rPr>
        <w:t xml:space="preserve">He </w:t>
      </w:r>
      <w:r w:rsidRPr="009E7F4C" w:rsidR="00C7311D">
        <w:rPr>
          <w:rFonts w:cstheme="minorHAnsi"/>
          <w:sz w:val="24"/>
          <w:szCs w:val="24"/>
        </w:rPr>
        <w:t>thinks</w:t>
      </w:r>
      <w:r w:rsidRPr="009E7F4C">
        <w:rPr>
          <w:rFonts w:cstheme="minorHAnsi"/>
          <w:sz w:val="24"/>
          <w:szCs w:val="24"/>
        </w:rPr>
        <w:t xml:space="preserve"> about it.</w:t>
      </w:r>
      <w:r w:rsidR="0071681A">
        <w:rPr>
          <w:rFonts w:cstheme="minorHAnsi"/>
          <w:sz w:val="24"/>
          <w:szCs w:val="24"/>
        </w:rPr>
        <w:t xml:space="preserve"> </w:t>
      </w:r>
      <w:r w:rsidRPr="009E7F4C">
        <w:rPr>
          <w:rFonts w:cstheme="minorHAnsi"/>
          <w:sz w:val="24"/>
          <w:szCs w:val="24"/>
        </w:rPr>
        <w:t>“I guess I’ll take the two days.</w:t>
      </w:r>
      <w:r w:rsidR="0071681A">
        <w:rPr>
          <w:rFonts w:cstheme="minorHAnsi"/>
          <w:sz w:val="24"/>
          <w:szCs w:val="24"/>
        </w:rPr>
        <w:t xml:space="preserve"> </w:t>
      </w:r>
      <w:r w:rsidRPr="009E7F4C">
        <w:rPr>
          <w:rFonts w:cstheme="minorHAnsi"/>
          <w:sz w:val="24"/>
          <w:szCs w:val="24"/>
        </w:rPr>
        <w:t>What did you say the name of the team was?”</w:t>
      </w:r>
    </w:p>
    <w:p w:rsidR="00176DAF" w:rsidP="00176DAF" w:rsidRDefault="007F0EEA" w14:paraId="226F14F6" w14:textId="77777777">
      <w:pPr>
        <w:spacing w:after="0"/>
        <w:ind w:firstLine="360"/>
        <w:rPr>
          <w:rFonts w:cstheme="minorHAnsi"/>
          <w:sz w:val="24"/>
          <w:szCs w:val="24"/>
        </w:rPr>
      </w:pPr>
      <w:r w:rsidRPr="009E7F4C">
        <w:rPr>
          <w:rFonts w:cstheme="minorHAnsi"/>
          <w:sz w:val="24"/>
          <w:szCs w:val="24"/>
        </w:rPr>
        <w:t>“I didn’t.</w:t>
      </w:r>
      <w:r w:rsidR="0071681A">
        <w:rPr>
          <w:rFonts w:cstheme="minorHAnsi"/>
          <w:sz w:val="24"/>
          <w:szCs w:val="24"/>
        </w:rPr>
        <w:t xml:space="preserve"> </w:t>
      </w:r>
      <w:r w:rsidRPr="009E7F4C">
        <w:rPr>
          <w:rFonts w:cstheme="minorHAnsi"/>
          <w:sz w:val="24"/>
          <w:szCs w:val="24"/>
        </w:rPr>
        <w:t>You don’t want to know, Eddie.</w:t>
      </w:r>
      <w:r w:rsidR="0071681A">
        <w:rPr>
          <w:rFonts w:cstheme="minorHAnsi"/>
          <w:sz w:val="24"/>
          <w:szCs w:val="24"/>
        </w:rPr>
        <w:t xml:space="preserve"> </w:t>
      </w:r>
      <w:r w:rsidRPr="009E7F4C">
        <w:rPr>
          <w:rFonts w:cstheme="minorHAnsi"/>
          <w:sz w:val="24"/>
          <w:szCs w:val="24"/>
        </w:rPr>
        <w:t>See you in Freehaven.”</w:t>
      </w:r>
    </w:p>
    <w:p w:rsidRPr="009E7F4C" w:rsidR="007F0EEA" w:rsidP="00176DAF" w:rsidRDefault="007F0EEA" w14:paraId="37914871" w14:textId="74029730">
      <w:pPr>
        <w:spacing w:after="0"/>
        <w:ind w:firstLine="360"/>
        <w:rPr>
          <w:rFonts w:cstheme="minorHAnsi"/>
          <w:sz w:val="24"/>
          <w:szCs w:val="24"/>
        </w:rPr>
      </w:pPr>
    </w:p>
    <w:p w:rsidR="00176DAF" w:rsidP="00176DAF" w:rsidRDefault="00AD7AB1" w14:paraId="4E44373E" w14:textId="77777777">
      <w:pPr>
        <w:spacing w:after="0"/>
        <w:ind w:firstLine="360"/>
        <w:jc w:val="center"/>
        <w:rPr>
          <w:rFonts w:cstheme="minorHAnsi"/>
          <w:sz w:val="24"/>
          <w:szCs w:val="24"/>
        </w:rPr>
      </w:pPr>
      <w:r>
        <w:rPr>
          <w:rFonts w:cstheme="minorHAnsi"/>
          <w:sz w:val="24"/>
          <w:szCs w:val="24"/>
        </w:rPr>
        <w:t>***</w:t>
      </w:r>
    </w:p>
    <w:p w:rsidR="00176DAF" w:rsidP="131935FD" w:rsidRDefault="00176DAF" w14:paraId="17E99EF5" w14:textId="77777777" w14:noSpellErr="1">
      <w:pPr>
        <w:spacing w:after="0"/>
        <w:ind w:firstLine="360"/>
        <w:rPr>
          <w:rFonts w:cs="Calibri" w:cstheme="minorAscii"/>
          <w:sz w:val="24"/>
          <w:szCs w:val="24"/>
        </w:rPr>
      </w:pPr>
      <w:commentRangeStart w:id="869577442"/>
    </w:p>
    <w:p w:rsidR="00176DAF" w:rsidP="131935FD" w:rsidRDefault="007F0EEA" w14:paraId="2FEAAD35" w14:textId="30851B41">
      <w:pPr>
        <w:spacing w:after="0"/>
        <w:rPr>
          <w:ins w:author="Gary Smailes" w:date="2024-02-26T16:05:02.993Z" w:id="1848214159"/>
          <w:rFonts w:cs="Calibri" w:cstheme="minorAscii"/>
          <w:sz w:val="24"/>
          <w:szCs w:val="24"/>
        </w:rPr>
      </w:pPr>
      <w:r w:rsidRPr="131935FD" w:rsidR="131935FD">
        <w:rPr>
          <w:rFonts w:cs="Calibri" w:cstheme="minorAscii"/>
          <w:sz w:val="24"/>
          <w:szCs w:val="24"/>
        </w:rPr>
        <w:t xml:space="preserve">My next stop </w:t>
      </w:r>
      <w:r w:rsidRPr="131935FD" w:rsidR="131935FD">
        <w:rPr>
          <w:rFonts w:cs="Calibri" w:cstheme="minorAscii"/>
          <w:sz w:val="24"/>
          <w:szCs w:val="24"/>
        </w:rPr>
        <w:t>i</w:t>
      </w:r>
      <w:commentRangeEnd w:id="869577442"/>
      <w:r>
        <w:rPr>
          <w:rStyle w:val="CommentReference"/>
        </w:rPr>
        <w:commentReference w:id="869577442"/>
      </w:r>
      <w:r w:rsidRPr="131935FD" w:rsidR="131935FD">
        <w:rPr>
          <w:rFonts w:cs="Calibri" w:cstheme="minorAscii"/>
          <w:sz w:val="24"/>
          <w:szCs w:val="24"/>
        </w:rPr>
        <w:t>sn’t</w:t>
      </w:r>
      <w:r w:rsidRPr="131935FD" w:rsidR="131935FD">
        <w:rPr>
          <w:rFonts w:cs="Calibri" w:cstheme="minorAscii"/>
          <w:sz w:val="24"/>
          <w:szCs w:val="24"/>
        </w:rPr>
        <w:t xml:space="preserve"> really a stop</w:t>
      </w:r>
      <w:r w:rsidRPr="131935FD" w:rsidR="131935FD">
        <w:rPr>
          <w:rFonts w:cs="Calibri" w:cstheme="minorAscii"/>
          <w:sz w:val="24"/>
          <w:szCs w:val="24"/>
        </w:rPr>
        <w:t>.</w:t>
      </w:r>
      <w:r w:rsidRPr="131935FD" w:rsidR="131935FD">
        <w:rPr>
          <w:rFonts w:cs="Calibri" w:cstheme="minorAscii"/>
          <w:sz w:val="24"/>
          <w:szCs w:val="24"/>
        </w:rPr>
        <w:t xml:space="preserve"> </w:t>
      </w:r>
      <w:r w:rsidRPr="131935FD" w:rsidR="131935FD">
        <w:rPr>
          <w:rFonts w:cs="Calibri" w:cstheme="minorAscii"/>
          <w:sz w:val="24"/>
          <w:szCs w:val="24"/>
        </w:rPr>
        <w:t>It’s</w:t>
      </w:r>
      <w:r w:rsidRPr="131935FD" w:rsidR="131935FD">
        <w:rPr>
          <w:rFonts w:cs="Calibri" w:cstheme="minorAscii"/>
          <w:sz w:val="24"/>
          <w:szCs w:val="24"/>
        </w:rPr>
        <w:t xml:space="preserve"> a Hail Mary, </w:t>
      </w:r>
      <w:r w:rsidRPr="131935FD" w:rsidR="131935FD">
        <w:rPr>
          <w:rFonts w:cs="Calibri" w:cstheme="minorAscii"/>
          <w:sz w:val="24"/>
          <w:szCs w:val="24"/>
        </w:rPr>
        <w:t>shot in the dark</w:t>
      </w:r>
      <w:r w:rsidRPr="131935FD" w:rsidR="131935FD">
        <w:rPr>
          <w:rFonts w:cs="Calibri" w:cstheme="minorAscii"/>
          <w:sz w:val="24"/>
          <w:szCs w:val="24"/>
        </w:rPr>
        <w:t>, pee in the middle of the night without turning on the lamp in the lavatory and going by sonar, whatever you want to call it.</w:t>
      </w:r>
      <w:r w:rsidRPr="131935FD" w:rsidR="131935FD">
        <w:rPr>
          <w:rFonts w:cs="Calibri" w:cstheme="minorAscii"/>
          <w:sz w:val="24"/>
          <w:szCs w:val="24"/>
        </w:rPr>
        <w:t xml:space="preserve"> </w:t>
      </w:r>
    </w:p>
    <w:p w:rsidR="00176DAF" w:rsidP="131935FD" w:rsidRDefault="007F0EEA" w14:paraId="72F05B37" w14:textId="31EA9E5C">
      <w:pPr>
        <w:spacing w:after="0"/>
        <w:ind w:firstLine="360"/>
        <w:rPr>
          <w:rFonts w:cs="Calibri" w:cstheme="minorAscii"/>
          <w:sz w:val="24"/>
          <w:szCs w:val="24"/>
        </w:rPr>
        <w:pPrChange w:author="Gary Smailes" w:date="2024-02-26T16:05:03.882Z">
          <w:pPr>
            <w:spacing w:after="0"/>
          </w:pPr>
        </w:pPrChange>
      </w:pPr>
      <w:r w:rsidRPr="131935FD" w:rsidR="131935FD">
        <w:rPr>
          <w:rFonts w:cs="Calibri" w:cstheme="minorAscii"/>
          <w:sz w:val="24"/>
          <w:szCs w:val="24"/>
        </w:rPr>
        <w:t>I f</w:t>
      </w:r>
      <w:commentRangeStart w:id="1843515044"/>
      <w:r w:rsidRPr="131935FD" w:rsidR="131935FD">
        <w:rPr>
          <w:rFonts w:cs="Calibri" w:cstheme="minorAscii"/>
          <w:sz w:val="24"/>
          <w:szCs w:val="24"/>
        </w:rPr>
        <w:t xml:space="preserve">ind a charter pilot and pay her ten large to haul my ass out to the Fleet training grounds on the other side of the </w:t>
      </w:r>
      <w:r w:rsidRPr="131935FD" w:rsidR="131935FD">
        <w:rPr>
          <w:rFonts w:cs="Calibri" w:cstheme="minorAscii"/>
          <w:sz w:val="24"/>
          <w:szCs w:val="24"/>
        </w:rPr>
        <w:t>Pronos</w:t>
      </w:r>
      <w:r w:rsidRPr="131935FD" w:rsidR="131935FD">
        <w:rPr>
          <w:rFonts w:cs="Calibri" w:cstheme="minorAscii"/>
          <w:sz w:val="24"/>
          <w:szCs w:val="24"/>
        </w:rPr>
        <w:t xml:space="preserve"> solar system.</w:t>
      </w:r>
      <w:r w:rsidRPr="131935FD" w:rsidR="131935FD">
        <w:rPr>
          <w:rFonts w:cs="Calibri" w:cstheme="minorAscii"/>
          <w:sz w:val="24"/>
          <w:szCs w:val="24"/>
        </w:rPr>
        <w:t xml:space="preserve"> </w:t>
      </w:r>
      <w:r w:rsidRPr="131935FD" w:rsidR="131935FD">
        <w:rPr>
          <w:rFonts w:cs="Calibri" w:cstheme="minorAscii"/>
          <w:sz w:val="24"/>
          <w:szCs w:val="24"/>
        </w:rPr>
        <w:t xml:space="preserve">The pilot </w:t>
      </w:r>
      <w:r w:rsidRPr="131935FD" w:rsidR="131935FD">
        <w:rPr>
          <w:rFonts w:cs="Calibri" w:cstheme="minorAscii"/>
          <w:sz w:val="24"/>
          <w:szCs w:val="24"/>
        </w:rPr>
        <w:t>isn’t</w:t>
      </w:r>
      <w:r w:rsidRPr="131935FD" w:rsidR="131935FD">
        <w:rPr>
          <w:rFonts w:cs="Calibri" w:cstheme="minorAscii"/>
          <w:sz w:val="24"/>
          <w:szCs w:val="24"/>
        </w:rPr>
        <w:t xml:space="preserve"> crazy about flying </w:t>
      </w:r>
      <w:r w:rsidRPr="131935FD" w:rsidR="131935FD">
        <w:rPr>
          <w:rFonts w:cs="Calibri" w:cstheme="minorAscii"/>
          <w:sz w:val="24"/>
          <w:szCs w:val="24"/>
        </w:rPr>
        <w:t>near</w:t>
      </w:r>
      <w:r w:rsidRPr="131935FD" w:rsidR="131935FD">
        <w:rPr>
          <w:rFonts w:cs="Calibri" w:cstheme="minorAscii"/>
          <w:sz w:val="24"/>
          <w:szCs w:val="24"/>
        </w:rPr>
        <w:t xml:space="preserve"> Fleet Marine starfighters armed with live shots, but </w:t>
      </w:r>
      <w:r w:rsidRPr="131935FD" w:rsidR="131935FD">
        <w:rPr>
          <w:rFonts w:cs="Calibri" w:cstheme="minorAscii"/>
          <w:sz w:val="24"/>
          <w:szCs w:val="24"/>
        </w:rPr>
        <w:t>she’s</w:t>
      </w:r>
      <w:r w:rsidRPr="131935FD" w:rsidR="131935FD">
        <w:rPr>
          <w:rFonts w:cs="Calibri" w:cstheme="minorAscii"/>
          <w:sz w:val="24"/>
          <w:szCs w:val="24"/>
        </w:rPr>
        <w:t xml:space="preserve"> crazy about </w:t>
      </w:r>
      <w:r w:rsidRPr="131935FD" w:rsidR="131935FD">
        <w:rPr>
          <w:rFonts w:cs="Calibri" w:cstheme="minorAscii"/>
          <w:sz w:val="24"/>
          <w:szCs w:val="24"/>
        </w:rPr>
        <w:t>spaceball</w:t>
      </w:r>
      <w:r w:rsidRPr="131935FD" w:rsidR="131935FD">
        <w:rPr>
          <w:rFonts w:cs="Calibri" w:cstheme="minorAscii"/>
          <w:sz w:val="24"/>
          <w:szCs w:val="24"/>
        </w:rPr>
        <w:t>. O</w:t>
      </w:r>
      <w:r w:rsidRPr="131935FD" w:rsidR="131935FD">
        <w:rPr>
          <w:rFonts w:cs="Calibri" w:cstheme="minorAscii"/>
          <w:sz w:val="24"/>
          <w:szCs w:val="24"/>
        </w:rPr>
        <w:t xml:space="preserve">nce I tell her who I am and what </w:t>
      </w:r>
      <w:r w:rsidRPr="131935FD" w:rsidR="131935FD">
        <w:rPr>
          <w:rFonts w:cs="Calibri" w:cstheme="minorAscii"/>
          <w:sz w:val="24"/>
          <w:szCs w:val="24"/>
        </w:rPr>
        <w:t>I’m</w:t>
      </w:r>
      <w:r w:rsidRPr="131935FD" w:rsidR="131935FD">
        <w:rPr>
          <w:rFonts w:cs="Calibri" w:cstheme="minorAscii"/>
          <w:sz w:val="24"/>
          <w:szCs w:val="24"/>
        </w:rPr>
        <w:t xml:space="preserve"> doing, she forgets that we were heading unannounced into a shooting range.</w:t>
      </w:r>
      <w:commentRangeEnd w:id="1843515044"/>
      <w:r>
        <w:rPr>
          <w:rStyle w:val="CommentReference"/>
        </w:rPr>
        <w:commentReference w:id="1843515044"/>
      </w:r>
    </w:p>
    <w:p w:rsidR="00176DAF" w:rsidP="00176DAF" w:rsidRDefault="007F0EEA" w14:paraId="2FFCD4CA" w14:textId="17ABD2E4">
      <w:pPr>
        <w:spacing w:after="0"/>
        <w:ind w:firstLine="360"/>
        <w:rPr>
          <w:rFonts w:cstheme="minorHAnsi"/>
          <w:sz w:val="24"/>
          <w:szCs w:val="24"/>
        </w:rPr>
      </w:pPr>
      <w:r w:rsidRPr="009E7F4C">
        <w:rPr>
          <w:rFonts w:cstheme="minorHAnsi"/>
          <w:sz w:val="24"/>
          <w:szCs w:val="24"/>
        </w:rPr>
        <w:t>“I can’t believe I’m flying with the real Rick Stern,” the pilot says for the hundredth fucking time since I stepped onboard.</w:t>
      </w:r>
      <w:r w:rsidR="0071681A">
        <w:rPr>
          <w:rFonts w:cstheme="minorHAnsi"/>
          <w:sz w:val="24"/>
          <w:szCs w:val="24"/>
        </w:rPr>
        <w:t xml:space="preserve"> </w:t>
      </w:r>
      <w:r w:rsidRPr="009E7F4C">
        <w:rPr>
          <w:rFonts w:cstheme="minorHAnsi"/>
          <w:sz w:val="24"/>
          <w:szCs w:val="24"/>
        </w:rPr>
        <w:t xml:space="preserve">Her name is </w:t>
      </w:r>
      <w:r w:rsidR="00C7311D">
        <w:rPr>
          <w:rFonts w:cstheme="minorHAnsi"/>
          <w:sz w:val="24"/>
          <w:szCs w:val="24"/>
        </w:rPr>
        <w:t>Luci</w:t>
      </w:r>
      <w:r w:rsidRPr="009E7F4C">
        <w:rPr>
          <w:rFonts w:cstheme="minorHAnsi"/>
          <w:sz w:val="24"/>
          <w:szCs w:val="24"/>
        </w:rPr>
        <w:t>.</w:t>
      </w:r>
    </w:p>
    <w:p w:rsidR="00176DAF" w:rsidP="131935FD" w:rsidRDefault="007F0EEA" w14:paraId="451B159D" w14:textId="39F16645">
      <w:pPr>
        <w:spacing w:after="0"/>
        <w:ind w:firstLine="360"/>
        <w:rPr>
          <w:ins w:author="Gary Smailes" w:date="2024-02-26T16:05:55.33Z" w:id="2006562647"/>
          <w:rFonts w:cs="Calibri" w:cstheme="minorAscii"/>
          <w:sz w:val="24"/>
          <w:szCs w:val="24"/>
        </w:rPr>
      </w:pPr>
      <w:commentRangeStart w:id="2145118643"/>
      <w:r w:rsidRPr="131935FD" w:rsidR="131935FD">
        <w:rPr>
          <w:rFonts w:cs="Calibri" w:cstheme="minorAscii"/>
          <w:sz w:val="24"/>
          <w:szCs w:val="24"/>
        </w:rPr>
        <w:t>A half-dozen starfighters buzz us.</w:t>
      </w:r>
      <w:r w:rsidRPr="131935FD" w:rsidR="131935FD">
        <w:rPr>
          <w:rFonts w:cs="Calibri" w:cstheme="minorAscii"/>
          <w:sz w:val="24"/>
          <w:szCs w:val="24"/>
        </w:rPr>
        <w:t xml:space="preserve"> </w:t>
      </w:r>
      <w:r w:rsidRPr="131935FD" w:rsidR="131935FD">
        <w:rPr>
          <w:rFonts w:cs="Calibri" w:cstheme="minorAscii"/>
          <w:sz w:val="24"/>
          <w:szCs w:val="24"/>
        </w:rPr>
        <w:t>I see cannons and missiles all over them and my stomach lurches.</w:t>
      </w:r>
      <w:r w:rsidRPr="131935FD" w:rsidR="131935FD">
        <w:rPr>
          <w:rFonts w:cs="Calibri" w:cstheme="minorAscii"/>
          <w:sz w:val="24"/>
          <w:szCs w:val="24"/>
        </w:rPr>
        <w:t xml:space="preserve"> </w:t>
      </w:r>
      <w:commentRangeEnd w:id="2145118643"/>
      <w:r>
        <w:rPr>
          <w:rStyle w:val="CommentReference"/>
        </w:rPr>
        <w:commentReference w:id="2145118643"/>
      </w:r>
    </w:p>
    <w:p w:rsidR="00176DAF" w:rsidP="131935FD" w:rsidRDefault="007F0EEA" w14:paraId="5E696108" w14:textId="4230F76D">
      <w:pPr>
        <w:spacing w:after="0"/>
        <w:ind w:firstLine="360"/>
        <w:rPr>
          <w:rFonts w:cs="Calibri" w:cstheme="minorAscii"/>
          <w:sz w:val="24"/>
          <w:szCs w:val="24"/>
        </w:rPr>
      </w:pPr>
      <w:r w:rsidRPr="131935FD" w:rsidR="131935FD">
        <w:rPr>
          <w:rFonts w:cs="Calibri" w:cstheme="minorAscii"/>
          <w:sz w:val="24"/>
          <w:szCs w:val="24"/>
        </w:rPr>
        <w:t xml:space="preserve">“Don’t you have to </w:t>
      </w:r>
      <w:r w:rsidRPr="131935FD" w:rsidR="131935FD">
        <w:rPr>
          <w:rFonts w:cs="Calibri" w:cstheme="minorAscii"/>
          <w:sz w:val="24"/>
          <w:szCs w:val="24"/>
        </w:rPr>
        <w:t>send</w:t>
      </w:r>
      <w:r w:rsidRPr="131935FD" w:rsidR="131935FD">
        <w:rPr>
          <w:rFonts w:cs="Calibri" w:cstheme="minorAscii"/>
          <w:sz w:val="24"/>
          <w:szCs w:val="24"/>
        </w:rPr>
        <w:t xml:space="preserve"> some </w:t>
      </w:r>
      <w:r w:rsidRPr="131935FD" w:rsidR="131935FD">
        <w:rPr>
          <w:rFonts w:cs="Calibri" w:cstheme="minorAscii"/>
          <w:sz w:val="24"/>
          <w:szCs w:val="24"/>
        </w:rPr>
        <w:t>code,</w:t>
      </w:r>
      <w:r w:rsidRPr="131935FD" w:rsidR="131935FD">
        <w:rPr>
          <w:rFonts w:cs="Calibri" w:cstheme="minorAscii"/>
          <w:sz w:val="24"/>
          <w:szCs w:val="24"/>
        </w:rPr>
        <w:t xml:space="preserve"> so we don’t get blown up?” I ask.</w:t>
      </w:r>
      <w:r w:rsidRPr="131935FD" w:rsidR="131935FD">
        <w:rPr>
          <w:rFonts w:cs="Calibri" w:cstheme="minorAscii"/>
          <w:sz w:val="24"/>
          <w:szCs w:val="24"/>
        </w:rPr>
        <w:t xml:space="preserve"> </w:t>
      </w:r>
    </w:p>
    <w:p w:rsidR="00176DAF" w:rsidP="131935FD" w:rsidRDefault="007F0EEA" w14:paraId="50DEDC23" w14:textId="24F27102">
      <w:pPr>
        <w:spacing w:after="0"/>
        <w:ind w:firstLine="360"/>
        <w:rPr>
          <w:rFonts w:cs="Calibri" w:cstheme="minorAscii"/>
          <w:sz w:val="24"/>
          <w:szCs w:val="24"/>
        </w:rPr>
      </w:pPr>
      <w:r w:rsidRPr="131935FD" w:rsidR="131935FD">
        <w:rPr>
          <w:rFonts w:cs="Calibri" w:cstheme="minorAscii"/>
          <w:sz w:val="24"/>
          <w:szCs w:val="24"/>
        </w:rPr>
        <w:t>“Oh, don’t worry honey, I won’t let anything happen to you,” she says, and then mashes her hand on her control panel. The starfighters even out in front and somebody came over the intercom and tells us to follow them. Luci wiggles her fingers at me. “See? Magic fingers</w:t>
      </w:r>
      <w:ins w:author="Gary Smailes" w:date="2024-02-26T16:15:14.002Z" w:id="1739000588">
        <w:r w:rsidRPr="131935FD" w:rsidR="131935FD">
          <w:rPr>
            <w:rFonts w:cs="Calibri" w:cstheme="minorAscii"/>
            <w:sz w:val="24"/>
            <w:szCs w:val="24"/>
          </w:rPr>
          <w:t>.</w:t>
        </w:r>
      </w:ins>
      <w:del w:author="Gary Smailes" w:date="2024-02-26T16:15:13.641Z" w:id="807937440">
        <w:r w:rsidRPr="131935FD" w:rsidDel="131935FD">
          <w:rPr>
            <w:rFonts w:cs="Calibri" w:cstheme="minorAscii"/>
            <w:sz w:val="24"/>
            <w:szCs w:val="24"/>
          </w:rPr>
          <w:delText>!</w:delText>
        </w:r>
      </w:del>
      <w:r w:rsidRPr="131935FD" w:rsidR="131935FD">
        <w:rPr>
          <w:rFonts w:cs="Calibri" w:cstheme="minorAscii"/>
          <w:sz w:val="24"/>
          <w:szCs w:val="24"/>
        </w:rPr>
        <w:t xml:space="preserve"> Bet </w:t>
      </w:r>
      <w:r w:rsidRPr="131935FD" w:rsidR="131935FD">
        <w:rPr>
          <w:rFonts w:cs="Calibri" w:cstheme="minorAscii"/>
          <w:sz w:val="24"/>
          <w:szCs w:val="24"/>
        </w:rPr>
        <w:t>you’re</w:t>
      </w:r>
      <w:r w:rsidRPr="131935FD" w:rsidR="131935FD">
        <w:rPr>
          <w:rFonts w:cs="Calibri" w:cstheme="minorAscii"/>
          <w:sz w:val="24"/>
          <w:szCs w:val="24"/>
        </w:rPr>
        <w:t xml:space="preserve"> wondering what else they can do, eh, big boy?”</w:t>
      </w:r>
    </w:p>
    <w:p w:rsidR="00026017" w:rsidP="131935FD" w:rsidRDefault="009D0563" w14:paraId="1B706F44" w14:textId="77777777" w14:noSpellErr="1">
      <w:pPr>
        <w:spacing w:after="0"/>
        <w:ind w:firstLine="360"/>
        <w:rPr>
          <w:rFonts w:cs="Calibri" w:cstheme="minorAscii"/>
          <w:sz w:val="24"/>
          <w:szCs w:val="24"/>
        </w:rPr>
      </w:pPr>
      <w:commentRangeStart w:id="76061474"/>
      <w:r w:rsidRPr="131935FD" w:rsidR="131935FD">
        <w:rPr>
          <w:rFonts w:cs="Calibri" w:cstheme="minorAscii"/>
          <w:sz w:val="24"/>
          <w:szCs w:val="24"/>
        </w:rPr>
        <w:t>W</w:t>
      </w:r>
      <w:r w:rsidRPr="131935FD" w:rsidR="131935FD">
        <w:rPr>
          <w:rFonts w:cs="Calibri" w:cstheme="minorAscii"/>
          <w:sz w:val="24"/>
          <w:szCs w:val="24"/>
        </w:rPr>
        <w:t xml:space="preserve">e dock with the local </w:t>
      </w:r>
      <w:r w:rsidRPr="131935FD" w:rsidR="131935FD">
        <w:rPr>
          <w:rFonts w:cs="Calibri" w:cstheme="minorAscii"/>
          <w:sz w:val="24"/>
          <w:szCs w:val="24"/>
        </w:rPr>
        <w:t>station</w:t>
      </w:r>
      <w:r w:rsidRPr="131935FD" w:rsidR="131935FD">
        <w:rPr>
          <w:rFonts w:cs="Calibri" w:cstheme="minorAscii"/>
          <w:sz w:val="24"/>
          <w:szCs w:val="24"/>
        </w:rPr>
        <w:t xml:space="preserve"> and I disembark from the ship into the not-so-welcoming arms of the Fleet Marines.</w:t>
      </w:r>
      <w:commentRangeEnd w:id="76061474"/>
      <w:r>
        <w:rPr>
          <w:rStyle w:val="CommentReference"/>
        </w:rPr>
        <w:commentReference w:id="76061474"/>
      </w:r>
    </w:p>
    <w:p w:rsidR="00026017" w:rsidP="00026017" w:rsidRDefault="00026017" w14:paraId="0CB13547" w14:textId="1A261989">
      <w:pPr>
        <w:spacing w:after="0"/>
        <w:ind w:firstLine="360"/>
        <w:rPr>
          <w:rFonts w:cstheme="minorHAnsi"/>
          <w:sz w:val="24"/>
          <w:szCs w:val="24"/>
        </w:rPr>
      </w:pPr>
      <w:r>
        <w:rPr>
          <w:rFonts w:cstheme="minorHAnsi"/>
          <w:sz w:val="24"/>
          <w:szCs w:val="24"/>
        </w:rPr>
        <w:t>“Luci said she had priority cargo,” the guy in charge says</w:t>
      </w:r>
      <w:r w:rsidR="00F91C37">
        <w:rPr>
          <w:rFonts w:cstheme="minorHAnsi"/>
          <w:sz w:val="24"/>
          <w:szCs w:val="24"/>
        </w:rPr>
        <w:t>. “</w:t>
      </w:r>
      <w:r>
        <w:rPr>
          <w:rFonts w:cstheme="minorHAnsi"/>
          <w:sz w:val="24"/>
          <w:szCs w:val="24"/>
        </w:rPr>
        <w:t>Who’re you?”</w:t>
      </w:r>
    </w:p>
    <w:p w:rsidR="00176DAF" w:rsidP="00176DAF" w:rsidRDefault="00F91C37" w14:paraId="3AB1EAEA" w14:textId="36BE239C">
      <w:pPr>
        <w:spacing w:after="0"/>
        <w:ind w:firstLine="360"/>
        <w:rPr>
          <w:rFonts w:cstheme="minorHAnsi"/>
          <w:sz w:val="24"/>
          <w:szCs w:val="24"/>
        </w:rPr>
      </w:pPr>
      <w:r>
        <w:rPr>
          <w:rFonts w:cstheme="minorHAnsi"/>
          <w:sz w:val="24"/>
          <w:szCs w:val="24"/>
        </w:rPr>
        <w:t xml:space="preserve">“My name is Rick,” I say. </w:t>
      </w:r>
      <w:r w:rsidR="00CC5F26">
        <w:rPr>
          <w:rFonts w:cstheme="minorHAnsi"/>
          <w:sz w:val="24"/>
          <w:szCs w:val="24"/>
        </w:rPr>
        <w:t>“</w:t>
      </w:r>
      <w:r w:rsidRPr="009E7F4C" w:rsidR="007F0EEA">
        <w:rPr>
          <w:rFonts w:cstheme="minorHAnsi"/>
          <w:sz w:val="24"/>
          <w:szCs w:val="24"/>
        </w:rPr>
        <w:t>I need to see Laura Rivens</w:t>
      </w:r>
      <w:r>
        <w:rPr>
          <w:rFonts w:cstheme="minorHAnsi"/>
          <w:sz w:val="24"/>
          <w:szCs w:val="24"/>
        </w:rPr>
        <w:t>.”</w:t>
      </w:r>
    </w:p>
    <w:p w:rsidR="00176DAF" w:rsidP="00176DAF" w:rsidRDefault="007F0EEA" w14:paraId="1F733F1B" w14:textId="77777777">
      <w:pPr>
        <w:spacing w:after="0"/>
        <w:ind w:firstLine="360"/>
        <w:rPr>
          <w:rFonts w:cstheme="minorHAnsi"/>
          <w:sz w:val="24"/>
          <w:szCs w:val="24"/>
        </w:rPr>
      </w:pPr>
      <w:r w:rsidRPr="009E7F4C">
        <w:rPr>
          <w:rFonts w:cstheme="minorHAnsi"/>
          <w:sz w:val="24"/>
          <w:szCs w:val="24"/>
        </w:rPr>
        <w:t>“Are you expected?”</w:t>
      </w:r>
    </w:p>
    <w:p w:rsidR="00176DAF" w:rsidP="00176DAF" w:rsidRDefault="007F0EEA" w14:paraId="398E6241" w14:textId="77777777">
      <w:pPr>
        <w:spacing w:after="0"/>
        <w:ind w:firstLine="360"/>
        <w:rPr>
          <w:rFonts w:cstheme="minorHAnsi"/>
          <w:sz w:val="24"/>
          <w:szCs w:val="24"/>
        </w:rPr>
      </w:pPr>
      <w:r w:rsidRPr="009E7F4C">
        <w:rPr>
          <w:rFonts w:cstheme="minorHAnsi"/>
          <w:sz w:val="24"/>
          <w:szCs w:val="24"/>
        </w:rPr>
        <w:t>“Nope, and I’m trying to keep it a surprise.”</w:t>
      </w:r>
    </w:p>
    <w:p w:rsidR="00176DAF" w:rsidP="00176DAF" w:rsidRDefault="007F0EEA" w14:paraId="3918C9DE" w14:textId="5BEC1802">
      <w:pPr>
        <w:spacing w:after="0"/>
        <w:ind w:firstLine="360"/>
        <w:rPr>
          <w:rFonts w:cstheme="minorHAnsi"/>
          <w:sz w:val="24"/>
          <w:szCs w:val="24"/>
        </w:rPr>
      </w:pPr>
      <w:r w:rsidRPr="009E7F4C">
        <w:rPr>
          <w:rFonts w:cstheme="minorHAnsi"/>
          <w:sz w:val="24"/>
          <w:szCs w:val="24"/>
        </w:rPr>
        <w:t xml:space="preserve">The </w:t>
      </w:r>
      <w:r w:rsidR="00DF2900">
        <w:rPr>
          <w:rFonts w:cstheme="minorHAnsi"/>
          <w:sz w:val="24"/>
          <w:szCs w:val="24"/>
        </w:rPr>
        <w:t>m</w:t>
      </w:r>
      <w:r w:rsidRPr="009E7F4C">
        <w:rPr>
          <w:rFonts w:cstheme="minorHAnsi"/>
          <w:sz w:val="24"/>
          <w:szCs w:val="24"/>
        </w:rPr>
        <w:t>arine shakes his head.</w:t>
      </w:r>
      <w:r w:rsidR="0071681A">
        <w:rPr>
          <w:rFonts w:cstheme="minorHAnsi"/>
          <w:sz w:val="24"/>
          <w:szCs w:val="24"/>
        </w:rPr>
        <w:t xml:space="preserve"> </w:t>
      </w:r>
      <w:r w:rsidRPr="009E7F4C">
        <w:rPr>
          <w:rFonts w:cstheme="minorHAnsi"/>
          <w:sz w:val="24"/>
          <w:szCs w:val="24"/>
        </w:rPr>
        <w:t>“First, Miss Rivens is not fond of surprises, and two, she works in a restricted area.</w:t>
      </w:r>
      <w:r w:rsidR="0071681A">
        <w:rPr>
          <w:rFonts w:cstheme="minorHAnsi"/>
          <w:sz w:val="24"/>
          <w:szCs w:val="24"/>
        </w:rPr>
        <w:t xml:space="preserve"> </w:t>
      </w:r>
      <w:r w:rsidRPr="009E7F4C">
        <w:rPr>
          <w:rFonts w:cstheme="minorHAnsi"/>
          <w:sz w:val="24"/>
          <w:szCs w:val="24"/>
        </w:rPr>
        <w:t>I don’t think you qualify as authorized personnel.”</w:t>
      </w:r>
    </w:p>
    <w:p w:rsidR="00176DAF" w:rsidP="00176DAF" w:rsidRDefault="007F0EEA" w14:paraId="685AE4AC" w14:textId="77777777">
      <w:pPr>
        <w:spacing w:after="0"/>
        <w:ind w:firstLine="360"/>
        <w:rPr>
          <w:rFonts w:cstheme="minorHAnsi"/>
          <w:sz w:val="24"/>
          <w:szCs w:val="24"/>
        </w:rPr>
      </w:pPr>
      <w:r w:rsidRPr="009E7F4C">
        <w:rPr>
          <w:rFonts w:cstheme="minorHAnsi"/>
          <w:sz w:val="24"/>
          <w:szCs w:val="24"/>
        </w:rPr>
        <w:t>“It’s Mrs.,” I tell him.</w:t>
      </w:r>
    </w:p>
    <w:p w:rsidR="00176DAF" w:rsidP="00176DAF" w:rsidRDefault="007F0EEA" w14:paraId="59E8A1F1" w14:textId="77777777">
      <w:pPr>
        <w:spacing w:after="0"/>
        <w:ind w:firstLine="360"/>
        <w:rPr>
          <w:rFonts w:cstheme="minorHAnsi"/>
          <w:sz w:val="24"/>
          <w:szCs w:val="24"/>
        </w:rPr>
      </w:pPr>
      <w:r w:rsidRPr="009E7F4C">
        <w:rPr>
          <w:rFonts w:cstheme="minorHAnsi"/>
          <w:sz w:val="24"/>
          <w:szCs w:val="24"/>
        </w:rPr>
        <w:t>“I’m sorry?”</w:t>
      </w:r>
    </w:p>
    <w:p w:rsidR="00176DAF" w:rsidP="00176DAF" w:rsidRDefault="007F0EEA" w14:paraId="3A79D64F" w14:textId="77777777">
      <w:pPr>
        <w:spacing w:after="0"/>
        <w:ind w:firstLine="360"/>
        <w:rPr>
          <w:rFonts w:cstheme="minorHAnsi"/>
          <w:sz w:val="24"/>
          <w:szCs w:val="24"/>
        </w:rPr>
      </w:pPr>
      <w:r w:rsidRPr="009E7F4C">
        <w:rPr>
          <w:rFonts w:cstheme="minorHAnsi"/>
          <w:sz w:val="24"/>
          <w:szCs w:val="24"/>
        </w:rPr>
        <w:t>“It’s Mrs. Rivens.</w:t>
      </w:r>
      <w:r w:rsidR="0071681A">
        <w:rPr>
          <w:rFonts w:cstheme="minorHAnsi"/>
          <w:sz w:val="24"/>
          <w:szCs w:val="24"/>
        </w:rPr>
        <w:t xml:space="preserve"> </w:t>
      </w:r>
      <w:r w:rsidRPr="009E7F4C">
        <w:rPr>
          <w:rFonts w:cstheme="minorHAnsi"/>
          <w:sz w:val="24"/>
          <w:szCs w:val="24"/>
        </w:rPr>
        <w:t>She’s married.”</w:t>
      </w:r>
    </w:p>
    <w:p w:rsidR="00176DAF" w:rsidP="00176DAF" w:rsidRDefault="007F0EEA" w14:paraId="21D26D79" w14:textId="48CBC27F">
      <w:pPr>
        <w:spacing w:after="0"/>
        <w:ind w:firstLine="360"/>
        <w:rPr>
          <w:rFonts w:cstheme="minorHAnsi"/>
          <w:sz w:val="24"/>
          <w:szCs w:val="24"/>
        </w:rPr>
      </w:pPr>
      <w:r w:rsidRPr="009E7F4C">
        <w:rPr>
          <w:rFonts w:cstheme="minorHAnsi"/>
          <w:sz w:val="24"/>
          <w:szCs w:val="24"/>
        </w:rPr>
        <w:t xml:space="preserve">The </w:t>
      </w:r>
      <w:r w:rsidR="00DF2900">
        <w:rPr>
          <w:rFonts w:cstheme="minorHAnsi"/>
          <w:sz w:val="24"/>
          <w:szCs w:val="24"/>
        </w:rPr>
        <w:t>m</w:t>
      </w:r>
      <w:r w:rsidRPr="009E7F4C">
        <w:rPr>
          <w:rFonts w:cstheme="minorHAnsi"/>
          <w:sz w:val="24"/>
          <w:szCs w:val="24"/>
        </w:rPr>
        <w:t>arine frowns.</w:t>
      </w:r>
      <w:r w:rsidR="0071681A">
        <w:rPr>
          <w:rFonts w:cstheme="minorHAnsi"/>
          <w:sz w:val="24"/>
          <w:szCs w:val="24"/>
        </w:rPr>
        <w:t xml:space="preserve"> </w:t>
      </w:r>
      <w:r w:rsidRPr="009E7F4C">
        <w:rPr>
          <w:rFonts w:cstheme="minorHAnsi"/>
          <w:sz w:val="24"/>
          <w:szCs w:val="24"/>
        </w:rPr>
        <w:t>I watch the guy’s fantasy evaporate from his eyes.</w:t>
      </w:r>
      <w:r w:rsidR="0071681A">
        <w:rPr>
          <w:rFonts w:cstheme="minorHAnsi"/>
          <w:sz w:val="24"/>
          <w:szCs w:val="24"/>
        </w:rPr>
        <w:t xml:space="preserve"> </w:t>
      </w:r>
      <w:r w:rsidRPr="009E7F4C">
        <w:rPr>
          <w:rFonts w:cstheme="minorHAnsi"/>
          <w:sz w:val="24"/>
          <w:szCs w:val="24"/>
        </w:rPr>
        <w:t>“What?” he asks.</w:t>
      </w:r>
      <w:r w:rsidR="0071681A">
        <w:rPr>
          <w:rFonts w:cstheme="minorHAnsi"/>
          <w:sz w:val="24"/>
          <w:szCs w:val="24"/>
        </w:rPr>
        <w:t xml:space="preserve"> </w:t>
      </w:r>
      <w:r w:rsidRPr="009E7F4C">
        <w:rPr>
          <w:rFonts w:cstheme="minorHAnsi"/>
          <w:sz w:val="24"/>
          <w:szCs w:val="24"/>
        </w:rPr>
        <w:t>“Who’s the lucky guy?”</w:t>
      </w:r>
    </w:p>
    <w:p w:rsidR="00176DAF" w:rsidP="00176DAF" w:rsidRDefault="007F0EEA" w14:paraId="4859BF0F" w14:textId="77777777">
      <w:pPr>
        <w:spacing w:after="0"/>
        <w:ind w:firstLine="360"/>
        <w:rPr>
          <w:rFonts w:cstheme="minorHAnsi"/>
          <w:sz w:val="24"/>
          <w:szCs w:val="24"/>
        </w:rPr>
      </w:pPr>
      <w:r w:rsidRPr="009E7F4C">
        <w:rPr>
          <w:rFonts w:cstheme="minorHAnsi"/>
          <w:sz w:val="24"/>
          <w:szCs w:val="24"/>
        </w:rPr>
        <w:t>I give him a lopsided grin.</w:t>
      </w:r>
      <w:r w:rsidR="0071681A">
        <w:rPr>
          <w:rFonts w:cstheme="minorHAnsi"/>
          <w:sz w:val="24"/>
          <w:szCs w:val="24"/>
        </w:rPr>
        <w:t xml:space="preserve"> </w:t>
      </w:r>
      <w:r w:rsidRPr="009E7F4C">
        <w:rPr>
          <w:rFonts w:cstheme="minorHAnsi"/>
          <w:sz w:val="24"/>
          <w:szCs w:val="24"/>
        </w:rPr>
        <w:t>“That sorry bastard would be me.”</w:t>
      </w:r>
    </w:p>
    <w:p w:rsidRPr="009E7F4C" w:rsidR="007F0EEA" w:rsidP="131935FD" w:rsidRDefault="007F0EEA" w14:paraId="6DACA003" w14:textId="20BE8750" w14:noSpellErr="1">
      <w:pPr>
        <w:spacing w:after="0"/>
        <w:ind w:firstLine="360"/>
        <w:rPr>
          <w:del w:author="Gary Smailes" w:date="2024-02-26T16:16:13.381Z" w:id="1660279987"/>
          <w:rFonts w:cs="Calibri" w:cstheme="minorAscii"/>
          <w:sz w:val="24"/>
          <w:szCs w:val="24"/>
        </w:rPr>
      </w:pPr>
    </w:p>
    <w:p w:rsidR="00176DAF" w:rsidP="131935FD" w:rsidRDefault="00AD7AB1" w14:paraId="40A11F16" w14:textId="77777777">
      <w:pPr>
        <w:spacing w:after="0"/>
        <w:jc w:val="center"/>
        <w:rPr>
          <w:del w:author="Gary Smailes" w:date="2024-02-26T16:16:13.38Z" w:id="1107082578"/>
          <w:rFonts w:cs="Calibri" w:cstheme="minorAscii"/>
          <w:sz w:val="24"/>
          <w:szCs w:val="24"/>
        </w:rPr>
      </w:pPr>
      <w:del w:author="Gary Smailes" w:date="2024-02-26T16:16:13.381Z" w:id="603851837">
        <w:r w:rsidRPr="131935FD" w:rsidDel="131935FD">
          <w:rPr>
            <w:rFonts w:cs="Calibri" w:cstheme="minorAscii"/>
            <w:sz w:val="24"/>
            <w:szCs w:val="24"/>
          </w:rPr>
          <w:delText>***</w:delText>
        </w:r>
      </w:del>
    </w:p>
    <w:p w:rsidR="00176DAF" w:rsidP="131935FD" w:rsidRDefault="00176DAF" w14:paraId="29D27AB5" w14:textId="77777777" w14:noSpellErr="1">
      <w:pPr>
        <w:spacing w:after="0"/>
        <w:ind w:firstLine="360"/>
        <w:rPr>
          <w:del w:author="Gary Smailes" w:date="2024-02-26T16:16:13.38Z" w:id="366884384"/>
          <w:rFonts w:cs="Calibri" w:cstheme="minorAscii"/>
          <w:sz w:val="24"/>
          <w:szCs w:val="24"/>
        </w:rPr>
      </w:pPr>
    </w:p>
    <w:p w:rsidR="00176DAF" w:rsidP="131935FD" w:rsidRDefault="007F0EEA" w14:paraId="2477CE5F" w14:textId="389D20AA">
      <w:pPr>
        <w:spacing w:after="0"/>
        <w:ind w:firstLine="360"/>
        <w:rPr>
          <w:rFonts w:cs="Calibri" w:cstheme="minorAscii"/>
          <w:sz w:val="24"/>
          <w:szCs w:val="24"/>
        </w:rPr>
        <w:pPrChange w:author="Gary Smailes" w:date="2024-02-26T16:16:15.907Z">
          <w:pPr>
            <w:spacing w:after="0"/>
          </w:pPr>
        </w:pPrChange>
      </w:pPr>
      <w:commentRangeStart w:id="864816866"/>
      <w:r w:rsidRPr="131935FD" w:rsidR="131935FD">
        <w:rPr>
          <w:rFonts w:cs="Calibri" w:cstheme="minorAscii"/>
          <w:sz w:val="24"/>
          <w:szCs w:val="24"/>
        </w:rPr>
        <w:t xml:space="preserve">Laura and I met back when I was the coach for the Helios Hawks. She </w:t>
      </w:r>
      <w:r w:rsidRPr="131935FD" w:rsidR="131935FD">
        <w:rPr>
          <w:rFonts w:cs="Calibri" w:cstheme="minorAscii"/>
          <w:sz w:val="24"/>
          <w:szCs w:val="24"/>
        </w:rPr>
        <w:t>was in charge of</w:t>
      </w:r>
      <w:r w:rsidRPr="131935FD" w:rsidR="131935FD">
        <w:rPr>
          <w:rFonts w:cs="Calibri" w:cstheme="minorAscii"/>
          <w:sz w:val="24"/>
          <w:szCs w:val="24"/>
        </w:rPr>
        <w:t xml:space="preserve"> the exosuits, making sure they were combat – I mean, game – ready. We had the usual whirlwind romance, ending up with a drunken wedding neither of us remembered and I was sure </w:t>
      </w:r>
      <w:r w:rsidRPr="131935FD" w:rsidR="131935FD">
        <w:rPr>
          <w:rFonts w:cs="Calibri" w:cstheme="minorAscii"/>
          <w:sz w:val="24"/>
          <w:szCs w:val="24"/>
        </w:rPr>
        <w:t>didn’t</w:t>
      </w:r>
      <w:r w:rsidRPr="131935FD" w:rsidR="131935FD">
        <w:rPr>
          <w:rFonts w:cs="Calibri" w:cstheme="minorAscii"/>
          <w:sz w:val="24"/>
          <w:szCs w:val="24"/>
        </w:rPr>
        <w:t xml:space="preserve"> mean anything. We made </w:t>
      </w:r>
      <w:r w:rsidRPr="131935FD" w:rsidR="131935FD">
        <w:rPr>
          <w:rFonts w:cs="Calibri" w:cstheme="minorAscii"/>
          <w:sz w:val="24"/>
          <w:szCs w:val="24"/>
        </w:rPr>
        <w:t>a great team</w:t>
      </w:r>
      <w:r w:rsidRPr="131935FD" w:rsidR="131935FD">
        <w:rPr>
          <w:rFonts w:cs="Calibri" w:cstheme="minorAscii"/>
          <w:sz w:val="24"/>
          <w:szCs w:val="24"/>
        </w:rPr>
        <w:t xml:space="preserve">, with me devising clever plays and her blurring the lines between legal and completely immoral suit mods. We </w:t>
      </w:r>
      <w:r w:rsidRPr="131935FD" w:rsidR="131935FD">
        <w:rPr>
          <w:rFonts w:cs="Calibri" w:cstheme="minorAscii"/>
          <w:sz w:val="24"/>
          <w:szCs w:val="24"/>
        </w:rPr>
        <w:t>would’ve</w:t>
      </w:r>
      <w:r w:rsidRPr="131935FD" w:rsidR="131935FD">
        <w:rPr>
          <w:rFonts w:cs="Calibri" w:cstheme="minorAscii"/>
          <w:sz w:val="24"/>
          <w:szCs w:val="24"/>
        </w:rPr>
        <w:t xml:space="preserve"> made the </w:t>
      </w:r>
      <w:ins w:author="Gary Smailes" w:date="2024-02-26T16:36:14.145Z" w:id="807433526">
        <w:r w:rsidRPr="131935FD" w:rsidR="131935FD">
          <w:rPr>
            <w:rFonts w:cs="Calibri" w:cstheme="minorAscii"/>
            <w:sz w:val="24"/>
            <w:szCs w:val="24"/>
          </w:rPr>
          <w:t>c</w:t>
        </w:r>
      </w:ins>
      <w:del w:author="Gary Smailes" w:date="2024-02-26T16:36:13.742Z" w:id="298505374">
        <w:r w:rsidRPr="131935FD" w:rsidDel="131935FD">
          <w:rPr>
            <w:rFonts w:cs="Calibri" w:cstheme="minorAscii"/>
            <w:sz w:val="24"/>
            <w:szCs w:val="24"/>
          </w:rPr>
          <w:delText>C</w:delText>
        </w:r>
      </w:del>
      <w:r w:rsidRPr="131935FD" w:rsidR="131935FD">
        <w:rPr>
          <w:rFonts w:cs="Calibri" w:cstheme="minorAscii"/>
          <w:sz w:val="24"/>
          <w:szCs w:val="24"/>
        </w:rPr>
        <w:t xml:space="preserve">up that year, but then I slept with somebody I </w:t>
      </w:r>
      <w:r w:rsidRPr="131935FD" w:rsidR="131935FD">
        <w:rPr>
          <w:rFonts w:cs="Calibri" w:cstheme="minorAscii"/>
          <w:sz w:val="24"/>
          <w:szCs w:val="24"/>
        </w:rPr>
        <w:t>shouldn’t</w:t>
      </w:r>
      <w:r w:rsidRPr="131935FD" w:rsidR="131935FD">
        <w:rPr>
          <w:rFonts w:cs="Calibri" w:cstheme="minorAscii"/>
          <w:sz w:val="24"/>
          <w:szCs w:val="24"/>
        </w:rPr>
        <w:t xml:space="preserve"> have, shot a bee, and discovered Laura was sincere about the whole married thing. I got banned and she was gone.</w:t>
      </w:r>
      <w:commentRangeEnd w:id="864816866"/>
      <w:r>
        <w:rPr>
          <w:rStyle w:val="CommentReference"/>
        </w:rPr>
        <w:commentReference w:id="864816866"/>
      </w:r>
    </w:p>
    <w:p w:rsidR="00176DAF" w:rsidP="131935FD" w:rsidRDefault="007F0EEA" w14:paraId="3B8DC1B8" w14:textId="77777777">
      <w:pPr>
        <w:spacing w:after="0"/>
        <w:ind w:firstLine="360"/>
        <w:rPr>
          <w:del w:author="Gary Smailes" w:date="2024-02-26T16:38:20.029Z" w:id="1288858067"/>
          <w:rFonts w:cs="Calibri" w:cstheme="minorAscii"/>
          <w:sz w:val="24"/>
          <w:szCs w:val="24"/>
        </w:rPr>
      </w:pPr>
      <w:r w:rsidRPr="131935FD" w:rsidR="131935FD">
        <w:rPr>
          <w:rFonts w:cs="Calibri" w:cstheme="minorAscii"/>
          <w:sz w:val="24"/>
          <w:szCs w:val="24"/>
        </w:rPr>
        <w:t>Mrs. Rivens arrive</w:t>
      </w:r>
      <w:commentRangeStart w:id="1639071459"/>
      <w:r w:rsidRPr="131935FD" w:rsidR="131935FD">
        <w:rPr>
          <w:rFonts w:cs="Calibri" w:cstheme="minorAscii"/>
          <w:sz w:val="24"/>
          <w:szCs w:val="24"/>
        </w:rPr>
        <w:t xml:space="preserve">s on the hanger deck eight minutes after I tell the Marine who I am. First time in two years </w:t>
      </w:r>
      <w:r w:rsidRPr="131935FD" w:rsidR="131935FD">
        <w:rPr>
          <w:rFonts w:cs="Calibri" w:cstheme="minorAscii"/>
          <w:sz w:val="24"/>
          <w:szCs w:val="24"/>
        </w:rPr>
        <w:t>I’d</w:t>
      </w:r>
      <w:r w:rsidRPr="131935FD" w:rsidR="131935FD">
        <w:rPr>
          <w:rFonts w:cs="Calibri" w:cstheme="minorAscii"/>
          <w:sz w:val="24"/>
          <w:szCs w:val="24"/>
        </w:rPr>
        <w:t xml:space="preserve"> seen her, an</w:t>
      </w:r>
      <w:commentRangeEnd w:id="1639071459"/>
      <w:r>
        <w:rPr>
          <w:rStyle w:val="CommentReference"/>
        </w:rPr>
        <w:commentReference w:id="1639071459"/>
      </w:r>
      <w:r w:rsidRPr="131935FD" w:rsidR="131935FD">
        <w:rPr>
          <w:rFonts w:cs="Calibri" w:cstheme="minorAscii"/>
          <w:sz w:val="24"/>
          <w:szCs w:val="24"/>
        </w:rPr>
        <w:t xml:space="preserve">d she looks just as mad. </w:t>
      </w:r>
      <w:del w:author="Gary Smailes" w:date="2024-02-26T16:38:20.029Z" w:id="1029321711">
        <w:r w:rsidRPr="131935FD" w:rsidDel="131935FD">
          <w:rPr>
            <w:rFonts w:cs="Calibri" w:cstheme="minorAscii"/>
            <w:sz w:val="24"/>
            <w:szCs w:val="24"/>
          </w:rPr>
          <w:delText>By the way, anybody</w:delText>
        </w:r>
        <w:r w:rsidRPr="131935FD" w:rsidDel="131935FD">
          <w:rPr>
            <w:rFonts w:cs="Calibri" w:cstheme="minorAscii"/>
            <w:sz w:val="24"/>
            <w:szCs w:val="24"/>
          </w:rPr>
          <w:delText xml:space="preserve"> who tells you </w:delText>
        </w:r>
        <w:r w:rsidRPr="131935FD" w:rsidDel="131935FD">
          <w:rPr>
            <w:rFonts w:cs="Calibri" w:cstheme="minorAscii"/>
            <w:sz w:val="24"/>
            <w:szCs w:val="24"/>
          </w:rPr>
          <w:delText>“time</w:delText>
        </w:r>
        <w:r w:rsidRPr="131935FD" w:rsidDel="131935FD">
          <w:rPr>
            <w:rFonts w:cs="Calibri" w:cstheme="minorAscii"/>
            <w:sz w:val="24"/>
            <w:szCs w:val="24"/>
          </w:rPr>
          <w:delText xml:space="preserve"> heals all wounds” has never been married – nobody can hold a grudge like your wife. So, </w:delText>
        </w:r>
        <w:r w:rsidRPr="131935FD" w:rsidDel="131935FD">
          <w:rPr>
            <w:rFonts w:cs="Calibri" w:cstheme="minorAscii"/>
            <w:sz w:val="24"/>
            <w:szCs w:val="24"/>
          </w:rPr>
          <w:delText>don’t</w:delText>
        </w:r>
        <w:r w:rsidRPr="131935FD" w:rsidDel="131935FD">
          <w:rPr>
            <w:rFonts w:cs="Calibri" w:cstheme="minorAscii"/>
            <w:sz w:val="24"/>
            <w:szCs w:val="24"/>
          </w:rPr>
          <w:delText xml:space="preserve"> trust that sweet smile for a second, because in the back of her head </w:delText>
        </w:r>
        <w:r w:rsidRPr="131935FD" w:rsidDel="131935FD">
          <w:rPr>
            <w:rFonts w:cs="Calibri" w:cstheme="minorAscii"/>
            <w:sz w:val="24"/>
            <w:szCs w:val="24"/>
          </w:rPr>
          <w:delText>she’s</w:delText>
        </w:r>
        <w:r w:rsidRPr="131935FD" w:rsidDel="131935FD">
          <w:rPr>
            <w:rFonts w:cs="Calibri" w:cstheme="minorAscii"/>
            <w:sz w:val="24"/>
            <w:szCs w:val="24"/>
          </w:rPr>
          <w:delText xml:space="preserve"> planning your absolute destruction. </w:delText>
        </w:r>
      </w:del>
    </w:p>
    <w:p w:rsidR="00176DAF" w:rsidP="131935FD" w:rsidRDefault="007F0EEA" w14:paraId="61741292" w14:textId="77777777" w14:noSpellErr="1">
      <w:pPr>
        <w:spacing w:after="0"/>
        <w:ind w:firstLine="0"/>
        <w:rPr>
          <w:rFonts w:cs="Calibri" w:cstheme="minorAscii"/>
          <w:sz w:val="24"/>
          <w:szCs w:val="24"/>
        </w:rPr>
        <w:pPrChange w:author="Gary Smailes" w:date="2024-02-26T16:38:22.1Z">
          <w:pPr>
            <w:spacing w:after="0"/>
            <w:ind w:firstLine="360"/>
          </w:pPr>
        </w:pPrChange>
      </w:pPr>
      <w:r w:rsidRPr="131935FD" w:rsidR="131935FD">
        <w:rPr>
          <w:rFonts w:cs="Calibri" w:cstheme="minorAscii"/>
          <w:sz w:val="24"/>
          <w:szCs w:val="24"/>
        </w:rPr>
        <w:t xml:space="preserve">She stalks right up to me, her black hair bouncing on her shoulders in that </w:t>
      </w:r>
      <w:r w:rsidRPr="131935FD" w:rsidR="131935FD">
        <w:rPr>
          <w:rFonts w:cs="Calibri" w:cstheme="minorAscii"/>
          <w:sz w:val="24"/>
          <w:szCs w:val="24"/>
        </w:rPr>
        <w:t>nice way</w:t>
      </w:r>
      <w:r w:rsidRPr="131935FD" w:rsidR="131935FD">
        <w:rPr>
          <w:rFonts w:cs="Calibri" w:cstheme="minorAscii"/>
          <w:sz w:val="24"/>
          <w:szCs w:val="24"/>
        </w:rPr>
        <w:t xml:space="preserve"> </w:t>
      </w:r>
      <w:r w:rsidRPr="131935FD" w:rsidR="131935FD">
        <w:rPr>
          <w:rFonts w:cs="Calibri" w:cstheme="minorAscii"/>
          <w:sz w:val="24"/>
          <w:szCs w:val="24"/>
        </w:rPr>
        <w:t>I’ve</w:t>
      </w:r>
      <w:r w:rsidRPr="131935FD" w:rsidR="131935FD">
        <w:rPr>
          <w:rFonts w:cs="Calibri" w:cstheme="minorAscii"/>
          <w:sz w:val="24"/>
          <w:szCs w:val="24"/>
        </w:rPr>
        <w:t xml:space="preserve"> always </w:t>
      </w:r>
      <w:r w:rsidRPr="131935FD" w:rsidR="131935FD">
        <w:rPr>
          <w:rFonts w:cs="Calibri" w:cstheme="minorAscii"/>
          <w:sz w:val="24"/>
          <w:szCs w:val="24"/>
        </w:rPr>
        <w:t>adored and</w:t>
      </w:r>
      <w:r w:rsidRPr="131935FD" w:rsidR="131935FD">
        <w:rPr>
          <w:rFonts w:cs="Calibri" w:cstheme="minorAscii"/>
          <w:sz w:val="24"/>
          <w:szCs w:val="24"/>
        </w:rPr>
        <w:t xml:space="preserve"> punches me square in the mouth.</w:t>
      </w:r>
      <w:r w:rsidRPr="131935FD" w:rsidR="131935FD">
        <w:rPr>
          <w:rFonts w:cs="Calibri" w:cstheme="minorAscii"/>
          <w:sz w:val="24"/>
          <w:szCs w:val="24"/>
        </w:rPr>
        <w:t xml:space="preserve"> </w:t>
      </w:r>
      <w:r w:rsidRPr="131935FD" w:rsidR="131935FD">
        <w:rPr>
          <w:rFonts w:cs="Calibri" w:cstheme="minorAscii"/>
          <w:sz w:val="24"/>
          <w:szCs w:val="24"/>
        </w:rPr>
        <w:t>Put her back into it, locked her wrist, the whole ninety meters.</w:t>
      </w:r>
      <w:r w:rsidRPr="131935FD" w:rsidR="131935FD">
        <w:rPr>
          <w:rFonts w:cs="Calibri" w:cstheme="minorAscii"/>
          <w:sz w:val="24"/>
          <w:szCs w:val="24"/>
        </w:rPr>
        <w:t xml:space="preserve"> </w:t>
      </w:r>
      <w:r w:rsidRPr="131935FD" w:rsidR="131935FD">
        <w:rPr>
          <w:rFonts w:cs="Calibri" w:cstheme="minorAscii"/>
          <w:sz w:val="24"/>
          <w:szCs w:val="24"/>
        </w:rPr>
        <w:t>My legs disappear at the hip.</w:t>
      </w:r>
      <w:r w:rsidRPr="131935FD" w:rsidR="131935FD">
        <w:rPr>
          <w:rFonts w:cs="Calibri" w:cstheme="minorAscii"/>
          <w:sz w:val="24"/>
          <w:szCs w:val="24"/>
        </w:rPr>
        <w:t xml:space="preserve"> </w:t>
      </w:r>
      <w:r w:rsidRPr="131935FD" w:rsidR="131935FD">
        <w:rPr>
          <w:rFonts w:cs="Calibri" w:cstheme="minorAscii"/>
          <w:sz w:val="24"/>
          <w:szCs w:val="24"/>
        </w:rPr>
        <w:t xml:space="preserve">I </w:t>
      </w:r>
      <w:r w:rsidRPr="131935FD" w:rsidR="131935FD">
        <w:rPr>
          <w:rFonts w:cs="Calibri" w:cstheme="minorAscii"/>
          <w:sz w:val="24"/>
          <w:szCs w:val="24"/>
        </w:rPr>
        <w:t>don’t</w:t>
      </w:r>
      <w:r w:rsidRPr="131935FD" w:rsidR="131935FD">
        <w:rPr>
          <w:rFonts w:cs="Calibri" w:cstheme="minorAscii"/>
          <w:sz w:val="24"/>
          <w:szCs w:val="24"/>
        </w:rPr>
        <w:t xml:space="preserve"> remember hitting the deck, but there I am, staring at the gray plating and wondering </w:t>
      </w:r>
      <w:r w:rsidRPr="131935FD" w:rsidR="131935FD">
        <w:rPr>
          <w:rFonts w:cs="Calibri" w:cstheme="minorAscii"/>
          <w:sz w:val="24"/>
          <w:szCs w:val="24"/>
        </w:rPr>
        <w:t>why the hell</w:t>
      </w:r>
      <w:r w:rsidRPr="131935FD" w:rsidR="131935FD">
        <w:rPr>
          <w:rFonts w:cs="Calibri" w:cstheme="minorAscii"/>
          <w:sz w:val="24"/>
          <w:szCs w:val="24"/>
        </w:rPr>
        <w:t xml:space="preserve"> I </w:t>
      </w:r>
      <w:r w:rsidRPr="131935FD" w:rsidR="131935FD">
        <w:rPr>
          <w:rFonts w:cs="Calibri" w:cstheme="minorAscii"/>
          <w:sz w:val="24"/>
          <w:szCs w:val="24"/>
        </w:rPr>
        <w:t>didn’t</w:t>
      </w:r>
      <w:r w:rsidRPr="131935FD" w:rsidR="131935FD">
        <w:rPr>
          <w:rFonts w:cs="Calibri" w:cstheme="minorAscii"/>
          <w:sz w:val="24"/>
          <w:szCs w:val="24"/>
        </w:rPr>
        <w:t xml:space="preserve"> expected that.</w:t>
      </w:r>
      <w:r w:rsidRPr="131935FD" w:rsidR="131935FD">
        <w:rPr>
          <w:rFonts w:cs="Calibri" w:cstheme="minorAscii"/>
          <w:sz w:val="24"/>
          <w:szCs w:val="24"/>
        </w:rPr>
        <w:t xml:space="preserve"> </w:t>
      </w:r>
    </w:p>
    <w:p w:rsidR="00176DAF" w:rsidP="00176DAF" w:rsidRDefault="007F0EEA" w14:paraId="4721005E" w14:textId="529BCE13">
      <w:pPr>
        <w:spacing w:after="0"/>
        <w:ind w:firstLine="360"/>
        <w:rPr>
          <w:rFonts w:cstheme="minorHAnsi"/>
          <w:sz w:val="24"/>
          <w:szCs w:val="24"/>
        </w:rPr>
      </w:pPr>
      <w:r w:rsidRPr="009E7F4C">
        <w:rPr>
          <w:rFonts w:cstheme="minorHAnsi"/>
          <w:sz w:val="24"/>
          <w:szCs w:val="24"/>
        </w:rPr>
        <w:t xml:space="preserve">“Hey hon,” I say, </w:t>
      </w:r>
      <w:r w:rsidR="00097000">
        <w:rPr>
          <w:rFonts w:cstheme="minorHAnsi"/>
          <w:sz w:val="24"/>
          <w:szCs w:val="24"/>
        </w:rPr>
        <w:t>checking</w:t>
      </w:r>
      <w:r w:rsidRPr="009E7F4C">
        <w:rPr>
          <w:rFonts w:cstheme="minorHAnsi"/>
          <w:sz w:val="24"/>
          <w:szCs w:val="24"/>
        </w:rPr>
        <w:t xml:space="preserve"> my teeth with my tongue.</w:t>
      </w:r>
      <w:r w:rsidR="0071681A">
        <w:rPr>
          <w:rFonts w:cstheme="minorHAnsi"/>
          <w:sz w:val="24"/>
          <w:szCs w:val="24"/>
        </w:rPr>
        <w:t xml:space="preserve"> </w:t>
      </w:r>
      <w:r w:rsidR="00097000">
        <w:rPr>
          <w:rFonts w:cstheme="minorHAnsi"/>
          <w:sz w:val="24"/>
          <w:szCs w:val="24"/>
        </w:rPr>
        <w:t xml:space="preserve">All there. </w:t>
      </w:r>
      <w:r w:rsidRPr="009E7F4C">
        <w:rPr>
          <w:rFonts w:cstheme="minorHAnsi"/>
          <w:sz w:val="24"/>
          <w:szCs w:val="24"/>
        </w:rPr>
        <w:t>“Nice to see you, too.”</w:t>
      </w:r>
    </w:p>
    <w:p w:rsidR="00176DAF" w:rsidP="131935FD" w:rsidRDefault="007F0EEA" w14:paraId="2B023BB4" w14:textId="7E51251E">
      <w:pPr>
        <w:spacing w:after="0"/>
        <w:ind w:firstLine="360"/>
        <w:rPr>
          <w:rFonts w:cs="Calibri" w:cstheme="minorAscii"/>
          <w:sz w:val="24"/>
          <w:szCs w:val="24"/>
        </w:rPr>
      </w:pPr>
      <w:r w:rsidRPr="131935FD" w:rsidR="131935FD">
        <w:rPr>
          <w:rFonts w:cs="Calibri" w:cstheme="minorAscii"/>
          <w:sz w:val="24"/>
          <w:szCs w:val="24"/>
        </w:rPr>
        <w:t xml:space="preserve">“What the fuck do you think you’re doing here?” she shouts at me. “No, </w:t>
      </w:r>
      <w:r w:rsidRPr="131935FD" w:rsidR="131935FD">
        <w:rPr>
          <w:rFonts w:cs="Calibri" w:cstheme="minorAscii"/>
          <w:sz w:val="24"/>
          <w:szCs w:val="24"/>
        </w:rPr>
        <w:t>don’t</w:t>
      </w:r>
      <w:r w:rsidRPr="131935FD" w:rsidR="131935FD">
        <w:rPr>
          <w:rFonts w:cs="Calibri" w:cstheme="minorAscii"/>
          <w:sz w:val="24"/>
          <w:szCs w:val="24"/>
        </w:rPr>
        <w:t xml:space="preserve"> tell me. </w:t>
      </w:r>
      <w:r w:rsidRPr="131935FD" w:rsidR="131935FD">
        <w:rPr>
          <w:rFonts w:cs="Calibri" w:cstheme="minorAscii"/>
          <w:sz w:val="24"/>
          <w:szCs w:val="24"/>
        </w:rPr>
        <w:t>You’ve</w:t>
      </w:r>
      <w:r w:rsidRPr="131935FD" w:rsidR="131935FD">
        <w:rPr>
          <w:rFonts w:cs="Calibri" w:cstheme="minorAscii"/>
          <w:sz w:val="24"/>
          <w:szCs w:val="24"/>
        </w:rPr>
        <w:t xml:space="preserve"> got some harebrained plan to make a quick credit, or some shit. You need me to build you something that will never work, not unlike our marriage, I might add. Why don’t you take your fucking sorry broke ass back to whatever rock you climbed out from under? Leave me the fuck alone</w:t>
      </w:r>
      <w:ins w:author="Gary Smailes" w:date="2024-02-26T16:39:01.864Z" w:id="1648575637">
        <w:r w:rsidRPr="131935FD" w:rsidR="131935FD">
          <w:rPr>
            <w:rFonts w:cs="Calibri" w:cstheme="minorAscii"/>
            <w:sz w:val="24"/>
            <w:szCs w:val="24"/>
          </w:rPr>
          <w:t>.</w:t>
        </w:r>
      </w:ins>
      <w:del w:author="Gary Smailes" w:date="2024-02-26T16:39:00.138Z" w:id="1043633787">
        <w:r w:rsidRPr="131935FD" w:rsidDel="131935FD">
          <w:rPr>
            <w:rFonts w:cs="Calibri" w:cstheme="minorAscii"/>
            <w:sz w:val="24"/>
            <w:szCs w:val="24"/>
          </w:rPr>
          <w:delText>!</w:delText>
        </w:r>
      </w:del>
      <w:r w:rsidRPr="131935FD" w:rsidR="131935FD">
        <w:rPr>
          <w:rFonts w:cs="Calibri" w:cstheme="minorAscii"/>
          <w:sz w:val="24"/>
          <w:szCs w:val="24"/>
        </w:rPr>
        <w:t xml:space="preserve">” </w:t>
      </w:r>
    </w:p>
    <w:p w:rsidR="007F0EEA" w:rsidP="131935FD" w:rsidRDefault="007F0EEA" w14:paraId="4DF2677A" w14:textId="462EF847">
      <w:pPr>
        <w:spacing w:after="0"/>
        <w:ind w:firstLine="360"/>
        <w:rPr>
          <w:rFonts w:cs="Calibri" w:cstheme="minorAscii"/>
          <w:sz w:val="24"/>
          <w:szCs w:val="24"/>
        </w:rPr>
      </w:pPr>
      <w:ins w:author="Gary Smailes" w:date="2024-02-26T16:39:07.663Z" w:id="753672772">
        <w:r w:rsidRPr="131935FD" w:rsidR="131935FD">
          <w:rPr>
            <w:rFonts w:cs="Calibri" w:cstheme="minorAscii"/>
            <w:sz w:val="24"/>
            <w:szCs w:val="24"/>
          </w:rPr>
          <w:t>S</w:t>
        </w:r>
      </w:ins>
      <w:del w:author="Gary Smailes" w:date="2024-02-26T16:39:05.869Z" w:id="1110983376">
        <w:r w:rsidRPr="131935FD" w:rsidDel="131935FD">
          <w:rPr>
            <w:rFonts w:cs="Calibri" w:cstheme="minorAscii"/>
            <w:sz w:val="24"/>
            <w:szCs w:val="24"/>
          </w:rPr>
          <w:delText>Then s</w:delText>
        </w:r>
      </w:del>
      <w:r w:rsidRPr="131935FD" w:rsidR="131935FD">
        <w:rPr>
          <w:rFonts w:cs="Calibri" w:cstheme="minorAscii"/>
          <w:sz w:val="24"/>
          <w:szCs w:val="24"/>
        </w:rPr>
        <w:t>he kicks me in the stomach. I was just getting up, too. Laura pulls her foot back for another go and I decide once is enough, thanks.</w:t>
      </w:r>
    </w:p>
    <w:p w:rsidR="008C7BCE" w:rsidP="00176DAF" w:rsidRDefault="008C7BCE" w14:paraId="34BC79BE" w14:textId="3D9733EF">
      <w:pPr>
        <w:spacing w:after="0"/>
        <w:ind w:firstLine="360"/>
        <w:rPr>
          <w:rFonts w:cstheme="minorHAnsi"/>
          <w:sz w:val="24"/>
          <w:szCs w:val="24"/>
        </w:rPr>
      </w:pPr>
    </w:p>
    <w:p w:rsidRPr="009E7F4C" w:rsidR="008C7BCE" w:rsidP="002716EE" w:rsidRDefault="008C7BCE" w14:paraId="6CB01D5B" w14:textId="05C2FCD8">
      <w:pPr>
        <w:spacing w:after="0"/>
        <w:jc w:val="center"/>
        <w:rPr>
          <w:rFonts w:cstheme="minorHAnsi"/>
          <w:sz w:val="24"/>
          <w:szCs w:val="24"/>
        </w:rPr>
      </w:pPr>
      <w:r>
        <w:rPr>
          <w:rFonts w:cstheme="minorHAnsi"/>
          <w:sz w:val="24"/>
          <w:szCs w:val="24"/>
        </w:rPr>
        <w:t>***</w:t>
      </w:r>
    </w:p>
    <w:p w:rsidR="00176DAF" w:rsidP="00176DAF" w:rsidRDefault="00176DAF" w14:paraId="4D2F5125" w14:textId="77777777">
      <w:pPr>
        <w:spacing w:after="0"/>
        <w:ind w:firstLine="360"/>
        <w:rPr>
          <w:rFonts w:cstheme="minorHAnsi"/>
          <w:sz w:val="24"/>
          <w:szCs w:val="24"/>
        </w:rPr>
      </w:pPr>
    </w:p>
    <w:p w:rsidR="00176DAF" w:rsidP="131935FD" w:rsidRDefault="007F0EEA" w14:paraId="250B1692" w14:textId="512C8CEB" w14:noSpellErr="1">
      <w:pPr>
        <w:spacing w:after="0"/>
        <w:rPr>
          <w:rFonts w:cs="Calibri" w:cstheme="minorAscii"/>
          <w:sz w:val="24"/>
          <w:szCs w:val="24"/>
        </w:rPr>
      </w:pPr>
      <w:commentRangeStart w:id="528492960"/>
      <w:commentRangeStart w:id="1423076799"/>
      <w:r w:rsidRPr="131935FD" w:rsidR="131935FD">
        <w:rPr>
          <w:rFonts w:cs="Calibri" w:cstheme="minorAscii"/>
          <w:sz w:val="24"/>
          <w:szCs w:val="24"/>
        </w:rPr>
        <w:t>It’s</w:t>
      </w:r>
      <w:r w:rsidRPr="131935FD" w:rsidR="131935FD">
        <w:rPr>
          <w:rFonts w:cs="Calibri" w:cstheme="minorAscii"/>
          <w:sz w:val="24"/>
          <w:szCs w:val="24"/>
        </w:rPr>
        <w:t xml:space="preserve"> sometim</w:t>
      </w:r>
      <w:commentRangeEnd w:id="528492960"/>
      <w:r>
        <w:rPr>
          <w:rStyle w:val="CommentReference"/>
        </w:rPr>
        <w:commentReference w:id="528492960"/>
      </w:r>
      <w:r w:rsidRPr="131935FD" w:rsidR="131935FD">
        <w:rPr>
          <w:rFonts w:cs="Calibri" w:cstheme="minorAscii"/>
          <w:sz w:val="24"/>
          <w:szCs w:val="24"/>
        </w:rPr>
        <w:t xml:space="preserve">e in early 2840 and </w:t>
      </w:r>
      <w:r w:rsidRPr="131935FD" w:rsidR="131935FD">
        <w:rPr>
          <w:rFonts w:cs="Calibri" w:cstheme="minorAscii"/>
          <w:sz w:val="24"/>
          <w:szCs w:val="24"/>
        </w:rPr>
        <w:t>I’m</w:t>
      </w:r>
      <w:r w:rsidRPr="131935FD" w:rsidR="131935FD">
        <w:rPr>
          <w:rFonts w:cs="Calibri" w:cstheme="minorAscii"/>
          <w:sz w:val="24"/>
          <w:szCs w:val="24"/>
        </w:rPr>
        <w:t xml:space="preserve"> about to have a really </w:t>
      </w:r>
      <w:r w:rsidRPr="131935FD" w:rsidR="131935FD">
        <w:rPr>
          <w:rFonts w:cs="Calibri" w:cstheme="minorAscii"/>
          <w:sz w:val="24"/>
          <w:szCs w:val="24"/>
        </w:rPr>
        <w:t>bad day</w:t>
      </w:r>
      <w:r w:rsidRPr="131935FD" w:rsidR="131935FD">
        <w:rPr>
          <w:rFonts w:cs="Calibri" w:cstheme="minorAscii"/>
          <w:sz w:val="24"/>
          <w:szCs w:val="24"/>
        </w:rPr>
        <w:t>.</w:t>
      </w:r>
      <w:r w:rsidRPr="131935FD" w:rsidR="131935FD">
        <w:rPr>
          <w:rFonts w:cs="Calibri" w:cstheme="minorAscii"/>
          <w:sz w:val="24"/>
          <w:szCs w:val="24"/>
        </w:rPr>
        <w:t xml:space="preserve"> </w:t>
      </w:r>
      <w:r w:rsidRPr="131935FD" w:rsidR="131935FD">
        <w:rPr>
          <w:rFonts w:cs="Calibri" w:cstheme="minorAscii"/>
          <w:sz w:val="24"/>
          <w:szCs w:val="24"/>
        </w:rPr>
        <w:t>I’m</w:t>
      </w:r>
      <w:r w:rsidRPr="131935FD" w:rsidR="131935FD">
        <w:rPr>
          <w:rFonts w:cs="Calibri" w:cstheme="minorAscii"/>
          <w:sz w:val="24"/>
          <w:szCs w:val="24"/>
        </w:rPr>
        <w:t xml:space="preserve"> hazy on the exact date.</w:t>
      </w:r>
      <w:r w:rsidRPr="131935FD" w:rsidR="131935FD">
        <w:rPr>
          <w:rFonts w:cs="Calibri" w:cstheme="minorAscii"/>
          <w:sz w:val="24"/>
          <w:szCs w:val="24"/>
        </w:rPr>
        <w:t xml:space="preserve"> </w:t>
      </w:r>
      <w:r w:rsidRPr="131935FD" w:rsidR="131935FD">
        <w:rPr>
          <w:rFonts w:cs="Calibri" w:cstheme="minorAscii"/>
          <w:sz w:val="24"/>
          <w:szCs w:val="24"/>
        </w:rPr>
        <w:t xml:space="preserve">I know </w:t>
      </w:r>
      <w:r w:rsidRPr="131935FD" w:rsidR="131935FD">
        <w:rPr>
          <w:rFonts w:cs="Calibri" w:cstheme="minorAscii"/>
          <w:sz w:val="24"/>
          <w:szCs w:val="24"/>
        </w:rPr>
        <w:t>I’d</w:t>
      </w:r>
      <w:r w:rsidRPr="131935FD" w:rsidR="131935FD">
        <w:rPr>
          <w:rFonts w:cs="Calibri" w:cstheme="minorAscii"/>
          <w:sz w:val="24"/>
          <w:szCs w:val="24"/>
        </w:rPr>
        <w:t xml:space="preserve"> just turned </w:t>
      </w:r>
      <w:r w:rsidRPr="131935FD" w:rsidR="131935FD">
        <w:rPr>
          <w:rFonts w:cs="Calibri" w:cstheme="minorAscii"/>
          <w:sz w:val="24"/>
          <w:szCs w:val="24"/>
        </w:rPr>
        <w:t>23 but</w:t>
      </w:r>
      <w:r w:rsidRPr="131935FD" w:rsidR="131935FD">
        <w:rPr>
          <w:rFonts w:cs="Calibri" w:cstheme="minorAscii"/>
          <w:sz w:val="24"/>
          <w:szCs w:val="24"/>
        </w:rPr>
        <w:t xml:space="preserve"> thank God it </w:t>
      </w:r>
      <w:r w:rsidRPr="131935FD" w:rsidR="131935FD">
        <w:rPr>
          <w:rFonts w:cs="Calibri" w:cstheme="minorAscii"/>
          <w:sz w:val="24"/>
          <w:szCs w:val="24"/>
        </w:rPr>
        <w:t>wasn’t</w:t>
      </w:r>
      <w:r w:rsidRPr="131935FD" w:rsidR="131935FD">
        <w:rPr>
          <w:rFonts w:cs="Calibri" w:cstheme="minorAscii"/>
          <w:sz w:val="24"/>
          <w:szCs w:val="24"/>
        </w:rPr>
        <w:t xml:space="preserve"> my actual birthday because it </w:t>
      </w:r>
      <w:r w:rsidRPr="131935FD" w:rsidR="131935FD">
        <w:rPr>
          <w:rFonts w:cs="Calibri" w:cstheme="minorAscii"/>
          <w:sz w:val="24"/>
          <w:szCs w:val="24"/>
        </w:rPr>
        <w:t>would’ve</w:t>
      </w:r>
      <w:r w:rsidRPr="131935FD" w:rsidR="131935FD">
        <w:rPr>
          <w:rFonts w:cs="Calibri" w:cstheme="minorAscii"/>
          <w:sz w:val="24"/>
          <w:szCs w:val="24"/>
        </w:rPr>
        <w:t xml:space="preserve"> made that day into a real shitty one for the rest of my life.</w:t>
      </w:r>
      <w:r w:rsidRPr="131935FD" w:rsidR="131935FD">
        <w:rPr>
          <w:rFonts w:cs="Calibri" w:cstheme="minorAscii"/>
          <w:sz w:val="24"/>
          <w:szCs w:val="24"/>
        </w:rPr>
        <w:t xml:space="preserve"> </w:t>
      </w:r>
      <w:r w:rsidRPr="131935FD" w:rsidR="131935FD">
        <w:rPr>
          <w:rFonts w:cs="Calibri" w:cstheme="minorAscii"/>
          <w:sz w:val="24"/>
          <w:szCs w:val="24"/>
        </w:rPr>
        <w:t xml:space="preserve">It starts out </w:t>
      </w:r>
      <w:r w:rsidRPr="131935FD" w:rsidR="131935FD">
        <w:rPr>
          <w:rFonts w:cs="Calibri" w:cstheme="minorAscii"/>
          <w:sz w:val="24"/>
          <w:szCs w:val="24"/>
        </w:rPr>
        <w:t>pretty good</w:t>
      </w:r>
      <w:r w:rsidRPr="131935FD" w:rsidR="131935FD">
        <w:rPr>
          <w:rFonts w:cs="Calibri" w:cstheme="minorAscii"/>
          <w:sz w:val="24"/>
          <w:szCs w:val="24"/>
        </w:rPr>
        <w:t>, though.</w:t>
      </w:r>
      <w:r w:rsidRPr="131935FD" w:rsidR="131935FD">
        <w:rPr>
          <w:rFonts w:cs="Calibri" w:cstheme="minorAscii"/>
          <w:sz w:val="24"/>
          <w:szCs w:val="24"/>
        </w:rPr>
        <w:t xml:space="preserve"> </w:t>
      </w:r>
      <w:r w:rsidRPr="131935FD" w:rsidR="131935FD">
        <w:rPr>
          <w:rFonts w:cs="Calibri" w:cstheme="minorAscii"/>
          <w:sz w:val="24"/>
          <w:szCs w:val="24"/>
        </w:rPr>
        <w:t xml:space="preserve">I wake up from a dream and find the girl who was in it doing exactly what </w:t>
      </w:r>
      <w:r w:rsidRPr="131935FD" w:rsidR="131935FD">
        <w:rPr>
          <w:rFonts w:cs="Calibri" w:cstheme="minorAscii"/>
          <w:sz w:val="24"/>
          <w:szCs w:val="24"/>
        </w:rPr>
        <w:t>I’d</w:t>
      </w:r>
      <w:r w:rsidRPr="131935FD" w:rsidR="131935FD">
        <w:rPr>
          <w:rFonts w:cs="Calibri" w:cstheme="minorAscii"/>
          <w:sz w:val="24"/>
          <w:szCs w:val="24"/>
        </w:rPr>
        <w:t xml:space="preserve"> dreamt </w:t>
      </w:r>
      <w:r w:rsidRPr="131935FD" w:rsidR="131935FD">
        <w:rPr>
          <w:rFonts w:cs="Calibri" w:cstheme="minorAscii"/>
          <w:sz w:val="24"/>
          <w:szCs w:val="24"/>
        </w:rPr>
        <w:t>she’d</w:t>
      </w:r>
      <w:r w:rsidRPr="131935FD" w:rsidR="131935FD">
        <w:rPr>
          <w:rFonts w:cs="Calibri" w:cstheme="minorAscii"/>
          <w:sz w:val="24"/>
          <w:szCs w:val="24"/>
        </w:rPr>
        <w:t xml:space="preserve"> done with my morning wood.</w:t>
      </w:r>
      <w:r w:rsidRPr="131935FD" w:rsidR="131935FD">
        <w:rPr>
          <w:rFonts w:cs="Calibri" w:cstheme="minorAscii"/>
          <w:sz w:val="24"/>
          <w:szCs w:val="24"/>
        </w:rPr>
        <w:t xml:space="preserve"> </w:t>
      </w:r>
      <w:r w:rsidRPr="131935FD" w:rsidR="131935FD">
        <w:rPr>
          <w:rFonts w:cs="Calibri" w:cstheme="minorAscii"/>
          <w:sz w:val="24"/>
          <w:szCs w:val="24"/>
        </w:rPr>
        <w:t xml:space="preserve">Come to think of it, after comparing all the mornings </w:t>
      </w:r>
      <w:r w:rsidRPr="131935FD" w:rsidR="131935FD">
        <w:rPr>
          <w:rFonts w:cs="Calibri" w:cstheme="minorAscii"/>
          <w:sz w:val="24"/>
          <w:szCs w:val="24"/>
        </w:rPr>
        <w:t>I’ve</w:t>
      </w:r>
      <w:r w:rsidRPr="131935FD" w:rsidR="131935FD">
        <w:rPr>
          <w:rFonts w:cs="Calibri" w:cstheme="minorAscii"/>
          <w:sz w:val="24"/>
          <w:szCs w:val="24"/>
        </w:rPr>
        <w:t xml:space="preserve"> experienced since that one, </w:t>
      </w:r>
      <w:r w:rsidRPr="131935FD" w:rsidR="131935FD">
        <w:rPr>
          <w:rFonts w:cs="Calibri" w:cstheme="minorAscii"/>
          <w:sz w:val="24"/>
          <w:szCs w:val="24"/>
        </w:rPr>
        <w:t>it’s</w:t>
      </w:r>
      <w:r w:rsidRPr="131935FD" w:rsidR="131935FD">
        <w:rPr>
          <w:rFonts w:cs="Calibri" w:cstheme="minorAscii"/>
          <w:sz w:val="24"/>
          <w:szCs w:val="24"/>
        </w:rPr>
        <w:t xml:space="preserve"> fair to say that day started out absolutely fucking incredible.</w:t>
      </w:r>
      <w:r w:rsidRPr="131935FD" w:rsidR="131935FD">
        <w:rPr>
          <w:rFonts w:cs="Calibri" w:cstheme="minorAscii"/>
          <w:sz w:val="24"/>
          <w:szCs w:val="24"/>
        </w:rPr>
        <w:t xml:space="preserve"> </w:t>
      </w:r>
    </w:p>
    <w:p w:rsidR="00176DAF" w:rsidP="00176DAF" w:rsidRDefault="007F0EEA" w14:paraId="49668EEF" w14:textId="31C22B84">
      <w:pPr>
        <w:spacing w:after="0"/>
        <w:ind w:firstLine="360"/>
        <w:rPr>
          <w:rFonts w:cstheme="minorHAnsi"/>
          <w:sz w:val="24"/>
          <w:szCs w:val="24"/>
        </w:rPr>
      </w:pPr>
      <w:r w:rsidRPr="009E7F4C">
        <w:rPr>
          <w:rFonts w:cstheme="minorHAnsi"/>
          <w:sz w:val="24"/>
          <w:szCs w:val="24"/>
        </w:rPr>
        <w:t>Her name is Mandy and she dates spaceball quarterbacks.</w:t>
      </w:r>
      <w:r w:rsidR="0071681A">
        <w:rPr>
          <w:rFonts w:cstheme="minorHAnsi"/>
          <w:sz w:val="24"/>
          <w:szCs w:val="24"/>
        </w:rPr>
        <w:t xml:space="preserve"> </w:t>
      </w:r>
      <w:r w:rsidRPr="009E7F4C">
        <w:rPr>
          <w:rFonts w:cstheme="minorHAnsi"/>
          <w:sz w:val="24"/>
          <w:szCs w:val="24"/>
        </w:rPr>
        <w:t xml:space="preserve">We’ve been together three weeks, ever since her ex-boyfriend got creamed and I </w:t>
      </w:r>
      <w:r w:rsidR="00097000">
        <w:rPr>
          <w:rFonts w:cstheme="minorHAnsi"/>
          <w:sz w:val="24"/>
          <w:szCs w:val="24"/>
        </w:rPr>
        <w:t>went</w:t>
      </w:r>
      <w:r w:rsidRPr="009E7F4C">
        <w:rPr>
          <w:rFonts w:cstheme="minorHAnsi"/>
          <w:sz w:val="24"/>
          <w:szCs w:val="24"/>
        </w:rPr>
        <w:t xml:space="preserve"> from backup QB to the real deal.</w:t>
      </w:r>
      <w:r w:rsidR="0071681A">
        <w:rPr>
          <w:rFonts w:cstheme="minorHAnsi"/>
          <w:sz w:val="24"/>
          <w:szCs w:val="24"/>
        </w:rPr>
        <w:t xml:space="preserve"> </w:t>
      </w:r>
      <w:r w:rsidRPr="009E7F4C">
        <w:rPr>
          <w:rFonts w:cstheme="minorHAnsi"/>
          <w:sz w:val="24"/>
          <w:szCs w:val="24"/>
        </w:rPr>
        <w:t>Finally.</w:t>
      </w:r>
      <w:r w:rsidR="0071681A">
        <w:rPr>
          <w:rFonts w:cstheme="minorHAnsi"/>
          <w:sz w:val="24"/>
          <w:szCs w:val="24"/>
        </w:rPr>
        <w:t xml:space="preserve"> </w:t>
      </w:r>
      <w:r w:rsidRPr="009E7F4C">
        <w:rPr>
          <w:rFonts w:cstheme="minorHAnsi"/>
          <w:sz w:val="24"/>
          <w:szCs w:val="24"/>
        </w:rPr>
        <w:t>You’d think that in a universe this big there’d be enough spaceball teams to accommodate all the players</w:t>
      </w:r>
      <w:r w:rsidR="003007DD">
        <w:rPr>
          <w:rFonts w:cstheme="minorHAnsi"/>
          <w:sz w:val="24"/>
          <w:szCs w:val="24"/>
        </w:rPr>
        <w:t>.</w:t>
      </w:r>
      <w:r w:rsidRPr="009E7F4C">
        <w:rPr>
          <w:rFonts w:cstheme="minorHAnsi"/>
          <w:sz w:val="24"/>
          <w:szCs w:val="24"/>
        </w:rPr>
        <w:t xml:space="preserve"> </w:t>
      </w:r>
      <w:r w:rsidR="003007DD">
        <w:rPr>
          <w:rFonts w:cstheme="minorHAnsi"/>
          <w:sz w:val="24"/>
          <w:szCs w:val="24"/>
        </w:rPr>
        <w:t>B</w:t>
      </w:r>
      <w:r w:rsidRPr="009E7F4C">
        <w:rPr>
          <w:rFonts w:cstheme="minorHAnsi"/>
          <w:sz w:val="24"/>
          <w:szCs w:val="24"/>
        </w:rPr>
        <w:t>ut no, somebody still has to get their goddamn chest cavity crushed to advance your career.</w:t>
      </w:r>
      <w:r w:rsidR="0071681A">
        <w:rPr>
          <w:rFonts w:cstheme="minorHAnsi"/>
          <w:sz w:val="24"/>
          <w:szCs w:val="24"/>
        </w:rPr>
        <w:t xml:space="preserve"> </w:t>
      </w:r>
    </w:p>
    <w:p w:rsidR="00176DAF" w:rsidP="00176DAF" w:rsidRDefault="007F0EEA" w14:paraId="7E46589E" w14:textId="3AA4E4DB">
      <w:pPr>
        <w:spacing w:after="0"/>
        <w:ind w:firstLine="360"/>
        <w:rPr>
          <w:rFonts w:cstheme="minorHAnsi"/>
          <w:sz w:val="24"/>
          <w:szCs w:val="24"/>
        </w:rPr>
      </w:pPr>
      <w:r w:rsidRPr="009E7F4C">
        <w:rPr>
          <w:rFonts w:cstheme="minorHAnsi"/>
          <w:sz w:val="24"/>
          <w:szCs w:val="24"/>
        </w:rPr>
        <w:t>Along with my promotion I also got the quarterback’s suite</w:t>
      </w:r>
      <w:r w:rsidR="003A6812">
        <w:rPr>
          <w:rFonts w:cstheme="minorHAnsi"/>
          <w:sz w:val="24"/>
          <w:szCs w:val="24"/>
        </w:rPr>
        <w:t>.</w:t>
      </w:r>
      <w:r w:rsidRPr="009E7F4C">
        <w:rPr>
          <w:rFonts w:cstheme="minorHAnsi"/>
          <w:sz w:val="24"/>
          <w:szCs w:val="24"/>
        </w:rPr>
        <w:t xml:space="preserve"> I get my own bunk with my own shower and enough room to stand up without banging my face on a bulkhead.</w:t>
      </w:r>
      <w:r w:rsidR="0071681A">
        <w:rPr>
          <w:rFonts w:cstheme="minorHAnsi"/>
          <w:sz w:val="24"/>
          <w:szCs w:val="24"/>
        </w:rPr>
        <w:t xml:space="preserve"> </w:t>
      </w:r>
      <w:r w:rsidRPr="009E7F4C">
        <w:rPr>
          <w:rFonts w:cstheme="minorHAnsi"/>
          <w:sz w:val="24"/>
          <w:szCs w:val="24"/>
        </w:rPr>
        <w:t>It even has a window overlooking the field – not that there’s anything there, this being space and all.</w:t>
      </w:r>
      <w:r w:rsidR="0071681A">
        <w:rPr>
          <w:rFonts w:cstheme="minorHAnsi"/>
          <w:sz w:val="24"/>
          <w:szCs w:val="24"/>
        </w:rPr>
        <w:t xml:space="preserve"> </w:t>
      </w:r>
      <w:r w:rsidRPr="009E7F4C">
        <w:rPr>
          <w:rFonts w:cstheme="minorHAnsi"/>
          <w:sz w:val="24"/>
          <w:szCs w:val="24"/>
        </w:rPr>
        <w:t>But it’s nice to peer out and imagine how I was going to obliterate the team we’re playing today</w:t>
      </w:r>
      <w:r w:rsidR="003A6812">
        <w:rPr>
          <w:rFonts w:cstheme="minorHAnsi"/>
          <w:sz w:val="24"/>
          <w:szCs w:val="24"/>
        </w:rPr>
        <w:t>. S</w:t>
      </w:r>
      <w:r w:rsidRPr="009E7F4C">
        <w:rPr>
          <w:rFonts w:cstheme="minorHAnsi"/>
          <w:sz w:val="24"/>
          <w:szCs w:val="24"/>
        </w:rPr>
        <w:t>ome upstart from the Rim called Momma’s Bunch – a sure sign of no sponsors and shitty suits. I see us flying in tight formations while the Bunch flounders around.</w:t>
      </w:r>
      <w:r w:rsidR="0071681A">
        <w:rPr>
          <w:rFonts w:cstheme="minorHAnsi"/>
          <w:sz w:val="24"/>
          <w:szCs w:val="24"/>
        </w:rPr>
        <w:t xml:space="preserve"> </w:t>
      </w:r>
      <w:r w:rsidRPr="009E7F4C">
        <w:rPr>
          <w:rFonts w:cstheme="minorHAnsi"/>
          <w:sz w:val="24"/>
          <w:szCs w:val="24"/>
        </w:rPr>
        <w:t>I see me there in the pocket</w:t>
      </w:r>
      <w:r w:rsidR="003A6812">
        <w:rPr>
          <w:rFonts w:cstheme="minorHAnsi"/>
          <w:sz w:val="24"/>
          <w:szCs w:val="24"/>
        </w:rPr>
        <w:t>. L</w:t>
      </w:r>
      <w:r w:rsidRPr="009E7F4C">
        <w:rPr>
          <w:rFonts w:cstheme="minorHAnsi"/>
          <w:sz w:val="24"/>
          <w:szCs w:val="24"/>
        </w:rPr>
        <w:t>aunching the ball even as their linebackers close in, watching them adjust course and shoot past me</w:t>
      </w:r>
      <w:r w:rsidR="003A6812">
        <w:rPr>
          <w:rFonts w:cstheme="minorHAnsi"/>
          <w:sz w:val="24"/>
          <w:szCs w:val="24"/>
        </w:rPr>
        <w:t>. M</w:t>
      </w:r>
      <w:r w:rsidRPr="009E7F4C">
        <w:rPr>
          <w:rFonts w:cstheme="minorHAnsi"/>
          <w:sz w:val="24"/>
          <w:szCs w:val="24"/>
        </w:rPr>
        <w:t>y long-range optics sees the red streak of the spaceball caught in the end zone, adding yet another TD to our ever-increasing score.</w:t>
      </w:r>
      <w:r w:rsidR="0071681A">
        <w:rPr>
          <w:rFonts w:cstheme="minorHAnsi"/>
          <w:sz w:val="24"/>
          <w:szCs w:val="24"/>
        </w:rPr>
        <w:t xml:space="preserve"> </w:t>
      </w:r>
      <w:r w:rsidRPr="009E7F4C">
        <w:rPr>
          <w:rFonts w:cstheme="minorHAnsi"/>
          <w:sz w:val="24"/>
          <w:szCs w:val="24"/>
        </w:rPr>
        <w:t>Then my eyes roll up in my head because Mandy can do amazing things with her tongue.</w:t>
      </w:r>
    </w:p>
    <w:p w:rsidR="00176DAF" w:rsidP="00176DAF" w:rsidRDefault="007F0EEA" w14:paraId="25075A51" w14:textId="77777777">
      <w:pPr>
        <w:spacing w:after="0"/>
        <w:ind w:firstLine="360"/>
        <w:rPr>
          <w:rFonts w:cstheme="minorHAnsi"/>
          <w:sz w:val="24"/>
          <w:szCs w:val="24"/>
        </w:rPr>
      </w:pPr>
      <w:r w:rsidRPr="009E7F4C">
        <w:rPr>
          <w:rFonts w:cstheme="minorHAnsi"/>
          <w:sz w:val="24"/>
          <w:szCs w:val="24"/>
        </w:rPr>
        <w:t>Right after that my great morning rolled off a goddamn cliff.</w:t>
      </w:r>
    </w:p>
    <w:p w:rsidR="00176DAF" w:rsidP="00176DAF" w:rsidRDefault="007F0EEA" w14:paraId="4A394BB1" w14:textId="77777777">
      <w:pPr>
        <w:spacing w:after="0"/>
        <w:ind w:firstLine="360"/>
        <w:rPr>
          <w:rFonts w:cstheme="minorHAnsi"/>
          <w:sz w:val="24"/>
          <w:szCs w:val="24"/>
        </w:rPr>
      </w:pPr>
      <w:r w:rsidRPr="009E7F4C">
        <w:rPr>
          <w:rFonts w:cstheme="minorHAnsi"/>
          <w:sz w:val="24"/>
          <w:szCs w:val="24"/>
        </w:rPr>
        <w:t>The suit technician assigned to me that day didn’t have his coffee, or breakfast, or a morning blowjob, or whatever the guy needed to set him on his feet, because he nearly breaks my hand putting on my suit.</w:t>
      </w:r>
    </w:p>
    <w:p w:rsidR="00176DAF" w:rsidP="00176DAF" w:rsidRDefault="007F0EEA" w14:paraId="599632C4" w14:textId="77777777">
      <w:pPr>
        <w:spacing w:after="0"/>
        <w:ind w:firstLine="360"/>
        <w:rPr>
          <w:rFonts w:cstheme="minorHAnsi"/>
          <w:sz w:val="24"/>
          <w:szCs w:val="24"/>
        </w:rPr>
      </w:pPr>
      <w:r w:rsidRPr="009E7F4C">
        <w:rPr>
          <w:rFonts w:cstheme="minorHAnsi"/>
          <w:sz w:val="24"/>
          <w:szCs w:val="24"/>
        </w:rPr>
        <w:t>“Jesus, Mike!” I shout.</w:t>
      </w:r>
      <w:r w:rsidR="0071681A">
        <w:rPr>
          <w:rFonts w:cstheme="minorHAnsi"/>
          <w:sz w:val="24"/>
          <w:szCs w:val="24"/>
        </w:rPr>
        <w:t xml:space="preserve"> </w:t>
      </w:r>
      <w:r w:rsidRPr="009E7F4C">
        <w:rPr>
          <w:rFonts w:cstheme="minorHAnsi"/>
          <w:sz w:val="24"/>
          <w:szCs w:val="24"/>
        </w:rPr>
        <w:t>“My fingers go in one hole each, not all in the fucking thumb!”</w:t>
      </w:r>
    </w:p>
    <w:p w:rsidR="00176DAF" w:rsidP="00176DAF" w:rsidRDefault="007F0EEA" w14:paraId="46C66241" w14:textId="0E4B8B13">
      <w:pPr>
        <w:spacing w:after="0"/>
        <w:ind w:firstLine="360"/>
        <w:rPr>
          <w:rFonts w:cstheme="minorHAnsi"/>
          <w:sz w:val="24"/>
          <w:szCs w:val="24"/>
        </w:rPr>
      </w:pPr>
      <w:r w:rsidRPr="009E7F4C">
        <w:rPr>
          <w:rFonts w:cstheme="minorHAnsi"/>
          <w:sz w:val="24"/>
          <w:szCs w:val="24"/>
        </w:rPr>
        <w:t>All motion in the fitting room stops dead.</w:t>
      </w:r>
      <w:r w:rsidR="003A6812">
        <w:rPr>
          <w:rFonts w:cstheme="minorHAnsi"/>
          <w:sz w:val="24"/>
          <w:szCs w:val="24"/>
        </w:rPr>
        <w:t xml:space="preserve"> It’s a big room. T</w:t>
      </w:r>
      <w:r w:rsidRPr="009E7F4C">
        <w:rPr>
          <w:rFonts w:cstheme="minorHAnsi"/>
          <w:sz w:val="24"/>
          <w:szCs w:val="24"/>
        </w:rPr>
        <w:t xml:space="preserve">hirty </w:t>
      </w:r>
      <w:r w:rsidR="003A6812">
        <w:rPr>
          <w:rFonts w:cstheme="minorHAnsi"/>
          <w:sz w:val="24"/>
          <w:szCs w:val="24"/>
        </w:rPr>
        <w:t>people</w:t>
      </w:r>
      <w:r w:rsidRPr="009E7F4C">
        <w:rPr>
          <w:rFonts w:cstheme="minorHAnsi"/>
          <w:sz w:val="24"/>
          <w:szCs w:val="24"/>
        </w:rPr>
        <w:t xml:space="preserve"> </w:t>
      </w:r>
      <w:r w:rsidR="003A6812">
        <w:rPr>
          <w:rFonts w:cstheme="minorHAnsi"/>
          <w:sz w:val="24"/>
          <w:szCs w:val="24"/>
        </w:rPr>
        <w:t xml:space="preserve">are </w:t>
      </w:r>
      <w:r w:rsidRPr="009E7F4C">
        <w:rPr>
          <w:rFonts w:cstheme="minorHAnsi"/>
          <w:sz w:val="24"/>
          <w:szCs w:val="24"/>
        </w:rPr>
        <w:t>stuffing themselves into suits</w:t>
      </w:r>
      <w:r w:rsidR="003A6812">
        <w:rPr>
          <w:rFonts w:cstheme="minorHAnsi"/>
          <w:sz w:val="24"/>
          <w:szCs w:val="24"/>
        </w:rPr>
        <w:t>. Lots of</w:t>
      </w:r>
      <w:r w:rsidRPr="009E7F4C">
        <w:rPr>
          <w:rFonts w:cstheme="minorHAnsi"/>
          <w:sz w:val="24"/>
          <w:szCs w:val="24"/>
        </w:rPr>
        <w:t xml:space="preserve"> technicians and robots and tubes and wires and hissing oxygen</w:t>
      </w:r>
      <w:r w:rsidR="003A6812">
        <w:rPr>
          <w:rFonts w:cstheme="minorHAnsi"/>
          <w:sz w:val="24"/>
          <w:szCs w:val="24"/>
        </w:rPr>
        <w:t>. E</w:t>
      </w:r>
      <w:r w:rsidRPr="009E7F4C">
        <w:rPr>
          <w:rFonts w:cstheme="minorHAnsi"/>
          <w:sz w:val="24"/>
          <w:szCs w:val="24"/>
        </w:rPr>
        <w:t xml:space="preserve">nough electronic </w:t>
      </w:r>
      <w:r w:rsidRPr="009E7F4C" w:rsidR="008A65A7">
        <w:rPr>
          <w:rFonts w:cstheme="minorHAnsi"/>
          <w:sz w:val="24"/>
          <w:szCs w:val="24"/>
        </w:rPr>
        <w:t>whizzbang</w:t>
      </w:r>
      <w:r w:rsidRPr="009E7F4C">
        <w:rPr>
          <w:rFonts w:cstheme="minorHAnsi"/>
          <w:sz w:val="24"/>
          <w:szCs w:val="24"/>
        </w:rPr>
        <w:t xml:space="preserve"> equipment to build a whole starship</w:t>
      </w:r>
      <w:r w:rsidR="003A6812">
        <w:rPr>
          <w:rFonts w:cstheme="minorHAnsi"/>
          <w:sz w:val="24"/>
          <w:szCs w:val="24"/>
        </w:rPr>
        <w:t>.</w:t>
      </w:r>
      <w:r w:rsidRPr="009E7F4C">
        <w:rPr>
          <w:rFonts w:cstheme="minorHAnsi"/>
          <w:sz w:val="24"/>
          <w:szCs w:val="24"/>
        </w:rPr>
        <w:t xml:space="preserve"> </w:t>
      </w:r>
      <w:r w:rsidR="003A6812">
        <w:rPr>
          <w:rFonts w:cstheme="minorHAnsi"/>
          <w:sz w:val="24"/>
          <w:szCs w:val="24"/>
        </w:rPr>
        <w:t>T</w:t>
      </w:r>
      <w:r w:rsidRPr="009E7F4C">
        <w:rPr>
          <w:rFonts w:cstheme="minorHAnsi"/>
          <w:sz w:val="24"/>
          <w:szCs w:val="24"/>
        </w:rPr>
        <w:t>hey all freeze.</w:t>
      </w:r>
      <w:r w:rsidR="0071681A">
        <w:rPr>
          <w:rFonts w:cstheme="minorHAnsi"/>
          <w:sz w:val="24"/>
          <w:szCs w:val="24"/>
        </w:rPr>
        <w:t xml:space="preserve"> </w:t>
      </w:r>
      <w:r w:rsidRPr="009E7F4C">
        <w:rPr>
          <w:rFonts w:cstheme="minorHAnsi"/>
          <w:sz w:val="24"/>
          <w:szCs w:val="24"/>
        </w:rPr>
        <w:t>I can feel terror ooze into the room</w:t>
      </w:r>
      <w:r w:rsidR="003A6812">
        <w:rPr>
          <w:rFonts w:cstheme="minorHAnsi"/>
          <w:sz w:val="24"/>
          <w:szCs w:val="24"/>
        </w:rPr>
        <w:t>. A</w:t>
      </w:r>
      <w:r w:rsidRPr="009E7F4C">
        <w:rPr>
          <w:rFonts w:cstheme="minorHAnsi"/>
          <w:sz w:val="24"/>
          <w:szCs w:val="24"/>
        </w:rPr>
        <w:t xml:space="preserve"> soft creeper along the floor that’s invisible but if it touches your </w:t>
      </w:r>
      <w:r w:rsidRPr="009E7F4C" w:rsidR="003A6812">
        <w:rPr>
          <w:rFonts w:cstheme="minorHAnsi"/>
          <w:sz w:val="24"/>
          <w:szCs w:val="24"/>
        </w:rPr>
        <w:t>foot,</w:t>
      </w:r>
      <w:r w:rsidRPr="009E7F4C">
        <w:rPr>
          <w:rFonts w:cstheme="minorHAnsi"/>
          <w:sz w:val="24"/>
          <w:szCs w:val="24"/>
        </w:rPr>
        <w:t xml:space="preserve"> you’re a goner.</w:t>
      </w:r>
      <w:r w:rsidR="0071681A">
        <w:rPr>
          <w:rFonts w:cstheme="minorHAnsi"/>
          <w:sz w:val="24"/>
          <w:szCs w:val="24"/>
        </w:rPr>
        <w:t xml:space="preserve"> </w:t>
      </w:r>
      <w:r w:rsidRPr="009E7F4C">
        <w:rPr>
          <w:rFonts w:cstheme="minorHAnsi"/>
          <w:sz w:val="24"/>
          <w:szCs w:val="24"/>
        </w:rPr>
        <w:t>Injuring a quarterback before a game means somebody is going to die.</w:t>
      </w:r>
      <w:r w:rsidR="0071681A">
        <w:rPr>
          <w:rFonts w:cstheme="minorHAnsi"/>
          <w:sz w:val="24"/>
          <w:szCs w:val="24"/>
        </w:rPr>
        <w:t xml:space="preserve"> </w:t>
      </w:r>
      <w:r w:rsidRPr="009E7F4C">
        <w:rPr>
          <w:rFonts w:cstheme="minorHAnsi"/>
          <w:sz w:val="24"/>
          <w:szCs w:val="24"/>
        </w:rPr>
        <w:t>Always happens.</w:t>
      </w:r>
      <w:r w:rsidR="0071681A">
        <w:rPr>
          <w:rFonts w:cstheme="minorHAnsi"/>
          <w:sz w:val="24"/>
          <w:szCs w:val="24"/>
        </w:rPr>
        <w:t xml:space="preserve"> </w:t>
      </w:r>
      <w:r w:rsidRPr="009E7F4C">
        <w:rPr>
          <w:rFonts w:cstheme="minorHAnsi"/>
          <w:sz w:val="24"/>
          <w:szCs w:val="24"/>
        </w:rPr>
        <w:t>Don’t ask me why</w:t>
      </w:r>
      <w:r w:rsidR="008A65A7">
        <w:rPr>
          <w:rFonts w:cstheme="minorHAnsi"/>
          <w:sz w:val="24"/>
          <w:szCs w:val="24"/>
        </w:rPr>
        <w:t>. I</w:t>
      </w:r>
      <w:r w:rsidRPr="009E7F4C">
        <w:rPr>
          <w:rFonts w:cstheme="minorHAnsi"/>
          <w:sz w:val="24"/>
          <w:szCs w:val="24"/>
        </w:rPr>
        <w:t>t’s just one of those things.</w:t>
      </w:r>
    </w:p>
    <w:p w:rsidR="00176DAF" w:rsidP="00176DAF" w:rsidRDefault="007F0EEA" w14:paraId="71029605" w14:textId="77777777">
      <w:pPr>
        <w:spacing w:after="0"/>
        <w:ind w:firstLine="360"/>
        <w:rPr>
          <w:rFonts w:cstheme="minorHAnsi"/>
          <w:sz w:val="24"/>
          <w:szCs w:val="24"/>
        </w:rPr>
      </w:pPr>
      <w:r w:rsidRPr="009E7F4C">
        <w:rPr>
          <w:rFonts w:cstheme="minorHAnsi"/>
          <w:sz w:val="24"/>
          <w:szCs w:val="24"/>
        </w:rPr>
        <w:t>“Would you all stop fucking staring at me?” I say to them.</w:t>
      </w:r>
      <w:r w:rsidR="0071681A">
        <w:rPr>
          <w:rFonts w:cstheme="minorHAnsi"/>
          <w:sz w:val="24"/>
          <w:szCs w:val="24"/>
        </w:rPr>
        <w:t xml:space="preserve"> </w:t>
      </w:r>
      <w:r w:rsidRPr="009E7F4C">
        <w:rPr>
          <w:rFonts w:cstheme="minorHAnsi"/>
          <w:sz w:val="24"/>
          <w:szCs w:val="24"/>
        </w:rPr>
        <w:t>I wiggle my fingers at them.</w:t>
      </w:r>
      <w:r w:rsidR="0071681A">
        <w:rPr>
          <w:rFonts w:cstheme="minorHAnsi"/>
          <w:sz w:val="24"/>
          <w:szCs w:val="24"/>
        </w:rPr>
        <w:t xml:space="preserve"> </w:t>
      </w:r>
      <w:r w:rsidRPr="009E7F4C">
        <w:rPr>
          <w:rFonts w:cstheme="minorHAnsi"/>
          <w:sz w:val="24"/>
          <w:szCs w:val="24"/>
        </w:rPr>
        <w:t>“My hand is fine.”</w:t>
      </w:r>
    </w:p>
    <w:p w:rsidR="00176DAF" w:rsidP="00176DAF" w:rsidRDefault="007F0EEA" w14:paraId="050D71B1" w14:textId="77777777">
      <w:pPr>
        <w:spacing w:after="0"/>
        <w:ind w:firstLine="360"/>
        <w:rPr>
          <w:rFonts w:cstheme="minorHAnsi"/>
          <w:sz w:val="24"/>
          <w:szCs w:val="24"/>
        </w:rPr>
      </w:pPr>
      <w:r w:rsidRPr="009E7F4C">
        <w:rPr>
          <w:rFonts w:cstheme="minorHAnsi"/>
          <w:sz w:val="24"/>
          <w:szCs w:val="24"/>
        </w:rPr>
        <w:lastRenderedPageBreak/>
        <w:t>The room jumpstarts back to frenzied activity.</w:t>
      </w:r>
      <w:r w:rsidR="0071681A">
        <w:rPr>
          <w:rFonts w:cstheme="minorHAnsi"/>
          <w:sz w:val="24"/>
          <w:szCs w:val="24"/>
        </w:rPr>
        <w:t xml:space="preserve"> </w:t>
      </w:r>
      <w:r w:rsidRPr="009E7F4C">
        <w:rPr>
          <w:rFonts w:cstheme="minorHAnsi"/>
          <w:sz w:val="24"/>
          <w:szCs w:val="24"/>
        </w:rPr>
        <w:t>It’s a little forced.</w:t>
      </w:r>
      <w:r w:rsidR="0071681A">
        <w:rPr>
          <w:rFonts w:cstheme="minorHAnsi"/>
          <w:sz w:val="24"/>
          <w:szCs w:val="24"/>
        </w:rPr>
        <w:t xml:space="preserve"> </w:t>
      </w:r>
    </w:p>
    <w:p w:rsidR="00176DAF" w:rsidP="00176DAF" w:rsidRDefault="007F0EEA" w14:paraId="7D1A7AA0" w14:textId="77777777">
      <w:pPr>
        <w:spacing w:after="0"/>
        <w:ind w:firstLine="360"/>
        <w:rPr>
          <w:rFonts w:cstheme="minorHAnsi"/>
          <w:sz w:val="24"/>
          <w:szCs w:val="24"/>
        </w:rPr>
      </w:pPr>
      <w:r w:rsidRPr="009E7F4C">
        <w:rPr>
          <w:rFonts w:cstheme="minorHAnsi"/>
          <w:sz w:val="24"/>
          <w:szCs w:val="24"/>
        </w:rPr>
        <w:t>I gave Mike the finger.</w:t>
      </w:r>
      <w:r w:rsidR="0071681A">
        <w:rPr>
          <w:rFonts w:cstheme="minorHAnsi"/>
          <w:sz w:val="24"/>
          <w:szCs w:val="24"/>
        </w:rPr>
        <w:t xml:space="preserve"> </w:t>
      </w:r>
      <w:r w:rsidRPr="009E7F4C">
        <w:rPr>
          <w:rFonts w:cstheme="minorHAnsi"/>
          <w:sz w:val="24"/>
          <w:szCs w:val="24"/>
        </w:rPr>
        <w:t>“Try not to break it off, asshole.”</w:t>
      </w:r>
    </w:p>
    <w:p w:rsidR="00176DAF" w:rsidP="00176DAF" w:rsidRDefault="007F0EEA" w14:paraId="4193F7D9" w14:textId="77777777">
      <w:pPr>
        <w:spacing w:after="0"/>
        <w:ind w:firstLine="360"/>
        <w:rPr>
          <w:rFonts w:cstheme="minorHAnsi"/>
          <w:sz w:val="24"/>
          <w:szCs w:val="24"/>
        </w:rPr>
      </w:pPr>
      <w:r w:rsidRPr="009E7F4C">
        <w:rPr>
          <w:rFonts w:cstheme="minorHAnsi"/>
          <w:sz w:val="24"/>
          <w:szCs w:val="24"/>
        </w:rPr>
        <w:t>Mike shrugs.</w:t>
      </w:r>
      <w:r w:rsidR="0071681A">
        <w:rPr>
          <w:rFonts w:cstheme="minorHAnsi"/>
          <w:sz w:val="24"/>
          <w:szCs w:val="24"/>
        </w:rPr>
        <w:t xml:space="preserve"> </w:t>
      </w:r>
      <w:r w:rsidRPr="009E7F4C">
        <w:rPr>
          <w:rFonts w:cstheme="minorHAnsi"/>
          <w:sz w:val="24"/>
          <w:szCs w:val="24"/>
        </w:rPr>
        <w:t>“Whoops.”</w:t>
      </w:r>
    </w:p>
    <w:p w:rsidR="00176DAF" w:rsidP="00176DAF" w:rsidRDefault="007F0EEA" w14:paraId="394EB678" w14:textId="4EA4582A">
      <w:pPr>
        <w:spacing w:after="0"/>
        <w:ind w:firstLine="360"/>
        <w:rPr>
          <w:rFonts w:cstheme="minorHAnsi"/>
          <w:sz w:val="24"/>
          <w:szCs w:val="24"/>
        </w:rPr>
      </w:pPr>
      <w:r w:rsidRPr="009E7F4C">
        <w:rPr>
          <w:rFonts w:cstheme="minorHAnsi"/>
          <w:sz w:val="24"/>
          <w:szCs w:val="24"/>
        </w:rPr>
        <w:t>The game starts with a shitty snap and awful field position and it seems like it takes us all goddamn day to march down the field and score</w:t>
      </w:r>
      <w:r w:rsidR="003A6812">
        <w:rPr>
          <w:rFonts w:cstheme="minorHAnsi"/>
          <w:sz w:val="24"/>
          <w:szCs w:val="24"/>
        </w:rPr>
        <w:t>. That</w:t>
      </w:r>
      <w:r w:rsidRPr="009E7F4C">
        <w:rPr>
          <w:rFonts w:cstheme="minorHAnsi"/>
          <w:sz w:val="24"/>
          <w:szCs w:val="24"/>
        </w:rPr>
        <w:t xml:space="preserve"> touchdown costs us the entire first quarter and three of my receivers.</w:t>
      </w:r>
      <w:r w:rsidR="0071681A">
        <w:rPr>
          <w:rFonts w:cstheme="minorHAnsi"/>
          <w:sz w:val="24"/>
          <w:szCs w:val="24"/>
        </w:rPr>
        <w:t xml:space="preserve"> </w:t>
      </w:r>
      <w:r w:rsidRPr="009E7F4C">
        <w:rPr>
          <w:rFonts w:cstheme="minorHAnsi"/>
          <w:sz w:val="24"/>
          <w:szCs w:val="24"/>
        </w:rPr>
        <w:t>Momma’s Bunch are animals.</w:t>
      </w:r>
      <w:r w:rsidR="0071681A">
        <w:rPr>
          <w:rFonts w:cstheme="minorHAnsi"/>
          <w:sz w:val="24"/>
          <w:szCs w:val="24"/>
        </w:rPr>
        <w:t xml:space="preserve"> </w:t>
      </w:r>
      <w:r w:rsidRPr="009E7F4C">
        <w:rPr>
          <w:rFonts w:cstheme="minorHAnsi"/>
          <w:sz w:val="24"/>
          <w:szCs w:val="24"/>
        </w:rPr>
        <w:t xml:space="preserve">I mean, it’s normal to have collisions, but these fuckers seem like </w:t>
      </w:r>
      <w:r w:rsidR="003A6812">
        <w:rPr>
          <w:rFonts w:cstheme="minorHAnsi"/>
          <w:sz w:val="24"/>
          <w:szCs w:val="24"/>
        </w:rPr>
        <w:t>they’re</w:t>
      </w:r>
      <w:r w:rsidRPr="009E7F4C">
        <w:rPr>
          <w:rFonts w:cstheme="minorHAnsi"/>
          <w:sz w:val="24"/>
          <w:szCs w:val="24"/>
        </w:rPr>
        <w:t xml:space="preserve"> in a demolition derby instead of a spaceball game.</w:t>
      </w:r>
    </w:p>
    <w:p w:rsidR="00176DAF" w:rsidP="00176DAF" w:rsidRDefault="007F0EEA" w14:paraId="6C818D5C" w14:textId="77777777">
      <w:pPr>
        <w:spacing w:after="0"/>
        <w:ind w:firstLine="360"/>
        <w:rPr>
          <w:rFonts w:cstheme="minorHAnsi"/>
          <w:sz w:val="24"/>
          <w:szCs w:val="24"/>
        </w:rPr>
      </w:pPr>
      <w:r w:rsidRPr="009E7F4C">
        <w:rPr>
          <w:rFonts w:cstheme="minorHAnsi"/>
          <w:sz w:val="24"/>
          <w:szCs w:val="24"/>
        </w:rPr>
        <w:t>Turns out, demolition is all they’re good at.</w:t>
      </w:r>
      <w:r w:rsidR="0071681A">
        <w:rPr>
          <w:rFonts w:cstheme="minorHAnsi"/>
          <w:sz w:val="24"/>
          <w:szCs w:val="24"/>
        </w:rPr>
        <w:t xml:space="preserve"> </w:t>
      </w:r>
      <w:r w:rsidRPr="009E7F4C">
        <w:rPr>
          <w:rFonts w:cstheme="minorHAnsi"/>
          <w:sz w:val="24"/>
          <w:szCs w:val="24"/>
        </w:rPr>
        <w:t>When they get the ball, we intercept it on the first play.</w:t>
      </w:r>
    </w:p>
    <w:p w:rsidR="00176DAF" w:rsidP="00176DAF" w:rsidRDefault="007F0EEA" w14:paraId="732B380C" w14:textId="0C57A284">
      <w:pPr>
        <w:spacing w:after="0"/>
        <w:ind w:firstLine="360"/>
        <w:rPr>
          <w:rFonts w:cstheme="minorHAnsi"/>
          <w:sz w:val="24"/>
          <w:szCs w:val="24"/>
        </w:rPr>
      </w:pPr>
      <w:r w:rsidRPr="009E7F4C">
        <w:rPr>
          <w:rFonts w:cstheme="minorHAnsi"/>
          <w:sz w:val="24"/>
          <w:szCs w:val="24"/>
        </w:rPr>
        <w:t xml:space="preserve">Intercepting a spaceball, a tiny, little fucking ball in the vastness of the arena, means </w:t>
      </w:r>
      <w:r w:rsidR="003A6812">
        <w:rPr>
          <w:rFonts w:cstheme="minorHAnsi"/>
          <w:sz w:val="24"/>
          <w:szCs w:val="24"/>
        </w:rPr>
        <w:t>one of two things. E</w:t>
      </w:r>
      <w:r w:rsidRPr="009E7F4C">
        <w:rPr>
          <w:rFonts w:cstheme="minorHAnsi"/>
          <w:sz w:val="24"/>
          <w:szCs w:val="24"/>
        </w:rPr>
        <w:t>ither you can be in the right place at the right exact time and should be buying lottery tickets, or the offensive coordinator for that team is a moron.</w:t>
      </w:r>
      <w:r w:rsidR="0071681A">
        <w:rPr>
          <w:rFonts w:cstheme="minorHAnsi"/>
          <w:sz w:val="24"/>
          <w:szCs w:val="24"/>
        </w:rPr>
        <w:t xml:space="preserve"> </w:t>
      </w:r>
      <w:r w:rsidRPr="009E7F4C">
        <w:rPr>
          <w:rFonts w:cstheme="minorHAnsi"/>
          <w:sz w:val="24"/>
          <w:szCs w:val="24"/>
        </w:rPr>
        <w:t xml:space="preserve">And he’s serious about it, because it takes real skill to fuck up </w:t>
      </w:r>
      <w:r w:rsidR="003A6812">
        <w:rPr>
          <w:rFonts w:cstheme="minorHAnsi"/>
          <w:sz w:val="24"/>
          <w:szCs w:val="24"/>
        </w:rPr>
        <w:t xml:space="preserve">like </w:t>
      </w:r>
      <w:r w:rsidRPr="009E7F4C">
        <w:rPr>
          <w:rFonts w:cstheme="minorHAnsi"/>
          <w:sz w:val="24"/>
          <w:szCs w:val="24"/>
        </w:rPr>
        <w:t>that.</w:t>
      </w:r>
    </w:p>
    <w:p w:rsidR="00176DAF" w:rsidP="00176DAF" w:rsidRDefault="008A65A7" w14:paraId="3E342418" w14:textId="77777777">
      <w:pPr>
        <w:spacing w:after="0"/>
        <w:ind w:firstLine="360"/>
        <w:rPr>
          <w:rFonts w:cstheme="minorHAnsi"/>
          <w:sz w:val="24"/>
          <w:szCs w:val="24"/>
        </w:rPr>
      </w:pPr>
      <w:r w:rsidRPr="009E7F4C">
        <w:rPr>
          <w:rFonts w:cstheme="minorHAnsi"/>
          <w:sz w:val="24"/>
          <w:szCs w:val="24"/>
        </w:rPr>
        <w:t>So,</w:t>
      </w:r>
      <w:r w:rsidRPr="009E7F4C" w:rsidR="007F0EEA">
        <w:rPr>
          <w:rFonts w:cstheme="minorHAnsi"/>
          <w:sz w:val="24"/>
          <w:szCs w:val="24"/>
        </w:rPr>
        <w:t xml:space="preserve"> I zoom back out onto the field, call the play, take the snap, and look for my receiver who is supposed to be where my playbook says he’ll be </w:t>
      </w:r>
      <w:proofErr w:type="spellStart"/>
      <w:r w:rsidRPr="003A6812" w:rsidR="007F0EEA">
        <w:rPr>
          <w:rFonts w:cstheme="minorHAnsi"/>
          <w:i/>
          <w:iCs/>
          <w:sz w:val="24"/>
          <w:szCs w:val="24"/>
        </w:rPr>
        <w:t>aaaaat</w:t>
      </w:r>
      <w:proofErr w:type="spellEnd"/>
      <w:r w:rsidRPr="003A6812" w:rsidR="007F0EEA">
        <w:rPr>
          <w:rFonts w:cstheme="minorHAnsi"/>
          <w:i/>
          <w:iCs/>
          <w:sz w:val="24"/>
          <w:szCs w:val="24"/>
        </w:rPr>
        <w:t xml:space="preserve"> right now!</w:t>
      </w:r>
    </w:p>
    <w:p w:rsidR="00176DAF" w:rsidP="00176DAF" w:rsidRDefault="007F0EEA" w14:paraId="10612696" w14:textId="77777777">
      <w:pPr>
        <w:spacing w:after="0"/>
        <w:ind w:firstLine="360"/>
        <w:rPr>
          <w:rFonts w:cstheme="minorHAnsi"/>
          <w:sz w:val="24"/>
          <w:szCs w:val="24"/>
        </w:rPr>
      </w:pPr>
      <w:r w:rsidRPr="009E7F4C">
        <w:rPr>
          <w:rFonts w:cstheme="minorHAnsi"/>
          <w:sz w:val="24"/>
          <w:szCs w:val="24"/>
        </w:rPr>
        <w:t>He isn’t.</w:t>
      </w:r>
    </w:p>
    <w:p w:rsidR="00176DAF" w:rsidP="00176DAF" w:rsidRDefault="007F0EEA" w14:paraId="1D63FD22" w14:textId="6E71BA61">
      <w:pPr>
        <w:spacing w:after="0"/>
        <w:ind w:firstLine="360"/>
        <w:rPr>
          <w:rFonts w:cstheme="minorHAnsi"/>
          <w:sz w:val="24"/>
          <w:szCs w:val="24"/>
        </w:rPr>
      </w:pPr>
      <w:r w:rsidRPr="009E7F4C">
        <w:rPr>
          <w:rFonts w:cstheme="minorHAnsi"/>
          <w:sz w:val="24"/>
          <w:szCs w:val="24"/>
        </w:rPr>
        <w:t>I check the little green dots on my suit’s heads-up display that show me where everybody is.</w:t>
      </w:r>
      <w:r w:rsidR="0071681A">
        <w:rPr>
          <w:rFonts w:cstheme="minorHAnsi"/>
          <w:sz w:val="24"/>
          <w:szCs w:val="24"/>
        </w:rPr>
        <w:t xml:space="preserve"> </w:t>
      </w:r>
      <w:r w:rsidRPr="009E7F4C">
        <w:rPr>
          <w:rFonts w:cstheme="minorHAnsi"/>
          <w:sz w:val="24"/>
          <w:szCs w:val="24"/>
        </w:rPr>
        <w:t>My receiver’s callout box is flashing red and indicates that he’s in three different places</w:t>
      </w:r>
      <w:r w:rsidR="003A6812">
        <w:rPr>
          <w:rFonts w:cstheme="minorHAnsi"/>
          <w:sz w:val="24"/>
          <w:szCs w:val="24"/>
        </w:rPr>
        <w:t>.</w:t>
      </w:r>
      <w:r w:rsidRPr="009E7F4C">
        <w:rPr>
          <w:rFonts w:cstheme="minorHAnsi"/>
          <w:sz w:val="24"/>
          <w:szCs w:val="24"/>
        </w:rPr>
        <w:t xml:space="preserve"> </w:t>
      </w:r>
      <w:r w:rsidR="003A6812">
        <w:rPr>
          <w:rFonts w:cstheme="minorHAnsi"/>
          <w:sz w:val="24"/>
          <w:szCs w:val="24"/>
        </w:rPr>
        <w:t>H</w:t>
      </w:r>
      <w:r w:rsidRPr="009E7F4C">
        <w:rPr>
          <w:rFonts w:cstheme="minorHAnsi"/>
          <w:sz w:val="24"/>
          <w:szCs w:val="24"/>
        </w:rPr>
        <w:t>is suit’s emergency medical suite is having a real hard time keeping the biggest chunk of him alive.</w:t>
      </w:r>
    </w:p>
    <w:p w:rsidR="00176DAF" w:rsidP="00176DAF" w:rsidRDefault="007F0EEA" w14:paraId="3E746AA7" w14:textId="5E50ED15">
      <w:pPr>
        <w:spacing w:after="0"/>
        <w:ind w:firstLine="360"/>
        <w:rPr>
          <w:rFonts w:cstheme="minorHAnsi"/>
          <w:sz w:val="24"/>
          <w:szCs w:val="24"/>
        </w:rPr>
      </w:pPr>
      <w:r w:rsidRPr="009E7F4C">
        <w:rPr>
          <w:rFonts w:cstheme="minorHAnsi"/>
          <w:sz w:val="24"/>
          <w:szCs w:val="24"/>
        </w:rPr>
        <w:t>Then I notice that there’s a green dot behind me, and it belongs to one of my offensive tackles.</w:t>
      </w:r>
      <w:r w:rsidR="0071681A">
        <w:rPr>
          <w:rFonts w:cstheme="minorHAnsi"/>
          <w:sz w:val="24"/>
          <w:szCs w:val="24"/>
        </w:rPr>
        <w:t xml:space="preserve"> </w:t>
      </w:r>
      <w:r w:rsidRPr="009E7F4C">
        <w:rPr>
          <w:rFonts w:cstheme="minorHAnsi"/>
          <w:sz w:val="24"/>
          <w:szCs w:val="24"/>
        </w:rPr>
        <w:t>That is not a good place for him to be.</w:t>
      </w:r>
      <w:r w:rsidR="0071681A">
        <w:rPr>
          <w:rFonts w:cstheme="minorHAnsi"/>
          <w:sz w:val="24"/>
          <w:szCs w:val="24"/>
        </w:rPr>
        <w:t xml:space="preserve"> </w:t>
      </w:r>
      <w:r w:rsidRPr="009E7F4C">
        <w:rPr>
          <w:rFonts w:cstheme="minorHAnsi"/>
          <w:sz w:val="24"/>
          <w:szCs w:val="24"/>
        </w:rPr>
        <w:t>Through the big gaping hole in my offensive line charges two Momma’s Bunch enforcers.</w:t>
      </w:r>
      <w:r w:rsidR="0071681A">
        <w:rPr>
          <w:rFonts w:cstheme="minorHAnsi"/>
          <w:sz w:val="24"/>
          <w:szCs w:val="24"/>
        </w:rPr>
        <w:t xml:space="preserve"> </w:t>
      </w:r>
      <w:r w:rsidRPr="009E7F4C">
        <w:rPr>
          <w:rFonts w:cstheme="minorHAnsi"/>
          <w:sz w:val="24"/>
          <w:szCs w:val="24"/>
        </w:rPr>
        <w:t xml:space="preserve">Oh, the real term is linebackers, but in spaceball, these guys are </w:t>
      </w:r>
      <w:r w:rsidR="003A6812">
        <w:rPr>
          <w:rFonts w:cstheme="minorHAnsi"/>
          <w:sz w:val="24"/>
          <w:szCs w:val="24"/>
        </w:rPr>
        <w:t xml:space="preserve">the </w:t>
      </w:r>
      <w:r w:rsidRPr="009E7F4C">
        <w:rPr>
          <w:rFonts w:cstheme="minorHAnsi"/>
          <w:sz w:val="24"/>
          <w:szCs w:val="24"/>
        </w:rPr>
        <w:t>enforcers.</w:t>
      </w:r>
      <w:r w:rsidR="0071681A">
        <w:rPr>
          <w:rFonts w:cstheme="minorHAnsi"/>
          <w:sz w:val="24"/>
          <w:szCs w:val="24"/>
        </w:rPr>
        <w:t xml:space="preserve"> </w:t>
      </w:r>
      <w:r w:rsidRPr="009E7F4C">
        <w:rPr>
          <w:rFonts w:cstheme="minorHAnsi"/>
          <w:sz w:val="24"/>
          <w:szCs w:val="24"/>
        </w:rPr>
        <w:t>They have one job, and one job only.</w:t>
      </w:r>
      <w:r w:rsidR="0071681A">
        <w:rPr>
          <w:rFonts w:cstheme="minorHAnsi"/>
          <w:sz w:val="24"/>
          <w:szCs w:val="24"/>
        </w:rPr>
        <w:t xml:space="preserve"> </w:t>
      </w:r>
      <w:r w:rsidRPr="009E7F4C">
        <w:rPr>
          <w:rFonts w:cstheme="minorHAnsi"/>
          <w:sz w:val="24"/>
          <w:szCs w:val="24"/>
        </w:rPr>
        <w:t>Fuck up the quarterback.</w:t>
      </w:r>
    </w:p>
    <w:p w:rsidR="00176DAF" w:rsidP="00176DAF" w:rsidRDefault="007F0EEA" w14:paraId="26E33CE3" w14:textId="77777777">
      <w:pPr>
        <w:spacing w:after="0"/>
        <w:ind w:firstLine="360"/>
        <w:rPr>
          <w:rFonts w:cstheme="minorHAnsi"/>
          <w:sz w:val="24"/>
          <w:szCs w:val="24"/>
        </w:rPr>
      </w:pPr>
      <w:r w:rsidRPr="009E7F4C">
        <w:rPr>
          <w:rFonts w:cstheme="minorHAnsi"/>
          <w:sz w:val="24"/>
          <w:szCs w:val="24"/>
        </w:rPr>
        <w:t>My suit has an inertial dampener, so when they crash into me I hear the dull screech of metal on metal rather than feel it.</w:t>
      </w:r>
      <w:r w:rsidR="0071681A">
        <w:rPr>
          <w:rFonts w:cstheme="minorHAnsi"/>
          <w:sz w:val="24"/>
          <w:szCs w:val="24"/>
        </w:rPr>
        <w:t xml:space="preserve"> </w:t>
      </w:r>
      <w:r w:rsidRPr="009E7F4C">
        <w:rPr>
          <w:rFonts w:cstheme="minorHAnsi"/>
          <w:sz w:val="24"/>
          <w:szCs w:val="24"/>
        </w:rPr>
        <w:t>We go end over end, and I can tell from my HUD that they’ve grappled me.</w:t>
      </w:r>
      <w:r w:rsidR="0071681A">
        <w:rPr>
          <w:rFonts w:cstheme="minorHAnsi"/>
          <w:sz w:val="24"/>
          <w:szCs w:val="24"/>
        </w:rPr>
        <w:t xml:space="preserve"> </w:t>
      </w:r>
      <w:r w:rsidRPr="009E7F4C">
        <w:rPr>
          <w:rFonts w:cstheme="minorHAnsi"/>
          <w:sz w:val="24"/>
          <w:szCs w:val="24"/>
        </w:rPr>
        <w:t>To this day, I can remember the words that slice through my head.</w:t>
      </w:r>
    </w:p>
    <w:p w:rsidRPr="00E312EB" w:rsidR="00176DAF" w:rsidP="00176DAF" w:rsidRDefault="007F0EEA" w14:paraId="7B7975AA" w14:textId="77777777">
      <w:pPr>
        <w:spacing w:after="0"/>
        <w:ind w:firstLine="360"/>
        <w:rPr>
          <w:rFonts w:cstheme="minorHAnsi"/>
          <w:i/>
          <w:sz w:val="24"/>
          <w:szCs w:val="24"/>
        </w:rPr>
      </w:pPr>
      <w:proofErr w:type="spellStart"/>
      <w:r w:rsidRPr="00E312EB">
        <w:rPr>
          <w:rFonts w:cstheme="minorHAnsi"/>
          <w:i/>
          <w:sz w:val="24"/>
          <w:szCs w:val="24"/>
        </w:rPr>
        <w:t>fuckfuckFuckFuckFUCKFUCKFUCK</w:t>
      </w:r>
      <w:proofErr w:type="spellEnd"/>
      <w:r w:rsidRPr="00E312EB">
        <w:rPr>
          <w:rFonts w:cstheme="minorHAnsi"/>
          <w:i/>
          <w:sz w:val="24"/>
          <w:szCs w:val="24"/>
        </w:rPr>
        <w:t>!!!!!!!</w:t>
      </w:r>
    </w:p>
    <w:p w:rsidR="00176DAF" w:rsidP="00176DAF" w:rsidRDefault="007F0EEA" w14:paraId="1843F115" w14:textId="77777777">
      <w:pPr>
        <w:spacing w:after="0"/>
        <w:ind w:firstLine="360"/>
        <w:rPr>
          <w:rFonts w:cstheme="minorHAnsi"/>
          <w:sz w:val="24"/>
          <w:szCs w:val="24"/>
        </w:rPr>
      </w:pPr>
      <w:r w:rsidRPr="009E7F4C">
        <w:rPr>
          <w:rFonts w:cstheme="minorHAnsi"/>
          <w:sz w:val="24"/>
          <w:szCs w:val="24"/>
        </w:rPr>
        <w:t>Here’s why: it’s tough for referee cameras to tell what’s happening between suits that are stuck together and careening through space.</w:t>
      </w:r>
      <w:r w:rsidR="0071681A">
        <w:rPr>
          <w:rFonts w:cstheme="minorHAnsi"/>
          <w:sz w:val="24"/>
          <w:szCs w:val="24"/>
        </w:rPr>
        <w:t xml:space="preserve"> </w:t>
      </w:r>
    </w:p>
    <w:p w:rsidR="00176DAF" w:rsidP="00176DAF" w:rsidRDefault="007F0EEA" w14:paraId="4E73754F" w14:textId="4F7D8A00">
      <w:pPr>
        <w:spacing w:after="0"/>
        <w:ind w:firstLine="360"/>
        <w:rPr>
          <w:rFonts w:cstheme="minorHAnsi"/>
          <w:sz w:val="24"/>
          <w:szCs w:val="24"/>
        </w:rPr>
      </w:pPr>
      <w:r w:rsidRPr="009E7F4C">
        <w:rPr>
          <w:rFonts w:cstheme="minorHAnsi"/>
          <w:sz w:val="24"/>
          <w:szCs w:val="24"/>
        </w:rPr>
        <w:t>I hear more metal screeching</w:t>
      </w:r>
      <w:r w:rsidR="003A6812">
        <w:rPr>
          <w:rFonts w:cstheme="minorHAnsi"/>
          <w:sz w:val="24"/>
          <w:szCs w:val="24"/>
        </w:rPr>
        <w:t>. T</w:t>
      </w:r>
      <w:r w:rsidRPr="009E7F4C">
        <w:rPr>
          <w:rFonts w:cstheme="minorHAnsi"/>
          <w:sz w:val="24"/>
          <w:szCs w:val="24"/>
        </w:rPr>
        <w:t>hen the hull breach alarm klaxons go off, great loud screams in my ears that go well with my own screams</w:t>
      </w:r>
      <w:r w:rsidR="008E53A0">
        <w:rPr>
          <w:rFonts w:cstheme="minorHAnsi"/>
          <w:sz w:val="24"/>
          <w:szCs w:val="24"/>
        </w:rPr>
        <w:t>. O</w:t>
      </w:r>
      <w:r w:rsidRPr="009E7F4C">
        <w:rPr>
          <w:rFonts w:cstheme="minorHAnsi"/>
          <w:sz w:val="24"/>
          <w:szCs w:val="24"/>
        </w:rPr>
        <w:t xml:space="preserve">ne enforcer has an </w:t>
      </w:r>
      <w:r w:rsidRPr="009E7F4C" w:rsidR="008A65A7">
        <w:rPr>
          <w:rFonts w:cstheme="minorHAnsi"/>
          <w:sz w:val="24"/>
          <w:szCs w:val="24"/>
        </w:rPr>
        <w:t>ulenium</w:t>
      </w:r>
      <w:r w:rsidRPr="009E7F4C">
        <w:rPr>
          <w:rFonts w:cstheme="minorHAnsi"/>
          <w:sz w:val="24"/>
          <w:szCs w:val="24"/>
        </w:rPr>
        <w:t xml:space="preserve"> cutter and it passes clean through my right shoulder.</w:t>
      </w:r>
    </w:p>
    <w:p w:rsidR="00176DAF" w:rsidP="00176DAF" w:rsidRDefault="007F0EEA" w14:paraId="3F218E2E" w14:textId="77777777">
      <w:pPr>
        <w:spacing w:after="0"/>
        <w:ind w:firstLine="360"/>
        <w:rPr>
          <w:rFonts w:cstheme="minorHAnsi"/>
          <w:sz w:val="24"/>
          <w:szCs w:val="24"/>
        </w:rPr>
      </w:pPr>
      <w:r w:rsidRPr="009E7F4C">
        <w:rPr>
          <w:rFonts w:cstheme="minorHAnsi"/>
          <w:sz w:val="24"/>
          <w:szCs w:val="24"/>
        </w:rPr>
        <w:t>My arm goes flying.</w:t>
      </w:r>
    </w:p>
    <w:p w:rsidR="00B46189" w:rsidP="00315EF5" w:rsidRDefault="007F0EEA" w14:paraId="6F97C595" w14:textId="2998B63F">
      <w:pPr>
        <w:spacing w:after="0"/>
        <w:ind w:firstLine="360"/>
        <w:rPr>
          <w:rFonts w:cstheme="minorHAnsi"/>
          <w:sz w:val="24"/>
          <w:szCs w:val="24"/>
        </w:rPr>
      </w:pPr>
      <w:r w:rsidRPr="009E7F4C">
        <w:rPr>
          <w:rFonts w:cstheme="minorHAnsi"/>
          <w:sz w:val="24"/>
          <w:szCs w:val="24"/>
        </w:rPr>
        <w:t>The enforcers push off of me.</w:t>
      </w:r>
      <w:r w:rsidR="0071681A">
        <w:rPr>
          <w:rFonts w:cstheme="minorHAnsi"/>
          <w:sz w:val="24"/>
          <w:szCs w:val="24"/>
        </w:rPr>
        <w:t xml:space="preserve"> </w:t>
      </w:r>
      <w:r w:rsidRPr="009E7F4C">
        <w:rPr>
          <w:rFonts w:cstheme="minorHAnsi"/>
          <w:sz w:val="24"/>
          <w:szCs w:val="24"/>
        </w:rPr>
        <w:t xml:space="preserve">I can hear them laughing on the All-Suits </w:t>
      </w:r>
      <w:r w:rsidRPr="009E7F4C" w:rsidR="008A65A7">
        <w:rPr>
          <w:rFonts w:cstheme="minorHAnsi"/>
          <w:sz w:val="24"/>
          <w:szCs w:val="24"/>
        </w:rPr>
        <w:t>Commlink</w:t>
      </w:r>
      <w:r w:rsidR="003A6812">
        <w:rPr>
          <w:rFonts w:cstheme="minorHAnsi"/>
          <w:sz w:val="24"/>
          <w:szCs w:val="24"/>
        </w:rPr>
        <w:t xml:space="preserve">. It’s </w:t>
      </w:r>
      <w:r w:rsidRPr="009E7F4C">
        <w:rPr>
          <w:rFonts w:cstheme="minorHAnsi"/>
          <w:sz w:val="24"/>
          <w:szCs w:val="24"/>
        </w:rPr>
        <w:t>where players taunt each other during the game</w:t>
      </w:r>
      <w:r w:rsidR="003A6812">
        <w:rPr>
          <w:rFonts w:cstheme="minorHAnsi"/>
          <w:sz w:val="24"/>
          <w:szCs w:val="24"/>
        </w:rPr>
        <w:t>. We</w:t>
      </w:r>
      <w:r w:rsidRPr="009E7F4C">
        <w:rPr>
          <w:rFonts w:cstheme="minorHAnsi"/>
          <w:sz w:val="24"/>
          <w:szCs w:val="24"/>
        </w:rPr>
        <w:t xml:space="preserve"> tell each other how many times </w:t>
      </w:r>
      <w:r w:rsidR="003A6812">
        <w:rPr>
          <w:rFonts w:cstheme="minorHAnsi"/>
          <w:sz w:val="24"/>
          <w:szCs w:val="24"/>
        </w:rPr>
        <w:t>we</w:t>
      </w:r>
      <w:r w:rsidRPr="009E7F4C">
        <w:rPr>
          <w:rFonts w:cstheme="minorHAnsi"/>
          <w:sz w:val="24"/>
          <w:szCs w:val="24"/>
        </w:rPr>
        <w:t>’ve fucked the other guy’s mom, his girlfriend, and his baby sister who’s not even out of grade school yet.</w:t>
      </w:r>
      <w:r w:rsidR="0071681A">
        <w:rPr>
          <w:rFonts w:cstheme="minorHAnsi"/>
          <w:sz w:val="24"/>
          <w:szCs w:val="24"/>
        </w:rPr>
        <w:t xml:space="preserve"> </w:t>
      </w:r>
      <w:r w:rsidRPr="009E7F4C">
        <w:rPr>
          <w:rFonts w:cstheme="minorHAnsi"/>
          <w:sz w:val="24"/>
          <w:szCs w:val="24"/>
        </w:rPr>
        <w:t>There are things you just don’t say to people, not without expecting to get shot, and the ASC hears all.</w:t>
      </w:r>
      <w:r w:rsidR="0071681A">
        <w:rPr>
          <w:rFonts w:cstheme="minorHAnsi"/>
          <w:sz w:val="24"/>
          <w:szCs w:val="24"/>
        </w:rPr>
        <w:t xml:space="preserve"> </w:t>
      </w:r>
      <w:r w:rsidR="008E53A0">
        <w:rPr>
          <w:rFonts w:cstheme="minorHAnsi"/>
          <w:sz w:val="24"/>
          <w:szCs w:val="24"/>
        </w:rPr>
        <w:t xml:space="preserve">Okay, okay </w:t>
      </w:r>
      <w:r w:rsidRPr="009E7F4C">
        <w:rPr>
          <w:rFonts w:cstheme="minorHAnsi"/>
          <w:sz w:val="24"/>
          <w:szCs w:val="24"/>
        </w:rPr>
        <w:t>I might have said some unflattering things about the other team.</w:t>
      </w:r>
      <w:r w:rsidR="0071681A">
        <w:rPr>
          <w:rFonts w:cstheme="minorHAnsi"/>
          <w:sz w:val="24"/>
          <w:szCs w:val="24"/>
        </w:rPr>
        <w:t xml:space="preserve"> </w:t>
      </w:r>
      <w:r w:rsidRPr="009E7F4C">
        <w:rPr>
          <w:rFonts w:cstheme="minorHAnsi"/>
          <w:sz w:val="24"/>
          <w:szCs w:val="24"/>
        </w:rPr>
        <w:t>Everybody does it, sure, but I didn’t say anything that warranted this kind of treatment.</w:t>
      </w:r>
      <w:r w:rsidR="00315EF5">
        <w:rPr>
          <w:rFonts w:cstheme="minorHAnsi"/>
          <w:sz w:val="24"/>
          <w:szCs w:val="24"/>
        </w:rPr>
        <w:t xml:space="preserve"> </w:t>
      </w:r>
    </w:p>
    <w:p w:rsidR="00176DAF" w:rsidP="00176DAF" w:rsidRDefault="007F0EEA" w14:paraId="6CF35B5C" w14:textId="5894DB8F">
      <w:pPr>
        <w:spacing w:after="0"/>
        <w:ind w:firstLine="360"/>
        <w:rPr>
          <w:rFonts w:cstheme="minorHAnsi"/>
          <w:sz w:val="24"/>
          <w:szCs w:val="24"/>
        </w:rPr>
      </w:pPr>
      <w:r w:rsidRPr="009E7F4C">
        <w:rPr>
          <w:rFonts w:cstheme="minorHAnsi"/>
          <w:sz w:val="24"/>
          <w:szCs w:val="24"/>
        </w:rPr>
        <w:lastRenderedPageBreak/>
        <w:t>My suit’s medical package knock</w:t>
      </w:r>
      <w:r w:rsidR="00000BCD">
        <w:rPr>
          <w:rFonts w:cstheme="minorHAnsi"/>
          <w:sz w:val="24"/>
          <w:szCs w:val="24"/>
        </w:rPr>
        <w:t>s</w:t>
      </w:r>
      <w:r w:rsidRPr="009E7F4C">
        <w:rPr>
          <w:rFonts w:cstheme="minorHAnsi"/>
          <w:sz w:val="24"/>
          <w:szCs w:val="24"/>
        </w:rPr>
        <w:t xml:space="preserve"> me out while the internal shield system closes off the big hole in my suit.</w:t>
      </w:r>
      <w:r w:rsidR="00B46189">
        <w:rPr>
          <w:rFonts w:cstheme="minorHAnsi"/>
          <w:sz w:val="24"/>
          <w:szCs w:val="24"/>
        </w:rPr>
        <w:t xml:space="preserve"> </w:t>
      </w:r>
      <w:r w:rsidRPr="009E7F4C">
        <w:rPr>
          <w:rFonts w:cstheme="minorHAnsi"/>
          <w:sz w:val="24"/>
          <w:szCs w:val="24"/>
        </w:rPr>
        <w:t>I end up on a hospital ship next to the recent team quarterback, who’d gotten a new ribcage to replace his shattered one.</w:t>
      </w:r>
      <w:r w:rsidR="0071681A">
        <w:rPr>
          <w:rFonts w:cstheme="minorHAnsi"/>
          <w:sz w:val="24"/>
          <w:szCs w:val="24"/>
        </w:rPr>
        <w:t xml:space="preserve"> </w:t>
      </w:r>
      <w:r w:rsidRPr="009E7F4C">
        <w:rPr>
          <w:rFonts w:cstheme="minorHAnsi"/>
          <w:sz w:val="24"/>
          <w:szCs w:val="24"/>
        </w:rPr>
        <w:t>I get a new arm.</w:t>
      </w:r>
      <w:r w:rsidR="0071681A">
        <w:rPr>
          <w:rFonts w:cstheme="minorHAnsi"/>
          <w:sz w:val="24"/>
          <w:szCs w:val="24"/>
        </w:rPr>
        <w:t xml:space="preserve"> </w:t>
      </w:r>
      <w:r w:rsidRPr="009E7F4C">
        <w:rPr>
          <w:rFonts w:cstheme="minorHAnsi"/>
          <w:sz w:val="24"/>
          <w:szCs w:val="24"/>
        </w:rPr>
        <w:t xml:space="preserve">Sure, the cybernetics are </w:t>
      </w:r>
      <w:r w:rsidRPr="009E7F4C" w:rsidR="008A65A7">
        <w:rPr>
          <w:rFonts w:cstheme="minorHAnsi"/>
          <w:sz w:val="24"/>
          <w:szCs w:val="24"/>
        </w:rPr>
        <w:t>seamless</w:t>
      </w:r>
      <w:r w:rsidR="00315EF5">
        <w:rPr>
          <w:rFonts w:cstheme="minorHAnsi"/>
          <w:sz w:val="24"/>
          <w:szCs w:val="24"/>
        </w:rPr>
        <w:t xml:space="preserve">. </w:t>
      </w:r>
      <w:r w:rsidRPr="009E7F4C">
        <w:rPr>
          <w:rFonts w:cstheme="minorHAnsi"/>
          <w:sz w:val="24"/>
          <w:szCs w:val="24"/>
        </w:rPr>
        <w:t>I have nerves and skin and even fingernails that grow, but it doesn’t work quite the same</w:t>
      </w:r>
      <w:r w:rsidR="00315EF5">
        <w:rPr>
          <w:rFonts w:cstheme="minorHAnsi"/>
          <w:sz w:val="24"/>
          <w:szCs w:val="24"/>
        </w:rPr>
        <w:t>. S</w:t>
      </w:r>
      <w:r w:rsidRPr="009E7F4C">
        <w:rPr>
          <w:rFonts w:cstheme="minorHAnsi"/>
          <w:sz w:val="24"/>
          <w:szCs w:val="24"/>
        </w:rPr>
        <w:t>ometimes I still wake up in the middle of the night and can’t feel anything past my shoulder.</w:t>
      </w:r>
      <w:r w:rsidR="0071681A">
        <w:rPr>
          <w:rFonts w:cstheme="minorHAnsi"/>
          <w:sz w:val="24"/>
          <w:szCs w:val="24"/>
        </w:rPr>
        <w:t xml:space="preserve"> </w:t>
      </w:r>
      <w:r w:rsidRPr="009E7F4C">
        <w:rPr>
          <w:rFonts w:cstheme="minorHAnsi"/>
          <w:sz w:val="24"/>
          <w:szCs w:val="24"/>
        </w:rPr>
        <w:t xml:space="preserve">Not interested in experiencing that sensation anywhere else on my body, I decide </w:t>
      </w:r>
      <w:r w:rsidR="00000BCD">
        <w:rPr>
          <w:rFonts w:cstheme="minorHAnsi"/>
          <w:sz w:val="24"/>
          <w:szCs w:val="24"/>
        </w:rPr>
        <w:t>to retire from playing.</w:t>
      </w:r>
    </w:p>
    <w:p w:rsidR="007F0EEA" w:rsidP="131935FD" w:rsidRDefault="007F0EEA" w14:paraId="20BA82BD" w14:textId="66628774" w14:noSpellErr="1">
      <w:pPr>
        <w:spacing w:after="0"/>
        <w:ind w:firstLine="360"/>
        <w:rPr>
          <w:rFonts w:cs="Calibri" w:cstheme="minorAscii"/>
          <w:sz w:val="24"/>
          <w:szCs w:val="24"/>
        </w:rPr>
      </w:pPr>
      <w:r w:rsidRPr="131935FD" w:rsidR="131935FD">
        <w:rPr>
          <w:rFonts w:cs="Calibri" w:cstheme="minorAscii"/>
          <w:sz w:val="24"/>
          <w:szCs w:val="24"/>
        </w:rPr>
        <w:t>I never see Mandy again.</w:t>
      </w:r>
      <w:r w:rsidRPr="131935FD" w:rsidR="131935FD">
        <w:rPr>
          <w:rFonts w:cs="Calibri" w:cstheme="minorAscii"/>
          <w:sz w:val="24"/>
          <w:szCs w:val="24"/>
        </w:rPr>
        <w:t xml:space="preserve"> </w:t>
      </w:r>
      <w:commentRangeEnd w:id="1423076799"/>
      <w:r>
        <w:rPr>
          <w:rStyle w:val="CommentReference"/>
        </w:rPr>
        <w:commentReference w:id="1423076799"/>
      </w:r>
    </w:p>
    <w:p w:rsidR="00AD7AB1" w:rsidP="00176DAF" w:rsidRDefault="00AD7AB1" w14:paraId="6128F342" w14:textId="7B090EED">
      <w:pPr>
        <w:spacing w:after="0"/>
        <w:ind w:firstLine="360"/>
        <w:rPr>
          <w:rFonts w:cstheme="minorHAnsi"/>
          <w:sz w:val="24"/>
          <w:szCs w:val="24"/>
        </w:rPr>
      </w:pPr>
    </w:p>
    <w:p w:rsidRPr="009E7F4C" w:rsidR="007F0EEA" w:rsidP="005A7D27" w:rsidRDefault="00AD7AB1" w14:paraId="28BFB855" w14:textId="3A84F2AC">
      <w:pPr>
        <w:spacing w:after="0"/>
        <w:jc w:val="center"/>
        <w:rPr>
          <w:rFonts w:cstheme="minorHAnsi"/>
          <w:sz w:val="24"/>
          <w:szCs w:val="24"/>
        </w:rPr>
      </w:pPr>
      <w:r>
        <w:rPr>
          <w:rFonts w:cstheme="minorHAnsi"/>
          <w:sz w:val="24"/>
          <w:szCs w:val="24"/>
        </w:rPr>
        <w:t>***</w:t>
      </w:r>
    </w:p>
    <w:p w:rsidR="00176DAF" w:rsidP="00176DAF" w:rsidRDefault="00176DAF" w14:paraId="0354195D" w14:textId="77777777">
      <w:pPr>
        <w:spacing w:after="0"/>
        <w:ind w:firstLine="360"/>
        <w:rPr>
          <w:rFonts w:cstheme="minorHAnsi"/>
          <w:sz w:val="24"/>
          <w:szCs w:val="24"/>
        </w:rPr>
      </w:pPr>
    </w:p>
    <w:p w:rsidR="00176DAF" w:rsidP="009C09AF" w:rsidRDefault="008A65A7" w14:paraId="40D1E6C4" w14:textId="5D5D0B44">
      <w:pPr>
        <w:spacing w:after="0"/>
        <w:rPr>
          <w:rFonts w:cstheme="minorHAnsi"/>
          <w:sz w:val="24"/>
          <w:szCs w:val="24"/>
        </w:rPr>
      </w:pPr>
      <w:r w:rsidRPr="009E7F4C">
        <w:rPr>
          <w:rFonts w:cstheme="minorHAnsi"/>
          <w:sz w:val="24"/>
          <w:szCs w:val="24"/>
        </w:rPr>
        <w:t>So,</w:t>
      </w:r>
      <w:r w:rsidRPr="009E7F4C" w:rsidR="007F0EEA">
        <w:rPr>
          <w:rFonts w:cstheme="minorHAnsi"/>
          <w:sz w:val="24"/>
          <w:szCs w:val="24"/>
        </w:rPr>
        <w:t xml:space="preserve"> I’m </w:t>
      </w:r>
      <w:r w:rsidRPr="009E7F4C">
        <w:rPr>
          <w:rFonts w:cstheme="minorHAnsi"/>
          <w:sz w:val="24"/>
          <w:szCs w:val="24"/>
        </w:rPr>
        <w:t>really</w:t>
      </w:r>
      <w:r w:rsidRPr="009E7F4C" w:rsidR="007F0EEA">
        <w:rPr>
          <w:rFonts w:cstheme="minorHAnsi"/>
          <w:sz w:val="24"/>
          <w:szCs w:val="24"/>
        </w:rPr>
        <w:t xml:space="preserve"> careful not to crush all her toes when I grab Laura’s foot and yank her off her feet.</w:t>
      </w:r>
      <w:r w:rsidR="0071681A">
        <w:rPr>
          <w:rFonts w:cstheme="minorHAnsi"/>
          <w:sz w:val="24"/>
          <w:szCs w:val="24"/>
        </w:rPr>
        <w:t xml:space="preserve"> </w:t>
      </w:r>
      <w:r w:rsidRPr="009E7F4C" w:rsidR="007F0EEA">
        <w:rPr>
          <w:rFonts w:cstheme="minorHAnsi"/>
          <w:sz w:val="24"/>
          <w:szCs w:val="24"/>
        </w:rPr>
        <w:t>The sound of her butt smacking off the deck is very satisfying</w:t>
      </w:r>
      <w:r w:rsidR="00315EF5">
        <w:rPr>
          <w:rFonts w:cstheme="minorHAnsi"/>
          <w:sz w:val="24"/>
          <w:szCs w:val="24"/>
        </w:rPr>
        <w:t>.</w:t>
      </w:r>
      <w:r w:rsidRPr="009E7F4C" w:rsidR="007F0EEA">
        <w:rPr>
          <w:rFonts w:cstheme="minorHAnsi"/>
          <w:sz w:val="24"/>
          <w:szCs w:val="24"/>
        </w:rPr>
        <w:t xml:space="preserve"> I pull her leg across my stomach until she’s straddling my chest.</w:t>
      </w:r>
      <w:r w:rsidR="0071681A">
        <w:rPr>
          <w:rFonts w:cstheme="minorHAnsi"/>
          <w:sz w:val="24"/>
          <w:szCs w:val="24"/>
        </w:rPr>
        <w:t xml:space="preserve"> </w:t>
      </w:r>
      <w:r w:rsidRPr="009E7F4C" w:rsidR="007F0EEA">
        <w:rPr>
          <w:rFonts w:cstheme="minorHAnsi"/>
          <w:sz w:val="24"/>
          <w:szCs w:val="24"/>
        </w:rPr>
        <w:t>I sit up and cover her mouth before she can say anything that I’d regret hearing.</w:t>
      </w:r>
    </w:p>
    <w:p w:rsidR="00176DAF" w:rsidP="131935FD" w:rsidRDefault="007F0EEA" w14:paraId="346837CE" w14:textId="0F0F7C12" w14:noSpellErr="1">
      <w:pPr>
        <w:spacing w:after="0"/>
        <w:ind w:firstLine="360"/>
        <w:rPr>
          <w:rFonts w:cs="Calibri" w:cstheme="minorAscii"/>
          <w:sz w:val="24"/>
          <w:szCs w:val="24"/>
        </w:rPr>
      </w:pPr>
      <w:r w:rsidRPr="131935FD" w:rsidR="131935FD">
        <w:rPr>
          <w:rFonts w:cs="Calibri" w:cstheme="minorAscii"/>
          <w:sz w:val="24"/>
          <w:szCs w:val="24"/>
        </w:rPr>
        <w:t>“Before you try to bite my fingers</w:t>
      </w:r>
      <w:r w:rsidRPr="131935FD" w:rsidR="131935FD">
        <w:rPr>
          <w:rFonts w:cs="Calibri" w:cstheme="minorAscii"/>
          <w:sz w:val="24"/>
          <w:szCs w:val="24"/>
        </w:rPr>
        <w:t xml:space="preserve"> –”</w:t>
      </w:r>
      <w:r w:rsidRPr="131935FD" w:rsidR="131935FD">
        <w:rPr>
          <w:rFonts w:cs="Calibri" w:cstheme="minorAscii"/>
          <w:sz w:val="24"/>
          <w:szCs w:val="24"/>
        </w:rPr>
        <w:t xml:space="preserve"> </w:t>
      </w:r>
      <w:r w:rsidRPr="131935FD" w:rsidR="131935FD">
        <w:rPr>
          <w:rFonts w:cs="Calibri" w:cstheme="minorAscii"/>
          <w:sz w:val="24"/>
          <w:szCs w:val="24"/>
        </w:rPr>
        <w:t>I</w:t>
      </w:r>
      <w:r w:rsidRPr="131935FD" w:rsidR="131935FD">
        <w:rPr>
          <w:rFonts w:cs="Calibri" w:cstheme="minorAscii"/>
          <w:sz w:val="24"/>
          <w:szCs w:val="24"/>
        </w:rPr>
        <w:t xml:space="preserve"> start, she tries, I grab her hair and pull hard, she stops</w:t>
      </w:r>
      <w:r w:rsidRPr="131935FD" w:rsidR="131935FD">
        <w:rPr>
          <w:rFonts w:cs="Calibri" w:cstheme="minorAscii"/>
          <w:sz w:val="24"/>
          <w:szCs w:val="24"/>
        </w:rPr>
        <w:t xml:space="preserve">. </w:t>
      </w:r>
      <w:r w:rsidRPr="131935FD" w:rsidR="131935FD">
        <w:rPr>
          <w:rFonts w:cs="Calibri" w:cstheme="minorAscii"/>
          <w:sz w:val="24"/>
          <w:szCs w:val="24"/>
        </w:rPr>
        <w:t>“</w:t>
      </w:r>
      <w:r w:rsidRPr="131935FD" w:rsidR="131935FD">
        <w:rPr>
          <w:rFonts w:cs="Calibri" w:cstheme="minorAscii"/>
          <w:sz w:val="24"/>
          <w:szCs w:val="24"/>
        </w:rPr>
        <w:t>I’m</w:t>
      </w:r>
      <w:r w:rsidRPr="131935FD" w:rsidR="131935FD">
        <w:rPr>
          <w:rFonts w:cs="Calibri" w:cstheme="minorAscii"/>
          <w:sz w:val="24"/>
          <w:szCs w:val="24"/>
        </w:rPr>
        <w:t xml:space="preserve"> not broke, </w:t>
      </w:r>
      <w:r w:rsidRPr="131935FD" w:rsidR="131935FD">
        <w:rPr>
          <w:rFonts w:cs="Calibri" w:cstheme="minorAscii"/>
          <w:sz w:val="24"/>
          <w:szCs w:val="24"/>
        </w:rPr>
        <w:t>I’m</w:t>
      </w:r>
      <w:r w:rsidRPr="131935FD" w:rsidR="131935FD">
        <w:rPr>
          <w:rFonts w:cs="Calibri" w:cstheme="minorAscii"/>
          <w:sz w:val="24"/>
          <w:szCs w:val="24"/>
        </w:rPr>
        <w:t xml:space="preserve"> coaching again, Paul Chippers is the money, and </w:t>
      </w:r>
      <w:r w:rsidRPr="131935FD" w:rsidR="131935FD">
        <w:rPr>
          <w:rFonts w:cs="Calibri" w:cstheme="minorAscii"/>
          <w:sz w:val="24"/>
          <w:szCs w:val="24"/>
        </w:rPr>
        <w:t>he’s</w:t>
      </w:r>
      <w:r w:rsidRPr="131935FD" w:rsidR="131935FD">
        <w:rPr>
          <w:rFonts w:cs="Calibri" w:cstheme="minorAscii"/>
          <w:sz w:val="24"/>
          <w:szCs w:val="24"/>
        </w:rPr>
        <w:t xml:space="preserve"> written me a blank check to win the Cup.</w:t>
      </w:r>
      <w:r w:rsidRPr="131935FD" w:rsidR="131935FD">
        <w:rPr>
          <w:rFonts w:cs="Calibri" w:cstheme="minorAscii"/>
          <w:sz w:val="24"/>
          <w:szCs w:val="24"/>
        </w:rPr>
        <w:t xml:space="preserve"> </w:t>
      </w:r>
      <w:r w:rsidRPr="131935FD" w:rsidR="131935FD">
        <w:rPr>
          <w:rFonts w:cs="Calibri" w:cstheme="minorAscii"/>
          <w:sz w:val="24"/>
          <w:szCs w:val="24"/>
        </w:rPr>
        <w:t>So,</w:t>
      </w:r>
      <w:r w:rsidRPr="131935FD" w:rsidR="131935FD">
        <w:rPr>
          <w:rFonts w:cs="Calibri" w:cstheme="minorAscii"/>
          <w:sz w:val="24"/>
          <w:szCs w:val="24"/>
        </w:rPr>
        <w:t xml:space="preserve"> I need a suit </w:t>
      </w:r>
      <w:commentRangeStart w:id="2119322361"/>
      <w:r w:rsidRPr="131935FD" w:rsidR="131935FD">
        <w:rPr>
          <w:rFonts w:cs="Calibri" w:cstheme="minorAscii"/>
          <w:sz w:val="24"/>
          <w:szCs w:val="24"/>
        </w:rPr>
        <w:t xml:space="preserve">expert, and </w:t>
      </w:r>
      <w:r w:rsidRPr="131935FD" w:rsidR="131935FD">
        <w:rPr>
          <w:rFonts w:cs="Calibri" w:cstheme="minorAscii"/>
          <w:sz w:val="24"/>
          <w:szCs w:val="24"/>
        </w:rPr>
        <w:t>you’re</w:t>
      </w:r>
      <w:r w:rsidRPr="131935FD" w:rsidR="131935FD">
        <w:rPr>
          <w:rFonts w:cs="Calibri" w:cstheme="minorAscii"/>
          <w:sz w:val="24"/>
          <w:szCs w:val="24"/>
        </w:rPr>
        <w:t xml:space="preserve"> the best.</w:t>
      </w:r>
      <w:r w:rsidRPr="131935FD" w:rsidR="131935FD">
        <w:rPr>
          <w:rFonts w:cs="Calibri" w:cstheme="minorAscii"/>
          <w:sz w:val="24"/>
          <w:szCs w:val="24"/>
        </w:rPr>
        <w:t xml:space="preserve"> </w:t>
      </w:r>
      <w:r w:rsidRPr="131935FD" w:rsidR="131935FD">
        <w:rPr>
          <w:rFonts w:cs="Calibri" w:cstheme="minorAscii"/>
          <w:sz w:val="24"/>
          <w:szCs w:val="24"/>
        </w:rPr>
        <w:t>Always have been, always will.</w:t>
      </w:r>
      <w:r w:rsidRPr="131935FD" w:rsidR="131935FD">
        <w:rPr>
          <w:rFonts w:cs="Calibri" w:cstheme="minorAscii"/>
          <w:sz w:val="24"/>
          <w:szCs w:val="24"/>
        </w:rPr>
        <w:t xml:space="preserve"> </w:t>
      </w:r>
      <w:r w:rsidRPr="131935FD" w:rsidR="131935FD">
        <w:rPr>
          <w:rFonts w:cs="Calibri" w:cstheme="minorAscii"/>
          <w:sz w:val="24"/>
          <w:szCs w:val="24"/>
        </w:rPr>
        <w:t xml:space="preserve">You can hate me if you want, and </w:t>
      </w:r>
      <w:r w:rsidRPr="131935FD" w:rsidR="131935FD">
        <w:rPr>
          <w:rFonts w:cs="Calibri" w:cstheme="minorAscii"/>
          <w:sz w:val="24"/>
          <w:szCs w:val="24"/>
        </w:rPr>
        <w:t>I’m</w:t>
      </w:r>
      <w:r w:rsidRPr="131935FD" w:rsidR="131935FD">
        <w:rPr>
          <w:rFonts w:cs="Calibri" w:cstheme="minorAscii"/>
          <w:sz w:val="24"/>
          <w:szCs w:val="24"/>
        </w:rPr>
        <w:t xml:space="preserve"> sorry for that, but I need you.</w:t>
      </w:r>
      <w:r w:rsidRPr="131935FD" w:rsidR="131935FD">
        <w:rPr>
          <w:rFonts w:cs="Calibri" w:cstheme="minorAscii"/>
          <w:sz w:val="24"/>
          <w:szCs w:val="24"/>
        </w:rPr>
        <w:t xml:space="preserve"> </w:t>
      </w:r>
      <w:r w:rsidRPr="131935FD" w:rsidR="131935FD">
        <w:rPr>
          <w:rFonts w:cs="Calibri" w:cstheme="minorAscii"/>
          <w:sz w:val="24"/>
          <w:szCs w:val="24"/>
        </w:rPr>
        <w:t>Name your price.”</w:t>
      </w:r>
      <w:r w:rsidRPr="131935FD" w:rsidR="131935FD">
        <w:rPr>
          <w:rFonts w:cs="Calibri" w:cstheme="minorAscii"/>
          <w:sz w:val="24"/>
          <w:szCs w:val="24"/>
        </w:rPr>
        <w:t xml:space="preserve"> </w:t>
      </w:r>
      <w:r w:rsidRPr="131935FD" w:rsidR="131935FD">
        <w:rPr>
          <w:rFonts w:cs="Calibri" w:cstheme="minorAscii"/>
          <w:sz w:val="24"/>
          <w:szCs w:val="24"/>
        </w:rPr>
        <w:t>I let go of her.</w:t>
      </w:r>
      <w:commentRangeEnd w:id="2119322361"/>
      <w:r>
        <w:rPr>
          <w:rStyle w:val="CommentReference"/>
        </w:rPr>
        <w:commentReference w:id="2119322361"/>
      </w:r>
    </w:p>
    <w:p w:rsidR="00176DAF" w:rsidP="00176DAF" w:rsidRDefault="007F0EEA" w14:paraId="169307DA" w14:textId="77777777">
      <w:pPr>
        <w:spacing w:after="0"/>
        <w:ind w:firstLine="360"/>
        <w:rPr>
          <w:rFonts w:cstheme="minorHAnsi"/>
          <w:sz w:val="24"/>
          <w:szCs w:val="24"/>
        </w:rPr>
      </w:pPr>
      <w:r w:rsidRPr="009E7F4C">
        <w:rPr>
          <w:rFonts w:cstheme="minorHAnsi"/>
          <w:sz w:val="24"/>
          <w:szCs w:val="24"/>
        </w:rPr>
        <w:t>She stares at me for a bit.</w:t>
      </w:r>
      <w:r w:rsidR="0071681A">
        <w:rPr>
          <w:rFonts w:cstheme="minorHAnsi"/>
          <w:sz w:val="24"/>
          <w:szCs w:val="24"/>
        </w:rPr>
        <w:t xml:space="preserve"> </w:t>
      </w:r>
      <w:r w:rsidRPr="009E7F4C">
        <w:rPr>
          <w:rFonts w:cstheme="minorHAnsi"/>
          <w:sz w:val="24"/>
          <w:szCs w:val="24"/>
        </w:rPr>
        <w:t>“Ten million.”</w:t>
      </w:r>
    </w:p>
    <w:p w:rsidR="00176DAF" w:rsidP="00176DAF" w:rsidRDefault="007F0EEA" w14:paraId="34BE4255" w14:textId="77777777">
      <w:pPr>
        <w:spacing w:after="0"/>
        <w:ind w:firstLine="360"/>
        <w:rPr>
          <w:rFonts w:cstheme="minorHAnsi"/>
          <w:sz w:val="24"/>
          <w:szCs w:val="24"/>
        </w:rPr>
      </w:pPr>
      <w:r w:rsidRPr="009E7F4C">
        <w:rPr>
          <w:rFonts w:cstheme="minorHAnsi"/>
          <w:sz w:val="24"/>
          <w:szCs w:val="24"/>
        </w:rPr>
        <w:t>“It’s yours.”</w:t>
      </w:r>
    </w:p>
    <w:p w:rsidR="00176DAF" w:rsidP="00176DAF" w:rsidRDefault="007F0EEA" w14:paraId="59B7A3D9" w14:textId="77777777">
      <w:pPr>
        <w:spacing w:after="0"/>
        <w:ind w:firstLine="360"/>
        <w:rPr>
          <w:rFonts w:cstheme="minorHAnsi"/>
          <w:sz w:val="24"/>
          <w:szCs w:val="24"/>
        </w:rPr>
      </w:pPr>
      <w:r w:rsidRPr="009E7F4C">
        <w:rPr>
          <w:rFonts w:cstheme="minorHAnsi"/>
          <w:sz w:val="24"/>
          <w:szCs w:val="24"/>
        </w:rPr>
        <w:t>“And a divorce.”</w:t>
      </w:r>
    </w:p>
    <w:p w:rsidR="00176DAF" w:rsidP="00176DAF" w:rsidRDefault="007F0EEA" w14:paraId="59DC3BFC" w14:textId="77777777">
      <w:pPr>
        <w:spacing w:after="0"/>
        <w:ind w:firstLine="360"/>
        <w:rPr>
          <w:rFonts w:cstheme="minorHAnsi"/>
          <w:sz w:val="24"/>
          <w:szCs w:val="24"/>
        </w:rPr>
      </w:pPr>
      <w:r w:rsidRPr="009E7F4C">
        <w:rPr>
          <w:rFonts w:cstheme="minorHAnsi"/>
          <w:sz w:val="24"/>
          <w:szCs w:val="24"/>
        </w:rPr>
        <w:t>“Sure,” I say, a little disappointed.</w:t>
      </w:r>
      <w:r w:rsidR="0071681A">
        <w:rPr>
          <w:rFonts w:cstheme="minorHAnsi"/>
          <w:sz w:val="24"/>
          <w:szCs w:val="24"/>
        </w:rPr>
        <w:t xml:space="preserve"> </w:t>
      </w:r>
      <w:r w:rsidRPr="009E7F4C">
        <w:rPr>
          <w:rFonts w:cstheme="minorHAnsi"/>
          <w:sz w:val="24"/>
          <w:szCs w:val="24"/>
        </w:rPr>
        <w:t>I just let her beat me up, after all.</w:t>
      </w:r>
      <w:r w:rsidR="0071681A">
        <w:rPr>
          <w:rFonts w:cstheme="minorHAnsi"/>
          <w:sz w:val="24"/>
          <w:szCs w:val="24"/>
        </w:rPr>
        <w:t xml:space="preserve"> </w:t>
      </w:r>
      <w:r w:rsidRPr="009E7F4C">
        <w:rPr>
          <w:rFonts w:cstheme="minorHAnsi"/>
          <w:sz w:val="24"/>
          <w:szCs w:val="24"/>
        </w:rPr>
        <w:t>But whatever, okay, anything to get her to sign on.</w:t>
      </w:r>
      <w:r w:rsidR="0071681A">
        <w:rPr>
          <w:rFonts w:cstheme="minorHAnsi"/>
          <w:sz w:val="24"/>
          <w:szCs w:val="24"/>
        </w:rPr>
        <w:t xml:space="preserve"> </w:t>
      </w:r>
    </w:p>
    <w:p w:rsidR="00176DAF" w:rsidP="00176DAF" w:rsidRDefault="007F0EEA" w14:paraId="2A4043E6" w14:textId="6AF19100">
      <w:pPr>
        <w:spacing w:after="0"/>
        <w:ind w:firstLine="360"/>
        <w:rPr>
          <w:rFonts w:cstheme="minorHAnsi"/>
          <w:sz w:val="24"/>
          <w:szCs w:val="24"/>
        </w:rPr>
      </w:pPr>
      <w:r w:rsidRPr="009E7F4C">
        <w:rPr>
          <w:rFonts w:cstheme="minorHAnsi"/>
          <w:sz w:val="24"/>
          <w:szCs w:val="24"/>
        </w:rPr>
        <w:t>The corner of her mouth twitches.</w:t>
      </w:r>
      <w:r w:rsidR="0071681A">
        <w:rPr>
          <w:rFonts w:cstheme="minorHAnsi"/>
          <w:sz w:val="24"/>
          <w:szCs w:val="24"/>
        </w:rPr>
        <w:t xml:space="preserve"> </w:t>
      </w:r>
      <w:r w:rsidRPr="009E7F4C">
        <w:rPr>
          <w:rFonts w:cstheme="minorHAnsi"/>
          <w:sz w:val="24"/>
          <w:szCs w:val="24"/>
        </w:rPr>
        <w:t>Laura rolls off me and stands up.</w:t>
      </w:r>
      <w:r w:rsidR="0071681A">
        <w:rPr>
          <w:rFonts w:cstheme="minorHAnsi"/>
          <w:sz w:val="24"/>
          <w:szCs w:val="24"/>
        </w:rPr>
        <w:t xml:space="preserve"> </w:t>
      </w:r>
      <w:r w:rsidRPr="009E7F4C">
        <w:rPr>
          <w:rFonts w:cstheme="minorHAnsi"/>
          <w:sz w:val="24"/>
          <w:szCs w:val="24"/>
        </w:rPr>
        <w:t>I follow, a bit slower.</w:t>
      </w:r>
      <w:r w:rsidR="0071681A">
        <w:rPr>
          <w:rFonts w:cstheme="minorHAnsi"/>
          <w:sz w:val="24"/>
          <w:szCs w:val="24"/>
        </w:rPr>
        <w:t xml:space="preserve"> </w:t>
      </w:r>
      <w:r w:rsidRPr="009E7F4C">
        <w:rPr>
          <w:rFonts w:cstheme="minorHAnsi"/>
          <w:sz w:val="24"/>
          <w:szCs w:val="24"/>
        </w:rPr>
        <w:t>“Is that a yes?”</w:t>
      </w:r>
    </w:p>
    <w:p w:rsidR="00176DAF" w:rsidP="00176DAF" w:rsidRDefault="007F0EEA" w14:paraId="17A93122" w14:textId="77777777">
      <w:pPr>
        <w:spacing w:after="0"/>
        <w:ind w:firstLine="360"/>
        <w:rPr>
          <w:rFonts w:cstheme="minorHAnsi"/>
          <w:sz w:val="24"/>
          <w:szCs w:val="24"/>
        </w:rPr>
      </w:pPr>
      <w:r w:rsidRPr="009E7F4C">
        <w:rPr>
          <w:rFonts w:cstheme="minorHAnsi"/>
          <w:sz w:val="24"/>
          <w:szCs w:val="24"/>
        </w:rPr>
        <w:t>“I’ll think about it,” she says over her shoulder, already walking away.</w:t>
      </w:r>
    </w:p>
    <w:p w:rsidR="00176DAF" w:rsidP="00176DAF" w:rsidRDefault="007F0EEA" w14:paraId="1FC15A96" w14:textId="77777777">
      <w:pPr>
        <w:spacing w:after="0"/>
        <w:ind w:firstLine="360"/>
        <w:rPr>
          <w:rFonts w:cstheme="minorHAnsi"/>
          <w:sz w:val="24"/>
          <w:szCs w:val="24"/>
        </w:rPr>
      </w:pPr>
      <w:r w:rsidRPr="009E7F4C">
        <w:rPr>
          <w:rFonts w:cstheme="minorHAnsi"/>
          <w:sz w:val="24"/>
          <w:szCs w:val="24"/>
        </w:rPr>
        <w:t>“Then I’ll see you in Freehaven,” I say.</w:t>
      </w:r>
    </w:p>
    <w:p w:rsidR="00176DAF" w:rsidP="00176DAF" w:rsidRDefault="007F0EEA" w14:paraId="08EB0517" w14:textId="259210ED">
      <w:pPr>
        <w:spacing w:after="0"/>
        <w:ind w:firstLine="360"/>
        <w:rPr>
          <w:rFonts w:cstheme="minorHAnsi"/>
          <w:sz w:val="24"/>
          <w:szCs w:val="24"/>
        </w:rPr>
      </w:pPr>
      <w:r w:rsidRPr="009E7F4C">
        <w:rPr>
          <w:rFonts w:cstheme="minorHAnsi"/>
          <w:sz w:val="24"/>
          <w:szCs w:val="24"/>
        </w:rPr>
        <w:t>She stops.</w:t>
      </w:r>
      <w:r w:rsidR="0071681A">
        <w:rPr>
          <w:rFonts w:cstheme="minorHAnsi"/>
          <w:sz w:val="24"/>
          <w:szCs w:val="24"/>
        </w:rPr>
        <w:t xml:space="preserve"> </w:t>
      </w:r>
      <w:r w:rsidRPr="009E7F4C">
        <w:rPr>
          <w:rFonts w:cstheme="minorHAnsi"/>
          <w:sz w:val="24"/>
          <w:szCs w:val="24"/>
        </w:rPr>
        <w:t>Turns around.</w:t>
      </w:r>
      <w:r w:rsidR="0071681A">
        <w:rPr>
          <w:rFonts w:cstheme="minorHAnsi"/>
          <w:sz w:val="24"/>
          <w:szCs w:val="24"/>
        </w:rPr>
        <w:t xml:space="preserve"> </w:t>
      </w:r>
      <w:r w:rsidRPr="009E7F4C">
        <w:rPr>
          <w:rFonts w:cstheme="minorHAnsi"/>
          <w:sz w:val="24"/>
          <w:szCs w:val="24"/>
        </w:rPr>
        <w:t>Stares.</w:t>
      </w:r>
      <w:r w:rsidR="0071681A">
        <w:rPr>
          <w:rFonts w:cstheme="minorHAnsi"/>
          <w:sz w:val="24"/>
          <w:szCs w:val="24"/>
        </w:rPr>
        <w:t xml:space="preserve"> </w:t>
      </w:r>
      <w:r w:rsidRPr="009E7F4C">
        <w:rPr>
          <w:rFonts w:cstheme="minorHAnsi"/>
          <w:sz w:val="24"/>
          <w:szCs w:val="24"/>
        </w:rPr>
        <w:t>“That has got to be the craziest, stupidest, most asshole thing you</w:t>
      </w:r>
      <w:r w:rsidR="00000BCD">
        <w:rPr>
          <w:rFonts w:cstheme="minorHAnsi"/>
          <w:sz w:val="24"/>
          <w:szCs w:val="24"/>
        </w:rPr>
        <w:t>’</w:t>
      </w:r>
      <w:r w:rsidRPr="009E7F4C">
        <w:rPr>
          <w:rFonts w:cstheme="minorHAnsi"/>
          <w:sz w:val="24"/>
          <w:szCs w:val="24"/>
        </w:rPr>
        <w:t xml:space="preserve">ve </w:t>
      </w:r>
      <w:r w:rsidRPr="00000BCD">
        <w:rPr>
          <w:rFonts w:cstheme="minorHAnsi"/>
          <w:i/>
          <w:iCs/>
          <w:sz w:val="24"/>
          <w:szCs w:val="24"/>
        </w:rPr>
        <w:t>ever</w:t>
      </w:r>
      <w:r w:rsidRPr="009E7F4C">
        <w:rPr>
          <w:rFonts w:cstheme="minorHAnsi"/>
          <w:sz w:val="24"/>
          <w:szCs w:val="24"/>
        </w:rPr>
        <w:t xml:space="preserve"> cooked up.</w:t>
      </w:r>
      <w:r w:rsidR="0071681A">
        <w:rPr>
          <w:rFonts w:cstheme="minorHAnsi"/>
          <w:sz w:val="24"/>
          <w:szCs w:val="24"/>
        </w:rPr>
        <w:t xml:space="preserve"> </w:t>
      </w:r>
      <w:r w:rsidRPr="009E7F4C">
        <w:rPr>
          <w:rFonts w:cstheme="minorHAnsi"/>
          <w:sz w:val="24"/>
          <w:szCs w:val="24"/>
        </w:rPr>
        <w:t>The clans?</w:t>
      </w:r>
      <w:r w:rsidR="0071681A">
        <w:rPr>
          <w:rFonts w:cstheme="minorHAnsi"/>
          <w:sz w:val="24"/>
          <w:szCs w:val="24"/>
        </w:rPr>
        <w:t xml:space="preserve"> </w:t>
      </w:r>
      <w:r w:rsidRPr="009E7F4C">
        <w:rPr>
          <w:rFonts w:cstheme="minorHAnsi"/>
          <w:sz w:val="24"/>
          <w:szCs w:val="24"/>
        </w:rPr>
        <w:t>The fucking clans?</w:t>
      </w:r>
      <w:r w:rsidR="0071681A">
        <w:rPr>
          <w:rFonts w:cstheme="minorHAnsi"/>
          <w:sz w:val="24"/>
          <w:szCs w:val="24"/>
        </w:rPr>
        <w:t xml:space="preserve"> </w:t>
      </w:r>
      <w:r w:rsidRPr="009E7F4C">
        <w:rPr>
          <w:rFonts w:cstheme="minorHAnsi"/>
          <w:sz w:val="24"/>
          <w:szCs w:val="24"/>
        </w:rPr>
        <w:t>I might as well say no right now and save myself the trouble.</w:t>
      </w:r>
      <w:r w:rsidR="0071681A">
        <w:rPr>
          <w:rFonts w:cstheme="minorHAnsi"/>
          <w:sz w:val="24"/>
          <w:szCs w:val="24"/>
        </w:rPr>
        <w:t xml:space="preserve"> </w:t>
      </w:r>
      <w:r w:rsidRPr="009E7F4C">
        <w:rPr>
          <w:rFonts w:cstheme="minorHAnsi"/>
          <w:sz w:val="24"/>
          <w:szCs w:val="24"/>
        </w:rPr>
        <w:t>All they care about is the size of their dicks and how many virgins they’ve fucked at one time.”</w:t>
      </w:r>
    </w:p>
    <w:p w:rsidR="00176DAF" w:rsidP="00176DAF" w:rsidRDefault="007F0EEA" w14:paraId="143315E1" w14:textId="77777777">
      <w:pPr>
        <w:spacing w:after="0"/>
        <w:ind w:firstLine="360"/>
        <w:rPr>
          <w:rFonts w:cstheme="minorHAnsi"/>
          <w:sz w:val="24"/>
          <w:szCs w:val="24"/>
        </w:rPr>
      </w:pPr>
      <w:r w:rsidRPr="009E7F4C">
        <w:rPr>
          <w:rFonts w:cstheme="minorHAnsi"/>
          <w:sz w:val="24"/>
          <w:szCs w:val="24"/>
        </w:rPr>
        <w:t>Always a classy girl.</w:t>
      </w:r>
      <w:r w:rsidR="0071681A">
        <w:rPr>
          <w:rFonts w:cstheme="minorHAnsi"/>
          <w:sz w:val="24"/>
          <w:szCs w:val="24"/>
        </w:rPr>
        <w:t xml:space="preserve"> </w:t>
      </w:r>
      <w:r w:rsidRPr="009E7F4C">
        <w:rPr>
          <w:rFonts w:cstheme="minorHAnsi"/>
          <w:sz w:val="24"/>
          <w:szCs w:val="24"/>
        </w:rPr>
        <w:t>“I need crazy,” I tell her.</w:t>
      </w:r>
      <w:r w:rsidR="0071681A">
        <w:rPr>
          <w:rFonts w:cstheme="minorHAnsi"/>
          <w:sz w:val="24"/>
          <w:szCs w:val="24"/>
        </w:rPr>
        <w:t xml:space="preserve"> </w:t>
      </w:r>
      <w:r w:rsidRPr="009E7F4C">
        <w:rPr>
          <w:rFonts w:cstheme="minorHAnsi"/>
          <w:sz w:val="24"/>
          <w:szCs w:val="24"/>
        </w:rPr>
        <w:t>“No, more than that, I need off the wall, one step away from an asylum, homegrown fucking psychotic.</w:t>
      </w:r>
      <w:r w:rsidR="0071681A">
        <w:rPr>
          <w:rFonts w:cstheme="minorHAnsi"/>
          <w:sz w:val="24"/>
          <w:szCs w:val="24"/>
        </w:rPr>
        <w:t xml:space="preserve"> </w:t>
      </w:r>
      <w:r w:rsidRPr="009E7F4C">
        <w:rPr>
          <w:rFonts w:cstheme="minorHAnsi"/>
          <w:sz w:val="24"/>
          <w:szCs w:val="24"/>
        </w:rPr>
        <w:t>There’s only one place to find people like that, people that play no holds barred spaceball and crawl out of the arena alive.</w:t>
      </w:r>
      <w:r w:rsidR="0071681A">
        <w:rPr>
          <w:rFonts w:cstheme="minorHAnsi"/>
          <w:sz w:val="24"/>
          <w:szCs w:val="24"/>
        </w:rPr>
        <w:t xml:space="preserve"> </w:t>
      </w:r>
      <w:r w:rsidRPr="009E7F4C">
        <w:rPr>
          <w:rFonts w:cstheme="minorHAnsi"/>
          <w:sz w:val="24"/>
          <w:szCs w:val="24"/>
        </w:rPr>
        <w:t>One place.</w:t>
      </w:r>
      <w:r w:rsidR="0071681A">
        <w:rPr>
          <w:rFonts w:cstheme="minorHAnsi"/>
          <w:sz w:val="24"/>
          <w:szCs w:val="24"/>
        </w:rPr>
        <w:t xml:space="preserve"> </w:t>
      </w:r>
      <w:r w:rsidRPr="009E7F4C">
        <w:rPr>
          <w:rFonts w:cstheme="minorHAnsi"/>
          <w:sz w:val="24"/>
          <w:szCs w:val="24"/>
        </w:rPr>
        <w:t>Freehaven.”</w:t>
      </w:r>
      <w:r w:rsidR="0071681A">
        <w:rPr>
          <w:rFonts w:cstheme="minorHAnsi"/>
          <w:sz w:val="24"/>
          <w:szCs w:val="24"/>
        </w:rPr>
        <w:t xml:space="preserve"> </w:t>
      </w:r>
    </w:p>
    <w:p w:rsidR="00176DAF" w:rsidP="00176DAF" w:rsidRDefault="007F0EEA" w14:paraId="2069FDE0" w14:textId="77777777">
      <w:pPr>
        <w:spacing w:after="0"/>
        <w:ind w:firstLine="360"/>
        <w:rPr>
          <w:rFonts w:cstheme="minorHAnsi"/>
          <w:sz w:val="24"/>
          <w:szCs w:val="24"/>
        </w:rPr>
      </w:pPr>
      <w:r w:rsidRPr="009E7F4C">
        <w:rPr>
          <w:rFonts w:cstheme="minorHAnsi"/>
          <w:sz w:val="24"/>
          <w:szCs w:val="24"/>
        </w:rPr>
        <w:t>“Yeah, if you can point them all in the same direction,” she says.</w:t>
      </w:r>
    </w:p>
    <w:p w:rsidR="00176DAF" w:rsidP="00176DAF" w:rsidRDefault="007F0EEA" w14:paraId="4EDB5874" w14:textId="1BDDF0B4">
      <w:pPr>
        <w:spacing w:after="0"/>
        <w:ind w:firstLine="360"/>
        <w:rPr>
          <w:rFonts w:cstheme="minorHAnsi"/>
          <w:sz w:val="24"/>
          <w:szCs w:val="24"/>
        </w:rPr>
      </w:pPr>
      <w:r w:rsidRPr="009E7F4C">
        <w:rPr>
          <w:rFonts w:cstheme="minorHAnsi"/>
          <w:sz w:val="24"/>
          <w:szCs w:val="24"/>
        </w:rPr>
        <w:t>“I believe that’s what you call a ‘coach’ these days.”</w:t>
      </w:r>
      <w:r w:rsidR="0071681A">
        <w:rPr>
          <w:rFonts w:cstheme="minorHAnsi"/>
          <w:sz w:val="24"/>
          <w:szCs w:val="24"/>
        </w:rPr>
        <w:t xml:space="preserve"> </w:t>
      </w:r>
      <w:r w:rsidRPr="009E7F4C">
        <w:rPr>
          <w:rFonts w:cstheme="minorHAnsi"/>
          <w:sz w:val="24"/>
          <w:szCs w:val="24"/>
        </w:rPr>
        <w:t>I dust off my pants.</w:t>
      </w:r>
      <w:r w:rsidR="0071681A">
        <w:rPr>
          <w:rFonts w:cstheme="minorHAnsi"/>
          <w:sz w:val="24"/>
          <w:szCs w:val="24"/>
        </w:rPr>
        <w:t xml:space="preserve"> </w:t>
      </w:r>
      <w:r w:rsidRPr="009E7F4C">
        <w:rPr>
          <w:rFonts w:cstheme="minorHAnsi"/>
          <w:sz w:val="24"/>
          <w:szCs w:val="24"/>
        </w:rPr>
        <w:t>“Anyway, if you feel like you’re up to it, I mean, if you haven’t gotten rusty or anything, or you’ve lost the touch, I understand, and I can find somebody else to</w:t>
      </w:r>
      <w:r w:rsidR="004360BB">
        <w:rPr>
          <w:rFonts w:cstheme="minorHAnsi"/>
          <w:sz w:val="24"/>
          <w:szCs w:val="24"/>
        </w:rPr>
        <w:t>–”</w:t>
      </w:r>
    </w:p>
    <w:p w:rsidR="00176DAF" w:rsidP="00176DAF" w:rsidRDefault="007F0EEA" w14:paraId="74E92CCD" w14:textId="77777777">
      <w:pPr>
        <w:spacing w:after="0"/>
        <w:ind w:firstLine="360"/>
        <w:rPr>
          <w:rFonts w:cstheme="minorHAnsi"/>
          <w:sz w:val="24"/>
          <w:szCs w:val="24"/>
        </w:rPr>
      </w:pPr>
      <w:r w:rsidRPr="009E7F4C">
        <w:rPr>
          <w:rFonts w:cstheme="minorHAnsi"/>
          <w:sz w:val="24"/>
          <w:szCs w:val="24"/>
        </w:rPr>
        <w:lastRenderedPageBreak/>
        <w:t>“Do you want another fucking punch in the mouth?”</w:t>
      </w:r>
    </w:p>
    <w:p w:rsidR="009C09AF" w:rsidP="00176DAF" w:rsidRDefault="007F0EEA" w14:paraId="56FDB276" w14:textId="77777777">
      <w:pPr>
        <w:spacing w:after="0"/>
        <w:ind w:firstLine="360"/>
        <w:rPr>
          <w:rFonts w:cstheme="minorHAnsi"/>
          <w:sz w:val="24"/>
          <w:szCs w:val="24"/>
        </w:rPr>
        <w:sectPr w:rsidR="009C09AF"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I grin at her.</w:t>
      </w:r>
      <w:r w:rsidR="0071681A">
        <w:rPr>
          <w:rFonts w:cstheme="minorHAnsi"/>
          <w:sz w:val="24"/>
          <w:szCs w:val="24"/>
        </w:rPr>
        <w:t xml:space="preserve"> </w:t>
      </w:r>
      <w:r w:rsidRPr="009E7F4C">
        <w:rPr>
          <w:rFonts w:cstheme="minorHAnsi"/>
          <w:sz w:val="24"/>
          <w:szCs w:val="24"/>
        </w:rPr>
        <w:t>“See you in two days.”</w:t>
      </w:r>
    </w:p>
    <w:p w:rsidR="00176DAF" w:rsidP="009C09AF" w:rsidRDefault="00824BE0" w14:paraId="09281DB9" w14:textId="7F71D38F">
      <w:pPr>
        <w:spacing w:after="0"/>
        <w:rPr>
          <w:rFonts w:cstheme="minorHAnsi"/>
          <w:sz w:val="24"/>
          <w:szCs w:val="24"/>
        </w:rPr>
      </w:pPr>
      <w:r>
        <w:rPr>
          <w:rFonts w:cstheme="minorHAnsi"/>
          <w:sz w:val="24"/>
          <w:szCs w:val="24"/>
        </w:rPr>
        <w:lastRenderedPageBreak/>
        <w:t>3</w:t>
      </w:r>
      <w:r w:rsidR="00820089">
        <w:rPr>
          <w:rFonts w:cstheme="minorHAnsi"/>
          <w:sz w:val="24"/>
          <w:szCs w:val="24"/>
        </w:rPr>
        <w:t>: Because Why Not?</w:t>
      </w:r>
    </w:p>
    <w:p w:rsidR="00176DAF" w:rsidP="00176DAF" w:rsidRDefault="00176DAF" w14:paraId="678A05FB" w14:textId="77777777">
      <w:pPr>
        <w:spacing w:after="0"/>
        <w:ind w:firstLine="360"/>
        <w:rPr>
          <w:rFonts w:cstheme="minorHAnsi"/>
          <w:sz w:val="24"/>
          <w:szCs w:val="24"/>
        </w:rPr>
      </w:pPr>
    </w:p>
    <w:p w:rsidR="00176DAF" w:rsidP="009C09AF" w:rsidRDefault="007F0EEA" w14:paraId="683567AA" w14:textId="3D3314D0">
      <w:pPr>
        <w:spacing w:after="0"/>
        <w:rPr>
          <w:rFonts w:cstheme="minorHAnsi"/>
          <w:sz w:val="24"/>
          <w:szCs w:val="24"/>
        </w:rPr>
      </w:pPr>
      <w:r w:rsidRPr="009E7F4C">
        <w:rPr>
          <w:rFonts w:cstheme="minorHAnsi"/>
          <w:sz w:val="24"/>
          <w:szCs w:val="24"/>
        </w:rPr>
        <w:t xml:space="preserve">Every retired coach keeps in </w:t>
      </w:r>
      <w:r w:rsidR="00820089">
        <w:rPr>
          <w:rFonts w:cstheme="minorHAnsi"/>
          <w:sz w:val="24"/>
          <w:szCs w:val="24"/>
        </w:rPr>
        <w:t>their</w:t>
      </w:r>
      <w:r w:rsidRPr="009E7F4C">
        <w:rPr>
          <w:rFonts w:cstheme="minorHAnsi"/>
          <w:sz w:val="24"/>
          <w:szCs w:val="24"/>
        </w:rPr>
        <w:t xml:space="preserve"> head the roster of </w:t>
      </w:r>
      <w:r w:rsidR="00820089">
        <w:rPr>
          <w:rFonts w:cstheme="minorHAnsi"/>
          <w:sz w:val="24"/>
          <w:szCs w:val="24"/>
        </w:rPr>
        <w:t>their</w:t>
      </w:r>
      <w:r w:rsidRPr="009E7F4C">
        <w:rPr>
          <w:rFonts w:cstheme="minorHAnsi"/>
          <w:sz w:val="24"/>
          <w:szCs w:val="24"/>
        </w:rPr>
        <w:t xml:space="preserve"> dream team</w:t>
      </w:r>
      <w:r w:rsidR="0023424A">
        <w:rPr>
          <w:rFonts w:cstheme="minorHAnsi"/>
          <w:sz w:val="24"/>
          <w:szCs w:val="24"/>
        </w:rPr>
        <w:t>. H</w:t>
      </w:r>
      <w:r w:rsidRPr="009E7F4C">
        <w:rPr>
          <w:rFonts w:cstheme="minorHAnsi"/>
          <w:sz w:val="24"/>
          <w:szCs w:val="24"/>
        </w:rPr>
        <w:t xml:space="preserve">and-picked players who by themselves may not be </w:t>
      </w:r>
      <w:r w:rsidRPr="009E7F4C" w:rsidR="0023424A">
        <w:rPr>
          <w:rFonts w:cstheme="minorHAnsi"/>
          <w:sz w:val="24"/>
          <w:szCs w:val="24"/>
        </w:rPr>
        <w:t>stars but</w:t>
      </w:r>
      <w:r w:rsidRPr="009E7F4C">
        <w:rPr>
          <w:rFonts w:cstheme="minorHAnsi"/>
          <w:sz w:val="24"/>
          <w:szCs w:val="24"/>
        </w:rPr>
        <w:t xml:space="preserve"> put together </w:t>
      </w:r>
      <w:r w:rsidR="0023424A">
        <w:rPr>
          <w:rFonts w:cstheme="minorHAnsi"/>
          <w:sz w:val="24"/>
          <w:szCs w:val="24"/>
        </w:rPr>
        <w:t>will</w:t>
      </w:r>
      <w:r w:rsidRPr="009E7F4C">
        <w:rPr>
          <w:rFonts w:cstheme="minorHAnsi"/>
          <w:sz w:val="24"/>
          <w:szCs w:val="24"/>
        </w:rPr>
        <w:t xml:space="preserve"> give opposing teams a serious case of the willies.</w:t>
      </w:r>
      <w:r w:rsidR="0071681A">
        <w:rPr>
          <w:rFonts w:cstheme="minorHAnsi"/>
          <w:sz w:val="24"/>
          <w:szCs w:val="24"/>
        </w:rPr>
        <w:t xml:space="preserve"> </w:t>
      </w:r>
      <w:r w:rsidRPr="009E7F4C">
        <w:rPr>
          <w:rFonts w:cstheme="minorHAnsi"/>
          <w:sz w:val="24"/>
          <w:szCs w:val="24"/>
        </w:rPr>
        <w:t xml:space="preserve">I think I’m alone, though, in the </w:t>
      </w:r>
      <w:r w:rsidR="0023424A">
        <w:rPr>
          <w:rFonts w:cstheme="minorHAnsi"/>
          <w:sz w:val="24"/>
          <w:szCs w:val="24"/>
        </w:rPr>
        <w:t>idea</w:t>
      </w:r>
      <w:r w:rsidRPr="009E7F4C">
        <w:rPr>
          <w:rFonts w:cstheme="minorHAnsi"/>
          <w:sz w:val="24"/>
          <w:szCs w:val="24"/>
        </w:rPr>
        <w:t xml:space="preserve"> that I’ll find my quarterback in the form of a sex robot named Kissy </w:t>
      </w:r>
      <w:proofErr w:type="spellStart"/>
      <w:r w:rsidRPr="009E7F4C">
        <w:rPr>
          <w:rFonts w:cstheme="minorHAnsi"/>
          <w:sz w:val="24"/>
          <w:szCs w:val="24"/>
        </w:rPr>
        <w:t>Kissy</w:t>
      </w:r>
      <w:proofErr w:type="spellEnd"/>
      <w:r w:rsidRPr="009E7F4C">
        <w:rPr>
          <w:rFonts w:cstheme="minorHAnsi"/>
          <w:sz w:val="24"/>
          <w:szCs w:val="24"/>
        </w:rPr>
        <w:t>.</w:t>
      </w:r>
    </w:p>
    <w:p w:rsidR="00176DAF" w:rsidP="009C09AF" w:rsidRDefault="007F0EEA" w14:paraId="42CDEA10" w14:textId="5D9B170E">
      <w:pPr>
        <w:spacing w:after="0"/>
        <w:ind w:firstLine="360"/>
        <w:rPr>
          <w:rFonts w:cstheme="minorHAnsi"/>
          <w:sz w:val="24"/>
          <w:szCs w:val="24"/>
        </w:rPr>
      </w:pPr>
      <w:r w:rsidRPr="009E7F4C">
        <w:rPr>
          <w:rFonts w:cstheme="minorHAnsi"/>
          <w:sz w:val="24"/>
          <w:szCs w:val="24"/>
        </w:rPr>
        <w:t>The Altara Gate Pleasure Palace has seen better days.</w:t>
      </w:r>
      <w:r w:rsidR="0071681A">
        <w:rPr>
          <w:rFonts w:cstheme="minorHAnsi"/>
          <w:sz w:val="24"/>
          <w:szCs w:val="24"/>
        </w:rPr>
        <w:t xml:space="preserve"> </w:t>
      </w:r>
      <w:r w:rsidRPr="009E7F4C">
        <w:rPr>
          <w:rFonts w:cstheme="minorHAnsi"/>
          <w:sz w:val="24"/>
          <w:szCs w:val="24"/>
        </w:rPr>
        <w:t>The small, automated space station hangs a few dozen kilometers from the Gate</w:t>
      </w:r>
      <w:r w:rsidR="0023424A">
        <w:rPr>
          <w:rFonts w:cstheme="minorHAnsi"/>
          <w:sz w:val="24"/>
          <w:szCs w:val="24"/>
        </w:rPr>
        <w:t>. It’s</w:t>
      </w:r>
      <w:r w:rsidRPr="009E7F4C">
        <w:rPr>
          <w:rFonts w:cstheme="minorHAnsi"/>
          <w:sz w:val="24"/>
          <w:szCs w:val="24"/>
        </w:rPr>
        <w:t xml:space="preserve"> nearly lightless and completely deserted.</w:t>
      </w:r>
      <w:r w:rsidR="0071681A">
        <w:rPr>
          <w:rFonts w:cstheme="minorHAnsi"/>
          <w:sz w:val="24"/>
          <w:szCs w:val="24"/>
        </w:rPr>
        <w:t xml:space="preserve"> </w:t>
      </w:r>
      <w:r w:rsidRPr="009E7F4C">
        <w:rPr>
          <w:rFonts w:cstheme="minorHAnsi"/>
          <w:sz w:val="24"/>
          <w:szCs w:val="24"/>
        </w:rPr>
        <w:t>The Gate itself only opens for authorized traffic and even with the truce, very few ships have clearance to use it.</w:t>
      </w:r>
      <w:r w:rsidR="0071681A">
        <w:rPr>
          <w:rFonts w:cstheme="minorHAnsi"/>
          <w:sz w:val="24"/>
          <w:szCs w:val="24"/>
        </w:rPr>
        <w:t xml:space="preserve"> </w:t>
      </w:r>
      <w:r w:rsidRPr="009E7F4C">
        <w:rPr>
          <w:rFonts w:cstheme="minorHAnsi"/>
          <w:sz w:val="24"/>
          <w:szCs w:val="24"/>
        </w:rPr>
        <w:t>Credits are hard to find here, which is why I’m having so much trouble explaining to the station AI that I don’t want to use their services.</w:t>
      </w:r>
      <w:r w:rsidR="0071681A">
        <w:rPr>
          <w:rFonts w:cstheme="minorHAnsi"/>
          <w:sz w:val="24"/>
          <w:szCs w:val="24"/>
        </w:rPr>
        <w:t xml:space="preserve"> </w:t>
      </w:r>
      <w:r w:rsidRPr="009E7F4C">
        <w:rPr>
          <w:rFonts w:cstheme="minorHAnsi"/>
          <w:sz w:val="24"/>
          <w:szCs w:val="24"/>
        </w:rPr>
        <w:t>I just want to talk.</w:t>
      </w:r>
    </w:p>
    <w:p w:rsidR="00176DAF" w:rsidP="4ABD0561" w:rsidRDefault="007F0EEA" w14:paraId="44474085" w14:textId="77777777">
      <w:pPr>
        <w:spacing w:after="0"/>
        <w:ind w:firstLine="360"/>
        <w:rPr>
          <w:rFonts w:cs="Calibri" w:cstheme="minorAscii"/>
          <w:sz w:val="24"/>
          <w:szCs w:val="24"/>
        </w:rPr>
      </w:pPr>
      <w:r w:rsidRPr="4ABD0561" w:rsidR="4ABD0561">
        <w:rPr>
          <w:rFonts w:cs="Calibri" w:cstheme="minorAscii"/>
          <w:sz w:val="24"/>
          <w:szCs w:val="24"/>
        </w:rPr>
        <w:t>“Kissy doesn’t do the talking bit,” the holographic AI says after I tell it what I want.</w:t>
      </w:r>
      <w:r w:rsidRPr="4ABD0561" w:rsidR="4ABD0561">
        <w:rPr>
          <w:rFonts w:cs="Calibri" w:cstheme="minorAscii"/>
          <w:sz w:val="24"/>
          <w:szCs w:val="24"/>
        </w:rPr>
        <w:t xml:space="preserve"> </w:t>
      </w:r>
      <w:commentRangeStart w:id="290881591"/>
      <w:r w:rsidRPr="4ABD0561" w:rsidR="4ABD0561">
        <w:rPr>
          <w:rFonts w:cs="Calibri" w:cstheme="minorAscii"/>
          <w:sz w:val="24"/>
          <w:szCs w:val="24"/>
        </w:rPr>
        <w:t>I stand alone in the barren lobby.</w:t>
      </w:r>
      <w:r w:rsidRPr="4ABD0561" w:rsidR="4ABD0561">
        <w:rPr>
          <w:rFonts w:cs="Calibri" w:cstheme="minorAscii"/>
          <w:sz w:val="24"/>
          <w:szCs w:val="24"/>
        </w:rPr>
        <w:t xml:space="preserve"> </w:t>
      </w:r>
      <w:r w:rsidRPr="4ABD0561" w:rsidR="4ABD0561">
        <w:rPr>
          <w:rFonts w:cs="Calibri" w:cstheme="minorAscii"/>
          <w:sz w:val="24"/>
          <w:szCs w:val="24"/>
        </w:rPr>
        <w:t xml:space="preserve">The only point of light in the darkness is the glow of this naked chick in front of me. </w:t>
      </w:r>
      <w:commentRangeEnd w:id="290881591"/>
      <w:r>
        <w:rPr>
          <w:rStyle w:val="CommentReference"/>
        </w:rPr>
        <w:commentReference w:id="290881591"/>
      </w:r>
    </w:p>
    <w:p w:rsidR="00176DAF" w:rsidP="00176DAF" w:rsidRDefault="007F0EEA" w14:paraId="481C4C61" w14:textId="77777777">
      <w:pPr>
        <w:spacing w:after="0"/>
        <w:ind w:firstLine="360"/>
        <w:rPr>
          <w:rFonts w:cstheme="minorHAnsi"/>
          <w:sz w:val="24"/>
          <w:szCs w:val="24"/>
        </w:rPr>
      </w:pPr>
      <w:r w:rsidRPr="009E7F4C">
        <w:rPr>
          <w:rFonts w:cstheme="minorHAnsi"/>
          <w:sz w:val="24"/>
          <w:szCs w:val="24"/>
        </w:rPr>
        <w:t>“Look, I want to hire her.”</w:t>
      </w:r>
    </w:p>
    <w:p w:rsidR="00176DAF" w:rsidP="00176DAF" w:rsidRDefault="007F0EEA" w14:paraId="3998847E" w14:textId="77777777">
      <w:pPr>
        <w:spacing w:after="0"/>
        <w:ind w:firstLine="360"/>
        <w:rPr>
          <w:rFonts w:cstheme="minorHAnsi"/>
          <w:sz w:val="24"/>
          <w:szCs w:val="24"/>
        </w:rPr>
      </w:pPr>
      <w:r w:rsidRPr="009E7F4C">
        <w:rPr>
          <w:rFonts w:cstheme="minorHAnsi"/>
          <w:sz w:val="24"/>
          <w:szCs w:val="24"/>
        </w:rPr>
        <w:t>“Then place your palm on the credit pad and we’ll get this show on the road.”</w:t>
      </w:r>
    </w:p>
    <w:p w:rsidR="00176DAF" w:rsidP="4ABD0561" w:rsidRDefault="007F0EEA" w14:paraId="781FC87F" w14:textId="0DA0AE08">
      <w:pPr>
        <w:spacing w:after="0"/>
        <w:ind w:firstLine="360"/>
        <w:rPr>
          <w:rFonts w:cs="Calibri" w:cstheme="minorAscii"/>
          <w:sz w:val="24"/>
          <w:szCs w:val="24"/>
        </w:rPr>
      </w:pPr>
      <w:r w:rsidRPr="4ABD0561" w:rsidR="4ABD0561">
        <w:rPr>
          <w:rFonts w:cs="Calibri" w:cstheme="minorAscii"/>
          <w:sz w:val="24"/>
          <w:szCs w:val="24"/>
        </w:rPr>
        <w:t>C</w:t>
      </w:r>
      <w:commentRangeStart w:id="320219342"/>
      <w:r w:rsidRPr="4ABD0561" w:rsidR="4ABD0561">
        <w:rPr>
          <w:rFonts w:cs="Calibri" w:cstheme="minorAscii"/>
          <w:sz w:val="24"/>
          <w:szCs w:val="24"/>
        </w:rPr>
        <w:t xml:space="preserve">hippers was only able to swing a two-hour pass for me on the Gate network, and the minutes are slipping away. Luci </w:t>
      </w:r>
      <w:r w:rsidRPr="4ABD0561" w:rsidR="4ABD0561">
        <w:rPr>
          <w:rFonts w:cs="Calibri" w:cstheme="minorAscii"/>
          <w:sz w:val="24"/>
          <w:szCs w:val="24"/>
        </w:rPr>
        <w:t>wasn’t</w:t>
      </w:r>
      <w:r w:rsidRPr="4ABD0561" w:rsidR="4ABD0561">
        <w:rPr>
          <w:rFonts w:cs="Calibri" w:cstheme="minorAscii"/>
          <w:sz w:val="24"/>
          <w:szCs w:val="24"/>
        </w:rPr>
        <w:t xml:space="preserve"> available for this leg of the trip, mumbling something about hating Gate travel. </w:t>
      </w:r>
      <w:r w:rsidRPr="4ABD0561" w:rsidR="4ABD0561">
        <w:rPr>
          <w:rFonts w:cs="Calibri" w:cstheme="minorAscii"/>
          <w:sz w:val="24"/>
          <w:szCs w:val="24"/>
        </w:rPr>
        <w:t>I’d</w:t>
      </w:r>
      <w:r w:rsidRPr="4ABD0561" w:rsidR="4ABD0561">
        <w:rPr>
          <w:rFonts w:cs="Calibri" w:cstheme="minorAscii"/>
          <w:sz w:val="24"/>
          <w:szCs w:val="24"/>
        </w:rPr>
        <w:t xml:space="preserve"> found another charter to fly me out here, some old couple named Timothy and Gladys. They </w:t>
      </w:r>
      <w:r w:rsidRPr="4ABD0561" w:rsidR="4ABD0561">
        <w:rPr>
          <w:rFonts w:cs="Calibri" w:cstheme="minorAscii"/>
          <w:sz w:val="24"/>
          <w:szCs w:val="24"/>
        </w:rPr>
        <w:t>weren’t</w:t>
      </w:r>
      <w:r w:rsidRPr="4ABD0561" w:rsidR="4ABD0561">
        <w:rPr>
          <w:rFonts w:cs="Calibri" w:cstheme="minorAscii"/>
          <w:sz w:val="24"/>
          <w:szCs w:val="24"/>
        </w:rPr>
        <w:t xml:space="preserve"> impressed with my destination. </w:t>
      </w:r>
      <w:r w:rsidRPr="4ABD0561" w:rsidR="4ABD0561">
        <w:rPr>
          <w:rFonts w:cs="Calibri" w:cstheme="minorAscii"/>
          <w:sz w:val="24"/>
          <w:szCs w:val="24"/>
        </w:rPr>
        <w:t>They’d</w:t>
      </w:r>
      <w:r w:rsidRPr="4ABD0561" w:rsidR="4ABD0561">
        <w:rPr>
          <w:rFonts w:cs="Calibri" w:cstheme="minorAscii"/>
          <w:sz w:val="24"/>
          <w:szCs w:val="24"/>
        </w:rPr>
        <w:t xml:space="preserve"> made it clear to me that they </w:t>
      </w:r>
      <w:r w:rsidRPr="4ABD0561" w:rsidR="4ABD0561">
        <w:rPr>
          <w:rFonts w:cs="Calibri" w:cstheme="minorAscii"/>
          <w:sz w:val="24"/>
          <w:szCs w:val="24"/>
        </w:rPr>
        <w:t>weren’t</w:t>
      </w:r>
      <w:r w:rsidRPr="4ABD0561" w:rsidR="4ABD0561">
        <w:rPr>
          <w:rFonts w:cs="Calibri" w:cstheme="minorAscii"/>
          <w:sz w:val="24"/>
          <w:szCs w:val="24"/>
        </w:rPr>
        <w:t xml:space="preserve"> going to test the two-hour boundary, and if I took too long “would leave behind my sinning self to rot.” Which would be perfect if I were rich. </w:t>
      </w:r>
      <w:r w:rsidRPr="4ABD0561" w:rsidR="4ABD0561">
        <w:rPr>
          <w:rFonts w:cs="Calibri" w:cstheme="minorAscii"/>
          <w:sz w:val="24"/>
          <w:szCs w:val="24"/>
        </w:rPr>
        <w:t>I’m</w:t>
      </w:r>
      <w:r w:rsidRPr="4ABD0561" w:rsidR="4ABD0561">
        <w:rPr>
          <w:rFonts w:cs="Calibri" w:cstheme="minorAscii"/>
          <w:sz w:val="24"/>
          <w:szCs w:val="24"/>
        </w:rPr>
        <w:t xml:space="preserve"> not. Hell is </w:t>
      </w:r>
      <w:r w:rsidRPr="4ABD0561" w:rsidR="4ABD0561">
        <w:rPr>
          <w:rFonts w:cs="Calibri" w:cstheme="minorAscii"/>
          <w:sz w:val="24"/>
          <w:szCs w:val="24"/>
        </w:rPr>
        <w:t>being br</w:t>
      </w:r>
      <w:commentRangeEnd w:id="320219342"/>
      <w:r>
        <w:rPr>
          <w:rStyle w:val="CommentReference"/>
        </w:rPr>
        <w:commentReference w:id="320219342"/>
      </w:r>
      <w:r w:rsidRPr="4ABD0561" w:rsidR="4ABD0561">
        <w:rPr>
          <w:rFonts w:cs="Calibri" w:cstheme="minorAscii"/>
          <w:sz w:val="24"/>
          <w:szCs w:val="24"/>
        </w:rPr>
        <w:t>oke</w:t>
      </w:r>
      <w:r w:rsidRPr="4ABD0561" w:rsidR="4ABD0561">
        <w:rPr>
          <w:rFonts w:cs="Calibri" w:cstheme="minorAscii"/>
          <w:sz w:val="24"/>
          <w:szCs w:val="24"/>
        </w:rPr>
        <w:t xml:space="preserve"> and marooned in a Pleasure Palace. “Fine</w:t>
      </w:r>
      <w:ins w:author="Gary Smailes" w:date="2024-02-27T10:41:14.755Z" w:id="971933517">
        <w:r w:rsidRPr="4ABD0561" w:rsidR="4ABD0561">
          <w:rPr>
            <w:rFonts w:cs="Calibri" w:cstheme="minorAscii"/>
            <w:sz w:val="24"/>
            <w:szCs w:val="24"/>
          </w:rPr>
          <w:t>.</w:t>
        </w:r>
      </w:ins>
      <w:del w:author="Gary Smailes" w:date="2024-02-27T10:41:14.388Z" w:id="1581330940">
        <w:r w:rsidRPr="4ABD0561" w:rsidDel="4ABD0561">
          <w:rPr>
            <w:rFonts w:cs="Calibri" w:cstheme="minorAscii"/>
            <w:sz w:val="24"/>
            <w:szCs w:val="24"/>
          </w:rPr>
          <w:delText>!</w:delText>
        </w:r>
      </w:del>
      <w:r w:rsidRPr="4ABD0561" w:rsidR="4ABD0561">
        <w:rPr>
          <w:rFonts w:cs="Calibri" w:cstheme="minorAscii"/>
          <w:sz w:val="24"/>
          <w:szCs w:val="24"/>
        </w:rPr>
        <w:t xml:space="preserve">” I pay the 300 credits, jump on the gravity pad, and in three minutes </w:t>
      </w:r>
      <w:r w:rsidRPr="4ABD0561" w:rsidR="4ABD0561">
        <w:rPr>
          <w:rFonts w:cs="Calibri" w:cstheme="minorAscii"/>
          <w:sz w:val="24"/>
          <w:szCs w:val="24"/>
        </w:rPr>
        <w:t>I’m</w:t>
      </w:r>
      <w:r w:rsidRPr="4ABD0561" w:rsidR="4ABD0561">
        <w:rPr>
          <w:rFonts w:cs="Calibri" w:cstheme="minorAscii"/>
          <w:sz w:val="24"/>
          <w:szCs w:val="24"/>
        </w:rPr>
        <w:t xml:space="preserve"> standing in a small room with a robot with huge tits.</w:t>
      </w:r>
    </w:p>
    <w:p w:rsidR="00176DAF" w:rsidP="4ABD0561" w:rsidRDefault="007F0EEA" w14:paraId="37889FC5" w14:textId="77777777">
      <w:pPr>
        <w:spacing w:after="0"/>
        <w:ind w:firstLine="360"/>
        <w:rPr>
          <w:rFonts w:cs="Calibri" w:cstheme="minorAscii"/>
          <w:sz w:val="24"/>
          <w:szCs w:val="24"/>
        </w:rPr>
      </w:pPr>
      <w:commentRangeStart w:id="272033189"/>
      <w:r w:rsidRPr="4ABD0561" w:rsidR="4ABD0561">
        <w:rPr>
          <w:rFonts w:cs="Calibri" w:cstheme="minorAscii"/>
          <w:sz w:val="24"/>
          <w:szCs w:val="24"/>
        </w:rPr>
        <w:t>Kissy is lying naked on the bed.</w:t>
      </w:r>
      <w:r w:rsidRPr="4ABD0561" w:rsidR="4ABD0561">
        <w:rPr>
          <w:rFonts w:cs="Calibri" w:cstheme="minorAscii"/>
          <w:sz w:val="24"/>
          <w:szCs w:val="24"/>
        </w:rPr>
        <w:t xml:space="preserve"> </w:t>
      </w:r>
      <w:r w:rsidRPr="4ABD0561" w:rsidR="4ABD0561">
        <w:rPr>
          <w:rFonts w:cs="Calibri" w:cstheme="minorAscii"/>
          <w:sz w:val="24"/>
          <w:szCs w:val="24"/>
        </w:rPr>
        <w:t>She looks real except for breasts big enough to tear the chest off a normal human woman.</w:t>
      </w:r>
      <w:r w:rsidRPr="4ABD0561" w:rsidR="4ABD0561">
        <w:rPr>
          <w:rFonts w:cs="Calibri" w:cstheme="minorAscii"/>
          <w:sz w:val="24"/>
          <w:szCs w:val="24"/>
        </w:rPr>
        <w:t xml:space="preserve"> </w:t>
      </w:r>
      <w:r w:rsidRPr="4ABD0561" w:rsidR="4ABD0561">
        <w:rPr>
          <w:rFonts w:cs="Calibri" w:cstheme="minorAscii"/>
          <w:sz w:val="24"/>
          <w:szCs w:val="24"/>
        </w:rPr>
        <w:t xml:space="preserve">Some guys love this shit, but I </w:t>
      </w:r>
      <w:r w:rsidRPr="4ABD0561" w:rsidR="4ABD0561">
        <w:rPr>
          <w:rFonts w:cs="Calibri" w:cstheme="minorAscii"/>
          <w:sz w:val="24"/>
          <w:szCs w:val="24"/>
        </w:rPr>
        <w:t>don’t</w:t>
      </w:r>
      <w:r w:rsidRPr="4ABD0561" w:rsidR="4ABD0561">
        <w:rPr>
          <w:rFonts w:cs="Calibri" w:cstheme="minorAscii"/>
          <w:sz w:val="24"/>
          <w:szCs w:val="24"/>
        </w:rPr>
        <w:t>.</w:t>
      </w:r>
      <w:r w:rsidRPr="4ABD0561" w:rsidR="4ABD0561">
        <w:rPr>
          <w:rFonts w:cs="Calibri" w:cstheme="minorAscii"/>
          <w:sz w:val="24"/>
          <w:szCs w:val="24"/>
        </w:rPr>
        <w:t xml:space="preserve"> </w:t>
      </w:r>
      <w:r w:rsidRPr="4ABD0561" w:rsidR="4ABD0561">
        <w:rPr>
          <w:rFonts w:cs="Calibri" w:cstheme="minorAscii"/>
          <w:sz w:val="24"/>
          <w:szCs w:val="24"/>
        </w:rPr>
        <w:t>To me, banging a robot is like having sex with a toas</w:t>
      </w:r>
      <w:commentRangeEnd w:id="272033189"/>
      <w:r>
        <w:rPr>
          <w:rStyle w:val="CommentReference"/>
        </w:rPr>
        <w:commentReference w:id="272033189"/>
      </w:r>
      <w:r w:rsidRPr="4ABD0561" w:rsidR="4ABD0561">
        <w:rPr>
          <w:rFonts w:cs="Calibri" w:cstheme="minorAscii"/>
          <w:sz w:val="24"/>
          <w:szCs w:val="24"/>
        </w:rPr>
        <w:t>ter.</w:t>
      </w:r>
      <w:r w:rsidRPr="4ABD0561" w:rsidR="4ABD0561">
        <w:rPr>
          <w:rFonts w:cs="Calibri" w:cstheme="minorAscii"/>
          <w:sz w:val="24"/>
          <w:szCs w:val="24"/>
        </w:rPr>
        <w:t xml:space="preserve"> </w:t>
      </w:r>
      <w:r w:rsidRPr="4ABD0561" w:rsidR="4ABD0561">
        <w:rPr>
          <w:rFonts w:cs="Calibri" w:cstheme="minorAscii"/>
          <w:sz w:val="24"/>
          <w:szCs w:val="24"/>
        </w:rPr>
        <w:t xml:space="preserve">I like real skin, real sweat, real </w:t>
      </w:r>
      <w:r w:rsidRPr="4ABD0561" w:rsidR="4ABD0561">
        <w:rPr>
          <w:rFonts w:cs="Calibri" w:cstheme="minorAscii"/>
          <w:sz w:val="24"/>
          <w:szCs w:val="24"/>
        </w:rPr>
        <w:t>grunts</w:t>
      </w:r>
      <w:r w:rsidRPr="4ABD0561" w:rsidR="4ABD0561">
        <w:rPr>
          <w:rFonts w:cs="Calibri" w:cstheme="minorAscii"/>
          <w:sz w:val="24"/>
          <w:szCs w:val="24"/>
        </w:rPr>
        <w:t xml:space="preserve"> and real boobs.</w:t>
      </w:r>
      <w:r w:rsidRPr="4ABD0561" w:rsidR="4ABD0561">
        <w:rPr>
          <w:rFonts w:cs="Calibri" w:cstheme="minorAscii"/>
          <w:sz w:val="24"/>
          <w:szCs w:val="24"/>
        </w:rPr>
        <w:t xml:space="preserve"> </w:t>
      </w:r>
    </w:p>
    <w:p w:rsidR="00176DAF" w:rsidP="00176DAF" w:rsidRDefault="007F0EEA" w14:paraId="58FB6737" w14:textId="7DA5D9DA">
      <w:pPr>
        <w:spacing w:after="0"/>
        <w:ind w:firstLine="360"/>
        <w:rPr>
          <w:rFonts w:cstheme="minorHAnsi"/>
          <w:sz w:val="24"/>
          <w:szCs w:val="24"/>
        </w:rPr>
      </w:pPr>
      <w:r w:rsidRPr="009E7F4C">
        <w:rPr>
          <w:rFonts w:cstheme="minorHAnsi"/>
          <w:sz w:val="24"/>
          <w:szCs w:val="24"/>
        </w:rPr>
        <w:t>“Sheila downstairs says you want to talk,” Kissy says, stretching her legs</w:t>
      </w:r>
      <w:r w:rsidR="00820089">
        <w:rPr>
          <w:rFonts w:cstheme="minorHAnsi"/>
          <w:sz w:val="24"/>
          <w:szCs w:val="24"/>
        </w:rPr>
        <w:t xml:space="preserve"> i</w:t>
      </w:r>
      <w:r w:rsidRPr="009E7F4C">
        <w:rPr>
          <w:rFonts w:cstheme="minorHAnsi"/>
          <w:sz w:val="24"/>
          <w:szCs w:val="24"/>
        </w:rPr>
        <w:t>n opposite directions.</w:t>
      </w:r>
      <w:r w:rsidR="0071681A">
        <w:rPr>
          <w:rFonts w:cstheme="minorHAnsi"/>
          <w:sz w:val="24"/>
          <w:szCs w:val="24"/>
        </w:rPr>
        <w:t xml:space="preserve"> </w:t>
      </w:r>
      <w:r w:rsidRPr="009E7F4C">
        <w:rPr>
          <w:rFonts w:cstheme="minorHAnsi"/>
          <w:sz w:val="24"/>
          <w:szCs w:val="24"/>
        </w:rPr>
        <w:t>“I hope you want to do more than that, it’s been pretty boring around here lately.”</w:t>
      </w:r>
    </w:p>
    <w:p w:rsidR="00176DAF" w:rsidP="00176DAF" w:rsidRDefault="007F0EEA" w14:paraId="66B9AC6C" w14:textId="23D38A62">
      <w:pPr>
        <w:spacing w:after="0"/>
        <w:ind w:firstLine="360"/>
        <w:rPr>
          <w:rFonts w:cstheme="minorHAnsi"/>
          <w:sz w:val="24"/>
          <w:szCs w:val="24"/>
        </w:rPr>
      </w:pPr>
      <w:r w:rsidRPr="009E7F4C">
        <w:rPr>
          <w:rFonts w:cstheme="minorHAnsi"/>
          <w:sz w:val="24"/>
          <w:szCs w:val="24"/>
        </w:rPr>
        <w:t>“I’m here to hire you</w:t>
      </w:r>
      <w:r w:rsidR="002A4AF9">
        <w:rPr>
          <w:rFonts w:cstheme="minorHAnsi"/>
          <w:sz w:val="24"/>
          <w:szCs w:val="24"/>
        </w:rPr>
        <w:t>–”</w:t>
      </w:r>
    </w:p>
    <w:p w:rsidR="00176DAF" w:rsidP="00176DAF" w:rsidRDefault="007F0EEA" w14:paraId="5639DE9B" w14:textId="77777777">
      <w:pPr>
        <w:spacing w:after="0"/>
        <w:ind w:firstLine="360"/>
        <w:rPr>
          <w:rFonts w:cstheme="minorHAnsi"/>
          <w:sz w:val="24"/>
          <w:szCs w:val="24"/>
        </w:rPr>
      </w:pPr>
      <w:r w:rsidRPr="009E7F4C">
        <w:rPr>
          <w:rFonts w:cstheme="minorHAnsi"/>
          <w:sz w:val="24"/>
          <w:szCs w:val="24"/>
        </w:rPr>
        <w:t>“You did already.</w:t>
      </w:r>
      <w:r w:rsidR="0071681A">
        <w:rPr>
          <w:rFonts w:cstheme="minorHAnsi"/>
          <w:sz w:val="24"/>
          <w:szCs w:val="24"/>
        </w:rPr>
        <w:t xml:space="preserve"> </w:t>
      </w:r>
      <w:r w:rsidRPr="009E7F4C">
        <w:rPr>
          <w:rFonts w:cstheme="minorHAnsi"/>
          <w:sz w:val="24"/>
          <w:szCs w:val="24"/>
        </w:rPr>
        <w:t>Clock’s tickin’.”</w:t>
      </w:r>
    </w:p>
    <w:p w:rsidR="00176DAF" w:rsidP="00176DAF" w:rsidRDefault="007F0EEA" w14:paraId="60139A21" w14:textId="77777777">
      <w:pPr>
        <w:spacing w:after="0"/>
        <w:ind w:firstLine="360"/>
        <w:rPr>
          <w:rFonts w:cstheme="minorHAnsi"/>
          <w:sz w:val="24"/>
          <w:szCs w:val="24"/>
        </w:rPr>
      </w:pPr>
      <w:r w:rsidRPr="009E7F4C">
        <w:rPr>
          <w:rFonts w:cstheme="minorHAnsi"/>
          <w:sz w:val="24"/>
          <w:szCs w:val="24"/>
        </w:rPr>
        <w:t>“I’m here to hire you to play quarterback on my spaceball team.”</w:t>
      </w:r>
    </w:p>
    <w:p w:rsidR="00176DAF" w:rsidP="00176DAF" w:rsidRDefault="007F0EEA" w14:paraId="67C6470A" w14:textId="77777777">
      <w:pPr>
        <w:spacing w:after="0"/>
        <w:ind w:firstLine="360"/>
        <w:rPr>
          <w:rFonts w:cstheme="minorHAnsi"/>
          <w:sz w:val="24"/>
          <w:szCs w:val="24"/>
        </w:rPr>
      </w:pPr>
      <w:r w:rsidRPr="009E7F4C">
        <w:rPr>
          <w:rFonts w:cstheme="minorHAnsi"/>
          <w:sz w:val="24"/>
          <w:szCs w:val="24"/>
        </w:rPr>
        <w:t>Kissy closes her legs and stands up in a graceful motion that defies gravity.</w:t>
      </w:r>
      <w:r w:rsidR="0071681A">
        <w:rPr>
          <w:rFonts w:cstheme="minorHAnsi"/>
          <w:sz w:val="24"/>
          <w:szCs w:val="24"/>
        </w:rPr>
        <w:t xml:space="preserve"> </w:t>
      </w:r>
      <w:r w:rsidRPr="009E7F4C">
        <w:rPr>
          <w:rFonts w:cstheme="minorHAnsi"/>
          <w:sz w:val="24"/>
          <w:szCs w:val="24"/>
        </w:rPr>
        <w:t>Her boobs don’t move at all.</w:t>
      </w:r>
      <w:r w:rsidR="0071681A">
        <w:rPr>
          <w:rFonts w:cstheme="minorHAnsi"/>
          <w:sz w:val="24"/>
          <w:szCs w:val="24"/>
        </w:rPr>
        <w:t xml:space="preserve"> </w:t>
      </w:r>
      <w:r w:rsidRPr="009E7F4C">
        <w:rPr>
          <w:rFonts w:cstheme="minorHAnsi"/>
          <w:sz w:val="24"/>
          <w:szCs w:val="24"/>
        </w:rPr>
        <w:t>No bounce, no jiggle.</w:t>
      </w:r>
      <w:r w:rsidR="0071681A">
        <w:rPr>
          <w:rFonts w:cstheme="minorHAnsi"/>
          <w:sz w:val="24"/>
          <w:szCs w:val="24"/>
        </w:rPr>
        <w:t xml:space="preserve"> </w:t>
      </w:r>
      <w:r w:rsidRPr="009E7F4C">
        <w:rPr>
          <w:rFonts w:cstheme="minorHAnsi"/>
          <w:sz w:val="24"/>
          <w:szCs w:val="24"/>
        </w:rPr>
        <w:t>I can’t stand that.</w:t>
      </w:r>
      <w:r w:rsidR="0071681A">
        <w:rPr>
          <w:rFonts w:cstheme="minorHAnsi"/>
          <w:sz w:val="24"/>
          <w:szCs w:val="24"/>
        </w:rPr>
        <w:t xml:space="preserve"> </w:t>
      </w:r>
      <w:r w:rsidRPr="009E7F4C">
        <w:rPr>
          <w:rFonts w:cstheme="minorHAnsi"/>
          <w:sz w:val="24"/>
          <w:szCs w:val="24"/>
        </w:rPr>
        <w:t>She comes over and reaches for my belt.</w:t>
      </w:r>
      <w:r w:rsidR="0071681A">
        <w:rPr>
          <w:rFonts w:cstheme="minorHAnsi"/>
          <w:sz w:val="24"/>
          <w:szCs w:val="24"/>
        </w:rPr>
        <w:t xml:space="preserve"> </w:t>
      </w:r>
    </w:p>
    <w:p w:rsidR="00176DAF" w:rsidP="00176DAF" w:rsidRDefault="007F0EEA" w14:paraId="6C07C98D" w14:textId="77777777">
      <w:pPr>
        <w:spacing w:after="0"/>
        <w:ind w:firstLine="360"/>
        <w:rPr>
          <w:rFonts w:cstheme="minorHAnsi"/>
          <w:sz w:val="24"/>
          <w:szCs w:val="24"/>
        </w:rPr>
      </w:pPr>
      <w:r w:rsidRPr="009E7F4C">
        <w:rPr>
          <w:rFonts w:cstheme="minorHAnsi"/>
          <w:sz w:val="24"/>
          <w:szCs w:val="24"/>
        </w:rPr>
        <w:t>I step back.</w:t>
      </w:r>
      <w:r w:rsidR="0071681A">
        <w:rPr>
          <w:rFonts w:cstheme="minorHAnsi"/>
          <w:sz w:val="24"/>
          <w:szCs w:val="24"/>
        </w:rPr>
        <w:t xml:space="preserve"> </w:t>
      </w:r>
      <w:r w:rsidRPr="009E7F4C">
        <w:rPr>
          <w:rFonts w:cstheme="minorHAnsi"/>
          <w:sz w:val="24"/>
          <w:szCs w:val="24"/>
        </w:rPr>
        <w:t>“I’m not here for that.”</w:t>
      </w:r>
    </w:p>
    <w:p w:rsidR="00176DAF" w:rsidP="00176DAF" w:rsidRDefault="007F0EEA" w14:paraId="0C9DDB5F" w14:textId="77777777">
      <w:pPr>
        <w:spacing w:after="0"/>
        <w:ind w:firstLine="360"/>
        <w:rPr>
          <w:rFonts w:cstheme="minorHAnsi"/>
          <w:sz w:val="24"/>
          <w:szCs w:val="24"/>
        </w:rPr>
      </w:pPr>
      <w:r w:rsidRPr="009E7F4C">
        <w:rPr>
          <w:rFonts w:cstheme="minorHAnsi"/>
          <w:sz w:val="24"/>
          <w:szCs w:val="24"/>
        </w:rPr>
        <w:t>“You into guys?” she asks.</w:t>
      </w:r>
      <w:r w:rsidR="0071681A">
        <w:rPr>
          <w:rFonts w:cstheme="minorHAnsi"/>
          <w:sz w:val="24"/>
          <w:szCs w:val="24"/>
        </w:rPr>
        <w:t xml:space="preserve"> </w:t>
      </w:r>
      <w:r w:rsidRPr="009E7F4C">
        <w:rPr>
          <w:rFonts w:cstheme="minorHAnsi"/>
          <w:sz w:val="24"/>
          <w:szCs w:val="24"/>
        </w:rPr>
        <w:t>“I got some attachments.”</w:t>
      </w:r>
    </w:p>
    <w:p w:rsidR="00176DAF" w:rsidP="00176DAF" w:rsidRDefault="007F0EEA" w14:paraId="49A88900" w14:textId="77777777">
      <w:pPr>
        <w:spacing w:after="0"/>
        <w:ind w:firstLine="360"/>
        <w:rPr>
          <w:rFonts w:cstheme="minorHAnsi"/>
          <w:sz w:val="24"/>
          <w:szCs w:val="24"/>
        </w:rPr>
      </w:pPr>
      <w:r w:rsidRPr="009E7F4C">
        <w:rPr>
          <w:rFonts w:cstheme="minorHAnsi"/>
          <w:sz w:val="24"/>
          <w:szCs w:val="24"/>
        </w:rPr>
        <w:t>“Nope, I just like my women real.</w:t>
      </w:r>
      <w:r w:rsidR="0071681A">
        <w:rPr>
          <w:rFonts w:cstheme="minorHAnsi"/>
          <w:sz w:val="24"/>
          <w:szCs w:val="24"/>
        </w:rPr>
        <w:t xml:space="preserve"> </w:t>
      </w:r>
      <w:r w:rsidRPr="009E7F4C">
        <w:rPr>
          <w:rFonts w:cstheme="minorHAnsi"/>
          <w:sz w:val="24"/>
          <w:szCs w:val="24"/>
        </w:rPr>
        <w:t>No offense.”</w:t>
      </w:r>
    </w:p>
    <w:p w:rsidR="00176DAF" w:rsidP="00176DAF" w:rsidRDefault="007F0EEA" w14:paraId="50821FEF" w14:textId="77777777">
      <w:pPr>
        <w:spacing w:after="0"/>
        <w:ind w:firstLine="360"/>
        <w:rPr>
          <w:rFonts w:cstheme="minorHAnsi"/>
          <w:sz w:val="24"/>
          <w:szCs w:val="24"/>
        </w:rPr>
      </w:pPr>
      <w:r w:rsidRPr="009E7F4C">
        <w:rPr>
          <w:rFonts w:cstheme="minorHAnsi"/>
          <w:sz w:val="24"/>
          <w:szCs w:val="24"/>
        </w:rPr>
        <w:t>Kissy pouts.</w:t>
      </w:r>
      <w:r w:rsidR="0071681A">
        <w:rPr>
          <w:rFonts w:cstheme="minorHAnsi"/>
          <w:sz w:val="24"/>
          <w:szCs w:val="24"/>
        </w:rPr>
        <w:t xml:space="preserve"> </w:t>
      </w:r>
      <w:r w:rsidRPr="009E7F4C">
        <w:rPr>
          <w:rFonts w:cstheme="minorHAnsi"/>
          <w:sz w:val="24"/>
          <w:szCs w:val="24"/>
        </w:rPr>
        <w:t>“Oh, you’re one of those.”</w:t>
      </w:r>
    </w:p>
    <w:p w:rsidR="00176DAF" w:rsidP="00176DAF" w:rsidRDefault="007F0EEA" w14:paraId="1D73A08D" w14:textId="77777777">
      <w:pPr>
        <w:spacing w:after="0"/>
        <w:ind w:firstLine="360"/>
        <w:rPr>
          <w:rFonts w:cstheme="minorHAnsi"/>
          <w:sz w:val="24"/>
          <w:szCs w:val="24"/>
        </w:rPr>
      </w:pPr>
      <w:r w:rsidRPr="009E7F4C">
        <w:rPr>
          <w:rFonts w:cstheme="minorHAnsi"/>
          <w:sz w:val="24"/>
          <w:szCs w:val="24"/>
        </w:rPr>
        <w:t>“Those what?”</w:t>
      </w:r>
    </w:p>
    <w:p w:rsidR="00176DAF" w:rsidP="00176DAF" w:rsidRDefault="007F0EEA" w14:paraId="5D391601" w14:textId="77777777">
      <w:pPr>
        <w:spacing w:after="0"/>
        <w:ind w:firstLine="360"/>
        <w:rPr>
          <w:rFonts w:cstheme="minorHAnsi"/>
          <w:sz w:val="24"/>
          <w:szCs w:val="24"/>
        </w:rPr>
      </w:pPr>
      <w:r w:rsidRPr="009E7F4C">
        <w:rPr>
          <w:rFonts w:cstheme="minorHAnsi"/>
          <w:sz w:val="24"/>
          <w:szCs w:val="24"/>
        </w:rPr>
        <w:t>“Racists.”</w:t>
      </w:r>
    </w:p>
    <w:p w:rsidR="00176DAF" w:rsidP="00176DAF" w:rsidRDefault="007F0EEA" w14:paraId="1D316A53" w14:textId="6929B7A2">
      <w:pPr>
        <w:spacing w:after="0"/>
        <w:ind w:firstLine="360"/>
        <w:rPr>
          <w:rFonts w:cstheme="minorHAnsi"/>
          <w:sz w:val="24"/>
          <w:szCs w:val="24"/>
        </w:rPr>
      </w:pPr>
      <w:r w:rsidRPr="009E7F4C">
        <w:rPr>
          <w:rFonts w:cstheme="minorHAnsi"/>
          <w:sz w:val="24"/>
          <w:szCs w:val="24"/>
        </w:rPr>
        <w:t>I stare at her.</w:t>
      </w:r>
      <w:r w:rsidR="0071681A">
        <w:rPr>
          <w:rFonts w:cstheme="minorHAnsi"/>
          <w:sz w:val="24"/>
          <w:szCs w:val="24"/>
        </w:rPr>
        <w:t xml:space="preserve"> </w:t>
      </w:r>
      <w:r w:rsidRPr="009E7F4C">
        <w:rPr>
          <w:rFonts w:cstheme="minorHAnsi"/>
          <w:sz w:val="24"/>
          <w:szCs w:val="24"/>
        </w:rPr>
        <w:t>“I’m sorry, what?”</w:t>
      </w:r>
    </w:p>
    <w:p w:rsidR="00176DAF" w:rsidP="00176DAF" w:rsidRDefault="007F0EEA" w14:paraId="2E0AC631" w14:textId="77777777">
      <w:pPr>
        <w:spacing w:after="0"/>
        <w:ind w:firstLine="360"/>
        <w:rPr>
          <w:rFonts w:cstheme="minorHAnsi"/>
          <w:sz w:val="24"/>
          <w:szCs w:val="24"/>
        </w:rPr>
      </w:pPr>
      <w:r w:rsidRPr="009E7F4C">
        <w:rPr>
          <w:rFonts w:cstheme="minorHAnsi"/>
          <w:sz w:val="24"/>
          <w:szCs w:val="24"/>
        </w:rPr>
        <w:lastRenderedPageBreak/>
        <w:t>“You don’t want to have sex with me.”</w:t>
      </w:r>
      <w:r w:rsidR="0071681A">
        <w:rPr>
          <w:rFonts w:cstheme="minorHAnsi"/>
          <w:sz w:val="24"/>
          <w:szCs w:val="24"/>
        </w:rPr>
        <w:t xml:space="preserve"> </w:t>
      </w:r>
    </w:p>
    <w:p w:rsidR="00176DAF" w:rsidP="00176DAF" w:rsidRDefault="007F0EEA" w14:paraId="44F76D2A" w14:textId="07D4BA22">
      <w:pPr>
        <w:spacing w:after="0"/>
        <w:ind w:firstLine="360"/>
        <w:rPr>
          <w:rFonts w:cstheme="minorHAnsi"/>
          <w:sz w:val="24"/>
          <w:szCs w:val="24"/>
        </w:rPr>
      </w:pPr>
      <w:r w:rsidRPr="009E7F4C">
        <w:rPr>
          <w:rFonts w:cstheme="minorHAnsi"/>
          <w:sz w:val="24"/>
          <w:szCs w:val="24"/>
        </w:rPr>
        <w:t xml:space="preserve">“And that </w:t>
      </w:r>
      <w:r w:rsidR="0023424A">
        <w:rPr>
          <w:rFonts w:cstheme="minorHAnsi"/>
          <w:sz w:val="24"/>
          <w:szCs w:val="24"/>
        </w:rPr>
        <w:t>counts as</w:t>
      </w:r>
      <w:r w:rsidRPr="009E7F4C">
        <w:rPr>
          <w:rFonts w:cstheme="minorHAnsi"/>
          <w:sz w:val="24"/>
          <w:szCs w:val="24"/>
        </w:rPr>
        <w:t xml:space="preserve"> racial disparity?” I demand.</w:t>
      </w:r>
      <w:r w:rsidR="0071681A">
        <w:rPr>
          <w:rFonts w:cstheme="minorHAnsi"/>
          <w:sz w:val="24"/>
          <w:szCs w:val="24"/>
        </w:rPr>
        <w:t xml:space="preserve"> </w:t>
      </w:r>
      <w:r w:rsidRPr="009E7F4C">
        <w:rPr>
          <w:rFonts w:cstheme="minorHAnsi"/>
          <w:sz w:val="24"/>
          <w:szCs w:val="24"/>
        </w:rPr>
        <w:t>“Just because I don’t want to bang you doesn’t mean I’m against robot rights.</w:t>
      </w:r>
      <w:r w:rsidR="0071681A">
        <w:rPr>
          <w:rFonts w:cstheme="minorHAnsi"/>
          <w:sz w:val="24"/>
          <w:szCs w:val="24"/>
        </w:rPr>
        <w:t xml:space="preserve"> </w:t>
      </w:r>
      <w:r w:rsidRPr="009E7F4C">
        <w:rPr>
          <w:rFonts w:cstheme="minorHAnsi"/>
          <w:sz w:val="24"/>
          <w:szCs w:val="24"/>
        </w:rPr>
        <w:t>I really don’t care either way, if you really want to know.”</w:t>
      </w:r>
    </w:p>
    <w:p w:rsidR="00176DAF" w:rsidP="00176DAF" w:rsidRDefault="007F0EEA" w14:paraId="6DA81218" w14:textId="27E17EB3">
      <w:pPr>
        <w:spacing w:after="0"/>
        <w:ind w:firstLine="360"/>
        <w:rPr>
          <w:rFonts w:cstheme="minorHAnsi"/>
          <w:sz w:val="24"/>
          <w:szCs w:val="24"/>
        </w:rPr>
      </w:pPr>
      <w:r w:rsidRPr="009E7F4C">
        <w:rPr>
          <w:rFonts w:cstheme="minorHAnsi"/>
          <w:sz w:val="24"/>
          <w:szCs w:val="24"/>
        </w:rPr>
        <w:t>Kissy sits back down on the bed, crosses her legs, and puts her hand on her knees.</w:t>
      </w:r>
      <w:r w:rsidR="0071681A">
        <w:rPr>
          <w:rFonts w:cstheme="minorHAnsi"/>
          <w:sz w:val="24"/>
          <w:szCs w:val="24"/>
        </w:rPr>
        <w:t xml:space="preserve"> </w:t>
      </w:r>
      <w:r w:rsidRPr="009E7F4C">
        <w:rPr>
          <w:rFonts w:cstheme="minorHAnsi"/>
          <w:sz w:val="24"/>
          <w:szCs w:val="24"/>
        </w:rPr>
        <w:t>“You say you’re into women.</w:t>
      </w:r>
      <w:r w:rsidR="0071681A">
        <w:rPr>
          <w:rFonts w:cstheme="minorHAnsi"/>
          <w:sz w:val="24"/>
          <w:szCs w:val="24"/>
        </w:rPr>
        <w:t xml:space="preserve"> </w:t>
      </w:r>
      <w:r w:rsidRPr="009E7F4C">
        <w:rPr>
          <w:rFonts w:cstheme="minorHAnsi"/>
          <w:sz w:val="24"/>
          <w:szCs w:val="24"/>
        </w:rPr>
        <w:t>If you didn’t know I was a robot</w:t>
      </w:r>
      <w:r w:rsidR="004360BB">
        <w:rPr>
          <w:rFonts w:cstheme="minorHAnsi"/>
          <w:sz w:val="24"/>
          <w:szCs w:val="24"/>
        </w:rPr>
        <w:t>–”</w:t>
      </w:r>
    </w:p>
    <w:p w:rsidR="00176DAF" w:rsidP="00176DAF" w:rsidRDefault="007F0EEA" w14:paraId="03B9C178" w14:textId="77777777">
      <w:pPr>
        <w:spacing w:after="0"/>
        <w:ind w:firstLine="360"/>
        <w:rPr>
          <w:rFonts w:cstheme="minorHAnsi"/>
          <w:sz w:val="24"/>
          <w:szCs w:val="24"/>
        </w:rPr>
      </w:pPr>
      <w:r w:rsidRPr="009E7F4C">
        <w:rPr>
          <w:rFonts w:cstheme="minorHAnsi"/>
          <w:sz w:val="24"/>
          <w:szCs w:val="24"/>
        </w:rPr>
        <w:t>I gesture at her tits.</w:t>
      </w:r>
      <w:r w:rsidR="0071681A">
        <w:rPr>
          <w:rFonts w:cstheme="minorHAnsi"/>
          <w:sz w:val="24"/>
          <w:szCs w:val="24"/>
        </w:rPr>
        <w:t xml:space="preserve"> </w:t>
      </w:r>
      <w:r w:rsidRPr="009E7F4C">
        <w:rPr>
          <w:rFonts w:cstheme="minorHAnsi"/>
          <w:sz w:val="24"/>
          <w:szCs w:val="24"/>
        </w:rPr>
        <w:t>“Really?”</w:t>
      </w:r>
    </w:p>
    <w:p w:rsidR="00176DAF" w:rsidP="00176DAF" w:rsidRDefault="007F0EEA" w14:paraId="0FB320AD" w14:textId="77777777">
      <w:pPr>
        <w:spacing w:after="0"/>
        <w:ind w:firstLine="360"/>
        <w:rPr>
          <w:rFonts w:cstheme="minorHAnsi"/>
          <w:sz w:val="24"/>
          <w:szCs w:val="24"/>
        </w:rPr>
      </w:pPr>
      <w:r w:rsidRPr="009E7F4C">
        <w:rPr>
          <w:rFonts w:cstheme="minorHAnsi"/>
          <w:sz w:val="24"/>
          <w:szCs w:val="24"/>
        </w:rPr>
        <w:t>She shrugs</w:t>
      </w:r>
      <w:r w:rsidR="008A65A7">
        <w:rPr>
          <w:rFonts w:cstheme="minorHAnsi"/>
          <w:sz w:val="24"/>
          <w:szCs w:val="24"/>
        </w:rPr>
        <w:t>. H</w:t>
      </w:r>
      <w:r w:rsidRPr="009E7F4C">
        <w:rPr>
          <w:rFonts w:cstheme="minorHAnsi"/>
          <w:sz w:val="24"/>
          <w:szCs w:val="24"/>
        </w:rPr>
        <w:t>er breasts shrink to normal size.</w:t>
      </w:r>
      <w:r w:rsidR="0071681A">
        <w:rPr>
          <w:rFonts w:cstheme="minorHAnsi"/>
          <w:sz w:val="24"/>
          <w:szCs w:val="24"/>
        </w:rPr>
        <w:t xml:space="preserve"> </w:t>
      </w:r>
      <w:r w:rsidRPr="009E7F4C">
        <w:rPr>
          <w:rFonts w:cstheme="minorHAnsi"/>
          <w:sz w:val="24"/>
          <w:szCs w:val="24"/>
        </w:rPr>
        <w:t>Man, I want to be able to do that with my gut.</w:t>
      </w:r>
    </w:p>
    <w:p w:rsidR="00176DAF" w:rsidP="00176DAF" w:rsidRDefault="007F0EEA" w14:paraId="25DDA50F" w14:textId="47A5F2E0">
      <w:pPr>
        <w:spacing w:after="0"/>
        <w:ind w:firstLine="360"/>
        <w:rPr>
          <w:rFonts w:cstheme="minorHAnsi"/>
          <w:sz w:val="24"/>
          <w:szCs w:val="24"/>
        </w:rPr>
      </w:pPr>
      <w:r w:rsidRPr="009E7F4C">
        <w:rPr>
          <w:rFonts w:cstheme="minorHAnsi"/>
          <w:sz w:val="24"/>
          <w:szCs w:val="24"/>
        </w:rPr>
        <w:t>“</w:t>
      </w:r>
      <w:r w:rsidR="0023424A">
        <w:rPr>
          <w:rFonts w:cstheme="minorHAnsi"/>
          <w:sz w:val="24"/>
          <w:szCs w:val="24"/>
        </w:rPr>
        <w:t>Are</w:t>
      </w:r>
      <w:r w:rsidRPr="009E7F4C">
        <w:rPr>
          <w:rFonts w:cstheme="minorHAnsi"/>
          <w:sz w:val="24"/>
          <w:szCs w:val="24"/>
        </w:rPr>
        <w:t xml:space="preserve"> you attracted to me now?” Kissy asks.</w:t>
      </w:r>
      <w:r w:rsidR="0071681A">
        <w:rPr>
          <w:rFonts w:cstheme="minorHAnsi"/>
          <w:sz w:val="24"/>
          <w:szCs w:val="24"/>
        </w:rPr>
        <w:t xml:space="preserve"> </w:t>
      </w:r>
      <w:r w:rsidRPr="009E7F4C">
        <w:rPr>
          <w:rFonts w:cstheme="minorHAnsi"/>
          <w:sz w:val="24"/>
          <w:szCs w:val="24"/>
        </w:rPr>
        <w:t>“I know you’re going to say yes, but now that you do know I’m a robot, you don’t want to have sex, so that means you’re racist.”</w:t>
      </w:r>
      <w:r w:rsidR="0071681A">
        <w:rPr>
          <w:rFonts w:cstheme="minorHAnsi"/>
          <w:sz w:val="24"/>
          <w:szCs w:val="24"/>
        </w:rPr>
        <w:t xml:space="preserve"> </w:t>
      </w:r>
      <w:r w:rsidRPr="009E7F4C">
        <w:rPr>
          <w:rFonts w:cstheme="minorHAnsi"/>
          <w:sz w:val="24"/>
          <w:szCs w:val="24"/>
        </w:rPr>
        <w:t xml:space="preserve">She gives me one of those looks that says </w:t>
      </w:r>
      <w:r w:rsidRPr="008A65A7">
        <w:rPr>
          <w:rFonts w:cstheme="minorHAnsi"/>
          <w:i/>
          <w:sz w:val="24"/>
          <w:szCs w:val="24"/>
        </w:rPr>
        <w:t>settle in for the long haul, buddy, we’re going to be here awhile</w:t>
      </w:r>
      <w:r w:rsidRPr="009E7F4C">
        <w:rPr>
          <w:rFonts w:cstheme="minorHAnsi"/>
          <w:sz w:val="24"/>
          <w:szCs w:val="24"/>
        </w:rPr>
        <w:t>.</w:t>
      </w:r>
      <w:r w:rsidR="0071681A">
        <w:rPr>
          <w:rFonts w:cstheme="minorHAnsi"/>
          <w:sz w:val="24"/>
          <w:szCs w:val="24"/>
        </w:rPr>
        <w:t xml:space="preserve"> </w:t>
      </w:r>
    </w:p>
    <w:p w:rsidR="00176DAF" w:rsidP="4ABD0561" w:rsidRDefault="007F0EEA" w14:paraId="24418027" w14:textId="7FED3054">
      <w:pPr>
        <w:spacing w:after="0"/>
        <w:ind w:firstLine="360"/>
        <w:rPr>
          <w:rFonts w:cs="Calibri" w:cstheme="minorAscii"/>
          <w:sz w:val="24"/>
          <w:szCs w:val="24"/>
        </w:rPr>
      </w:pPr>
      <w:r w:rsidRPr="4ABD0561" w:rsidR="4ABD0561">
        <w:rPr>
          <w:rFonts w:cs="Calibri" w:cstheme="minorAscii"/>
          <w:sz w:val="24"/>
          <w:szCs w:val="24"/>
        </w:rPr>
        <w:t xml:space="preserve">I </w:t>
      </w:r>
      <w:r w:rsidRPr="4ABD0561" w:rsidR="4ABD0561">
        <w:rPr>
          <w:rFonts w:cs="Calibri" w:cstheme="minorAscii"/>
          <w:sz w:val="24"/>
          <w:szCs w:val="24"/>
        </w:rPr>
        <w:t>don’t</w:t>
      </w:r>
      <w:r w:rsidRPr="4ABD0561" w:rsidR="4ABD0561">
        <w:rPr>
          <w:rFonts w:cs="Calibri" w:cstheme="minorAscii"/>
          <w:sz w:val="24"/>
          <w:szCs w:val="24"/>
        </w:rPr>
        <w:t xml:space="preserve"> have awhile. I have an hour to convince this sex robot-turned-philosophy major to quarterback. I start to wonder if </w:t>
      </w:r>
      <w:r w:rsidRPr="4ABD0561" w:rsidR="4ABD0561">
        <w:rPr>
          <w:rFonts w:cs="Calibri" w:cstheme="minorAscii"/>
          <w:sz w:val="24"/>
          <w:szCs w:val="24"/>
        </w:rPr>
        <w:t>she’s</w:t>
      </w:r>
      <w:r w:rsidRPr="4ABD0561" w:rsidR="4ABD0561">
        <w:rPr>
          <w:rFonts w:cs="Calibri" w:cstheme="minorAscii"/>
          <w:sz w:val="24"/>
          <w:szCs w:val="24"/>
        </w:rPr>
        <w:t xml:space="preserve"> worth the trouble. Give me convicted felons any day. “Look, Kissy, </w:t>
      </w:r>
      <w:r w:rsidRPr="4ABD0561" w:rsidR="4ABD0561">
        <w:rPr>
          <w:rFonts w:cs="Calibri" w:cstheme="minorAscii"/>
          <w:sz w:val="24"/>
          <w:szCs w:val="24"/>
        </w:rPr>
        <w:t>you’re</w:t>
      </w:r>
      <w:r w:rsidRPr="4ABD0561" w:rsidR="4ABD0561">
        <w:rPr>
          <w:rFonts w:cs="Calibri" w:cstheme="minorAscii"/>
          <w:sz w:val="24"/>
          <w:szCs w:val="24"/>
        </w:rPr>
        <w:t xml:space="preserve"> right, I </w:t>
      </w:r>
      <w:r w:rsidRPr="4ABD0561" w:rsidR="4ABD0561">
        <w:rPr>
          <w:rFonts w:cs="Calibri" w:cstheme="minorAscii"/>
          <w:sz w:val="24"/>
          <w:szCs w:val="24"/>
        </w:rPr>
        <w:t>don’t</w:t>
      </w:r>
      <w:r w:rsidRPr="4ABD0561" w:rsidR="4ABD0561">
        <w:rPr>
          <w:rFonts w:cs="Calibri" w:cstheme="minorAscii"/>
          <w:sz w:val="24"/>
          <w:szCs w:val="24"/>
        </w:rPr>
        <w:t xml:space="preserve"> want to have sex with you. I might have had I not known you were a robot. But I </w:t>
      </w:r>
      <w:r w:rsidRPr="4ABD0561" w:rsidR="4ABD0561">
        <w:rPr>
          <w:rFonts w:cs="Calibri" w:cstheme="minorAscii"/>
          <w:sz w:val="24"/>
          <w:szCs w:val="24"/>
        </w:rPr>
        <w:t>didn’t</w:t>
      </w:r>
      <w:r w:rsidRPr="4ABD0561" w:rsidR="4ABD0561">
        <w:rPr>
          <w:rFonts w:cs="Calibri" w:cstheme="minorAscii"/>
          <w:sz w:val="24"/>
          <w:szCs w:val="24"/>
        </w:rPr>
        <w:t xml:space="preserve"> come all the way out here on a two-hour Gate pass – which is half over, I might add – to debate basic personal liberties of those who cannot legitimately be called people.” Her eyebrows climb halfway up her forehead. I plow right on. “In my book, you need basic emotions to go with those basic liberties. For one, you need to be able to hate. Liberty </w:t>
      </w:r>
      <w:r w:rsidRPr="4ABD0561" w:rsidR="4ABD0561">
        <w:rPr>
          <w:rFonts w:cs="Calibri" w:cstheme="minorAscii"/>
          <w:sz w:val="24"/>
          <w:szCs w:val="24"/>
        </w:rPr>
        <w:t>isn’t</w:t>
      </w:r>
      <w:r w:rsidRPr="4ABD0561" w:rsidR="4ABD0561">
        <w:rPr>
          <w:rFonts w:cs="Calibri" w:cstheme="minorAscii"/>
          <w:sz w:val="24"/>
          <w:szCs w:val="24"/>
        </w:rPr>
        <w:t xml:space="preserve"> all that great if you </w:t>
      </w:r>
      <w:r w:rsidRPr="4ABD0561" w:rsidR="4ABD0561">
        <w:rPr>
          <w:rFonts w:cs="Calibri" w:cstheme="minorAscii"/>
          <w:sz w:val="24"/>
          <w:szCs w:val="24"/>
        </w:rPr>
        <w:t>can’t</w:t>
      </w:r>
      <w:r w:rsidRPr="4ABD0561" w:rsidR="4ABD0561">
        <w:rPr>
          <w:rFonts w:cs="Calibri" w:cstheme="minorAscii"/>
          <w:sz w:val="24"/>
          <w:szCs w:val="24"/>
        </w:rPr>
        <w:t xml:space="preserve"> take it from somebody else you despise. Two, you </w:t>
      </w:r>
      <w:r w:rsidRPr="4ABD0561" w:rsidR="4ABD0561">
        <w:rPr>
          <w:rFonts w:cs="Calibri" w:cstheme="minorAscii"/>
          <w:sz w:val="24"/>
          <w:szCs w:val="24"/>
        </w:rPr>
        <w:t>can’t</w:t>
      </w:r>
      <w:r w:rsidRPr="4ABD0561" w:rsidR="4ABD0561">
        <w:rPr>
          <w:rFonts w:cs="Calibri" w:cstheme="minorAscii"/>
          <w:sz w:val="24"/>
          <w:szCs w:val="24"/>
        </w:rPr>
        <w:t xml:space="preserve"> have hate without love, which is </w:t>
      </w:r>
      <w:r w:rsidRPr="4ABD0561" w:rsidR="4ABD0561">
        <w:rPr>
          <w:rFonts w:cs="Calibri" w:cstheme="minorAscii"/>
          <w:sz w:val="24"/>
          <w:szCs w:val="24"/>
        </w:rPr>
        <w:t>pretty close</w:t>
      </w:r>
      <w:r w:rsidRPr="4ABD0561" w:rsidR="4ABD0561">
        <w:rPr>
          <w:rFonts w:cs="Calibri" w:cstheme="minorAscii"/>
          <w:sz w:val="24"/>
          <w:szCs w:val="24"/>
        </w:rPr>
        <w:t xml:space="preserve"> to the same thing. You spend the same amount of time thinking about somebody. Learning about them. Understanding them. Then you try to get them to do what you want. If you love them, you want them to ignore all your issues. If you hate them, then you want them to die. So, I guess, </w:t>
      </w:r>
      <w:r w:rsidRPr="4ABD0561" w:rsidR="4ABD0561">
        <w:rPr>
          <w:rFonts w:cs="Calibri" w:cstheme="minorAscii"/>
          <w:sz w:val="24"/>
          <w:szCs w:val="24"/>
        </w:rPr>
        <w:t>that’s</w:t>
      </w:r>
      <w:r w:rsidRPr="4ABD0561" w:rsidR="4ABD0561">
        <w:rPr>
          <w:rFonts w:cs="Calibri" w:cstheme="minorAscii"/>
          <w:sz w:val="24"/>
          <w:szCs w:val="24"/>
        </w:rPr>
        <w:t xml:space="preserve"> where </w:t>
      </w:r>
      <w:r w:rsidRPr="4ABD0561" w:rsidR="4ABD0561">
        <w:rPr>
          <w:rFonts w:cs="Calibri" w:cstheme="minorAscii"/>
          <w:sz w:val="24"/>
          <w:szCs w:val="24"/>
        </w:rPr>
        <w:t>they’re</w:t>
      </w:r>
      <w:r w:rsidRPr="4ABD0561" w:rsidR="4ABD0561">
        <w:rPr>
          <w:rFonts w:cs="Calibri" w:cstheme="minorAscii"/>
          <w:sz w:val="24"/>
          <w:szCs w:val="24"/>
        </w:rPr>
        <w:t xml:space="preserve"> different, and I had a point I was trying to make but I forgot.” I pause</w:t>
      </w:r>
      <w:ins w:author="Gary Smailes" w:date="2024-02-27T10:47:41.088Z" w:id="1143521237">
        <w:r w:rsidRPr="4ABD0561" w:rsidR="4ABD0561">
          <w:rPr>
            <w:rFonts w:cs="Calibri" w:cstheme="minorAscii"/>
            <w:sz w:val="24"/>
            <w:szCs w:val="24"/>
          </w:rPr>
          <w:t xml:space="preserve"> and</w:t>
        </w:r>
      </w:ins>
      <w:del w:author="Gary Smailes" w:date="2024-02-27T10:47:40.51Z" w:id="1785442638">
        <w:r w:rsidRPr="4ABD0561" w:rsidDel="4ABD0561">
          <w:rPr>
            <w:rFonts w:cs="Calibri" w:cstheme="minorAscii"/>
            <w:sz w:val="24"/>
            <w:szCs w:val="24"/>
          </w:rPr>
          <w:delText>,</w:delText>
        </w:r>
      </w:del>
      <w:r w:rsidRPr="4ABD0561" w:rsidR="4ABD0561">
        <w:rPr>
          <w:rFonts w:cs="Calibri" w:cstheme="minorAscii"/>
          <w:sz w:val="24"/>
          <w:szCs w:val="24"/>
        </w:rPr>
        <w:t xml:space="preserve"> draw a deep breath</w:t>
      </w:r>
      <w:ins w:author="Gary Smailes" w:date="2024-02-27T10:47:45.787Z" w:id="1386319450">
        <w:r w:rsidRPr="4ABD0561" w:rsidR="4ABD0561">
          <w:rPr>
            <w:rFonts w:cs="Calibri" w:cstheme="minorAscii"/>
            <w:sz w:val="24"/>
            <w:szCs w:val="24"/>
          </w:rPr>
          <w:t>.</w:t>
        </w:r>
      </w:ins>
      <w:del w:author="Gary Smailes" w:date="2024-02-27T10:47:45.192Z" w:id="1166501601">
        <w:r w:rsidRPr="4ABD0561" w:rsidDel="4ABD0561">
          <w:rPr>
            <w:rFonts w:cs="Calibri" w:cstheme="minorAscii"/>
            <w:sz w:val="24"/>
            <w:szCs w:val="24"/>
          </w:rPr>
          <w:delText>, and say,</w:delText>
        </w:r>
      </w:del>
      <w:r w:rsidRPr="4ABD0561" w:rsidR="4ABD0561">
        <w:rPr>
          <w:rFonts w:cs="Calibri" w:cstheme="minorAscii"/>
          <w:sz w:val="24"/>
          <w:szCs w:val="24"/>
        </w:rPr>
        <w:t xml:space="preserve"> “I need a quarterback for my </w:t>
      </w:r>
      <w:r w:rsidRPr="4ABD0561" w:rsidR="4ABD0561">
        <w:rPr>
          <w:rFonts w:cs="Calibri" w:cstheme="minorAscii"/>
          <w:sz w:val="24"/>
          <w:szCs w:val="24"/>
        </w:rPr>
        <w:t>spaceball</w:t>
      </w:r>
      <w:r w:rsidRPr="4ABD0561" w:rsidR="4ABD0561">
        <w:rPr>
          <w:rFonts w:cs="Calibri" w:cstheme="minorAscii"/>
          <w:sz w:val="24"/>
          <w:szCs w:val="24"/>
        </w:rPr>
        <w:t xml:space="preserve"> team. I saw the promo vid you did all those years back. Most everybody thought it was a joke, but I saw some </w:t>
      </w:r>
      <w:r w:rsidRPr="4ABD0561" w:rsidR="4ABD0561">
        <w:rPr>
          <w:rFonts w:cs="Calibri" w:cstheme="minorAscii"/>
          <w:sz w:val="24"/>
          <w:szCs w:val="24"/>
        </w:rPr>
        <w:t>real sweet</w:t>
      </w:r>
      <w:r w:rsidRPr="4ABD0561" w:rsidR="4ABD0561">
        <w:rPr>
          <w:rFonts w:cs="Calibri" w:cstheme="minorAscii"/>
          <w:sz w:val="24"/>
          <w:szCs w:val="24"/>
        </w:rPr>
        <w:t xml:space="preserve"> moves. </w:t>
      </w:r>
      <w:r w:rsidRPr="4ABD0561" w:rsidR="4ABD0561">
        <w:rPr>
          <w:rFonts w:cs="Calibri" w:cstheme="minorAscii"/>
          <w:sz w:val="24"/>
          <w:szCs w:val="24"/>
        </w:rPr>
        <w:t>You’d</w:t>
      </w:r>
      <w:r w:rsidRPr="4ABD0561" w:rsidR="4ABD0561">
        <w:rPr>
          <w:rFonts w:cs="Calibri" w:cstheme="minorAscii"/>
          <w:sz w:val="24"/>
          <w:szCs w:val="24"/>
        </w:rPr>
        <w:t xml:space="preserve"> make </w:t>
      </w:r>
      <w:r w:rsidRPr="4ABD0561" w:rsidR="4ABD0561">
        <w:rPr>
          <w:rFonts w:cs="Calibri" w:cstheme="minorAscii"/>
          <w:sz w:val="24"/>
          <w:szCs w:val="24"/>
        </w:rPr>
        <w:t>a great player</w:t>
      </w:r>
      <w:r w:rsidRPr="4ABD0561" w:rsidR="4ABD0561">
        <w:rPr>
          <w:rFonts w:cs="Calibri" w:cstheme="minorAscii"/>
          <w:sz w:val="24"/>
          <w:szCs w:val="24"/>
        </w:rPr>
        <w:t>. So, how about it?”</w:t>
      </w:r>
    </w:p>
    <w:p w:rsidR="00176DAF" w:rsidP="4ABD0561" w:rsidRDefault="007F0EEA" w14:paraId="09C6ED30" w14:textId="38564B08">
      <w:pPr>
        <w:spacing w:after="0"/>
        <w:ind w:firstLine="360"/>
        <w:rPr>
          <w:rFonts w:cs="Calibri" w:cstheme="minorAscii"/>
          <w:sz w:val="24"/>
          <w:szCs w:val="24"/>
        </w:rPr>
      </w:pPr>
      <w:r w:rsidRPr="4ABD0561" w:rsidR="4ABD0561">
        <w:rPr>
          <w:rFonts w:cs="Calibri" w:cstheme="minorAscii"/>
          <w:sz w:val="24"/>
          <w:szCs w:val="24"/>
        </w:rPr>
        <w:t xml:space="preserve">Kissy blinks. She opens her mouth to speak, closes it, and </w:t>
      </w:r>
      <w:del w:author="Gary Smailes" w:date="2024-02-27T10:48:05.178Z" w:id="1151557536">
        <w:r w:rsidRPr="4ABD0561" w:rsidDel="4ABD0561">
          <w:rPr>
            <w:rFonts w:cs="Calibri" w:cstheme="minorAscii"/>
            <w:sz w:val="24"/>
            <w:szCs w:val="24"/>
          </w:rPr>
          <w:delText xml:space="preserve">then </w:delText>
        </w:r>
      </w:del>
      <w:r w:rsidRPr="4ABD0561" w:rsidR="4ABD0561">
        <w:rPr>
          <w:rFonts w:cs="Calibri" w:cstheme="minorAscii"/>
          <w:sz w:val="24"/>
          <w:szCs w:val="24"/>
        </w:rPr>
        <w:t>says, “I’d like to meet the woman who fucked you up.”</w:t>
      </w:r>
    </w:p>
    <w:p w:rsidR="00176DAF" w:rsidP="4ABD0561" w:rsidRDefault="007F0EEA" w14:paraId="42370E02" w14:textId="77777777">
      <w:pPr>
        <w:spacing w:after="0"/>
        <w:ind w:firstLine="360"/>
        <w:rPr>
          <w:rFonts w:cs="Calibri" w:cstheme="minorAscii"/>
          <w:sz w:val="24"/>
          <w:szCs w:val="24"/>
        </w:rPr>
      </w:pPr>
      <w:commentRangeStart w:id="1100710151"/>
      <w:r w:rsidRPr="4ABD0561" w:rsidR="4ABD0561">
        <w:rPr>
          <w:rFonts w:cs="Calibri" w:cstheme="minorAscii"/>
          <w:sz w:val="24"/>
          <w:szCs w:val="24"/>
        </w:rPr>
        <w:t xml:space="preserve">“If </w:t>
      </w:r>
      <w:r w:rsidRPr="4ABD0561" w:rsidR="4ABD0561">
        <w:rPr>
          <w:rFonts w:cs="Calibri" w:cstheme="minorAscii"/>
          <w:sz w:val="24"/>
          <w:szCs w:val="24"/>
        </w:rPr>
        <w:t>you’re</w:t>
      </w:r>
      <w:r w:rsidRPr="4ABD0561" w:rsidR="4ABD0561">
        <w:rPr>
          <w:rFonts w:cs="Calibri" w:cstheme="minorAscii"/>
          <w:sz w:val="24"/>
          <w:szCs w:val="24"/>
        </w:rPr>
        <w:t xml:space="preserve"> serious about that, come out and play for me.</w:t>
      </w:r>
      <w:r w:rsidRPr="4ABD0561" w:rsidR="4ABD0561">
        <w:rPr>
          <w:rFonts w:cs="Calibri" w:cstheme="minorAscii"/>
          <w:sz w:val="24"/>
          <w:szCs w:val="24"/>
        </w:rPr>
        <w:t xml:space="preserve"> </w:t>
      </w:r>
      <w:r w:rsidRPr="4ABD0561" w:rsidR="4ABD0561">
        <w:rPr>
          <w:rFonts w:cs="Calibri" w:cstheme="minorAscii"/>
          <w:sz w:val="24"/>
          <w:szCs w:val="24"/>
        </w:rPr>
        <w:t xml:space="preserve">My wife </w:t>
      </w:r>
      <w:r w:rsidRPr="4ABD0561" w:rsidR="4ABD0561">
        <w:rPr>
          <w:rFonts w:cs="Calibri" w:cstheme="minorAscii"/>
          <w:sz w:val="24"/>
          <w:szCs w:val="24"/>
        </w:rPr>
        <w:t>is in charge of</w:t>
      </w:r>
      <w:r w:rsidRPr="4ABD0561" w:rsidR="4ABD0561">
        <w:rPr>
          <w:rFonts w:cs="Calibri" w:cstheme="minorAscii"/>
          <w:sz w:val="24"/>
          <w:szCs w:val="24"/>
        </w:rPr>
        <w:t xml:space="preserve"> the exosuits.</w:t>
      </w:r>
      <w:r w:rsidRPr="4ABD0561" w:rsidR="4ABD0561">
        <w:rPr>
          <w:rFonts w:cs="Calibri" w:cstheme="minorAscii"/>
          <w:sz w:val="24"/>
          <w:szCs w:val="24"/>
        </w:rPr>
        <w:t xml:space="preserve"> </w:t>
      </w:r>
      <w:r w:rsidRPr="4ABD0561" w:rsidR="4ABD0561">
        <w:rPr>
          <w:rFonts w:cs="Calibri" w:cstheme="minorAscii"/>
          <w:sz w:val="24"/>
          <w:szCs w:val="24"/>
        </w:rPr>
        <w:t>She wants a divorce.”</w:t>
      </w:r>
    </w:p>
    <w:p w:rsidR="00176DAF" w:rsidP="4ABD0561" w:rsidRDefault="007F0EEA" w14:paraId="76AA5D85" w14:textId="77777777">
      <w:pPr>
        <w:spacing w:after="0"/>
        <w:ind w:firstLine="360"/>
        <w:rPr>
          <w:rFonts w:cs="Calibri" w:cstheme="minorAscii"/>
          <w:sz w:val="24"/>
          <w:szCs w:val="24"/>
        </w:rPr>
      </w:pPr>
      <w:r w:rsidRPr="4ABD0561" w:rsidR="4ABD0561">
        <w:rPr>
          <w:rFonts w:cs="Calibri" w:cstheme="minorAscii"/>
          <w:sz w:val="24"/>
          <w:szCs w:val="24"/>
        </w:rPr>
        <w:t>“Really?</w:t>
      </w:r>
      <w:r w:rsidRPr="4ABD0561" w:rsidR="4ABD0561">
        <w:rPr>
          <w:rFonts w:cs="Calibri" w:cstheme="minorAscii"/>
          <w:sz w:val="24"/>
          <w:szCs w:val="24"/>
        </w:rPr>
        <w:t xml:space="preserve"> </w:t>
      </w:r>
      <w:r w:rsidRPr="4ABD0561" w:rsidR="4ABD0561">
        <w:rPr>
          <w:rFonts w:cs="Calibri" w:cstheme="minorAscii"/>
          <w:sz w:val="24"/>
          <w:szCs w:val="24"/>
        </w:rPr>
        <w:t>Why wo</w:t>
      </w:r>
      <w:commentRangeEnd w:id="1100710151"/>
      <w:r>
        <w:rPr>
          <w:rStyle w:val="CommentReference"/>
        </w:rPr>
        <w:commentReference w:id="1100710151"/>
      </w:r>
      <w:r w:rsidRPr="4ABD0561" w:rsidR="4ABD0561">
        <w:rPr>
          <w:rFonts w:cs="Calibri" w:cstheme="minorAscii"/>
          <w:sz w:val="24"/>
          <w:szCs w:val="24"/>
        </w:rPr>
        <w:t>uld she want that?”</w:t>
      </w:r>
    </w:p>
    <w:p w:rsidR="008A65A7" w:rsidP="00176DAF" w:rsidRDefault="007F0EEA" w14:paraId="1F37814B" w14:textId="55213991">
      <w:pPr>
        <w:spacing w:after="0"/>
        <w:ind w:firstLine="360"/>
        <w:rPr>
          <w:rFonts w:cstheme="minorHAnsi"/>
          <w:sz w:val="24"/>
          <w:szCs w:val="24"/>
        </w:rPr>
      </w:pPr>
      <w:r w:rsidRPr="009E7F4C">
        <w:rPr>
          <w:rFonts w:cstheme="minorHAnsi"/>
          <w:sz w:val="24"/>
          <w:szCs w:val="24"/>
        </w:rPr>
        <w:t>Sarcasm.</w:t>
      </w:r>
      <w:r w:rsidR="0071681A">
        <w:rPr>
          <w:rFonts w:cstheme="minorHAnsi"/>
          <w:sz w:val="24"/>
          <w:szCs w:val="24"/>
        </w:rPr>
        <w:t xml:space="preserve"> </w:t>
      </w:r>
      <w:r w:rsidRPr="009E7F4C">
        <w:rPr>
          <w:rFonts w:cstheme="minorHAnsi"/>
          <w:sz w:val="24"/>
          <w:szCs w:val="24"/>
        </w:rPr>
        <w:t>Fantastic.</w:t>
      </w:r>
      <w:r w:rsidR="0071681A">
        <w:rPr>
          <w:rFonts w:cstheme="minorHAnsi"/>
          <w:sz w:val="24"/>
          <w:szCs w:val="24"/>
        </w:rPr>
        <w:t xml:space="preserve"> </w:t>
      </w:r>
    </w:p>
    <w:p w:rsidR="0023424A" w:rsidP="0023424A" w:rsidRDefault="0023424A" w14:paraId="6AA1B644" w14:textId="77777777">
      <w:pPr>
        <w:rPr>
          <w:rFonts w:cstheme="minorHAnsi"/>
          <w:sz w:val="24"/>
          <w:szCs w:val="24"/>
        </w:rPr>
      </w:pPr>
    </w:p>
    <w:p w:rsidR="00176DAF" w:rsidP="008637BA" w:rsidRDefault="008A65A7" w14:paraId="2ABB2A66" w14:textId="77FFEB7B">
      <w:pPr>
        <w:jc w:val="center"/>
        <w:rPr>
          <w:rFonts w:cstheme="minorHAnsi"/>
          <w:sz w:val="24"/>
          <w:szCs w:val="24"/>
        </w:rPr>
      </w:pPr>
      <w:r>
        <w:rPr>
          <w:rFonts w:cstheme="minorHAnsi"/>
          <w:sz w:val="24"/>
          <w:szCs w:val="24"/>
        </w:rPr>
        <w:t>***</w:t>
      </w:r>
    </w:p>
    <w:p w:rsidR="00176DAF" w:rsidP="00A64E6C" w:rsidRDefault="007F0EEA" w14:paraId="2F758461" w14:textId="0470606C">
      <w:pPr>
        <w:spacing w:after="0"/>
        <w:rPr>
          <w:rFonts w:cstheme="minorHAnsi"/>
          <w:sz w:val="24"/>
          <w:szCs w:val="24"/>
        </w:rPr>
      </w:pPr>
      <w:r w:rsidRPr="009E7F4C">
        <w:rPr>
          <w:rFonts w:cstheme="minorHAnsi"/>
          <w:sz w:val="24"/>
          <w:szCs w:val="24"/>
        </w:rPr>
        <w:t>I get the look of death from Gladys when I escort my new quarterback onboard their transport plane.</w:t>
      </w:r>
      <w:r w:rsidR="0071681A">
        <w:rPr>
          <w:rFonts w:cstheme="minorHAnsi"/>
          <w:sz w:val="24"/>
          <w:szCs w:val="24"/>
        </w:rPr>
        <w:t xml:space="preserve"> </w:t>
      </w:r>
      <w:r w:rsidRPr="009E7F4C">
        <w:rPr>
          <w:rFonts w:cstheme="minorHAnsi"/>
          <w:sz w:val="24"/>
          <w:szCs w:val="24"/>
        </w:rPr>
        <w:t>Kissy is wearing a nearly transparent teddy</w:t>
      </w:r>
      <w:r w:rsidR="0023424A">
        <w:rPr>
          <w:rFonts w:cstheme="minorHAnsi"/>
          <w:sz w:val="24"/>
          <w:szCs w:val="24"/>
        </w:rPr>
        <w:t xml:space="preserve">. </w:t>
      </w:r>
      <w:r w:rsidRPr="009E7F4C">
        <w:rPr>
          <w:rFonts w:cstheme="minorHAnsi"/>
          <w:sz w:val="24"/>
          <w:szCs w:val="24"/>
        </w:rPr>
        <w:t xml:space="preserve">Timothy </w:t>
      </w:r>
      <w:r w:rsidR="0023424A">
        <w:rPr>
          <w:rFonts w:cstheme="minorHAnsi"/>
          <w:sz w:val="24"/>
          <w:szCs w:val="24"/>
        </w:rPr>
        <w:t>has</w:t>
      </w:r>
      <w:r w:rsidRPr="009E7F4C">
        <w:rPr>
          <w:rFonts w:cstheme="minorHAnsi"/>
          <w:sz w:val="24"/>
          <w:szCs w:val="24"/>
        </w:rPr>
        <w:t xml:space="preserve"> a hard time not staring.</w:t>
      </w:r>
      <w:r w:rsidR="0071681A">
        <w:rPr>
          <w:rFonts w:cstheme="minorHAnsi"/>
          <w:sz w:val="24"/>
          <w:szCs w:val="24"/>
        </w:rPr>
        <w:t xml:space="preserve"> </w:t>
      </w:r>
    </w:p>
    <w:p w:rsidR="00176DAF" w:rsidP="00176DAF" w:rsidRDefault="007F0EEA" w14:paraId="0442A4E7" w14:textId="081A4A94">
      <w:pPr>
        <w:spacing w:after="0"/>
        <w:ind w:firstLine="360"/>
        <w:rPr>
          <w:rFonts w:cstheme="minorHAnsi"/>
          <w:sz w:val="24"/>
          <w:szCs w:val="24"/>
        </w:rPr>
      </w:pPr>
      <w:r w:rsidRPr="009E7F4C">
        <w:rPr>
          <w:rFonts w:cstheme="minorHAnsi"/>
          <w:sz w:val="24"/>
          <w:szCs w:val="24"/>
        </w:rPr>
        <w:t>“Your bunk is in the back on the left,” I tell Kissy</w:t>
      </w:r>
      <w:r w:rsidR="0023424A">
        <w:rPr>
          <w:rFonts w:cstheme="minorHAnsi"/>
          <w:sz w:val="24"/>
          <w:szCs w:val="24"/>
        </w:rPr>
        <w:t>.</w:t>
      </w:r>
      <w:r w:rsidRPr="009E7F4C">
        <w:rPr>
          <w:rFonts w:cstheme="minorHAnsi"/>
          <w:sz w:val="24"/>
          <w:szCs w:val="24"/>
        </w:rPr>
        <w:t xml:space="preserve"> “I think Gladys would appreciate it if you wore something a bit less revealing.”</w:t>
      </w:r>
      <w:r w:rsidR="0071681A">
        <w:rPr>
          <w:rFonts w:cstheme="minorHAnsi"/>
          <w:sz w:val="24"/>
          <w:szCs w:val="24"/>
        </w:rPr>
        <w:t xml:space="preserve"> </w:t>
      </w:r>
      <w:r w:rsidRPr="009E7F4C">
        <w:rPr>
          <w:rFonts w:cstheme="minorHAnsi"/>
          <w:sz w:val="24"/>
          <w:szCs w:val="24"/>
        </w:rPr>
        <w:t>I smile at Gladys, thinking I might win some points.</w:t>
      </w:r>
      <w:r w:rsidR="0071681A">
        <w:rPr>
          <w:rFonts w:cstheme="minorHAnsi"/>
          <w:sz w:val="24"/>
          <w:szCs w:val="24"/>
        </w:rPr>
        <w:t xml:space="preserve"> </w:t>
      </w:r>
    </w:p>
    <w:p w:rsidR="00176DAF" w:rsidP="00176DAF" w:rsidRDefault="007F0EEA" w14:paraId="671E17DB" w14:textId="77777777">
      <w:pPr>
        <w:spacing w:after="0"/>
        <w:ind w:firstLine="360"/>
        <w:rPr>
          <w:rFonts w:cstheme="minorHAnsi"/>
          <w:sz w:val="24"/>
          <w:szCs w:val="24"/>
        </w:rPr>
      </w:pPr>
      <w:r w:rsidRPr="009E7F4C">
        <w:rPr>
          <w:rFonts w:cstheme="minorHAnsi"/>
          <w:sz w:val="24"/>
          <w:szCs w:val="24"/>
        </w:rPr>
        <w:t>Glady’s expression gets even more stony.</w:t>
      </w:r>
      <w:r w:rsidR="0071681A">
        <w:rPr>
          <w:rFonts w:cstheme="minorHAnsi"/>
          <w:sz w:val="24"/>
          <w:szCs w:val="24"/>
        </w:rPr>
        <w:t xml:space="preserve"> </w:t>
      </w:r>
      <w:r w:rsidRPr="009E7F4C">
        <w:rPr>
          <w:rFonts w:cstheme="minorHAnsi"/>
          <w:sz w:val="24"/>
          <w:szCs w:val="24"/>
        </w:rPr>
        <w:t xml:space="preserve">Didn’t think it was possible. </w:t>
      </w:r>
    </w:p>
    <w:p w:rsidR="00176DAF" w:rsidP="00176DAF" w:rsidRDefault="007F0EEA" w14:paraId="1AB2D194" w14:textId="40693BAC">
      <w:pPr>
        <w:spacing w:after="0"/>
        <w:ind w:firstLine="360"/>
        <w:rPr>
          <w:rFonts w:cstheme="minorHAnsi"/>
          <w:sz w:val="24"/>
          <w:szCs w:val="24"/>
        </w:rPr>
      </w:pPr>
      <w:r w:rsidRPr="009E7F4C">
        <w:rPr>
          <w:rFonts w:cstheme="minorHAnsi"/>
          <w:sz w:val="24"/>
          <w:szCs w:val="24"/>
        </w:rPr>
        <w:lastRenderedPageBreak/>
        <w:t>Kissy glances at Gladys, who’s wearing black pants and a black jacket buttoned up to her chin.</w:t>
      </w:r>
      <w:r w:rsidR="0071681A">
        <w:rPr>
          <w:rFonts w:cstheme="minorHAnsi"/>
          <w:sz w:val="24"/>
          <w:szCs w:val="24"/>
        </w:rPr>
        <w:t xml:space="preserve"> </w:t>
      </w:r>
      <w:r w:rsidRPr="009E7F4C">
        <w:rPr>
          <w:rFonts w:cstheme="minorHAnsi"/>
          <w:sz w:val="24"/>
          <w:szCs w:val="24"/>
        </w:rPr>
        <w:t>“You shouldn’t wear such confining clothes, my dear,” Kissy says.</w:t>
      </w:r>
      <w:r w:rsidR="0071681A">
        <w:rPr>
          <w:rFonts w:cstheme="minorHAnsi"/>
          <w:sz w:val="24"/>
          <w:szCs w:val="24"/>
        </w:rPr>
        <w:t xml:space="preserve"> </w:t>
      </w:r>
      <w:r w:rsidRPr="009E7F4C">
        <w:rPr>
          <w:rFonts w:cstheme="minorHAnsi"/>
          <w:sz w:val="24"/>
          <w:szCs w:val="24"/>
        </w:rPr>
        <w:t xml:space="preserve">“A woman’s body is beautiful and is meant to be </w:t>
      </w:r>
      <w:r w:rsidR="00F35978">
        <w:rPr>
          <w:rFonts w:cstheme="minorHAnsi"/>
          <w:sz w:val="24"/>
          <w:szCs w:val="24"/>
        </w:rPr>
        <w:t>celebrated</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For instance, that jacket looks positively </w:t>
      </w:r>
      <w:r w:rsidR="00F35978">
        <w:rPr>
          <w:rFonts w:cstheme="minorHAnsi"/>
          <w:sz w:val="24"/>
          <w:szCs w:val="24"/>
        </w:rPr>
        <w:t>s</w:t>
      </w:r>
      <w:r w:rsidRPr="009E7F4C">
        <w:rPr>
          <w:rFonts w:cstheme="minorHAnsi"/>
          <w:sz w:val="24"/>
          <w:szCs w:val="24"/>
        </w:rPr>
        <w:t>tifling and is doing nothing to show off your breasts.</w:t>
      </w:r>
      <w:r w:rsidR="0071681A">
        <w:rPr>
          <w:rFonts w:cstheme="minorHAnsi"/>
          <w:sz w:val="24"/>
          <w:szCs w:val="24"/>
        </w:rPr>
        <w:t xml:space="preserve"> </w:t>
      </w:r>
      <w:r w:rsidRPr="009E7F4C">
        <w:rPr>
          <w:rFonts w:cstheme="minorHAnsi"/>
          <w:sz w:val="24"/>
          <w:szCs w:val="24"/>
        </w:rPr>
        <w:t>Are those real?</w:t>
      </w:r>
      <w:r w:rsidR="0071681A">
        <w:rPr>
          <w:rFonts w:cstheme="minorHAnsi"/>
          <w:sz w:val="24"/>
          <w:szCs w:val="24"/>
        </w:rPr>
        <w:t xml:space="preserve"> </w:t>
      </w:r>
      <w:r w:rsidRPr="009E7F4C">
        <w:rPr>
          <w:rFonts w:cstheme="minorHAnsi"/>
          <w:sz w:val="24"/>
          <w:szCs w:val="24"/>
        </w:rPr>
        <w:t xml:space="preserve">I would </w:t>
      </w:r>
      <w:r w:rsidRPr="00F35978">
        <w:rPr>
          <w:rFonts w:cstheme="minorHAnsi"/>
          <w:i/>
          <w:iCs/>
          <w:sz w:val="24"/>
          <w:szCs w:val="24"/>
        </w:rPr>
        <w:t>so</w:t>
      </w:r>
      <w:r w:rsidRPr="009E7F4C">
        <w:rPr>
          <w:rFonts w:cstheme="minorHAnsi"/>
          <w:sz w:val="24"/>
          <w:szCs w:val="24"/>
        </w:rPr>
        <w:t xml:space="preserve"> love to have real tits</w:t>
      </w:r>
      <w:r w:rsidR="0023424A">
        <w:rPr>
          <w:rFonts w:cstheme="minorHAnsi"/>
          <w:sz w:val="24"/>
          <w:szCs w:val="24"/>
        </w:rPr>
        <w:t>.</w:t>
      </w:r>
      <w:r w:rsidRPr="009E7F4C">
        <w:rPr>
          <w:rFonts w:cstheme="minorHAnsi"/>
          <w:sz w:val="24"/>
          <w:szCs w:val="24"/>
        </w:rPr>
        <w:t xml:space="preserve">” </w:t>
      </w:r>
    </w:p>
    <w:p w:rsidR="00176DAF" w:rsidP="00176DAF" w:rsidRDefault="007F0EEA" w14:paraId="12391FE4" w14:textId="77777777">
      <w:pPr>
        <w:spacing w:after="0"/>
        <w:ind w:firstLine="360"/>
        <w:rPr>
          <w:rFonts w:cstheme="minorHAnsi"/>
          <w:sz w:val="24"/>
          <w:szCs w:val="24"/>
        </w:rPr>
      </w:pPr>
      <w:r w:rsidRPr="009E7F4C">
        <w:rPr>
          <w:rFonts w:cstheme="minorHAnsi"/>
          <w:sz w:val="24"/>
          <w:szCs w:val="24"/>
        </w:rPr>
        <w:t>I groan.</w:t>
      </w:r>
      <w:r w:rsidR="0071681A">
        <w:rPr>
          <w:rFonts w:cstheme="minorHAnsi"/>
          <w:sz w:val="24"/>
          <w:szCs w:val="24"/>
        </w:rPr>
        <w:t xml:space="preserve"> </w:t>
      </w:r>
      <w:r w:rsidRPr="009E7F4C">
        <w:rPr>
          <w:rFonts w:cstheme="minorHAnsi"/>
          <w:sz w:val="24"/>
          <w:szCs w:val="24"/>
        </w:rPr>
        <w:t>“Oh, for Christ’s sake, Kissy –“</w:t>
      </w:r>
    </w:p>
    <w:p w:rsidR="00176DAF" w:rsidP="00176DAF" w:rsidRDefault="007F0EEA" w14:paraId="0CF791B1" w14:textId="2729C7BB">
      <w:pPr>
        <w:spacing w:after="0"/>
        <w:ind w:firstLine="360"/>
        <w:rPr>
          <w:rFonts w:cstheme="minorHAnsi"/>
          <w:sz w:val="24"/>
          <w:szCs w:val="24"/>
        </w:rPr>
      </w:pPr>
      <w:r w:rsidRPr="009E7F4C">
        <w:rPr>
          <w:rFonts w:cstheme="minorHAnsi"/>
          <w:sz w:val="24"/>
          <w:szCs w:val="24"/>
        </w:rPr>
        <w:t>Gladys jumps out of her seat so fast I think I’m under attack.</w:t>
      </w:r>
      <w:r w:rsidR="0071681A">
        <w:rPr>
          <w:rFonts w:cstheme="minorHAnsi"/>
          <w:sz w:val="24"/>
          <w:szCs w:val="24"/>
        </w:rPr>
        <w:t xml:space="preserve"> </w:t>
      </w:r>
      <w:r w:rsidRPr="009E7F4C">
        <w:rPr>
          <w:rFonts w:cstheme="minorHAnsi"/>
          <w:sz w:val="24"/>
          <w:szCs w:val="24"/>
        </w:rPr>
        <w:t>“Don’t you take the Lord’s name in vain on my ship</w:t>
      </w:r>
      <w:r w:rsidR="0023424A">
        <w:rPr>
          <w:rFonts w:cstheme="minorHAnsi"/>
          <w:sz w:val="24"/>
          <w:szCs w:val="24"/>
        </w:rPr>
        <w:t>,</w:t>
      </w:r>
      <w:r w:rsidRPr="009E7F4C">
        <w:rPr>
          <w:rFonts w:cstheme="minorHAnsi"/>
          <w:sz w:val="24"/>
          <w:szCs w:val="24"/>
        </w:rPr>
        <w:t>” she shouts.</w:t>
      </w:r>
      <w:r w:rsidR="0071681A">
        <w:rPr>
          <w:rFonts w:cstheme="minorHAnsi"/>
          <w:sz w:val="24"/>
          <w:szCs w:val="24"/>
        </w:rPr>
        <w:t xml:space="preserve"> </w:t>
      </w:r>
      <w:r w:rsidRPr="009E7F4C">
        <w:rPr>
          <w:rFonts w:cstheme="minorHAnsi"/>
          <w:sz w:val="24"/>
          <w:szCs w:val="24"/>
        </w:rPr>
        <w:t>She whip</w:t>
      </w:r>
      <w:r w:rsidR="0023424A">
        <w:rPr>
          <w:rFonts w:cstheme="minorHAnsi"/>
          <w:sz w:val="24"/>
          <w:szCs w:val="24"/>
        </w:rPr>
        <w:t>s</w:t>
      </w:r>
      <w:r w:rsidRPr="009E7F4C">
        <w:rPr>
          <w:rFonts w:cstheme="minorHAnsi"/>
          <w:sz w:val="24"/>
          <w:szCs w:val="24"/>
        </w:rPr>
        <w:t xml:space="preserve"> around and sh</w:t>
      </w:r>
      <w:r w:rsidR="0023424A">
        <w:rPr>
          <w:rFonts w:cstheme="minorHAnsi"/>
          <w:sz w:val="24"/>
          <w:szCs w:val="24"/>
        </w:rPr>
        <w:t>a</w:t>
      </w:r>
      <w:r w:rsidRPr="009E7F4C">
        <w:rPr>
          <w:rFonts w:cstheme="minorHAnsi"/>
          <w:sz w:val="24"/>
          <w:szCs w:val="24"/>
        </w:rPr>
        <w:t>k</w:t>
      </w:r>
      <w:r w:rsidR="0023424A">
        <w:rPr>
          <w:rFonts w:cstheme="minorHAnsi"/>
          <w:sz w:val="24"/>
          <w:szCs w:val="24"/>
        </w:rPr>
        <w:t>es</w:t>
      </w:r>
      <w:r w:rsidRPr="009E7F4C">
        <w:rPr>
          <w:rFonts w:cstheme="minorHAnsi"/>
          <w:sz w:val="24"/>
          <w:szCs w:val="24"/>
        </w:rPr>
        <w:t xml:space="preserve"> her finger at her husband.</w:t>
      </w:r>
      <w:r w:rsidR="0071681A">
        <w:rPr>
          <w:rFonts w:cstheme="minorHAnsi"/>
          <w:sz w:val="24"/>
          <w:szCs w:val="24"/>
        </w:rPr>
        <w:t xml:space="preserve"> </w:t>
      </w:r>
      <w:r w:rsidRPr="009E7F4C">
        <w:rPr>
          <w:rFonts w:cstheme="minorHAnsi"/>
          <w:sz w:val="24"/>
          <w:szCs w:val="24"/>
        </w:rPr>
        <w:t>Gladys’ index finger is longer than normal, as if decades of finger shaking ha</w:t>
      </w:r>
      <w:r w:rsidR="0023424A">
        <w:rPr>
          <w:rFonts w:cstheme="minorHAnsi"/>
          <w:sz w:val="24"/>
          <w:szCs w:val="24"/>
        </w:rPr>
        <w:t>s</w:t>
      </w:r>
      <w:r w:rsidRPr="009E7F4C">
        <w:rPr>
          <w:rFonts w:cstheme="minorHAnsi"/>
          <w:sz w:val="24"/>
          <w:szCs w:val="24"/>
        </w:rPr>
        <w:t xml:space="preserve"> somehow elongated the digit.</w:t>
      </w:r>
      <w:r w:rsidR="0071681A">
        <w:rPr>
          <w:rFonts w:cstheme="minorHAnsi"/>
          <w:sz w:val="24"/>
          <w:szCs w:val="24"/>
        </w:rPr>
        <w:t xml:space="preserve"> </w:t>
      </w:r>
      <w:r w:rsidRPr="009E7F4C">
        <w:rPr>
          <w:rFonts w:cstheme="minorHAnsi"/>
          <w:sz w:val="24"/>
          <w:szCs w:val="24"/>
        </w:rPr>
        <w:t>“And you</w:t>
      </w:r>
      <w:r w:rsidR="0023424A">
        <w:rPr>
          <w:rFonts w:cstheme="minorHAnsi"/>
          <w:sz w:val="24"/>
          <w:szCs w:val="24"/>
        </w:rPr>
        <w:t>,</w:t>
      </w:r>
      <w:r w:rsidRPr="009E7F4C">
        <w:rPr>
          <w:rFonts w:cstheme="minorHAnsi"/>
          <w:sz w:val="24"/>
          <w:szCs w:val="24"/>
        </w:rPr>
        <w:t>” she continues, “I told you to clear all our destinations with me before we take on clients</w:t>
      </w:r>
      <w:r w:rsidR="0023424A">
        <w:rPr>
          <w:rFonts w:cstheme="minorHAnsi"/>
          <w:sz w:val="24"/>
          <w:szCs w:val="24"/>
        </w:rPr>
        <w:t>.</w:t>
      </w:r>
      <w:r w:rsidR="0071681A">
        <w:rPr>
          <w:rFonts w:cstheme="minorHAnsi"/>
          <w:sz w:val="24"/>
          <w:szCs w:val="24"/>
        </w:rPr>
        <w:t xml:space="preserve"> </w:t>
      </w:r>
      <w:r w:rsidRPr="009E7F4C">
        <w:rPr>
          <w:rFonts w:cstheme="minorHAnsi"/>
          <w:sz w:val="24"/>
          <w:szCs w:val="24"/>
        </w:rPr>
        <w:t>You knew we were coming here, didn’t you?</w:t>
      </w:r>
      <w:r w:rsidR="0071681A">
        <w:rPr>
          <w:rFonts w:cstheme="minorHAnsi"/>
          <w:sz w:val="24"/>
          <w:szCs w:val="24"/>
        </w:rPr>
        <w:t xml:space="preserve"> </w:t>
      </w:r>
      <w:r w:rsidRPr="009E7F4C">
        <w:rPr>
          <w:rFonts w:cstheme="minorHAnsi"/>
          <w:sz w:val="24"/>
          <w:szCs w:val="24"/>
        </w:rPr>
        <w:t>You knew</w:t>
      </w:r>
      <w:r w:rsidR="0023424A">
        <w:rPr>
          <w:rFonts w:cstheme="minorHAnsi"/>
          <w:sz w:val="24"/>
          <w:szCs w:val="24"/>
        </w:rPr>
        <w:t>.</w:t>
      </w:r>
      <w:r w:rsidRPr="009E7F4C">
        <w:rPr>
          <w:rFonts w:cstheme="minorHAnsi"/>
          <w:sz w:val="24"/>
          <w:szCs w:val="24"/>
        </w:rPr>
        <w:t>”</w:t>
      </w:r>
      <w:r w:rsidR="0071681A">
        <w:rPr>
          <w:rFonts w:cstheme="minorHAnsi"/>
          <w:sz w:val="24"/>
          <w:szCs w:val="24"/>
        </w:rPr>
        <w:t xml:space="preserve"> </w:t>
      </w:r>
    </w:p>
    <w:p w:rsidR="00176DAF" w:rsidP="00176DAF" w:rsidRDefault="007F0EEA" w14:paraId="6DDE1702" w14:textId="77777777">
      <w:pPr>
        <w:spacing w:after="0"/>
        <w:ind w:firstLine="360"/>
        <w:rPr>
          <w:rFonts w:cstheme="minorHAnsi"/>
          <w:sz w:val="24"/>
          <w:szCs w:val="24"/>
        </w:rPr>
      </w:pPr>
      <w:r w:rsidRPr="009E7F4C">
        <w:rPr>
          <w:rFonts w:cstheme="minorHAnsi"/>
          <w:sz w:val="24"/>
          <w:szCs w:val="24"/>
        </w:rPr>
        <w:t>Timothy looks helpless.</w:t>
      </w:r>
      <w:r w:rsidR="0071681A">
        <w:rPr>
          <w:rFonts w:cstheme="minorHAnsi"/>
          <w:sz w:val="24"/>
          <w:szCs w:val="24"/>
        </w:rPr>
        <w:t xml:space="preserve"> </w:t>
      </w:r>
      <w:r w:rsidRPr="009E7F4C">
        <w:rPr>
          <w:rFonts w:cstheme="minorHAnsi"/>
          <w:sz w:val="24"/>
          <w:szCs w:val="24"/>
        </w:rPr>
        <w:t>Either he’s really dumb or he’s looking through his wife’s head at the opposite wall, waiting for the storm to subside.</w:t>
      </w:r>
      <w:r w:rsidR="0071681A">
        <w:rPr>
          <w:rFonts w:cstheme="minorHAnsi"/>
          <w:sz w:val="24"/>
          <w:szCs w:val="24"/>
        </w:rPr>
        <w:t xml:space="preserve"> </w:t>
      </w:r>
      <w:r w:rsidRPr="009E7F4C">
        <w:rPr>
          <w:rFonts w:cstheme="minorHAnsi"/>
          <w:sz w:val="24"/>
          <w:szCs w:val="24"/>
        </w:rPr>
        <w:t>I’ve employed the technique plenty of times.</w:t>
      </w:r>
      <w:r w:rsidR="0071681A">
        <w:rPr>
          <w:rFonts w:cstheme="minorHAnsi"/>
          <w:sz w:val="24"/>
          <w:szCs w:val="24"/>
        </w:rPr>
        <w:t xml:space="preserve"> </w:t>
      </w:r>
      <w:r w:rsidRPr="009E7F4C">
        <w:rPr>
          <w:rFonts w:cstheme="minorHAnsi"/>
          <w:sz w:val="24"/>
          <w:szCs w:val="24"/>
        </w:rPr>
        <w:t>When Gladys looks as if she’s running out of steam, Timothy stands up and turns to Kissy.</w:t>
      </w:r>
      <w:r w:rsidR="0071681A">
        <w:rPr>
          <w:rFonts w:cstheme="minorHAnsi"/>
          <w:sz w:val="24"/>
          <w:szCs w:val="24"/>
        </w:rPr>
        <w:t xml:space="preserve"> </w:t>
      </w:r>
      <w:r w:rsidRPr="009E7F4C">
        <w:rPr>
          <w:rFonts w:cstheme="minorHAnsi"/>
          <w:sz w:val="24"/>
          <w:szCs w:val="24"/>
        </w:rPr>
        <w:t>“You’ll find everything you need in your stateroom, Miss.</w:t>
      </w:r>
      <w:r w:rsidR="0071681A">
        <w:rPr>
          <w:rFonts w:cstheme="minorHAnsi"/>
          <w:sz w:val="24"/>
          <w:szCs w:val="24"/>
        </w:rPr>
        <w:t xml:space="preserve"> </w:t>
      </w:r>
      <w:r w:rsidRPr="009E7F4C">
        <w:rPr>
          <w:rFonts w:cstheme="minorHAnsi"/>
          <w:sz w:val="24"/>
          <w:szCs w:val="24"/>
        </w:rPr>
        <w:t>Mr. Stern, perhaps it would be best if you escorted your friend to the rear of the ship.”</w:t>
      </w:r>
    </w:p>
    <w:p w:rsidR="00176DAF" w:rsidP="4ABD0561" w:rsidRDefault="007F0EEA" w14:paraId="46EDFDBB" w14:textId="0D8EFA1D">
      <w:pPr>
        <w:spacing w:after="0"/>
        <w:ind w:firstLine="360"/>
        <w:rPr>
          <w:rFonts w:cs="Calibri" w:cstheme="minorAscii"/>
          <w:sz w:val="24"/>
          <w:szCs w:val="24"/>
        </w:rPr>
      </w:pPr>
      <w:r w:rsidRPr="4ABD0561" w:rsidR="4ABD0561">
        <w:rPr>
          <w:rFonts w:cs="Calibri" w:cstheme="minorAscii"/>
          <w:sz w:val="24"/>
          <w:szCs w:val="24"/>
        </w:rPr>
        <w:t>I grab Kissy’s elbow with my cybernetic hand, press down hard enough to get her attention, and steer her aft. Thankfully, we get our own staterooms. I push Kissy into hers and duck into mine, the steel door closing off her</w:t>
      </w:r>
      <w:ins w:author="Gary Smailes" w:date="2024-02-27T10:54:12.833Z" w:id="3031424">
        <w:r w:rsidRPr="4ABD0561" w:rsidR="4ABD0561">
          <w:rPr>
            <w:rFonts w:cs="Calibri" w:cstheme="minorAscii"/>
            <w:sz w:val="24"/>
            <w:szCs w:val="24"/>
          </w:rPr>
          <w:t>.</w:t>
        </w:r>
      </w:ins>
      <w:del w:author="Gary Smailes" w:date="2024-02-27T10:54:12.524Z" w:id="1338676120">
        <w:r w:rsidRPr="4ABD0561" w:rsidDel="4ABD0561">
          <w:rPr>
            <w:rFonts w:cs="Calibri" w:cstheme="minorAscii"/>
            <w:sz w:val="24"/>
            <w:szCs w:val="24"/>
          </w:rPr>
          <w:delText>,</w:delText>
        </w:r>
      </w:del>
      <w:r w:rsidRPr="4ABD0561" w:rsidR="4ABD0561">
        <w:rPr>
          <w:rFonts w:cs="Calibri" w:cstheme="minorAscii"/>
          <w:sz w:val="24"/>
          <w:szCs w:val="24"/>
        </w:rPr>
        <w:t xml:space="preserve"> “Wait a minute, you never said your arm was–”</w:t>
      </w:r>
    </w:p>
    <w:p w:rsidR="00176DAF" w:rsidP="00176DAF" w:rsidRDefault="007F0EEA" w14:paraId="2F55418A" w14:textId="77777777">
      <w:pPr>
        <w:spacing w:after="0"/>
        <w:ind w:firstLine="360"/>
        <w:rPr>
          <w:rFonts w:cstheme="minorHAnsi"/>
          <w:sz w:val="24"/>
          <w:szCs w:val="24"/>
        </w:rPr>
      </w:pPr>
      <w:r w:rsidRPr="009E7F4C">
        <w:rPr>
          <w:rFonts w:cstheme="minorHAnsi"/>
          <w:sz w:val="24"/>
          <w:szCs w:val="24"/>
        </w:rPr>
        <w:t>I’d just sat down to take off my boots when there was a banging at the door.</w:t>
      </w:r>
      <w:r w:rsidR="0071681A">
        <w:rPr>
          <w:rFonts w:cstheme="minorHAnsi"/>
          <w:sz w:val="24"/>
          <w:szCs w:val="24"/>
        </w:rPr>
        <w:t xml:space="preserve"> </w:t>
      </w:r>
      <w:r w:rsidRPr="009E7F4C">
        <w:rPr>
          <w:rFonts w:cstheme="minorHAnsi"/>
          <w:sz w:val="24"/>
          <w:szCs w:val="24"/>
        </w:rPr>
        <w:t>I open it and find Kissy wearing a smart pantsuit.</w:t>
      </w:r>
      <w:r w:rsidR="0071681A">
        <w:rPr>
          <w:rFonts w:cstheme="minorHAnsi"/>
          <w:sz w:val="24"/>
          <w:szCs w:val="24"/>
        </w:rPr>
        <w:t xml:space="preserve"> </w:t>
      </w:r>
      <w:r w:rsidRPr="009E7F4C">
        <w:rPr>
          <w:rFonts w:cstheme="minorHAnsi"/>
          <w:sz w:val="24"/>
          <w:szCs w:val="24"/>
        </w:rPr>
        <w:t>“Your monthly nanocloth fees must be huge.</w:t>
      </w:r>
      <w:r w:rsidR="0071681A">
        <w:rPr>
          <w:rFonts w:cstheme="minorHAnsi"/>
          <w:sz w:val="24"/>
          <w:szCs w:val="24"/>
        </w:rPr>
        <w:t xml:space="preserve"> </w:t>
      </w:r>
      <w:r w:rsidRPr="009E7F4C">
        <w:rPr>
          <w:rFonts w:cstheme="minorHAnsi"/>
          <w:sz w:val="24"/>
          <w:szCs w:val="24"/>
        </w:rPr>
        <w:t>I only get a few options to choose from.</w:t>
      </w:r>
      <w:r w:rsidR="0071681A">
        <w:rPr>
          <w:rFonts w:cstheme="minorHAnsi"/>
          <w:sz w:val="24"/>
          <w:szCs w:val="24"/>
        </w:rPr>
        <w:t xml:space="preserve"> </w:t>
      </w:r>
      <w:r w:rsidRPr="009E7F4C">
        <w:rPr>
          <w:rFonts w:cstheme="minorHAnsi"/>
          <w:sz w:val="24"/>
          <w:szCs w:val="24"/>
        </w:rPr>
        <w:t>Is there anything you don’t have?”</w:t>
      </w:r>
    </w:p>
    <w:p w:rsidR="00176DAF" w:rsidP="4ABD0561" w:rsidRDefault="007F0EEA" w14:paraId="05B12BAC" w14:textId="431D47EF">
      <w:pPr>
        <w:spacing w:after="0"/>
        <w:ind w:firstLine="360"/>
        <w:rPr>
          <w:rFonts w:cs="Calibri" w:cstheme="minorAscii"/>
          <w:sz w:val="24"/>
          <w:szCs w:val="24"/>
        </w:rPr>
      </w:pPr>
      <w:r w:rsidRPr="4ABD0561" w:rsidR="4ABD0561">
        <w:rPr>
          <w:rFonts w:cs="Calibri" w:cstheme="minorAscii"/>
          <w:sz w:val="24"/>
          <w:szCs w:val="24"/>
        </w:rPr>
        <w:t>Kissy pushes past me. She plants her hands on her hips</w:t>
      </w:r>
      <w:ins w:author="Gary Smailes" w:date="2024-02-27T10:54:45.587Z" w:id="498610647">
        <w:r w:rsidRPr="4ABD0561" w:rsidR="4ABD0561">
          <w:rPr>
            <w:rFonts w:cs="Calibri" w:cstheme="minorAscii"/>
            <w:sz w:val="24"/>
            <w:szCs w:val="24"/>
          </w:rPr>
          <w:t xml:space="preserve">. </w:t>
        </w:r>
      </w:ins>
      <w:del w:author="Gary Smailes" w:date="2024-02-27T10:54:41.304Z" w:id="192639623">
        <w:r w:rsidRPr="4ABD0561" w:rsidDel="4ABD0561">
          <w:rPr>
            <w:rFonts w:cs="Calibri" w:cstheme="minorAscii"/>
            <w:sz w:val="24"/>
            <w:szCs w:val="24"/>
          </w:rPr>
          <w:delText xml:space="preserve"> and says, </w:delText>
        </w:r>
      </w:del>
      <w:r w:rsidRPr="4ABD0561" w:rsidR="4ABD0561">
        <w:rPr>
          <w:rFonts w:cs="Calibri" w:cstheme="minorAscii"/>
          <w:sz w:val="24"/>
          <w:szCs w:val="24"/>
        </w:rPr>
        <w:t>“You never said you were a cyborg.”</w:t>
      </w:r>
    </w:p>
    <w:p w:rsidR="00176DAF" w:rsidP="4ABD0561" w:rsidRDefault="007F0EEA" w14:paraId="0AA1C886" w14:textId="1CAD7102">
      <w:pPr>
        <w:spacing w:after="0"/>
        <w:ind w:firstLine="360"/>
        <w:rPr>
          <w:rFonts w:cs="Calibri" w:cstheme="minorAscii"/>
          <w:sz w:val="24"/>
          <w:szCs w:val="24"/>
        </w:rPr>
      </w:pPr>
      <w:r w:rsidRPr="4ABD0561" w:rsidR="4ABD0561">
        <w:rPr>
          <w:rFonts w:cs="Calibri" w:cstheme="minorAscii"/>
          <w:sz w:val="24"/>
          <w:szCs w:val="24"/>
        </w:rPr>
        <w:t>“Whoa</w:t>
      </w:r>
      <w:ins w:author="Gary Smailes" w:date="2024-02-27T10:54:50.499Z" w:id="692306517">
        <w:r w:rsidRPr="4ABD0561" w:rsidR="4ABD0561">
          <w:rPr>
            <w:rFonts w:cs="Calibri" w:cstheme="minorAscii"/>
            <w:sz w:val="24"/>
            <w:szCs w:val="24"/>
          </w:rPr>
          <w:t>.</w:t>
        </w:r>
      </w:ins>
      <w:del w:author="Gary Smailes" w:date="2024-02-27T10:54:50.046Z" w:id="733953642">
        <w:r w:rsidRPr="4ABD0561" w:rsidDel="4ABD0561">
          <w:rPr>
            <w:rFonts w:cs="Calibri" w:cstheme="minorAscii"/>
            <w:sz w:val="24"/>
            <w:szCs w:val="24"/>
          </w:rPr>
          <w:delText>!</w:delText>
        </w:r>
      </w:del>
      <w:r w:rsidRPr="4ABD0561" w:rsidR="4ABD0561">
        <w:rPr>
          <w:rFonts w:cs="Calibri" w:cstheme="minorAscii"/>
          <w:sz w:val="24"/>
          <w:szCs w:val="24"/>
        </w:rPr>
        <w:t xml:space="preserve"> Easy throwing around the C word</w:t>
      </w:r>
      <w:ins w:author="Gary Smailes" w:date="2024-02-27T10:54:53.586Z" w:id="499439820">
        <w:r w:rsidRPr="4ABD0561" w:rsidR="4ABD0561">
          <w:rPr>
            <w:rFonts w:cs="Calibri" w:cstheme="minorAscii"/>
            <w:sz w:val="24"/>
            <w:szCs w:val="24"/>
          </w:rPr>
          <w:t>.</w:t>
        </w:r>
      </w:ins>
      <w:del w:author="Gary Smailes" w:date="2024-02-27T10:54:53.129Z" w:id="1674544964">
        <w:r w:rsidRPr="4ABD0561" w:rsidDel="4ABD0561">
          <w:rPr>
            <w:rFonts w:cs="Calibri" w:cstheme="minorAscii"/>
            <w:sz w:val="24"/>
            <w:szCs w:val="24"/>
          </w:rPr>
          <w:delText>!</w:delText>
        </w:r>
      </w:del>
      <w:r w:rsidRPr="4ABD0561" w:rsidR="4ABD0561">
        <w:rPr>
          <w:rFonts w:cs="Calibri" w:cstheme="minorAscii"/>
          <w:sz w:val="24"/>
          <w:szCs w:val="24"/>
        </w:rPr>
        <w:t xml:space="preserve"> </w:t>
      </w:r>
      <w:r w:rsidRPr="4ABD0561" w:rsidR="4ABD0561">
        <w:rPr>
          <w:rFonts w:cs="Calibri" w:cstheme="minorAscii"/>
          <w:sz w:val="24"/>
          <w:szCs w:val="24"/>
        </w:rPr>
        <w:t>It’s</w:t>
      </w:r>
      <w:r w:rsidRPr="4ABD0561" w:rsidR="4ABD0561">
        <w:rPr>
          <w:rFonts w:cs="Calibri" w:cstheme="minorAscii"/>
          <w:sz w:val="24"/>
          <w:szCs w:val="24"/>
        </w:rPr>
        <w:t xml:space="preserve"> just my arm, not like </w:t>
      </w:r>
      <w:del w:author="Gary Smailes" w:date="2024-02-27T10:54:56.027Z" w:id="1576194356">
        <w:r w:rsidRPr="4ABD0561" w:rsidDel="4ABD0561">
          <w:rPr>
            <w:rFonts w:cs="Calibri" w:cstheme="minorAscii"/>
            <w:sz w:val="24"/>
            <w:szCs w:val="24"/>
          </w:rPr>
          <w:delText>it’</w:delText>
        </w:r>
        <w:r w:rsidRPr="4ABD0561" w:rsidDel="4ABD0561">
          <w:rPr>
            <w:rFonts w:cs="Calibri" w:cstheme="minorAscii"/>
            <w:sz w:val="24"/>
            <w:szCs w:val="24"/>
          </w:rPr>
          <w:delText>s</w:delText>
        </w:r>
      </w:del>
      <w:ins w:author="Gary Smailes" w:date="2024-02-27T10:55:06.811Z" w:id="706528362">
        <w:r w:rsidRPr="4ABD0561" w:rsidR="4ABD0561">
          <w:rPr>
            <w:rFonts w:cs="Calibri" w:cstheme="minorAscii"/>
            <w:sz w:val="24"/>
            <w:szCs w:val="24"/>
          </w:rPr>
          <w:t>its</w:t>
        </w:r>
      </w:ins>
      <w:r w:rsidRPr="4ABD0561" w:rsidR="4ABD0561">
        <w:rPr>
          <w:rFonts w:cs="Calibri" w:cstheme="minorAscii"/>
          <w:sz w:val="24"/>
          <w:szCs w:val="24"/>
        </w:rPr>
        <w:t xml:space="preserve"> half my body. I still got all my major organs.”</w:t>
      </w:r>
    </w:p>
    <w:p w:rsidR="00176DAF" w:rsidP="00176DAF" w:rsidRDefault="007F0EEA" w14:paraId="53489800" w14:textId="77777777">
      <w:pPr>
        <w:spacing w:after="0"/>
        <w:ind w:firstLine="360"/>
        <w:rPr>
          <w:rFonts w:cstheme="minorHAnsi"/>
          <w:sz w:val="24"/>
          <w:szCs w:val="24"/>
        </w:rPr>
      </w:pPr>
      <w:r w:rsidRPr="009E7F4C">
        <w:rPr>
          <w:rFonts w:cstheme="minorHAnsi"/>
          <w:sz w:val="24"/>
          <w:szCs w:val="24"/>
        </w:rPr>
        <w:t>“</w:t>
      </w:r>
      <w:r w:rsidRPr="009E7F4C" w:rsidR="008A65A7">
        <w:rPr>
          <w:rFonts w:cstheme="minorHAnsi"/>
          <w:sz w:val="24"/>
          <w:szCs w:val="24"/>
        </w:rPr>
        <w:t>So,</w:t>
      </w:r>
      <w:r w:rsidRPr="009E7F4C">
        <w:rPr>
          <w:rFonts w:cstheme="minorHAnsi"/>
          <w:sz w:val="24"/>
          <w:szCs w:val="24"/>
        </w:rPr>
        <w:t xml:space="preserve"> you’re part robot, and you still won’t have sex with me?”</w:t>
      </w:r>
    </w:p>
    <w:p w:rsidR="00176DAF" w:rsidP="4ABD0561" w:rsidRDefault="007F0EEA" w14:paraId="39E0C6D0" w14:textId="0F86450B">
      <w:pPr>
        <w:spacing w:after="0"/>
        <w:ind w:firstLine="360"/>
        <w:rPr>
          <w:rFonts w:cs="Calibri" w:cstheme="minorAscii"/>
          <w:sz w:val="24"/>
          <w:szCs w:val="24"/>
        </w:rPr>
      </w:pPr>
      <w:r w:rsidRPr="4ABD0561" w:rsidR="4ABD0561">
        <w:rPr>
          <w:rFonts w:cs="Calibri" w:cstheme="minorAscii"/>
          <w:sz w:val="24"/>
          <w:szCs w:val="24"/>
        </w:rPr>
        <w:t>“Kissy</w:t>
      </w:r>
      <w:ins w:author="Gary Smailes" w:date="2024-02-27T10:55:14.517Z" w:id="855436899">
        <w:r w:rsidRPr="4ABD0561" w:rsidR="4ABD0561">
          <w:rPr>
            <w:rFonts w:cs="Calibri" w:cstheme="minorAscii"/>
            <w:sz w:val="24"/>
            <w:szCs w:val="24"/>
          </w:rPr>
          <w:t>.</w:t>
        </w:r>
      </w:ins>
      <w:del w:author="Gary Smailes" w:date="2024-02-27T10:55:13.756Z" w:id="2080963018">
        <w:r w:rsidRPr="4ABD0561" w:rsidDel="4ABD0561">
          <w:rPr>
            <w:rFonts w:cs="Calibri" w:cstheme="minorAscii"/>
            <w:sz w:val="24"/>
            <w:szCs w:val="24"/>
          </w:rPr>
          <w:delText>!</w:delText>
        </w:r>
      </w:del>
      <w:r w:rsidRPr="4ABD0561" w:rsidR="4ABD0561">
        <w:rPr>
          <w:rFonts w:cs="Calibri" w:cstheme="minorAscii"/>
          <w:sz w:val="24"/>
          <w:szCs w:val="24"/>
        </w:rPr>
        <w:t xml:space="preserve"> </w:t>
      </w:r>
      <w:r w:rsidRPr="4ABD0561" w:rsidR="4ABD0561">
        <w:rPr>
          <w:rFonts w:cs="Calibri" w:cstheme="minorAscii"/>
          <w:sz w:val="24"/>
          <w:szCs w:val="24"/>
        </w:rPr>
        <w:t>I’d</w:t>
      </w:r>
      <w:r w:rsidRPr="4ABD0561" w:rsidR="4ABD0561">
        <w:rPr>
          <w:rFonts w:cs="Calibri" w:cstheme="minorAscii"/>
          <w:sz w:val="24"/>
          <w:szCs w:val="24"/>
        </w:rPr>
        <w:t xml:space="preserve"> like to get a few hours’ sleep</w:t>
      </w:r>
      <w:ins w:author="Gary Smailes" w:date="2024-02-27T10:55:18.621Z" w:id="1677385962">
        <w:r w:rsidRPr="4ABD0561" w:rsidR="4ABD0561">
          <w:rPr>
            <w:rFonts w:cs="Calibri" w:cstheme="minorAscii"/>
            <w:sz w:val="24"/>
            <w:szCs w:val="24"/>
          </w:rPr>
          <w:t>.</w:t>
        </w:r>
      </w:ins>
      <w:del w:author="Gary Smailes" w:date="2024-02-27T10:55:17.626Z" w:id="500421727">
        <w:r w:rsidRPr="4ABD0561" w:rsidDel="4ABD0561">
          <w:rPr>
            <w:rFonts w:cs="Calibri" w:cstheme="minorAscii"/>
            <w:sz w:val="24"/>
            <w:szCs w:val="24"/>
          </w:rPr>
          <w:delText>!</w:delText>
        </w:r>
      </w:del>
      <w:r w:rsidRPr="4ABD0561" w:rsidR="4ABD0561">
        <w:rPr>
          <w:rFonts w:cs="Calibri" w:cstheme="minorAscii"/>
          <w:sz w:val="24"/>
          <w:szCs w:val="24"/>
        </w:rPr>
        <w:t xml:space="preserve"> </w:t>
      </w:r>
      <w:r w:rsidRPr="4ABD0561" w:rsidR="4ABD0561">
        <w:rPr>
          <w:rFonts w:cs="Calibri" w:cstheme="minorAscii"/>
          <w:sz w:val="24"/>
          <w:szCs w:val="24"/>
        </w:rPr>
        <w:t>I’m</w:t>
      </w:r>
      <w:r w:rsidRPr="4ABD0561" w:rsidR="4ABD0561">
        <w:rPr>
          <w:rFonts w:cs="Calibri" w:cstheme="minorAscii"/>
          <w:sz w:val="24"/>
          <w:szCs w:val="24"/>
        </w:rPr>
        <w:t xml:space="preserve"> not spending the entire trip to </w:t>
      </w:r>
      <w:r w:rsidRPr="4ABD0561" w:rsidR="4ABD0561">
        <w:rPr>
          <w:rFonts w:cs="Calibri" w:cstheme="minorAscii"/>
          <w:sz w:val="24"/>
          <w:szCs w:val="24"/>
        </w:rPr>
        <w:t>Freehaven</w:t>
      </w:r>
      <w:r w:rsidRPr="4ABD0561" w:rsidR="4ABD0561">
        <w:rPr>
          <w:rFonts w:cs="Calibri" w:cstheme="minorAscii"/>
          <w:sz w:val="24"/>
          <w:szCs w:val="24"/>
        </w:rPr>
        <w:t xml:space="preserve"> arguing about this</w:t>
      </w:r>
      <w:ins w:author="Gary Smailes" w:date="2024-02-27T10:55:21.631Z" w:id="721093665">
        <w:r w:rsidRPr="4ABD0561" w:rsidR="4ABD0561">
          <w:rPr>
            <w:rFonts w:cs="Calibri" w:cstheme="minorAscii"/>
            <w:sz w:val="24"/>
            <w:szCs w:val="24"/>
          </w:rPr>
          <w:t>.</w:t>
        </w:r>
      </w:ins>
      <w:del w:author="Gary Smailes" w:date="2024-02-27T10:55:21.106Z" w:id="429852615">
        <w:r w:rsidRPr="4ABD0561" w:rsidDel="4ABD0561">
          <w:rPr>
            <w:rFonts w:cs="Calibri" w:cstheme="minorAscii"/>
            <w:sz w:val="24"/>
            <w:szCs w:val="24"/>
          </w:rPr>
          <w:delText>!</w:delText>
        </w:r>
      </w:del>
      <w:r w:rsidRPr="4ABD0561" w:rsidR="4ABD0561">
        <w:rPr>
          <w:rFonts w:cs="Calibri" w:cstheme="minorAscii"/>
          <w:sz w:val="24"/>
          <w:szCs w:val="24"/>
        </w:rPr>
        <w:t>”</w:t>
      </w:r>
    </w:p>
    <w:p w:rsidR="00176DAF" w:rsidP="00176DAF" w:rsidRDefault="007F0EEA" w14:paraId="2247B3A9" w14:textId="77777777">
      <w:pPr>
        <w:spacing w:after="0"/>
        <w:ind w:firstLine="360"/>
        <w:rPr>
          <w:rFonts w:cstheme="minorHAnsi"/>
          <w:sz w:val="24"/>
          <w:szCs w:val="24"/>
        </w:rPr>
      </w:pPr>
      <w:r w:rsidRPr="009E7F4C">
        <w:rPr>
          <w:rFonts w:cstheme="minorHAnsi"/>
          <w:sz w:val="24"/>
          <w:szCs w:val="24"/>
        </w:rPr>
        <w:t>“But you upgraded yourself to be more like us – “</w:t>
      </w:r>
    </w:p>
    <w:p w:rsidR="00176DAF" w:rsidP="4ABD0561" w:rsidRDefault="007F0EEA" w14:paraId="036BF4A7" w14:textId="1AD6532D">
      <w:pPr>
        <w:spacing w:after="0"/>
        <w:ind w:firstLine="360"/>
        <w:rPr>
          <w:rFonts w:cs="Calibri" w:cstheme="minorAscii"/>
          <w:sz w:val="24"/>
          <w:szCs w:val="24"/>
        </w:rPr>
      </w:pPr>
      <w:r w:rsidRPr="4ABD0561" w:rsidR="4ABD0561">
        <w:rPr>
          <w:rFonts w:cs="Calibri" w:cstheme="minorAscii"/>
          <w:sz w:val="24"/>
          <w:szCs w:val="24"/>
        </w:rPr>
        <w:t>“GODDAMN IT, IT WASN’T MY FUCKING IDEA</w:t>
      </w:r>
      <w:ins w:author="Gary Smailes" w:date="2024-02-27T10:55:28.766Z" w:id="1316210601">
        <w:r w:rsidRPr="4ABD0561" w:rsidR="4ABD0561">
          <w:rPr>
            <w:rFonts w:cs="Calibri" w:cstheme="minorAscii"/>
            <w:sz w:val="24"/>
            <w:szCs w:val="24"/>
          </w:rPr>
          <w:t>.</w:t>
        </w:r>
      </w:ins>
      <w:del w:author="Gary Smailes" w:date="2024-02-27T10:55:28.393Z" w:id="1755346996">
        <w:r w:rsidRPr="4ABD0561" w:rsidDel="4ABD0561">
          <w:rPr>
            <w:rFonts w:cs="Calibri" w:cstheme="minorAscii"/>
            <w:sz w:val="24"/>
            <w:szCs w:val="24"/>
          </w:rPr>
          <w:delText>!</w:delText>
        </w:r>
      </w:del>
      <w:r w:rsidRPr="4ABD0561" w:rsidR="4ABD0561">
        <w:rPr>
          <w:rFonts w:cs="Calibri" w:cstheme="minorAscii"/>
          <w:sz w:val="24"/>
          <w:szCs w:val="24"/>
        </w:rPr>
        <w:t xml:space="preserve"> </w:t>
      </w:r>
      <w:r w:rsidRPr="4ABD0561" w:rsidR="4ABD0561">
        <w:rPr>
          <w:rFonts w:cs="Calibri" w:cstheme="minorAscii"/>
          <w:sz w:val="24"/>
          <w:szCs w:val="24"/>
        </w:rPr>
        <w:t>It’s</w:t>
      </w:r>
      <w:r w:rsidRPr="4ABD0561" w:rsidR="4ABD0561">
        <w:rPr>
          <w:rFonts w:cs="Calibri" w:cstheme="minorAscii"/>
          <w:sz w:val="24"/>
          <w:szCs w:val="24"/>
        </w:rPr>
        <w:t xml:space="preserve"> not like I walked into a chop shop and traded it in</w:t>
      </w:r>
      <w:ins w:author="Gary Smailes" w:date="2024-02-27T10:55:33.202Z" w:id="1561622383">
        <w:r w:rsidRPr="4ABD0561" w:rsidR="4ABD0561">
          <w:rPr>
            <w:rFonts w:cs="Calibri" w:cstheme="minorAscii"/>
            <w:sz w:val="24"/>
            <w:szCs w:val="24"/>
          </w:rPr>
          <w:t>.</w:t>
        </w:r>
      </w:ins>
      <w:del w:author="Gary Smailes" w:date="2024-02-27T10:55:32.359Z" w:id="1028473459">
        <w:r w:rsidRPr="4ABD0561" w:rsidDel="4ABD0561">
          <w:rPr>
            <w:rFonts w:cs="Calibri" w:cstheme="minorAscii"/>
            <w:sz w:val="24"/>
            <w:szCs w:val="24"/>
          </w:rPr>
          <w:delText>!</w:delText>
        </w:r>
      </w:del>
      <w:r w:rsidRPr="4ABD0561" w:rsidR="4ABD0561">
        <w:rPr>
          <w:rFonts w:cs="Calibri" w:cstheme="minorAscii"/>
          <w:sz w:val="24"/>
          <w:szCs w:val="24"/>
        </w:rPr>
        <w:t xml:space="preserve"> A linebacker took it home as a souvenir</w:t>
      </w:r>
      <w:ins w:author="Gary Smailes" w:date="2024-02-27T10:55:36.078Z" w:id="1851752521">
        <w:r w:rsidRPr="4ABD0561" w:rsidR="4ABD0561">
          <w:rPr>
            <w:rFonts w:cs="Calibri" w:cstheme="minorAscii"/>
            <w:sz w:val="24"/>
            <w:szCs w:val="24"/>
          </w:rPr>
          <w:t>.</w:t>
        </w:r>
      </w:ins>
      <w:del w:author="Gary Smailes" w:date="2024-02-27T10:55:35.754Z" w:id="131967678">
        <w:r w:rsidRPr="4ABD0561" w:rsidDel="4ABD0561">
          <w:rPr>
            <w:rFonts w:cs="Calibri" w:cstheme="minorAscii"/>
            <w:sz w:val="24"/>
            <w:szCs w:val="24"/>
          </w:rPr>
          <w:delText>!</w:delText>
        </w:r>
      </w:del>
      <w:r w:rsidRPr="4ABD0561" w:rsidR="4ABD0561">
        <w:rPr>
          <w:rFonts w:cs="Calibri" w:cstheme="minorAscii"/>
          <w:sz w:val="24"/>
          <w:szCs w:val="24"/>
        </w:rPr>
        <w:t xml:space="preserve">” </w:t>
      </w:r>
    </w:p>
    <w:p w:rsidR="00176DAF" w:rsidP="00176DAF" w:rsidRDefault="007F0EEA" w14:paraId="01073A95" w14:textId="77777777">
      <w:pPr>
        <w:spacing w:after="0"/>
        <w:ind w:firstLine="360"/>
        <w:rPr>
          <w:rFonts w:cstheme="minorHAnsi"/>
          <w:sz w:val="24"/>
          <w:szCs w:val="24"/>
        </w:rPr>
      </w:pPr>
      <w:r w:rsidRPr="009E7F4C">
        <w:rPr>
          <w:rFonts w:cstheme="minorHAnsi"/>
          <w:sz w:val="24"/>
          <w:szCs w:val="24"/>
        </w:rPr>
        <w:t>She cocks her head at me.</w:t>
      </w:r>
      <w:r w:rsidR="0071681A">
        <w:rPr>
          <w:rFonts w:cstheme="minorHAnsi"/>
          <w:sz w:val="24"/>
          <w:szCs w:val="24"/>
        </w:rPr>
        <w:t xml:space="preserve"> </w:t>
      </w:r>
      <w:r w:rsidRPr="009E7F4C">
        <w:rPr>
          <w:rFonts w:cstheme="minorHAnsi"/>
          <w:sz w:val="24"/>
          <w:szCs w:val="24"/>
        </w:rPr>
        <w:t>“Freehaven, you said?”</w:t>
      </w:r>
    </w:p>
    <w:p w:rsidR="00176DAF" w:rsidP="00176DAF" w:rsidRDefault="007F0EEA" w14:paraId="13D0A7B6" w14:textId="77777777">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That’s where we’re going.”</w:t>
      </w:r>
    </w:p>
    <w:p w:rsidR="00176DAF" w:rsidP="00176DAF" w:rsidRDefault="007F0EEA" w14:paraId="1A03C53C" w14:textId="77777777">
      <w:pPr>
        <w:spacing w:after="0"/>
        <w:ind w:firstLine="360"/>
        <w:rPr>
          <w:rFonts w:cstheme="minorHAnsi"/>
          <w:sz w:val="24"/>
          <w:szCs w:val="24"/>
        </w:rPr>
      </w:pPr>
      <w:r w:rsidRPr="009E7F4C">
        <w:rPr>
          <w:rFonts w:cstheme="minorHAnsi"/>
          <w:sz w:val="24"/>
          <w:szCs w:val="24"/>
        </w:rPr>
        <w:t xml:space="preserve">“Well,” Kissy declares, “at least there will be lots of people there who will have sex with me.” </w:t>
      </w:r>
    </w:p>
    <w:p w:rsidR="00176DAF" w:rsidP="00176DAF" w:rsidRDefault="007F0EEA" w14:paraId="5D098D8E" w14:textId="77777777">
      <w:pPr>
        <w:spacing w:after="0"/>
        <w:ind w:firstLine="360"/>
        <w:rPr>
          <w:rFonts w:cstheme="minorHAnsi"/>
          <w:sz w:val="24"/>
          <w:szCs w:val="24"/>
        </w:rPr>
      </w:pPr>
      <w:r w:rsidRPr="009E7F4C">
        <w:rPr>
          <w:rFonts w:cstheme="minorHAnsi"/>
          <w:sz w:val="24"/>
          <w:szCs w:val="24"/>
        </w:rPr>
        <w:t>“What is this obsession with me sleeping with you?”</w:t>
      </w:r>
    </w:p>
    <w:p w:rsidR="00176DAF" w:rsidP="00176DAF" w:rsidRDefault="007F0EEA" w14:paraId="549FF228" w14:textId="77777777">
      <w:pPr>
        <w:spacing w:after="0"/>
        <w:ind w:firstLine="360"/>
        <w:rPr>
          <w:rFonts w:cstheme="minorHAnsi"/>
          <w:sz w:val="24"/>
          <w:szCs w:val="24"/>
        </w:rPr>
      </w:pPr>
      <w:r w:rsidRPr="009E7F4C">
        <w:rPr>
          <w:rFonts w:cstheme="minorHAnsi"/>
          <w:sz w:val="24"/>
          <w:szCs w:val="24"/>
        </w:rPr>
        <w:t>“Everyone wants to have sex with me.</w:t>
      </w:r>
      <w:r w:rsidR="0071681A">
        <w:rPr>
          <w:rFonts w:cstheme="minorHAnsi"/>
          <w:sz w:val="24"/>
          <w:szCs w:val="24"/>
        </w:rPr>
        <w:t xml:space="preserve"> </w:t>
      </w:r>
      <w:r w:rsidRPr="009E7F4C">
        <w:rPr>
          <w:rFonts w:cstheme="minorHAnsi"/>
          <w:sz w:val="24"/>
          <w:szCs w:val="24"/>
        </w:rPr>
        <w:t>You don’t.</w:t>
      </w:r>
      <w:r w:rsidR="0071681A">
        <w:rPr>
          <w:rFonts w:cstheme="minorHAnsi"/>
          <w:sz w:val="24"/>
          <w:szCs w:val="24"/>
        </w:rPr>
        <w:t xml:space="preserve"> </w:t>
      </w:r>
      <w:r w:rsidRPr="009E7F4C">
        <w:rPr>
          <w:rFonts w:cstheme="minorHAnsi"/>
          <w:sz w:val="24"/>
          <w:szCs w:val="24"/>
        </w:rPr>
        <w:t>I don’t understand why.”</w:t>
      </w:r>
    </w:p>
    <w:p w:rsidR="00176DAF" w:rsidP="00176DAF" w:rsidRDefault="007F0EEA" w14:paraId="52B862E1" w14:textId="16CCB34D">
      <w:pPr>
        <w:spacing w:after="0"/>
        <w:ind w:firstLine="360"/>
        <w:rPr>
          <w:rFonts w:ascii="Tahoma" w:hAnsi="Tahoma" w:cs="Tahoma"/>
          <w:sz w:val="24"/>
          <w:szCs w:val="24"/>
        </w:rPr>
      </w:pPr>
      <w:r w:rsidRPr="4ABD0561" w:rsidR="4ABD0561">
        <w:rPr>
          <w:rFonts w:cs="Calibri" w:cstheme="minorAscii"/>
          <w:sz w:val="24"/>
          <w:szCs w:val="24"/>
        </w:rPr>
        <w:t xml:space="preserve">It hits me that </w:t>
      </w:r>
      <w:r w:rsidRPr="4ABD0561" w:rsidR="4ABD0561">
        <w:rPr>
          <w:rFonts w:cs="Calibri" w:cstheme="minorAscii"/>
          <w:sz w:val="24"/>
          <w:szCs w:val="24"/>
        </w:rPr>
        <w:t>she’s</w:t>
      </w:r>
      <w:r w:rsidRPr="4ABD0561" w:rsidR="4ABD0561">
        <w:rPr>
          <w:rFonts w:cs="Calibri" w:cstheme="minorAscii"/>
          <w:sz w:val="24"/>
          <w:szCs w:val="24"/>
        </w:rPr>
        <w:t xml:space="preserve"> right.</w:t>
      </w:r>
      <w:r w:rsidRPr="4ABD0561" w:rsidR="4ABD0561">
        <w:rPr>
          <w:rFonts w:cs="Calibri" w:cstheme="minorAscii"/>
          <w:sz w:val="24"/>
          <w:szCs w:val="24"/>
        </w:rPr>
        <w:t xml:space="preserve"> </w:t>
      </w:r>
      <w:r w:rsidRPr="4ABD0561" w:rsidR="4ABD0561">
        <w:rPr>
          <w:rFonts w:cs="Calibri" w:cstheme="minorAscii"/>
          <w:sz w:val="24"/>
          <w:szCs w:val="24"/>
        </w:rPr>
        <w:t>Sex is what she was made for.</w:t>
      </w:r>
      <w:r w:rsidRPr="4ABD0561" w:rsidR="4ABD0561">
        <w:rPr>
          <w:rFonts w:cs="Calibri" w:cstheme="minorAscii"/>
          <w:sz w:val="24"/>
          <w:szCs w:val="24"/>
        </w:rPr>
        <w:t xml:space="preserve"> </w:t>
      </w:r>
      <w:r w:rsidRPr="4ABD0561" w:rsidR="4ABD0561">
        <w:rPr>
          <w:rFonts w:cs="Calibri" w:cstheme="minorAscii"/>
          <w:sz w:val="24"/>
          <w:szCs w:val="24"/>
        </w:rPr>
        <w:t>Everyone she met had wanted only one thing from her.</w:t>
      </w:r>
      <w:r w:rsidRPr="4ABD0561" w:rsidR="4ABD0561">
        <w:rPr>
          <w:rFonts w:cs="Calibri" w:cstheme="minorAscii"/>
          <w:sz w:val="24"/>
          <w:szCs w:val="24"/>
        </w:rPr>
        <w:t xml:space="preserve"> </w:t>
      </w:r>
      <w:r w:rsidRPr="4ABD0561" w:rsidR="4ABD0561">
        <w:rPr>
          <w:rFonts w:cs="Calibri" w:cstheme="minorAscii"/>
          <w:sz w:val="24"/>
          <w:szCs w:val="24"/>
        </w:rPr>
        <w:t>Ever.</w:t>
      </w:r>
      <w:r w:rsidRPr="4ABD0561" w:rsidR="4ABD0561">
        <w:rPr>
          <w:rFonts w:cs="Calibri" w:cstheme="minorAscii"/>
          <w:sz w:val="24"/>
          <w:szCs w:val="24"/>
        </w:rPr>
        <w:t xml:space="preserve"> </w:t>
      </w:r>
      <w:r w:rsidRPr="4ABD0561" w:rsidR="4ABD0561">
        <w:rPr>
          <w:rFonts w:cs="Calibri" w:cstheme="minorAscii"/>
          <w:sz w:val="24"/>
          <w:szCs w:val="24"/>
        </w:rPr>
        <w:t xml:space="preserve">Until </w:t>
      </w:r>
      <w:commentRangeStart w:id="1900361996"/>
      <w:r w:rsidRPr="4ABD0561" w:rsidR="4ABD0561">
        <w:rPr>
          <w:rFonts w:cs="Calibri" w:cstheme="minorAscii"/>
          <w:sz w:val="24"/>
          <w:szCs w:val="24"/>
        </w:rPr>
        <w:t>today.</w:t>
      </w:r>
      <w:r w:rsidRPr="4ABD0561" w:rsidR="4ABD0561">
        <w:rPr>
          <w:rFonts w:cs="Calibri" w:cstheme="minorAscii"/>
          <w:sz w:val="24"/>
          <w:szCs w:val="24"/>
        </w:rPr>
        <w:t xml:space="preserve"> </w:t>
      </w:r>
      <w:r w:rsidRPr="4ABD0561" w:rsidR="4ABD0561">
        <w:rPr>
          <w:rFonts w:cs="Calibri" w:cstheme="minorAscii"/>
          <w:sz w:val="24"/>
          <w:szCs w:val="24"/>
        </w:rPr>
        <w:t>“I think I know why,” I tell her</w:t>
      </w:r>
      <w:r w:rsidRPr="4ABD0561" w:rsidR="4ABD0561">
        <w:rPr>
          <w:rFonts w:cs="Calibri" w:cstheme="minorAscii"/>
          <w:sz w:val="24"/>
          <w:szCs w:val="24"/>
        </w:rPr>
        <w:t>.</w:t>
      </w:r>
      <w:r w:rsidRPr="4ABD0561" w:rsidR="4ABD0561">
        <w:rPr>
          <w:rFonts w:cs="Calibri" w:cstheme="minorAscii"/>
          <w:sz w:val="24"/>
          <w:szCs w:val="24"/>
        </w:rPr>
        <w:t xml:space="preserve"> “</w:t>
      </w:r>
      <w:r w:rsidRPr="4ABD0561" w:rsidR="4ABD0561">
        <w:rPr>
          <w:rFonts w:cs="Calibri" w:cstheme="minorAscii"/>
          <w:sz w:val="24"/>
          <w:szCs w:val="24"/>
        </w:rPr>
        <w:t>Y</w:t>
      </w:r>
      <w:r w:rsidRPr="4ABD0561" w:rsidR="4ABD0561">
        <w:rPr>
          <w:rFonts w:cs="Calibri" w:cstheme="minorAscii"/>
          <w:sz w:val="24"/>
          <w:szCs w:val="24"/>
        </w:rPr>
        <w:t>ou were told you had a purpose</w:t>
      </w:r>
      <w:r w:rsidRPr="4ABD0561" w:rsidR="4ABD0561">
        <w:rPr>
          <w:rFonts w:cs="Calibri" w:cstheme="minorAscii"/>
          <w:sz w:val="24"/>
          <w:szCs w:val="24"/>
        </w:rPr>
        <w:t>.</w:t>
      </w:r>
      <w:r w:rsidRPr="4ABD0561" w:rsidR="4ABD0561">
        <w:rPr>
          <w:rFonts w:cs="Calibri" w:cstheme="minorAscii"/>
          <w:sz w:val="24"/>
          <w:szCs w:val="24"/>
        </w:rPr>
        <w:t xml:space="preserve"> </w:t>
      </w:r>
      <w:r w:rsidRPr="4ABD0561" w:rsidR="4ABD0561">
        <w:rPr>
          <w:rFonts w:cs="Calibri" w:cstheme="minorAscii"/>
          <w:sz w:val="24"/>
          <w:szCs w:val="24"/>
        </w:rPr>
        <w:t>T</w:t>
      </w:r>
      <w:r w:rsidRPr="4ABD0561" w:rsidR="4ABD0561">
        <w:rPr>
          <w:rFonts w:cs="Calibri" w:cstheme="minorAscii"/>
          <w:sz w:val="24"/>
          <w:szCs w:val="24"/>
        </w:rPr>
        <w:t>hat you were made to do it.</w:t>
      </w:r>
      <w:r w:rsidRPr="4ABD0561" w:rsidR="4ABD0561">
        <w:rPr>
          <w:rFonts w:cs="Calibri" w:cstheme="minorAscii"/>
          <w:sz w:val="24"/>
          <w:szCs w:val="24"/>
        </w:rPr>
        <w:t xml:space="preserve"> </w:t>
      </w:r>
      <w:r w:rsidRPr="4ABD0561" w:rsidR="4ABD0561">
        <w:rPr>
          <w:rFonts w:cs="Calibri" w:cstheme="minorAscii"/>
          <w:sz w:val="24"/>
          <w:szCs w:val="24"/>
        </w:rPr>
        <w:t>You’re</w:t>
      </w:r>
      <w:r w:rsidRPr="4ABD0561" w:rsidR="4ABD0561">
        <w:rPr>
          <w:rFonts w:cs="Calibri" w:cstheme="minorAscii"/>
          <w:sz w:val="24"/>
          <w:szCs w:val="24"/>
        </w:rPr>
        <w:t xml:space="preserve"> the best at it</w:t>
      </w:r>
      <w:r w:rsidRPr="4ABD0561" w:rsidR="4ABD0561">
        <w:rPr>
          <w:rFonts w:cs="Calibri" w:cstheme="minorAscii"/>
          <w:sz w:val="24"/>
          <w:szCs w:val="24"/>
        </w:rPr>
        <w:t>, even. B</w:t>
      </w:r>
      <w:r w:rsidRPr="4ABD0561" w:rsidR="4ABD0561">
        <w:rPr>
          <w:rFonts w:cs="Calibri" w:cstheme="minorAscii"/>
          <w:sz w:val="24"/>
          <w:szCs w:val="24"/>
        </w:rPr>
        <w:t xml:space="preserve">ut </w:t>
      </w:r>
      <w:r w:rsidRPr="4ABD0561" w:rsidR="4ABD0561">
        <w:rPr>
          <w:rFonts w:cs="Calibri" w:cstheme="minorAscii"/>
          <w:sz w:val="24"/>
          <w:szCs w:val="24"/>
        </w:rPr>
        <w:t>here’s</w:t>
      </w:r>
      <w:r w:rsidRPr="4ABD0561" w:rsidR="4ABD0561">
        <w:rPr>
          <w:rFonts w:cs="Calibri" w:cstheme="minorAscii"/>
          <w:sz w:val="24"/>
          <w:szCs w:val="24"/>
        </w:rPr>
        <w:t xml:space="preserve"> a guy standing in </w:t>
      </w:r>
      <w:r w:rsidRPr="4ABD0561" w:rsidR="4ABD0561">
        <w:rPr>
          <w:rFonts w:cs="Calibri" w:cstheme="minorAscii"/>
          <w:sz w:val="24"/>
          <w:szCs w:val="24"/>
        </w:rPr>
        <w:t xml:space="preserve">front of you who </w:t>
      </w:r>
      <w:r w:rsidRPr="4ABD0561" w:rsidR="4ABD0561">
        <w:rPr>
          <w:rFonts w:cs="Calibri" w:cstheme="minorAscii"/>
          <w:sz w:val="24"/>
          <w:szCs w:val="24"/>
        </w:rPr>
        <w:t>doesn’t</w:t>
      </w:r>
      <w:r w:rsidRPr="4ABD0561" w:rsidR="4ABD0561">
        <w:rPr>
          <w:rFonts w:cs="Calibri" w:cstheme="minorAscii"/>
          <w:sz w:val="24"/>
          <w:szCs w:val="24"/>
        </w:rPr>
        <w:t xml:space="preserve"> want you.</w:t>
      </w:r>
      <w:r w:rsidRPr="4ABD0561" w:rsidR="4ABD0561">
        <w:rPr>
          <w:rFonts w:cs="Calibri" w:cstheme="minorAscii"/>
          <w:sz w:val="24"/>
          <w:szCs w:val="24"/>
        </w:rPr>
        <w:t xml:space="preserve"> </w:t>
      </w:r>
      <w:r w:rsidRPr="4ABD0561" w:rsidR="4ABD0561">
        <w:rPr>
          <w:rFonts w:cs="Calibri" w:cstheme="minorAscii"/>
          <w:sz w:val="24"/>
          <w:szCs w:val="24"/>
        </w:rPr>
        <w:t xml:space="preserve">But </w:t>
      </w:r>
      <w:r w:rsidRPr="4ABD0561" w:rsidR="4ABD0561">
        <w:rPr>
          <w:rFonts w:cs="Calibri" w:cstheme="minorAscii"/>
          <w:sz w:val="24"/>
          <w:szCs w:val="24"/>
        </w:rPr>
        <w:t>you’re</w:t>
      </w:r>
      <w:r w:rsidRPr="4ABD0561" w:rsidR="4ABD0561">
        <w:rPr>
          <w:rFonts w:cs="Calibri" w:cstheme="minorAscii"/>
          <w:sz w:val="24"/>
          <w:szCs w:val="24"/>
        </w:rPr>
        <w:t xml:space="preserve"> the best, how could he not?</w:t>
      </w:r>
      <w:r w:rsidRPr="4ABD0561" w:rsidR="4ABD0561">
        <w:rPr>
          <w:rFonts w:cs="Calibri" w:cstheme="minorAscii"/>
          <w:sz w:val="24"/>
          <w:szCs w:val="24"/>
        </w:rPr>
        <w:t xml:space="preserve"> </w:t>
      </w:r>
      <w:r w:rsidRPr="4ABD0561" w:rsidR="4ABD0561">
        <w:rPr>
          <w:rFonts w:cs="Calibri" w:cstheme="minorAscii"/>
          <w:sz w:val="24"/>
          <w:szCs w:val="24"/>
        </w:rPr>
        <w:t>Is it you?</w:t>
      </w:r>
      <w:r w:rsidRPr="4ABD0561" w:rsidR="4ABD0561">
        <w:rPr>
          <w:rFonts w:cs="Calibri" w:cstheme="minorAscii"/>
          <w:sz w:val="24"/>
          <w:szCs w:val="24"/>
        </w:rPr>
        <w:t xml:space="preserve"> </w:t>
      </w:r>
      <w:r w:rsidRPr="4ABD0561" w:rsidR="4ABD0561">
        <w:rPr>
          <w:rFonts w:cs="Calibri" w:cstheme="minorAscii"/>
          <w:sz w:val="24"/>
          <w:szCs w:val="24"/>
        </w:rPr>
        <w:t>Are you broken?</w:t>
      </w:r>
      <w:r w:rsidRPr="4ABD0561" w:rsidR="4ABD0561">
        <w:rPr>
          <w:rFonts w:cs="Calibri" w:cstheme="minorAscii"/>
          <w:sz w:val="24"/>
          <w:szCs w:val="24"/>
        </w:rPr>
        <w:t xml:space="preserve"> </w:t>
      </w:r>
      <w:r w:rsidRPr="4ABD0561" w:rsidR="4ABD0561">
        <w:rPr>
          <w:rFonts w:cs="Calibri" w:cstheme="minorAscii"/>
          <w:sz w:val="24"/>
          <w:szCs w:val="24"/>
        </w:rPr>
        <w:t>Am I on the right track?”</w:t>
      </w:r>
      <w:commentRangeEnd w:id="1900361996"/>
      <w:r>
        <w:rPr>
          <w:rStyle w:val="CommentReference"/>
        </w:rPr>
        <w:commentReference w:id="1900361996"/>
      </w:r>
    </w:p>
    <w:p w:rsidR="00176DAF" w:rsidP="00176DAF" w:rsidRDefault="007F0EEA" w14:paraId="190E17C6" w14:textId="77777777">
      <w:pPr>
        <w:spacing w:after="0"/>
        <w:ind w:firstLine="360"/>
        <w:rPr>
          <w:rFonts w:cstheme="minorHAnsi"/>
          <w:sz w:val="24"/>
          <w:szCs w:val="24"/>
        </w:rPr>
      </w:pPr>
      <w:r w:rsidRPr="009E7F4C">
        <w:rPr>
          <w:rFonts w:cstheme="minorHAnsi"/>
          <w:sz w:val="24"/>
          <w:szCs w:val="24"/>
        </w:rPr>
        <w:t>Kissy nods.</w:t>
      </w:r>
      <w:r w:rsidR="0071681A">
        <w:rPr>
          <w:rFonts w:cstheme="minorHAnsi"/>
          <w:sz w:val="24"/>
          <w:szCs w:val="24"/>
        </w:rPr>
        <w:t xml:space="preserve"> </w:t>
      </w:r>
      <w:r w:rsidRPr="009E7F4C">
        <w:rPr>
          <w:rFonts w:cstheme="minorHAnsi"/>
          <w:sz w:val="24"/>
          <w:szCs w:val="24"/>
        </w:rPr>
        <w:t>She looks vulnerable, for a robot.</w:t>
      </w:r>
      <w:r w:rsidR="0071681A">
        <w:rPr>
          <w:rFonts w:cstheme="minorHAnsi"/>
          <w:sz w:val="24"/>
          <w:szCs w:val="24"/>
        </w:rPr>
        <w:t xml:space="preserve"> </w:t>
      </w:r>
      <w:r w:rsidRPr="009E7F4C">
        <w:rPr>
          <w:rFonts w:cstheme="minorHAnsi"/>
          <w:sz w:val="24"/>
          <w:szCs w:val="24"/>
        </w:rPr>
        <w:t>But I</w:t>
      </w:r>
      <w:r w:rsidRPr="009E7F4C">
        <w:rPr>
          <w:rFonts w:ascii="Calibri" w:hAnsi="Calibri" w:cs="Calibri"/>
          <w:sz w:val="24"/>
          <w:szCs w:val="24"/>
        </w:rPr>
        <w:t>’</w:t>
      </w:r>
      <w:r w:rsidRPr="009E7F4C">
        <w:rPr>
          <w:rFonts w:cstheme="minorHAnsi"/>
          <w:sz w:val="24"/>
          <w:szCs w:val="24"/>
        </w:rPr>
        <w:t>m tired and I think strange things when I</w:t>
      </w:r>
      <w:r w:rsidRPr="009E7F4C">
        <w:rPr>
          <w:rFonts w:ascii="Calibri" w:hAnsi="Calibri" w:cs="Calibri"/>
          <w:sz w:val="24"/>
          <w:szCs w:val="24"/>
        </w:rPr>
        <w:t>’</w:t>
      </w:r>
      <w:r w:rsidRPr="009E7F4C">
        <w:rPr>
          <w:rFonts w:cstheme="minorHAnsi"/>
          <w:sz w:val="24"/>
          <w:szCs w:val="24"/>
        </w:rPr>
        <w:t>m on the edge of sleep.</w:t>
      </w:r>
      <w:r w:rsidR="0071681A">
        <w:rPr>
          <w:rFonts w:cstheme="minorHAnsi"/>
          <w:sz w:val="24"/>
          <w:szCs w:val="24"/>
        </w:rPr>
        <w:t xml:space="preserve"> </w:t>
      </w:r>
      <w:r w:rsidRPr="009E7F4C">
        <w:rPr>
          <w:rFonts w:cstheme="minorHAnsi"/>
          <w:sz w:val="24"/>
          <w:szCs w:val="24"/>
        </w:rPr>
        <w:t>“Look, Kissy, you might think you were made to have sex, but I think you were made to play spaceball.</w:t>
      </w:r>
      <w:r w:rsidR="0071681A">
        <w:rPr>
          <w:rFonts w:cstheme="minorHAnsi"/>
          <w:sz w:val="24"/>
          <w:szCs w:val="24"/>
        </w:rPr>
        <w:t xml:space="preserve"> </w:t>
      </w:r>
      <w:r w:rsidRPr="009E7F4C">
        <w:rPr>
          <w:rFonts w:cstheme="minorHAnsi"/>
          <w:sz w:val="24"/>
          <w:szCs w:val="24"/>
        </w:rPr>
        <w:t>I look at you and see something different than everybody else.</w:t>
      </w:r>
      <w:r w:rsidR="0071681A">
        <w:rPr>
          <w:rFonts w:cstheme="minorHAnsi"/>
          <w:sz w:val="24"/>
          <w:szCs w:val="24"/>
        </w:rPr>
        <w:t xml:space="preserve"> </w:t>
      </w:r>
      <w:r w:rsidRPr="009E7F4C">
        <w:rPr>
          <w:rFonts w:cstheme="minorHAnsi"/>
          <w:sz w:val="24"/>
          <w:szCs w:val="24"/>
        </w:rPr>
        <w:t>I see you hurling the ball to the end zone from a star system away.</w:t>
      </w:r>
      <w:r w:rsidR="0071681A">
        <w:rPr>
          <w:rFonts w:cstheme="minorHAnsi"/>
          <w:sz w:val="24"/>
          <w:szCs w:val="24"/>
        </w:rPr>
        <w:t xml:space="preserve"> </w:t>
      </w:r>
      <w:r w:rsidRPr="009E7F4C">
        <w:rPr>
          <w:rFonts w:cstheme="minorHAnsi"/>
          <w:sz w:val="24"/>
          <w:szCs w:val="24"/>
        </w:rPr>
        <w:t>I see you taking the enemy’s blitz and turning it into a cheese grater.</w:t>
      </w:r>
      <w:r w:rsidR="0071681A">
        <w:rPr>
          <w:rFonts w:cstheme="minorHAnsi"/>
          <w:sz w:val="24"/>
          <w:szCs w:val="24"/>
        </w:rPr>
        <w:t xml:space="preserve"> </w:t>
      </w:r>
      <w:r w:rsidRPr="009E7F4C">
        <w:rPr>
          <w:rFonts w:cstheme="minorHAnsi"/>
          <w:sz w:val="24"/>
          <w:szCs w:val="24"/>
        </w:rPr>
        <w:t>Some people see big tits when they look at you, Kissy, and I hope you keep them toned down when we’re out in public, by the way, but in my opinion, you were made to be a weapon.</w:t>
      </w:r>
      <w:r w:rsidR="0071681A">
        <w:rPr>
          <w:rFonts w:cstheme="minorHAnsi"/>
          <w:sz w:val="24"/>
          <w:szCs w:val="24"/>
        </w:rPr>
        <w:t xml:space="preserve"> </w:t>
      </w:r>
      <w:r w:rsidRPr="009E7F4C">
        <w:rPr>
          <w:rFonts w:cstheme="minorHAnsi"/>
          <w:sz w:val="24"/>
          <w:szCs w:val="24"/>
        </w:rPr>
        <w:t>You are going to fucking destroy the competition, and I can’t wait to unleash you on the battlefield.”</w:t>
      </w:r>
    </w:p>
    <w:p w:rsidR="00176DAF" w:rsidP="00176DAF" w:rsidRDefault="007F0EEA" w14:paraId="7EE5621D" w14:textId="77777777">
      <w:pPr>
        <w:spacing w:after="0"/>
        <w:ind w:firstLine="360"/>
        <w:rPr>
          <w:rFonts w:cstheme="minorHAnsi"/>
          <w:sz w:val="24"/>
          <w:szCs w:val="24"/>
        </w:rPr>
      </w:pPr>
      <w:r w:rsidRPr="009E7F4C">
        <w:rPr>
          <w:rFonts w:cstheme="minorHAnsi"/>
          <w:sz w:val="24"/>
          <w:szCs w:val="24"/>
        </w:rPr>
        <w:t>“You really think that?</w:t>
      </w:r>
      <w:r w:rsidR="0071681A">
        <w:rPr>
          <w:rFonts w:cstheme="minorHAnsi"/>
          <w:sz w:val="24"/>
          <w:szCs w:val="24"/>
        </w:rPr>
        <w:t xml:space="preserve"> </w:t>
      </w:r>
      <w:r w:rsidRPr="009E7F4C">
        <w:rPr>
          <w:rFonts w:cstheme="minorHAnsi"/>
          <w:sz w:val="24"/>
          <w:szCs w:val="24"/>
        </w:rPr>
        <w:t>You’re not just saying it to make me feel better?”</w:t>
      </w:r>
    </w:p>
    <w:p w:rsidR="00176DAF" w:rsidP="00176DAF" w:rsidRDefault="007F0EEA" w14:paraId="1E0B2233" w14:textId="77777777">
      <w:pPr>
        <w:spacing w:after="0"/>
        <w:ind w:firstLine="360"/>
        <w:rPr>
          <w:rFonts w:cstheme="minorHAnsi"/>
          <w:sz w:val="24"/>
          <w:szCs w:val="24"/>
        </w:rPr>
      </w:pPr>
      <w:r w:rsidRPr="009E7F4C">
        <w:rPr>
          <w:rFonts w:cstheme="minorHAnsi"/>
          <w:sz w:val="24"/>
          <w:szCs w:val="24"/>
        </w:rPr>
        <w:t>“Kissy, the sex job was only temporary.</w:t>
      </w:r>
      <w:r w:rsidR="0071681A">
        <w:rPr>
          <w:rFonts w:cstheme="minorHAnsi"/>
          <w:sz w:val="24"/>
          <w:szCs w:val="24"/>
        </w:rPr>
        <w:t xml:space="preserve"> </w:t>
      </w:r>
      <w:r w:rsidRPr="009E7F4C">
        <w:rPr>
          <w:rFonts w:cstheme="minorHAnsi"/>
          <w:sz w:val="24"/>
          <w:szCs w:val="24"/>
        </w:rPr>
        <w:t>Spaceball is your destiny.”</w:t>
      </w:r>
    </w:p>
    <w:p w:rsidR="00176DAF" w:rsidP="00176DAF" w:rsidRDefault="007F0EEA" w14:paraId="24303856" w14:textId="221E74C6">
      <w:pPr>
        <w:spacing w:after="0"/>
        <w:ind w:firstLine="360"/>
        <w:rPr>
          <w:rFonts w:cstheme="minorHAnsi"/>
          <w:sz w:val="24"/>
          <w:szCs w:val="24"/>
        </w:rPr>
      </w:pPr>
      <w:r w:rsidRPr="009E7F4C">
        <w:rPr>
          <w:rFonts w:cstheme="minorHAnsi"/>
          <w:sz w:val="24"/>
          <w:szCs w:val="24"/>
        </w:rPr>
        <w:t>She smiles and kisses me on the cheek.</w:t>
      </w:r>
      <w:r w:rsidR="0071681A">
        <w:rPr>
          <w:rFonts w:cstheme="minorHAnsi"/>
          <w:sz w:val="24"/>
          <w:szCs w:val="24"/>
        </w:rPr>
        <w:t xml:space="preserve"> </w:t>
      </w:r>
      <w:r w:rsidRPr="009E7F4C">
        <w:rPr>
          <w:rFonts w:cstheme="minorHAnsi"/>
          <w:sz w:val="24"/>
          <w:szCs w:val="24"/>
        </w:rPr>
        <w:t>“Thank you,” she whispers in my ear, and then practically skips out of the room.</w:t>
      </w:r>
      <w:r w:rsidR="0071681A">
        <w:rPr>
          <w:rFonts w:cstheme="minorHAnsi"/>
          <w:sz w:val="24"/>
          <w:szCs w:val="24"/>
        </w:rPr>
        <w:t xml:space="preserve"> </w:t>
      </w:r>
      <w:r w:rsidRPr="009E7F4C">
        <w:rPr>
          <w:rFonts w:cstheme="minorHAnsi"/>
          <w:sz w:val="24"/>
          <w:szCs w:val="24"/>
        </w:rPr>
        <w:t>I blink as the door slides shut behind her.</w:t>
      </w:r>
      <w:r w:rsidR="0071681A">
        <w:rPr>
          <w:rFonts w:cstheme="minorHAnsi"/>
          <w:sz w:val="24"/>
          <w:szCs w:val="24"/>
        </w:rPr>
        <w:t xml:space="preserve"> </w:t>
      </w:r>
      <w:r w:rsidRPr="009E7F4C">
        <w:rPr>
          <w:rFonts w:cstheme="minorHAnsi"/>
          <w:sz w:val="24"/>
          <w:szCs w:val="24"/>
        </w:rPr>
        <w:t xml:space="preserve">My brain attempts to make sense of what just happened, but in the </w:t>
      </w:r>
      <w:r w:rsidRPr="009E7F4C" w:rsidR="00EA21BC">
        <w:rPr>
          <w:rFonts w:cstheme="minorHAnsi"/>
          <w:sz w:val="24"/>
          <w:szCs w:val="24"/>
        </w:rPr>
        <w:t>end,</w:t>
      </w:r>
      <w:r w:rsidRPr="009E7F4C">
        <w:rPr>
          <w:rFonts w:cstheme="minorHAnsi"/>
          <w:sz w:val="24"/>
          <w:szCs w:val="24"/>
        </w:rPr>
        <w:t xml:space="preserve"> I give up and drop onto the narrow bunk.</w:t>
      </w:r>
      <w:r w:rsidR="0071681A">
        <w:rPr>
          <w:rFonts w:cstheme="minorHAnsi"/>
          <w:sz w:val="24"/>
          <w:szCs w:val="24"/>
        </w:rPr>
        <w:t xml:space="preserve"> </w:t>
      </w:r>
      <w:r w:rsidRPr="009E7F4C">
        <w:rPr>
          <w:rFonts w:cstheme="minorHAnsi"/>
          <w:sz w:val="24"/>
          <w:szCs w:val="24"/>
        </w:rPr>
        <w:t>Deep thoughts should be left to deep people with deep pockets.</w:t>
      </w:r>
      <w:r w:rsidR="0071681A">
        <w:rPr>
          <w:rFonts w:cstheme="minorHAnsi"/>
          <w:sz w:val="24"/>
          <w:szCs w:val="24"/>
        </w:rPr>
        <w:t xml:space="preserve"> </w:t>
      </w:r>
      <w:r w:rsidR="00B829D7">
        <w:rPr>
          <w:rFonts w:cstheme="minorHAnsi"/>
          <w:sz w:val="24"/>
          <w:szCs w:val="24"/>
        </w:rPr>
        <w:t>Yet</w:t>
      </w:r>
      <w:r w:rsidRPr="009E7F4C">
        <w:rPr>
          <w:rFonts w:cstheme="minorHAnsi"/>
          <w:sz w:val="24"/>
          <w:szCs w:val="24"/>
        </w:rPr>
        <w:t>, one thought chases me to sleep.</w:t>
      </w:r>
    </w:p>
    <w:p w:rsidRPr="008637BA" w:rsidR="00176DAF" w:rsidP="00176DAF" w:rsidRDefault="007F0EEA" w14:paraId="1046FCD5" w14:textId="77777777">
      <w:pPr>
        <w:spacing w:after="0"/>
        <w:ind w:firstLine="360"/>
        <w:rPr>
          <w:rFonts w:cstheme="minorHAnsi"/>
          <w:i/>
          <w:iCs/>
          <w:sz w:val="24"/>
          <w:szCs w:val="24"/>
        </w:rPr>
      </w:pPr>
      <w:r w:rsidRPr="008637BA">
        <w:rPr>
          <w:rFonts w:cstheme="minorHAnsi"/>
          <w:i/>
          <w:iCs/>
          <w:sz w:val="24"/>
          <w:szCs w:val="24"/>
        </w:rPr>
        <w:t xml:space="preserve">A weapon…hmm… </w:t>
      </w:r>
    </w:p>
    <w:p w:rsidR="007F0EEA" w:rsidP="00176DAF" w:rsidRDefault="007F0EEA" w14:paraId="36BB0815" w14:textId="68EE1275">
      <w:pPr>
        <w:spacing w:after="0"/>
        <w:ind w:firstLine="360"/>
        <w:rPr>
          <w:rFonts w:cstheme="minorHAnsi"/>
          <w:sz w:val="24"/>
          <w:szCs w:val="24"/>
        </w:rPr>
      </w:pPr>
    </w:p>
    <w:p w:rsidR="00176DAF" w:rsidP="4ABD0561" w:rsidRDefault="00824BE0" w14:paraId="4C2C15EA" w14:textId="77777777">
      <w:pPr>
        <w:spacing w:after="0"/>
        <w:jc w:val="center"/>
        <w:rPr>
          <w:del w:author="Gary Smailes" w:date="2024-02-27T10:57:29.163Z" w:id="521697241"/>
          <w:rFonts w:cs="Calibri" w:cstheme="minorAscii"/>
          <w:sz w:val="24"/>
          <w:szCs w:val="24"/>
        </w:rPr>
      </w:pPr>
      <w:del w:author="Gary Smailes" w:date="2024-02-27T10:57:29.165Z" w:id="2118306783">
        <w:r w:rsidRPr="4ABD0561" w:rsidDel="4ABD0561">
          <w:rPr>
            <w:rFonts w:cs="Calibri" w:cstheme="minorAscii"/>
            <w:sz w:val="24"/>
            <w:szCs w:val="24"/>
          </w:rPr>
          <w:delText>***</w:delText>
        </w:r>
      </w:del>
    </w:p>
    <w:p w:rsidR="00176DAF" w:rsidP="4ABD0561" w:rsidRDefault="00176DAF" w14:paraId="1C8BBFB9" w14:textId="77777777">
      <w:pPr>
        <w:spacing w:after="0"/>
        <w:ind w:firstLine="360"/>
        <w:rPr>
          <w:del w:author="Gary Smailes" w:date="2024-02-27T10:57:29.163Z" w:id="1193409044"/>
          <w:rFonts w:cs="Calibri" w:cstheme="minorAscii"/>
          <w:sz w:val="24"/>
          <w:szCs w:val="24"/>
        </w:rPr>
      </w:pPr>
    </w:p>
    <w:p w:rsidR="00176DAF" w:rsidP="4ABD0561" w:rsidRDefault="007F0EEA" w14:paraId="1254BED3" w14:textId="268DC54B">
      <w:pPr>
        <w:spacing w:after="0"/>
        <w:rPr>
          <w:del w:author="Gary Smailes" w:date="2024-02-27T10:57:36.832Z" w:id="1310738995"/>
          <w:rFonts w:cs="Calibri" w:cstheme="minorAscii"/>
          <w:sz w:val="24"/>
          <w:szCs w:val="24"/>
        </w:rPr>
      </w:pPr>
      <w:del w:author="Gary Smailes" w:date="2024-02-27T10:57:36.833Z" w:id="1306225887">
        <w:r w:rsidRPr="4ABD0561" w:rsidDel="4ABD0561">
          <w:rPr>
            <w:rFonts w:cs="Calibri" w:cstheme="minorAscii"/>
            <w:sz w:val="24"/>
            <w:szCs w:val="24"/>
          </w:rPr>
          <w:delText xml:space="preserve">Originally an impromptu trading post, six hundred years and a Rim War has transformed </w:delText>
        </w:r>
        <w:r w:rsidRPr="4ABD0561" w:rsidDel="4ABD0561">
          <w:rPr>
            <w:rFonts w:cs="Calibri" w:cstheme="minorAscii"/>
            <w:sz w:val="24"/>
            <w:szCs w:val="24"/>
          </w:rPr>
          <w:delText>Freehaven</w:delText>
        </w:r>
        <w:r w:rsidRPr="4ABD0561" w:rsidDel="4ABD0561">
          <w:rPr>
            <w:rFonts w:cs="Calibri" w:cstheme="minorAscii"/>
            <w:sz w:val="24"/>
            <w:szCs w:val="24"/>
          </w:rPr>
          <w:delText xml:space="preserve"> Outpost into a ring station four kilometers in diameter, with 25,000 semi-permanent residents and an annual traffic of over 2 million starships. The more recent war with the </w:delText>
        </w:r>
        <w:r w:rsidRPr="4ABD0561" w:rsidDel="4ABD0561">
          <w:rPr>
            <w:rFonts w:cs="Calibri" w:cstheme="minorAscii"/>
            <w:sz w:val="24"/>
            <w:szCs w:val="24"/>
          </w:rPr>
          <w:delText>Edochians</w:delText>
        </w:r>
        <w:r w:rsidRPr="4ABD0561" w:rsidDel="4ABD0561">
          <w:rPr>
            <w:rFonts w:cs="Calibri" w:cstheme="minorAscii"/>
            <w:sz w:val="24"/>
            <w:szCs w:val="24"/>
          </w:rPr>
          <w:delText xml:space="preserve"> has left </w:delText>
        </w:r>
        <w:r w:rsidRPr="4ABD0561" w:rsidDel="4ABD0561">
          <w:rPr>
            <w:rFonts w:cs="Calibri" w:cstheme="minorAscii"/>
            <w:sz w:val="24"/>
            <w:szCs w:val="24"/>
          </w:rPr>
          <w:delText>Freehaven</w:delText>
        </w:r>
        <w:r w:rsidRPr="4ABD0561" w:rsidDel="4ABD0561">
          <w:rPr>
            <w:rFonts w:cs="Calibri" w:cstheme="minorAscii"/>
            <w:sz w:val="24"/>
            <w:szCs w:val="24"/>
          </w:rPr>
          <w:delText xml:space="preserve"> Station </w:delText>
        </w:r>
        <w:r w:rsidRPr="4ABD0561" w:rsidDel="4ABD0561">
          <w:rPr>
            <w:rFonts w:cs="Calibri" w:cstheme="minorAscii"/>
            <w:sz w:val="24"/>
            <w:szCs w:val="24"/>
          </w:rPr>
          <w:delText>largely untouched</w:delText>
        </w:r>
        <w:r w:rsidRPr="4ABD0561" w:rsidDel="4ABD0561">
          <w:rPr>
            <w:rFonts w:cs="Calibri" w:cstheme="minorAscii"/>
            <w:sz w:val="24"/>
            <w:szCs w:val="24"/>
          </w:rPr>
          <w:delText xml:space="preserve">. While it does straddle eleven clan territories and there are ample shipping lanes nearby, even the </w:delText>
        </w:r>
        <w:r w:rsidRPr="4ABD0561" w:rsidDel="4ABD0561">
          <w:rPr>
            <w:rFonts w:cs="Calibri" w:cstheme="minorAscii"/>
            <w:sz w:val="24"/>
            <w:szCs w:val="24"/>
          </w:rPr>
          <w:delText>Edochians</w:delText>
        </w:r>
        <w:r w:rsidRPr="4ABD0561" w:rsidDel="4ABD0561">
          <w:rPr>
            <w:rFonts w:cs="Calibri" w:cstheme="minorAscii"/>
            <w:sz w:val="24"/>
            <w:szCs w:val="24"/>
          </w:rPr>
          <w:delText xml:space="preserve"> are hesitant to stir up the pirates. The clans do very well </w:delText>
        </w:r>
        <w:r w:rsidRPr="4ABD0561" w:rsidDel="4ABD0561">
          <w:rPr>
            <w:rFonts w:cs="Calibri" w:cstheme="minorAscii"/>
            <w:sz w:val="24"/>
            <w:szCs w:val="24"/>
          </w:rPr>
          <w:delText>fighting</w:delText>
        </w:r>
        <w:r w:rsidRPr="4ABD0561" w:rsidDel="4ABD0561">
          <w:rPr>
            <w:rFonts w:cs="Calibri" w:cstheme="minorAscii"/>
            <w:sz w:val="24"/>
            <w:szCs w:val="24"/>
          </w:rPr>
          <w:delText xml:space="preserve"> amongst themselves. If the last time they fought a common enemy was any </w:delText>
        </w:r>
        <w:r w:rsidRPr="4ABD0561" w:rsidDel="4ABD0561">
          <w:rPr>
            <w:rFonts w:cs="Calibri" w:cstheme="minorAscii"/>
            <w:sz w:val="24"/>
            <w:szCs w:val="24"/>
          </w:rPr>
          <w:delText>indication</w:delText>
        </w:r>
        <w:r w:rsidRPr="4ABD0561" w:rsidDel="4ABD0561">
          <w:rPr>
            <w:rFonts w:cs="Calibri" w:cstheme="minorAscii"/>
            <w:sz w:val="24"/>
            <w:szCs w:val="24"/>
          </w:rPr>
          <w:delText xml:space="preserve">, they should be allowed to kill each other without distraction. </w:delText>
        </w:r>
      </w:del>
    </w:p>
    <w:p w:rsidR="00176DAF" w:rsidP="4ABD0561" w:rsidRDefault="007F0EEA" w14:paraId="447D234A" w14:textId="77777777">
      <w:pPr>
        <w:spacing w:after="0"/>
        <w:ind w:firstLine="360"/>
        <w:rPr>
          <w:del w:author="Gary Smailes" w:date="2024-02-27T10:57:36.832Z" w:id="70108849"/>
          <w:rFonts w:cs="Calibri" w:cstheme="minorAscii"/>
          <w:sz w:val="24"/>
          <w:szCs w:val="24"/>
        </w:rPr>
      </w:pPr>
      <w:del w:author="Gary Smailes" w:date="2024-02-27T10:57:36.832Z" w:id="197826996">
        <w:r w:rsidRPr="4ABD0561" w:rsidDel="4ABD0561">
          <w:rPr>
            <w:rFonts w:cs="Calibri" w:cstheme="minorAscii"/>
            <w:sz w:val="24"/>
            <w:szCs w:val="24"/>
          </w:rPr>
          <w:delText xml:space="preserve">I wave goodbye to Gladys when she and Timothy drop us off, but she </w:delText>
        </w:r>
        <w:r w:rsidRPr="4ABD0561" w:rsidDel="4ABD0561">
          <w:rPr>
            <w:rFonts w:cs="Calibri" w:cstheme="minorAscii"/>
            <w:sz w:val="24"/>
            <w:szCs w:val="24"/>
          </w:rPr>
          <w:delText>doesn’t</w:delText>
        </w:r>
        <w:r w:rsidRPr="4ABD0561" w:rsidDel="4ABD0561">
          <w:rPr>
            <w:rFonts w:cs="Calibri" w:cstheme="minorAscii"/>
            <w:sz w:val="24"/>
            <w:szCs w:val="24"/>
          </w:rPr>
          <w:delText xml:space="preserve"> wave back. Not even after I smile at her. </w:delText>
        </w:r>
        <w:r w:rsidRPr="4ABD0561" w:rsidDel="4ABD0561">
          <w:rPr>
            <w:rFonts w:cs="Calibri" w:cstheme="minorAscii"/>
            <w:sz w:val="24"/>
            <w:szCs w:val="24"/>
          </w:rPr>
          <w:delText>I’d</w:delText>
        </w:r>
        <w:r w:rsidRPr="4ABD0561" w:rsidDel="4ABD0561">
          <w:rPr>
            <w:rFonts w:cs="Calibri" w:cstheme="minorAscii"/>
            <w:sz w:val="24"/>
            <w:szCs w:val="24"/>
          </w:rPr>
          <w:delText xml:space="preserve"> always gotten good mileage out of that smile. Instead, she wrinkles her nose at me leaves without another word.</w:delText>
        </w:r>
      </w:del>
    </w:p>
    <w:p w:rsidR="00176DAF" w:rsidP="4ABD0561" w:rsidRDefault="007F0EEA" w14:paraId="48724048" w14:textId="66612B59">
      <w:pPr>
        <w:spacing w:after="0"/>
        <w:ind w:firstLine="360"/>
        <w:rPr>
          <w:del w:author="Gary Smailes" w:date="2024-02-27T10:57:36.831Z" w:id="744390393"/>
          <w:rFonts w:cs="Calibri" w:cstheme="minorAscii"/>
          <w:sz w:val="24"/>
          <w:szCs w:val="24"/>
        </w:rPr>
      </w:pPr>
      <w:del w:author="Gary Smailes" w:date="2024-02-27T10:57:36.832Z" w:id="1462232727">
        <w:r w:rsidRPr="4ABD0561" w:rsidDel="4ABD0561">
          <w:rPr>
            <w:rFonts w:cs="Calibri" w:cstheme="minorAscii"/>
            <w:sz w:val="24"/>
            <w:szCs w:val="24"/>
          </w:rPr>
          <w:delText xml:space="preserve">“That was the most uptight woman I’ve ever met,” I say to Kissy as we stand in line to get processed. Mostly, Station security only wants to know if </w:delText>
        </w:r>
        <w:r w:rsidRPr="4ABD0561" w:rsidDel="4ABD0561">
          <w:rPr>
            <w:rFonts w:cs="Calibri" w:cstheme="minorAscii"/>
            <w:sz w:val="24"/>
            <w:szCs w:val="24"/>
          </w:rPr>
          <w:delText>you’re</w:delText>
        </w:r>
        <w:r w:rsidRPr="4ABD0561" w:rsidDel="4ABD0561">
          <w:rPr>
            <w:rFonts w:cs="Calibri" w:cstheme="minorAscii"/>
            <w:sz w:val="24"/>
            <w:szCs w:val="24"/>
          </w:rPr>
          <w:delText xml:space="preserve"> carrying any big guns. Not little guns for killing people – though </w:delText>
        </w:r>
        <w:r w:rsidRPr="4ABD0561" w:rsidDel="4ABD0561">
          <w:rPr>
            <w:rFonts w:cs="Calibri" w:cstheme="minorAscii"/>
            <w:sz w:val="24"/>
            <w:szCs w:val="24"/>
          </w:rPr>
          <w:delText>they’d</w:delText>
        </w:r>
        <w:r w:rsidRPr="4ABD0561" w:rsidDel="4ABD0561">
          <w:rPr>
            <w:rFonts w:cs="Calibri" w:cstheme="minorAscii"/>
            <w:sz w:val="24"/>
            <w:szCs w:val="24"/>
          </w:rPr>
          <w:delText xml:space="preserve"> confiscate those, too – but big ones that blow holes in the hull. Or explosives. Security always gets excited about explosives. Kissy is still wearing her pantsuit, and hope the teddy </w:delText>
        </w:r>
        <w:r w:rsidRPr="4ABD0561" w:rsidDel="4ABD0561">
          <w:rPr>
            <w:rFonts w:cs="Calibri" w:cstheme="minorAscii"/>
            <w:sz w:val="24"/>
            <w:szCs w:val="24"/>
          </w:rPr>
          <w:delText>won’t</w:delText>
        </w:r>
        <w:r w:rsidRPr="4ABD0561" w:rsidDel="4ABD0561">
          <w:rPr>
            <w:rFonts w:cs="Calibri" w:cstheme="minorAscii"/>
            <w:sz w:val="24"/>
            <w:szCs w:val="24"/>
          </w:rPr>
          <w:delText xml:space="preserve"> make an appearance when we meet-</w:delText>
        </w:r>
      </w:del>
    </w:p>
    <w:p w:rsidR="00176DAF" w:rsidP="4ABD0561" w:rsidRDefault="007F0EEA" w14:paraId="70375C13" w14:textId="77777777">
      <w:pPr>
        <w:spacing w:after="0"/>
        <w:ind w:firstLine="360"/>
        <w:rPr>
          <w:del w:author="Gary Smailes" w:date="2024-02-27T10:57:36.831Z" w:id="368319077"/>
          <w:rFonts w:cs="Calibri" w:cstheme="minorAscii"/>
          <w:sz w:val="24"/>
          <w:szCs w:val="24"/>
        </w:rPr>
      </w:pPr>
      <w:del w:author="Gary Smailes" w:date="2024-02-27T10:57:36.831Z" w:id="603220168">
        <w:r w:rsidRPr="4ABD0561" w:rsidDel="4ABD0561">
          <w:rPr>
            <w:rFonts w:cs="Calibri" w:cstheme="minorAscii"/>
            <w:sz w:val="24"/>
            <w:szCs w:val="24"/>
          </w:rPr>
          <w:delText>“ARE YOU FUCKING KIDDING ME?” Laura shouts from across the room.</w:delText>
        </w:r>
      </w:del>
    </w:p>
    <w:p w:rsidR="00176DAF" w:rsidP="4ABD0561" w:rsidRDefault="007F0EEA" w14:paraId="6469BCCC" w14:textId="77777777">
      <w:pPr>
        <w:spacing w:after="0"/>
        <w:ind w:firstLine="360"/>
        <w:rPr>
          <w:del w:author="Gary Smailes" w:date="2024-02-27T10:57:36.83Z" w:id="1587371283"/>
          <w:rFonts w:cs="Calibri" w:cstheme="minorAscii"/>
          <w:sz w:val="24"/>
          <w:szCs w:val="24"/>
        </w:rPr>
      </w:pPr>
      <w:del w:author="Gary Smailes" w:date="2024-02-27T10:57:36.831Z" w:id="329372496">
        <w:r w:rsidRPr="4ABD0561" w:rsidDel="4ABD0561">
          <w:rPr>
            <w:rFonts w:cs="Calibri" w:cstheme="minorAscii"/>
            <w:sz w:val="24"/>
            <w:szCs w:val="24"/>
          </w:rPr>
          <w:delText xml:space="preserve">All eyes flip to her, see that </w:delText>
        </w:r>
        <w:r w:rsidRPr="4ABD0561" w:rsidDel="4ABD0561">
          <w:rPr>
            <w:rFonts w:cs="Calibri" w:cstheme="minorAscii"/>
            <w:sz w:val="24"/>
            <w:szCs w:val="24"/>
          </w:rPr>
          <w:delText>she’s</w:delText>
        </w:r>
        <w:r w:rsidRPr="4ABD0561" w:rsidDel="4ABD0561">
          <w:rPr>
            <w:rFonts w:cs="Calibri" w:cstheme="minorAscii"/>
            <w:sz w:val="24"/>
            <w:szCs w:val="24"/>
          </w:rPr>
          <w:delText xml:space="preserve"> pointing, and then sweep in that direction. They are confused, though. Nothing out of the ordinary. I </w:delText>
        </w:r>
        <w:r w:rsidRPr="4ABD0561" w:rsidDel="4ABD0561">
          <w:rPr>
            <w:rFonts w:cs="Calibri" w:cstheme="minorAscii"/>
            <w:sz w:val="24"/>
            <w:szCs w:val="24"/>
          </w:rPr>
          <w:delText>would’ve</w:delText>
        </w:r>
        <w:r w:rsidRPr="4ABD0561" w:rsidDel="4ABD0561">
          <w:rPr>
            <w:rFonts w:cs="Calibri" w:cstheme="minorAscii"/>
            <w:sz w:val="24"/>
            <w:szCs w:val="24"/>
          </w:rPr>
          <w:delText xml:space="preserve"> expected burning clowns with an announcement like that. Maybe if I </w:delText>
        </w:r>
        <w:r w:rsidRPr="4ABD0561" w:rsidDel="4ABD0561">
          <w:rPr>
            <w:rFonts w:cs="Calibri" w:cstheme="minorAscii"/>
            <w:sz w:val="24"/>
            <w:szCs w:val="24"/>
          </w:rPr>
          <w:delText>don’t</w:delText>
        </w:r>
        <w:r w:rsidRPr="4ABD0561" w:rsidDel="4ABD0561">
          <w:rPr>
            <w:rFonts w:cs="Calibri" w:cstheme="minorAscii"/>
            <w:sz w:val="24"/>
            <w:szCs w:val="24"/>
          </w:rPr>
          <w:delText xml:space="preserve"> make eye </w:delText>
        </w:r>
        <w:r w:rsidRPr="4ABD0561" w:rsidDel="4ABD0561">
          <w:rPr>
            <w:rFonts w:cs="Calibri" w:cstheme="minorAscii"/>
            <w:sz w:val="24"/>
            <w:szCs w:val="24"/>
          </w:rPr>
          <w:delText>contact</w:delText>
        </w:r>
        <w:r w:rsidRPr="4ABD0561" w:rsidDel="4ABD0561">
          <w:rPr>
            <w:rFonts w:cs="Calibri" w:cstheme="minorAscii"/>
            <w:sz w:val="24"/>
            <w:szCs w:val="24"/>
          </w:rPr>
          <w:delText xml:space="preserve"> </w:delText>
        </w:r>
        <w:r w:rsidRPr="4ABD0561" w:rsidDel="4ABD0561">
          <w:rPr>
            <w:rFonts w:cs="Calibri" w:cstheme="minorAscii"/>
            <w:sz w:val="24"/>
            <w:szCs w:val="24"/>
          </w:rPr>
          <w:delText>she’ll</w:delText>
        </w:r>
        <w:r w:rsidRPr="4ABD0561" w:rsidDel="4ABD0561">
          <w:rPr>
            <w:rFonts w:cs="Calibri" w:cstheme="minorAscii"/>
            <w:sz w:val="24"/>
            <w:szCs w:val="24"/>
          </w:rPr>
          <w:delText xml:space="preserve"> go away.</w:delText>
        </w:r>
      </w:del>
    </w:p>
    <w:p w:rsidR="00176DAF" w:rsidP="4ABD0561" w:rsidRDefault="007F0EEA" w14:paraId="1AB1A886" w14:textId="77777777">
      <w:pPr>
        <w:spacing w:after="0"/>
        <w:ind w:firstLine="360"/>
        <w:rPr>
          <w:del w:author="Gary Smailes" w:date="2024-02-27T10:57:36.829Z" w:id="1197307908"/>
          <w:rFonts w:cs="Calibri" w:cstheme="minorAscii"/>
          <w:sz w:val="24"/>
          <w:szCs w:val="24"/>
        </w:rPr>
      </w:pPr>
      <w:del w:author="Gary Smailes" w:date="2024-02-27T10:57:36.83Z" w:id="1387450901">
        <w:r w:rsidRPr="4ABD0561" w:rsidDel="4ABD0561">
          <w:rPr>
            <w:rFonts w:cs="Calibri" w:cstheme="minorAscii"/>
            <w:sz w:val="24"/>
            <w:szCs w:val="24"/>
          </w:rPr>
          <w:delText xml:space="preserve">“I know you can see me, you piece of shit!” Laura yells. </w:delText>
        </w:r>
        <w:r w:rsidRPr="4ABD0561" w:rsidDel="4ABD0561">
          <w:rPr>
            <w:rFonts w:cs="Calibri" w:cstheme="minorAscii"/>
            <w:sz w:val="24"/>
            <w:szCs w:val="24"/>
          </w:rPr>
          <w:delText>She’s</w:delText>
        </w:r>
        <w:r w:rsidRPr="4ABD0561" w:rsidDel="4ABD0561">
          <w:rPr>
            <w:rFonts w:cs="Calibri" w:cstheme="minorAscii"/>
            <w:sz w:val="24"/>
            <w:szCs w:val="24"/>
          </w:rPr>
          <w:delText xml:space="preserve"> just beyond the processing checkpoint and still has her luggage over her shoulder. “You drag my ass all the way out to this shithole, then have the fucking gall to show up with her? I take it </w:delText>
        </w:r>
        <w:r w:rsidRPr="4ABD0561" w:rsidDel="4ABD0561">
          <w:rPr>
            <w:rFonts w:cs="Calibri" w:cstheme="minorAscii"/>
            <w:sz w:val="24"/>
            <w:szCs w:val="24"/>
          </w:rPr>
          <w:delText>that’s</w:delText>
        </w:r>
        <w:r w:rsidRPr="4ABD0561" w:rsidDel="4ABD0561">
          <w:rPr>
            <w:rFonts w:cs="Calibri" w:cstheme="minorAscii"/>
            <w:sz w:val="24"/>
            <w:szCs w:val="24"/>
          </w:rPr>
          <w:delText xml:space="preserve"> the fucking cum dump tramp you traded me in for?”</w:delText>
        </w:r>
      </w:del>
    </w:p>
    <w:p w:rsidR="00176DAF" w:rsidP="4ABD0561" w:rsidRDefault="007F0EEA" w14:paraId="4CA02424" w14:textId="77777777">
      <w:pPr>
        <w:spacing w:after="0"/>
        <w:ind w:firstLine="360"/>
        <w:rPr>
          <w:del w:author="Gary Smailes" w:date="2024-02-27T10:57:36.829Z" w:id="2135364980"/>
          <w:rFonts w:cs="Calibri" w:cstheme="minorAscii"/>
          <w:sz w:val="24"/>
          <w:szCs w:val="24"/>
        </w:rPr>
      </w:pPr>
      <w:del w:author="Gary Smailes" w:date="2024-02-27T10:57:36.829Z" w:id="1231173036">
        <w:r w:rsidRPr="4ABD0561" w:rsidDel="4ABD0561">
          <w:rPr>
            <w:rFonts w:cs="Calibri" w:cstheme="minorAscii"/>
            <w:sz w:val="24"/>
            <w:szCs w:val="24"/>
          </w:rPr>
          <w:delText>The crowd goes silent.</w:delText>
        </w:r>
      </w:del>
    </w:p>
    <w:p w:rsidR="00176DAF" w:rsidP="4ABD0561" w:rsidRDefault="007F0EEA" w14:paraId="647A8861" w14:textId="77777777">
      <w:pPr>
        <w:spacing w:after="0"/>
        <w:ind w:firstLine="360"/>
        <w:rPr>
          <w:del w:author="Gary Smailes" w:date="2024-02-27T10:57:36.828Z" w:id="1860614410"/>
          <w:rFonts w:cs="Calibri" w:cstheme="minorAscii"/>
          <w:sz w:val="24"/>
          <w:szCs w:val="24"/>
        </w:rPr>
      </w:pPr>
      <w:del w:author="Gary Smailes" w:date="2024-02-27T10:57:36.829Z" w:id="992356241">
        <w:r w:rsidRPr="4ABD0561" w:rsidDel="4ABD0561">
          <w:rPr>
            <w:rFonts w:cs="Calibri" w:cstheme="minorAscii"/>
            <w:sz w:val="24"/>
            <w:szCs w:val="24"/>
          </w:rPr>
          <w:delText xml:space="preserve">I cover my face with one hand and stare at my wife through my fingers. She glares at me with her hands on her hips, hurt and rage burning in her eyes – and something else. A glimmer, a twitching of the corners of her lips – that bitch! </w:delText>
        </w:r>
        <w:r w:rsidRPr="4ABD0561" w:rsidDel="4ABD0561">
          <w:rPr>
            <w:rFonts w:cs="Calibri" w:cstheme="minorAscii"/>
            <w:sz w:val="24"/>
            <w:szCs w:val="24"/>
          </w:rPr>
          <w:delText>She’s</w:delText>
        </w:r>
        <w:r w:rsidRPr="4ABD0561" w:rsidDel="4ABD0561">
          <w:rPr>
            <w:rFonts w:cs="Calibri" w:cstheme="minorAscii"/>
            <w:sz w:val="24"/>
            <w:szCs w:val="24"/>
          </w:rPr>
          <w:delText xml:space="preserve"> fucking enjoying this!</w:delText>
        </w:r>
      </w:del>
    </w:p>
    <w:p w:rsidR="00176DAF" w:rsidP="4ABD0561" w:rsidRDefault="007F0EEA" w14:paraId="5B6AC0BB" w14:textId="77777777">
      <w:pPr>
        <w:spacing w:after="0"/>
        <w:ind w:firstLine="360"/>
        <w:rPr>
          <w:del w:author="Gary Smailes" w:date="2024-02-27T10:57:36.828Z" w:id="761818883"/>
          <w:rFonts w:cs="Calibri" w:cstheme="minorAscii"/>
          <w:sz w:val="24"/>
          <w:szCs w:val="24"/>
        </w:rPr>
      </w:pPr>
      <w:del w:author="Gary Smailes" w:date="2024-02-27T10:57:36.828Z" w:id="1156567402">
        <w:r w:rsidRPr="4ABD0561" w:rsidDel="4ABD0561">
          <w:rPr>
            <w:rFonts w:cs="Calibri" w:cstheme="minorAscii"/>
            <w:sz w:val="24"/>
            <w:szCs w:val="24"/>
          </w:rPr>
          <w:delText>I shrug, and then raise my voice so all can hear. “Sorry, babe,” I say, “but you won’t swallow.”</w:delText>
        </w:r>
      </w:del>
    </w:p>
    <w:p w:rsidR="00176DAF" w:rsidP="4ABD0561" w:rsidRDefault="007F0EEA" w14:paraId="65292D00" w14:textId="3CFD7677">
      <w:pPr>
        <w:spacing w:after="0"/>
        <w:ind w:firstLine="360"/>
        <w:rPr>
          <w:del w:author="Gary Smailes" w:date="2024-02-27T10:57:36.826Z" w:id="168407148"/>
          <w:rFonts w:cs="Calibri" w:cstheme="minorAscii"/>
          <w:sz w:val="24"/>
          <w:szCs w:val="24"/>
        </w:rPr>
      </w:pPr>
      <w:del w:author="Gary Smailes" w:date="2024-02-27T10:57:36.826Z" w:id="1916617640">
        <w:r w:rsidRPr="4ABD0561" w:rsidDel="4ABD0561">
          <w:rPr>
            <w:rFonts w:cs="Calibri" w:cstheme="minorAscii"/>
            <w:sz w:val="24"/>
            <w:szCs w:val="24"/>
          </w:rPr>
          <w:delText xml:space="preserve">Have you ever heard two hundred women gasp all at the same time? Followed by the low rumble of as many men chuckling and outright laughing? I think </w:delText>
        </w:r>
        <w:r w:rsidRPr="4ABD0561" w:rsidDel="4ABD0561">
          <w:rPr>
            <w:rFonts w:cs="Calibri" w:cstheme="minorAscii"/>
            <w:sz w:val="24"/>
            <w:szCs w:val="24"/>
          </w:rPr>
          <w:delText>it’s</w:delText>
        </w:r>
        <w:r w:rsidRPr="4ABD0561" w:rsidDel="4ABD0561">
          <w:rPr>
            <w:rFonts w:cs="Calibri" w:cstheme="minorAscii"/>
            <w:sz w:val="24"/>
            <w:szCs w:val="24"/>
          </w:rPr>
          <w:delText xml:space="preserve"> the start of an exquisite symphony, but I </w:delText>
        </w:r>
        <w:r w:rsidRPr="4ABD0561" w:rsidDel="4ABD0561">
          <w:rPr>
            <w:rFonts w:cs="Calibri" w:cstheme="minorAscii"/>
            <w:sz w:val="24"/>
            <w:szCs w:val="24"/>
          </w:rPr>
          <w:delText>don’t</w:delText>
        </w:r>
        <w:r w:rsidRPr="4ABD0561" w:rsidDel="4ABD0561">
          <w:rPr>
            <w:rFonts w:cs="Calibri" w:cstheme="minorAscii"/>
            <w:sz w:val="24"/>
            <w:szCs w:val="24"/>
          </w:rPr>
          <w:delText xml:space="preserve"> get to hear the rest of it. While I stand there grinning like an idiot, I discover that </w:delText>
        </w:r>
        <w:r w:rsidRPr="4ABD0561" w:rsidDel="4ABD0561">
          <w:rPr>
            <w:rFonts w:cs="Calibri" w:cstheme="minorAscii"/>
            <w:sz w:val="24"/>
            <w:szCs w:val="24"/>
          </w:rPr>
          <w:delText>Freehaven</w:delText>
        </w:r>
        <w:r w:rsidRPr="4ABD0561" w:rsidDel="4ABD0561">
          <w:rPr>
            <w:rFonts w:cs="Calibri" w:cstheme="minorAscii"/>
            <w:sz w:val="24"/>
            <w:szCs w:val="24"/>
          </w:rPr>
          <w:delText xml:space="preserve"> Security </w:delText>
        </w:r>
        <w:r w:rsidRPr="4ABD0561" w:rsidDel="4ABD0561">
          <w:rPr>
            <w:rFonts w:cs="Calibri" w:cstheme="minorAscii"/>
            <w:sz w:val="24"/>
            <w:szCs w:val="24"/>
          </w:rPr>
          <w:delText>didn’t</w:delText>
        </w:r>
        <w:r w:rsidRPr="4ABD0561" w:rsidDel="4ABD0561">
          <w:rPr>
            <w:rFonts w:cs="Calibri" w:cstheme="minorAscii"/>
            <w:sz w:val="24"/>
            <w:szCs w:val="24"/>
          </w:rPr>
          <w:delText xml:space="preserve"> do a very thorough job searching my wife’s person. </w:delText>
        </w:r>
        <w:r w:rsidRPr="4ABD0561" w:rsidDel="4ABD0561">
          <w:rPr>
            <w:rFonts w:cs="Calibri" w:cstheme="minorAscii"/>
            <w:sz w:val="24"/>
            <w:szCs w:val="24"/>
          </w:rPr>
          <w:delText>She’s</w:delText>
        </w:r>
        <w:r w:rsidRPr="4ABD0561" w:rsidDel="4ABD0561">
          <w:rPr>
            <w:rFonts w:cs="Calibri" w:cstheme="minorAscii"/>
            <w:sz w:val="24"/>
            <w:szCs w:val="24"/>
          </w:rPr>
          <w:delText xml:space="preserve"> suddenly holding a palm-sized kinetic pistol.</w:delText>
        </w:r>
      </w:del>
    </w:p>
    <w:p w:rsidR="00A64E6C" w:rsidP="4ABD0561" w:rsidRDefault="007F0EEA" w14:paraId="32A1C77D" w14:textId="77777777">
      <w:pPr>
        <w:spacing w:after="0"/>
        <w:ind w:firstLine="360"/>
        <w:rPr>
          <w:rFonts w:cs="Calibri" w:cstheme="minorAscii"/>
          <w:sz w:val="24"/>
          <w:szCs w:val="24"/>
        </w:rPr>
        <w:sectPr w:rsidR="00A64E6C" w:rsidSect="00BE1299">
          <w:type w:val="oddPage"/>
          <w:pgSz w:w="12240" w:h="15840" w:orient="portrait"/>
          <w:pgMar w:top="1440" w:right="1440" w:bottom="1440" w:left="1440" w:header="720" w:footer="720" w:gutter="0"/>
          <w:cols w:space="720"/>
          <w:docGrid w:linePitch="360"/>
        </w:sectPr>
      </w:pPr>
      <w:del w:author="Gary Smailes" w:date="2024-02-27T10:57:36.825Z" w:id="1534809228">
        <w:r w:rsidRPr="4ABD0561" w:rsidDel="4ABD0561">
          <w:rPr>
            <w:rFonts w:cs="Calibri" w:cstheme="minorAscii"/>
            <w:sz w:val="24"/>
            <w:szCs w:val="24"/>
          </w:rPr>
          <w:delText>BANG!</w:delText>
        </w:r>
      </w:del>
    </w:p>
    <w:p w:rsidRPr="00FB5529" w:rsidR="00176DAF" w:rsidP="00FB5529" w:rsidRDefault="002654A5" w14:paraId="25EE6EDA" w14:textId="09359476">
      <w:pPr>
        <w:spacing w:after="0"/>
        <w:rPr>
          <w:rFonts w:cstheme="minorHAnsi"/>
          <w:sz w:val="24"/>
          <w:szCs w:val="24"/>
        </w:rPr>
      </w:pPr>
      <w:r>
        <w:rPr>
          <w:rFonts w:cstheme="minorHAnsi"/>
          <w:sz w:val="24"/>
          <w:szCs w:val="24"/>
        </w:rPr>
        <w:lastRenderedPageBreak/>
        <w:t>4</w:t>
      </w:r>
      <w:r w:rsidR="00FB5529">
        <w:rPr>
          <w:rFonts w:cstheme="minorHAnsi"/>
          <w:sz w:val="24"/>
          <w:szCs w:val="24"/>
        </w:rPr>
        <w:t xml:space="preserve">: </w:t>
      </w:r>
      <w:r w:rsidRPr="00FB5529" w:rsidR="00FB5529">
        <w:rPr>
          <w:rFonts w:cstheme="minorHAnsi"/>
          <w:sz w:val="24"/>
          <w:szCs w:val="24"/>
        </w:rPr>
        <w:t>Don’t Mess with Mall Security</w:t>
      </w:r>
    </w:p>
    <w:p w:rsidR="00176DAF" w:rsidP="00176DAF" w:rsidRDefault="00176DAF" w14:paraId="1B36372C" w14:textId="77777777">
      <w:pPr>
        <w:spacing w:after="0"/>
        <w:ind w:firstLine="360"/>
        <w:rPr>
          <w:rFonts w:cstheme="minorHAnsi"/>
          <w:sz w:val="24"/>
          <w:szCs w:val="24"/>
        </w:rPr>
      </w:pPr>
    </w:p>
    <w:p w:rsidR="00176DAF" w:rsidP="4ABD0561" w:rsidRDefault="007F0EEA" w14:paraId="278DCB6A" w14:textId="3952175F">
      <w:pPr>
        <w:spacing w:after="0"/>
        <w:rPr>
          <w:ins w:author="Gary Smailes" w:date="2024-02-27T10:57:40.77Z" w:id="1441077871"/>
          <w:rFonts w:cs="Calibri" w:cstheme="minorAscii"/>
          <w:sz w:val="24"/>
          <w:szCs w:val="24"/>
        </w:rPr>
      </w:pPr>
      <w:ins w:author="Gary Smailes" w:date="2024-02-27T10:57:40.77Z" w:id="1682153976">
        <w:r w:rsidRPr="4ABD0561" w:rsidR="4ABD0561">
          <w:rPr>
            <w:rFonts w:cs="Calibri" w:cstheme="minorAscii"/>
            <w:sz w:val="24"/>
            <w:szCs w:val="24"/>
          </w:rPr>
          <w:t xml:space="preserve">Originally an impromptu trading post, six hundred years and a Rim War has transformed </w:t>
        </w:r>
        <w:r w:rsidRPr="4ABD0561" w:rsidR="4ABD0561">
          <w:rPr>
            <w:rFonts w:cs="Calibri" w:cstheme="minorAscii"/>
            <w:sz w:val="24"/>
            <w:szCs w:val="24"/>
          </w:rPr>
          <w:t>Freehaven</w:t>
        </w:r>
        <w:r w:rsidRPr="4ABD0561" w:rsidR="4ABD0561">
          <w:rPr>
            <w:rFonts w:cs="Calibri" w:cstheme="minorAscii"/>
            <w:sz w:val="24"/>
            <w:szCs w:val="24"/>
          </w:rPr>
          <w:t xml:space="preserve"> Outpost into a ring station four kilometers in diameter, with 25,000 semi-permanent residents and an annual traffic of over </w:t>
        </w:r>
      </w:ins>
      <w:ins w:author="Gary Smailes" w:date="2024-02-27T14:23:57.794Z" w:id="834289607">
        <w:r w:rsidRPr="4ABD0561" w:rsidR="4ABD0561">
          <w:rPr>
            <w:rFonts w:cs="Calibri" w:cstheme="minorAscii"/>
            <w:sz w:val="24"/>
            <w:szCs w:val="24"/>
          </w:rPr>
          <w:t>two</w:t>
        </w:r>
      </w:ins>
      <w:ins w:author="Gary Smailes" w:date="2024-02-27T10:57:40.77Z" w:id="1994222678">
        <w:r w:rsidRPr="4ABD0561" w:rsidR="4ABD0561">
          <w:rPr>
            <w:rFonts w:cs="Calibri" w:cstheme="minorAscii"/>
            <w:sz w:val="24"/>
            <w:szCs w:val="24"/>
          </w:rPr>
          <w:t xml:space="preserve"> million starships. The more recent war with the </w:t>
        </w:r>
        <w:r w:rsidRPr="4ABD0561" w:rsidR="4ABD0561">
          <w:rPr>
            <w:rFonts w:cs="Calibri" w:cstheme="minorAscii"/>
            <w:sz w:val="24"/>
            <w:szCs w:val="24"/>
          </w:rPr>
          <w:t>Edochians</w:t>
        </w:r>
        <w:r w:rsidRPr="4ABD0561" w:rsidR="4ABD0561">
          <w:rPr>
            <w:rFonts w:cs="Calibri" w:cstheme="minorAscii"/>
            <w:sz w:val="24"/>
            <w:szCs w:val="24"/>
          </w:rPr>
          <w:t xml:space="preserve"> has left </w:t>
        </w:r>
        <w:r w:rsidRPr="4ABD0561" w:rsidR="4ABD0561">
          <w:rPr>
            <w:rFonts w:cs="Calibri" w:cstheme="minorAscii"/>
            <w:sz w:val="24"/>
            <w:szCs w:val="24"/>
          </w:rPr>
          <w:t>Freehaven</w:t>
        </w:r>
        <w:r w:rsidRPr="4ABD0561" w:rsidR="4ABD0561">
          <w:rPr>
            <w:rFonts w:cs="Calibri" w:cstheme="minorAscii"/>
            <w:sz w:val="24"/>
            <w:szCs w:val="24"/>
          </w:rPr>
          <w:t xml:space="preserve"> Station </w:t>
        </w:r>
        <w:r w:rsidRPr="4ABD0561" w:rsidR="4ABD0561">
          <w:rPr>
            <w:rFonts w:cs="Calibri" w:cstheme="minorAscii"/>
            <w:sz w:val="24"/>
            <w:szCs w:val="24"/>
          </w:rPr>
          <w:t>largely untouched</w:t>
        </w:r>
        <w:r w:rsidRPr="4ABD0561" w:rsidR="4ABD0561">
          <w:rPr>
            <w:rFonts w:cs="Calibri" w:cstheme="minorAscii"/>
            <w:sz w:val="24"/>
            <w:szCs w:val="24"/>
          </w:rPr>
          <w:t xml:space="preserve">. While it does straddle eleven clan territories and there are ample shipping lanes nearby, even the </w:t>
        </w:r>
        <w:r w:rsidRPr="4ABD0561" w:rsidR="4ABD0561">
          <w:rPr>
            <w:rFonts w:cs="Calibri" w:cstheme="minorAscii"/>
            <w:sz w:val="24"/>
            <w:szCs w:val="24"/>
          </w:rPr>
          <w:t>Edochians</w:t>
        </w:r>
        <w:r w:rsidRPr="4ABD0561" w:rsidR="4ABD0561">
          <w:rPr>
            <w:rFonts w:cs="Calibri" w:cstheme="minorAscii"/>
            <w:sz w:val="24"/>
            <w:szCs w:val="24"/>
          </w:rPr>
          <w:t xml:space="preserve"> are hesitant to stir up the pirates. The clans do very well </w:t>
        </w:r>
        <w:r w:rsidRPr="4ABD0561" w:rsidR="4ABD0561">
          <w:rPr>
            <w:rFonts w:cs="Calibri" w:cstheme="minorAscii"/>
            <w:sz w:val="24"/>
            <w:szCs w:val="24"/>
          </w:rPr>
          <w:t>fighting</w:t>
        </w:r>
        <w:r w:rsidRPr="4ABD0561" w:rsidR="4ABD0561">
          <w:rPr>
            <w:rFonts w:cs="Calibri" w:cstheme="minorAscii"/>
            <w:sz w:val="24"/>
            <w:szCs w:val="24"/>
          </w:rPr>
          <w:t xml:space="preserve"> amongst themselves. If the last time they fought a common enemy was any </w:t>
        </w:r>
        <w:r w:rsidRPr="4ABD0561" w:rsidR="4ABD0561">
          <w:rPr>
            <w:rFonts w:cs="Calibri" w:cstheme="minorAscii"/>
            <w:sz w:val="24"/>
            <w:szCs w:val="24"/>
          </w:rPr>
          <w:t>indication</w:t>
        </w:r>
        <w:r w:rsidRPr="4ABD0561" w:rsidR="4ABD0561">
          <w:rPr>
            <w:rFonts w:cs="Calibri" w:cstheme="minorAscii"/>
            <w:sz w:val="24"/>
            <w:szCs w:val="24"/>
          </w:rPr>
          <w:t xml:space="preserve">, they should be allowed to kill each other without distraction. </w:t>
        </w:r>
      </w:ins>
    </w:p>
    <w:p w:rsidR="00176DAF" w:rsidP="4ABD0561" w:rsidRDefault="007F0EEA" w14:paraId="59CAF256" w14:textId="77777777">
      <w:pPr>
        <w:spacing w:after="0"/>
        <w:ind w:firstLine="360"/>
        <w:rPr>
          <w:ins w:author="Gary Smailes" w:date="2024-02-27T10:57:40.77Z" w:id="1073537465"/>
          <w:rFonts w:cs="Calibri" w:cstheme="minorAscii"/>
          <w:sz w:val="24"/>
          <w:szCs w:val="24"/>
        </w:rPr>
      </w:pPr>
      <w:ins w:author="Gary Smailes" w:date="2024-02-27T10:57:40.77Z" w:id="1613858842">
        <w:r w:rsidRPr="4ABD0561" w:rsidR="4ABD0561">
          <w:rPr>
            <w:rFonts w:cs="Calibri" w:cstheme="minorAscii"/>
            <w:sz w:val="24"/>
            <w:szCs w:val="24"/>
          </w:rPr>
          <w:t>I wave goodbye to Gladys when she and Timothy drop us off, but she doesn’t wave back. Not even after I smile at her. I’d always gotten good mileage out of that smile. Instead, she wrinkles her nose at me leaves without another word.</w:t>
        </w:r>
      </w:ins>
    </w:p>
    <w:p w:rsidR="00176DAF" w:rsidP="4ABD0561" w:rsidRDefault="007F0EEA" w14:paraId="15C3E4AA" w14:textId="5CFD3709">
      <w:pPr>
        <w:spacing w:after="0"/>
        <w:ind w:firstLine="360"/>
        <w:rPr>
          <w:ins w:author="Gary Smailes" w:date="2024-02-27T10:57:40.77Z" w:id="756772853"/>
          <w:rFonts w:cs="Calibri" w:cstheme="minorAscii"/>
          <w:sz w:val="24"/>
          <w:szCs w:val="24"/>
        </w:rPr>
      </w:pPr>
      <w:ins w:author="Gary Smailes" w:date="2024-02-27T10:57:40.77Z" w:id="635624081">
        <w:r w:rsidRPr="4ABD0561" w:rsidR="4ABD0561">
          <w:rPr>
            <w:rFonts w:cs="Calibri" w:cstheme="minorAscii"/>
            <w:sz w:val="24"/>
            <w:szCs w:val="24"/>
          </w:rPr>
          <w:t xml:space="preserve">“That was the most uptight woman I’ve ever met,” I say to Kissy as we stand in line to get processed. Mostly, </w:t>
        </w:r>
      </w:ins>
      <w:ins w:author="Gary Smailes" w:date="2024-02-27T14:24:50.644Z" w:id="1414862430">
        <w:r w:rsidRPr="4ABD0561" w:rsidR="4ABD0561">
          <w:rPr>
            <w:rFonts w:cs="Calibri" w:cstheme="minorAscii"/>
            <w:sz w:val="24"/>
            <w:szCs w:val="24"/>
          </w:rPr>
          <w:t>s</w:t>
        </w:r>
      </w:ins>
      <w:ins w:author="Gary Smailes" w:date="2024-02-27T10:57:40.77Z" w:id="965459889">
        <w:r w:rsidRPr="4ABD0561" w:rsidR="4ABD0561">
          <w:rPr>
            <w:rFonts w:cs="Calibri" w:cstheme="minorAscii"/>
            <w:sz w:val="24"/>
            <w:szCs w:val="24"/>
          </w:rPr>
          <w:t xml:space="preserve">tation security only wants to know if </w:t>
        </w:r>
        <w:r w:rsidRPr="4ABD0561" w:rsidR="4ABD0561">
          <w:rPr>
            <w:rFonts w:cs="Calibri" w:cstheme="minorAscii"/>
            <w:sz w:val="24"/>
            <w:szCs w:val="24"/>
          </w:rPr>
          <w:t>you’re</w:t>
        </w:r>
        <w:r w:rsidRPr="4ABD0561" w:rsidR="4ABD0561">
          <w:rPr>
            <w:rFonts w:cs="Calibri" w:cstheme="minorAscii"/>
            <w:sz w:val="24"/>
            <w:szCs w:val="24"/>
          </w:rPr>
          <w:t xml:space="preserve"> carrying any big guns. Not little guns for killing people – though </w:t>
        </w:r>
        <w:r w:rsidRPr="4ABD0561" w:rsidR="4ABD0561">
          <w:rPr>
            <w:rFonts w:cs="Calibri" w:cstheme="minorAscii"/>
            <w:sz w:val="24"/>
            <w:szCs w:val="24"/>
          </w:rPr>
          <w:t>they’d</w:t>
        </w:r>
      </w:ins>
      <w:commentRangeStart w:id="2069505101"/>
      <w:ins w:author="Gary Smailes" w:date="2024-02-27T10:57:40.77Z" w:id="1150098110">
        <w:r w:rsidRPr="4ABD0561" w:rsidR="4ABD0561">
          <w:rPr>
            <w:rFonts w:cs="Calibri" w:cstheme="minorAscii"/>
            <w:sz w:val="24"/>
            <w:szCs w:val="24"/>
          </w:rPr>
          <w:t xml:space="preserve"> confiscate those, too – but big ones that blow holes in the hull. Or explosives. Security always gets excited about explosives. Kissy is still wearing her pantsuit, and hope the teddy </w:t>
        </w:r>
        <w:r w:rsidRPr="4ABD0561" w:rsidR="4ABD0561">
          <w:rPr>
            <w:rFonts w:cs="Calibri" w:cstheme="minorAscii"/>
            <w:sz w:val="24"/>
            <w:szCs w:val="24"/>
          </w:rPr>
          <w:t>won’t</w:t>
        </w:r>
        <w:r w:rsidRPr="4ABD0561" w:rsidR="4ABD0561">
          <w:rPr>
            <w:rFonts w:cs="Calibri" w:cstheme="minorAscii"/>
            <w:sz w:val="24"/>
            <w:szCs w:val="24"/>
          </w:rPr>
          <w:t xml:space="preserve"> make an appearance when we meet-</w:t>
        </w:r>
      </w:ins>
    </w:p>
    <w:p w:rsidR="00176DAF" w:rsidP="4ABD0561" w:rsidRDefault="007F0EEA" w14:paraId="5B989B7D" w14:textId="77777777">
      <w:pPr>
        <w:spacing w:after="0"/>
        <w:ind w:firstLine="360"/>
        <w:rPr>
          <w:ins w:author="Gary Smailes" w:date="2024-02-27T10:57:40.77Z" w:id="1797620536"/>
          <w:rFonts w:cs="Calibri" w:cstheme="minorAscii"/>
          <w:sz w:val="24"/>
          <w:szCs w:val="24"/>
        </w:rPr>
      </w:pPr>
      <w:ins w:author="Gary Smailes" w:date="2024-02-27T10:57:40.77Z" w:id="1152677266">
        <w:r w:rsidRPr="4ABD0561" w:rsidR="4ABD0561">
          <w:rPr>
            <w:rFonts w:cs="Calibri" w:cstheme="minorAscii"/>
            <w:sz w:val="24"/>
            <w:szCs w:val="24"/>
          </w:rPr>
          <w:t>“ARE YOU FUCKING KIDDING ME?” La</w:t>
        </w:r>
      </w:ins>
      <w:commentRangeEnd w:id="2069505101"/>
      <w:r>
        <w:rPr>
          <w:rStyle w:val="CommentReference"/>
        </w:rPr>
        <w:commentReference w:id="2069505101"/>
      </w:r>
      <w:ins w:author="Gary Smailes" w:date="2024-02-27T10:57:40.77Z" w:id="2009633244">
        <w:r w:rsidRPr="4ABD0561" w:rsidR="4ABD0561">
          <w:rPr>
            <w:rFonts w:cs="Calibri" w:cstheme="minorAscii"/>
            <w:sz w:val="24"/>
            <w:szCs w:val="24"/>
          </w:rPr>
          <w:t>ura shouts from across the room.</w:t>
        </w:r>
      </w:ins>
    </w:p>
    <w:p w:rsidR="00176DAF" w:rsidP="4ABD0561" w:rsidRDefault="007F0EEA" w14:paraId="3079BB50" w14:textId="77777777">
      <w:pPr>
        <w:spacing w:after="0"/>
        <w:ind w:firstLine="360"/>
        <w:rPr>
          <w:ins w:author="Gary Smailes" w:date="2024-02-27T10:57:40.77Z" w:id="348019436"/>
          <w:rFonts w:cs="Calibri" w:cstheme="minorAscii"/>
          <w:sz w:val="24"/>
          <w:szCs w:val="24"/>
        </w:rPr>
      </w:pPr>
      <w:ins w:author="Gary Smailes" w:date="2024-02-27T10:57:40.77Z" w:id="363221733">
        <w:r w:rsidRPr="4ABD0561" w:rsidR="4ABD0561">
          <w:rPr>
            <w:rFonts w:cs="Calibri" w:cstheme="minorAscii"/>
            <w:sz w:val="24"/>
            <w:szCs w:val="24"/>
          </w:rPr>
          <w:t>All eyes flip to her, see that she’s pointing, and then sweep in that direction. They are confused, though. Nothing out of the ordinary. I would’ve expected burning clowns with an announcement like that. Maybe if I don’t make eye contact she’ll go away.</w:t>
        </w:r>
      </w:ins>
    </w:p>
    <w:p w:rsidR="00176DAF" w:rsidP="4ABD0561" w:rsidRDefault="007F0EEA" w14:paraId="75D63404" w14:textId="23FD6E17">
      <w:pPr>
        <w:spacing w:after="0"/>
        <w:ind w:firstLine="360"/>
        <w:rPr>
          <w:ins w:author="Gary Smailes" w:date="2024-02-27T10:57:40.77Z" w:id="1262750491"/>
          <w:rFonts w:cs="Calibri" w:cstheme="minorAscii"/>
          <w:sz w:val="24"/>
          <w:szCs w:val="24"/>
        </w:rPr>
      </w:pPr>
      <w:ins w:author="Gary Smailes" w:date="2024-02-27T10:57:40.77Z" w:id="924770998">
        <w:r w:rsidRPr="4ABD0561" w:rsidR="4ABD0561">
          <w:rPr>
            <w:rFonts w:cs="Calibri" w:cstheme="minorAscii"/>
            <w:sz w:val="24"/>
            <w:szCs w:val="24"/>
          </w:rPr>
          <w:t>“I know you can see me, you piece of shit</w:t>
        </w:r>
      </w:ins>
      <w:ins w:author="Gary Smailes" w:date="2024-02-27T14:25:09.232Z" w:id="760028522">
        <w:r w:rsidRPr="4ABD0561" w:rsidR="4ABD0561">
          <w:rPr>
            <w:rFonts w:cs="Calibri" w:cstheme="minorAscii"/>
            <w:sz w:val="24"/>
            <w:szCs w:val="24"/>
          </w:rPr>
          <w:t>,</w:t>
        </w:r>
      </w:ins>
      <w:ins w:author="Gary Smailes" w:date="2024-02-27T10:57:40.77Z" w:id="1798566468">
        <w:r w:rsidRPr="4ABD0561" w:rsidR="4ABD0561">
          <w:rPr>
            <w:rFonts w:cs="Calibri" w:cstheme="minorAscii"/>
            <w:sz w:val="24"/>
            <w:szCs w:val="24"/>
          </w:rPr>
          <w:t>” Laura yells. She’s just beyond the processing checkpoint and still has her luggage over her shoulder. “You drag my ass all the way out to this shithole, then have the fucking gall to show up with her? I take it that’s the fucking cum dump tramp you traded me in for?”</w:t>
        </w:r>
      </w:ins>
    </w:p>
    <w:p w:rsidR="00176DAF" w:rsidP="4ABD0561" w:rsidRDefault="007F0EEA" w14:paraId="21911A0D" w14:textId="77777777">
      <w:pPr>
        <w:spacing w:after="0"/>
        <w:ind w:firstLine="360"/>
        <w:rPr>
          <w:ins w:author="Gary Smailes" w:date="2024-02-27T10:57:40.77Z" w:id="1871111786"/>
          <w:rFonts w:cs="Calibri" w:cstheme="minorAscii"/>
          <w:sz w:val="24"/>
          <w:szCs w:val="24"/>
        </w:rPr>
      </w:pPr>
      <w:ins w:author="Gary Smailes" w:date="2024-02-27T10:57:40.77Z" w:id="1248608405">
        <w:r w:rsidRPr="4ABD0561" w:rsidR="4ABD0561">
          <w:rPr>
            <w:rFonts w:cs="Calibri" w:cstheme="minorAscii"/>
            <w:sz w:val="24"/>
            <w:szCs w:val="24"/>
          </w:rPr>
          <w:t>The crowd goes silent.</w:t>
        </w:r>
      </w:ins>
    </w:p>
    <w:p w:rsidR="00176DAF" w:rsidP="4ABD0561" w:rsidRDefault="007F0EEA" w14:paraId="3774371C" w14:textId="77777777">
      <w:pPr>
        <w:spacing w:after="0"/>
        <w:ind w:firstLine="360"/>
        <w:rPr>
          <w:ins w:author="Gary Smailes" w:date="2024-02-27T10:57:40.771Z" w:id="301852742"/>
          <w:rFonts w:cs="Calibri" w:cstheme="minorAscii"/>
          <w:sz w:val="24"/>
          <w:szCs w:val="24"/>
        </w:rPr>
      </w:pPr>
      <w:ins w:author="Gary Smailes" w:date="2024-02-27T10:57:40.771Z" w:id="1315049439">
        <w:r w:rsidRPr="4ABD0561" w:rsidR="4ABD0561">
          <w:rPr>
            <w:rFonts w:cs="Calibri" w:cstheme="minorAscii"/>
            <w:sz w:val="24"/>
            <w:szCs w:val="24"/>
          </w:rPr>
          <w:t>I cover my face with one hand and stare at my wife through my fingers. She glares at me with her hands on her hips, hurt and rage burning in her eyes – and something else. A glimmer, a twitching of the corners of her lips – that bitch! She’s fucking enjoying this!</w:t>
        </w:r>
      </w:ins>
    </w:p>
    <w:p w:rsidR="00176DAF" w:rsidP="4ABD0561" w:rsidRDefault="007F0EEA" w14:paraId="4E7C7FD1" w14:textId="77777777">
      <w:pPr>
        <w:spacing w:after="0"/>
        <w:ind w:firstLine="360"/>
        <w:rPr>
          <w:ins w:author="Gary Smailes" w:date="2024-02-27T10:57:40.771Z" w:id="15715307"/>
          <w:rFonts w:cs="Calibri" w:cstheme="minorAscii"/>
          <w:sz w:val="24"/>
          <w:szCs w:val="24"/>
        </w:rPr>
      </w:pPr>
      <w:ins w:author="Gary Smailes" w:date="2024-02-27T10:57:40.771Z" w:id="579360248">
        <w:r w:rsidRPr="4ABD0561" w:rsidR="4ABD0561">
          <w:rPr>
            <w:rFonts w:cs="Calibri" w:cstheme="minorAscii"/>
            <w:sz w:val="24"/>
            <w:szCs w:val="24"/>
          </w:rPr>
          <w:t>I shrug, and then raise my voice so all can hear. “Sorry, babe,” I say, “but you won’t swallow.”</w:t>
        </w:r>
      </w:ins>
    </w:p>
    <w:p w:rsidR="00176DAF" w:rsidP="4ABD0561" w:rsidRDefault="007F0EEA" w14:paraId="7437E246" w14:textId="3CFD7677">
      <w:pPr>
        <w:spacing w:after="0"/>
        <w:ind w:firstLine="360"/>
        <w:rPr>
          <w:ins w:author="Gary Smailes" w:date="2024-02-27T10:57:40.771Z" w:id="522016978"/>
          <w:rFonts w:cs="Calibri" w:cstheme="minorAscii"/>
          <w:sz w:val="24"/>
          <w:szCs w:val="24"/>
        </w:rPr>
      </w:pPr>
      <w:ins w:author="Gary Smailes" w:date="2024-02-27T10:57:40.771Z" w:id="385276245">
        <w:r w:rsidRPr="4ABD0561" w:rsidR="4ABD0561">
          <w:rPr>
            <w:rFonts w:cs="Calibri" w:cstheme="minorAscii"/>
            <w:sz w:val="24"/>
            <w:szCs w:val="24"/>
          </w:rPr>
          <w:t>Have you ever heard two hundred women gasp all at the same time? Followed by the low rumble of as many men chuckling and outright laughing? I think it’s the start of an exquisite symphony, but I don’t get to hear the rest of it. While I stand there grinning like an idiot, I discover that Freehaven Security didn’t do a very thorough job searching my wife’s person. She’s suddenly holding a palm-sized kinetic pistol.</w:t>
        </w:r>
      </w:ins>
    </w:p>
    <w:p w:rsidR="00176DAF" w:rsidP="4ABD0561" w:rsidRDefault="007F0EEA" w14:paraId="3BDCC75D" w14:textId="22D55CDF">
      <w:pPr>
        <w:spacing w:after="0"/>
        <w:ind w:firstLine="360"/>
        <w:rPr>
          <w:ins w:author="Gary Smailes" w:date="2024-02-27T14:26:07.61Z" w:id="2121062184"/>
          <w:rFonts w:cs="Calibri" w:cstheme="minorAscii"/>
          <w:sz w:val="24"/>
          <w:szCs w:val="24"/>
        </w:rPr>
      </w:pPr>
      <w:commentRangeStart w:id="1407664216"/>
      <w:ins w:author="Gary Smailes" w:date="2024-02-27T10:57:40.771Z" w:id="1612291698">
        <w:r w:rsidRPr="4ABD0561" w:rsidR="4ABD0561">
          <w:rPr>
            <w:rFonts w:cs="Calibri" w:cstheme="minorAscii"/>
            <w:sz w:val="24"/>
            <w:szCs w:val="24"/>
          </w:rPr>
          <w:t>BANG!</w:t>
        </w:r>
        <w:r w:rsidRPr="4ABD0561" w:rsidR="4ABD0561">
          <w:rPr>
            <w:rFonts w:cs="Calibri" w:cstheme="minorAscii"/>
            <w:sz w:val="24"/>
            <w:szCs w:val="24"/>
          </w:rPr>
          <w:t xml:space="preserve"> </w:t>
        </w:r>
      </w:ins>
    </w:p>
    <w:p w:rsidR="00176DAF" w:rsidP="4ABD0561" w:rsidRDefault="007F0EEA" w14:paraId="7F860BA2" w14:textId="51A945E5">
      <w:pPr>
        <w:pStyle w:val="Normal"/>
        <w:spacing w:after="0"/>
        <w:ind w:firstLine="360"/>
        <w:rPr>
          <w:ins w:author="Gary Smailes" w:date="2024-02-27T14:26:07.818Z" w:id="1790940982"/>
          <w:rFonts w:cs="Calibri" w:cstheme="minorAscii"/>
          <w:sz w:val="24"/>
          <w:szCs w:val="24"/>
        </w:rPr>
      </w:pPr>
    </w:p>
    <w:p w:rsidR="00176DAF" w:rsidP="4ABD0561" w:rsidRDefault="007F0EEA" w14:paraId="081A2A5E" w14:textId="0A98663D">
      <w:pPr>
        <w:pStyle w:val="Normal"/>
        <w:spacing w:after="0"/>
        <w:ind w:firstLine="360"/>
        <w:jc w:val="center"/>
        <w:rPr>
          <w:ins w:author="Gary Smailes" w:date="2024-02-27T14:26:08.727Z" w:id="725518029"/>
          <w:rFonts w:cs="Calibri" w:cstheme="minorAscii"/>
          <w:sz w:val="24"/>
          <w:szCs w:val="24"/>
        </w:rPr>
        <w:pPrChange w:author="Gary Smailes" w:date="2024-02-27T14:26:13.994Z">
          <w:pPr>
            <w:pStyle w:val="Normal"/>
            <w:spacing w:after="0"/>
            <w:ind w:firstLine="360"/>
          </w:pPr>
        </w:pPrChange>
      </w:pPr>
      <w:ins w:author="Gary Smailes" w:date="2024-02-27T14:26:10.217Z" w:id="1250637109">
        <w:r w:rsidRPr="4ABD0561" w:rsidR="4ABD0561">
          <w:rPr>
            <w:rFonts w:cs="Calibri" w:cstheme="minorAscii"/>
            <w:sz w:val="24"/>
            <w:szCs w:val="24"/>
          </w:rPr>
          <w:t>***</w:t>
        </w:r>
      </w:ins>
    </w:p>
    <w:p w:rsidR="00176DAF" w:rsidP="4ABD0561" w:rsidRDefault="007F0EEA" w14:paraId="7F9F02DE" w14:textId="31055B71">
      <w:pPr>
        <w:pStyle w:val="Normal"/>
        <w:spacing w:after="0"/>
        <w:ind w:firstLine="360"/>
        <w:rPr>
          <w:ins w:author="Gary Smailes" w:date="2024-02-27T10:57:40.771Z" w:id="654833908"/>
          <w:rFonts w:cs="Calibri" w:cstheme="minorAscii"/>
          <w:sz w:val="24"/>
          <w:szCs w:val="24"/>
        </w:rPr>
      </w:pPr>
    </w:p>
    <w:p w:rsidR="00176DAF" w:rsidP="4ABD0561" w:rsidRDefault="007F0EEA" w14:paraId="3CF5DCF4" w14:textId="49DAC52C">
      <w:pPr>
        <w:pStyle w:val="Normal"/>
        <w:spacing w:after="0"/>
        <w:ind w:firstLine="360"/>
        <w:rPr>
          <w:rFonts w:cs="Calibri" w:cstheme="minorAscii"/>
          <w:sz w:val="24"/>
          <w:szCs w:val="24"/>
        </w:rPr>
        <w:pPrChange w:author="Gary Smailes" w:date="2024-02-27T14:25:58.495Z">
          <w:pPr>
            <w:pStyle w:val="Normal"/>
            <w:spacing w:after="0"/>
          </w:pPr>
        </w:pPrChange>
      </w:pPr>
      <w:r w:rsidRPr="4ABD0561" w:rsidR="4ABD0561">
        <w:rPr>
          <w:rFonts w:cs="Calibri" w:cstheme="minorAscii"/>
          <w:sz w:val="24"/>
          <w:szCs w:val="24"/>
        </w:rPr>
        <w:t xml:space="preserve">Do yourself a favor and </w:t>
      </w:r>
      <w:r w:rsidRPr="4ABD0561" w:rsidR="4ABD0561">
        <w:rPr>
          <w:rFonts w:cs="Calibri" w:cstheme="minorAscii"/>
          <w:sz w:val="24"/>
          <w:szCs w:val="24"/>
        </w:rPr>
        <w:t>don’t</w:t>
      </w:r>
      <w:r w:rsidRPr="4ABD0561" w:rsidR="4ABD0561">
        <w:rPr>
          <w:rFonts w:cs="Calibri" w:cstheme="minorAscii"/>
          <w:sz w:val="24"/>
          <w:szCs w:val="24"/>
        </w:rPr>
        <w:t xml:space="preserve"> get shot on </w:t>
      </w:r>
      <w:r w:rsidRPr="4ABD0561" w:rsidR="4ABD0561">
        <w:rPr>
          <w:rFonts w:cs="Calibri" w:cstheme="minorAscii"/>
          <w:sz w:val="24"/>
          <w:szCs w:val="24"/>
        </w:rPr>
        <w:t>Freehaven</w:t>
      </w:r>
      <w:r w:rsidRPr="4ABD0561" w:rsidR="4ABD0561">
        <w:rPr>
          <w:rFonts w:cs="Calibri" w:cstheme="minorAscii"/>
          <w:sz w:val="24"/>
          <w:szCs w:val="24"/>
        </w:rPr>
        <w:t xml:space="preserve">. </w:t>
      </w:r>
      <w:r w:rsidRPr="4ABD0561" w:rsidR="4ABD0561">
        <w:rPr>
          <w:rFonts w:cs="Calibri" w:cstheme="minorAscii"/>
          <w:sz w:val="24"/>
          <w:szCs w:val="24"/>
        </w:rPr>
        <w:t>Actually, I</w:t>
      </w:r>
      <w:r w:rsidRPr="4ABD0561" w:rsidR="4ABD0561">
        <w:rPr>
          <w:rFonts w:cs="Calibri" w:cstheme="minorAscii"/>
          <w:sz w:val="24"/>
          <w:szCs w:val="24"/>
        </w:rPr>
        <w:t xml:space="preserve"> take that back. If you do get shot, make sure you die. </w:t>
      </w:r>
      <w:r w:rsidRPr="4ABD0561" w:rsidR="4ABD0561">
        <w:rPr>
          <w:rFonts w:cs="Calibri" w:cstheme="minorAscii"/>
          <w:sz w:val="24"/>
          <w:szCs w:val="24"/>
        </w:rPr>
        <w:t>There’s</w:t>
      </w:r>
      <w:r w:rsidRPr="4ABD0561" w:rsidR="4ABD0561">
        <w:rPr>
          <w:rFonts w:cs="Calibri" w:cstheme="minorAscii"/>
          <w:sz w:val="24"/>
          <w:szCs w:val="24"/>
        </w:rPr>
        <w:t xml:space="preserve"> only one hospital on </w:t>
      </w:r>
      <w:r w:rsidRPr="4ABD0561" w:rsidR="4ABD0561">
        <w:rPr>
          <w:rFonts w:cs="Calibri" w:cstheme="minorAscii"/>
          <w:sz w:val="24"/>
          <w:szCs w:val="24"/>
        </w:rPr>
        <w:t>Freehaven</w:t>
      </w:r>
      <w:r w:rsidRPr="4ABD0561" w:rsidR="4ABD0561">
        <w:rPr>
          <w:rFonts w:cs="Calibri" w:cstheme="minorAscii"/>
          <w:sz w:val="24"/>
          <w:szCs w:val="24"/>
        </w:rPr>
        <w:t xml:space="preserve">. Its patients are all poor handlers of explosives, bad hackers, and the slowest draws after </w:t>
      </w:r>
      <w:r w:rsidRPr="4ABD0561" w:rsidR="4ABD0561">
        <w:rPr>
          <w:rFonts w:cs="Calibri" w:cstheme="minorAscii"/>
          <w:sz w:val="24"/>
          <w:szCs w:val="24"/>
        </w:rPr>
        <w:t>somebody’s</w:t>
      </w:r>
      <w:r w:rsidRPr="4ABD0561" w:rsidR="4ABD0561">
        <w:rPr>
          <w:rFonts w:cs="Calibri" w:cstheme="minorAscii"/>
          <w:sz w:val="24"/>
          <w:szCs w:val="24"/>
        </w:rPr>
        <w:t xml:space="preserve"> been called a cheater. The service is </w:t>
      </w:r>
      <w:r w:rsidRPr="4ABD0561" w:rsidR="4ABD0561">
        <w:rPr>
          <w:rFonts w:cs="Calibri" w:cstheme="minorAscii"/>
          <w:sz w:val="24"/>
          <w:szCs w:val="24"/>
        </w:rPr>
        <w:t>pretty good</w:t>
      </w:r>
      <w:r w:rsidRPr="4ABD0561" w:rsidR="4ABD0561">
        <w:rPr>
          <w:rFonts w:cs="Calibri" w:cstheme="minorAscii"/>
          <w:sz w:val="24"/>
          <w:szCs w:val="24"/>
        </w:rPr>
        <w:t xml:space="preserve">, </w:t>
      </w:r>
      <w:r w:rsidRPr="4ABD0561" w:rsidR="4ABD0561">
        <w:rPr>
          <w:rFonts w:cs="Calibri" w:cstheme="minorAscii"/>
          <w:sz w:val="24"/>
          <w:szCs w:val="24"/>
        </w:rPr>
        <w:t>they’ll</w:t>
      </w:r>
      <w:r w:rsidRPr="4ABD0561" w:rsidR="4ABD0561">
        <w:rPr>
          <w:rFonts w:cs="Calibri" w:cstheme="minorAscii"/>
          <w:sz w:val="24"/>
          <w:szCs w:val="24"/>
        </w:rPr>
        <w:t xml:space="preserve"> patch you up quick and get you back on your feet in an under an hour, b</w:t>
      </w:r>
      <w:commentRangeEnd w:id="1407664216"/>
      <w:r>
        <w:rPr>
          <w:rStyle w:val="CommentReference"/>
        </w:rPr>
        <w:commentReference w:id="1407664216"/>
      </w:r>
      <w:r w:rsidRPr="4ABD0561" w:rsidR="4ABD0561">
        <w:rPr>
          <w:rFonts w:cs="Calibri" w:cstheme="minorAscii"/>
          <w:sz w:val="24"/>
          <w:szCs w:val="24"/>
        </w:rPr>
        <w:t xml:space="preserve">ut </w:t>
      </w:r>
      <w:r w:rsidRPr="4ABD0561" w:rsidR="4ABD0561">
        <w:rPr>
          <w:rFonts w:cs="Calibri" w:cstheme="minorAscii"/>
          <w:sz w:val="24"/>
          <w:szCs w:val="24"/>
        </w:rPr>
        <w:t>it’s</w:t>
      </w:r>
      <w:r w:rsidRPr="4ABD0561" w:rsidR="4ABD0561">
        <w:rPr>
          <w:rFonts w:cs="Calibri" w:cstheme="minorAscii"/>
          <w:sz w:val="24"/>
          <w:szCs w:val="24"/>
        </w:rPr>
        <w:t xml:space="preserve"> depressing to be in the same building with so many underachievers. </w:t>
      </w:r>
    </w:p>
    <w:p w:rsidR="00176DAF" w:rsidP="00176DAF" w:rsidRDefault="007F0EEA" w14:paraId="52B2677B" w14:textId="77777777">
      <w:pPr>
        <w:spacing w:after="0"/>
        <w:ind w:firstLine="360"/>
        <w:rPr>
          <w:rFonts w:cstheme="minorHAnsi"/>
          <w:sz w:val="24"/>
          <w:szCs w:val="24"/>
        </w:rPr>
      </w:pPr>
      <w:r w:rsidRPr="009E7F4C">
        <w:rPr>
          <w:rFonts w:cstheme="minorHAnsi"/>
          <w:sz w:val="24"/>
          <w:szCs w:val="24"/>
        </w:rPr>
        <w:t>Bucky is waiting for me when I check out.</w:t>
      </w:r>
      <w:r w:rsidR="0071681A">
        <w:rPr>
          <w:rFonts w:cstheme="minorHAnsi"/>
          <w:sz w:val="24"/>
          <w:szCs w:val="24"/>
        </w:rPr>
        <w:t xml:space="preserve"> </w:t>
      </w:r>
      <w:r w:rsidRPr="009E7F4C">
        <w:rPr>
          <w:rFonts w:cstheme="minorHAnsi"/>
          <w:sz w:val="24"/>
          <w:szCs w:val="24"/>
        </w:rPr>
        <w:t>On his arm is the same girl he’d been with when I interrupted him yesterday.</w:t>
      </w:r>
      <w:r w:rsidR="0071681A">
        <w:rPr>
          <w:rFonts w:cstheme="minorHAnsi"/>
          <w:sz w:val="24"/>
          <w:szCs w:val="24"/>
        </w:rPr>
        <w:t xml:space="preserve"> </w:t>
      </w:r>
      <w:r w:rsidRPr="009E7F4C">
        <w:rPr>
          <w:rFonts w:cstheme="minorHAnsi"/>
          <w:sz w:val="24"/>
          <w:szCs w:val="24"/>
        </w:rPr>
        <w:t>She looks bored.</w:t>
      </w:r>
      <w:r w:rsidR="0071681A">
        <w:rPr>
          <w:rFonts w:cstheme="minorHAnsi"/>
          <w:sz w:val="24"/>
          <w:szCs w:val="24"/>
        </w:rPr>
        <w:t xml:space="preserve"> </w:t>
      </w:r>
      <w:r w:rsidRPr="009E7F4C">
        <w:rPr>
          <w:rFonts w:cstheme="minorHAnsi"/>
          <w:sz w:val="24"/>
          <w:szCs w:val="24"/>
        </w:rPr>
        <w:t>Bucky looks harassed.</w:t>
      </w:r>
      <w:r w:rsidR="0071681A">
        <w:rPr>
          <w:rFonts w:cstheme="minorHAnsi"/>
          <w:sz w:val="24"/>
          <w:szCs w:val="24"/>
        </w:rPr>
        <w:t xml:space="preserve"> </w:t>
      </w:r>
      <w:r w:rsidRPr="009E7F4C">
        <w:rPr>
          <w:rFonts w:cstheme="minorHAnsi"/>
          <w:sz w:val="24"/>
          <w:szCs w:val="24"/>
        </w:rPr>
        <w:t>I point my chin at the girl.</w:t>
      </w:r>
      <w:r w:rsidR="0071681A">
        <w:rPr>
          <w:rFonts w:cstheme="minorHAnsi"/>
          <w:sz w:val="24"/>
          <w:szCs w:val="24"/>
        </w:rPr>
        <w:t xml:space="preserve"> </w:t>
      </w:r>
      <w:r w:rsidRPr="009E7F4C">
        <w:rPr>
          <w:rFonts w:cstheme="minorHAnsi"/>
          <w:sz w:val="24"/>
          <w:szCs w:val="24"/>
        </w:rPr>
        <w:t>“Who’s this?”</w:t>
      </w:r>
    </w:p>
    <w:p w:rsidR="00176DAF" w:rsidP="00176DAF" w:rsidRDefault="007F0EEA" w14:paraId="18266387" w14:textId="33BC296A">
      <w:pPr>
        <w:spacing w:after="0"/>
        <w:ind w:firstLine="360"/>
        <w:rPr>
          <w:rFonts w:cstheme="minorHAnsi"/>
          <w:sz w:val="24"/>
          <w:szCs w:val="24"/>
        </w:rPr>
      </w:pPr>
      <w:r w:rsidRPr="009E7F4C">
        <w:rPr>
          <w:rFonts w:cstheme="minorHAnsi"/>
          <w:sz w:val="24"/>
          <w:szCs w:val="24"/>
        </w:rPr>
        <w:t>“This,” the girl says, “is Bucky’s manager.</w:t>
      </w:r>
      <w:r w:rsidR="0071681A">
        <w:rPr>
          <w:rFonts w:cstheme="minorHAnsi"/>
          <w:sz w:val="24"/>
          <w:szCs w:val="24"/>
        </w:rPr>
        <w:t xml:space="preserve"> </w:t>
      </w:r>
      <w:r w:rsidRPr="009E7F4C">
        <w:rPr>
          <w:rFonts w:cstheme="minorHAnsi"/>
          <w:sz w:val="24"/>
          <w:szCs w:val="24"/>
        </w:rPr>
        <w:t xml:space="preserve">You want to hire my guy here, </w:t>
      </w:r>
      <w:r w:rsidR="008F400E">
        <w:rPr>
          <w:rFonts w:cstheme="minorHAnsi"/>
          <w:sz w:val="24"/>
          <w:szCs w:val="24"/>
        </w:rPr>
        <w:t xml:space="preserve">then </w:t>
      </w:r>
      <w:r w:rsidRPr="009E7F4C">
        <w:rPr>
          <w:rFonts w:cstheme="minorHAnsi"/>
          <w:sz w:val="24"/>
          <w:szCs w:val="24"/>
        </w:rPr>
        <w:t>you go through me.”</w:t>
      </w:r>
    </w:p>
    <w:p w:rsidR="00176DAF" w:rsidP="00176DAF" w:rsidRDefault="007F0EEA" w14:paraId="02A33CA2" w14:textId="01CC492E">
      <w:pPr>
        <w:spacing w:after="0"/>
        <w:ind w:firstLine="360"/>
        <w:rPr>
          <w:rFonts w:cstheme="minorHAnsi"/>
          <w:sz w:val="24"/>
          <w:szCs w:val="24"/>
        </w:rPr>
      </w:pPr>
      <w:r w:rsidRPr="009E7F4C">
        <w:rPr>
          <w:rFonts w:cstheme="minorHAnsi"/>
          <w:sz w:val="24"/>
          <w:szCs w:val="24"/>
        </w:rPr>
        <w:t>I stare at her.</w:t>
      </w:r>
      <w:r w:rsidR="0071681A">
        <w:rPr>
          <w:rFonts w:cstheme="minorHAnsi"/>
          <w:sz w:val="24"/>
          <w:szCs w:val="24"/>
        </w:rPr>
        <w:t xml:space="preserve"> </w:t>
      </w:r>
      <w:r w:rsidRPr="009E7F4C">
        <w:rPr>
          <w:rFonts w:cstheme="minorHAnsi"/>
          <w:sz w:val="24"/>
          <w:szCs w:val="24"/>
        </w:rPr>
        <w:t xml:space="preserve">My neck seems stuck and it takes </w:t>
      </w:r>
      <w:r w:rsidRPr="009E7F4C" w:rsidR="00763308">
        <w:rPr>
          <w:rFonts w:cstheme="minorHAnsi"/>
          <w:sz w:val="24"/>
          <w:szCs w:val="24"/>
        </w:rPr>
        <w:t>a while</w:t>
      </w:r>
      <w:r w:rsidRPr="009E7F4C">
        <w:rPr>
          <w:rFonts w:cstheme="minorHAnsi"/>
          <w:sz w:val="24"/>
          <w:szCs w:val="24"/>
        </w:rPr>
        <w:t xml:space="preserve"> to rotate my head at Bucky.</w:t>
      </w:r>
      <w:r w:rsidR="0071681A">
        <w:rPr>
          <w:rFonts w:cstheme="minorHAnsi"/>
          <w:sz w:val="24"/>
          <w:szCs w:val="24"/>
        </w:rPr>
        <w:t xml:space="preserve"> </w:t>
      </w: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The.</w:t>
      </w:r>
      <w:r w:rsidR="0071681A">
        <w:rPr>
          <w:rFonts w:cstheme="minorHAnsi"/>
          <w:sz w:val="24"/>
          <w:szCs w:val="24"/>
        </w:rPr>
        <w:t xml:space="preserve"> </w:t>
      </w:r>
      <w:r w:rsidRPr="009E7F4C">
        <w:rPr>
          <w:rFonts w:cstheme="minorHAnsi"/>
          <w:sz w:val="24"/>
          <w:szCs w:val="24"/>
        </w:rPr>
        <w:t>Fuck.”</w:t>
      </w:r>
    </w:p>
    <w:p w:rsidR="00176DAF" w:rsidP="00176DAF" w:rsidRDefault="007F0EEA" w14:paraId="4C206CF3" w14:textId="77777777">
      <w:pPr>
        <w:spacing w:after="0"/>
        <w:ind w:firstLine="360"/>
        <w:rPr>
          <w:rFonts w:cstheme="minorHAnsi"/>
          <w:sz w:val="24"/>
          <w:szCs w:val="24"/>
        </w:rPr>
      </w:pPr>
      <w:r w:rsidRPr="009E7F4C">
        <w:rPr>
          <w:rFonts w:cstheme="minorHAnsi"/>
          <w:sz w:val="24"/>
          <w:szCs w:val="24"/>
        </w:rPr>
        <w:t>The girl waves her hand in front of my face.</w:t>
      </w:r>
      <w:r w:rsidR="0071681A">
        <w:rPr>
          <w:rFonts w:cstheme="minorHAnsi"/>
          <w:sz w:val="24"/>
          <w:szCs w:val="24"/>
        </w:rPr>
        <w:t xml:space="preserve"> </w:t>
      </w:r>
      <w:r w:rsidRPr="009E7F4C">
        <w:rPr>
          <w:rFonts w:cstheme="minorHAnsi"/>
          <w:sz w:val="24"/>
          <w:szCs w:val="24"/>
        </w:rPr>
        <w:t>“Over here, big boy.</w:t>
      </w:r>
      <w:r w:rsidR="0071681A">
        <w:rPr>
          <w:rFonts w:cstheme="minorHAnsi"/>
          <w:sz w:val="24"/>
          <w:szCs w:val="24"/>
        </w:rPr>
        <w:t xml:space="preserve"> </w:t>
      </w:r>
      <w:r w:rsidRPr="009E7F4C">
        <w:rPr>
          <w:rFonts w:cstheme="minorHAnsi"/>
          <w:sz w:val="24"/>
          <w:szCs w:val="24"/>
        </w:rPr>
        <w:t>Let’s talk money.</w:t>
      </w:r>
      <w:r w:rsidR="0071681A">
        <w:rPr>
          <w:rFonts w:cstheme="minorHAnsi"/>
          <w:sz w:val="24"/>
          <w:szCs w:val="24"/>
        </w:rPr>
        <w:t xml:space="preserve"> </w:t>
      </w:r>
      <w:r w:rsidRPr="009E7F4C">
        <w:rPr>
          <w:rFonts w:cstheme="minorHAnsi"/>
          <w:sz w:val="24"/>
          <w:szCs w:val="24"/>
        </w:rPr>
        <w:t>You obviously need Mr. Williams and I think ten million is a good starting point for our negotiations.”</w:t>
      </w:r>
    </w:p>
    <w:p w:rsidR="00176DAF" w:rsidP="4ABD0561" w:rsidRDefault="007F0EEA" w14:paraId="18170FDB" w14:textId="4115A91E">
      <w:pPr>
        <w:spacing w:after="0"/>
        <w:ind w:firstLine="360"/>
        <w:rPr>
          <w:rFonts w:cs="Calibri" w:cstheme="minorAscii"/>
          <w:sz w:val="24"/>
          <w:szCs w:val="24"/>
        </w:rPr>
      </w:pPr>
      <w:r w:rsidRPr="4ABD0561" w:rsidR="4ABD0561">
        <w:rPr>
          <w:rFonts w:cs="Calibri" w:cstheme="minorAscii"/>
          <w:sz w:val="24"/>
          <w:szCs w:val="24"/>
        </w:rPr>
        <w:t>I ignore her. “Bucky</w:t>
      </w:r>
      <w:ins w:author="Gary Smailes" w:date="2024-02-27T15:12:17.3Z" w:id="1314377068">
        <w:r w:rsidRPr="4ABD0561" w:rsidR="4ABD0561">
          <w:rPr>
            <w:rFonts w:cs="Calibri" w:cstheme="minorAscii"/>
            <w:sz w:val="24"/>
            <w:szCs w:val="24"/>
          </w:rPr>
          <w:t>.</w:t>
        </w:r>
      </w:ins>
      <w:del w:author="Gary Smailes" w:date="2024-02-27T15:12:16.986Z" w:id="1840518417">
        <w:r w:rsidRPr="4ABD0561" w:rsidDel="4ABD0561">
          <w:rPr>
            <w:rFonts w:cs="Calibri" w:cstheme="minorAscii"/>
            <w:sz w:val="24"/>
            <w:szCs w:val="24"/>
          </w:rPr>
          <w:delText>!</w:delText>
        </w:r>
      </w:del>
      <w:r w:rsidRPr="4ABD0561" w:rsidR="4ABD0561">
        <w:rPr>
          <w:rFonts w:cs="Calibri" w:cstheme="minorAscii"/>
          <w:sz w:val="24"/>
          <w:szCs w:val="24"/>
        </w:rPr>
        <w:t xml:space="preserve"> Explain</w:t>
      </w:r>
      <w:ins w:author="Gary Smailes" w:date="2024-02-27T15:12:20.892Z" w:id="255069121">
        <w:r w:rsidRPr="4ABD0561" w:rsidR="4ABD0561">
          <w:rPr>
            <w:rFonts w:cs="Calibri" w:cstheme="minorAscii"/>
            <w:sz w:val="24"/>
            <w:szCs w:val="24"/>
          </w:rPr>
          <w:t>.</w:t>
        </w:r>
      </w:ins>
      <w:del w:author="Gary Smailes" w:date="2024-02-27T15:12:20.474Z" w:id="1298538883">
        <w:r w:rsidRPr="4ABD0561" w:rsidDel="4ABD0561">
          <w:rPr>
            <w:rFonts w:cs="Calibri" w:cstheme="minorAscii"/>
            <w:sz w:val="24"/>
            <w:szCs w:val="24"/>
          </w:rPr>
          <w:delText>!</w:delText>
        </w:r>
      </w:del>
      <w:r w:rsidRPr="4ABD0561" w:rsidR="4ABD0561">
        <w:rPr>
          <w:rFonts w:cs="Calibri" w:cstheme="minorAscii"/>
          <w:sz w:val="24"/>
          <w:szCs w:val="24"/>
        </w:rPr>
        <w:t>”</w:t>
      </w:r>
    </w:p>
    <w:p w:rsidR="00176DAF" w:rsidP="4ABD0561" w:rsidRDefault="007F0EEA" w14:paraId="5C6C6F7C" w14:textId="5AA92F0D">
      <w:pPr>
        <w:spacing w:after="0"/>
        <w:ind w:firstLine="360"/>
        <w:rPr>
          <w:rFonts w:cs="Calibri" w:cstheme="minorAscii"/>
          <w:sz w:val="24"/>
          <w:szCs w:val="24"/>
        </w:rPr>
      </w:pPr>
      <w:r w:rsidRPr="4ABD0561" w:rsidR="4ABD0561">
        <w:rPr>
          <w:rFonts w:cs="Calibri" w:cstheme="minorAscii"/>
          <w:sz w:val="24"/>
          <w:szCs w:val="24"/>
        </w:rPr>
        <w:t xml:space="preserve">“Mr. Stern, you </w:t>
      </w:r>
      <w:r w:rsidRPr="4ABD0561" w:rsidR="4ABD0561">
        <w:rPr>
          <w:rFonts w:cs="Calibri" w:cstheme="minorAscii"/>
          <w:sz w:val="24"/>
          <w:szCs w:val="24"/>
        </w:rPr>
        <w:t>gotta</w:t>
      </w:r>
      <w:r w:rsidRPr="4ABD0561" w:rsidR="4ABD0561">
        <w:rPr>
          <w:rFonts w:cs="Calibri" w:cstheme="minorAscii"/>
          <w:sz w:val="24"/>
          <w:szCs w:val="24"/>
        </w:rPr>
        <w:t xml:space="preserve"> pay attention. You can catch up with your friend when </w:t>
      </w:r>
      <w:r w:rsidRPr="4ABD0561" w:rsidR="4ABD0561">
        <w:rPr>
          <w:rFonts w:cs="Calibri" w:cstheme="minorAscii"/>
          <w:sz w:val="24"/>
          <w:szCs w:val="24"/>
        </w:rPr>
        <w:t>we’ve</w:t>
      </w:r>
      <w:r w:rsidRPr="4ABD0561" w:rsidR="4ABD0561">
        <w:rPr>
          <w:rFonts w:cs="Calibri" w:cstheme="minorAscii"/>
          <w:sz w:val="24"/>
          <w:szCs w:val="24"/>
        </w:rPr>
        <w:t xml:space="preserve"> settled on his salary, so why </w:t>
      </w:r>
      <w:r w:rsidRPr="4ABD0561" w:rsidR="4ABD0561">
        <w:rPr>
          <w:rFonts w:cs="Calibri" w:cstheme="minorAscii"/>
          <w:sz w:val="24"/>
          <w:szCs w:val="24"/>
        </w:rPr>
        <w:t>don’t</w:t>
      </w:r>
      <w:r w:rsidRPr="4ABD0561" w:rsidR="4ABD0561">
        <w:rPr>
          <w:rFonts w:cs="Calibri" w:cstheme="minorAscii"/>
          <w:sz w:val="24"/>
          <w:szCs w:val="24"/>
        </w:rPr>
        <w:t xml:space="preserve"> we – hey</w:t>
      </w:r>
      <w:ins w:author="Gary Smailes" w:date="2024-02-27T15:12:25.947Z" w:id="2048973352">
        <w:r w:rsidRPr="4ABD0561" w:rsidR="4ABD0561">
          <w:rPr>
            <w:rFonts w:cs="Calibri" w:cstheme="minorAscii"/>
            <w:sz w:val="24"/>
            <w:szCs w:val="24"/>
          </w:rPr>
          <w:t>.</w:t>
        </w:r>
      </w:ins>
      <w:del w:author="Gary Smailes" w:date="2024-02-27T15:12:25.581Z" w:id="1092144908">
        <w:r w:rsidRPr="4ABD0561" w:rsidDel="4ABD0561">
          <w:rPr>
            <w:rFonts w:cs="Calibri" w:cstheme="minorAscii"/>
            <w:sz w:val="24"/>
            <w:szCs w:val="24"/>
          </w:rPr>
          <w:delText>!</w:delText>
        </w:r>
      </w:del>
      <w:r w:rsidRPr="4ABD0561" w:rsidR="4ABD0561">
        <w:rPr>
          <w:rFonts w:cs="Calibri" w:cstheme="minorAscii"/>
          <w:sz w:val="24"/>
          <w:szCs w:val="24"/>
        </w:rPr>
        <w:t xml:space="preserve"> You </w:t>
      </w:r>
      <w:r w:rsidRPr="4ABD0561" w:rsidR="4ABD0561">
        <w:rPr>
          <w:rFonts w:cs="Calibri" w:cstheme="minorAscii"/>
          <w:sz w:val="24"/>
          <w:szCs w:val="24"/>
        </w:rPr>
        <w:t>can’t</w:t>
      </w:r>
      <w:r w:rsidRPr="4ABD0561" w:rsidR="4ABD0561">
        <w:rPr>
          <w:rFonts w:cs="Calibri" w:cstheme="minorAscii"/>
          <w:sz w:val="24"/>
          <w:szCs w:val="24"/>
        </w:rPr>
        <w:t>—”</w:t>
      </w:r>
    </w:p>
    <w:p w:rsidR="00176DAF" w:rsidP="4ABD0561" w:rsidRDefault="007F0EEA" w14:paraId="125CB81C" w14:textId="67C9A603">
      <w:pPr>
        <w:spacing w:after="0"/>
        <w:ind w:firstLine="360"/>
        <w:rPr>
          <w:rFonts w:cs="Calibri" w:cstheme="minorAscii"/>
          <w:sz w:val="24"/>
          <w:szCs w:val="24"/>
        </w:rPr>
      </w:pPr>
      <w:r w:rsidRPr="4ABD0561" w:rsidR="4ABD0561">
        <w:rPr>
          <w:rFonts w:cs="Calibri" w:cstheme="minorAscii"/>
          <w:sz w:val="24"/>
          <w:szCs w:val="24"/>
        </w:rPr>
        <w:t>The rest of her sentence is garbled. Might have something to do with my hand on her face. “Explanation</w:t>
      </w:r>
      <w:ins w:author="Gary Smailes" w:date="2024-02-27T15:12:32.091Z" w:id="598340642">
        <w:r w:rsidRPr="4ABD0561" w:rsidR="4ABD0561">
          <w:rPr>
            <w:rFonts w:cs="Calibri" w:cstheme="minorAscii"/>
            <w:sz w:val="24"/>
            <w:szCs w:val="24"/>
          </w:rPr>
          <w:t>.</w:t>
        </w:r>
      </w:ins>
      <w:del w:author="Gary Smailes" w:date="2024-02-27T15:12:31.767Z" w:id="1589207061">
        <w:r w:rsidRPr="4ABD0561" w:rsidDel="4ABD0561">
          <w:rPr>
            <w:rFonts w:cs="Calibri" w:cstheme="minorAscii"/>
            <w:sz w:val="24"/>
            <w:szCs w:val="24"/>
          </w:rPr>
          <w:delText>!</w:delText>
        </w:r>
      </w:del>
      <w:r w:rsidRPr="4ABD0561" w:rsidR="4ABD0561">
        <w:rPr>
          <w:rFonts w:cs="Calibri" w:cstheme="minorAscii"/>
          <w:sz w:val="24"/>
          <w:szCs w:val="24"/>
        </w:rPr>
        <w:t xml:space="preserve"> Now</w:t>
      </w:r>
      <w:ins w:author="Gary Smailes" w:date="2024-02-27T15:12:34.34Z" w:id="137328732">
        <w:r w:rsidRPr="4ABD0561" w:rsidR="4ABD0561">
          <w:rPr>
            <w:rFonts w:cs="Calibri" w:cstheme="minorAscii"/>
            <w:sz w:val="24"/>
            <w:szCs w:val="24"/>
          </w:rPr>
          <w:t>.</w:t>
        </w:r>
      </w:ins>
      <w:del w:author="Gary Smailes" w:date="2024-02-27T15:12:33.845Z" w:id="239019468">
        <w:r w:rsidRPr="4ABD0561" w:rsidDel="4ABD0561">
          <w:rPr>
            <w:rFonts w:cs="Calibri" w:cstheme="minorAscii"/>
            <w:sz w:val="24"/>
            <w:szCs w:val="24"/>
          </w:rPr>
          <w:delText>!</w:delText>
        </w:r>
      </w:del>
      <w:r w:rsidRPr="4ABD0561" w:rsidR="4ABD0561">
        <w:rPr>
          <w:rFonts w:cs="Calibri" w:cstheme="minorAscii"/>
          <w:sz w:val="24"/>
          <w:szCs w:val="24"/>
        </w:rPr>
        <w:t xml:space="preserve">” </w:t>
      </w:r>
    </w:p>
    <w:p w:rsidR="005A3C65" w:rsidP="4ABD0561" w:rsidRDefault="007F0EEA" w14:paraId="37F05D0D" w14:textId="433BB4D1">
      <w:pPr>
        <w:spacing w:after="0"/>
        <w:ind w:firstLine="360"/>
        <w:rPr>
          <w:rFonts w:cs="Calibri" w:cstheme="minorAscii"/>
          <w:sz w:val="24"/>
          <w:szCs w:val="24"/>
        </w:rPr>
      </w:pPr>
      <w:r w:rsidRPr="4ABD0561" w:rsidR="4ABD0561">
        <w:rPr>
          <w:rFonts w:cs="Calibri" w:cstheme="minorAscii"/>
          <w:sz w:val="24"/>
          <w:szCs w:val="24"/>
        </w:rPr>
        <w:t xml:space="preserve">“Easy, </w:t>
      </w:r>
      <w:r w:rsidRPr="4ABD0561" w:rsidR="4ABD0561">
        <w:rPr>
          <w:rFonts w:cs="Calibri" w:cstheme="minorAscii"/>
          <w:sz w:val="24"/>
          <w:szCs w:val="24"/>
        </w:rPr>
        <w:t>Rick</w:t>
      </w:r>
      <w:ins w:author="Gary Smailes" w:date="2024-02-27T15:12:39.054Z" w:id="850824524">
        <w:r w:rsidRPr="4ABD0561" w:rsidR="4ABD0561">
          <w:rPr>
            <w:rFonts w:cs="Calibri" w:cstheme="minorAscii"/>
            <w:sz w:val="24"/>
            <w:szCs w:val="24"/>
          </w:rPr>
          <w:t>,</w:t>
        </w:r>
      </w:ins>
      <w:del w:author="Gary Smailes" w:date="2024-02-27T15:12:36.31Z" w:id="889846330">
        <w:r w:rsidRPr="4ABD0561" w:rsidDel="4ABD0561">
          <w:rPr>
            <w:rFonts w:cs="Calibri" w:cstheme="minorAscii"/>
            <w:sz w:val="24"/>
            <w:szCs w:val="24"/>
          </w:rPr>
          <w:delText>!</w:delText>
        </w:r>
      </w:del>
      <w:r w:rsidRPr="4ABD0561" w:rsidR="4ABD0561">
        <w:rPr>
          <w:rFonts w:cs="Calibri" w:cstheme="minorAscii"/>
          <w:sz w:val="24"/>
          <w:szCs w:val="24"/>
        </w:rPr>
        <w:t xml:space="preserve">” Bucky says. “She </w:t>
      </w:r>
      <w:r w:rsidRPr="4ABD0561" w:rsidR="4ABD0561">
        <w:rPr>
          <w:rFonts w:cs="Calibri" w:cstheme="minorAscii"/>
          <w:sz w:val="24"/>
          <w:szCs w:val="24"/>
        </w:rPr>
        <w:t>don’t</w:t>
      </w:r>
      <w:r w:rsidRPr="4ABD0561" w:rsidR="4ABD0561">
        <w:rPr>
          <w:rFonts w:cs="Calibri" w:cstheme="minorAscii"/>
          <w:sz w:val="24"/>
          <w:szCs w:val="24"/>
        </w:rPr>
        <w:t xml:space="preserve"> know you, and it was my idea, </w:t>
      </w:r>
      <w:r w:rsidRPr="4ABD0561" w:rsidR="4ABD0561">
        <w:rPr>
          <w:rFonts w:cs="Calibri" w:cstheme="minorAscii"/>
          <w:sz w:val="24"/>
          <w:szCs w:val="24"/>
        </w:rPr>
        <w:t>yeah</w:t>
      </w:r>
      <w:r w:rsidRPr="4ABD0561" w:rsidR="4ABD0561">
        <w:rPr>
          <w:rFonts w:cs="Calibri" w:cstheme="minorAscii"/>
          <w:sz w:val="24"/>
          <w:szCs w:val="24"/>
        </w:rPr>
        <w:t xml:space="preserve">? It was my idea. </w:t>
      </w:r>
      <w:r w:rsidRPr="4ABD0561" w:rsidR="4ABD0561">
        <w:rPr>
          <w:rFonts w:cs="Calibri" w:cstheme="minorAscii"/>
          <w:sz w:val="24"/>
          <w:szCs w:val="24"/>
        </w:rPr>
        <w:t>I’m</w:t>
      </w:r>
      <w:r w:rsidRPr="4ABD0561" w:rsidR="4ABD0561">
        <w:rPr>
          <w:rFonts w:cs="Calibri" w:cstheme="minorAscii"/>
          <w:sz w:val="24"/>
          <w:szCs w:val="24"/>
        </w:rPr>
        <w:t xml:space="preserve"> no good with money and she keeps me from going broke, you know? I thought it </w:t>
      </w:r>
      <w:r w:rsidRPr="4ABD0561" w:rsidR="4ABD0561">
        <w:rPr>
          <w:rFonts w:cs="Calibri" w:cstheme="minorAscii"/>
          <w:sz w:val="24"/>
          <w:szCs w:val="24"/>
        </w:rPr>
        <w:t>a good idea</w:t>
      </w:r>
      <w:r w:rsidRPr="4ABD0561" w:rsidR="4ABD0561">
        <w:rPr>
          <w:rFonts w:cs="Calibri" w:cstheme="minorAscii"/>
          <w:sz w:val="24"/>
          <w:szCs w:val="24"/>
        </w:rPr>
        <w:t xml:space="preserve"> to get an agreement, you know, up front, ‘</w:t>
      </w:r>
      <w:r w:rsidRPr="4ABD0561" w:rsidR="4ABD0561">
        <w:rPr>
          <w:rFonts w:cs="Calibri" w:cstheme="minorAscii"/>
          <w:sz w:val="24"/>
          <w:szCs w:val="24"/>
        </w:rPr>
        <w:t>cuz</w:t>
      </w:r>
      <w:r w:rsidRPr="4ABD0561" w:rsidR="4ABD0561">
        <w:rPr>
          <w:rFonts w:cs="Calibri" w:cstheme="minorAscii"/>
          <w:sz w:val="24"/>
          <w:szCs w:val="24"/>
        </w:rPr>
        <w:t xml:space="preserve"> </w:t>
      </w:r>
      <w:r w:rsidRPr="4ABD0561" w:rsidR="4ABD0561">
        <w:rPr>
          <w:rFonts w:cs="Calibri" w:cstheme="minorAscii"/>
          <w:sz w:val="24"/>
          <w:szCs w:val="24"/>
        </w:rPr>
        <w:t>we’re</w:t>
      </w:r>
      <w:r w:rsidRPr="4ABD0561" w:rsidR="4ABD0561">
        <w:rPr>
          <w:rFonts w:cs="Calibri" w:cstheme="minorAscii"/>
          <w:sz w:val="24"/>
          <w:szCs w:val="24"/>
        </w:rPr>
        <w:t xml:space="preserve"> backed by </w:t>
      </w:r>
      <w:r w:rsidRPr="4ABD0561" w:rsidR="4ABD0561">
        <w:rPr>
          <w:rFonts w:cs="Calibri" w:cstheme="minorAscii"/>
          <w:sz w:val="24"/>
          <w:szCs w:val="24"/>
        </w:rPr>
        <w:t>Chippers</w:t>
      </w:r>
      <w:r w:rsidRPr="4ABD0561" w:rsidR="4ABD0561">
        <w:rPr>
          <w:rFonts w:cs="Calibri" w:cstheme="minorAscii"/>
          <w:sz w:val="24"/>
          <w:szCs w:val="24"/>
        </w:rPr>
        <w:t xml:space="preserve"> and I say take him for as much as we can get</w:t>
      </w:r>
      <w:ins w:author="Gary Smailes" w:date="2024-02-27T15:12:46.52Z" w:id="1810967718">
        <w:r w:rsidRPr="4ABD0561" w:rsidR="4ABD0561">
          <w:rPr>
            <w:rFonts w:cs="Calibri" w:cstheme="minorAscii"/>
            <w:sz w:val="24"/>
            <w:szCs w:val="24"/>
          </w:rPr>
          <w:t>.</w:t>
        </w:r>
      </w:ins>
      <w:del w:author="Gary Smailes" w:date="2024-02-27T15:12:46.158Z" w:id="1913094734">
        <w:r w:rsidRPr="4ABD0561" w:rsidDel="4ABD0561">
          <w:rPr>
            <w:rFonts w:cs="Calibri" w:cstheme="minorAscii"/>
            <w:sz w:val="24"/>
            <w:szCs w:val="24"/>
          </w:rPr>
          <w:delText>!</w:delText>
        </w:r>
      </w:del>
      <w:r w:rsidRPr="4ABD0561" w:rsidR="4ABD0561">
        <w:rPr>
          <w:rFonts w:cs="Calibri" w:cstheme="minorAscii"/>
          <w:sz w:val="24"/>
          <w:szCs w:val="24"/>
        </w:rPr>
        <w:t xml:space="preserve"> Never know if </w:t>
      </w:r>
      <w:r w:rsidRPr="4ABD0561" w:rsidR="4ABD0561">
        <w:rPr>
          <w:rFonts w:cs="Calibri" w:cstheme="minorAscii"/>
          <w:sz w:val="24"/>
          <w:szCs w:val="24"/>
        </w:rPr>
        <w:t>we’re</w:t>
      </w:r>
      <w:r w:rsidRPr="4ABD0561" w:rsidR="4ABD0561">
        <w:rPr>
          <w:rFonts w:cs="Calibri" w:cstheme="minorAscii"/>
          <w:sz w:val="24"/>
          <w:szCs w:val="24"/>
        </w:rPr>
        <w:t xml:space="preserve"> </w:t>
      </w:r>
      <w:r w:rsidRPr="4ABD0561" w:rsidR="4ABD0561">
        <w:rPr>
          <w:rFonts w:cs="Calibri" w:cstheme="minorAscii"/>
          <w:sz w:val="24"/>
          <w:szCs w:val="24"/>
        </w:rPr>
        <w:t>gonna</w:t>
      </w:r>
      <w:r w:rsidRPr="4ABD0561" w:rsidR="4ABD0561">
        <w:rPr>
          <w:rFonts w:cs="Calibri" w:cstheme="minorAscii"/>
          <w:sz w:val="24"/>
          <w:szCs w:val="24"/>
        </w:rPr>
        <w:t xml:space="preserve"> make it past the first practice, the clans </w:t>
      </w:r>
      <w:r w:rsidRPr="4ABD0561" w:rsidR="4ABD0561">
        <w:rPr>
          <w:rFonts w:cs="Calibri" w:cstheme="minorAscii"/>
          <w:sz w:val="24"/>
          <w:szCs w:val="24"/>
        </w:rPr>
        <w:t>aren’t</w:t>
      </w:r>
      <w:r w:rsidRPr="4ABD0561" w:rsidR="4ABD0561">
        <w:rPr>
          <w:rFonts w:cs="Calibri" w:cstheme="minorAscii"/>
          <w:sz w:val="24"/>
          <w:szCs w:val="24"/>
        </w:rPr>
        <w:t xml:space="preserve"> exactly dependable, you know? </w:t>
      </w:r>
      <w:r w:rsidRPr="4ABD0561" w:rsidR="4ABD0561">
        <w:rPr>
          <w:rFonts w:cs="Calibri" w:cstheme="minorAscii"/>
          <w:sz w:val="24"/>
          <w:szCs w:val="24"/>
        </w:rPr>
        <w:t>I’m</w:t>
      </w:r>
      <w:r w:rsidRPr="4ABD0561" w:rsidR="4ABD0561">
        <w:rPr>
          <w:rFonts w:cs="Calibri" w:cstheme="minorAscii"/>
          <w:sz w:val="24"/>
          <w:szCs w:val="24"/>
        </w:rPr>
        <w:t xml:space="preserve"> sorry</w:t>
      </w:r>
      <w:ins w:author="Gary Smailes" w:date="2024-02-27T15:12:50.304Z" w:id="730468123">
        <w:r w:rsidRPr="4ABD0561" w:rsidR="4ABD0561">
          <w:rPr>
            <w:rFonts w:cs="Calibri" w:cstheme="minorAscii"/>
            <w:sz w:val="24"/>
            <w:szCs w:val="24"/>
          </w:rPr>
          <w:t>.</w:t>
        </w:r>
      </w:ins>
      <w:del w:author="Gary Smailes" w:date="2024-02-27T15:12:50Z" w:id="1059228689">
        <w:r w:rsidRPr="4ABD0561" w:rsidDel="4ABD0561">
          <w:rPr>
            <w:rFonts w:cs="Calibri" w:cstheme="minorAscii"/>
            <w:sz w:val="24"/>
            <w:szCs w:val="24"/>
          </w:rPr>
          <w:delText>!</w:delText>
        </w:r>
      </w:del>
      <w:r w:rsidRPr="4ABD0561" w:rsidR="4ABD0561">
        <w:rPr>
          <w:rFonts w:cs="Calibri" w:cstheme="minorAscii"/>
          <w:sz w:val="24"/>
          <w:szCs w:val="24"/>
        </w:rPr>
        <w:t xml:space="preserve"> Would you please take your hand off her head? I </w:t>
      </w:r>
      <w:r w:rsidRPr="4ABD0561" w:rsidR="4ABD0561">
        <w:rPr>
          <w:rFonts w:cs="Calibri" w:cstheme="minorAscii"/>
          <w:sz w:val="24"/>
          <w:szCs w:val="24"/>
        </w:rPr>
        <w:t>seen</w:t>
      </w:r>
      <w:r w:rsidRPr="4ABD0561" w:rsidR="4ABD0561">
        <w:rPr>
          <w:rFonts w:cs="Calibri" w:cstheme="minorAscii"/>
          <w:sz w:val="24"/>
          <w:szCs w:val="24"/>
        </w:rPr>
        <w:t xml:space="preserve"> what you do when </w:t>
      </w:r>
      <w:r w:rsidRPr="4ABD0561" w:rsidR="4ABD0561">
        <w:rPr>
          <w:rFonts w:cs="Calibri" w:cstheme="minorAscii"/>
          <w:sz w:val="24"/>
          <w:szCs w:val="24"/>
        </w:rPr>
        <w:t>you’re</w:t>
      </w:r>
      <w:r w:rsidRPr="4ABD0561" w:rsidR="4ABD0561">
        <w:rPr>
          <w:rFonts w:cs="Calibri" w:cstheme="minorAscii"/>
          <w:sz w:val="24"/>
          <w:szCs w:val="24"/>
        </w:rPr>
        <w:t xml:space="preserve"> really pissed, and I love her face just the way it is</w:t>
      </w:r>
      <w:ins w:author="Gary Smailes" w:date="2024-02-27T15:12:53.047Z" w:id="1651398431">
        <w:r w:rsidRPr="4ABD0561" w:rsidR="4ABD0561">
          <w:rPr>
            <w:rFonts w:cs="Calibri" w:cstheme="minorAscii"/>
            <w:sz w:val="24"/>
            <w:szCs w:val="24"/>
          </w:rPr>
          <w:t>.</w:t>
        </w:r>
      </w:ins>
      <w:del w:author="Gary Smailes" w:date="2024-02-27T15:12:52.736Z" w:id="306894464">
        <w:r w:rsidRPr="4ABD0561" w:rsidDel="4ABD0561">
          <w:rPr>
            <w:rFonts w:cs="Calibri" w:cstheme="minorAscii"/>
            <w:sz w:val="24"/>
            <w:szCs w:val="24"/>
          </w:rPr>
          <w:delText>!</w:delText>
        </w:r>
      </w:del>
      <w:r w:rsidRPr="4ABD0561" w:rsidR="4ABD0561">
        <w:rPr>
          <w:rFonts w:cs="Calibri" w:cstheme="minorAscii"/>
          <w:sz w:val="24"/>
          <w:szCs w:val="24"/>
        </w:rPr>
        <w:t>”</w:t>
      </w:r>
    </w:p>
    <w:p w:rsidR="00176DAF" w:rsidP="00176DAF" w:rsidRDefault="001028E7" w14:paraId="70248BA8" w14:textId="6EC4171F">
      <w:pPr>
        <w:spacing w:after="0"/>
        <w:ind w:firstLine="360"/>
        <w:rPr>
          <w:rFonts w:cstheme="minorHAnsi"/>
          <w:sz w:val="24"/>
          <w:szCs w:val="24"/>
        </w:rPr>
      </w:pPr>
      <w:r>
        <w:rPr>
          <w:rFonts w:cstheme="minorHAnsi"/>
          <w:sz w:val="24"/>
          <w:szCs w:val="24"/>
        </w:rPr>
        <w:t xml:space="preserve">“Your idea, eh?” </w:t>
      </w:r>
      <w:r w:rsidRPr="009E7F4C" w:rsidR="007F0EEA">
        <w:rPr>
          <w:rFonts w:cstheme="minorHAnsi"/>
          <w:sz w:val="24"/>
          <w:szCs w:val="24"/>
        </w:rPr>
        <w:t xml:space="preserve">I </w:t>
      </w:r>
      <w:r w:rsidR="00113FBA">
        <w:rPr>
          <w:rFonts w:cstheme="minorHAnsi"/>
          <w:sz w:val="24"/>
          <w:szCs w:val="24"/>
        </w:rPr>
        <w:t xml:space="preserve">let go of the girl and </w:t>
      </w:r>
      <w:r w:rsidRPr="009E7F4C" w:rsidR="007F0EEA">
        <w:rPr>
          <w:rFonts w:cstheme="minorHAnsi"/>
          <w:sz w:val="24"/>
          <w:szCs w:val="24"/>
        </w:rPr>
        <w:t>shake my head.</w:t>
      </w:r>
      <w:r w:rsidR="0071681A">
        <w:rPr>
          <w:rFonts w:cstheme="minorHAnsi"/>
          <w:sz w:val="24"/>
          <w:szCs w:val="24"/>
        </w:rPr>
        <w:t xml:space="preserve"> </w:t>
      </w:r>
      <w:r w:rsidRPr="009E7F4C" w:rsidR="007F0EEA">
        <w:rPr>
          <w:rFonts w:cstheme="minorHAnsi"/>
          <w:sz w:val="24"/>
          <w:szCs w:val="24"/>
        </w:rPr>
        <w:t>This is too much for one day.</w:t>
      </w:r>
      <w:r w:rsidR="0071681A">
        <w:rPr>
          <w:rFonts w:cstheme="minorHAnsi"/>
          <w:sz w:val="24"/>
          <w:szCs w:val="24"/>
        </w:rPr>
        <w:t xml:space="preserve"> </w:t>
      </w:r>
      <w:r w:rsidRPr="009E7F4C" w:rsidR="007F0EEA">
        <w:rPr>
          <w:rFonts w:cstheme="minorHAnsi"/>
          <w:sz w:val="24"/>
          <w:szCs w:val="24"/>
        </w:rPr>
        <w:t>“I can’t believe this shit, Bucky, I just got out of the hospital and you’re out here with your fuck buddy-turned manager</w:t>
      </w:r>
      <w:r>
        <w:rPr>
          <w:rFonts w:cstheme="minorHAnsi"/>
          <w:sz w:val="24"/>
          <w:szCs w:val="24"/>
        </w:rPr>
        <w:t>—</w:t>
      </w:r>
      <w:r w:rsidRPr="009E7F4C" w:rsidR="007F0EEA">
        <w:rPr>
          <w:rFonts w:cstheme="minorHAnsi"/>
          <w:sz w:val="24"/>
          <w:szCs w:val="24"/>
        </w:rPr>
        <w:t>“</w:t>
      </w:r>
    </w:p>
    <w:p w:rsidR="00176DAF" w:rsidP="00176DAF" w:rsidRDefault="007F0EEA" w14:paraId="5B6BB427" w14:textId="77777777">
      <w:pPr>
        <w:spacing w:after="0"/>
        <w:ind w:firstLine="360"/>
        <w:rPr>
          <w:rFonts w:cstheme="minorHAnsi"/>
          <w:sz w:val="24"/>
          <w:szCs w:val="24"/>
        </w:rPr>
      </w:pPr>
      <w:r w:rsidRPr="009E7F4C">
        <w:rPr>
          <w:rFonts w:cstheme="minorHAnsi"/>
          <w:sz w:val="24"/>
          <w:szCs w:val="24"/>
        </w:rPr>
        <w:t>“We’re getting married.”</w:t>
      </w:r>
    </w:p>
    <w:p w:rsidR="00176DAF" w:rsidP="00176DAF" w:rsidRDefault="007F0EEA" w14:paraId="4E2582FE" w14:textId="3F6B6A95">
      <w:pPr>
        <w:spacing w:after="0"/>
        <w:ind w:firstLine="360"/>
        <w:rPr>
          <w:rFonts w:cstheme="minorHAnsi"/>
          <w:sz w:val="24"/>
          <w:szCs w:val="24"/>
        </w:rPr>
      </w:pPr>
      <w:r w:rsidRPr="009E7F4C">
        <w:rPr>
          <w:rFonts w:cstheme="minorHAnsi"/>
          <w:sz w:val="24"/>
          <w:szCs w:val="24"/>
        </w:rPr>
        <w:t>“</w:t>
      </w:r>
      <w:r w:rsidR="001028E7">
        <w:rPr>
          <w:rFonts w:cstheme="minorHAnsi"/>
          <w:sz w:val="24"/>
          <w:szCs w:val="24"/>
        </w:rPr>
        <w:t>—</w:t>
      </w:r>
      <w:r w:rsidRPr="009E7F4C">
        <w:rPr>
          <w:rFonts w:cstheme="minorHAnsi"/>
          <w:sz w:val="24"/>
          <w:szCs w:val="24"/>
        </w:rPr>
        <w:t>trying to hit me up for – what?</w:t>
      </w:r>
      <w:r w:rsidR="0071681A">
        <w:rPr>
          <w:rFonts w:cstheme="minorHAnsi"/>
          <w:sz w:val="24"/>
          <w:szCs w:val="24"/>
        </w:rPr>
        <w:t xml:space="preserve"> </w:t>
      </w:r>
      <w:r w:rsidRPr="009E7F4C">
        <w:rPr>
          <w:rFonts w:cstheme="minorHAnsi"/>
          <w:sz w:val="24"/>
          <w:szCs w:val="24"/>
        </w:rPr>
        <w:t>To her?</w:t>
      </w:r>
      <w:r w:rsidR="0071681A">
        <w:rPr>
          <w:rFonts w:cstheme="minorHAnsi"/>
          <w:sz w:val="24"/>
          <w:szCs w:val="24"/>
        </w:rPr>
        <w:t xml:space="preserve"> </w:t>
      </w:r>
      <w:r w:rsidRPr="009E7F4C">
        <w:rPr>
          <w:rFonts w:cstheme="minorHAnsi"/>
          <w:sz w:val="24"/>
          <w:szCs w:val="24"/>
        </w:rPr>
        <w:t>Bucky, how long have you known her?”</w:t>
      </w:r>
    </w:p>
    <w:p w:rsidR="00176DAF" w:rsidP="00176DAF" w:rsidRDefault="007F0EEA" w14:paraId="18683F4D" w14:textId="65164DE6">
      <w:pPr>
        <w:spacing w:after="0"/>
        <w:ind w:firstLine="360"/>
        <w:rPr>
          <w:rFonts w:cstheme="minorHAnsi"/>
          <w:sz w:val="24"/>
          <w:szCs w:val="24"/>
        </w:rPr>
      </w:pPr>
      <w:r w:rsidRPr="009E7F4C">
        <w:rPr>
          <w:rFonts w:cstheme="minorHAnsi"/>
          <w:sz w:val="24"/>
          <w:szCs w:val="24"/>
        </w:rPr>
        <w:t>“Love at first sight, man,” Bucky says, hugging the girl.</w:t>
      </w:r>
      <w:r w:rsidR="00F04224">
        <w:rPr>
          <w:rFonts w:cstheme="minorHAnsi"/>
          <w:sz w:val="24"/>
          <w:szCs w:val="24"/>
        </w:rPr>
        <w:t xml:space="preserve"> She hugs him back and glares at me.</w:t>
      </w:r>
    </w:p>
    <w:p w:rsidR="00176DAF" w:rsidP="00176DAF" w:rsidRDefault="007F0EEA" w14:paraId="2F2578A1" w14:textId="25408B44">
      <w:pPr>
        <w:spacing w:after="0"/>
        <w:ind w:firstLine="360"/>
        <w:rPr>
          <w:rFonts w:cstheme="minorHAnsi"/>
          <w:sz w:val="24"/>
          <w:szCs w:val="24"/>
        </w:rPr>
      </w:pPr>
      <w:r w:rsidRPr="009E7F4C">
        <w:rPr>
          <w:rFonts w:cstheme="minorHAnsi"/>
          <w:sz w:val="24"/>
          <w:szCs w:val="24"/>
        </w:rPr>
        <w:t>“Didn’t know your dick could see through your pants,” I retort.</w:t>
      </w:r>
      <w:r w:rsidR="0071681A">
        <w:rPr>
          <w:rFonts w:cstheme="minorHAnsi"/>
          <w:sz w:val="24"/>
          <w:szCs w:val="24"/>
        </w:rPr>
        <w:t xml:space="preserve"> </w:t>
      </w:r>
      <w:r w:rsidRPr="009E7F4C">
        <w:rPr>
          <w:rFonts w:cstheme="minorHAnsi"/>
          <w:sz w:val="24"/>
          <w:szCs w:val="24"/>
        </w:rPr>
        <w:t>“You’ll get five hundred grand to start, five million if we win the Cup.</w:t>
      </w:r>
      <w:r w:rsidR="00600FD4">
        <w:rPr>
          <w:rFonts w:cstheme="minorHAnsi"/>
          <w:sz w:val="24"/>
          <w:szCs w:val="24"/>
        </w:rPr>
        <w:t xml:space="preserve"> </w:t>
      </w:r>
      <w:r w:rsidRPr="009E7F4C">
        <w:rPr>
          <w:rFonts w:cstheme="minorHAnsi"/>
          <w:sz w:val="24"/>
          <w:szCs w:val="24"/>
        </w:rPr>
        <w:t>Deal?”</w:t>
      </w:r>
    </w:p>
    <w:p w:rsidR="00176DAF" w:rsidP="4ABD0561" w:rsidRDefault="007F0EEA" w14:paraId="28E7065D" w14:textId="3F5B9E59">
      <w:pPr>
        <w:spacing w:after="0"/>
        <w:ind w:firstLine="360"/>
        <w:rPr>
          <w:rFonts w:cs="Calibri" w:cstheme="minorAscii"/>
          <w:sz w:val="24"/>
          <w:szCs w:val="24"/>
        </w:rPr>
      </w:pPr>
      <w:r w:rsidRPr="4ABD0561" w:rsidR="4ABD0561">
        <w:rPr>
          <w:rFonts w:cs="Calibri" w:cstheme="minorAscii"/>
          <w:sz w:val="24"/>
          <w:szCs w:val="24"/>
        </w:rPr>
        <w:t xml:space="preserve">“Sure, Rick, whatever you say, that’s good for me.” The girl elbows him, frowning and shaking her head. “Janine, </w:t>
      </w:r>
      <w:r w:rsidRPr="4ABD0561" w:rsidR="4ABD0561">
        <w:rPr>
          <w:rFonts w:cs="Calibri" w:cstheme="minorAscii"/>
          <w:sz w:val="24"/>
          <w:szCs w:val="24"/>
        </w:rPr>
        <w:t>that’s</w:t>
      </w:r>
      <w:r w:rsidRPr="4ABD0561" w:rsidR="4ABD0561">
        <w:rPr>
          <w:rFonts w:cs="Calibri" w:cstheme="minorAscii"/>
          <w:sz w:val="24"/>
          <w:szCs w:val="24"/>
        </w:rPr>
        <w:t xml:space="preserve"> good. Please, for the love o’ God, </w:t>
      </w:r>
      <w:r w:rsidRPr="4ABD0561" w:rsidR="4ABD0561">
        <w:rPr>
          <w:rFonts w:cs="Calibri" w:cstheme="minorAscii"/>
          <w:sz w:val="24"/>
          <w:szCs w:val="24"/>
        </w:rPr>
        <w:t>don’t</w:t>
      </w:r>
      <w:r w:rsidRPr="4ABD0561" w:rsidR="4ABD0561">
        <w:rPr>
          <w:rFonts w:cs="Calibri" w:cstheme="minorAscii"/>
          <w:sz w:val="24"/>
          <w:szCs w:val="24"/>
        </w:rPr>
        <w:t xml:space="preserve"> push it. The last time I saw him this pissed he shot somebody on the vid, live to the fuckin’ </w:t>
      </w:r>
      <w:ins w:author="Gary Smailes" w:date="2024-02-27T15:15:36.352Z" w:id="117858358">
        <w:r w:rsidRPr="4ABD0561" w:rsidR="4ABD0561">
          <w:rPr>
            <w:rFonts w:cs="Calibri" w:cstheme="minorAscii"/>
            <w:sz w:val="24"/>
            <w:szCs w:val="24"/>
          </w:rPr>
          <w:t>U</w:t>
        </w:r>
      </w:ins>
      <w:del w:author="Gary Smailes" w:date="2024-02-27T15:15:35.702Z" w:id="1272124331">
        <w:r w:rsidRPr="4ABD0561" w:rsidDel="4ABD0561">
          <w:rPr>
            <w:rFonts w:cs="Calibri" w:cstheme="minorAscii"/>
            <w:sz w:val="24"/>
            <w:szCs w:val="24"/>
          </w:rPr>
          <w:delText>u</w:delText>
        </w:r>
      </w:del>
      <w:r w:rsidRPr="4ABD0561" w:rsidR="4ABD0561">
        <w:rPr>
          <w:rFonts w:cs="Calibri" w:cstheme="minorAscii"/>
          <w:sz w:val="24"/>
          <w:szCs w:val="24"/>
        </w:rPr>
        <w:t xml:space="preserve">niverse. </w:t>
      </w:r>
      <w:r w:rsidRPr="4ABD0561" w:rsidR="4ABD0561">
        <w:rPr>
          <w:rFonts w:cs="Calibri" w:cstheme="minorAscii"/>
          <w:sz w:val="24"/>
          <w:szCs w:val="24"/>
        </w:rPr>
        <w:t>He’ll</w:t>
      </w:r>
      <w:r w:rsidRPr="4ABD0561" w:rsidR="4ABD0561">
        <w:rPr>
          <w:rFonts w:cs="Calibri" w:cstheme="minorAscii"/>
          <w:sz w:val="24"/>
          <w:szCs w:val="24"/>
        </w:rPr>
        <w:t xml:space="preserve"> do it here in the hallway with less than ten witnesses, no problem at all.”</w:t>
      </w:r>
    </w:p>
    <w:p w:rsidR="00176DAF" w:rsidP="00176DAF" w:rsidRDefault="007F0EEA" w14:paraId="1311D79D" w14:textId="23B75E40">
      <w:pPr>
        <w:spacing w:after="0"/>
        <w:ind w:firstLine="360"/>
        <w:rPr>
          <w:rFonts w:cstheme="minorHAnsi"/>
          <w:sz w:val="24"/>
          <w:szCs w:val="24"/>
        </w:rPr>
      </w:pPr>
      <w:r w:rsidRPr="009E7F4C">
        <w:rPr>
          <w:rFonts w:cstheme="minorHAnsi"/>
          <w:sz w:val="24"/>
          <w:szCs w:val="24"/>
        </w:rPr>
        <w:lastRenderedPageBreak/>
        <w:t xml:space="preserve">I </w:t>
      </w:r>
      <w:r w:rsidR="00D61B57">
        <w:rPr>
          <w:rFonts w:cstheme="minorHAnsi"/>
          <w:sz w:val="24"/>
          <w:szCs w:val="24"/>
        </w:rPr>
        <w:t xml:space="preserve">nod at Janine and </w:t>
      </w:r>
      <w:r w:rsidRPr="009E7F4C">
        <w:rPr>
          <w:rFonts w:cstheme="minorHAnsi"/>
          <w:sz w:val="24"/>
          <w:szCs w:val="24"/>
        </w:rPr>
        <w:t>let the matter drop.</w:t>
      </w:r>
      <w:r w:rsidR="0071681A">
        <w:rPr>
          <w:rFonts w:cstheme="minorHAnsi"/>
          <w:sz w:val="24"/>
          <w:szCs w:val="24"/>
        </w:rPr>
        <w:t xml:space="preserve"> </w:t>
      </w:r>
      <w:r w:rsidRPr="009E7F4C">
        <w:rPr>
          <w:rFonts w:cstheme="minorHAnsi"/>
          <w:sz w:val="24"/>
          <w:szCs w:val="24"/>
        </w:rPr>
        <w:t>I really don’t mean to be such an asshole</w:t>
      </w:r>
      <w:r w:rsidR="008F400E">
        <w:rPr>
          <w:rFonts w:cstheme="minorHAnsi"/>
          <w:sz w:val="24"/>
          <w:szCs w:val="24"/>
        </w:rPr>
        <w:t xml:space="preserve">. </w:t>
      </w:r>
      <w:r w:rsidRPr="009E7F4C">
        <w:rPr>
          <w:rFonts w:cstheme="minorHAnsi"/>
          <w:sz w:val="24"/>
          <w:szCs w:val="24"/>
        </w:rPr>
        <w:t xml:space="preserve">I realize that I’m taking out all my anger at being shot by </w:t>
      </w:r>
      <w:r w:rsidR="008F400E">
        <w:rPr>
          <w:rFonts w:cstheme="minorHAnsi"/>
          <w:sz w:val="24"/>
          <w:szCs w:val="24"/>
        </w:rPr>
        <w:t>Laura</w:t>
      </w:r>
      <w:r w:rsidRPr="009E7F4C">
        <w:rPr>
          <w:rFonts w:cstheme="minorHAnsi"/>
          <w:sz w:val="24"/>
          <w:szCs w:val="24"/>
        </w:rPr>
        <w:t xml:space="preserve"> on my friend’s fiancé</w:t>
      </w:r>
      <w:r w:rsidR="008F400E">
        <w:rPr>
          <w:rFonts w:cstheme="minorHAnsi"/>
          <w:sz w:val="24"/>
          <w:szCs w:val="24"/>
        </w:rPr>
        <w:t>.</w:t>
      </w:r>
    </w:p>
    <w:p w:rsidR="00763308" w:rsidP="00176DAF" w:rsidRDefault="007F0EEA" w14:paraId="66E5D34C" w14:textId="41EBEDE2">
      <w:pPr>
        <w:spacing w:after="0"/>
        <w:ind w:firstLine="360"/>
        <w:rPr>
          <w:rFonts w:ascii="Tahoma" w:hAnsi="Tahoma" w:cs="Tahoma"/>
          <w:sz w:val="24"/>
          <w:szCs w:val="24"/>
        </w:rPr>
      </w:pPr>
      <w:del w:author="Gary Smailes" w:date="2024-02-27T15:16:05.71Z" w:id="1295220471">
        <w:r w:rsidRPr="4ABD0561" w:rsidDel="4ABD0561">
          <w:rPr>
            <w:rFonts w:cs="Calibri" w:cstheme="minorAscii"/>
            <w:sz w:val="24"/>
            <w:szCs w:val="24"/>
          </w:rPr>
          <w:delText xml:space="preserve">Speaking of which. </w:delText>
        </w:r>
      </w:del>
      <w:r w:rsidRPr="4ABD0561" w:rsidR="4ABD0561">
        <w:rPr>
          <w:rFonts w:cs="Calibri" w:cstheme="minorAscii"/>
          <w:sz w:val="24"/>
          <w:szCs w:val="24"/>
        </w:rPr>
        <w:t>“Where’s Laura?” I ask.</w:t>
      </w:r>
    </w:p>
    <w:p w:rsidR="00176DAF" w:rsidP="4ABD0561" w:rsidRDefault="007F0EEA" w14:paraId="655D575D" w14:textId="12C1AA33">
      <w:pPr>
        <w:spacing w:after="0"/>
        <w:ind w:firstLine="360"/>
        <w:rPr>
          <w:rFonts w:cs="Calibri" w:cstheme="minorAscii"/>
          <w:sz w:val="24"/>
          <w:szCs w:val="24"/>
        </w:rPr>
      </w:pPr>
      <w:r w:rsidRPr="4ABD0561" w:rsidR="4ABD0561">
        <w:rPr>
          <w:rFonts w:cs="Calibri" w:cstheme="minorAscii"/>
          <w:sz w:val="24"/>
          <w:szCs w:val="24"/>
        </w:rPr>
        <w:t xml:space="preserve">Bucky shrugs. </w:t>
      </w:r>
      <w:r w:rsidRPr="4ABD0561" w:rsidR="4ABD0561">
        <w:rPr>
          <w:rFonts w:ascii="Calibri" w:hAnsi="Calibri" w:cs="Calibri"/>
          <w:sz w:val="24"/>
          <w:szCs w:val="24"/>
        </w:rPr>
        <w:t>“</w:t>
      </w:r>
      <w:r w:rsidRPr="4ABD0561" w:rsidR="4ABD0561">
        <w:rPr>
          <w:rFonts w:cs="Calibri" w:cstheme="minorAscii"/>
          <w:sz w:val="24"/>
          <w:szCs w:val="24"/>
        </w:rPr>
        <w:t xml:space="preserve">Dunno. Mall </w:t>
      </w:r>
      <w:ins w:author="Gary Smailes" w:date="2024-02-27T15:16:23.391Z" w:id="1391689985">
        <w:r w:rsidRPr="4ABD0561" w:rsidR="4ABD0561">
          <w:rPr>
            <w:rFonts w:cs="Calibri" w:cstheme="minorAscii"/>
            <w:sz w:val="24"/>
            <w:szCs w:val="24"/>
          </w:rPr>
          <w:t>s</w:t>
        </w:r>
      </w:ins>
      <w:del w:author="Gary Smailes" w:date="2024-02-27T15:16:22.912Z" w:id="1564115602">
        <w:r w:rsidRPr="4ABD0561" w:rsidDel="4ABD0561">
          <w:rPr>
            <w:rFonts w:cs="Calibri" w:cstheme="minorAscii"/>
            <w:sz w:val="24"/>
            <w:szCs w:val="24"/>
          </w:rPr>
          <w:delText>S</w:delText>
        </w:r>
      </w:del>
      <w:r w:rsidRPr="4ABD0561" w:rsidR="4ABD0561">
        <w:rPr>
          <w:rFonts w:cs="Calibri" w:cstheme="minorAscii"/>
          <w:sz w:val="24"/>
          <w:szCs w:val="24"/>
        </w:rPr>
        <w:t xml:space="preserve">ecurity grabbed her right after she shot you, so I guess </w:t>
      </w:r>
      <w:r w:rsidRPr="4ABD0561" w:rsidR="4ABD0561">
        <w:rPr>
          <w:rFonts w:cs="Calibri" w:cstheme="minorAscii"/>
          <w:sz w:val="24"/>
          <w:szCs w:val="24"/>
        </w:rPr>
        <w:t>she</w:t>
      </w:r>
      <w:r w:rsidRPr="4ABD0561" w:rsidR="4ABD0561">
        <w:rPr>
          <w:rFonts w:ascii="Calibri" w:hAnsi="Calibri" w:cs="Calibri"/>
          <w:sz w:val="24"/>
          <w:szCs w:val="24"/>
        </w:rPr>
        <w:t>’</w:t>
      </w:r>
      <w:r w:rsidRPr="4ABD0561" w:rsidR="4ABD0561">
        <w:rPr>
          <w:rFonts w:cs="Calibri" w:cstheme="minorAscii"/>
          <w:sz w:val="24"/>
          <w:szCs w:val="24"/>
        </w:rPr>
        <w:t>s</w:t>
      </w:r>
      <w:r w:rsidRPr="4ABD0561" w:rsidR="4ABD0561">
        <w:rPr>
          <w:rFonts w:cs="Calibri" w:cstheme="minorAscii"/>
          <w:sz w:val="24"/>
          <w:szCs w:val="24"/>
        </w:rPr>
        <w:t xml:space="preserve"> still over there.</w:t>
      </w:r>
      <w:r w:rsidRPr="4ABD0561" w:rsidR="4ABD0561">
        <w:rPr>
          <w:rFonts w:ascii="Calibri" w:hAnsi="Calibri" w:cs="Calibri"/>
          <w:sz w:val="24"/>
          <w:szCs w:val="24"/>
        </w:rPr>
        <w:t>”</w:t>
      </w:r>
    </w:p>
    <w:p w:rsidR="00176DAF" w:rsidP="4ABD0561" w:rsidRDefault="007F0EEA" w14:paraId="597BBA4B" w14:textId="3239784C">
      <w:pPr>
        <w:spacing w:after="0"/>
        <w:ind w:firstLine="360"/>
        <w:rPr>
          <w:rFonts w:cs="Calibri" w:cstheme="minorAscii"/>
          <w:sz w:val="24"/>
          <w:szCs w:val="24"/>
        </w:rPr>
      </w:pPr>
      <w:r w:rsidRPr="4ABD0561" w:rsidR="4ABD0561">
        <w:rPr>
          <w:rFonts w:cs="Calibri" w:cstheme="minorAscii"/>
          <w:sz w:val="24"/>
          <w:szCs w:val="24"/>
        </w:rPr>
        <w:t xml:space="preserve">“Huh? What were they doing there? We </w:t>
      </w:r>
      <w:r w:rsidRPr="4ABD0561" w:rsidR="4ABD0561">
        <w:rPr>
          <w:rFonts w:cs="Calibri" w:cstheme="minorAscii"/>
          <w:sz w:val="24"/>
          <w:szCs w:val="24"/>
        </w:rPr>
        <w:t>weren’t</w:t>
      </w:r>
      <w:r w:rsidRPr="4ABD0561" w:rsidR="4ABD0561">
        <w:rPr>
          <w:rFonts w:cs="Calibri" w:cstheme="minorAscii"/>
          <w:sz w:val="24"/>
          <w:szCs w:val="24"/>
        </w:rPr>
        <w:t xml:space="preserve"> even close to the </w:t>
      </w:r>
      <w:ins w:author="Gary Smailes" w:date="2024-02-27T15:16:20.347Z" w:id="1289171954">
        <w:r w:rsidRPr="4ABD0561" w:rsidR="4ABD0561">
          <w:rPr>
            <w:rFonts w:cs="Calibri" w:cstheme="minorAscii"/>
            <w:sz w:val="24"/>
            <w:szCs w:val="24"/>
          </w:rPr>
          <w:t>m</w:t>
        </w:r>
      </w:ins>
      <w:del w:author="Gary Smailes" w:date="2024-02-27T15:16:19.916Z" w:id="1286422208">
        <w:r w:rsidRPr="4ABD0561" w:rsidDel="4ABD0561">
          <w:rPr>
            <w:rFonts w:cs="Calibri" w:cstheme="minorAscii"/>
            <w:sz w:val="24"/>
            <w:szCs w:val="24"/>
          </w:rPr>
          <w:delText>M</w:delText>
        </w:r>
      </w:del>
      <w:r w:rsidRPr="4ABD0561" w:rsidR="4ABD0561">
        <w:rPr>
          <w:rFonts w:cs="Calibri" w:cstheme="minorAscii"/>
          <w:sz w:val="24"/>
          <w:szCs w:val="24"/>
        </w:rPr>
        <w:t>all</w:t>
      </w:r>
      <w:r w:rsidRPr="4ABD0561" w:rsidR="4ABD0561">
        <w:rPr>
          <w:rFonts w:cs="Calibri" w:cstheme="minorAscii"/>
          <w:sz w:val="24"/>
          <w:szCs w:val="24"/>
        </w:rPr>
        <w:t>.”</w:t>
      </w:r>
    </w:p>
    <w:p w:rsidR="00176DAF" w:rsidP="4ABD0561" w:rsidRDefault="007F0EEA" w14:paraId="65C00D87" w14:textId="16A8C0CA">
      <w:pPr>
        <w:spacing w:after="0"/>
        <w:ind w:firstLine="360"/>
        <w:rPr>
          <w:rFonts w:cs="Calibri" w:cstheme="minorAscii"/>
          <w:sz w:val="24"/>
          <w:szCs w:val="24"/>
        </w:rPr>
      </w:pPr>
      <w:r w:rsidRPr="4ABD0561" w:rsidR="4ABD0561">
        <w:rPr>
          <w:rFonts w:cs="Calibri" w:cstheme="minorAscii"/>
          <w:sz w:val="24"/>
          <w:szCs w:val="24"/>
        </w:rPr>
        <w:t xml:space="preserve">Connected to the station via two tramlines, the </w:t>
      </w:r>
      <w:ins w:author="Gary Smailes" w:date="2024-02-27T15:16:28.854Z" w:id="1578486608">
        <w:r w:rsidRPr="4ABD0561" w:rsidR="4ABD0561">
          <w:rPr>
            <w:rFonts w:cs="Calibri" w:cstheme="minorAscii"/>
            <w:sz w:val="24"/>
            <w:szCs w:val="24"/>
          </w:rPr>
          <w:t>m</w:t>
        </w:r>
      </w:ins>
      <w:del w:author="Gary Smailes" w:date="2024-02-27T15:16:28.478Z" w:id="965492334">
        <w:r w:rsidRPr="4ABD0561" w:rsidDel="4ABD0561">
          <w:rPr>
            <w:rFonts w:cs="Calibri" w:cstheme="minorAscii"/>
            <w:sz w:val="24"/>
            <w:szCs w:val="24"/>
          </w:rPr>
          <w:delText>M</w:delText>
        </w:r>
      </w:del>
      <w:r w:rsidRPr="4ABD0561" w:rsidR="4ABD0561">
        <w:rPr>
          <w:rFonts w:cs="Calibri" w:cstheme="minorAscii"/>
          <w:sz w:val="24"/>
          <w:szCs w:val="24"/>
        </w:rPr>
        <w:t xml:space="preserve">all </w:t>
      </w:r>
      <w:r w:rsidRPr="4ABD0561" w:rsidR="4ABD0561">
        <w:rPr>
          <w:rFonts w:cs="Calibri" w:cstheme="minorAscii"/>
          <w:sz w:val="24"/>
          <w:szCs w:val="24"/>
        </w:rPr>
        <w:t>contains</w:t>
      </w:r>
      <w:r w:rsidRPr="4ABD0561" w:rsidR="4ABD0561">
        <w:rPr>
          <w:rFonts w:cs="Calibri" w:cstheme="minorAscii"/>
          <w:sz w:val="24"/>
          <w:szCs w:val="24"/>
        </w:rPr>
        <w:t xml:space="preserve"> </w:t>
      </w:r>
      <w:r w:rsidRPr="4ABD0561" w:rsidR="4ABD0561">
        <w:rPr>
          <w:rFonts w:cs="Calibri" w:cstheme="minorAscii"/>
          <w:sz w:val="24"/>
          <w:szCs w:val="24"/>
        </w:rPr>
        <w:t>all of</w:t>
      </w:r>
      <w:r w:rsidRPr="4ABD0561" w:rsidR="4ABD0561">
        <w:rPr>
          <w:rFonts w:cs="Calibri" w:cstheme="minorAscii"/>
          <w:sz w:val="24"/>
          <w:szCs w:val="24"/>
        </w:rPr>
        <w:t xml:space="preserve"> the legal commercial elements in </w:t>
      </w:r>
      <w:r w:rsidRPr="4ABD0561" w:rsidR="4ABD0561">
        <w:rPr>
          <w:rFonts w:cs="Calibri" w:cstheme="minorAscii"/>
          <w:sz w:val="24"/>
          <w:szCs w:val="24"/>
        </w:rPr>
        <w:t>Freehaven</w:t>
      </w:r>
      <w:r w:rsidRPr="4ABD0561" w:rsidR="4ABD0561">
        <w:rPr>
          <w:rFonts w:cs="Calibri" w:cstheme="minorAscii"/>
          <w:sz w:val="24"/>
          <w:szCs w:val="24"/>
        </w:rPr>
        <w:t xml:space="preserve">. Malls are fully automated mobile consumption behemoths. They show up, connect via a universal umbilical, and then </w:t>
      </w:r>
      <w:r w:rsidRPr="4ABD0561" w:rsidR="4ABD0561">
        <w:rPr>
          <w:rFonts w:cs="Calibri" w:cstheme="minorAscii"/>
          <w:sz w:val="24"/>
          <w:szCs w:val="24"/>
        </w:rPr>
        <w:t>provide</w:t>
      </w:r>
      <w:r w:rsidRPr="4ABD0561" w:rsidR="4ABD0561">
        <w:rPr>
          <w:rFonts w:cs="Calibri" w:cstheme="minorAscii"/>
          <w:sz w:val="24"/>
          <w:szCs w:val="24"/>
        </w:rPr>
        <w:t xml:space="preserve"> a one-stop shopping experience for crap that people </w:t>
      </w:r>
      <w:r w:rsidRPr="4ABD0561" w:rsidR="4ABD0561">
        <w:rPr>
          <w:rFonts w:cs="Calibri" w:cstheme="minorAscii"/>
          <w:sz w:val="24"/>
          <w:szCs w:val="24"/>
        </w:rPr>
        <w:t>don’t</w:t>
      </w:r>
      <w:r w:rsidRPr="4ABD0561" w:rsidR="4ABD0561">
        <w:rPr>
          <w:rFonts w:cs="Calibri" w:cstheme="minorAscii"/>
          <w:sz w:val="24"/>
          <w:szCs w:val="24"/>
        </w:rPr>
        <w:t xml:space="preserve"> need but seem to </w:t>
      </w:r>
      <w:r w:rsidRPr="4ABD0561" w:rsidR="4ABD0561">
        <w:rPr>
          <w:rFonts w:cs="Calibri" w:cstheme="minorAscii"/>
          <w:sz w:val="24"/>
          <w:szCs w:val="24"/>
        </w:rPr>
        <w:t>badly want</w:t>
      </w:r>
      <w:r w:rsidRPr="4ABD0561" w:rsidR="4ABD0561">
        <w:rPr>
          <w:rFonts w:cs="Calibri" w:cstheme="minorAscii"/>
          <w:sz w:val="24"/>
          <w:szCs w:val="24"/>
        </w:rPr>
        <w:t xml:space="preserve">. Shithole stations on the edge of the Rim might see a Mall once every couple of years. </w:t>
      </w:r>
      <w:r w:rsidRPr="4ABD0561" w:rsidR="4ABD0561">
        <w:rPr>
          <w:rFonts w:cs="Calibri" w:cstheme="minorAscii"/>
          <w:sz w:val="24"/>
          <w:szCs w:val="24"/>
        </w:rPr>
        <w:t>Freehaven’s</w:t>
      </w:r>
      <w:r w:rsidRPr="4ABD0561" w:rsidR="4ABD0561">
        <w:rPr>
          <w:rFonts w:cs="Calibri" w:cstheme="minorAscii"/>
          <w:sz w:val="24"/>
          <w:szCs w:val="24"/>
        </w:rPr>
        <w:t xml:space="preserve"> </w:t>
      </w:r>
      <w:ins w:author="Gary Smailes" w:date="2024-02-27T15:16:44.024Z" w:id="1231355589">
        <w:r w:rsidRPr="4ABD0561" w:rsidR="4ABD0561">
          <w:rPr>
            <w:rFonts w:cs="Calibri" w:cstheme="minorAscii"/>
            <w:sz w:val="24"/>
            <w:szCs w:val="24"/>
          </w:rPr>
          <w:t>m</w:t>
        </w:r>
      </w:ins>
      <w:del w:author="Gary Smailes" w:date="2024-02-27T15:16:43.642Z" w:id="1591172695">
        <w:r w:rsidRPr="4ABD0561" w:rsidDel="4ABD0561">
          <w:rPr>
            <w:rFonts w:cs="Calibri" w:cstheme="minorAscii"/>
            <w:sz w:val="24"/>
            <w:szCs w:val="24"/>
          </w:rPr>
          <w:delText>M</w:delText>
        </w:r>
      </w:del>
      <w:r w:rsidRPr="4ABD0561" w:rsidR="4ABD0561">
        <w:rPr>
          <w:rFonts w:cs="Calibri" w:cstheme="minorAscii"/>
          <w:sz w:val="24"/>
          <w:szCs w:val="24"/>
        </w:rPr>
        <w:t xml:space="preserve">all appeared a month after the station went online and never left. </w:t>
      </w:r>
    </w:p>
    <w:p w:rsidR="00176DAF" w:rsidP="4ABD0561" w:rsidRDefault="007F0EEA" w14:paraId="3FA527BD" w14:textId="74928D85">
      <w:pPr>
        <w:spacing w:after="0"/>
        <w:ind w:firstLine="360"/>
        <w:rPr>
          <w:rFonts w:cs="Calibri" w:cstheme="minorAscii"/>
          <w:sz w:val="24"/>
          <w:szCs w:val="24"/>
        </w:rPr>
      </w:pPr>
      <w:r w:rsidRPr="4ABD0561" w:rsidR="4ABD0561">
        <w:rPr>
          <w:rFonts w:cs="Calibri" w:cstheme="minorAscii"/>
          <w:sz w:val="24"/>
          <w:szCs w:val="24"/>
        </w:rPr>
        <w:t xml:space="preserve">“They took over station security during the war,” Bucky says. “The clans figured the </w:t>
      </w:r>
      <w:r w:rsidRPr="4ABD0561" w:rsidR="4ABD0561">
        <w:rPr>
          <w:rFonts w:cs="Calibri" w:cstheme="minorAscii"/>
          <w:sz w:val="24"/>
          <w:szCs w:val="24"/>
        </w:rPr>
        <w:t>Edochians</w:t>
      </w:r>
      <w:r w:rsidRPr="4ABD0561" w:rsidR="4ABD0561">
        <w:rPr>
          <w:rFonts w:cs="Calibri" w:cstheme="minorAscii"/>
          <w:sz w:val="24"/>
          <w:szCs w:val="24"/>
        </w:rPr>
        <w:t xml:space="preserve"> </w:t>
      </w:r>
      <w:r w:rsidRPr="4ABD0561" w:rsidR="4ABD0561">
        <w:rPr>
          <w:rFonts w:cs="Calibri" w:cstheme="minorAscii"/>
          <w:sz w:val="24"/>
          <w:szCs w:val="24"/>
        </w:rPr>
        <w:t>wouldn’t</w:t>
      </w:r>
      <w:r w:rsidRPr="4ABD0561" w:rsidR="4ABD0561">
        <w:rPr>
          <w:rFonts w:cs="Calibri" w:cstheme="minorAscii"/>
          <w:sz w:val="24"/>
          <w:szCs w:val="24"/>
        </w:rPr>
        <w:t xml:space="preserve"> have an excuse to come a-</w:t>
      </w:r>
      <w:r w:rsidRPr="4ABD0561" w:rsidR="4ABD0561">
        <w:rPr>
          <w:rFonts w:cs="Calibri" w:cstheme="minorAscii"/>
          <w:sz w:val="24"/>
          <w:szCs w:val="24"/>
        </w:rPr>
        <w:t>knockin</w:t>
      </w:r>
      <w:r w:rsidRPr="4ABD0561" w:rsidR="4ABD0561">
        <w:rPr>
          <w:rFonts w:cs="Calibri" w:cstheme="minorAscii"/>
          <w:sz w:val="24"/>
          <w:szCs w:val="24"/>
        </w:rPr>
        <w:t xml:space="preserve">’ if Fleet kept their wet noses </w:t>
      </w:r>
      <w:r w:rsidRPr="4ABD0561" w:rsidR="4ABD0561">
        <w:rPr>
          <w:rFonts w:cs="Calibri" w:cstheme="minorAscii"/>
          <w:sz w:val="24"/>
          <w:szCs w:val="24"/>
        </w:rPr>
        <w:t>outta</w:t>
      </w:r>
      <w:r w:rsidRPr="4ABD0561" w:rsidR="4ABD0561">
        <w:rPr>
          <w:rFonts w:cs="Calibri" w:cstheme="minorAscii"/>
          <w:sz w:val="24"/>
          <w:szCs w:val="24"/>
        </w:rPr>
        <w:t xml:space="preserve"> clan business. Mall </w:t>
      </w:r>
      <w:ins w:author="Gary Smailes" w:date="2024-02-27T15:16:56.235Z" w:id="244966189">
        <w:r w:rsidRPr="4ABD0561" w:rsidR="4ABD0561">
          <w:rPr>
            <w:rFonts w:cs="Calibri" w:cstheme="minorAscii"/>
            <w:sz w:val="24"/>
            <w:szCs w:val="24"/>
          </w:rPr>
          <w:t>s</w:t>
        </w:r>
      </w:ins>
      <w:del w:author="Gary Smailes" w:date="2024-02-27T15:16:55.609Z" w:id="1089840259">
        <w:r w:rsidRPr="4ABD0561" w:rsidDel="4ABD0561">
          <w:rPr>
            <w:rFonts w:cs="Calibri" w:cstheme="minorAscii"/>
            <w:sz w:val="24"/>
            <w:szCs w:val="24"/>
          </w:rPr>
          <w:delText>S</w:delText>
        </w:r>
      </w:del>
      <w:r w:rsidRPr="4ABD0561" w:rsidR="4ABD0561">
        <w:rPr>
          <w:rFonts w:cs="Calibri" w:cstheme="minorAscii"/>
          <w:sz w:val="24"/>
          <w:szCs w:val="24"/>
        </w:rPr>
        <w:t xml:space="preserve">ecurity </w:t>
      </w:r>
      <w:r w:rsidRPr="4ABD0561" w:rsidR="4ABD0561">
        <w:rPr>
          <w:rFonts w:cs="Calibri" w:cstheme="minorAscii"/>
          <w:sz w:val="24"/>
          <w:szCs w:val="24"/>
        </w:rPr>
        <w:t>don’t</w:t>
      </w:r>
      <w:r w:rsidRPr="4ABD0561" w:rsidR="4ABD0561">
        <w:rPr>
          <w:rFonts w:cs="Calibri" w:cstheme="minorAscii"/>
          <w:sz w:val="24"/>
          <w:szCs w:val="24"/>
        </w:rPr>
        <w:t xml:space="preserve"> need paying, </w:t>
      </w:r>
      <w:r w:rsidRPr="4ABD0561" w:rsidR="4ABD0561">
        <w:rPr>
          <w:rFonts w:cs="Calibri" w:cstheme="minorAscii"/>
          <w:sz w:val="24"/>
          <w:szCs w:val="24"/>
        </w:rPr>
        <w:t>neither,</w:t>
      </w:r>
      <w:r w:rsidRPr="4ABD0561" w:rsidR="4ABD0561">
        <w:rPr>
          <w:rFonts w:cs="Calibri" w:cstheme="minorAscii"/>
          <w:sz w:val="24"/>
          <w:szCs w:val="24"/>
        </w:rPr>
        <w:t xml:space="preserve"> so it works out for everybody.”</w:t>
      </w:r>
    </w:p>
    <w:p w:rsidR="00176DAF" w:rsidP="00176DAF" w:rsidRDefault="007F0EEA" w14:paraId="15D152A4" w14:textId="77777777">
      <w:pPr>
        <w:spacing w:after="0"/>
        <w:ind w:firstLine="360"/>
        <w:rPr>
          <w:rFonts w:cstheme="minorHAnsi"/>
          <w:sz w:val="24"/>
          <w:szCs w:val="24"/>
        </w:rPr>
      </w:pPr>
      <w:r w:rsidRPr="009E7F4C">
        <w:rPr>
          <w:rFonts w:cstheme="minorHAnsi"/>
          <w:sz w:val="24"/>
          <w:szCs w:val="24"/>
        </w:rPr>
        <w:t>“Did Laura resist?” I ask, a bit too hopeful.</w:t>
      </w:r>
      <w:r w:rsidR="0071681A">
        <w:rPr>
          <w:rFonts w:cstheme="minorHAnsi"/>
          <w:sz w:val="24"/>
          <w:szCs w:val="24"/>
        </w:rPr>
        <w:t xml:space="preserve"> </w:t>
      </w:r>
      <w:r w:rsidRPr="009E7F4C">
        <w:rPr>
          <w:rFonts w:cstheme="minorHAnsi"/>
          <w:sz w:val="24"/>
          <w:szCs w:val="24"/>
        </w:rPr>
        <w:t>Malls have their own rules, and their robotic sentries have a habit of shooting first.</w:t>
      </w:r>
      <w:r w:rsidR="0071681A">
        <w:rPr>
          <w:rFonts w:cstheme="minorHAnsi"/>
          <w:sz w:val="24"/>
          <w:szCs w:val="24"/>
        </w:rPr>
        <w:t xml:space="preserve"> </w:t>
      </w:r>
    </w:p>
    <w:p w:rsidR="00176DAF" w:rsidP="00176DAF" w:rsidRDefault="007F0EEA" w14:paraId="58719E7B" w14:textId="77777777">
      <w:pPr>
        <w:spacing w:after="0"/>
        <w:ind w:firstLine="360"/>
        <w:rPr>
          <w:rFonts w:cstheme="minorHAnsi"/>
          <w:sz w:val="24"/>
          <w:szCs w:val="24"/>
        </w:rPr>
      </w:pPr>
      <w:r w:rsidRPr="009E7F4C">
        <w:rPr>
          <w:rFonts w:cstheme="minorHAnsi"/>
          <w:sz w:val="24"/>
          <w:szCs w:val="24"/>
        </w:rPr>
        <w:t>“Nah.</w:t>
      </w:r>
      <w:r w:rsidR="0071681A">
        <w:rPr>
          <w:rFonts w:cstheme="minorHAnsi"/>
          <w:sz w:val="24"/>
          <w:szCs w:val="24"/>
        </w:rPr>
        <w:t xml:space="preserve"> </w:t>
      </w:r>
      <w:r w:rsidRPr="009E7F4C">
        <w:rPr>
          <w:rFonts w:cstheme="minorHAnsi"/>
          <w:sz w:val="24"/>
          <w:szCs w:val="24"/>
        </w:rPr>
        <w:t>Went quietly, I hear.”</w:t>
      </w:r>
    </w:p>
    <w:p w:rsidR="00176DAF" w:rsidP="4ABD0561" w:rsidRDefault="007F0EEA" w14:paraId="52563654" w14:textId="77777777">
      <w:pPr>
        <w:spacing w:after="0"/>
        <w:ind w:firstLine="360"/>
        <w:rPr>
          <w:rFonts w:cs="Calibri" w:cstheme="minorAscii"/>
          <w:sz w:val="24"/>
          <w:szCs w:val="24"/>
        </w:rPr>
      </w:pPr>
      <w:del w:author="Gary Smailes" w:date="2024-02-27T15:17:02.796Z" w:id="535643676">
        <w:r w:rsidRPr="4ABD0561" w:rsidDel="4ABD0561">
          <w:rPr>
            <w:rFonts w:cs="Calibri" w:cstheme="minorAscii"/>
            <w:sz w:val="24"/>
            <w:szCs w:val="24"/>
          </w:rPr>
          <w:delText xml:space="preserve">“Hmph.” </w:delText>
        </w:r>
      </w:del>
      <w:r w:rsidRPr="4ABD0561" w:rsidR="4ABD0561">
        <w:rPr>
          <w:rFonts w:cs="Calibri" w:cstheme="minorAscii"/>
          <w:sz w:val="24"/>
          <w:szCs w:val="24"/>
        </w:rPr>
        <w:t xml:space="preserve">I rub my shoulder where the bullet went through. It itches. </w:t>
      </w:r>
      <w:r w:rsidRPr="4ABD0561" w:rsidR="4ABD0561">
        <w:rPr>
          <w:rFonts w:cs="Calibri" w:cstheme="minorAscii"/>
          <w:sz w:val="24"/>
          <w:szCs w:val="24"/>
        </w:rPr>
        <w:t>Nanomeds</w:t>
      </w:r>
      <w:r w:rsidRPr="4ABD0561" w:rsidR="4ABD0561">
        <w:rPr>
          <w:rFonts w:cs="Calibri" w:cstheme="minorAscii"/>
          <w:sz w:val="24"/>
          <w:szCs w:val="24"/>
        </w:rPr>
        <w:t xml:space="preserve"> doing their work. </w:t>
      </w:r>
      <w:r w:rsidRPr="4ABD0561" w:rsidR="4ABD0561">
        <w:rPr>
          <w:rFonts w:cs="Calibri" w:cstheme="minorAscii"/>
          <w:sz w:val="24"/>
          <w:szCs w:val="24"/>
        </w:rPr>
        <w:t>I’ll</w:t>
      </w:r>
      <w:r w:rsidRPr="4ABD0561" w:rsidR="4ABD0561">
        <w:rPr>
          <w:rFonts w:cs="Calibri" w:cstheme="minorAscii"/>
          <w:sz w:val="24"/>
          <w:szCs w:val="24"/>
        </w:rPr>
        <w:t xml:space="preserve"> have a scar for sure. “Well, </w:t>
      </w:r>
      <w:r w:rsidRPr="4ABD0561" w:rsidR="4ABD0561">
        <w:rPr>
          <w:rFonts w:cs="Calibri" w:cstheme="minorAscii"/>
          <w:sz w:val="24"/>
          <w:szCs w:val="24"/>
        </w:rPr>
        <w:t>let’s</w:t>
      </w:r>
      <w:r w:rsidRPr="4ABD0561" w:rsidR="4ABD0561">
        <w:rPr>
          <w:rFonts w:cs="Calibri" w:cstheme="minorAscii"/>
          <w:sz w:val="24"/>
          <w:szCs w:val="24"/>
        </w:rPr>
        <w:t xml:space="preserve"> go bail her out. Then </w:t>
      </w:r>
      <w:r w:rsidRPr="4ABD0561" w:rsidR="4ABD0561">
        <w:rPr>
          <w:rFonts w:cs="Calibri" w:cstheme="minorAscii"/>
          <w:sz w:val="24"/>
          <w:szCs w:val="24"/>
        </w:rPr>
        <w:t>she’ll</w:t>
      </w:r>
      <w:r w:rsidRPr="4ABD0561" w:rsidR="4ABD0561">
        <w:rPr>
          <w:rFonts w:cs="Calibri" w:cstheme="minorAscii"/>
          <w:sz w:val="24"/>
          <w:szCs w:val="24"/>
        </w:rPr>
        <w:t xml:space="preserve"> owe me for a change.”</w:t>
      </w:r>
    </w:p>
    <w:p w:rsidR="007F0EEA" w:rsidP="00176DAF" w:rsidRDefault="007F0EEA" w14:paraId="3497D3C3" w14:textId="19D9C48E">
      <w:pPr>
        <w:spacing w:after="0"/>
        <w:ind w:firstLine="360"/>
        <w:rPr>
          <w:rFonts w:cstheme="minorHAnsi"/>
          <w:sz w:val="24"/>
          <w:szCs w:val="24"/>
        </w:rPr>
      </w:pPr>
      <w:r w:rsidRPr="009E7F4C">
        <w:rPr>
          <w:rFonts w:cstheme="minorHAnsi"/>
          <w:sz w:val="24"/>
          <w:szCs w:val="24"/>
        </w:rPr>
        <w:t>“Doubt it, Rick.</w:t>
      </w:r>
      <w:r w:rsidR="0071681A">
        <w:rPr>
          <w:rFonts w:cstheme="minorHAnsi"/>
          <w:sz w:val="24"/>
          <w:szCs w:val="24"/>
        </w:rPr>
        <w:t xml:space="preserve"> </w:t>
      </w:r>
      <w:r w:rsidRPr="009E7F4C">
        <w:rPr>
          <w:rFonts w:cstheme="minorHAnsi"/>
          <w:sz w:val="24"/>
          <w:szCs w:val="24"/>
        </w:rPr>
        <w:t>She’ll twist around so it’s your fault.</w:t>
      </w:r>
      <w:r w:rsidR="0071681A">
        <w:rPr>
          <w:rFonts w:cstheme="minorHAnsi"/>
          <w:sz w:val="24"/>
          <w:szCs w:val="24"/>
        </w:rPr>
        <w:t xml:space="preserve"> </w:t>
      </w:r>
      <w:r w:rsidRPr="009E7F4C">
        <w:rPr>
          <w:rFonts w:cstheme="minorHAnsi"/>
          <w:sz w:val="24"/>
          <w:szCs w:val="24"/>
        </w:rPr>
        <w:t xml:space="preserve">Women, they’re </w:t>
      </w:r>
      <w:proofErr w:type="gramStart"/>
      <w:r w:rsidRPr="009E7F4C">
        <w:rPr>
          <w:rFonts w:cstheme="minorHAnsi"/>
          <w:sz w:val="24"/>
          <w:szCs w:val="24"/>
        </w:rPr>
        <w:t>masters</w:t>
      </w:r>
      <w:proofErr w:type="gramEnd"/>
      <w:r w:rsidRPr="009E7F4C">
        <w:rPr>
          <w:rFonts w:cstheme="minorHAnsi"/>
          <w:sz w:val="24"/>
          <w:szCs w:val="24"/>
        </w:rPr>
        <w:t xml:space="preserve"> at it.</w:t>
      </w:r>
      <w:r w:rsidR="0071681A">
        <w:rPr>
          <w:rFonts w:cstheme="minorHAnsi"/>
          <w:sz w:val="24"/>
          <w:szCs w:val="24"/>
        </w:rPr>
        <w:t xml:space="preserve"> </w:t>
      </w:r>
      <w:r w:rsidRPr="009E7F4C">
        <w:rPr>
          <w:rFonts w:cstheme="minorHAnsi"/>
          <w:sz w:val="24"/>
          <w:szCs w:val="24"/>
        </w:rPr>
        <w:t>Ouch!</w:t>
      </w:r>
      <w:r w:rsidR="0071681A">
        <w:rPr>
          <w:rFonts w:cstheme="minorHAnsi"/>
          <w:sz w:val="24"/>
          <w:szCs w:val="24"/>
        </w:rPr>
        <w:t xml:space="preserve"> </w:t>
      </w:r>
      <w:r w:rsidRPr="009E7F4C">
        <w:rPr>
          <w:rFonts w:cstheme="minorHAnsi"/>
          <w:sz w:val="24"/>
          <w:szCs w:val="24"/>
        </w:rPr>
        <w:t>Dammit, Janine, no kidney punches!”</w:t>
      </w:r>
    </w:p>
    <w:p w:rsidRPr="009E7F4C" w:rsidR="00763308" w:rsidP="00176DAF" w:rsidRDefault="00763308" w14:paraId="738F5AC7" w14:textId="77777777">
      <w:pPr>
        <w:spacing w:after="0"/>
        <w:ind w:firstLine="360"/>
        <w:rPr>
          <w:rFonts w:cstheme="minorHAnsi"/>
          <w:sz w:val="24"/>
          <w:szCs w:val="24"/>
        </w:rPr>
      </w:pPr>
    </w:p>
    <w:p w:rsidRPr="009E7F4C" w:rsidR="007F0EEA" w:rsidP="4ABD0561" w:rsidRDefault="00824BE0" w14:paraId="21A228DB" w14:textId="54D82D75">
      <w:pPr>
        <w:spacing w:after="0"/>
        <w:jc w:val="center"/>
        <w:rPr>
          <w:rFonts w:cs="Calibri" w:cstheme="minorAscii"/>
          <w:sz w:val="24"/>
          <w:szCs w:val="24"/>
        </w:rPr>
      </w:pPr>
      <w:commentRangeStart w:id="41817019"/>
      <w:r w:rsidRPr="4ABD0561" w:rsidR="4ABD0561">
        <w:rPr>
          <w:rFonts w:cs="Calibri" w:cstheme="minorAscii"/>
          <w:sz w:val="24"/>
          <w:szCs w:val="24"/>
        </w:rPr>
        <w:t>***</w:t>
      </w:r>
      <w:commentRangeEnd w:id="41817019"/>
      <w:r>
        <w:rPr>
          <w:rStyle w:val="CommentReference"/>
        </w:rPr>
        <w:commentReference w:id="41817019"/>
      </w:r>
    </w:p>
    <w:p w:rsidR="00824BE0" w:rsidP="00176DAF" w:rsidRDefault="00824BE0" w14:paraId="45DF9FE2" w14:textId="77777777">
      <w:pPr>
        <w:spacing w:after="0"/>
        <w:ind w:firstLine="360"/>
        <w:rPr>
          <w:rFonts w:cstheme="minorHAnsi"/>
          <w:sz w:val="24"/>
          <w:szCs w:val="24"/>
        </w:rPr>
      </w:pPr>
    </w:p>
    <w:p w:rsidR="00176DAF" w:rsidP="4ABD0561" w:rsidRDefault="007F0EEA" w14:paraId="51DC6FD4" w14:textId="78D1B4F4">
      <w:pPr>
        <w:spacing w:after="0"/>
        <w:rPr>
          <w:rFonts w:cs="Calibri" w:cstheme="minorAscii"/>
          <w:sz w:val="24"/>
          <w:szCs w:val="24"/>
        </w:rPr>
      </w:pPr>
      <w:r w:rsidRPr="4ABD0561" w:rsidR="4ABD0561">
        <w:rPr>
          <w:rFonts w:cs="Calibri" w:cstheme="minorAscii"/>
          <w:sz w:val="24"/>
          <w:szCs w:val="24"/>
        </w:rPr>
        <w:t>I’m</w:t>
      </w:r>
      <w:r w:rsidRPr="4ABD0561" w:rsidR="4ABD0561">
        <w:rPr>
          <w:rFonts w:cs="Calibri" w:cstheme="minorAscii"/>
          <w:sz w:val="24"/>
          <w:szCs w:val="24"/>
        </w:rPr>
        <w:t xml:space="preserve"> not a fan of Malls. </w:t>
      </w:r>
      <w:r w:rsidRPr="4ABD0561" w:rsidR="4ABD0561">
        <w:rPr>
          <w:rFonts w:cs="Calibri" w:cstheme="minorAscii"/>
          <w:sz w:val="24"/>
          <w:szCs w:val="24"/>
        </w:rPr>
        <w:t>They’re</w:t>
      </w:r>
      <w:r w:rsidRPr="4ABD0561" w:rsidR="4ABD0561">
        <w:rPr>
          <w:rFonts w:cs="Calibri" w:cstheme="minorAscii"/>
          <w:sz w:val="24"/>
          <w:szCs w:val="24"/>
        </w:rPr>
        <w:t xml:space="preserve"> so retro. Every time I feel like </w:t>
      </w:r>
      <w:r w:rsidRPr="4ABD0561" w:rsidR="4ABD0561">
        <w:rPr>
          <w:rFonts w:cs="Calibri" w:cstheme="minorAscii"/>
          <w:sz w:val="24"/>
          <w:szCs w:val="24"/>
        </w:rPr>
        <w:t>it’s</w:t>
      </w:r>
      <w:r w:rsidRPr="4ABD0561" w:rsidR="4ABD0561">
        <w:rPr>
          <w:rFonts w:cs="Calibri" w:cstheme="minorAscii"/>
          <w:sz w:val="24"/>
          <w:szCs w:val="24"/>
        </w:rPr>
        <w:t xml:space="preserve"> a museum and </w:t>
      </w:r>
      <w:r w:rsidRPr="4ABD0561" w:rsidR="4ABD0561">
        <w:rPr>
          <w:rFonts w:cs="Calibri" w:cstheme="minorAscii"/>
          <w:sz w:val="24"/>
          <w:szCs w:val="24"/>
        </w:rPr>
        <w:t>I’m</w:t>
      </w:r>
      <w:r w:rsidRPr="4ABD0561" w:rsidR="4ABD0561">
        <w:rPr>
          <w:rFonts w:cs="Calibri" w:cstheme="minorAscii"/>
          <w:sz w:val="24"/>
          <w:szCs w:val="24"/>
        </w:rPr>
        <w:t xml:space="preserve"> the exhibit. The idea that people used to congregate with other people in a building filled with stuff nobody owned yet is bizarre. If I want something I just browse the ‘Net for it with my cranial implant, sort results by price, quality rating, and proximity to my current location. I might even see a video of the thing being used by a regular person just like me</w:t>
      </w:r>
      <w:ins w:author="Gary Smailes" w:date="2024-02-27T15:30:04.143Z" w:id="487812443">
        <w:r w:rsidRPr="4ABD0561" w:rsidR="4ABD0561">
          <w:rPr>
            <w:rFonts w:cs="Calibri" w:cstheme="minorAscii"/>
            <w:sz w:val="24"/>
            <w:szCs w:val="24"/>
          </w:rPr>
          <w:t>.</w:t>
        </w:r>
      </w:ins>
      <w:del w:author="Gary Smailes" w:date="2024-02-27T15:30:03.784Z" w:id="2072009987">
        <w:r w:rsidRPr="4ABD0561" w:rsidDel="4ABD0561">
          <w:rPr>
            <w:rFonts w:cs="Calibri" w:cstheme="minorAscii"/>
            <w:sz w:val="24"/>
            <w:szCs w:val="24"/>
          </w:rPr>
          <w:delText>!</w:delText>
        </w:r>
      </w:del>
      <w:r w:rsidRPr="4ABD0561" w:rsidR="4ABD0561">
        <w:rPr>
          <w:rFonts w:cs="Calibri" w:cstheme="minorAscii"/>
          <w:sz w:val="24"/>
          <w:szCs w:val="24"/>
        </w:rPr>
        <w:t xml:space="preserve"> My purchase shows up a few hours after I buy it, not bad considering some stuff can be on the other side of the universe. I can do all this without talking, without moving, without even opening my eyes. And even though I </w:t>
      </w:r>
      <w:r w:rsidRPr="4ABD0561" w:rsidR="4ABD0561">
        <w:rPr>
          <w:rFonts w:cs="Calibri" w:cstheme="minorAscii"/>
          <w:sz w:val="24"/>
          <w:szCs w:val="24"/>
        </w:rPr>
        <w:t>haven’t</w:t>
      </w:r>
      <w:r w:rsidRPr="4ABD0561" w:rsidR="4ABD0561">
        <w:rPr>
          <w:rFonts w:cs="Calibri" w:cstheme="minorAscii"/>
          <w:sz w:val="24"/>
          <w:szCs w:val="24"/>
        </w:rPr>
        <w:t xml:space="preserve"> had a permanent residence for almost two years, the </w:t>
      </w:r>
      <w:r w:rsidRPr="4ABD0561" w:rsidR="4ABD0561">
        <w:rPr>
          <w:rFonts w:cs="Calibri" w:cstheme="minorAscii"/>
          <w:sz w:val="24"/>
          <w:szCs w:val="24"/>
        </w:rPr>
        <w:t>InGalEx</w:t>
      </w:r>
      <w:r w:rsidRPr="4ABD0561" w:rsidR="4ABD0561">
        <w:rPr>
          <w:rFonts w:cs="Calibri" w:cstheme="minorAscii"/>
          <w:sz w:val="24"/>
          <w:szCs w:val="24"/>
        </w:rPr>
        <w:t xml:space="preserve"> shipping guys always know where I am. The days before micro manufacturing and tracking implants must have been the fucking Dark Ages. </w:t>
      </w:r>
    </w:p>
    <w:p w:rsidR="00176DAF" w:rsidP="4ABD0561" w:rsidRDefault="007F0EEA" w14:paraId="7291C58D" w14:textId="5D6B9543">
      <w:pPr>
        <w:spacing w:after="0"/>
        <w:ind w:firstLine="360"/>
        <w:rPr>
          <w:rFonts w:cs="Calibri" w:cstheme="minorAscii"/>
          <w:sz w:val="24"/>
          <w:szCs w:val="24"/>
        </w:rPr>
      </w:pPr>
      <w:r w:rsidRPr="4ABD0561" w:rsidR="4ABD0561">
        <w:rPr>
          <w:rFonts w:cs="Calibri" w:cstheme="minorAscii"/>
          <w:sz w:val="24"/>
          <w:szCs w:val="24"/>
        </w:rPr>
        <w:t xml:space="preserve">I feel like </w:t>
      </w:r>
      <w:ins w:author="Gary Smailes" w:date="2024-02-27T15:29:58.723Z" w:id="979328684">
        <w:r w:rsidRPr="4ABD0561" w:rsidR="4ABD0561">
          <w:rPr>
            <w:rFonts w:cs="Calibri" w:cstheme="minorAscii"/>
            <w:sz w:val="24"/>
            <w:szCs w:val="24"/>
          </w:rPr>
          <w:t>m</w:t>
        </w:r>
      </w:ins>
      <w:del w:author="Gary Smailes" w:date="2024-02-27T15:29:58.094Z" w:id="904575876">
        <w:r w:rsidRPr="4ABD0561" w:rsidDel="4ABD0561">
          <w:rPr>
            <w:rFonts w:cs="Calibri" w:cstheme="minorAscii"/>
            <w:sz w:val="24"/>
            <w:szCs w:val="24"/>
          </w:rPr>
          <w:delText>M</w:delText>
        </w:r>
      </w:del>
      <w:r w:rsidRPr="4ABD0561" w:rsidR="4ABD0561">
        <w:rPr>
          <w:rFonts w:cs="Calibri" w:cstheme="minorAscii"/>
          <w:sz w:val="24"/>
          <w:szCs w:val="24"/>
        </w:rPr>
        <w:t xml:space="preserve">alls know me better than I do, and that scares the shit out of me. I know me </w:t>
      </w:r>
      <w:r w:rsidRPr="4ABD0561" w:rsidR="4ABD0561">
        <w:rPr>
          <w:rFonts w:cs="Calibri" w:cstheme="minorAscii"/>
          <w:sz w:val="24"/>
          <w:szCs w:val="24"/>
        </w:rPr>
        <w:t>really well</w:t>
      </w:r>
      <w:r w:rsidRPr="4ABD0561" w:rsidR="4ABD0561">
        <w:rPr>
          <w:rFonts w:cs="Calibri" w:cstheme="minorAscii"/>
          <w:sz w:val="24"/>
          <w:szCs w:val="24"/>
        </w:rPr>
        <w:t xml:space="preserve">, and I </w:t>
      </w:r>
      <w:r w:rsidRPr="4ABD0561" w:rsidR="4ABD0561">
        <w:rPr>
          <w:rFonts w:cs="Calibri" w:cstheme="minorAscii"/>
          <w:sz w:val="24"/>
          <w:szCs w:val="24"/>
        </w:rPr>
        <w:t>don’t</w:t>
      </w:r>
      <w:r w:rsidRPr="4ABD0561" w:rsidR="4ABD0561">
        <w:rPr>
          <w:rFonts w:cs="Calibri" w:cstheme="minorAscii"/>
          <w:sz w:val="24"/>
          <w:szCs w:val="24"/>
        </w:rPr>
        <w:t xml:space="preserve"> need anyone else having that sort of insight. The science of targeted marketing </w:t>
      </w:r>
      <w:r w:rsidRPr="4ABD0561" w:rsidR="4ABD0561">
        <w:rPr>
          <w:rFonts w:cs="Calibri" w:cstheme="minorAscii"/>
          <w:sz w:val="24"/>
          <w:szCs w:val="24"/>
        </w:rPr>
        <w:t>isn’t</w:t>
      </w:r>
      <w:r w:rsidRPr="4ABD0561" w:rsidR="4ABD0561">
        <w:rPr>
          <w:rFonts w:cs="Calibri" w:cstheme="minorAscii"/>
          <w:sz w:val="24"/>
          <w:szCs w:val="24"/>
        </w:rPr>
        <w:t xml:space="preserve"> even science anymore, </w:t>
      </w:r>
      <w:r w:rsidRPr="4ABD0561" w:rsidR="4ABD0561">
        <w:rPr>
          <w:rFonts w:cs="Calibri" w:cstheme="minorAscii"/>
          <w:sz w:val="24"/>
          <w:szCs w:val="24"/>
        </w:rPr>
        <w:t>it’s</w:t>
      </w:r>
      <w:r w:rsidRPr="4ABD0561" w:rsidR="4ABD0561">
        <w:rPr>
          <w:rFonts w:cs="Calibri" w:cstheme="minorAscii"/>
          <w:sz w:val="24"/>
          <w:szCs w:val="24"/>
        </w:rPr>
        <w:t xml:space="preserve"> embedded in the bedrock of our existence, one of the cornerstones of the intergalactic economic foundation. Everything I buy is recorded. Everything my parents ever bought is recorded. The toys I liked to play with as a kid, the clothes I wore most often, the </w:t>
      </w:r>
      <w:r w:rsidRPr="4ABD0561" w:rsidR="4ABD0561">
        <w:rPr>
          <w:rFonts w:cs="Calibri" w:cstheme="minorAscii"/>
          <w:sz w:val="24"/>
          <w:szCs w:val="24"/>
        </w:rPr>
        <w:t>airbike</w:t>
      </w:r>
      <w:r w:rsidRPr="4ABD0561" w:rsidR="4ABD0561">
        <w:rPr>
          <w:rFonts w:cs="Calibri" w:cstheme="minorAscii"/>
          <w:sz w:val="24"/>
          <w:szCs w:val="24"/>
        </w:rPr>
        <w:t xml:space="preserve"> I wanted for ten fucking years and could never afford, my ‘Net activity, everything </w:t>
      </w:r>
      <w:r w:rsidRPr="4ABD0561" w:rsidR="4ABD0561">
        <w:rPr>
          <w:rFonts w:cs="Calibri" w:cstheme="minorAscii"/>
          <w:sz w:val="24"/>
          <w:szCs w:val="24"/>
        </w:rPr>
        <w:t>I’ve</w:t>
      </w:r>
      <w:r w:rsidRPr="4ABD0561" w:rsidR="4ABD0561">
        <w:rPr>
          <w:rFonts w:cs="Calibri" w:cstheme="minorAscii"/>
          <w:sz w:val="24"/>
          <w:szCs w:val="24"/>
        </w:rPr>
        <w:t xml:space="preserve"> ever looked at, bought, sold, lusted after, and fondled is tracked, categorized, and analyzed. The </w:t>
      </w:r>
      <w:ins w:author="Gary Smailes" w:date="2024-02-27T15:30:36.181Z" w:id="1908129833">
        <w:r w:rsidRPr="4ABD0561" w:rsidR="4ABD0561">
          <w:rPr>
            <w:rFonts w:cs="Calibri" w:cstheme="minorAscii"/>
            <w:sz w:val="24"/>
            <w:szCs w:val="24"/>
          </w:rPr>
          <w:t>m</w:t>
        </w:r>
      </w:ins>
      <w:del w:author="Gary Smailes" w:date="2024-02-27T15:30:35.777Z" w:id="1234221009">
        <w:r w:rsidRPr="4ABD0561" w:rsidDel="4ABD0561">
          <w:rPr>
            <w:rFonts w:cs="Calibri" w:cstheme="minorAscii"/>
            <w:sz w:val="24"/>
            <w:szCs w:val="24"/>
          </w:rPr>
          <w:delText>M</w:delText>
        </w:r>
      </w:del>
      <w:r w:rsidRPr="4ABD0561" w:rsidR="4ABD0561">
        <w:rPr>
          <w:rFonts w:cs="Calibri" w:cstheme="minorAscii"/>
          <w:sz w:val="24"/>
          <w:szCs w:val="24"/>
        </w:rPr>
        <w:t xml:space="preserve">all knows what </w:t>
      </w:r>
      <w:r w:rsidRPr="4ABD0561" w:rsidR="4ABD0561">
        <w:rPr>
          <w:rFonts w:cs="Calibri" w:cstheme="minorAscii"/>
          <w:sz w:val="24"/>
          <w:szCs w:val="24"/>
        </w:rPr>
        <w:t>I’m</w:t>
      </w:r>
      <w:r w:rsidRPr="4ABD0561" w:rsidR="4ABD0561">
        <w:rPr>
          <w:rFonts w:cs="Calibri" w:cstheme="minorAscii"/>
          <w:sz w:val="24"/>
          <w:szCs w:val="24"/>
        </w:rPr>
        <w:t xml:space="preserve"> most likely to buy and shows me those succulent and sexy things on every available surface. Yes, even the floor. </w:t>
      </w:r>
      <w:r w:rsidRPr="4ABD0561" w:rsidR="4ABD0561">
        <w:rPr>
          <w:rFonts w:cs="Calibri" w:cstheme="minorAscii"/>
          <w:sz w:val="24"/>
          <w:szCs w:val="24"/>
        </w:rPr>
        <w:t>I’m</w:t>
      </w:r>
      <w:r w:rsidRPr="4ABD0561" w:rsidR="4ABD0561">
        <w:rPr>
          <w:rFonts w:cs="Calibri" w:cstheme="minorAscii"/>
          <w:sz w:val="24"/>
          <w:szCs w:val="24"/>
        </w:rPr>
        <w:t xml:space="preserve"> looking at my feet right now, and beneath them is an ad for the latest nano-boot add-on. Damn, those look nice. </w:t>
      </w:r>
      <w:r w:rsidRPr="4ABD0561" w:rsidR="4ABD0561">
        <w:rPr>
          <w:rFonts w:cs="Calibri" w:cstheme="minorAscii"/>
          <w:sz w:val="24"/>
          <w:szCs w:val="24"/>
        </w:rPr>
        <w:t>I’ll</w:t>
      </w:r>
      <w:r w:rsidRPr="4ABD0561" w:rsidR="4ABD0561">
        <w:rPr>
          <w:rFonts w:cs="Calibri" w:cstheme="minorAscii"/>
          <w:sz w:val="24"/>
          <w:szCs w:val="24"/>
        </w:rPr>
        <w:t xml:space="preserve"> have to pick up the mod next time – </w:t>
      </w:r>
      <w:r w:rsidRPr="4ABD0561" w:rsidR="4ABD0561">
        <w:rPr>
          <w:rFonts w:cs="Calibri" w:cstheme="minorAscii"/>
          <w:i w:val="1"/>
          <w:iCs w:val="1"/>
          <w:sz w:val="24"/>
          <w:szCs w:val="24"/>
        </w:rPr>
        <w:t>shit!</w:t>
      </w:r>
    </w:p>
    <w:p w:rsidR="00176DAF" w:rsidP="00176DAF" w:rsidRDefault="007F0EEA" w14:paraId="12A76FDE" w14:textId="77777777">
      <w:pPr>
        <w:spacing w:after="0"/>
        <w:ind w:firstLine="360"/>
        <w:rPr>
          <w:rFonts w:cstheme="minorHAnsi"/>
          <w:sz w:val="24"/>
          <w:szCs w:val="24"/>
        </w:rPr>
      </w:pPr>
      <w:r w:rsidRPr="009E7F4C">
        <w:rPr>
          <w:rFonts w:cstheme="minorHAnsi"/>
          <w:sz w:val="24"/>
          <w:szCs w:val="24"/>
        </w:rPr>
        <w:t>“I can’t stand this place.</w:t>
      </w:r>
      <w:r w:rsidR="0071681A">
        <w:rPr>
          <w:rFonts w:cstheme="minorHAnsi"/>
          <w:sz w:val="24"/>
          <w:szCs w:val="24"/>
        </w:rPr>
        <w:t xml:space="preserve"> </w:t>
      </w:r>
      <w:r w:rsidRPr="009E7F4C">
        <w:rPr>
          <w:rFonts w:cstheme="minorHAnsi"/>
          <w:sz w:val="24"/>
          <w:szCs w:val="24"/>
        </w:rPr>
        <w:t xml:space="preserve">Where’s the security office?” </w:t>
      </w:r>
    </w:p>
    <w:p w:rsidR="00176DAF" w:rsidP="00176DAF" w:rsidRDefault="007F0EEA" w14:paraId="63FD59C4" w14:textId="2FF3BF3C">
      <w:pPr>
        <w:spacing w:after="0"/>
        <w:ind w:firstLine="360"/>
        <w:rPr>
          <w:rFonts w:cstheme="minorHAnsi"/>
          <w:sz w:val="24"/>
          <w:szCs w:val="24"/>
        </w:rPr>
      </w:pPr>
      <w:r w:rsidRPr="009E7F4C">
        <w:rPr>
          <w:rFonts w:cstheme="minorHAnsi"/>
          <w:sz w:val="24"/>
          <w:szCs w:val="24"/>
        </w:rPr>
        <w:t>“How the hell should I know?” Bucky replies.</w:t>
      </w:r>
      <w:r w:rsidR="0071681A">
        <w:rPr>
          <w:rFonts w:cstheme="minorHAnsi"/>
          <w:sz w:val="24"/>
          <w:szCs w:val="24"/>
        </w:rPr>
        <w:t xml:space="preserve"> </w:t>
      </w:r>
      <w:r w:rsidRPr="009E7F4C">
        <w:rPr>
          <w:rFonts w:cstheme="minorHAnsi"/>
          <w:sz w:val="24"/>
          <w:szCs w:val="24"/>
        </w:rPr>
        <w:t>“I ain’t never really been too keen on looking for robots with guns, Rick.”</w:t>
      </w:r>
      <w:r w:rsidR="0071681A">
        <w:rPr>
          <w:rFonts w:cstheme="minorHAnsi"/>
          <w:sz w:val="24"/>
          <w:szCs w:val="24"/>
        </w:rPr>
        <w:t xml:space="preserve"> </w:t>
      </w:r>
      <w:r w:rsidRPr="009E7F4C">
        <w:rPr>
          <w:rFonts w:cstheme="minorHAnsi"/>
          <w:sz w:val="24"/>
          <w:szCs w:val="24"/>
        </w:rPr>
        <w:t>Janine nudges him and whispers something in his ear.</w:t>
      </w:r>
      <w:r w:rsidR="0071681A">
        <w:rPr>
          <w:rFonts w:cstheme="minorHAnsi"/>
          <w:sz w:val="24"/>
          <w:szCs w:val="24"/>
        </w:rPr>
        <w:t xml:space="preserve"> </w:t>
      </w: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It’s where?</w:t>
      </w:r>
      <w:r w:rsidR="0071681A">
        <w:rPr>
          <w:rFonts w:cstheme="minorHAnsi"/>
          <w:sz w:val="24"/>
          <w:szCs w:val="24"/>
        </w:rPr>
        <w:t xml:space="preserve"> </w:t>
      </w: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Rick, security’s over there under the escalator.”</w:t>
      </w:r>
    </w:p>
    <w:p w:rsidR="00176DAF" w:rsidP="00176DAF" w:rsidRDefault="007F0EEA" w14:paraId="333E595D" w14:textId="77777777">
      <w:pPr>
        <w:spacing w:after="0"/>
        <w:ind w:firstLine="360"/>
        <w:rPr>
          <w:rFonts w:cstheme="minorHAnsi"/>
          <w:sz w:val="24"/>
          <w:szCs w:val="24"/>
        </w:rPr>
      </w:pPr>
      <w:r w:rsidRPr="009E7F4C">
        <w:rPr>
          <w:rFonts w:cstheme="minorHAnsi"/>
          <w:sz w:val="24"/>
          <w:szCs w:val="24"/>
        </w:rPr>
        <w:t>“How do you know that?” I ask her.</w:t>
      </w:r>
    </w:p>
    <w:p w:rsidR="00176DAF" w:rsidP="00176DAF" w:rsidRDefault="007F0EEA" w14:paraId="1913C9A7" w14:textId="5E5A84FD">
      <w:pPr>
        <w:spacing w:after="0"/>
        <w:ind w:firstLine="360"/>
        <w:rPr>
          <w:rFonts w:cstheme="minorHAnsi"/>
          <w:sz w:val="24"/>
          <w:szCs w:val="24"/>
        </w:rPr>
      </w:pPr>
      <w:r w:rsidRPr="009E7F4C">
        <w:rPr>
          <w:rFonts w:cstheme="minorHAnsi"/>
          <w:sz w:val="24"/>
          <w:szCs w:val="24"/>
        </w:rPr>
        <w:t>“What, you gonna actually talk to me now?</w:t>
      </w:r>
      <w:r w:rsidR="008C6EAA">
        <w:rPr>
          <w:rFonts w:cstheme="minorHAnsi"/>
          <w:sz w:val="24"/>
          <w:szCs w:val="24"/>
        </w:rPr>
        <w:t>” Janine asks.</w:t>
      </w:r>
      <w:r w:rsidR="0071681A">
        <w:rPr>
          <w:rFonts w:cstheme="minorHAnsi"/>
          <w:sz w:val="24"/>
          <w:szCs w:val="24"/>
        </w:rPr>
        <w:t xml:space="preserve"> </w:t>
      </w:r>
      <w:r w:rsidR="008C6EAA">
        <w:rPr>
          <w:rFonts w:cstheme="minorHAnsi"/>
          <w:sz w:val="24"/>
          <w:szCs w:val="24"/>
        </w:rPr>
        <w:t>“</w:t>
      </w:r>
      <w:r w:rsidRPr="009E7F4C">
        <w:rPr>
          <w:rFonts w:cstheme="minorHAnsi"/>
          <w:sz w:val="24"/>
          <w:szCs w:val="24"/>
        </w:rPr>
        <w:t>Not going to crush my face?”</w:t>
      </w:r>
    </w:p>
    <w:p w:rsidR="00176DAF" w:rsidP="4ABD0561" w:rsidRDefault="007F0EEA" w14:paraId="5598715E" w14:textId="269F1578">
      <w:pPr>
        <w:spacing w:after="0"/>
        <w:ind w:firstLine="360"/>
        <w:rPr>
          <w:rFonts w:cs="Calibri" w:cstheme="minorAscii"/>
          <w:sz w:val="24"/>
          <w:szCs w:val="24"/>
        </w:rPr>
      </w:pPr>
      <w:r w:rsidRPr="4ABD0561" w:rsidR="4ABD0561">
        <w:rPr>
          <w:rFonts w:cs="Calibri" w:cstheme="minorAscii"/>
          <w:sz w:val="24"/>
          <w:szCs w:val="24"/>
        </w:rPr>
        <w:t>I throw up my hands. “Never mind</w:t>
      </w:r>
      <w:ins w:author="Gary Smailes" w:date="2024-02-27T15:31:14.071Z" w:id="139635267">
        <w:r w:rsidRPr="4ABD0561" w:rsidR="4ABD0561">
          <w:rPr>
            <w:rFonts w:cs="Calibri" w:cstheme="minorAscii"/>
            <w:sz w:val="24"/>
            <w:szCs w:val="24"/>
          </w:rPr>
          <w:t>.</w:t>
        </w:r>
      </w:ins>
      <w:del w:author="Gary Smailes" w:date="2024-02-27T15:31:13.678Z" w:id="1201789672">
        <w:r w:rsidRPr="4ABD0561" w:rsidDel="4ABD0561">
          <w:rPr>
            <w:rFonts w:cs="Calibri" w:cstheme="minorAscii"/>
            <w:sz w:val="24"/>
            <w:szCs w:val="24"/>
          </w:rPr>
          <w:delText>!</w:delText>
        </w:r>
      </w:del>
      <w:r w:rsidRPr="4ABD0561" w:rsidR="4ABD0561">
        <w:rPr>
          <w:rFonts w:cs="Calibri" w:cstheme="minorAscii"/>
          <w:sz w:val="24"/>
          <w:szCs w:val="24"/>
        </w:rPr>
        <w:t xml:space="preserve"> I </w:t>
      </w:r>
      <w:r w:rsidRPr="4ABD0561" w:rsidR="4ABD0561">
        <w:rPr>
          <w:rFonts w:cs="Calibri" w:cstheme="minorAscii"/>
          <w:sz w:val="24"/>
          <w:szCs w:val="24"/>
        </w:rPr>
        <w:t>don’t</w:t>
      </w:r>
      <w:r w:rsidRPr="4ABD0561" w:rsidR="4ABD0561">
        <w:rPr>
          <w:rFonts w:cs="Calibri" w:cstheme="minorAscii"/>
          <w:sz w:val="24"/>
          <w:szCs w:val="24"/>
        </w:rPr>
        <w:t xml:space="preserve"> want to know how you know. </w:t>
      </w:r>
      <w:r w:rsidRPr="4ABD0561" w:rsidR="4ABD0561">
        <w:rPr>
          <w:rFonts w:cs="Calibri" w:cstheme="minorAscii"/>
          <w:sz w:val="24"/>
          <w:szCs w:val="24"/>
        </w:rPr>
        <w:t>I’m</w:t>
      </w:r>
      <w:r w:rsidRPr="4ABD0561" w:rsidR="4ABD0561">
        <w:rPr>
          <w:rFonts w:cs="Calibri" w:cstheme="minorAscii"/>
          <w:sz w:val="24"/>
          <w:szCs w:val="24"/>
        </w:rPr>
        <w:t xml:space="preserve"> trying to like you because of Bucky, but </w:t>
      </w:r>
      <w:r w:rsidRPr="4ABD0561" w:rsidR="4ABD0561">
        <w:rPr>
          <w:rFonts w:cs="Calibri" w:cstheme="minorAscii"/>
          <w:sz w:val="24"/>
          <w:szCs w:val="24"/>
        </w:rPr>
        <w:t>you’re</w:t>
      </w:r>
      <w:r w:rsidRPr="4ABD0561" w:rsidR="4ABD0561">
        <w:rPr>
          <w:rFonts w:cs="Calibri" w:cstheme="minorAscii"/>
          <w:sz w:val="24"/>
          <w:szCs w:val="24"/>
        </w:rPr>
        <w:t xml:space="preserve"> not fucking helping, for </w:t>
      </w:r>
      <w:r w:rsidRPr="4ABD0561" w:rsidR="4ABD0561">
        <w:rPr>
          <w:rFonts w:cs="Calibri" w:cstheme="minorAscii"/>
          <w:sz w:val="24"/>
          <w:szCs w:val="24"/>
        </w:rPr>
        <w:t>chrissakes</w:t>
      </w:r>
      <w:r w:rsidRPr="4ABD0561" w:rsidR="4ABD0561">
        <w:rPr>
          <w:rFonts w:cs="Calibri" w:cstheme="minorAscii"/>
          <w:sz w:val="24"/>
          <w:szCs w:val="24"/>
        </w:rPr>
        <w:t xml:space="preserve">. No, </w:t>
      </w:r>
      <w:r w:rsidRPr="4ABD0561" w:rsidR="4ABD0561">
        <w:rPr>
          <w:rFonts w:cs="Calibri" w:cstheme="minorAscii"/>
          <w:sz w:val="24"/>
          <w:szCs w:val="24"/>
        </w:rPr>
        <w:t>don’t</w:t>
      </w:r>
      <w:r w:rsidRPr="4ABD0561" w:rsidR="4ABD0561">
        <w:rPr>
          <w:rFonts w:cs="Calibri" w:cstheme="minorAscii"/>
          <w:sz w:val="24"/>
          <w:szCs w:val="24"/>
        </w:rPr>
        <w:t xml:space="preserve"> talk</w:t>
      </w:r>
      <w:ins w:author="Gary Smailes" w:date="2024-02-27T15:32:29.822Z" w:id="1577355717">
        <w:r w:rsidRPr="4ABD0561" w:rsidR="4ABD0561">
          <w:rPr>
            <w:rFonts w:cs="Calibri" w:cstheme="minorAscii"/>
            <w:sz w:val="24"/>
            <w:szCs w:val="24"/>
          </w:rPr>
          <w:t>.</w:t>
        </w:r>
      </w:ins>
      <w:del w:author="Gary Smailes" w:date="2024-02-27T15:32:29.294Z" w:id="1474962966">
        <w:r w:rsidRPr="4ABD0561" w:rsidDel="4ABD0561">
          <w:rPr>
            <w:rFonts w:cs="Calibri" w:cstheme="minorAscii"/>
            <w:sz w:val="24"/>
            <w:szCs w:val="24"/>
          </w:rPr>
          <w:delText>!</w:delText>
        </w:r>
      </w:del>
      <w:r w:rsidRPr="4ABD0561" w:rsidR="4ABD0561">
        <w:rPr>
          <w:rFonts w:cs="Calibri" w:cstheme="minorAscii"/>
          <w:sz w:val="24"/>
          <w:szCs w:val="24"/>
        </w:rPr>
        <w:t xml:space="preserve"> </w:t>
      </w:r>
      <w:r w:rsidRPr="4ABD0561" w:rsidR="4ABD0561">
        <w:rPr>
          <w:rFonts w:cs="Calibri" w:cstheme="minorAscii"/>
          <w:sz w:val="24"/>
          <w:szCs w:val="24"/>
        </w:rPr>
        <w:t>I’m</w:t>
      </w:r>
      <w:r w:rsidRPr="4ABD0561" w:rsidR="4ABD0561">
        <w:rPr>
          <w:rFonts w:cs="Calibri" w:cstheme="minorAscii"/>
          <w:sz w:val="24"/>
          <w:szCs w:val="24"/>
        </w:rPr>
        <w:t xml:space="preserve"> sorry I said a goddamn thing.”</w:t>
      </w:r>
    </w:p>
    <w:p w:rsidR="00176DAF" w:rsidP="00176DAF" w:rsidRDefault="007F0EEA" w14:paraId="06D79671" w14:textId="268EACFA">
      <w:pPr>
        <w:spacing w:after="0"/>
        <w:ind w:firstLine="360"/>
        <w:rPr>
          <w:rFonts w:cstheme="minorHAnsi"/>
          <w:sz w:val="24"/>
          <w:szCs w:val="24"/>
        </w:rPr>
      </w:pPr>
      <w:r w:rsidRPr="009E7F4C">
        <w:rPr>
          <w:rFonts w:cstheme="minorHAnsi"/>
          <w:sz w:val="24"/>
          <w:szCs w:val="24"/>
        </w:rPr>
        <w:t>Janine was right about the security office being under the escalator.</w:t>
      </w:r>
      <w:r w:rsidR="0071681A">
        <w:rPr>
          <w:rFonts w:cstheme="minorHAnsi"/>
          <w:sz w:val="24"/>
          <w:szCs w:val="24"/>
        </w:rPr>
        <w:t xml:space="preserve"> </w:t>
      </w:r>
      <w:r w:rsidRPr="009E7F4C">
        <w:rPr>
          <w:rFonts w:cstheme="minorHAnsi"/>
          <w:sz w:val="24"/>
          <w:szCs w:val="24"/>
        </w:rPr>
        <w:t>I know this because the business end of a pistol appears in front of my face immediately upon opening the door.</w:t>
      </w:r>
      <w:r w:rsidR="0071681A">
        <w:rPr>
          <w:rFonts w:cstheme="minorHAnsi"/>
          <w:sz w:val="24"/>
          <w:szCs w:val="24"/>
        </w:rPr>
        <w:t xml:space="preserve"> </w:t>
      </w:r>
      <w:r w:rsidRPr="009E7F4C">
        <w:rPr>
          <w:rFonts w:cstheme="minorHAnsi"/>
          <w:sz w:val="24"/>
          <w:szCs w:val="24"/>
        </w:rPr>
        <w:t>Not a sleek pistol, either, one of those sexy jobs that could’ve been made in a vibrator factory.</w:t>
      </w:r>
      <w:r w:rsidR="0071681A">
        <w:rPr>
          <w:rFonts w:cstheme="minorHAnsi"/>
          <w:sz w:val="24"/>
          <w:szCs w:val="24"/>
        </w:rPr>
        <w:t xml:space="preserve"> </w:t>
      </w:r>
      <w:r w:rsidRPr="009E7F4C">
        <w:rPr>
          <w:rFonts w:cstheme="minorHAnsi"/>
          <w:sz w:val="24"/>
          <w:szCs w:val="24"/>
        </w:rPr>
        <w:t>This thing looks industrial with wires, blinking lights, scraped metal along the barrel presumably from being used as a club and/or a spear</w:t>
      </w:r>
      <w:r w:rsidR="008F400E">
        <w:rPr>
          <w:rFonts w:cstheme="minorHAnsi"/>
          <w:sz w:val="24"/>
          <w:szCs w:val="24"/>
        </w:rPr>
        <w:t>. A</w:t>
      </w:r>
      <w:r w:rsidR="00AD253C">
        <w:rPr>
          <w:rFonts w:cstheme="minorHAnsi"/>
          <w:sz w:val="24"/>
          <w:szCs w:val="24"/>
        </w:rPr>
        <w:t xml:space="preserve">n ominous </w:t>
      </w:r>
      <w:r w:rsidRPr="009E7F4C">
        <w:rPr>
          <w:rFonts w:cstheme="minorHAnsi"/>
          <w:sz w:val="24"/>
          <w:szCs w:val="24"/>
        </w:rPr>
        <w:t>humming sound indicates that I’m just one electrical signal away from having a canoe for a head.</w:t>
      </w:r>
      <w:r w:rsidR="0071681A">
        <w:rPr>
          <w:rFonts w:cstheme="minorHAnsi"/>
          <w:sz w:val="24"/>
          <w:szCs w:val="24"/>
        </w:rPr>
        <w:t xml:space="preserve"> </w:t>
      </w:r>
      <w:r w:rsidRPr="009E7F4C">
        <w:rPr>
          <w:rFonts w:cstheme="minorHAnsi"/>
          <w:sz w:val="24"/>
          <w:szCs w:val="24"/>
        </w:rPr>
        <w:t>Guess I should have knocked.</w:t>
      </w:r>
    </w:p>
    <w:p w:rsidR="00176DAF" w:rsidP="00176DAF" w:rsidRDefault="007F0EEA" w14:paraId="4EEAE198" w14:textId="77777777">
      <w:pPr>
        <w:spacing w:after="0"/>
        <w:ind w:firstLine="360"/>
        <w:rPr>
          <w:rFonts w:cstheme="minorHAnsi"/>
          <w:sz w:val="24"/>
          <w:szCs w:val="24"/>
        </w:rPr>
      </w:pPr>
      <w:r w:rsidRPr="009E7F4C">
        <w:rPr>
          <w:rFonts w:cstheme="minorHAnsi"/>
          <w:sz w:val="24"/>
          <w:szCs w:val="24"/>
        </w:rPr>
        <w:t>“State your business,” a mechanical voice says.</w:t>
      </w:r>
    </w:p>
    <w:p w:rsidR="00176DAF" w:rsidP="4ABD0561" w:rsidRDefault="007F0EEA" w14:paraId="7CFE47AC" w14:textId="35F69271">
      <w:pPr>
        <w:spacing w:after="0"/>
        <w:ind w:firstLine="360"/>
        <w:rPr>
          <w:rFonts w:cs="Calibri" w:cstheme="minorAscii"/>
          <w:sz w:val="24"/>
          <w:szCs w:val="24"/>
        </w:rPr>
      </w:pPr>
      <w:r w:rsidRPr="4ABD0561" w:rsidR="4ABD0561">
        <w:rPr>
          <w:rFonts w:cs="Calibri" w:cstheme="minorAscii"/>
          <w:sz w:val="24"/>
          <w:szCs w:val="24"/>
        </w:rPr>
        <w:t xml:space="preserve">I look around the gun and see a </w:t>
      </w:r>
      <w:ins w:author="Gary Smailes" w:date="2024-02-27T15:32:49.367Z" w:id="965153069">
        <w:r w:rsidRPr="4ABD0561" w:rsidR="4ABD0561">
          <w:rPr>
            <w:rFonts w:cs="Calibri" w:cstheme="minorAscii"/>
            <w:sz w:val="24"/>
            <w:szCs w:val="24"/>
          </w:rPr>
          <w:t>m</w:t>
        </w:r>
      </w:ins>
      <w:del w:author="Gary Smailes" w:date="2024-02-27T15:32:48.999Z" w:id="1270237660">
        <w:r w:rsidRPr="4ABD0561" w:rsidDel="4ABD0561">
          <w:rPr>
            <w:rFonts w:cs="Calibri" w:cstheme="minorAscii"/>
            <w:sz w:val="24"/>
            <w:szCs w:val="24"/>
          </w:rPr>
          <w:delText>M</w:delText>
        </w:r>
      </w:del>
      <w:r w:rsidRPr="4ABD0561" w:rsidR="4ABD0561">
        <w:rPr>
          <w:rFonts w:cs="Calibri" w:cstheme="minorAscii"/>
          <w:sz w:val="24"/>
          <w:szCs w:val="24"/>
        </w:rPr>
        <w:t xml:space="preserve">all </w:t>
      </w:r>
      <w:ins w:author="Gary Smailes" w:date="2024-02-27T15:32:51.164Z" w:id="1579212216">
        <w:r w:rsidRPr="4ABD0561" w:rsidR="4ABD0561">
          <w:rPr>
            <w:rFonts w:cs="Calibri" w:cstheme="minorAscii"/>
            <w:sz w:val="24"/>
            <w:szCs w:val="24"/>
          </w:rPr>
          <w:t>s</w:t>
        </w:r>
      </w:ins>
      <w:del w:author="Gary Smailes" w:date="2024-02-27T15:32:50.89Z" w:id="1437007699">
        <w:r w:rsidRPr="4ABD0561" w:rsidDel="4ABD0561">
          <w:rPr>
            <w:rFonts w:cs="Calibri" w:cstheme="minorAscii"/>
            <w:sz w:val="24"/>
            <w:szCs w:val="24"/>
          </w:rPr>
          <w:delText>S</w:delText>
        </w:r>
      </w:del>
      <w:r w:rsidRPr="4ABD0561" w:rsidR="4ABD0561">
        <w:rPr>
          <w:rFonts w:cs="Calibri" w:cstheme="minorAscii"/>
          <w:sz w:val="24"/>
          <w:szCs w:val="24"/>
        </w:rPr>
        <w:t xml:space="preserve">ecurity droid. Its voice issues from a speaker in its neck. Its face </w:t>
      </w:r>
      <w:r w:rsidRPr="4ABD0561" w:rsidR="4ABD0561">
        <w:rPr>
          <w:rFonts w:cs="Calibri" w:cstheme="minorAscii"/>
          <w:sz w:val="24"/>
          <w:szCs w:val="24"/>
        </w:rPr>
        <w:t>is</w:t>
      </w:r>
      <w:r w:rsidRPr="4ABD0561" w:rsidR="4ABD0561">
        <w:rPr>
          <w:rFonts w:cs="Calibri" w:cstheme="minorAscii"/>
          <w:sz w:val="24"/>
          <w:szCs w:val="24"/>
        </w:rPr>
        <w:t xml:space="preserve"> was without features, just smooth silver metal over a brain wired directly into the Mall’s surveillance mainframe. More than a few fools have assumed that the droids </w:t>
      </w:r>
      <w:r w:rsidRPr="4ABD0561" w:rsidR="4ABD0561">
        <w:rPr>
          <w:rFonts w:cs="Calibri" w:cstheme="minorAscii"/>
          <w:sz w:val="24"/>
          <w:szCs w:val="24"/>
        </w:rPr>
        <w:t>can’t</w:t>
      </w:r>
      <w:r w:rsidRPr="4ABD0561" w:rsidR="4ABD0561">
        <w:rPr>
          <w:rFonts w:cs="Calibri" w:cstheme="minorAscii"/>
          <w:sz w:val="24"/>
          <w:szCs w:val="24"/>
        </w:rPr>
        <w:t xml:space="preserve"> see very well and have paid a steep price for that mistake. </w:t>
      </w:r>
    </w:p>
    <w:p w:rsidR="00176DAF" w:rsidP="00176DAF" w:rsidRDefault="007F0EEA" w14:paraId="0F30B004" w14:textId="77777777">
      <w:pPr>
        <w:spacing w:after="0"/>
        <w:ind w:firstLine="360"/>
        <w:rPr>
          <w:rFonts w:cstheme="minorHAnsi"/>
          <w:sz w:val="24"/>
          <w:szCs w:val="24"/>
        </w:rPr>
      </w:pPr>
      <w:r w:rsidRPr="009E7F4C">
        <w:rPr>
          <w:rFonts w:cstheme="minorHAnsi"/>
          <w:sz w:val="24"/>
          <w:szCs w:val="24"/>
        </w:rPr>
        <w:t>“I’m here to see my wife.”</w:t>
      </w:r>
    </w:p>
    <w:p w:rsidR="00176DAF" w:rsidP="4ABD0561" w:rsidRDefault="007F0EEA" w14:paraId="1AB602C3" w14:textId="2BCCD1FC">
      <w:pPr>
        <w:spacing w:after="0"/>
        <w:ind w:firstLine="360"/>
        <w:rPr>
          <w:rFonts w:cs="Calibri" w:cstheme="minorAscii"/>
          <w:sz w:val="24"/>
          <w:szCs w:val="24"/>
        </w:rPr>
      </w:pPr>
      <w:r w:rsidRPr="4ABD0561" w:rsidR="4ABD0561">
        <w:rPr>
          <w:rFonts w:cs="Calibri" w:cstheme="minorAscii"/>
          <w:sz w:val="24"/>
          <w:szCs w:val="24"/>
        </w:rPr>
        <w:t xml:space="preserve">“You are Richard Stern,” the droid says. What the </w:t>
      </w:r>
      <w:ins w:author="Gary Smailes" w:date="2024-02-27T15:33:04.243Z" w:id="1087137321">
        <w:r w:rsidRPr="4ABD0561" w:rsidR="4ABD0561">
          <w:rPr>
            <w:rFonts w:cs="Calibri" w:cstheme="minorAscii"/>
            <w:sz w:val="24"/>
            <w:szCs w:val="24"/>
          </w:rPr>
          <w:t>m</w:t>
        </w:r>
      </w:ins>
      <w:del w:author="Gary Smailes" w:date="2024-02-27T15:33:03.245Z" w:id="139542551">
        <w:r w:rsidRPr="4ABD0561" w:rsidDel="4ABD0561">
          <w:rPr>
            <w:rFonts w:cs="Calibri" w:cstheme="minorAscii"/>
            <w:sz w:val="24"/>
            <w:szCs w:val="24"/>
          </w:rPr>
          <w:delText>M</w:delText>
        </w:r>
      </w:del>
      <w:r w:rsidRPr="4ABD0561" w:rsidR="4ABD0561">
        <w:rPr>
          <w:rFonts w:cs="Calibri" w:cstheme="minorAscii"/>
          <w:sz w:val="24"/>
          <w:szCs w:val="24"/>
        </w:rPr>
        <w:t>all knows, the droid knows. “Your wife, Laura Rivens, is being held for questioning in the shooting of</w:t>
      </w:r>
      <w:r w:rsidRPr="4ABD0561" w:rsidR="4ABD0561">
        <w:rPr>
          <w:rFonts w:cs="Calibri" w:cstheme="minorAscii"/>
          <w:sz w:val="24"/>
          <w:szCs w:val="24"/>
        </w:rPr>
        <w:t>—“ It</w:t>
      </w:r>
      <w:r w:rsidRPr="4ABD0561" w:rsidR="4ABD0561">
        <w:rPr>
          <w:rFonts w:cs="Calibri" w:cstheme="minorAscii"/>
          <w:sz w:val="24"/>
          <w:szCs w:val="24"/>
        </w:rPr>
        <w:t xml:space="preserve"> pauses. Typical robots can perform 100 teraflop operations per nanosecond, so </w:t>
      </w:r>
      <w:r w:rsidRPr="4ABD0561" w:rsidR="4ABD0561">
        <w:rPr>
          <w:rFonts w:cs="Calibri" w:cstheme="minorAscii"/>
          <w:sz w:val="24"/>
          <w:szCs w:val="24"/>
        </w:rPr>
        <w:t>it’s</w:t>
      </w:r>
      <w:r w:rsidRPr="4ABD0561" w:rsidR="4ABD0561">
        <w:rPr>
          <w:rFonts w:cs="Calibri" w:cstheme="minorAscii"/>
          <w:sz w:val="24"/>
          <w:szCs w:val="24"/>
        </w:rPr>
        <w:t xml:space="preserve"> not every day that you get one that </w:t>
      </w:r>
      <w:r w:rsidRPr="4ABD0561" w:rsidR="4ABD0561">
        <w:rPr>
          <w:rFonts w:cs="Calibri" w:cstheme="minorAscii"/>
          <w:sz w:val="24"/>
          <w:szCs w:val="24"/>
        </w:rPr>
        <w:t>actually pauses</w:t>
      </w:r>
      <w:r w:rsidRPr="4ABD0561" w:rsidR="4ABD0561">
        <w:rPr>
          <w:rFonts w:cs="Calibri" w:cstheme="minorAscii"/>
          <w:sz w:val="24"/>
          <w:szCs w:val="24"/>
        </w:rPr>
        <w:t xml:space="preserve"> to process information. “</w:t>
      </w:r>
      <w:del w:author="Gary Smailes" w:date="2024-02-27T15:33:16.645Z" w:id="15773122">
        <w:r w:rsidRPr="4ABD0561" w:rsidDel="4ABD0561">
          <w:rPr>
            <w:rFonts w:cs="Calibri" w:cstheme="minorAscii"/>
            <w:sz w:val="24"/>
            <w:szCs w:val="24"/>
          </w:rPr>
          <w:delText>—</w:delText>
        </w:r>
      </w:del>
      <w:r w:rsidRPr="4ABD0561" w:rsidR="4ABD0561">
        <w:rPr>
          <w:rFonts w:cs="Calibri" w:cstheme="minorAscii"/>
          <w:sz w:val="24"/>
          <w:szCs w:val="24"/>
        </w:rPr>
        <w:t>Richard Stern. You.”</w:t>
      </w:r>
    </w:p>
    <w:p w:rsidR="00176DAF" w:rsidP="00176DAF" w:rsidRDefault="007F0EEA" w14:paraId="0869E6DA" w14:textId="77777777">
      <w:pPr>
        <w:spacing w:after="0"/>
        <w:ind w:firstLine="360"/>
        <w:rPr>
          <w:rFonts w:cstheme="minorHAnsi"/>
          <w:sz w:val="24"/>
          <w:szCs w:val="24"/>
        </w:rPr>
      </w:pPr>
      <w:r w:rsidRPr="009E7F4C">
        <w:rPr>
          <w:rFonts w:cstheme="minorHAnsi"/>
          <w:sz w:val="24"/>
          <w:szCs w:val="24"/>
        </w:rPr>
        <w:t>“That’s right.</w:t>
      </w:r>
      <w:r w:rsidR="0071681A">
        <w:rPr>
          <w:rFonts w:cstheme="minorHAnsi"/>
          <w:sz w:val="24"/>
          <w:szCs w:val="24"/>
        </w:rPr>
        <w:t xml:space="preserve"> </w:t>
      </w:r>
      <w:r w:rsidRPr="009E7F4C">
        <w:rPr>
          <w:rFonts w:cstheme="minorHAnsi"/>
          <w:sz w:val="24"/>
          <w:szCs w:val="24"/>
        </w:rPr>
        <w:t>Can I see her?”</w:t>
      </w:r>
    </w:p>
    <w:p w:rsidR="00176DAF" w:rsidP="00176DAF" w:rsidRDefault="007F0EEA" w14:paraId="1B21AD4E" w14:textId="77777777">
      <w:pPr>
        <w:spacing w:after="0"/>
        <w:ind w:firstLine="360"/>
        <w:rPr>
          <w:rFonts w:cstheme="minorHAnsi"/>
          <w:sz w:val="24"/>
          <w:szCs w:val="24"/>
        </w:rPr>
      </w:pPr>
      <w:r w:rsidRPr="009E7F4C">
        <w:rPr>
          <w:rFonts w:cstheme="minorHAnsi"/>
          <w:sz w:val="24"/>
          <w:szCs w:val="24"/>
        </w:rPr>
        <w:t>“You may, but the suspect will only be released if the charges are dropped.”</w:t>
      </w:r>
    </w:p>
    <w:p w:rsidR="00176DAF" w:rsidP="00176DAF" w:rsidRDefault="007F0EEA" w14:paraId="5095D5B5" w14:textId="77777777">
      <w:pPr>
        <w:spacing w:after="0"/>
        <w:ind w:firstLine="360"/>
        <w:rPr>
          <w:rFonts w:cstheme="minorHAnsi"/>
          <w:sz w:val="24"/>
          <w:szCs w:val="24"/>
        </w:rPr>
      </w:pPr>
      <w:r w:rsidRPr="009E7F4C">
        <w:rPr>
          <w:rFonts w:cstheme="minorHAnsi"/>
          <w:sz w:val="24"/>
          <w:szCs w:val="24"/>
        </w:rPr>
        <w:t>“I haven’t filed any charges.”</w:t>
      </w:r>
    </w:p>
    <w:p w:rsidR="00176DAF" w:rsidP="00176DAF" w:rsidRDefault="007F0EEA" w14:paraId="35311A27" w14:textId="77777777">
      <w:pPr>
        <w:spacing w:after="0"/>
        <w:ind w:firstLine="360"/>
        <w:rPr>
          <w:rFonts w:cstheme="minorHAnsi"/>
          <w:sz w:val="24"/>
          <w:szCs w:val="24"/>
        </w:rPr>
      </w:pPr>
      <w:r w:rsidRPr="009E7F4C">
        <w:rPr>
          <w:rFonts w:cstheme="minorHAnsi"/>
          <w:sz w:val="24"/>
          <w:szCs w:val="24"/>
        </w:rPr>
        <w:t>“Unnecessary.</w:t>
      </w:r>
      <w:r w:rsidR="0071681A">
        <w:rPr>
          <w:rFonts w:cstheme="minorHAnsi"/>
          <w:sz w:val="24"/>
          <w:szCs w:val="24"/>
        </w:rPr>
        <w:t xml:space="preserve"> </w:t>
      </w:r>
      <w:r w:rsidRPr="009E7F4C">
        <w:rPr>
          <w:rFonts w:cstheme="minorHAnsi"/>
          <w:sz w:val="24"/>
          <w:szCs w:val="24"/>
        </w:rPr>
        <w:t>The suspect discharged a firearm within Freehaven.</w:t>
      </w:r>
      <w:r w:rsidR="0071681A">
        <w:rPr>
          <w:rFonts w:cstheme="minorHAnsi"/>
          <w:sz w:val="24"/>
          <w:szCs w:val="24"/>
        </w:rPr>
        <w:t xml:space="preserve"> </w:t>
      </w:r>
      <w:r w:rsidRPr="009E7F4C">
        <w:rPr>
          <w:rFonts w:cstheme="minorHAnsi"/>
          <w:sz w:val="24"/>
          <w:szCs w:val="24"/>
        </w:rPr>
        <w:t>That is illegal.”</w:t>
      </w:r>
    </w:p>
    <w:p w:rsidR="00176DAF" w:rsidP="00176DAF" w:rsidRDefault="007F0EEA" w14:paraId="1F14C8A5" w14:textId="77777777">
      <w:pPr>
        <w:spacing w:after="0"/>
        <w:ind w:firstLine="360"/>
        <w:rPr>
          <w:rFonts w:cstheme="minorHAnsi"/>
          <w:sz w:val="24"/>
          <w:szCs w:val="24"/>
        </w:rPr>
      </w:pPr>
      <w:r w:rsidRPr="009E7F4C">
        <w:rPr>
          <w:rFonts w:cstheme="minorHAnsi"/>
          <w:sz w:val="24"/>
          <w:szCs w:val="24"/>
        </w:rPr>
        <w:t>“That’s it?”</w:t>
      </w:r>
    </w:p>
    <w:p w:rsidR="00176DAF" w:rsidP="00176DAF" w:rsidRDefault="007F0EEA" w14:paraId="7F889CC3" w14:textId="77777777">
      <w:pPr>
        <w:spacing w:after="0"/>
        <w:ind w:firstLine="360"/>
        <w:rPr>
          <w:rFonts w:cstheme="minorHAnsi"/>
          <w:sz w:val="24"/>
          <w:szCs w:val="24"/>
        </w:rPr>
      </w:pPr>
      <w:r w:rsidRPr="009E7F4C">
        <w:rPr>
          <w:rFonts w:cstheme="minorHAnsi"/>
          <w:sz w:val="24"/>
          <w:szCs w:val="24"/>
        </w:rPr>
        <w:t>“Yes.”</w:t>
      </w:r>
    </w:p>
    <w:p w:rsidR="00176DAF" w:rsidP="4ABD0561" w:rsidRDefault="007F0EEA" w14:paraId="1BF6CF07" w14:textId="2D96CF72">
      <w:pPr>
        <w:spacing w:after="0"/>
        <w:ind w:firstLine="360"/>
        <w:rPr>
          <w:rFonts w:cs="Calibri" w:cstheme="minorAscii"/>
          <w:sz w:val="24"/>
          <w:szCs w:val="24"/>
        </w:rPr>
      </w:pPr>
      <w:r w:rsidRPr="4ABD0561" w:rsidR="4ABD0561">
        <w:rPr>
          <w:rFonts w:cs="Calibri" w:cstheme="minorAscii"/>
          <w:sz w:val="24"/>
          <w:szCs w:val="24"/>
        </w:rPr>
        <w:t xml:space="preserve">“Shooting another person is not illegal?” I was taking a bit of a chance here, trying to get into a legal argument with a </w:t>
      </w:r>
      <w:ins w:author="Gary Smailes" w:date="2024-02-27T15:33:38.561Z" w:id="1485026022">
        <w:r w:rsidRPr="4ABD0561" w:rsidR="4ABD0561">
          <w:rPr>
            <w:rFonts w:cs="Calibri" w:cstheme="minorAscii"/>
            <w:sz w:val="24"/>
            <w:szCs w:val="24"/>
          </w:rPr>
          <w:t>m</w:t>
        </w:r>
      </w:ins>
      <w:del w:author="Gary Smailes" w:date="2024-02-27T15:33:38.251Z" w:id="10854561">
        <w:r w:rsidRPr="4ABD0561" w:rsidDel="4ABD0561">
          <w:rPr>
            <w:rFonts w:cs="Calibri" w:cstheme="minorAscii"/>
            <w:sz w:val="24"/>
            <w:szCs w:val="24"/>
          </w:rPr>
          <w:delText>M</w:delText>
        </w:r>
      </w:del>
      <w:r w:rsidRPr="4ABD0561" w:rsidR="4ABD0561">
        <w:rPr>
          <w:rFonts w:cs="Calibri" w:cstheme="minorAscii"/>
          <w:sz w:val="24"/>
          <w:szCs w:val="24"/>
        </w:rPr>
        <w:t>all</w:t>
      </w:r>
      <w:r w:rsidRPr="4ABD0561" w:rsidR="4ABD0561">
        <w:rPr>
          <w:rFonts w:cs="Calibri" w:cstheme="minorAscii"/>
          <w:sz w:val="24"/>
          <w:szCs w:val="24"/>
        </w:rPr>
        <w:t xml:space="preserve"> droid, especially one that still has its gun shoved in my face. </w:t>
      </w:r>
      <w:r w:rsidRPr="4ABD0561" w:rsidR="4ABD0561">
        <w:rPr>
          <w:rFonts w:cs="Calibri" w:cstheme="minorAscii"/>
          <w:sz w:val="24"/>
          <w:szCs w:val="24"/>
        </w:rPr>
        <w:t>Apparently, this</w:t>
      </w:r>
      <w:r w:rsidRPr="4ABD0561" w:rsidR="4ABD0561">
        <w:rPr>
          <w:rFonts w:cs="Calibri" w:cstheme="minorAscii"/>
          <w:sz w:val="24"/>
          <w:szCs w:val="24"/>
        </w:rPr>
        <w:t xml:space="preserve"> is how they conduct civilized conversations and I had to agree. The threat of imminent doom does wonders for your manners.</w:t>
      </w:r>
    </w:p>
    <w:p w:rsidR="00176DAF" w:rsidP="00176DAF" w:rsidRDefault="007F0EEA" w14:paraId="15F6FAB1" w14:textId="77777777">
      <w:pPr>
        <w:spacing w:after="0"/>
        <w:ind w:firstLine="360"/>
        <w:rPr>
          <w:rFonts w:cstheme="minorHAnsi"/>
          <w:sz w:val="24"/>
          <w:szCs w:val="24"/>
        </w:rPr>
      </w:pPr>
      <w:r w:rsidRPr="009E7F4C">
        <w:rPr>
          <w:rFonts w:cstheme="minorHAnsi"/>
          <w:sz w:val="24"/>
          <w:szCs w:val="24"/>
        </w:rPr>
        <w:t>“There is no law barring assault with a ballistic weapon on Freehaven.”</w:t>
      </w:r>
    </w:p>
    <w:p w:rsidR="00176DAF" w:rsidP="00176DAF" w:rsidRDefault="007F0EEA" w14:paraId="654B8F40" w14:textId="6EC8B45B">
      <w:pPr>
        <w:spacing w:after="0"/>
        <w:ind w:firstLine="360"/>
        <w:rPr>
          <w:rFonts w:cstheme="minorHAnsi"/>
          <w:sz w:val="24"/>
          <w:szCs w:val="24"/>
        </w:rPr>
      </w:pPr>
      <w:r w:rsidRPr="009E7F4C">
        <w:rPr>
          <w:rFonts w:cstheme="minorHAnsi"/>
          <w:sz w:val="24"/>
          <w:szCs w:val="24"/>
        </w:rPr>
        <w:lastRenderedPageBreak/>
        <w:t xml:space="preserve">“I’m sorry </w:t>
      </w:r>
      <w:r w:rsidR="00B45297">
        <w:rPr>
          <w:rFonts w:cstheme="minorHAnsi"/>
          <w:sz w:val="24"/>
          <w:szCs w:val="24"/>
        </w:rPr>
        <w:t>… W</w:t>
      </w:r>
      <w:r w:rsidRPr="009E7F4C">
        <w:rPr>
          <w:rFonts w:cstheme="minorHAnsi"/>
          <w:sz w:val="24"/>
          <w:szCs w:val="24"/>
        </w:rPr>
        <w:t>hat?”</w:t>
      </w:r>
      <w:r w:rsidR="0071681A">
        <w:rPr>
          <w:rFonts w:cstheme="minorHAnsi"/>
          <w:sz w:val="24"/>
          <w:szCs w:val="24"/>
        </w:rPr>
        <w:t xml:space="preserve"> </w:t>
      </w:r>
      <w:r w:rsidRPr="009E7F4C">
        <w:rPr>
          <w:rFonts w:cstheme="minorHAnsi"/>
          <w:sz w:val="24"/>
          <w:szCs w:val="24"/>
        </w:rPr>
        <w:t>No law against assault with a ballistic weapon?</w:t>
      </w:r>
      <w:r w:rsidR="0071681A">
        <w:rPr>
          <w:rFonts w:cstheme="minorHAnsi"/>
          <w:sz w:val="24"/>
          <w:szCs w:val="24"/>
        </w:rPr>
        <w:t xml:space="preserve"> </w:t>
      </w:r>
      <w:r w:rsidRPr="009E7F4C">
        <w:rPr>
          <w:rFonts w:cstheme="minorHAnsi"/>
          <w:sz w:val="24"/>
          <w:szCs w:val="24"/>
        </w:rPr>
        <w:t xml:space="preserve">No wonder Freehaven was the Wild West Yonder. </w:t>
      </w:r>
    </w:p>
    <w:p w:rsidR="00176DAF" w:rsidP="00176DAF" w:rsidRDefault="007F0EEA" w14:paraId="4A002B39" w14:textId="77777777">
      <w:pPr>
        <w:spacing w:after="0"/>
        <w:ind w:firstLine="360"/>
        <w:rPr>
          <w:rFonts w:cstheme="minorHAnsi"/>
          <w:sz w:val="24"/>
          <w:szCs w:val="24"/>
        </w:rPr>
      </w:pPr>
      <w:r w:rsidRPr="009E7F4C">
        <w:rPr>
          <w:rFonts w:cstheme="minorHAnsi"/>
          <w:sz w:val="24"/>
          <w:szCs w:val="24"/>
        </w:rPr>
        <w:t>“Since the possession of firearms is illegal on Freehaven, laws against shooting people are redundant and take up time and space.”</w:t>
      </w:r>
    </w:p>
    <w:p w:rsidR="00176DAF" w:rsidP="00176DAF" w:rsidRDefault="007F0EEA" w14:paraId="6FA82C1F" w14:textId="77777777">
      <w:pPr>
        <w:spacing w:after="0"/>
        <w:ind w:firstLine="360"/>
        <w:rPr>
          <w:rFonts w:cstheme="minorHAnsi"/>
          <w:sz w:val="24"/>
          <w:szCs w:val="24"/>
        </w:rPr>
      </w:pPr>
      <w:r w:rsidRPr="009E7F4C">
        <w:rPr>
          <w:rFonts w:cstheme="minorHAnsi"/>
          <w:sz w:val="24"/>
          <w:szCs w:val="24"/>
        </w:rPr>
        <w:t>“What’s the punishment?</w:t>
      </w:r>
      <w:r w:rsidR="0071681A">
        <w:rPr>
          <w:rFonts w:cstheme="minorHAnsi"/>
          <w:sz w:val="24"/>
          <w:szCs w:val="24"/>
        </w:rPr>
        <w:t xml:space="preserve"> </w:t>
      </w:r>
      <w:r w:rsidRPr="009E7F4C">
        <w:rPr>
          <w:rFonts w:cstheme="minorHAnsi"/>
          <w:sz w:val="24"/>
          <w:szCs w:val="24"/>
        </w:rPr>
        <w:t>A fine?”</w:t>
      </w:r>
    </w:p>
    <w:p w:rsidR="00176DAF" w:rsidP="00176DAF" w:rsidRDefault="007F0EEA" w14:paraId="33EE6230" w14:textId="77777777">
      <w:pPr>
        <w:spacing w:after="0"/>
        <w:ind w:firstLine="360"/>
        <w:rPr>
          <w:rFonts w:cstheme="minorHAnsi"/>
          <w:sz w:val="24"/>
          <w:szCs w:val="24"/>
        </w:rPr>
      </w:pPr>
      <w:r w:rsidRPr="009E7F4C">
        <w:rPr>
          <w:rFonts w:cstheme="minorHAnsi"/>
          <w:sz w:val="24"/>
          <w:szCs w:val="24"/>
        </w:rPr>
        <w:t>“Five years in a medium security penal facility.”</w:t>
      </w:r>
    </w:p>
    <w:p w:rsidR="00176DAF" w:rsidP="00176DAF" w:rsidRDefault="007F0EEA" w14:paraId="49F72F76" w14:textId="77777777">
      <w:pPr>
        <w:spacing w:after="0"/>
        <w:ind w:firstLine="360"/>
        <w:rPr>
          <w:rFonts w:cstheme="minorHAnsi"/>
          <w:sz w:val="24"/>
          <w:szCs w:val="24"/>
        </w:rPr>
      </w:pPr>
      <w:r w:rsidRPr="009E7F4C">
        <w:rPr>
          <w:rFonts w:cstheme="minorHAnsi"/>
          <w:sz w:val="24"/>
          <w:szCs w:val="24"/>
        </w:rPr>
        <w:t>Five years, eh?</w:t>
      </w:r>
      <w:r w:rsidR="0071681A">
        <w:rPr>
          <w:rFonts w:cstheme="minorHAnsi"/>
          <w:sz w:val="24"/>
          <w:szCs w:val="24"/>
        </w:rPr>
        <w:t xml:space="preserve"> </w:t>
      </w:r>
      <w:r w:rsidRPr="009E7F4C">
        <w:rPr>
          <w:rFonts w:cstheme="minorHAnsi"/>
          <w:sz w:val="24"/>
          <w:szCs w:val="24"/>
        </w:rPr>
        <w:t>I suppose I should be honest and admit that I took a moment to ponder the idea.</w:t>
      </w:r>
      <w:r w:rsidR="0071681A">
        <w:rPr>
          <w:rFonts w:cstheme="minorHAnsi"/>
          <w:sz w:val="24"/>
          <w:szCs w:val="24"/>
        </w:rPr>
        <w:t xml:space="preserve"> </w:t>
      </w:r>
      <w:r w:rsidRPr="009E7F4C">
        <w:rPr>
          <w:rFonts w:cstheme="minorHAnsi"/>
          <w:sz w:val="24"/>
          <w:szCs w:val="24"/>
        </w:rPr>
        <w:t>I only ponder serious subjects, and this was seriously tempting.</w:t>
      </w:r>
      <w:r w:rsidR="0071681A">
        <w:rPr>
          <w:rFonts w:cstheme="minorHAnsi"/>
          <w:sz w:val="24"/>
          <w:szCs w:val="24"/>
        </w:rPr>
        <w:t xml:space="preserve"> </w:t>
      </w:r>
    </w:p>
    <w:p w:rsidR="00176DAF" w:rsidP="00176DAF" w:rsidRDefault="007F0EEA" w14:paraId="1F729DB6" w14:textId="77777777">
      <w:pPr>
        <w:spacing w:after="0"/>
        <w:ind w:firstLine="360"/>
        <w:rPr>
          <w:rFonts w:cstheme="minorHAnsi"/>
          <w:i/>
          <w:sz w:val="24"/>
          <w:szCs w:val="24"/>
        </w:rPr>
      </w:pPr>
      <w:r w:rsidRPr="00763308">
        <w:rPr>
          <w:rFonts w:cstheme="minorHAnsi"/>
          <w:i/>
          <w:sz w:val="24"/>
          <w:szCs w:val="24"/>
        </w:rPr>
        <w:t>She did shoot me, after all.</w:t>
      </w:r>
      <w:r w:rsidRPr="00763308" w:rsidR="0071681A">
        <w:rPr>
          <w:rFonts w:cstheme="minorHAnsi"/>
          <w:i/>
          <w:sz w:val="24"/>
          <w:szCs w:val="24"/>
        </w:rPr>
        <w:t xml:space="preserve"> </w:t>
      </w:r>
    </w:p>
    <w:p w:rsidR="00176DAF" w:rsidP="00176DAF" w:rsidRDefault="007F0EEA" w14:paraId="5DBB4264" w14:textId="77777777">
      <w:pPr>
        <w:spacing w:after="0"/>
        <w:ind w:firstLine="360"/>
        <w:rPr>
          <w:rFonts w:cstheme="minorHAnsi"/>
          <w:i/>
          <w:sz w:val="24"/>
          <w:szCs w:val="24"/>
        </w:rPr>
      </w:pPr>
      <w:r w:rsidRPr="00763308">
        <w:rPr>
          <w:rFonts w:cstheme="minorHAnsi"/>
          <w:i/>
          <w:sz w:val="24"/>
          <w:szCs w:val="24"/>
        </w:rPr>
        <w:t>But I need someone to run my suits!</w:t>
      </w:r>
      <w:r w:rsidRPr="00763308" w:rsidR="0071681A">
        <w:rPr>
          <w:rFonts w:cstheme="minorHAnsi"/>
          <w:i/>
          <w:sz w:val="24"/>
          <w:szCs w:val="24"/>
        </w:rPr>
        <w:t xml:space="preserve"> </w:t>
      </w:r>
    </w:p>
    <w:p w:rsidR="00176DAF" w:rsidP="00176DAF" w:rsidRDefault="007F0EEA" w14:paraId="2FC2849C" w14:textId="77777777">
      <w:pPr>
        <w:spacing w:after="0"/>
        <w:ind w:firstLine="360"/>
        <w:rPr>
          <w:rFonts w:cstheme="minorHAnsi"/>
          <w:i/>
          <w:sz w:val="24"/>
          <w:szCs w:val="24"/>
        </w:rPr>
      </w:pPr>
      <w:r w:rsidRPr="00763308">
        <w:rPr>
          <w:rFonts w:cstheme="minorHAnsi"/>
          <w:i/>
          <w:sz w:val="24"/>
          <w:szCs w:val="24"/>
        </w:rPr>
        <w:t>There must be somebody in the clans who can do it.</w:t>
      </w:r>
      <w:r w:rsidRPr="00763308" w:rsidR="0071681A">
        <w:rPr>
          <w:rFonts w:cstheme="minorHAnsi"/>
          <w:i/>
          <w:sz w:val="24"/>
          <w:szCs w:val="24"/>
        </w:rPr>
        <w:t xml:space="preserve"> </w:t>
      </w:r>
    </w:p>
    <w:p w:rsidR="00176DAF" w:rsidP="00176DAF" w:rsidRDefault="007F0EEA" w14:paraId="6A89DD82" w14:textId="77777777">
      <w:pPr>
        <w:spacing w:after="0"/>
        <w:ind w:firstLine="360"/>
        <w:rPr>
          <w:rFonts w:cstheme="minorHAnsi"/>
          <w:i/>
          <w:sz w:val="24"/>
          <w:szCs w:val="24"/>
        </w:rPr>
      </w:pPr>
      <w:r w:rsidRPr="00763308">
        <w:rPr>
          <w:rFonts w:cstheme="minorHAnsi"/>
          <w:i/>
          <w:sz w:val="24"/>
          <w:szCs w:val="24"/>
        </w:rPr>
        <w:t>I’m going to get blamed for sending her to prison.</w:t>
      </w:r>
      <w:r w:rsidRPr="00763308" w:rsidR="0071681A">
        <w:rPr>
          <w:rFonts w:cstheme="minorHAnsi"/>
          <w:i/>
          <w:sz w:val="24"/>
          <w:szCs w:val="24"/>
        </w:rPr>
        <w:t xml:space="preserve"> </w:t>
      </w:r>
    </w:p>
    <w:p w:rsidR="00176DAF" w:rsidP="00176DAF" w:rsidRDefault="007F0EEA" w14:paraId="160CEA3E" w14:textId="77777777">
      <w:pPr>
        <w:spacing w:after="0"/>
        <w:ind w:firstLine="360"/>
        <w:rPr>
          <w:rFonts w:cstheme="minorHAnsi"/>
          <w:i/>
          <w:sz w:val="24"/>
          <w:szCs w:val="24"/>
        </w:rPr>
      </w:pPr>
      <w:r w:rsidRPr="00763308">
        <w:rPr>
          <w:rFonts w:cstheme="minorHAnsi"/>
          <w:i/>
          <w:sz w:val="24"/>
          <w:szCs w:val="24"/>
        </w:rPr>
        <w:t>She smuggled in the gun!</w:t>
      </w:r>
      <w:r w:rsidRPr="00763308" w:rsidR="0071681A">
        <w:rPr>
          <w:rFonts w:cstheme="minorHAnsi"/>
          <w:i/>
          <w:sz w:val="24"/>
          <w:szCs w:val="24"/>
        </w:rPr>
        <w:t xml:space="preserve"> </w:t>
      </w:r>
    </w:p>
    <w:p w:rsidR="00176DAF" w:rsidP="00176DAF" w:rsidRDefault="007F0EEA" w14:paraId="28C5A215" w14:textId="77777777">
      <w:pPr>
        <w:spacing w:after="0"/>
        <w:ind w:firstLine="360"/>
        <w:rPr>
          <w:rFonts w:cstheme="minorHAnsi"/>
          <w:i/>
          <w:sz w:val="24"/>
          <w:szCs w:val="24"/>
        </w:rPr>
      </w:pPr>
      <w:r w:rsidRPr="00763308">
        <w:rPr>
          <w:rFonts w:cstheme="minorHAnsi"/>
          <w:i/>
          <w:sz w:val="24"/>
          <w:szCs w:val="24"/>
        </w:rPr>
        <w:t>I’m going to get blamed.</w:t>
      </w:r>
      <w:r w:rsidRPr="00763308" w:rsidR="0071681A">
        <w:rPr>
          <w:rFonts w:cstheme="minorHAnsi"/>
          <w:i/>
          <w:sz w:val="24"/>
          <w:szCs w:val="24"/>
        </w:rPr>
        <w:t xml:space="preserve"> </w:t>
      </w:r>
    </w:p>
    <w:p w:rsidR="00176DAF" w:rsidP="00176DAF" w:rsidRDefault="007F0EEA" w14:paraId="166F8639" w14:textId="77777777">
      <w:pPr>
        <w:spacing w:after="0"/>
        <w:ind w:firstLine="360"/>
        <w:rPr>
          <w:rFonts w:cstheme="minorHAnsi"/>
          <w:i/>
          <w:sz w:val="24"/>
          <w:szCs w:val="24"/>
        </w:rPr>
      </w:pPr>
      <w:r w:rsidRPr="00763308">
        <w:rPr>
          <w:rFonts w:cstheme="minorHAnsi"/>
          <w:i/>
          <w:sz w:val="24"/>
          <w:szCs w:val="24"/>
        </w:rPr>
        <w:t>She shot me!</w:t>
      </w:r>
      <w:r w:rsidRPr="00763308" w:rsidR="0071681A">
        <w:rPr>
          <w:rFonts w:cstheme="minorHAnsi"/>
          <w:i/>
          <w:sz w:val="24"/>
          <w:szCs w:val="24"/>
        </w:rPr>
        <w:t xml:space="preserve"> </w:t>
      </w:r>
    </w:p>
    <w:p w:rsidR="00176DAF" w:rsidP="00176DAF" w:rsidRDefault="007F0EEA" w14:paraId="05A32294" w14:textId="77777777">
      <w:pPr>
        <w:spacing w:after="0"/>
        <w:ind w:firstLine="360"/>
        <w:rPr>
          <w:rFonts w:cstheme="minorHAnsi"/>
          <w:i/>
          <w:sz w:val="24"/>
          <w:szCs w:val="24"/>
        </w:rPr>
      </w:pPr>
      <w:r w:rsidRPr="00763308">
        <w:rPr>
          <w:rFonts w:cstheme="minorHAnsi"/>
          <w:i/>
          <w:sz w:val="24"/>
          <w:szCs w:val="24"/>
        </w:rPr>
        <w:t>I’m going to get blamed.</w:t>
      </w:r>
      <w:r w:rsidRPr="00763308" w:rsidR="0071681A">
        <w:rPr>
          <w:rFonts w:cstheme="minorHAnsi"/>
          <w:i/>
          <w:sz w:val="24"/>
          <w:szCs w:val="24"/>
        </w:rPr>
        <w:t xml:space="preserve"> </w:t>
      </w:r>
    </w:p>
    <w:p w:rsidR="00176DAF" w:rsidP="00176DAF" w:rsidRDefault="007F0EEA" w14:paraId="6037C11B" w14:textId="77777777">
      <w:pPr>
        <w:spacing w:after="0"/>
        <w:ind w:firstLine="360"/>
        <w:rPr>
          <w:rFonts w:cstheme="minorHAnsi"/>
          <w:i/>
          <w:sz w:val="24"/>
          <w:szCs w:val="24"/>
        </w:rPr>
      </w:pPr>
      <w:r w:rsidRPr="00763308">
        <w:rPr>
          <w:rFonts w:cstheme="minorHAnsi"/>
          <w:i/>
          <w:sz w:val="24"/>
          <w:szCs w:val="24"/>
        </w:rPr>
        <w:t>It would be so funny to see her face on the way to prison!</w:t>
      </w:r>
      <w:r w:rsidRPr="00763308" w:rsidR="0071681A">
        <w:rPr>
          <w:rFonts w:cstheme="minorHAnsi"/>
          <w:i/>
          <w:sz w:val="24"/>
          <w:szCs w:val="24"/>
        </w:rPr>
        <w:t xml:space="preserve"> </w:t>
      </w:r>
    </w:p>
    <w:p w:rsidR="00176DAF" w:rsidP="00176DAF" w:rsidRDefault="007F0EEA" w14:paraId="2A0B43A1" w14:textId="0379121F">
      <w:pPr>
        <w:spacing w:after="0"/>
        <w:ind w:firstLine="360"/>
        <w:rPr>
          <w:rFonts w:cstheme="minorHAnsi"/>
          <w:i/>
          <w:sz w:val="24"/>
          <w:szCs w:val="24"/>
        </w:rPr>
      </w:pPr>
      <w:r w:rsidRPr="00763308">
        <w:rPr>
          <w:rFonts w:cstheme="minorHAnsi"/>
          <w:i/>
          <w:sz w:val="24"/>
          <w:szCs w:val="24"/>
        </w:rPr>
        <w:t>She’ll go to prison, blame me every day, and then the first day she gets out she’ll find me and cut off my nuts.</w:t>
      </w:r>
      <w:r w:rsidRPr="00763308" w:rsidR="0071681A">
        <w:rPr>
          <w:rFonts w:cstheme="minorHAnsi"/>
          <w:i/>
          <w:sz w:val="24"/>
          <w:szCs w:val="24"/>
        </w:rPr>
        <w:t xml:space="preserve"> </w:t>
      </w:r>
    </w:p>
    <w:p w:rsidR="00176DAF" w:rsidP="00176DAF" w:rsidRDefault="007F0EEA" w14:paraId="41EAB81B" w14:textId="77777777">
      <w:pPr>
        <w:spacing w:after="0"/>
        <w:ind w:firstLine="360"/>
        <w:rPr>
          <w:rFonts w:cstheme="minorHAnsi"/>
          <w:sz w:val="24"/>
          <w:szCs w:val="24"/>
        </w:rPr>
      </w:pPr>
      <w:r w:rsidRPr="009E7F4C">
        <w:rPr>
          <w:rFonts w:cstheme="minorHAnsi"/>
          <w:sz w:val="24"/>
          <w:szCs w:val="24"/>
        </w:rPr>
        <w:t>Hmph.</w:t>
      </w:r>
      <w:r w:rsidR="0071681A">
        <w:rPr>
          <w:rFonts w:cstheme="minorHAnsi"/>
          <w:sz w:val="24"/>
          <w:szCs w:val="24"/>
        </w:rPr>
        <w:t xml:space="preserve"> </w:t>
      </w:r>
      <w:r w:rsidRPr="009E7F4C">
        <w:rPr>
          <w:rFonts w:cstheme="minorHAnsi"/>
          <w:sz w:val="24"/>
          <w:szCs w:val="24"/>
        </w:rPr>
        <w:t>Well, when I put it that way, it’s a no brainer.</w:t>
      </w:r>
      <w:r w:rsidR="0071681A">
        <w:rPr>
          <w:rFonts w:cstheme="minorHAnsi"/>
          <w:sz w:val="24"/>
          <w:szCs w:val="24"/>
        </w:rPr>
        <w:t xml:space="preserve"> </w:t>
      </w:r>
    </w:p>
    <w:p w:rsidR="00176DAF" w:rsidP="00176DAF" w:rsidRDefault="007F0EEA" w14:paraId="455DDB7E" w14:textId="77777777">
      <w:pPr>
        <w:spacing w:after="0"/>
        <w:ind w:firstLine="360"/>
        <w:rPr>
          <w:rFonts w:cstheme="minorHAnsi"/>
          <w:sz w:val="24"/>
          <w:szCs w:val="24"/>
        </w:rPr>
      </w:pPr>
      <w:r w:rsidRPr="009E7F4C">
        <w:rPr>
          <w:rFonts w:cstheme="minorHAnsi"/>
          <w:sz w:val="24"/>
          <w:szCs w:val="24"/>
        </w:rPr>
        <w:t xml:space="preserve">“Who has the authority to drop the charges?” I ask. </w:t>
      </w:r>
    </w:p>
    <w:p w:rsidR="00176DAF" w:rsidP="4ABD0561" w:rsidRDefault="007F0EEA" w14:paraId="54345F08" w14:textId="370C3E59">
      <w:pPr>
        <w:spacing w:after="0"/>
        <w:ind w:firstLine="360"/>
        <w:rPr>
          <w:rFonts w:cs="Calibri" w:cstheme="minorAscii"/>
          <w:sz w:val="24"/>
          <w:szCs w:val="24"/>
        </w:rPr>
      </w:pPr>
      <w:r w:rsidRPr="4ABD0561" w:rsidR="4ABD0561">
        <w:rPr>
          <w:rFonts w:cs="Calibri" w:cstheme="minorAscii"/>
          <w:sz w:val="24"/>
          <w:szCs w:val="24"/>
        </w:rPr>
        <w:t xml:space="preserve">“The owner of the </w:t>
      </w:r>
      <w:ins w:author="Gary Smailes" w:date="2024-02-27T15:34:20.443Z" w:id="418623565">
        <w:r w:rsidRPr="4ABD0561" w:rsidR="4ABD0561">
          <w:rPr>
            <w:rFonts w:cs="Calibri" w:cstheme="minorAscii"/>
            <w:sz w:val="24"/>
            <w:szCs w:val="24"/>
          </w:rPr>
          <w:t>m</w:t>
        </w:r>
      </w:ins>
      <w:del w:author="Gary Smailes" w:date="2024-02-27T15:34:19.679Z" w:id="1795834355">
        <w:r w:rsidRPr="4ABD0561" w:rsidDel="4ABD0561">
          <w:rPr>
            <w:rFonts w:cs="Calibri" w:cstheme="minorAscii"/>
            <w:sz w:val="24"/>
            <w:szCs w:val="24"/>
          </w:rPr>
          <w:delText>M</w:delText>
        </w:r>
      </w:del>
      <w:r w:rsidRPr="4ABD0561" w:rsidR="4ABD0561">
        <w:rPr>
          <w:rFonts w:cs="Calibri" w:cstheme="minorAscii"/>
          <w:sz w:val="24"/>
          <w:szCs w:val="24"/>
        </w:rPr>
        <w:t>all,” the droid says. “This never happens.”</w:t>
      </w:r>
    </w:p>
    <w:p w:rsidR="00176DAF" w:rsidP="00176DAF" w:rsidRDefault="007F0EEA" w14:paraId="2D4D640F" w14:textId="28F8428F">
      <w:pPr>
        <w:spacing w:after="0"/>
        <w:ind w:firstLine="360"/>
        <w:rPr>
          <w:rFonts w:cstheme="minorHAnsi"/>
          <w:sz w:val="24"/>
          <w:szCs w:val="24"/>
        </w:rPr>
      </w:pPr>
      <w:r w:rsidRPr="009E7F4C">
        <w:rPr>
          <w:rFonts w:cstheme="minorHAnsi"/>
          <w:sz w:val="24"/>
          <w:szCs w:val="24"/>
        </w:rPr>
        <w:t>“Who owns this place?”</w:t>
      </w:r>
    </w:p>
    <w:p w:rsidR="00176DAF" w:rsidP="00176DAF" w:rsidRDefault="007F0EEA" w14:paraId="7DD60212" w14:textId="77777777">
      <w:pPr>
        <w:spacing w:after="0"/>
        <w:ind w:firstLine="360"/>
        <w:rPr>
          <w:rFonts w:cstheme="minorHAnsi"/>
          <w:sz w:val="24"/>
          <w:szCs w:val="24"/>
        </w:rPr>
      </w:pPr>
      <w:r w:rsidRPr="009E7F4C">
        <w:rPr>
          <w:rFonts w:cstheme="minorHAnsi"/>
          <w:sz w:val="24"/>
          <w:szCs w:val="24"/>
        </w:rPr>
        <w:t xml:space="preserve">“The Freehaven Mall is operated by the Chipper Media Conglomerate.” </w:t>
      </w:r>
    </w:p>
    <w:p w:rsidR="00176DAF" w:rsidP="00176DAF" w:rsidRDefault="007F0EEA" w14:paraId="0B71ED50" w14:textId="77777777">
      <w:pPr>
        <w:spacing w:after="0"/>
        <w:ind w:firstLine="360"/>
        <w:rPr>
          <w:rFonts w:cstheme="minorHAnsi"/>
          <w:sz w:val="24"/>
          <w:szCs w:val="24"/>
        </w:rPr>
      </w:pPr>
      <w:r w:rsidRPr="009E7F4C">
        <w:rPr>
          <w:rFonts w:cstheme="minorHAnsi"/>
          <w:sz w:val="24"/>
          <w:szCs w:val="24"/>
        </w:rPr>
        <w:t>“Well, that certainly makes it easier,” I say.</w:t>
      </w:r>
      <w:r w:rsidR="0071681A">
        <w:rPr>
          <w:rFonts w:cstheme="minorHAnsi"/>
          <w:sz w:val="24"/>
          <w:szCs w:val="24"/>
        </w:rPr>
        <w:t xml:space="preserve"> </w:t>
      </w:r>
      <w:r w:rsidRPr="009E7F4C">
        <w:rPr>
          <w:rFonts w:cstheme="minorHAnsi"/>
          <w:sz w:val="24"/>
          <w:szCs w:val="24"/>
        </w:rPr>
        <w:t>“Call Paul Chippers and tell him that Rick Stern needs him to drop all charges against Laura Rivens.</w:t>
      </w:r>
      <w:r w:rsidR="0071681A">
        <w:rPr>
          <w:rFonts w:cstheme="minorHAnsi"/>
          <w:sz w:val="24"/>
          <w:szCs w:val="24"/>
        </w:rPr>
        <w:t xml:space="preserve"> </w:t>
      </w:r>
      <w:r w:rsidRPr="009E7F4C">
        <w:rPr>
          <w:rFonts w:cstheme="minorHAnsi"/>
          <w:sz w:val="24"/>
          <w:szCs w:val="24"/>
        </w:rPr>
        <w:t>Oh, and while he’s at it, he might as well give me and anyone I want amnesty while we’re out here.</w:t>
      </w:r>
      <w:r w:rsidR="0071681A">
        <w:rPr>
          <w:rFonts w:cstheme="minorHAnsi"/>
          <w:sz w:val="24"/>
          <w:szCs w:val="24"/>
        </w:rPr>
        <w:t xml:space="preserve"> </w:t>
      </w:r>
      <w:r w:rsidRPr="009E7F4C">
        <w:rPr>
          <w:rFonts w:cstheme="minorHAnsi"/>
          <w:sz w:val="24"/>
          <w:szCs w:val="24"/>
        </w:rPr>
        <w:t>It’s going to be a rowdy bunch, and I don’t have time to come down here and let you stick that cannon up my nose every time somebody takes a dump on the floor.”</w:t>
      </w:r>
    </w:p>
    <w:p w:rsidR="00176DAF" w:rsidP="00176DAF" w:rsidRDefault="007F0EEA" w14:paraId="09B0D8C8" w14:textId="77777777">
      <w:pPr>
        <w:spacing w:after="0"/>
        <w:ind w:firstLine="360"/>
        <w:rPr>
          <w:rFonts w:cstheme="minorHAnsi"/>
          <w:sz w:val="24"/>
          <w:szCs w:val="24"/>
        </w:rPr>
      </w:pPr>
      <w:r w:rsidRPr="009E7F4C">
        <w:rPr>
          <w:rFonts w:cstheme="minorHAnsi"/>
          <w:sz w:val="24"/>
          <w:szCs w:val="24"/>
        </w:rPr>
        <w:t>The robot doesn’t say anything for a bit, and then it replies, “Your request has been placed.</w:t>
      </w:r>
      <w:r w:rsidR="0071681A">
        <w:rPr>
          <w:rFonts w:cstheme="minorHAnsi"/>
          <w:sz w:val="24"/>
          <w:szCs w:val="24"/>
        </w:rPr>
        <w:t xml:space="preserve"> </w:t>
      </w:r>
      <w:r w:rsidRPr="009E7F4C">
        <w:rPr>
          <w:rFonts w:cstheme="minorHAnsi"/>
          <w:sz w:val="24"/>
          <w:szCs w:val="24"/>
        </w:rPr>
        <w:t>You may see the suspect while you wait, if you wish.</w:t>
      </w:r>
      <w:r w:rsidR="0071681A">
        <w:rPr>
          <w:rFonts w:cstheme="minorHAnsi"/>
          <w:sz w:val="24"/>
          <w:szCs w:val="24"/>
        </w:rPr>
        <w:t xml:space="preserve"> </w:t>
      </w:r>
      <w:r w:rsidRPr="009E7F4C">
        <w:rPr>
          <w:rFonts w:cstheme="minorHAnsi"/>
          <w:sz w:val="24"/>
          <w:szCs w:val="24"/>
        </w:rPr>
        <w:t>It could take some time.”</w:t>
      </w:r>
    </w:p>
    <w:p w:rsidR="00176DAF" w:rsidP="00176DAF" w:rsidRDefault="007F0EEA" w14:paraId="22691E28" w14:textId="77777777">
      <w:pPr>
        <w:spacing w:after="0"/>
        <w:ind w:firstLine="360"/>
        <w:rPr>
          <w:rFonts w:cstheme="minorHAnsi"/>
          <w:sz w:val="24"/>
          <w:szCs w:val="24"/>
        </w:rPr>
      </w:pPr>
      <w:r w:rsidRPr="009E7F4C">
        <w:rPr>
          <w:rFonts w:cstheme="minorHAnsi"/>
          <w:sz w:val="24"/>
          <w:szCs w:val="24"/>
        </w:rPr>
        <w:t>“You’re not going to convict her until we hear back from Chippers?” I ask.</w:t>
      </w:r>
    </w:p>
    <w:p w:rsidR="00176DAF" w:rsidP="00176DAF" w:rsidRDefault="007F0EEA" w14:paraId="397F3010" w14:textId="77777777">
      <w:pPr>
        <w:spacing w:after="0"/>
        <w:ind w:firstLine="360"/>
        <w:rPr>
          <w:rFonts w:cstheme="minorHAnsi"/>
          <w:sz w:val="24"/>
          <w:szCs w:val="24"/>
        </w:rPr>
      </w:pPr>
      <w:r w:rsidRPr="009E7F4C">
        <w:rPr>
          <w:rFonts w:cstheme="minorHAnsi"/>
          <w:sz w:val="24"/>
          <w:szCs w:val="24"/>
        </w:rPr>
        <w:t>“She will stay in holding until your request is processed.”</w:t>
      </w:r>
    </w:p>
    <w:p w:rsidR="00176DAF" w:rsidP="00176DAF" w:rsidRDefault="007F0EEA" w14:paraId="0CC11D94" w14:textId="77777777">
      <w:pPr>
        <w:spacing w:after="0"/>
        <w:ind w:firstLine="360"/>
        <w:rPr>
          <w:rFonts w:cstheme="minorHAnsi"/>
          <w:sz w:val="24"/>
          <w:szCs w:val="24"/>
        </w:rPr>
      </w:pPr>
      <w:r w:rsidRPr="009E7F4C">
        <w:rPr>
          <w:rFonts w:cstheme="minorHAnsi"/>
          <w:sz w:val="24"/>
          <w:szCs w:val="24"/>
        </w:rPr>
        <w:t xml:space="preserve">“Which could take </w:t>
      </w:r>
      <w:r w:rsidRPr="009E7F4C" w:rsidR="00763308">
        <w:rPr>
          <w:rFonts w:cstheme="minorHAnsi"/>
          <w:sz w:val="24"/>
          <w:szCs w:val="24"/>
        </w:rPr>
        <w:t>a while</w:t>
      </w:r>
      <w:r w:rsidRPr="009E7F4C">
        <w:rPr>
          <w:rFonts w:cstheme="minorHAnsi"/>
          <w:sz w:val="24"/>
          <w:szCs w:val="24"/>
        </w:rPr>
        <w:t>.”</w:t>
      </w:r>
    </w:p>
    <w:p w:rsidR="00176DAF" w:rsidP="00176DAF" w:rsidRDefault="007F0EEA" w14:paraId="5DF6F545" w14:textId="77777777">
      <w:pPr>
        <w:spacing w:after="0"/>
        <w:ind w:firstLine="360"/>
        <w:rPr>
          <w:rFonts w:cstheme="minorHAnsi"/>
          <w:sz w:val="24"/>
          <w:szCs w:val="24"/>
        </w:rPr>
      </w:pPr>
      <w:r w:rsidRPr="009E7F4C">
        <w:rPr>
          <w:rFonts w:cstheme="minorHAnsi"/>
          <w:sz w:val="24"/>
          <w:szCs w:val="24"/>
        </w:rPr>
        <w:t>“That is correct.”</w:t>
      </w:r>
    </w:p>
    <w:p w:rsidR="00176DAF" w:rsidP="4ABD0561" w:rsidRDefault="007F0EEA" w14:paraId="4BD35CCD" w14:textId="447F8764">
      <w:pPr>
        <w:spacing w:after="0"/>
        <w:ind w:firstLine="360"/>
        <w:rPr>
          <w:rFonts w:cs="Calibri" w:cstheme="minorAscii"/>
          <w:sz w:val="24"/>
          <w:szCs w:val="24"/>
        </w:rPr>
      </w:pPr>
      <w:r w:rsidRPr="4ABD0561" w:rsidR="4ABD0561">
        <w:rPr>
          <w:rFonts w:cs="Calibri" w:cstheme="minorAscii"/>
          <w:sz w:val="24"/>
          <w:szCs w:val="24"/>
        </w:rPr>
        <w:t>“Hmm.</w:t>
      </w:r>
      <w:ins w:author="Gary Smailes" w:date="2024-02-27T15:34:43.407Z" w:id="586212399">
        <w:r w:rsidRPr="4ABD0561" w:rsidR="4ABD0561">
          <w:rPr>
            <w:rFonts w:cs="Calibri" w:cstheme="minorAscii"/>
            <w:sz w:val="24"/>
            <w:szCs w:val="24"/>
          </w:rPr>
          <w:t>..</w:t>
        </w:r>
      </w:ins>
      <w:r w:rsidRPr="4ABD0561" w:rsidR="4ABD0561">
        <w:rPr>
          <w:rFonts w:cs="Calibri" w:cstheme="minorAscii"/>
          <w:sz w:val="24"/>
          <w:szCs w:val="24"/>
        </w:rPr>
        <w:t xml:space="preserve"> Are you going to feed her?”</w:t>
      </w:r>
    </w:p>
    <w:p w:rsidR="00176DAF" w:rsidP="00176DAF" w:rsidRDefault="007F0EEA" w14:paraId="2B2FE0F3" w14:textId="77777777">
      <w:pPr>
        <w:spacing w:after="0"/>
        <w:ind w:firstLine="360"/>
        <w:rPr>
          <w:rFonts w:cstheme="minorHAnsi"/>
          <w:sz w:val="24"/>
          <w:szCs w:val="24"/>
        </w:rPr>
      </w:pPr>
      <w:r w:rsidRPr="009E7F4C">
        <w:rPr>
          <w:rFonts w:cstheme="minorHAnsi"/>
          <w:sz w:val="24"/>
          <w:szCs w:val="24"/>
        </w:rPr>
        <w:t>“It is not our job to make suspects fat and happy.”</w:t>
      </w:r>
    </w:p>
    <w:p w:rsidR="007F0EEA" w:rsidP="00176DAF" w:rsidRDefault="007F0EEA" w14:paraId="2E7F32E5" w14:textId="031BC0C4">
      <w:pPr>
        <w:spacing w:after="0"/>
        <w:ind w:firstLine="360"/>
        <w:rPr>
          <w:rFonts w:cstheme="minorHAnsi"/>
          <w:sz w:val="24"/>
          <w:szCs w:val="24"/>
        </w:rPr>
      </w:pPr>
    </w:p>
    <w:p w:rsidR="00176DAF" w:rsidP="4ABD0561" w:rsidRDefault="00824BE0" w14:paraId="2A73A230" w14:textId="77777777">
      <w:pPr>
        <w:spacing w:after="0"/>
        <w:jc w:val="center"/>
        <w:rPr>
          <w:del w:author="Gary Smailes" w:date="2024-02-27T15:34:49.631Z" w:id="838437166"/>
          <w:rFonts w:cs="Calibri" w:cstheme="minorAscii"/>
          <w:sz w:val="24"/>
          <w:szCs w:val="24"/>
        </w:rPr>
      </w:pPr>
      <w:del w:author="Gary Smailes" w:date="2024-02-27T15:34:49.631Z" w:id="2070170730">
        <w:r w:rsidRPr="4ABD0561" w:rsidDel="4ABD0561">
          <w:rPr>
            <w:rFonts w:cs="Calibri" w:cstheme="minorAscii"/>
            <w:sz w:val="24"/>
            <w:szCs w:val="24"/>
          </w:rPr>
          <w:delText>***</w:delText>
        </w:r>
      </w:del>
    </w:p>
    <w:p w:rsidR="00176DAF" w:rsidP="4ABD0561" w:rsidRDefault="00176DAF" w14:paraId="7A0721C0" w14:textId="77777777">
      <w:pPr>
        <w:spacing w:after="0"/>
        <w:ind w:firstLine="360"/>
        <w:rPr>
          <w:del w:author="Gary Smailes" w:date="2024-02-27T15:34:49.63Z" w:id="12116675"/>
          <w:rFonts w:cs="Calibri" w:cstheme="minorAscii"/>
          <w:sz w:val="24"/>
          <w:szCs w:val="24"/>
        </w:rPr>
      </w:pPr>
    </w:p>
    <w:p w:rsidR="00176DAF" w:rsidP="00A64E6C" w:rsidRDefault="007F0EEA" w14:paraId="5C95135A" w14:textId="0F851C62">
      <w:pPr>
        <w:spacing w:after="0"/>
        <w:rPr>
          <w:rFonts w:cstheme="minorHAnsi"/>
          <w:sz w:val="24"/>
          <w:szCs w:val="24"/>
        </w:rPr>
      </w:pPr>
      <w:r w:rsidRPr="009E7F4C">
        <w:rPr>
          <w:rFonts w:cstheme="minorHAnsi"/>
          <w:sz w:val="24"/>
          <w:szCs w:val="24"/>
        </w:rPr>
        <w:lastRenderedPageBreak/>
        <w:t>Laura looks pissed when they let me into her holding cell.</w:t>
      </w:r>
      <w:r w:rsidR="0071681A">
        <w:rPr>
          <w:rFonts w:cstheme="minorHAnsi"/>
          <w:sz w:val="24"/>
          <w:szCs w:val="24"/>
        </w:rPr>
        <w:t xml:space="preserve"> </w:t>
      </w:r>
      <w:r w:rsidRPr="009E7F4C">
        <w:rPr>
          <w:rFonts w:cstheme="minorHAnsi"/>
          <w:sz w:val="24"/>
          <w:szCs w:val="24"/>
        </w:rPr>
        <w:t xml:space="preserve">I suppose if I </w:t>
      </w:r>
      <w:r w:rsidRPr="009E7F4C" w:rsidR="00746664">
        <w:rPr>
          <w:rFonts w:cstheme="minorHAnsi"/>
          <w:sz w:val="24"/>
          <w:szCs w:val="24"/>
        </w:rPr>
        <w:t>were</w:t>
      </w:r>
      <w:r w:rsidRPr="009E7F4C">
        <w:rPr>
          <w:rFonts w:cstheme="minorHAnsi"/>
          <w:sz w:val="24"/>
          <w:szCs w:val="24"/>
        </w:rPr>
        <w:t xml:space="preserve"> chained to a table and forced to watch targeted marketing on every surface of my cell, I’d be angry too.</w:t>
      </w:r>
      <w:r w:rsidR="0071681A">
        <w:rPr>
          <w:rFonts w:cstheme="minorHAnsi"/>
          <w:sz w:val="24"/>
          <w:szCs w:val="24"/>
        </w:rPr>
        <w:t xml:space="preserve"> </w:t>
      </w:r>
      <w:r w:rsidRPr="009E7F4C">
        <w:rPr>
          <w:rFonts w:cstheme="minorHAnsi"/>
          <w:sz w:val="24"/>
          <w:szCs w:val="24"/>
        </w:rPr>
        <w:t>Not just the walls, floor, and ceiling, either.</w:t>
      </w:r>
      <w:r w:rsidR="0071681A">
        <w:rPr>
          <w:rFonts w:cstheme="minorHAnsi"/>
          <w:sz w:val="24"/>
          <w:szCs w:val="24"/>
        </w:rPr>
        <w:t xml:space="preserve"> </w:t>
      </w:r>
      <w:r w:rsidRPr="009E7F4C">
        <w:rPr>
          <w:rFonts w:cstheme="minorHAnsi"/>
          <w:sz w:val="24"/>
          <w:szCs w:val="24"/>
        </w:rPr>
        <w:t xml:space="preserve">Ads for cheap lawyers, penal colonies – low-risk prisoners can sometime choose their hells – even rescue squads promising escapes from jail with only </w:t>
      </w:r>
      <w:proofErr w:type="gramStart"/>
      <w:r w:rsidRPr="009E7F4C">
        <w:rPr>
          <w:rFonts w:cstheme="minorHAnsi"/>
          <w:sz w:val="24"/>
          <w:szCs w:val="24"/>
        </w:rPr>
        <w:t>a</w:t>
      </w:r>
      <w:proofErr w:type="gramEnd"/>
      <w:r w:rsidRPr="009E7F4C">
        <w:rPr>
          <w:rFonts w:cstheme="minorHAnsi"/>
          <w:sz w:val="24"/>
          <w:szCs w:val="24"/>
        </w:rPr>
        <w:t xml:space="preserve"> </w:t>
      </w:r>
      <w:r w:rsidR="0070694E">
        <w:rPr>
          <w:rFonts w:cstheme="minorHAnsi"/>
          <w:sz w:val="24"/>
          <w:szCs w:val="24"/>
        </w:rPr>
        <w:t>85</w:t>
      </w:r>
      <w:r w:rsidRPr="009E7F4C">
        <w:rPr>
          <w:rFonts w:cstheme="minorHAnsi"/>
          <w:sz w:val="24"/>
          <w:szCs w:val="24"/>
        </w:rPr>
        <w:t>% chance of a gory death, flit across the table and benches in the room.</w:t>
      </w:r>
      <w:r w:rsidR="0071681A">
        <w:rPr>
          <w:rFonts w:cstheme="minorHAnsi"/>
          <w:sz w:val="24"/>
          <w:szCs w:val="24"/>
        </w:rPr>
        <w:t xml:space="preserve"> </w:t>
      </w:r>
      <w:r w:rsidRPr="009E7F4C">
        <w:rPr>
          <w:rFonts w:cstheme="minorHAnsi"/>
          <w:sz w:val="24"/>
          <w:szCs w:val="24"/>
        </w:rPr>
        <w:t>Malls never pass up the opportunity to advertise to a captive audience.</w:t>
      </w:r>
      <w:r w:rsidR="0071681A">
        <w:rPr>
          <w:rFonts w:cstheme="minorHAnsi"/>
          <w:sz w:val="24"/>
          <w:szCs w:val="24"/>
        </w:rPr>
        <w:t xml:space="preserve"> </w:t>
      </w:r>
    </w:p>
    <w:p w:rsidR="00176DAF" w:rsidP="00176DAF" w:rsidRDefault="007F0EEA" w14:paraId="4BA5EA21" w14:textId="77777777">
      <w:pPr>
        <w:spacing w:after="0"/>
        <w:ind w:firstLine="360"/>
        <w:rPr>
          <w:rFonts w:cstheme="minorHAnsi"/>
          <w:sz w:val="24"/>
          <w:szCs w:val="24"/>
        </w:rPr>
      </w:pPr>
      <w:r w:rsidRPr="009E7F4C">
        <w:rPr>
          <w:rFonts w:cstheme="minorHAnsi"/>
          <w:sz w:val="24"/>
          <w:szCs w:val="24"/>
        </w:rPr>
        <w:t>I sit down on the bench across from her.</w:t>
      </w:r>
      <w:r w:rsidR="0071681A">
        <w:rPr>
          <w:rFonts w:cstheme="minorHAnsi"/>
          <w:sz w:val="24"/>
          <w:szCs w:val="24"/>
        </w:rPr>
        <w:t xml:space="preserve"> </w:t>
      </w:r>
      <w:r w:rsidRPr="009E7F4C">
        <w:rPr>
          <w:rFonts w:cstheme="minorHAnsi"/>
          <w:sz w:val="24"/>
          <w:szCs w:val="24"/>
        </w:rPr>
        <w:t>“Hey, babe, I’m working on getting you out of here, so don’t worry.”</w:t>
      </w:r>
      <w:r w:rsidR="0071681A">
        <w:rPr>
          <w:rFonts w:cstheme="minorHAnsi"/>
          <w:sz w:val="24"/>
          <w:szCs w:val="24"/>
        </w:rPr>
        <w:t xml:space="preserve"> </w:t>
      </w:r>
    </w:p>
    <w:p w:rsidR="00176DAF" w:rsidP="00176DAF" w:rsidRDefault="007F0EEA" w14:paraId="0C9B5D66" w14:textId="77777777">
      <w:pPr>
        <w:spacing w:after="0"/>
        <w:ind w:firstLine="360"/>
        <w:rPr>
          <w:rFonts w:cstheme="minorHAnsi"/>
          <w:sz w:val="24"/>
          <w:szCs w:val="24"/>
        </w:rPr>
      </w:pPr>
      <w:r w:rsidRPr="009E7F4C">
        <w:rPr>
          <w:rFonts w:cstheme="minorHAnsi"/>
          <w:sz w:val="24"/>
          <w:szCs w:val="24"/>
        </w:rPr>
        <w:t xml:space="preserve">She leans forward in her chair and fixes me with one of those </w:t>
      </w:r>
      <w:r w:rsidRPr="00006F61">
        <w:rPr>
          <w:rFonts w:cstheme="minorHAnsi"/>
          <w:i/>
          <w:iCs/>
          <w:sz w:val="24"/>
          <w:szCs w:val="24"/>
        </w:rPr>
        <w:t>I wish you were bleeding out from multiple stab wounds</w:t>
      </w:r>
      <w:r w:rsidRPr="009E7F4C">
        <w:rPr>
          <w:rFonts w:cstheme="minorHAnsi"/>
          <w:sz w:val="24"/>
          <w:szCs w:val="24"/>
        </w:rPr>
        <w:t xml:space="preserve"> sorts of stares.</w:t>
      </w:r>
      <w:r w:rsidR="0071681A">
        <w:rPr>
          <w:rFonts w:cstheme="minorHAnsi"/>
          <w:sz w:val="24"/>
          <w:szCs w:val="24"/>
        </w:rPr>
        <w:t xml:space="preserve"> </w:t>
      </w:r>
    </w:p>
    <w:p w:rsidR="00176DAF" w:rsidP="00176DAF" w:rsidRDefault="007F0EEA" w14:paraId="1A80AB40" w14:textId="77777777">
      <w:pPr>
        <w:spacing w:after="0"/>
        <w:ind w:firstLine="360"/>
        <w:rPr>
          <w:rFonts w:cstheme="minorHAnsi"/>
          <w:sz w:val="24"/>
          <w:szCs w:val="24"/>
        </w:rPr>
      </w:pPr>
      <w:r w:rsidRPr="009E7F4C">
        <w:rPr>
          <w:rFonts w:cstheme="minorHAnsi"/>
          <w:sz w:val="24"/>
          <w:szCs w:val="24"/>
        </w:rPr>
        <w:t>I smile at her.</w:t>
      </w:r>
      <w:r w:rsidR="0071681A">
        <w:rPr>
          <w:rFonts w:cstheme="minorHAnsi"/>
          <w:sz w:val="24"/>
          <w:szCs w:val="24"/>
        </w:rPr>
        <w:t xml:space="preserve"> </w:t>
      </w:r>
      <w:r w:rsidRPr="009E7F4C">
        <w:rPr>
          <w:rFonts w:cstheme="minorHAnsi"/>
          <w:sz w:val="24"/>
          <w:szCs w:val="24"/>
        </w:rPr>
        <w:t>My smiles always work.</w:t>
      </w:r>
      <w:r w:rsidR="0071681A">
        <w:rPr>
          <w:rFonts w:cstheme="minorHAnsi"/>
          <w:sz w:val="24"/>
          <w:szCs w:val="24"/>
        </w:rPr>
        <w:t xml:space="preserve"> </w:t>
      </w:r>
      <w:r w:rsidRPr="009E7F4C">
        <w:rPr>
          <w:rFonts w:cstheme="minorHAnsi"/>
          <w:sz w:val="24"/>
          <w:szCs w:val="24"/>
        </w:rPr>
        <w:t>“What’s wrong?”</w:t>
      </w:r>
    </w:p>
    <w:p w:rsidR="00176DAF" w:rsidP="00176DAF" w:rsidRDefault="007F0EEA" w14:paraId="25997E31" w14:textId="77777777">
      <w:pPr>
        <w:spacing w:after="0"/>
        <w:ind w:firstLine="360"/>
        <w:rPr>
          <w:rFonts w:cstheme="minorHAnsi"/>
          <w:sz w:val="24"/>
          <w:szCs w:val="24"/>
        </w:rPr>
      </w:pPr>
      <w:r w:rsidRPr="009E7F4C">
        <w:rPr>
          <w:rFonts w:cstheme="minorHAnsi"/>
          <w:sz w:val="24"/>
          <w:szCs w:val="24"/>
        </w:rPr>
        <w:t>“I wouldn’t be in here with me, if I were you,” she growls.</w:t>
      </w:r>
      <w:r w:rsidR="0071681A">
        <w:rPr>
          <w:rFonts w:cstheme="minorHAnsi"/>
          <w:sz w:val="24"/>
          <w:szCs w:val="24"/>
        </w:rPr>
        <w:t xml:space="preserve"> </w:t>
      </w:r>
    </w:p>
    <w:p w:rsidR="00176DAF" w:rsidP="00176DAF" w:rsidRDefault="007F0EEA" w14:paraId="4496E1F3" w14:textId="665D313E">
      <w:pPr>
        <w:spacing w:after="0"/>
        <w:ind w:firstLine="360"/>
        <w:rPr>
          <w:rFonts w:cstheme="minorHAnsi"/>
          <w:sz w:val="24"/>
          <w:szCs w:val="24"/>
        </w:rPr>
      </w:pPr>
      <w:r w:rsidRPr="009E7F4C">
        <w:rPr>
          <w:rFonts w:cstheme="minorHAnsi"/>
          <w:sz w:val="24"/>
          <w:szCs w:val="24"/>
        </w:rPr>
        <w:t xml:space="preserve">Normally when a woman </w:t>
      </w:r>
      <w:r w:rsidRPr="009E7F4C" w:rsidR="00006F61">
        <w:rPr>
          <w:rFonts w:cstheme="minorHAnsi"/>
          <w:sz w:val="24"/>
          <w:szCs w:val="24"/>
        </w:rPr>
        <w:t>growls,</w:t>
      </w:r>
      <w:r w:rsidRPr="009E7F4C">
        <w:rPr>
          <w:rFonts w:cstheme="minorHAnsi"/>
          <w:sz w:val="24"/>
          <w:szCs w:val="24"/>
        </w:rPr>
        <w:t xml:space="preserve"> I get a rising in my nether region.</w:t>
      </w:r>
      <w:r w:rsidR="0071681A">
        <w:rPr>
          <w:rFonts w:cstheme="minorHAnsi"/>
          <w:sz w:val="24"/>
          <w:szCs w:val="24"/>
        </w:rPr>
        <w:t xml:space="preserve"> </w:t>
      </w:r>
      <w:r w:rsidRPr="009E7F4C">
        <w:rPr>
          <w:rFonts w:cstheme="minorHAnsi"/>
          <w:sz w:val="24"/>
          <w:szCs w:val="24"/>
        </w:rPr>
        <w:t>The only thing rising this time was the hair on the back of my neck.</w:t>
      </w:r>
      <w:r w:rsidR="0071681A">
        <w:rPr>
          <w:rFonts w:cstheme="minorHAnsi"/>
          <w:sz w:val="24"/>
          <w:szCs w:val="24"/>
        </w:rPr>
        <w:t xml:space="preserve"> </w:t>
      </w:r>
      <w:r w:rsidRPr="009E7F4C">
        <w:rPr>
          <w:rFonts w:cstheme="minorHAnsi"/>
          <w:sz w:val="24"/>
          <w:szCs w:val="24"/>
        </w:rPr>
        <w:t>I look down at her hands and see white knuckles.</w:t>
      </w:r>
      <w:r w:rsidR="0071681A">
        <w:rPr>
          <w:rFonts w:cstheme="minorHAnsi"/>
          <w:sz w:val="24"/>
          <w:szCs w:val="24"/>
        </w:rPr>
        <w:t xml:space="preserve"> </w:t>
      </w:r>
      <w:r w:rsidRPr="009E7F4C">
        <w:rPr>
          <w:rFonts w:cstheme="minorHAnsi"/>
          <w:sz w:val="24"/>
          <w:szCs w:val="24"/>
        </w:rPr>
        <w:t>She’s shackled to the table, but Laura is an electronics expert and I wouldn’t put it past her to pick the lock.</w:t>
      </w:r>
      <w:r w:rsidR="0071681A">
        <w:rPr>
          <w:rFonts w:cstheme="minorHAnsi"/>
          <w:sz w:val="24"/>
          <w:szCs w:val="24"/>
        </w:rPr>
        <w:t xml:space="preserve"> </w:t>
      </w:r>
      <w:r w:rsidRPr="009E7F4C">
        <w:rPr>
          <w:rFonts w:cstheme="minorHAnsi"/>
          <w:sz w:val="24"/>
          <w:szCs w:val="24"/>
        </w:rPr>
        <w:t>I realize then that my self-awareness is kicking my self-interest in the ass.</w:t>
      </w:r>
      <w:r w:rsidR="0071681A">
        <w:rPr>
          <w:rFonts w:cstheme="minorHAnsi"/>
          <w:sz w:val="24"/>
          <w:szCs w:val="24"/>
        </w:rPr>
        <w:t xml:space="preserve"> </w:t>
      </w:r>
      <w:r w:rsidRPr="009E7F4C">
        <w:rPr>
          <w:rFonts w:cstheme="minorHAnsi"/>
          <w:sz w:val="24"/>
          <w:szCs w:val="24"/>
        </w:rPr>
        <w:t>With cleats.</w:t>
      </w:r>
      <w:r w:rsidR="0071681A">
        <w:rPr>
          <w:rFonts w:cstheme="minorHAnsi"/>
          <w:sz w:val="24"/>
          <w:szCs w:val="24"/>
        </w:rPr>
        <w:t xml:space="preserve"> </w:t>
      </w:r>
      <w:r w:rsidRPr="009E7F4C">
        <w:rPr>
          <w:rFonts w:cstheme="minorHAnsi"/>
          <w:sz w:val="24"/>
          <w:szCs w:val="24"/>
        </w:rPr>
        <w:t>I stand up and back out of the room, you know, the same thing you do when you’re trying to get away from a cobra.</w:t>
      </w:r>
    </w:p>
    <w:p w:rsidR="00176DAF" w:rsidP="00176DAF" w:rsidRDefault="007F0EEA" w14:paraId="67190ACC" w14:textId="77777777">
      <w:pPr>
        <w:spacing w:after="0"/>
        <w:ind w:firstLine="360"/>
        <w:rPr>
          <w:rFonts w:cstheme="minorHAnsi"/>
          <w:sz w:val="24"/>
          <w:szCs w:val="24"/>
        </w:rPr>
      </w:pPr>
      <w:r w:rsidRPr="009E7F4C">
        <w:rPr>
          <w:rFonts w:cstheme="minorHAnsi"/>
          <w:sz w:val="24"/>
          <w:szCs w:val="24"/>
        </w:rPr>
        <w:t>“She’s really mad at me,” I say to Bucky when I get back out into the hallway.</w:t>
      </w:r>
      <w:r w:rsidR="0071681A">
        <w:rPr>
          <w:rFonts w:cstheme="minorHAnsi"/>
          <w:sz w:val="24"/>
          <w:szCs w:val="24"/>
        </w:rPr>
        <w:t xml:space="preserve"> </w:t>
      </w:r>
    </w:p>
    <w:p w:rsidR="00176DAF" w:rsidP="00176DAF" w:rsidRDefault="007F0EEA" w14:paraId="526AE35C" w14:textId="1FE08701">
      <w:pPr>
        <w:spacing w:after="0"/>
        <w:ind w:firstLine="360"/>
        <w:rPr>
          <w:rFonts w:cstheme="minorHAnsi"/>
          <w:sz w:val="24"/>
          <w:szCs w:val="24"/>
        </w:rPr>
      </w:pPr>
      <w:r w:rsidRPr="009E7F4C">
        <w:rPr>
          <w:rFonts w:cstheme="minorHAnsi"/>
          <w:sz w:val="24"/>
          <w:szCs w:val="24"/>
        </w:rPr>
        <w:t xml:space="preserve">“How mad is </w:t>
      </w:r>
      <w:r w:rsidR="00BD15C0">
        <w:rPr>
          <w:rFonts w:cstheme="minorHAnsi"/>
          <w:sz w:val="24"/>
          <w:szCs w:val="24"/>
        </w:rPr>
        <w:t>mad</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As mad as when you slept with that Veeni?”</w:t>
      </w:r>
    </w:p>
    <w:p w:rsidR="00176DAF" w:rsidP="4ABD0561" w:rsidRDefault="007F0EEA" w14:paraId="66A6F4EC" w14:textId="76A44EFB">
      <w:pPr>
        <w:spacing w:after="0"/>
        <w:ind w:firstLine="360"/>
        <w:rPr>
          <w:rFonts w:cs="Calibri" w:cstheme="minorAscii"/>
          <w:sz w:val="24"/>
          <w:szCs w:val="24"/>
        </w:rPr>
      </w:pPr>
      <w:r w:rsidRPr="4ABD0561" w:rsidR="4ABD0561">
        <w:rPr>
          <w:rFonts w:cs="Calibri" w:cstheme="minorAscii"/>
          <w:sz w:val="24"/>
          <w:szCs w:val="24"/>
        </w:rPr>
        <w:t xml:space="preserve">I </w:t>
      </w:r>
      <w:del w:author="Gary Smailes" w:date="2024-02-27T15:35:59.937Z" w:id="2008272966">
        <w:r w:rsidRPr="4ABD0561" w:rsidDel="4ABD0561">
          <w:rPr>
            <w:rFonts w:cs="Calibri" w:cstheme="minorAscii"/>
            <w:sz w:val="24"/>
            <w:szCs w:val="24"/>
          </w:rPr>
          <w:delText xml:space="preserve">automatically </w:delText>
        </w:r>
      </w:del>
      <w:r w:rsidRPr="4ABD0561" w:rsidR="4ABD0561">
        <w:rPr>
          <w:rFonts w:cs="Calibri" w:cstheme="minorAscii"/>
          <w:sz w:val="24"/>
          <w:szCs w:val="24"/>
        </w:rPr>
        <w:t>turn to Janine</w:t>
      </w:r>
      <w:ins w:author="Gary Smailes" w:date="2024-02-27T15:36:06.7Z" w:id="470486744">
        <w:r w:rsidRPr="4ABD0561" w:rsidR="4ABD0561">
          <w:rPr>
            <w:rFonts w:cs="Calibri" w:cstheme="minorAscii"/>
            <w:sz w:val="24"/>
            <w:szCs w:val="24"/>
          </w:rPr>
          <w:t>.</w:t>
        </w:r>
      </w:ins>
      <w:del w:author="Gary Smailes" w:date="2024-02-27T15:36:04.457Z" w:id="1780331955">
        <w:r w:rsidRPr="4ABD0561" w:rsidDel="4ABD0561">
          <w:rPr>
            <w:rFonts w:cs="Calibri" w:cstheme="minorAscii"/>
            <w:sz w:val="24"/>
            <w:szCs w:val="24"/>
          </w:rPr>
          <w:delText xml:space="preserve"> and say,</w:delText>
        </w:r>
      </w:del>
      <w:r w:rsidRPr="4ABD0561" w:rsidR="4ABD0561">
        <w:rPr>
          <w:rFonts w:cs="Calibri" w:cstheme="minorAscii"/>
          <w:sz w:val="24"/>
          <w:szCs w:val="24"/>
        </w:rPr>
        <w:t xml:space="preserve"> “That </w:t>
      </w:r>
      <w:r w:rsidRPr="4ABD0561" w:rsidR="4ABD0561">
        <w:rPr>
          <w:rFonts w:cs="Calibri" w:cstheme="minorAscii"/>
          <w:sz w:val="24"/>
          <w:szCs w:val="24"/>
        </w:rPr>
        <w:t>wasn’t</w:t>
      </w:r>
      <w:r w:rsidRPr="4ABD0561" w:rsidR="4ABD0561">
        <w:rPr>
          <w:rFonts w:cs="Calibri" w:cstheme="minorAscii"/>
          <w:sz w:val="24"/>
          <w:szCs w:val="24"/>
        </w:rPr>
        <w:t xml:space="preserve"> my fault. You know how Veeni woman affect human men, right?” She shakes her head and gives me the same disapproving glare that all women seem to know at birth. “Well, it wasn’t my idea,” I tell her, and then to Bucky, “I wonder if there’s a way to ask Chippers to delay her release a bit.”</w:t>
      </w:r>
    </w:p>
    <w:p w:rsidR="00176DAF" w:rsidP="00176DAF" w:rsidRDefault="007F0EEA" w14:paraId="0BE4DE40" w14:textId="77777777">
      <w:pPr>
        <w:spacing w:after="0"/>
        <w:ind w:firstLine="360"/>
        <w:rPr>
          <w:rFonts w:cstheme="minorHAnsi"/>
          <w:sz w:val="24"/>
          <w:szCs w:val="24"/>
        </w:rPr>
      </w:pPr>
      <w:r w:rsidRPr="009E7F4C">
        <w:rPr>
          <w:rFonts w:cstheme="minorHAnsi"/>
          <w:sz w:val="24"/>
          <w:szCs w:val="24"/>
        </w:rPr>
        <w:t>“How long?” Bucky asks.</w:t>
      </w:r>
    </w:p>
    <w:p w:rsidR="00176DAF" w:rsidP="00176DAF" w:rsidRDefault="007F0EEA" w14:paraId="30D32CE2" w14:textId="77777777">
      <w:pPr>
        <w:spacing w:after="0"/>
        <w:ind w:firstLine="360"/>
        <w:rPr>
          <w:rFonts w:cstheme="minorHAnsi"/>
          <w:sz w:val="24"/>
          <w:szCs w:val="24"/>
        </w:rPr>
      </w:pPr>
      <w:r w:rsidRPr="009E7F4C">
        <w:rPr>
          <w:rFonts w:cstheme="minorHAnsi"/>
          <w:sz w:val="24"/>
          <w:szCs w:val="24"/>
        </w:rPr>
        <w:t>“I dunno, a week maybe?”</w:t>
      </w:r>
    </w:p>
    <w:p w:rsidR="00176DAF" w:rsidP="00176DAF" w:rsidRDefault="007F0EEA" w14:paraId="79A30CFB" w14:textId="77777777">
      <w:pPr>
        <w:spacing w:after="0"/>
        <w:ind w:firstLine="360"/>
        <w:rPr>
          <w:rFonts w:cstheme="minorHAnsi"/>
          <w:sz w:val="24"/>
          <w:szCs w:val="24"/>
        </w:rPr>
      </w:pPr>
      <w:r w:rsidRPr="009E7F4C">
        <w:rPr>
          <w:rFonts w:cstheme="minorHAnsi"/>
          <w:sz w:val="24"/>
          <w:szCs w:val="24"/>
        </w:rPr>
        <w:t>Bucky grunts.</w:t>
      </w:r>
      <w:r w:rsidR="0071681A">
        <w:rPr>
          <w:rFonts w:cstheme="minorHAnsi"/>
          <w:sz w:val="24"/>
          <w:szCs w:val="24"/>
        </w:rPr>
        <w:t xml:space="preserve"> </w:t>
      </w:r>
      <w:r w:rsidRPr="009E7F4C">
        <w:rPr>
          <w:rFonts w:cstheme="minorHAnsi"/>
          <w:sz w:val="24"/>
          <w:szCs w:val="24"/>
        </w:rPr>
        <w:t>“I didn’t think you were in there that long.”</w:t>
      </w:r>
    </w:p>
    <w:p w:rsidR="00176DAF" w:rsidP="4ABD0561" w:rsidRDefault="007F0EEA" w14:paraId="5411E3B2" w14:textId="20E86B1B">
      <w:pPr>
        <w:spacing w:after="0"/>
        <w:ind w:firstLine="360"/>
        <w:rPr>
          <w:rFonts w:cs="Calibri" w:cstheme="minorAscii"/>
          <w:sz w:val="24"/>
          <w:szCs w:val="24"/>
        </w:rPr>
      </w:pPr>
      <w:r w:rsidRPr="4ABD0561" w:rsidR="4ABD0561">
        <w:rPr>
          <w:rFonts w:cs="Calibri" w:cstheme="minorAscii"/>
          <w:sz w:val="24"/>
          <w:szCs w:val="24"/>
        </w:rPr>
        <w:t xml:space="preserve">“I get the feeling she’s been saving it up for </w:t>
      </w:r>
      <w:r w:rsidRPr="4ABD0561" w:rsidR="4ABD0561">
        <w:rPr>
          <w:rFonts w:cs="Calibri" w:cstheme="minorAscii"/>
          <w:sz w:val="24"/>
          <w:szCs w:val="24"/>
        </w:rPr>
        <w:t>a</w:t>
      </w:r>
      <w:ins w:author="Gary Smailes" w:date="2024-02-27T15:36:29.858Z" w:id="693639684">
        <w:r w:rsidRPr="4ABD0561" w:rsidR="4ABD0561">
          <w:rPr>
            <w:rFonts w:cs="Calibri" w:cstheme="minorAscii"/>
            <w:sz w:val="24"/>
            <w:szCs w:val="24"/>
          </w:rPr>
          <w:t xml:space="preserve"> </w:t>
        </w:r>
      </w:ins>
      <w:r w:rsidRPr="4ABD0561" w:rsidR="4ABD0561">
        <w:rPr>
          <w:rFonts w:cs="Calibri" w:cstheme="minorAscii"/>
          <w:sz w:val="24"/>
          <w:szCs w:val="24"/>
        </w:rPr>
        <w:t>while</w:t>
      </w:r>
      <w:r w:rsidRPr="4ABD0561" w:rsidR="4ABD0561">
        <w:rPr>
          <w:rFonts w:cs="Calibri" w:cstheme="minorAscii"/>
          <w:sz w:val="24"/>
          <w:szCs w:val="24"/>
        </w:rPr>
        <w:t xml:space="preserve"> now … what the hell is </w:t>
      </w:r>
      <w:r w:rsidRPr="4ABD0561" w:rsidR="4ABD0561">
        <w:rPr>
          <w:rFonts w:cs="Calibri" w:cstheme="minorAscii"/>
          <w:i w:val="1"/>
          <w:iCs w:val="1"/>
          <w:sz w:val="24"/>
          <w:szCs w:val="24"/>
        </w:rPr>
        <w:t>she</w:t>
      </w:r>
      <w:r w:rsidRPr="4ABD0561" w:rsidR="4ABD0561">
        <w:rPr>
          <w:rFonts w:cs="Calibri" w:cstheme="minorAscii"/>
          <w:sz w:val="24"/>
          <w:szCs w:val="24"/>
        </w:rPr>
        <w:t xml:space="preserve"> doing here?”</w:t>
      </w:r>
    </w:p>
    <w:p w:rsidR="00176DAF" w:rsidP="00176DAF" w:rsidRDefault="007F0EEA" w14:paraId="69D9D158" w14:textId="40B55A99">
      <w:pPr>
        <w:spacing w:after="0"/>
        <w:ind w:firstLine="360"/>
        <w:rPr>
          <w:rFonts w:cstheme="minorHAnsi"/>
          <w:sz w:val="24"/>
          <w:szCs w:val="24"/>
        </w:rPr>
      </w:pPr>
      <w:r w:rsidRPr="009E7F4C">
        <w:rPr>
          <w:rFonts w:cstheme="minorHAnsi"/>
          <w:sz w:val="24"/>
          <w:szCs w:val="24"/>
        </w:rPr>
        <w:t xml:space="preserve">Kissy </w:t>
      </w:r>
      <w:proofErr w:type="spellStart"/>
      <w:r w:rsidRPr="009E7F4C">
        <w:rPr>
          <w:rFonts w:cstheme="minorHAnsi"/>
          <w:sz w:val="24"/>
          <w:szCs w:val="24"/>
        </w:rPr>
        <w:t>Kissy</w:t>
      </w:r>
      <w:proofErr w:type="spellEnd"/>
      <w:r w:rsidRPr="009E7F4C">
        <w:rPr>
          <w:rFonts w:cstheme="minorHAnsi"/>
          <w:sz w:val="24"/>
          <w:szCs w:val="24"/>
        </w:rPr>
        <w:t xml:space="preserve"> is standing at the end of the hall chatting with one of the security droids.</w:t>
      </w:r>
      <w:r w:rsidR="0071681A">
        <w:rPr>
          <w:rFonts w:cstheme="minorHAnsi"/>
          <w:sz w:val="24"/>
          <w:szCs w:val="24"/>
        </w:rPr>
        <w:t xml:space="preserve"> </w:t>
      </w:r>
      <w:r w:rsidRPr="009E7F4C">
        <w:rPr>
          <w:rFonts w:cstheme="minorHAnsi"/>
          <w:sz w:val="24"/>
          <w:szCs w:val="24"/>
        </w:rPr>
        <w:t>If anybody can chat with a faceless, emotionless robot, it’s Kissy.</w:t>
      </w:r>
      <w:r w:rsidR="0071681A">
        <w:rPr>
          <w:rFonts w:cstheme="minorHAnsi"/>
          <w:sz w:val="24"/>
          <w:szCs w:val="24"/>
        </w:rPr>
        <w:t xml:space="preserve"> </w:t>
      </w:r>
      <w:r w:rsidRPr="009E7F4C">
        <w:rPr>
          <w:rFonts w:cstheme="minorHAnsi"/>
          <w:sz w:val="24"/>
          <w:szCs w:val="24"/>
        </w:rPr>
        <w:t>Maybe they have secret handshake or something.</w:t>
      </w:r>
      <w:r w:rsidR="0071681A">
        <w:rPr>
          <w:rFonts w:cstheme="minorHAnsi"/>
          <w:sz w:val="24"/>
          <w:szCs w:val="24"/>
        </w:rPr>
        <w:t xml:space="preserve"> </w:t>
      </w:r>
      <w:r w:rsidRPr="009E7F4C">
        <w:rPr>
          <w:rFonts w:cstheme="minorHAnsi"/>
          <w:sz w:val="24"/>
          <w:szCs w:val="24"/>
        </w:rPr>
        <w:t xml:space="preserve">She finishes with the droid and starts </w:t>
      </w:r>
      <w:r w:rsidR="00790F0D">
        <w:rPr>
          <w:rFonts w:cstheme="minorHAnsi"/>
          <w:sz w:val="24"/>
          <w:szCs w:val="24"/>
        </w:rPr>
        <w:t>toward</w:t>
      </w:r>
      <w:r w:rsidRPr="009E7F4C">
        <w:rPr>
          <w:rFonts w:cstheme="minorHAnsi"/>
          <w:sz w:val="24"/>
          <w:szCs w:val="24"/>
        </w:rPr>
        <w:t xml:space="preserve"> us.</w:t>
      </w:r>
    </w:p>
    <w:p w:rsidR="00176DAF" w:rsidP="00176DAF" w:rsidRDefault="007F0EEA" w14:paraId="2E1D9448" w14:textId="77777777">
      <w:pPr>
        <w:spacing w:after="0"/>
        <w:ind w:firstLine="360"/>
        <w:rPr>
          <w:rFonts w:cstheme="minorHAnsi"/>
          <w:sz w:val="24"/>
          <w:szCs w:val="24"/>
        </w:rPr>
      </w:pPr>
      <w:r w:rsidRPr="009E7F4C">
        <w:rPr>
          <w:rFonts w:cstheme="minorHAnsi"/>
          <w:sz w:val="24"/>
          <w:szCs w:val="24"/>
        </w:rPr>
        <w:t>“Um,” Bucky says, “I think she was Laura’s one call.”</w:t>
      </w:r>
    </w:p>
    <w:p w:rsidR="00176DAF" w:rsidP="00176DAF" w:rsidRDefault="007F0EEA" w14:paraId="6BFFB8BD" w14:textId="77777777">
      <w:pPr>
        <w:spacing w:after="0"/>
        <w:ind w:firstLine="360"/>
        <w:rPr>
          <w:rFonts w:cstheme="minorHAnsi"/>
          <w:sz w:val="24"/>
          <w:szCs w:val="24"/>
        </w:rPr>
      </w:pPr>
      <w:r w:rsidRPr="009E7F4C">
        <w:rPr>
          <w:rFonts w:cstheme="minorHAnsi"/>
          <w:sz w:val="24"/>
          <w:szCs w:val="24"/>
        </w:rPr>
        <w:t>“What?” I turn and shout at Kissy, “She called you?</w:t>
      </w:r>
      <w:r w:rsidR="0071681A">
        <w:rPr>
          <w:rFonts w:cstheme="minorHAnsi"/>
          <w:sz w:val="24"/>
          <w:szCs w:val="24"/>
        </w:rPr>
        <w:t xml:space="preserve"> </w:t>
      </w:r>
      <w:r w:rsidRPr="009E7F4C">
        <w:rPr>
          <w:rFonts w:cstheme="minorHAnsi"/>
          <w:sz w:val="24"/>
          <w:szCs w:val="24"/>
        </w:rPr>
        <w:t>What the fuck for?”</w:t>
      </w:r>
    </w:p>
    <w:p w:rsidR="00176DAF" w:rsidP="00176DAF" w:rsidRDefault="007F0EEA" w14:paraId="771C5323" w14:textId="482CE14B">
      <w:pPr>
        <w:spacing w:after="0"/>
        <w:ind w:firstLine="360"/>
        <w:rPr>
          <w:rFonts w:cstheme="minorHAnsi"/>
          <w:sz w:val="24"/>
          <w:szCs w:val="24"/>
        </w:rPr>
      </w:pPr>
      <w:r w:rsidRPr="009E7F4C">
        <w:rPr>
          <w:rFonts w:cstheme="minorHAnsi"/>
          <w:sz w:val="24"/>
          <w:szCs w:val="24"/>
        </w:rPr>
        <w:t>Kissy</w:t>
      </w:r>
      <w:r w:rsidR="0070694E">
        <w:rPr>
          <w:rFonts w:cstheme="minorHAnsi"/>
          <w:sz w:val="24"/>
          <w:szCs w:val="24"/>
        </w:rPr>
        <w:t>’s smile makes me nervous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steps past me into the holding cell, and then closes the door in my face.</w:t>
      </w:r>
    </w:p>
    <w:p w:rsidR="00176DAF" w:rsidP="4ABD0561" w:rsidRDefault="007F0EEA" w14:paraId="37C61AD4" w14:textId="774DC34E">
      <w:pPr>
        <w:spacing w:after="0"/>
        <w:ind w:firstLine="360"/>
        <w:rPr>
          <w:ins w:author="Gary Smailes" w:date="2024-02-27T15:36:52.272Z" w:id="315180848"/>
          <w:rFonts w:cs="Calibri" w:cstheme="minorAscii"/>
          <w:sz w:val="24"/>
          <w:szCs w:val="24"/>
        </w:rPr>
      </w:pPr>
      <w:r w:rsidRPr="4ABD0561" w:rsidR="4ABD0561">
        <w:rPr>
          <w:rFonts w:cs="Calibri" w:cstheme="minorAscii"/>
          <w:sz w:val="24"/>
          <w:szCs w:val="24"/>
        </w:rPr>
        <w:t>“Now I’m really confused,” I say.</w:t>
      </w:r>
      <w:r w:rsidRPr="4ABD0561" w:rsidR="4ABD0561">
        <w:rPr>
          <w:rFonts w:cs="Calibri" w:cstheme="minorAscii"/>
          <w:sz w:val="24"/>
          <w:szCs w:val="24"/>
        </w:rPr>
        <w:t xml:space="preserve"> </w:t>
      </w:r>
    </w:p>
    <w:p w:rsidR="00176DAF" w:rsidP="4ABD0561" w:rsidRDefault="007F0EEA" w14:paraId="7FA2F00C" w14:textId="437FBAFB">
      <w:pPr>
        <w:spacing w:after="0"/>
        <w:ind w:firstLine="360"/>
        <w:rPr>
          <w:rFonts w:cs="Calibri" w:cstheme="minorAscii"/>
          <w:sz w:val="24"/>
          <w:szCs w:val="24"/>
        </w:rPr>
      </w:pPr>
      <w:r w:rsidRPr="4ABD0561" w:rsidR="4ABD0561">
        <w:rPr>
          <w:rFonts w:cs="Calibri" w:cstheme="minorAscii"/>
          <w:sz w:val="24"/>
          <w:szCs w:val="24"/>
        </w:rPr>
        <w:t xml:space="preserve">The soundproofed cell door </w:t>
      </w:r>
      <w:r w:rsidRPr="4ABD0561" w:rsidR="4ABD0561">
        <w:rPr>
          <w:rFonts w:cs="Calibri" w:cstheme="minorAscii"/>
          <w:sz w:val="24"/>
          <w:szCs w:val="24"/>
        </w:rPr>
        <w:t>seems to be</w:t>
      </w:r>
      <w:r w:rsidRPr="4ABD0561" w:rsidR="4ABD0561">
        <w:rPr>
          <w:rFonts w:cs="Calibri" w:cstheme="minorAscii"/>
          <w:sz w:val="24"/>
          <w:szCs w:val="24"/>
        </w:rPr>
        <w:t xml:space="preserve"> interesting stuff, because I </w:t>
      </w:r>
      <w:r w:rsidRPr="4ABD0561" w:rsidR="4ABD0561">
        <w:rPr>
          <w:rFonts w:cs="Calibri" w:cstheme="minorAscii"/>
          <w:sz w:val="24"/>
          <w:szCs w:val="24"/>
        </w:rPr>
        <w:t>can’t</w:t>
      </w:r>
      <w:r w:rsidRPr="4ABD0561" w:rsidR="4ABD0561">
        <w:rPr>
          <w:rFonts w:cs="Calibri" w:cstheme="minorAscii"/>
          <w:sz w:val="24"/>
          <w:szCs w:val="24"/>
        </w:rPr>
        <w:t xml:space="preserve"> take my eyes </w:t>
      </w:r>
      <w:r w:rsidRPr="4ABD0561" w:rsidR="4ABD0561">
        <w:rPr>
          <w:rFonts w:cs="Calibri" w:cstheme="minorAscii"/>
          <w:sz w:val="24"/>
          <w:szCs w:val="24"/>
        </w:rPr>
        <w:t xml:space="preserve">off </w:t>
      </w:r>
      <w:del w:author="Gary Smailes" w:date="2024-02-27T15:37:01.293Z" w:id="1323155275">
        <w:r w:rsidRPr="4ABD0561" w:rsidDel="4ABD0561">
          <w:rPr>
            <w:rFonts w:cs="Calibri" w:cstheme="minorAscii"/>
            <w:sz w:val="24"/>
            <w:szCs w:val="24"/>
          </w:rPr>
          <w:delText>of</w:delText>
        </w:r>
        <w:r w:rsidRPr="4ABD0561" w:rsidDel="4ABD0561">
          <w:rPr>
            <w:rFonts w:cs="Calibri" w:cstheme="minorAscii"/>
            <w:sz w:val="24"/>
            <w:szCs w:val="24"/>
          </w:rPr>
          <w:delText xml:space="preserve"> </w:delText>
        </w:r>
      </w:del>
      <w:r w:rsidRPr="4ABD0561" w:rsidR="4ABD0561">
        <w:rPr>
          <w:rFonts w:cs="Calibri" w:cstheme="minorAscii"/>
          <w:sz w:val="24"/>
          <w:szCs w:val="24"/>
        </w:rPr>
        <w:t xml:space="preserve">it. What the fuck are they doing in there? What </w:t>
      </w:r>
      <w:r w:rsidRPr="4ABD0561" w:rsidR="4ABD0561">
        <w:rPr>
          <w:rFonts w:cs="Calibri" w:cstheme="minorAscii"/>
          <w:sz w:val="24"/>
          <w:szCs w:val="24"/>
        </w:rPr>
        <w:t>possible reason</w:t>
      </w:r>
      <w:r w:rsidRPr="4ABD0561" w:rsidR="4ABD0561">
        <w:rPr>
          <w:rFonts w:cs="Calibri" w:cstheme="minorAscii"/>
          <w:sz w:val="24"/>
          <w:szCs w:val="24"/>
        </w:rPr>
        <w:t xml:space="preserve"> could Laura have for calling Kissy? </w:t>
      </w:r>
      <w:r w:rsidRPr="4ABD0561" w:rsidR="4ABD0561">
        <w:rPr>
          <w:rFonts w:cs="Calibri" w:cstheme="minorAscii"/>
          <w:sz w:val="24"/>
          <w:szCs w:val="24"/>
        </w:rPr>
        <w:t>Maybe they’re</w:t>
      </w:r>
      <w:r w:rsidRPr="4ABD0561" w:rsidR="4ABD0561">
        <w:rPr>
          <w:rFonts w:cs="Calibri" w:cstheme="minorAscii"/>
          <w:sz w:val="24"/>
          <w:szCs w:val="24"/>
        </w:rPr>
        <w:t xml:space="preserve"> plotting some horrible death for </w:t>
      </w:r>
      <w:r w:rsidRPr="4ABD0561" w:rsidR="4ABD0561">
        <w:rPr>
          <w:rFonts w:cs="Calibri" w:cstheme="minorAscii"/>
          <w:sz w:val="24"/>
          <w:szCs w:val="24"/>
        </w:rPr>
        <w:t>me, when</w:t>
      </w:r>
      <w:r w:rsidRPr="4ABD0561" w:rsidR="4ABD0561">
        <w:rPr>
          <w:rFonts w:cs="Calibri" w:cstheme="minorAscii"/>
          <w:sz w:val="24"/>
          <w:szCs w:val="24"/>
        </w:rPr>
        <w:t xml:space="preserve"> </w:t>
      </w:r>
      <w:r w:rsidRPr="4ABD0561" w:rsidR="4ABD0561">
        <w:rPr>
          <w:rFonts w:cs="Calibri" w:cstheme="minorAscii"/>
          <w:sz w:val="24"/>
          <w:szCs w:val="24"/>
        </w:rPr>
        <w:t>I’m</w:t>
      </w:r>
      <w:r w:rsidRPr="4ABD0561" w:rsidR="4ABD0561">
        <w:rPr>
          <w:rFonts w:cs="Calibri" w:cstheme="minorAscii"/>
          <w:sz w:val="24"/>
          <w:szCs w:val="24"/>
        </w:rPr>
        <w:t xml:space="preserve"> not expecting it and about to achieve a great victory. </w:t>
      </w:r>
      <w:r w:rsidRPr="4ABD0561" w:rsidR="4ABD0561">
        <w:rPr>
          <w:rFonts w:cs="Calibri" w:cstheme="minorAscii"/>
          <w:sz w:val="24"/>
          <w:szCs w:val="24"/>
        </w:rPr>
        <w:t>That’s</w:t>
      </w:r>
      <w:r w:rsidRPr="4ABD0561" w:rsidR="4ABD0561">
        <w:rPr>
          <w:rFonts w:cs="Calibri" w:cstheme="minorAscii"/>
          <w:sz w:val="24"/>
          <w:szCs w:val="24"/>
        </w:rPr>
        <w:t xml:space="preserve"> usually how it goes with women – you do all this work to get to the top of the mountain and then they push you off a cliff. They say </w:t>
      </w:r>
      <w:r w:rsidRPr="4ABD0561" w:rsidR="4ABD0561">
        <w:rPr>
          <w:rFonts w:cs="Calibri" w:cstheme="minorAscii"/>
          <w:sz w:val="24"/>
          <w:szCs w:val="24"/>
        </w:rPr>
        <w:t>it’s</w:t>
      </w:r>
      <w:r w:rsidRPr="4ABD0561" w:rsidR="4ABD0561">
        <w:rPr>
          <w:rFonts w:cs="Calibri" w:cstheme="minorAscii"/>
          <w:sz w:val="24"/>
          <w:szCs w:val="24"/>
        </w:rPr>
        <w:t xml:space="preserve"> their duty as women to keep us from getting too sure of ourselves. I say they do it because they think </w:t>
      </w:r>
      <w:r w:rsidRPr="4ABD0561" w:rsidR="4ABD0561">
        <w:rPr>
          <w:rFonts w:cs="Calibri" w:cstheme="minorAscii"/>
          <w:sz w:val="24"/>
          <w:szCs w:val="24"/>
        </w:rPr>
        <w:t>it’s</w:t>
      </w:r>
      <w:r w:rsidRPr="4ABD0561" w:rsidR="4ABD0561">
        <w:rPr>
          <w:rFonts w:cs="Calibri" w:cstheme="minorAscii"/>
          <w:sz w:val="24"/>
          <w:szCs w:val="24"/>
        </w:rPr>
        <w:t xml:space="preserve"> funny.</w:t>
      </w:r>
    </w:p>
    <w:p w:rsidR="00176DAF" w:rsidP="00176DAF" w:rsidRDefault="007F0EEA" w14:paraId="3111B2DB" w14:textId="77777777">
      <w:pPr>
        <w:spacing w:after="0"/>
        <w:ind w:firstLine="360"/>
        <w:rPr>
          <w:rFonts w:cstheme="minorHAnsi"/>
          <w:sz w:val="24"/>
          <w:szCs w:val="24"/>
        </w:rPr>
      </w:pPr>
      <w:r w:rsidRPr="009E7F4C">
        <w:rPr>
          <w:rFonts w:cstheme="minorHAnsi"/>
          <w:sz w:val="24"/>
          <w:szCs w:val="24"/>
        </w:rPr>
        <w:t>The door opens a crack and Kissy sticks her face out.</w:t>
      </w:r>
    </w:p>
    <w:p w:rsidR="00176DAF" w:rsidP="00176DAF" w:rsidRDefault="007F0EEA" w14:paraId="24AF3AE5" w14:textId="77777777">
      <w:pPr>
        <w:spacing w:after="0"/>
        <w:ind w:firstLine="360"/>
        <w:rPr>
          <w:rFonts w:cstheme="minorHAnsi"/>
          <w:sz w:val="24"/>
          <w:szCs w:val="24"/>
        </w:rPr>
      </w:pPr>
      <w:r w:rsidRPr="009E7F4C">
        <w:rPr>
          <w:rFonts w:cstheme="minorHAnsi"/>
          <w:sz w:val="24"/>
          <w:szCs w:val="24"/>
        </w:rPr>
        <w:t>“Well?” I ask.</w:t>
      </w:r>
      <w:r w:rsidR="0071681A">
        <w:rPr>
          <w:rFonts w:cstheme="minorHAnsi"/>
          <w:sz w:val="24"/>
          <w:szCs w:val="24"/>
        </w:rPr>
        <w:t xml:space="preserve"> </w:t>
      </w:r>
      <w:r w:rsidRPr="009E7F4C">
        <w:rPr>
          <w:rFonts w:cstheme="minorHAnsi"/>
          <w:sz w:val="24"/>
          <w:szCs w:val="24"/>
        </w:rPr>
        <w:t>“What’s the story?”</w:t>
      </w:r>
    </w:p>
    <w:p w:rsidR="00176DAF" w:rsidP="00176DAF" w:rsidRDefault="007F0EEA" w14:paraId="6C4415B9" w14:textId="77777777">
      <w:pPr>
        <w:spacing w:after="0"/>
        <w:ind w:firstLine="360"/>
        <w:rPr>
          <w:rFonts w:cstheme="minorHAnsi"/>
          <w:sz w:val="24"/>
          <w:szCs w:val="24"/>
        </w:rPr>
      </w:pPr>
      <w:r w:rsidRPr="009E7F4C">
        <w:rPr>
          <w:rFonts w:cstheme="minorHAnsi"/>
          <w:sz w:val="24"/>
          <w:szCs w:val="24"/>
        </w:rPr>
        <w:t>“She wants you to apologize.”</w:t>
      </w:r>
    </w:p>
    <w:p w:rsidR="00176DAF" w:rsidP="00176DAF" w:rsidRDefault="007F0EEA" w14:paraId="72EECFED" w14:textId="4046954E">
      <w:pPr>
        <w:spacing w:after="0"/>
        <w:ind w:firstLine="360"/>
        <w:rPr>
          <w:rFonts w:cstheme="minorHAnsi"/>
          <w:sz w:val="24"/>
          <w:szCs w:val="24"/>
        </w:rPr>
      </w:pPr>
      <w:r w:rsidRPr="009E7F4C">
        <w:rPr>
          <w:rFonts w:cstheme="minorHAnsi"/>
          <w:sz w:val="24"/>
          <w:szCs w:val="24"/>
        </w:rPr>
        <w:t>“Huh?”</w:t>
      </w:r>
    </w:p>
    <w:p w:rsidR="00176DAF" w:rsidP="00176DAF" w:rsidRDefault="007F0EEA" w14:paraId="29B5988D" w14:textId="77777777">
      <w:pPr>
        <w:spacing w:after="0"/>
        <w:ind w:firstLine="360"/>
        <w:rPr>
          <w:rFonts w:cstheme="minorHAnsi"/>
          <w:sz w:val="24"/>
          <w:szCs w:val="24"/>
        </w:rPr>
      </w:pPr>
      <w:r w:rsidRPr="009E7F4C">
        <w:rPr>
          <w:rFonts w:cstheme="minorHAnsi"/>
          <w:sz w:val="24"/>
          <w:szCs w:val="24"/>
        </w:rPr>
        <w:t>“What you said to her was hurtful.</w:t>
      </w:r>
      <w:r w:rsidR="0071681A">
        <w:rPr>
          <w:rFonts w:cstheme="minorHAnsi"/>
          <w:sz w:val="24"/>
          <w:szCs w:val="24"/>
        </w:rPr>
        <w:t xml:space="preserve"> </w:t>
      </w:r>
      <w:r w:rsidRPr="009E7F4C">
        <w:rPr>
          <w:rFonts w:cstheme="minorHAnsi"/>
          <w:sz w:val="24"/>
          <w:szCs w:val="24"/>
        </w:rPr>
        <w:t>She was mortified that you said such things in public.</w:t>
      </w:r>
      <w:r w:rsidR="0071681A">
        <w:rPr>
          <w:rFonts w:cstheme="minorHAnsi"/>
          <w:sz w:val="24"/>
          <w:szCs w:val="24"/>
        </w:rPr>
        <w:t xml:space="preserve"> </w:t>
      </w:r>
      <w:r w:rsidRPr="009E7F4C">
        <w:rPr>
          <w:rFonts w:cstheme="minorHAnsi"/>
          <w:sz w:val="24"/>
          <w:szCs w:val="24"/>
        </w:rPr>
        <w:t>You should say you’re sorry.”</w:t>
      </w:r>
    </w:p>
    <w:p w:rsidR="00176DAF" w:rsidP="00176DAF" w:rsidRDefault="007F0EEA" w14:paraId="36F206F7" w14:textId="77777777">
      <w:pPr>
        <w:spacing w:after="0"/>
        <w:ind w:firstLine="360"/>
        <w:rPr>
          <w:rFonts w:cstheme="minorHAnsi"/>
          <w:sz w:val="24"/>
          <w:szCs w:val="24"/>
        </w:rPr>
      </w:pPr>
      <w:r w:rsidRPr="009E7F4C">
        <w:rPr>
          <w:rFonts w:cstheme="minorHAnsi"/>
          <w:sz w:val="24"/>
          <w:szCs w:val="24"/>
        </w:rPr>
        <w:t>“Didn’t you hear what she said about you?”</w:t>
      </w:r>
    </w:p>
    <w:p w:rsidR="00176DAF" w:rsidP="00176DAF" w:rsidRDefault="007F0EEA" w14:paraId="2D46AB73" w14:textId="77777777">
      <w:pPr>
        <w:spacing w:after="0"/>
        <w:ind w:firstLine="360"/>
        <w:rPr>
          <w:rFonts w:cstheme="minorHAnsi"/>
          <w:sz w:val="24"/>
          <w:szCs w:val="24"/>
        </w:rPr>
      </w:pPr>
      <w:r w:rsidRPr="009E7F4C">
        <w:rPr>
          <w:rFonts w:cstheme="minorHAnsi"/>
          <w:sz w:val="24"/>
          <w:szCs w:val="24"/>
        </w:rPr>
        <w:t>“I’m a robot.</w:t>
      </w:r>
      <w:r w:rsidR="0071681A">
        <w:rPr>
          <w:rFonts w:cstheme="minorHAnsi"/>
          <w:sz w:val="24"/>
          <w:szCs w:val="24"/>
        </w:rPr>
        <w:t xml:space="preserve"> </w:t>
      </w:r>
      <w:r w:rsidRPr="009E7F4C">
        <w:rPr>
          <w:rFonts w:cstheme="minorHAnsi"/>
          <w:sz w:val="24"/>
          <w:szCs w:val="24"/>
        </w:rPr>
        <w:t>You can’t hurt my feelings.</w:t>
      </w:r>
      <w:r w:rsidR="0071681A">
        <w:rPr>
          <w:rFonts w:cstheme="minorHAnsi"/>
          <w:sz w:val="24"/>
          <w:szCs w:val="24"/>
        </w:rPr>
        <w:t xml:space="preserve"> </w:t>
      </w:r>
      <w:r w:rsidRPr="009E7F4C">
        <w:rPr>
          <w:rFonts w:cstheme="minorHAnsi"/>
          <w:sz w:val="24"/>
          <w:szCs w:val="24"/>
        </w:rPr>
        <w:t>She isn’t.</w:t>
      </w:r>
      <w:r w:rsidR="0071681A">
        <w:rPr>
          <w:rFonts w:cstheme="minorHAnsi"/>
          <w:sz w:val="24"/>
          <w:szCs w:val="24"/>
        </w:rPr>
        <w:t xml:space="preserve"> </w:t>
      </w:r>
      <w:r w:rsidRPr="009E7F4C">
        <w:rPr>
          <w:rFonts w:cstheme="minorHAnsi"/>
          <w:sz w:val="24"/>
          <w:szCs w:val="24"/>
        </w:rPr>
        <w:t>Apologize.”</w:t>
      </w:r>
    </w:p>
    <w:p w:rsidR="00176DAF" w:rsidP="00176DAF" w:rsidRDefault="007F0EEA" w14:paraId="36480CF9" w14:textId="77777777">
      <w:pPr>
        <w:spacing w:after="0"/>
        <w:ind w:firstLine="360"/>
        <w:rPr>
          <w:rFonts w:cstheme="minorHAnsi"/>
          <w:sz w:val="24"/>
          <w:szCs w:val="24"/>
        </w:rPr>
      </w:pPr>
      <w:r w:rsidRPr="009E7F4C">
        <w:rPr>
          <w:rFonts w:cstheme="minorHAnsi"/>
          <w:sz w:val="24"/>
          <w:szCs w:val="24"/>
        </w:rPr>
        <w:t>Do you ever get the feeling that you’re drowning, even though there’s no water?</w:t>
      </w:r>
      <w:r w:rsidR="0071681A">
        <w:rPr>
          <w:rFonts w:cstheme="minorHAnsi"/>
          <w:sz w:val="24"/>
          <w:szCs w:val="24"/>
        </w:rPr>
        <w:t xml:space="preserve"> </w:t>
      </w:r>
      <w:r w:rsidRPr="009E7F4C">
        <w:rPr>
          <w:rFonts w:cstheme="minorHAnsi"/>
          <w:sz w:val="24"/>
          <w:szCs w:val="24"/>
        </w:rPr>
        <w:t xml:space="preserve">I </w:t>
      </w:r>
      <w:proofErr w:type="spellStart"/>
      <w:r w:rsidRPr="009E7F4C">
        <w:rPr>
          <w:rFonts w:cstheme="minorHAnsi"/>
          <w:sz w:val="24"/>
          <w:szCs w:val="24"/>
        </w:rPr>
        <w:t>fold</w:t>
      </w:r>
      <w:proofErr w:type="spellEnd"/>
      <w:r w:rsidRPr="009E7F4C">
        <w:rPr>
          <w:rFonts w:cstheme="minorHAnsi"/>
          <w:sz w:val="24"/>
          <w:szCs w:val="24"/>
        </w:rPr>
        <w:t xml:space="preserve"> my arms across my chest, feeling mutinous.</w:t>
      </w:r>
      <w:r w:rsidR="0071681A">
        <w:rPr>
          <w:rFonts w:cstheme="minorHAnsi"/>
          <w:sz w:val="24"/>
          <w:szCs w:val="24"/>
        </w:rPr>
        <w:t xml:space="preserve"> </w:t>
      </w:r>
      <w:r w:rsidRPr="009E7F4C">
        <w:rPr>
          <w:rFonts w:cstheme="minorHAnsi"/>
          <w:sz w:val="24"/>
          <w:szCs w:val="24"/>
        </w:rPr>
        <w:t>“She started it.</w:t>
      </w:r>
      <w:r w:rsidR="0071681A">
        <w:rPr>
          <w:rFonts w:cstheme="minorHAnsi"/>
          <w:sz w:val="24"/>
          <w:szCs w:val="24"/>
        </w:rPr>
        <w:t xml:space="preserve"> </w:t>
      </w:r>
      <w:r w:rsidRPr="009E7F4C">
        <w:rPr>
          <w:rFonts w:cstheme="minorHAnsi"/>
          <w:sz w:val="24"/>
          <w:szCs w:val="24"/>
        </w:rPr>
        <w:t>I’ll apologize if she does first.”</w:t>
      </w:r>
    </w:p>
    <w:p w:rsidR="00176DAF" w:rsidP="00176DAF" w:rsidRDefault="007F0EEA" w14:paraId="30CA30FE" w14:textId="77777777">
      <w:pPr>
        <w:spacing w:after="0"/>
        <w:ind w:firstLine="360"/>
        <w:rPr>
          <w:rFonts w:cstheme="minorHAnsi"/>
          <w:sz w:val="24"/>
          <w:szCs w:val="24"/>
        </w:rPr>
      </w:pPr>
      <w:r w:rsidRPr="009E7F4C">
        <w:rPr>
          <w:rFonts w:cstheme="minorHAnsi"/>
          <w:sz w:val="24"/>
          <w:szCs w:val="24"/>
        </w:rPr>
        <w:t>“This isn’t the school playground.</w:t>
      </w:r>
      <w:r w:rsidR="0071681A">
        <w:rPr>
          <w:rFonts w:cstheme="minorHAnsi"/>
          <w:sz w:val="24"/>
          <w:szCs w:val="24"/>
        </w:rPr>
        <w:t xml:space="preserve"> </w:t>
      </w:r>
      <w:r w:rsidRPr="009E7F4C">
        <w:rPr>
          <w:rFonts w:cstheme="minorHAnsi"/>
          <w:sz w:val="24"/>
          <w:szCs w:val="24"/>
        </w:rPr>
        <w:t>Say you’re sorry.”</w:t>
      </w:r>
    </w:p>
    <w:p w:rsidR="00176DAF" w:rsidP="4ABD0561" w:rsidRDefault="007F0EEA" w14:paraId="6BE40597" w14:textId="7E2876CD">
      <w:pPr>
        <w:spacing w:after="0"/>
        <w:ind w:firstLine="360"/>
        <w:rPr>
          <w:rFonts w:cs="Calibri" w:cstheme="minorAscii"/>
          <w:sz w:val="24"/>
          <w:szCs w:val="24"/>
        </w:rPr>
      </w:pPr>
      <w:r w:rsidRPr="4ABD0561" w:rsidR="4ABD0561">
        <w:rPr>
          <w:rFonts w:cs="Calibri" w:cstheme="minorAscii"/>
          <w:sz w:val="24"/>
          <w:szCs w:val="24"/>
        </w:rPr>
        <w:t>“</w:t>
      </w:r>
      <w:r w:rsidRPr="4ABD0561" w:rsidR="4ABD0561">
        <w:rPr>
          <w:rFonts w:cs="Calibri" w:cstheme="minorAscii"/>
          <w:sz w:val="24"/>
          <w:szCs w:val="24"/>
        </w:rPr>
        <w:t>You’re</w:t>
      </w:r>
      <w:r w:rsidRPr="4ABD0561" w:rsidR="4ABD0561">
        <w:rPr>
          <w:rFonts w:cs="Calibri" w:cstheme="minorAscii"/>
          <w:sz w:val="24"/>
          <w:szCs w:val="24"/>
        </w:rPr>
        <w:t xml:space="preserve"> right, it </w:t>
      </w:r>
      <w:r w:rsidRPr="4ABD0561" w:rsidR="4ABD0561">
        <w:rPr>
          <w:rFonts w:cs="Calibri" w:cstheme="minorAscii"/>
          <w:sz w:val="24"/>
          <w:szCs w:val="24"/>
        </w:rPr>
        <w:t>isn’t</w:t>
      </w:r>
      <w:ins w:author="Gary Smailes" w:date="2024-02-27T15:38:03.029Z" w:id="672069747">
        <w:r w:rsidRPr="4ABD0561" w:rsidR="4ABD0561">
          <w:rPr>
            <w:rFonts w:cs="Calibri" w:cstheme="minorAscii"/>
            <w:sz w:val="24"/>
            <w:szCs w:val="24"/>
          </w:rPr>
          <w:t>.</w:t>
        </w:r>
      </w:ins>
      <w:del w:author="Gary Smailes" w:date="2024-02-27T15:38:02.634Z" w:id="687986288">
        <w:r w:rsidRPr="4ABD0561" w:rsidDel="4ABD0561">
          <w:rPr>
            <w:rFonts w:cs="Calibri" w:cstheme="minorAscii"/>
            <w:sz w:val="24"/>
            <w:szCs w:val="24"/>
          </w:rPr>
          <w:delText>!</w:delText>
        </w:r>
      </w:del>
      <w:r w:rsidRPr="4ABD0561" w:rsidR="4ABD0561">
        <w:rPr>
          <w:rFonts w:cs="Calibri" w:cstheme="minorAscii"/>
          <w:sz w:val="24"/>
          <w:szCs w:val="24"/>
        </w:rPr>
        <w:t xml:space="preserve"> This is clan territory</w:t>
      </w:r>
      <w:ins w:author="Gary Smailes" w:date="2024-02-27T15:38:05.937Z" w:id="1129200144">
        <w:r w:rsidRPr="4ABD0561" w:rsidR="4ABD0561">
          <w:rPr>
            <w:rFonts w:cs="Calibri" w:cstheme="minorAscii"/>
            <w:sz w:val="24"/>
            <w:szCs w:val="24"/>
          </w:rPr>
          <w:t>.</w:t>
        </w:r>
      </w:ins>
      <w:del w:author="Gary Smailes" w:date="2024-02-27T15:38:05.647Z" w:id="70334659">
        <w:r w:rsidRPr="4ABD0561" w:rsidDel="4ABD0561">
          <w:rPr>
            <w:rFonts w:cs="Calibri" w:cstheme="minorAscii"/>
            <w:sz w:val="24"/>
            <w:szCs w:val="24"/>
          </w:rPr>
          <w:delText>!</w:delText>
        </w:r>
      </w:del>
      <w:r w:rsidRPr="4ABD0561" w:rsidR="4ABD0561">
        <w:rPr>
          <w:rFonts w:cs="Calibri" w:cstheme="minorAscii"/>
          <w:sz w:val="24"/>
          <w:szCs w:val="24"/>
        </w:rPr>
        <w:t xml:space="preserve"> Apologizing for no goddamn reason when I was fully justified for saying what I said is grounds to get you shot</w:t>
      </w:r>
      <w:ins w:author="Gary Smailes" w:date="2024-02-27T15:38:10.898Z" w:id="1008518858">
        <w:r w:rsidRPr="4ABD0561" w:rsidR="4ABD0561">
          <w:rPr>
            <w:rFonts w:cs="Calibri" w:cstheme="minorAscii"/>
            <w:sz w:val="24"/>
            <w:szCs w:val="24"/>
          </w:rPr>
          <w:t>.</w:t>
        </w:r>
      </w:ins>
      <w:del w:author="Gary Smailes" w:date="2024-02-27T15:38:10.051Z" w:id="1967741152">
        <w:r w:rsidRPr="4ABD0561" w:rsidDel="4ABD0561">
          <w:rPr>
            <w:rFonts w:cs="Calibri" w:cstheme="minorAscii"/>
            <w:sz w:val="24"/>
            <w:szCs w:val="24"/>
          </w:rPr>
          <w:delText>!</w:delText>
        </w:r>
      </w:del>
      <w:r w:rsidRPr="4ABD0561" w:rsidR="4ABD0561">
        <w:rPr>
          <w:rFonts w:cs="Calibri" w:cstheme="minorAscii"/>
          <w:sz w:val="24"/>
          <w:szCs w:val="24"/>
        </w:rPr>
        <w:t xml:space="preserve"> And that happened already</w:t>
      </w:r>
      <w:ins w:author="Gary Smailes" w:date="2024-02-27T15:38:13.598Z" w:id="1972491327">
        <w:r w:rsidRPr="4ABD0561" w:rsidR="4ABD0561">
          <w:rPr>
            <w:rFonts w:cs="Calibri" w:cstheme="minorAscii"/>
            <w:sz w:val="24"/>
            <w:szCs w:val="24"/>
          </w:rPr>
          <w:t>.</w:t>
        </w:r>
      </w:ins>
      <w:del w:author="Gary Smailes" w:date="2024-02-27T15:38:13.196Z" w:id="426536916">
        <w:r w:rsidRPr="4ABD0561" w:rsidDel="4ABD0561">
          <w:rPr>
            <w:rFonts w:cs="Calibri" w:cstheme="minorAscii"/>
            <w:sz w:val="24"/>
            <w:szCs w:val="24"/>
          </w:rPr>
          <w:delText>!</w:delText>
        </w:r>
      </w:del>
      <w:r w:rsidRPr="4ABD0561" w:rsidR="4ABD0561">
        <w:rPr>
          <w:rFonts w:cs="Calibri" w:cstheme="minorAscii"/>
          <w:sz w:val="24"/>
          <w:szCs w:val="24"/>
        </w:rPr>
        <w:t xml:space="preserve"> </w:t>
      </w:r>
      <w:r w:rsidRPr="4ABD0561" w:rsidR="4ABD0561">
        <w:rPr>
          <w:rFonts w:cs="Calibri" w:cstheme="minorAscii"/>
          <w:sz w:val="24"/>
          <w:szCs w:val="24"/>
        </w:rPr>
        <w:t>So</w:t>
      </w:r>
      <w:r w:rsidRPr="4ABD0561" w:rsidR="4ABD0561">
        <w:rPr>
          <w:rFonts w:cs="Calibri" w:cstheme="minorAscii"/>
          <w:sz w:val="24"/>
          <w:szCs w:val="24"/>
        </w:rPr>
        <w:t xml:space="preserve"> when you get down to it, I think </w:t>
      </w:r>
      <w:r w:rsidRPr="4ABD0561" w:rsidR="4ABD0561">
        <w:rPr>
          <w:rFonts w:cs="Calibri" w:cstheme="minorAscii"/>
          <w:sz w:val="24"/>
          <w:szCs w:val="24"/>
        </w:rPr>
        <w:t>I’ve</w:t>
      </w:r>
      <w:r w:rsidRPr="4ABD0561" w:rsidR="4ABD0561">
        <w:rPr>
          <w:rFonts w:cs="Calibri" w:cstheme="minorAscii"/>
          <w:sz w:val="24"/>
          <w:szCs w:val="24"/>
        </w:rPr>
        <w:t xml:space="preserve"> paid my debt to society, thank you very much</w:t>
      </w:r>
      <w:ins w:author="Gary Smailes" w:date="2024-02-27T15:38:17.742Z" w:id="167259197">
        <w:r w:rsidRPr="4ABD0561" w:rsidR="4ABD0561">
          <w:rPr>
            <w:rFonts w:cs="Calibri" w:cstheme="minorAscii"/>
            <w:sz w:val="24"/>
            <w:szCs w:val="24"/>
          </w:rPr>
          <w:t>.</w:t>
        </w:r>
      </w:ins>
      <w:del w:author="Gary Smailes" w:date="2024-02-27T15:38:17.15Z" w:id="2132387033">
        <w:r w:rsidRPr="4ABD0561" w:rsidDel="4ABD0561">
          <w:rPr>
            <w:rFonts w:cs="Calibri" w:cstheme="minorAscii"/>
            <w:sz w:val="24"/>
            <w:szCs w:val="24"/>
          </w:rPr>
          <w:delText>!</w:delText>
        </w:r>
      </w:del>
      <w:r w:rsidRPr="4ABD0561" w:rsidR="4ABD0561">
        <w:rPr>
          <w:rFonts w:cs="Calibri" w:cstheme="minorAscii"/>
          <w:sz w:val="24"/>
          <w:szCs w:val="24"/>
        </w:rPr>
        <w:t>”</w:t>
      </w:r>
    </w:p>
    <w:p w:rsidR="00176DAF" w:rsidP="4ABD0561" w:rsidRDefault="007F0EEA" w14:paraId="05F6655C" w14:textId="2CB6D898">
      <w:pPr>
        <w:spacing w:after="0"/>
        <w:ind w:firstLine="360"/>
        <w:rPr>
          <w:rFonts w:cs="Calibri" w:cstheme="minorAscii"/>
          <w:sz w:val="24"/>
          <w:szCs w:val="24"/>
        </w:rPr>
      </w:pPr>
      <w:r w:rsidRPr="4ABD0561" w:rsidR="4ABD0561">
        <w:rPr>
          <w:rFonts w:cs="Calibri" w:cstheme="minorAscii"/>
          <w:sz w:val="24"/>
          <w:szCs w:val="24"/>
        </w:rPr>
        <w:t>“She said you would react this way. She demands an apology. If you find this too onerous, you can also find yourself a new suit expert.” Kissy pauses</w:t>
      </w:r>
      <w:ins w:author="Gary Smailes" w:date="2024-02-27T15:38:29.146Z" w:id="18934294">
        <w:r w:rsidRPr="4ABD0561" w:rsidR="4ABD0561">
          <w:rPr>
            <w:rFonts w:cs="Calibri" w:cstheme="minorAscii"/>
            <w:sz w:val="24"/>
            <w:szCs w:val="24"/>
          </w:rPr>
          <w:t>.</w:t>
        </w:r>
      </w:ins>
      <w:del w:author="Gary Smailes" w:date="2024-02-27T15:38:28.077Z" w:id="1996898156">
        <w:r w:rsidRPr="4ABD0561" w:rsidDel="4ABD0561">
          <w:rPr>
            <w:rFonts w:cs="Calibri" w:cstheme="minorAscii"/>
            <w:sz w:val="24"/>
            <w:szCs w:val="24"/>
          </w:rPr>
          <w:delText>, and then adds,</w:delText>
        </w:r>
      </w:del>
      <w:r w:rsidRPr="4ABD0561" w:rsidR="4ABD0561">
        <w:rPr>
          <w:rFonts w:cs="Calibri" w:cstheme="minorAscii"/>
          <w:sz w:val="24"/>
          <w:szCs w:val="24"/>
        </w:rPr>
        <w:t xml:space="preserve"> “And a new quarterback.”</w:t>
      </w:r>
    </w:p>
    <w:p w:rsidR="00176DAF" w:rsidP="4ABD0561" w:rsidRDefault="007F0EEA" w14:paraId="555375AE" w14:textId="6963246C">
      <w:pPr>
        <w:spacing w:after="0"/>
        <w:ind w:firstLine="360"/>
        <w:rPr>
          <w:rFonts w:cs="Calibri" w:cstheme="minorAscii"/>
          <w:sz w:val="24"/>
          <w:szCs w:val="24"/>
        </w:rPr>
      </w:pPr>
      <w:r w:rsidRPr="4ABD0561" w:rsidR="4ABD0561">
        <w:rPr>
          <w:rFonts w:cs="Calibri" w:cstheme="minorAscii"/>
          <w:sz w:val="24"/>
          <w:szCs w:val="24"/>
        </w:rPr>
        <w:t xml:space="preserve">Personally, I </w:t>
      </w:r>
      <w:r w:rsidRPr="4ABD0561" w:rsidR="4ABD0561">
        <w:rPr>
          <w:rFonts w:cs="Calibri" w:cstheme="minorAscii"/>
          <w:sz w:val="24"/>
          <w:szCs w:val="24"/>
        </w:rPr>
        <w:t>don’t</w:t>
      </w:r>
      <w:r w:rsidRPr="4ABD0561" w:rsidR="4ABD0561">
        <w:rPr>
          <w:rFonts w:cs="Calibri" w:cstheme="minorAscii"/>
          <w:sz w:val="24"/>
          <w:szCs w:val="24"/>
        </w:rPr>
        <w:t xml:space="preserve"> think anyone should ever experience sheer rage followed by sheer panic in less than three seconds. “WHOA</w:t>
      </w:r>
      <w:ins w:author="Gary Smailes" w:date="2024-02-27T15:38:40.459Z" w:id="491349287">
        <w:r w:rsidRPr="4ABD0561" w:rsidR="4ABD0561">
          <w:rPr>
            <w:rFonts w:cs="Calibri" w:cstheme="minorAscii"/>
            <w:sz w:val="24"/>
            <w:szCs w:val="24"/>
          </w:rPr>
          <w:t>.</w:t>
        </w:r>
      </w:ins>
      <w:del w:author="Gary Smailes" w:date="2024-02-27T15:38:39.906Z" w:id="106146673">
        <w:r w:rsidRPr="4ABD0561" w:rsidDel="4ABD0561">
          <w:rPr>
            <w:rFonts w:cs="Calibri" w:cstheme="minorAscii"/>
            <w:sz w:val="24"/>
            <w:szCs w:val="24"/>
          </w:rPr>
          <w:delText>!</w:delText>
        </w:r>
      </w:del>
      <w:r w:rsidRPr="4ABD0561" w:rsidR="4ABD0561">
        <w:rPr>
          <w:rFonts w:cs="Calibri" w:cstheme="minorAscii"/>
          <w:sz w:val="24"/>
          <w:szCs w:val="24"/>
        </w:rPr>
        <w:t xml:space="preserve"> Fine, </w:t>
      </w:r>
      <w:r w:rsidRPr="4ABD0561" w:rsidR="4ABD0561">
        <w:rPr>
          <w:rFonts w:cs="Calibri" w:cstheme="minorAscii"/>
          <w:sz w:val="24"/>
          <w:szCs w:val="24"/>
        </w:rPr>
        <w:t>I’m</w:t>
      </w:r>
      <w:r w:rsidRPr="4ABD0561" w:rsidR="4ABD0561">
        <w:rPr>
          <w:rFonts w:cs="Calibri" w:cstheme="minorAscii"/>
          <w:sz w:val="24"/>
          <w:szCs w:val="24"/>
        </w:rPr>
        <w:t xml:space="preserve"> sorry</w:t>
      </w:r>
      <w:ins w:author="Gary Smailes" w:date="2024-02-27T15:38:44.866Z" w:id="1091813038">
        <w:r w:rsidRPr="4ABD0561" w:rsidR="4ABD0561">
          <w:rPr>
            <w:rFonts w:cs="Calibri" w:cstheme="minorAscii"/>
            <w:sz w:val="24"/>
            <w:szCs w:val="24"/>
          </w:rPr>
          <w:t>.</w:t>
        </w:r>
      </w:ins>
      <w:del w:author="Gary Smailes" w:date="2024-02-27T15:38:44.376Z" w:id="234111628">
        <w:r w:rsidRPr="4ABD0561" w:rsidDel="4ABD0561">
          <w:rPr>
            <w:rFonts w:cs="Calibri" w:cstheme="minorAscii"/>
            <w:sz w:val="24"/>
            <w:szCs w:val="24"/>
          </w:rPr>
          <w:delText>!</w:delText>
        </w:r>
      </w:del>
      <w:r w:rsidRPr="4ABD0561" w:rsidR="4ABD0561">
        <w:rPr>
          <w:rFonts w:cs="Calibri" w:cstheme="minorAscii"/>
          <w:sz w:val="24"/>
          <w:szCs w:val="24"/>
        </w:rPr>
        <w:t xml:space="preserve"> I </w:t>
      </w:r>
      <w:r w:rsidRPr="4ABD0561" w:rsidR="4ABD0561">
        <w:rPr>
          <w:rFonts w:cs="Calibri" w:cstheme="minorAscii"/>
          <w:sz w:val="24"/>
          <w:szCs w:val="24"/>
        </w:rPr>
        <w:t>shouldn’t</w:t>
      </w:r>
      <w:r w:rsidRPr="4ABD0561" w:rsidR="4ABD0561">
        <w:rPr>
          <w:rFonts w:cs="Calibri" w:cstheme="minorAscii"/>
          <w:sz w:val="24"/>
          <w:szCs w:val="24"/>
        </w:rPr>
        <w:t xml:space="preserve"> have said </w:t>
      </w:r>
      <w:del w:author="Gary Smailes" w:date="2024-02-27T15:38:47.869Z" w:id="671216694">
        <w:r w:rsidRPr="4ABD0561" w:rsidDel="4ABD0561">
          <w:rPr>
            <w:rFonts w:cs="Calibri" w:cstheme="minorAscii"/>
            <w:sz w:val="24"/>
            <w:szCs w:val="24"/>
          </w:rPr>
          <w:delText>that</w:delText>
        </w:r>
        <w:r w:rsidRPr="4ABD0561" w:rsidDel="4ABD0561">
          <w:rPr>
            <w:rFonts w:cs="Calibri" w:cstheme="minorAscii"/>
            <w:sz w:val="24"/>
            <w:szCs w:val="24"/>
          </w:rPr>
          <w:delText>,</w:delText>
        </w:r>
      </w:del>
      <w:ins w:author="Gary Smailes" w:date="2024-02-27T15:38:47.871Z" w:id="949719212">
        <w:r w:rsidRPr="4ABD0561" w:rsidR="4ABD0561">
          <w:rPr>
            <w:rFonts w:cs="Calibri" w:cstheme="minorAscii"/>
            <w:sz w:val="24"/>
            <w:szCs w:val="24"/>
          </w:rPr>
          <w:t>that</w:t>
        </w:r>
      </w:ins>
      <w:r w:rsidRPr="4ABD0561" w:rsidR="4ABD0561">
        <w:rPr>
          <w:rFonts w:cs="Calibri" w:cstheme="minorAscii"/>
          <w:sz w:val="24"/>
          <w:szCs w:val="24"/>
        </w:rPr>
        <w:t xml:space="preserve"> I should have laid down on the deck and let her walk all over me. </w:t>
      </w:r>
      <w:r w:rsidRPr="4ABD0561" w:rsidR="4ABD0561">
        <w:rPr>
          <w:rFonts w:cs="Calibri" w:cstheme="minorAscii"/>
          <w:sz w:val="24"/>
          <w:szCs w:val="24"/>
        </w:rPr>
        <w:t>I’m</w:t>
      </w:r>
      <w:r w:rsidRPr="4ABD0561" w:rsidR="4ABD0561">
        <w:rPr>
          <w:rFonts w:cs="Calibri" w:cstheme="minorAscii"/>
          <w:sz w:val="24"/>
          <w:szCs w:val="24"/>
        </w:rPr>
        <w:t xml:space="preserve"> sorry I tried to grow a spine, it </w:t>
      </w:r>
      <w:r w:rsidRPr="4ABD0561" w:rsidR="4ABD0561">
        <w:rPr>
          <w:rFonts w:cs="Calibri" w:cstheme="minorAscii"/>
          <w:sz w:val="24"/>
          <w:szCs w:val="24"/>
        </w:rPr>
        <w:t>won’t</w:t>
      </w:r>
      <w:r w:rsidRPr="4ABD0561" w:rsidR="4ABD0561">
        <w:rPr>
          <w:rFonts w:cs="Calibri" w:cstheme="minorAscii"/>
          <w:sz w:val="24"/>
          <w:szCs w:val="24"/>
        </w:rPr>
        <w:t xml:space="preserve"> happen again, or at least not so publicly annoying.”</w:t>
      </w:r>
    </w:p>
    <w:p w:rsidR="00176DAF" w:rsidP="00176DAF" w:rsidRDefault="007F0EEA" w14:paraId="298D34C3" w14:textId="6EDAB177">
      <w:pPr>
        <w:spacing w:after="0"/>
        <w:ind w:firstLine="360"/>
        <w:rPr>
          <w:rFonts w:cstheme="minorHAnsi"/>
          <w:sz w:val="24"/>
          <w:szCs w:val="24"/>
        </w:rPr>
      </w:pPr>
      <w:r w:rsidRPr="009E7F4C">
        <w:rPr>
          <w:rFonts w:cstheme="minorHAnsi"/>
          <w:sz w:val="24"/>
          <w:szCs w:val="24"/>
        </w:rPr>
        <w:t>Kissy raises her chin.</w:t>
      </w:r>
      <w:r w:rsidR="0071681A">
        <w:rPr>
          <w:rFonts w:cstheme="minorHAnsi"/>
          <w:sz w:val="24"/>
          <w:szCs w:val="24"/>
        </w:rPr>
        <w:t xml:space="preserve"> </w:t>
      </w:r>
      <w:r w:rsidRPr="009E7F4C">
        <w:rPr>
          <w:rFonts w:cstheme="minorHAnsi"/>
          <w:sz w:val="24"/>
          <w:szCs w:val="24"/>
        </w:rPr>
        <w:t>“That will be sufficient.”</w:t>
      </w:r>
    </w:p>
    <w:p w:rsidR="00176DAF" w:rsidP="00176DAF" w:rsidRDefault="007F0EEA" w14:paraId="61D094BA" w14:textId="77777777">
      <w:pPr>
        <w:spacing w:after="0"/>
        <w:ind w:firstLine="360"/>
        <w:rPr>
          <w:rFonts w:cstheme="minorHAnsi"/>
          <w:sz w:val="24"/>
          <w:szCs w:val="24"/>
        </w:rPr>
      </w:pPr>
      <w:r w:rsidRPr="009E7F4C">
        <w:rPr>
          <w:rFonts w:cstheme="minorHAnsi"/>
          <w:sz w:val="24"/>
          <w:szCs w:val="24"/>
        </w:rPr>
        <w:t>Rage to panic to elation.</w:t>
      </w:r>
      <w:r w:rsidR="0071681A">
        <w:rPr>
          <w:rFonts w:cstheme="minorHAnsi"/>
          <w:sz w:val="24"/>
          <w:szCs w:val="24"/>
        </w:rPr>
        <w:t xml:space="preserve"> </w:t>
      </w:r>
      <w:r w:rsidRPr="009E7F4C">
        <w:rPr>
          <w:rFonts w:cstheme="minorHAnsi"/>
          <w:sz w:val="24"/>
          <w:szCs w:val="24"/>
        </w:rPr>
        <w:t>Sparkles appear in my vision and my breath rattles.</w:t>
      </w:r>
      <w:r w:rsidR="0071681A">
        <w:rPr>
          <w:rFonts w:cstheme="minorHAnsi"/>
          <w:sz w:val="24"/>
          <w:szCs w:val="24"/>
        </w:rPr>
        <w:t xml:space="preserve"> </w:t>
      </w: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Tell her what I said, and as soon as Chippers sets her loose, we can get out of here.”</w:t>
      </w:r>
    </w:p>
    <w:p w:rsidR="00176DAF" w:rsidP="00176DAF" w:rsidRDefault="007F0EEA" w14:paraId="3F11C104" w14:textId="77777777">
      <w:pPr>
        <w:spacing w:after="0"/>
        <w:ind w:firstLine="360"/>
        <w:rPr>
          <w:rFonts w:cstheme="minorHAnsi"/>
          <w:sz w:val="24"/>
          <w:szCs w:val="24"/>
        </w:rPr>
      </w:pPr>
      <w:r w:rsidRPr="009E7F4C">
        <w:rPr>
          <w:rFonts w:cstheme="minorHAnsi"/>
          <w:sz w:val="24"/>
          <w:szCs w:val="24"/>
        </w:rPr>
        <w:t>“Not so fast,” Kissy says, raising a hand.</w:t>
      </w:r>
      <w:r w:rsidR="0071681A">
        <w:rPr>
          <w:rFonts w:cstheme="minorHAnsi"/>
          <w:sz w:val="24"/>
          <w:szCs w:val="24"/>
        </w:rPr>
        <w:t xml:space="preserve"> </w:t>
      </w:r>
      <w:r w:rsidRPr="009E7F4C">
        <w:rPr>
          <w:rFonts w:cstheme="minorHAnsi"/>
          <w:sz w:val="24"/>
          <w:szCs w:val="24"/>
        </w:rPr>
        <w:t>“You must apologize at least as publicly as you humiliated her.</w:t>
      </w:r>
      <w:r w:rsidR="0071681A">
        <w:rPr>
          <w:rFonts w:cstheme="minorHAnsi"/>
          <w:sz w:val="24"/>
          <w:szCs w:val="24"/>
        </w:rPr>
        <w:t xml:space="preserve"> </w:t>
      </w:r>
      <w:r w:rsidRPr="009E7F4C">
        <w:rPr>
          <w:rFonts w:cstheme="minorHAnsi"/>
          <w:sz w:val="24"/>
          <w:szCs w:val="24"/>
        </w:rPr>
        <w:t>A station-wide broadcast will be fine.”</w:t>
      </w:r>
    </w:p>
    <w:p w:rsidR="00A64E6C" w:rsidP="00176DAF" w:rsidRDefault="007F0EEA" w14:paraId="64EAE255" w14:textId="77777777">
      <w:pPr>
        <w:spacing w:after="0"/>
        <w:ind w:firstLine="360"/>
        <w:rPr>
          <w:rFonts w:cstheme="minorHAnsi"/>
          <w:sz w:val="24"/>
          <w:szCs w:val="24"/>
        </w:rPr>
        <w:sectPr w:rsidR="00A64E6C"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The memory is hazy, but I’m pretty sure I fainted at that point.</w:t>
      </w:r>
    </w:p>
    <w:p w:rsidR="00176DAF" w:rsidP="00A64E6C" w:rsidRDefault="00824BE0" w14:paraId="2861E44B" w14:textId="0F27F533">
      <w:pPr>
        <w:spacing w:after="0"/>
        <w:rPr>
          <w:rFonts w:cstheme="minorHAnsi"/>
          <w:sz w:val="24"/>
          <w:szCs w:val="24"/>
        </w:rPr>
      </w:pPr>
      <w:r>
        <w:rPr>
          <w:rFonts w:cstheme="minorHAnsi"/>
          <w:sz w:val="24"/>
          <w:szCs w:val="24"/>
        </w:rPr>
        <w:lastRenderedPageBreak/>
        <w:t>5</w:t>
      </w:r>
      <w:r w:rsidR="00293F2D">
        <w:rPr>
          <w:rFonts w:cstheme="minorHAnsi"/>
          <w:sz w:val="24"/>
          <w:szCs w:val="24"/>
        </w:rPr>
        <w:t xml:space="preserve">: </w:t>
      </w:r>
      <w:r w:rsidR="00D16197">
        <w:rPr>
          <w:rFonts w:cstheme="minorHAnsi"/>
          <w:sz w:val="24"/>
          <w:szCs w:val="24"/>
        </w:rPr>
        <w:t>Scraping the Barrel</w:t>
      </w:r>
    </w:p>
    <w:p w:rsidR="00176DAF" w:rsidP="00176DAF" w:rsidRDefault="00176DAF" w14:paraId="1984E989" w14:textId="77777777">
      <w:pPr>
        <w:spacing w:after="0"/>
        <w:ind w:firstLine="360"/>
        <w:rPr>
          <w:rFonts w:cstheme="minorHAnsi"/>
          <w:sz w:val="24"/>
          <w:szCs w:val="24"/>
        </w:rPr>
      </w:pPr>
    </w:p>
    <w:p w:rsidR="00176DAF" w:rsidP="00A64E6C" w:rsidRDefault="007F0EEA" w14:paraId="65C63CFF" w14:textId="77777777">
      <w:pPr>
        <w:spacing w:after="0"/>
        <w:rPr>
          <w:rFonts w:cstheme="minorHAnsi"/>
          <w:sz w:val="24"/>
          <w:szCs w:val="24"/>
        </w:rPr>
      </w:pPr>
      <w:r w:rsidRPr="009E7F4C">
        <w:rPr>
          <w:rFonts w:cstheme="minorHAnsi"/>
          <w:sz w:val="24"/>
          <w:szCs w:val="24"/>
        </w:rPr>
        <w:t>“…</w:t>
      </w:r>
      <w:r w:rsidR="00432F1D">
        <w:rPr>
          <w:rFonts w:cstheme="minorHAnsi"/>
          <w:sz w:val="24"/>
          <w:szCs w:val="24"/>
        </w:rPr>
        <w:t>and</w:t>
      </w:r>
      <w:r w:rsidRPr="009E7F4C">
        <w:rPr>
          <w:rFonts w:cstheme="minorHAnsi"/>
          <w:sz w:val="24"/>
          <w:szCs w:val="24"/>
        </w:rPr>
        <w:t xml:space="preserve"> to conclude this lengthy and long-winded account, I, Richard Stern, do hereby apologize for the rude and </w:t>
      </w:r>
      <w:proofErr w:type="spellStart"/>
      <w:r w:rsidRPr="009E7F4C">
        <w:rPr>
          <w:rFonts w:cstheme="minorHAnsi"/>
          <w:sz w:val="24"/>
          <w:szCs w:val="24"/>
        </w:rPr>
        <w:t>uncoo</w:t>
      </w:r>
      <w:proofErr w:type="spellEnd"/>
      <w:r w:rsidRPr="009E7F4C">
        <w:rPr>
          <w:rFonts w:cstheme="minorHAnsi"/>
          <w:sz w:val="24"/>
          <w:szCs w:val="24"/>
        </w:rPr>
        <w:t xml:space="preserve"> – </w:t>
      </w:r>
      <w:proofErr w:type="spellStart"/>
      <w:r w:rsidRPr="009E7F4C">
        <w:rPr>
          <w:rFonts w:cstheme="minorHAnsi"/>
          <w:sz w:val="24"/>
          <w:szCs w:val="24"/>
        </w:rPr>
        <w:t>unclo</w:t>
      </w:r>
      <w:proofErr w:type="spellEnd"/>
      <w:r w:rsidRPr="009E7F4C">
        <w:rPr>
          <w:rFonts w:cstheme="minorHAnsi"/>
          <w:sz w:val="24"/>
          <w:szCs w:val="24"/>
        </w:rPr>
        <w:t xml:space="preserve"> – whatever word that is – thing I said to my wife.”</w:t>
      </w:r>
    </w:p>
    <w:p w:rsidR="00176DAF" w:rsidP="00176DAF" w:rsidRDefault="007F0EEA" w14:paraId="1A1C4D8D" w14:textId="37E7778B">
      <w:pPr>
        <w:spacing w:after="0"/>
        <w:ind w:firstLine="360"/>
        <w:rPr>
          <w:rFonts w:cstheme="minorHAnsi"/>
          <w:sz w:val="24"/>
          <w:szCs w:val="24"/>
        </w:rPr>
      </w:pPr>
      <w:r w:rsidRPr="009E7F4C">
        <w:rPr>
          <w:rFonts w:cstheme="minorHAnsi"/>
          <w:sz w:val="24"/>
          <w:szCs w:val="24"/>
        </w:rPr>
        <w:t>I toss aside the pad I</w:t>
      </w:r>
      <w:r w:rsidR="00000E59">
        <w:rPr>
          <w:rFonts w:cstheme="minorHAnsi"/>
          <w:sz w:val="24"/>
          <w:szCs w:val="24"/>
        </w:rPr>
        <w:t xml:space="preserve">’m </w:t>
      </w:r>
      <w:r w:rsidRPr="009E7F4C">
        <w:rPr>
          <w:rFonts w:cstheme="minorHAnsi"/>
          <w:sz w:val="24"/>
          <w:szCs w:val="24"/>
        </w:rPr>
        <w:t>reading from and point my finger at the station technician responsible for broadcasting my apology.</w:t>
      </w:r>
      <w:r w:rsidR="0071681A">
        <w:rPr>
          <w:rFonts w:cstheme="minorHAnsi"/>
          <w:sz w:val="24"/>
          <w:szCs w:val="24"/>
        </w:rPr>
        <w:t xml:space="preserve"> </w:t>
      </w:r>
      <w:r w:rsidRPr="009E7F4C">
        <w:rPr>
          <w:rFonts w:cstheme="minorHAnsi"/>
          <w:sz w:val="24"/>
          <w:szCs w:val="24"/>
        </w:rPr>
        <w:t>He</w:t>
      </w:r>
      <w:r w:rsidR="00000E59">
        <w:rPr>
          <w:rFonts w:cstheme="minorHAnsi"/>
          <w:sz w:val="24"/>
          <w:szCs w:val="24"/>
        </w:rPr>
        <w:t>’s</w:t>
      </w:r>
      <w:r w:rsidRPr="009E7F4C">
        <w:rPr>
          <w:rFonts w:cstheme="minorHAnsi"/>
          <w:sz w:val="24"/>
          <w:szCs w:val="24"/>
        </w:rPr>
        <w:t xml:space="preserve"> trying and failing to keep his chortles to himself.</w:t>
      </w:r>
      <w:r w:rsidR="0071681A">
        <w:rPr>
          <w:rFonts w:cstheme="minorHAnsi"/>
          <w:sz w:val="24"/>
          <w:szCs w:val="24"/>
        </w:rPr>
        <w:t xml:space="preserve"> </w:t>
      </w:r>
      <w:r w:rsidRPr="009E7F4C">
        <w:rPr>
          <w:rFonts w:cstheme="minorHAnsi"/>
          <w:sz w:val="24"/>
          <w:szCs w:val="24"/>
        </w:rPr>
        <w:t>“Listen, buddy, keep a lid on it</w:t>
      </w:r>
      <w:r w:rsidR="00000E59">
        <w:rPr>
          <w:rFonts w:cstheme="minorHAnsi"/>
          <w:sz w:val="24"/>
          <w:szCs w:val="24"/>
        </w:rPr>
        <w:t xml:space="preserve">. Or else </w:t>
      </w:r>
      <w:r w:rsidRPr="009E7F4C">
        <w:rPr>
          <w:rFonts w:cstheme="minorHAnsi"/>
          <w:sz w:val="24"/>
          <w:szCs w:val="24"/>
        </w:rPr>
        <w:t xml:space="preserve">I’ll </w:t>
      </w:r>
      <w:r w:rsidR="00000E59">
        <w:rPr>
          <w:rFonts w:cstheme="minorHAnsi"/>
          <w:sz w:val="24"/>
          <w:szCs w:val="24"/>
        </w:rPr>
        <w:t>have you b</w:t>
      </w:r>
      <w:r w:rsidRPr="009E7F4C">
        <w:rPr>
          <w:rFonts w:cstheme="minorHAnsi"/>
          <w:sz w:val="24"/>
          <w:szCs w:val="24"/>
        </w:rPr>
        <w:t>lacklisted from watching spaceball games for the rest of your life.”</w:t>
      </w:r>
    </w:p>
    <w:p w:rsidR="00176DAF" w:rsidP="00176DAF" w:rsidRDefault="007F0EEA" w14:paraId="57EC1BCE" w14:textId="098874FA">
      <w:pPr>
        <w:spacing w:after="0"/>
        <w:ind w:firstLine="360"/>
        <w:rPr>
          <w:rFonts w:cstheme="minorHAnsi"/>
          <w:sz w:val="24"/>
          <w:szCs w:val="24"/>
        </w:rPr>
      </w:pPr>
      <w:r w:rsidRPr="009E7F4C">
        <w:rPr>
          <w:rFonts w:cstheme="minorHAnsi"/>
          <w:sz w:val="24"/>
          <w:szCs w:val="24"/>
        </w:rPr>
        <w:t xml:space="preserve">The technician turns red and gulps air, his eyes doing a sort of dance while </w:t>
      </w:r>
      <w:r w:rsidR="00000E59">
        <w:rPr>
          <w:rFonts w:cstheme="minorHAnsi"/>
          <w:sz w:val="24"/>
          <w:szCs w:val="24"/>
        </w:rPr>
        <w:t>watering. H</w:t>
      </w:r>
      <w:r w:rsidRPr="009E7F4C">
        <w:rPr>
          <w:rFonts w:cstheme="minorHAnsi"/>
          <w:sz w:val="24"/>
          <w:szCs w:val="24"/>
        </w:rPr>
        <w:t>e fails to keep from giggling.</w:t>
      </w:r>
      <w:r w:rsidR="0071681A">
        <w:rPr>
          <w:rFonts w:cstheme="minorHAnsi"/>
          <w:sz w:val="24"/>
          <w:szCs w:val="24"/>
        </w:rPr>
        <w:t xml:space="preserve"> </w:t>
      </w:r>
      <w:r w:rsidRPr="009E7F4C">
        <w:rPr>
          <w:rFonts w:cstheme="minorHAnsi"/>
          <w:sz w:val="24"/>
          <w:szCs w:val="24"/>
        </w:rPr>
        <w:t>He jumps to his feet and bolts from the room.</w:t>
      </w:r>
      <w:r w:rsidR="0071681A">
        <w:rPr>
          <w:rFonts w:cstheme="minorHAnsi"/>
          <w:sz w:val="24"/>
          <w:szCs w:val="24"/>
        </w:rPr>
        <w:t xml:space="preserve"> </w:t>
      </w:r>
      <w:r w:rsidRPr="009E7F4C">
        <w:rPr>
          <w:rFonts w:cstheme="minorHAnsi"/>
          <w:sz w:val="24"/>
          <w:szCs w:val="24"/>
        </w:rPr>
        <w:t>I can hear him laughing through the wall.</w:t>
      </w:r>
      <w:r w:rsidR="0071681A">
        <w:rPr>
          <w:rFonts w:cstheme="minorHAnsi"/>
          <w:sz w:val="24"/>
          <w:szCs w:val="24"/>
        </w:rPr>
        <w:t xml:space="preserve"> </w:t>
      </w:r>
      <w:r w:rsidRPr="009E7F4C">
        <w:rPr>
          <w:rFonts w:cstheme="minorHAnsi"/>
          <w:sz w:val="24"/>
          <w:szCs w:val="24"/>
        </w:rPr>
        <w:t>I suppose I should be lucky he didn’t do it while I was groveling live to the entire fucking station.</w:t>
      </w:r>
      <w:r w:rsidR="0071681A">
        <w:rPr>
          <w:rFonts w:cstheme="minorHAnsi"/>
          <w:sz w:val="24"/>
          <w:szCs w:val="24"/>
        </w:rPr>
        <w:t xml:space="preserve"> </w:t>
      </w:r>
    </w:p>
    <w:p w:rsidR="00176DAF" w:rsidP="00176DAF" w:rsidRDefault="007F0EEA" w14:paraId="787CFD6B" w14:textId="662C4137">
      <w:pPr>
        <w:spacing w:after="0"/>
        <w:ind w:firstLine="360"/>
        <w:rPr>
          <w:rFonts w:cstheme="minorHAnsi"/>
          <w:sz w:val="24"/>
          <w:szCs w:val="24"/>
        </w:rPr>
      </w:pPr>
      <w:r w:rsidRPr="009E7F4C">
        <w:rPr>
          <w:rFonts w:cstheme="minorHAnsi"/>
          <w:sz w:val="24"/>
          <w:szCs w:val="24"/>
        </w:rPr>
        <w:t>I look over at Kissy and Laura, who are both sitting near the door.</w:t>
      </w:r>
      <w:r w:rsidR="0071681A">
        <w:rPr>
          <w:rFonts w:cstheme="minorHAnsi"/>
          <w:sz w:val="24"/>
          <w:szCs w:val="24"/>
        </w:rPr>
        <w:t xml:space="preserve"> </w:t>
      </w:r>
      <w:r w:rsidRPr="009E7F4C">
        <w:rPr>
          <w:rFonts w:cstheme="minorHAnsi"/>
          <w:sz w:val="24"/>
          <w:szCs w:val="24"/>
        </w:rPr>
        <w:t>“Am I done now?” I ask.</w:t>
      </w:r>
      <w:r w:rsidR="0071681A">
        <w:rPr>
          <w:rFonts w:cstheme="minorHAnsi"/>
          <w:sz w:val="24"/>
          <w:szCs w:val="24"/>
        </w:rPr>
        <w:t xml:space="preserve"> </w:t>
      </w:r>
      <w:r w:rsidRPr="009E7F4C">
        <w:rPr>
          <w:rFonts w:cstheme="minorHAnsi"/>
          <w:sz w:val="24"/>
          <w:szCs w:val="24"/>
        </w:rPr>
        <w:t>“It’s been a long day and I still have to talk to the clans.”</w:t>
      </w:r>
    </w:p>
    <w:p w:rsidR="00176DAF" w:rsidP="00176DAF" w:rsidRDefault="007F0EEA" w14:paraId="642BDF45" w14:textId="2E9FC408">
      <w:pPr>
        <w:spacing w:after="0"/>
        <w:ind w:firstLine="360"/>
        <w:rPr>
          <w:rFonts w:cstheme="minorHAnsi"/>
          <w:sz w:val="24"/>
          <w:szCs w:val="24"/>
        </w:rPr>
      </w:pPr>
      <w:r w:rsidRPr="009E7F4C">
        <w:rPr>
          <w:rFonts w:cstheme="minorHAnsi"/>
          <w:sz w:val="24"/>
          <w:szCs w:val="24"/>
        </w:rPr>
        <w:t>Kissy had been watching me the entire time without blinking.</w:t>
      </w:r>
      <w:r w:rsidR="0071681A">
        <w:rPr>
          <w:rFonts w:cstheme="minorHAnsi"/>
          <w:sz w:val="24"/>
          <w:szCs w:val="24"/>
        </w:rPr>
        <w:t xml:space="preserve"> </w:t>
      </w:r>
      <w:r w:rsidRPr="009E7F4C">
        <w:rPr>
          <w:rFonts w:cstheme="minorHAnsi"/>
          <w:sz w:val="24"/>
          <w:szCs w:val="24"/>
        </w:rPr>
        <w:t>I’d never noticed it before, but she didn’t blink.</w:t>
      </w:r>
      <w:r w:rsidR="0071681A">
        <w:rPr>
          <w:rFonts w:cstheme="minorHAnsi"/>
          <w:sz w:val="24"/>
          <w:szCs w:val="24"/>
        </w:rPr>
        <w:t xml:space="preserve"> </w:t>
      </w:r>
      <w:r w:rsidRPr="009E7F4C">
        <w:rPr>
          <w:rFonts w:cstheme="minorHAnsi"/>
          <w:sz w:val="24"/>
          <w:szCs w:val="24"/>
        </w:rPr>
        <w:t>You’d think that if you were given eyelids to increase the illusion of humanity, you’d use them to blink.</w:t>
      </w:r>
      <w:r w:rsidR="0071681A">
        <w:rPr>
          <w:rFonts w:cstheme="minorHAnsi"/>
          <w:sz w:val="24"/>
          <w:szCs w:val="24"/>
        </w:rPr>
        <w:t xml:space="preserve"> </w:t>
      </w:r>
      <w:r w:rsidRPr="009E7F4C">
        <w:rPr>
          <w:rFonts w:cstheme="minorHAnsi"/>
          <w:sz w:val="24"/>
          <w:szCs w:val="24"/>
        </w:rPr>
        <w:t>But then again, that argument also support</w:t>
      </w:r>
      <w:r w:rsidR="00000E59">
        <w:rPr>
          <w:rFonts w:cstheme="minorHAnsi"/>
          <w:sz w:val="24"/>
          <w:szCs w:val="24"/>
        </w:rPr>
        <w:t>s</w:t>
      </w:r>
      <w:r w:rsidRPr="009E7F4C">
        <w:rPr>
          <w:rFonts w:cstheme="minorHAnsi"/>
          <w:sz w:val="24"/>
          <w:szCs w:val="24"/>
        </w:rPr>
        <w:t xml:space="preserve"> the mimicry of farting, burping, and making ridiculous expressions during sex.</w:t>
      </w:r>
      <w:r w:rsidR="0071681A">
        <w:rPr>
          <w:rFonts w:cstheme="minorHAnsi"/>
          <w:sz w:val="24"/>
          <w:szCs w:val="24"/>
        </w:rPr>
        <w:t xml:space="preserve"> </w:t>
      </w:r>
      <w:r w:rsidRPr="009E7F4C">
        <w:rPr>
          <w:rFonts w:cstheme="minorHAnsi"/>
          <w:sz w:val="24"/>
          <w:szCs w:val="24"/>
        </w:rPr>
        <w:t>Maybe no blinking isn’t such a bad thing.</w:t>
      </w:r>
      <w:r w:rsidR="0071681A">
        <w:rPr>
          <w:rFonts w:cstheme="minorHAnsi"/>
          <w:sz w:val="24"/>
          <w:szCs w:val="24"/>
        </w:rPr>
        <w:t xml:space="preserve"> </w:t>
      </w:r>
      <w:r w:rsidRPr="009E7F4C">
        <w:rPr>
          <w:rFonts w:cstheme="minorHAnsi"/>
          <w:sz w:val="24"/>
          <w:szCs w:val="24"/>
        </w:rPr>
        <w:t>Come to think of it, I wish I didn’t have to blink.</w:t>
      </w:r>
      <w:r w:rsidR="0071681A">
        <w:rPr>
          <w:rFonts w:cstheme="minorHAnsi"/>
          <w:sz w:val="24"/>
          <w:szCs w:val="24"/>
        </w:rPr>
        <w:t xml:space="preserve"> </w:t>
      </w:r>
      <w:r w:rsidRPr="009E7F4C">
        <w:rPr>
          <w:rFonts w:cstheme="minorHAnsi"/>
          <w:sz w:val="24"/>
          <w:szCs w:val="24"/>
        </w:rPr>
        <w:t>All those punches I would’ve seen coming</w:t>
      </w:r>
      <w:r w:rsidR="00000E59">
        <w:rPr>
          <w:rFonts w:cstheme="minorHAnsi"/>
          <w:sz w:val="24"/>
          <w:szCs w:val="24"/>
        </w:rPr>
        <w:t>.</w:t>
      </w:r>
    </w:p>
    <w:p w:rsidR="00176DAF" w:rsidP="00176DAF" w:rsidRDefault="007F0EEA" w14:paraId="52D06EEA" w14:textId="77777777">
      <w:pPr>
        <w:spacing w:after="0"/>
        <w:ind w:firstLine="360"/>
        <w:rPr>
          <w:rFonts w:cstheme="minorHAnsi"/>
          <w:sz w:val="24"/>
          <w:szCs w:val="24"/>
        </w:rPr>
      </w:pPr>
      <w:r w:rsidRPr="009E7F4C">
        <w:rPr>
          <w:rFonts w:cstheme="minorHAnsi"/>
          <w:sz w:val="24"/>
          <w:szCs w:val="24"/>
        </w:rPr>
        <w:t>Kissy nods.</w:t>
      </w:r>
      <w:r w:rsidR="0071681A">
        <w:rPr>
          <w:rFonts w:cstheme="minorHAnsi"/>
          <w:sz w:val="24"/>
          <w:szCs w:val="24"/>
        </w:rPr>
        <w:t xml:space="preserve"> </w:t>
      </w:r>
      <w:r w:rsidRPr="009E7F4C">
        <w:rPr>
          <w:rFonts w:cstheme="minorHAnsi"/>
          <w:sz w:val="24"/>
          <w:szCs w:val="24"/>
        </w:rPr>
        <w:t>“The apology was sufficient.”</w:t>
      </w:r>
    </w:p>
    <w:p w:rsidR="00176DAF" w:rsidP="00176DAF" w:rsidRDefault="007F0EEA" w14:paraId="0FB81E53" w14:textId="77777777">
      <w:pPr>
        <w:spacing w:after="0"/>
        <w:ind w:firstLine="360"/>
        <w:rPr>
          <w:rFonts w:cstheme="minorHAnsi"/>
          <w:sz w:val="24"/>
          <w:szCs w:val="24"/>
        </w:rPr>
      </w:pPr>
      <w:r w:rsidRPr="009E7F4C">
        <w:rPr>
          <w:rFonts w:cstheme="minorHAnsi"/>
          <w:sz w:val="24"/>
          <w:szCs w:val="24"/>
        </w:rPr>
        <w:t>“Yeah, that was okay,” Laura adds.</w:t>
      </w:r>
      <w:r w:rsidR="0071681A">
        <w:rPr>
          <w:rFonts w:cstheme="minorHAnsi"/>
          <w:sz w:val="24"/>
          <w:szCs w:val="24"/>
        </w:rPr>
        <w:t xml:space="preserve"> </w:t>
      </w:r>
      <w:r w:rsidRPr="009E7F4C">
        <w:rPr>
          <w:rFonts w:cstheme="minorHAnsi"/>
          <w:sz w:val="24"/>
          <w:szCs w:val="24"/>
        </w:rPr>
        <w:t>“Barely.”</w:t>
      </w:r>
      <w:r w:rsidR="0071681A">
        <w:rPr>
          <w:rFonts w:cstheme="minorHAnsi"/>
          <w:sz w:val="24"/>
          <w:szCs w:val="24"/>
        </w:rPr>
        <w:t xml:space="preserve"> </w:t>
      </w:r>
    </w:p>
    <w:p w:rsidR="00176DAF" w:rsidP="76EBA65A" w:rsidRDefault="00000E59" w14:paraId="548D69E9" w14:textId="14B5ABE8">
      <w:pPr>
        <w:spacing w:after="0"/>
        <w:ind w:firstLine="360"/>
        <w:rPr>
          <w:del w:author="Gary Smailes" w:date="2024-03-11T13:06:01.269Z" w:id="1381548258"/>
          <w:rFonts w:cs="Calibri" w:cstheme="minorAscii"/>
          <w:sz w:val="24"/>
          <w:szCs w:val="24"/>
        </w:rPr>
      </w:pPr>
      <w:r w:rsidRPr="76EBA65A" w:rsidR="76EBA65A">
        <w:rPr>
          <w:rFonts w:cs="Calibri" w:cstheme="minorAscii"/>
          <w:sz w:val="24"/>
          <w:szCs w:val="24"/>
        </w:rPr>
        <w:t xml:space="preserve">I caught an ever so slight twitch around Laura's eyes. If I </w:t>
      </w:r>
      <w:r w:rsidRPr="76EBA65A" w:rsidR="76EBA65A">
        <w:rPr>
          <w:rFonts w:cs="Calibri" w:cstheme="minorAscii"/>
          <w:sz w:val="24"/>
          <w:szCs w:val="24"/>
        </w:rPr>
        <w:t>hadn’t</w:t>
      </w:r>
      <w:r w:rsidRPr="76EBA65A" w:rsidR="76EBA65A">
        <w:rPr>
          <w:rFonts w:cs="Calibri" w:cstheme="minorAscii"/>
          <w:sz w:val="24"/>
          <w:szCs w:val="24"/>
        </w:rPr>
        <w:t xml:space="preserve"> been studying their faces while ruminating about the ability to blink, I </w:t>
      </w:r>
      <w:r w:rsidRPr="76EBA65A" w:rsidR="76EBA65A">
        <w:rPr>
          <w:rFonts w:cs="Calibri" w:cstheme="minorAscii"/>
          <w:sz w:val="24"/>
          <w:szCs w:val="24"/>
        </w:rPr>
        <w:t>might've</w:t>
      </w:r>
      <w:r w:rsidRPr="76EBA65A" w:rsidR="76EBA65A">
        <w:rPr>
          <w:rFonts w:cs="Calibri" w:cstheme="minorAscii"/>
          <w:sz w:val="24"/>
          <w:szCs w:val="24"/>
        </w:rPr>
        <w:t xml:space="preserve"> missed it. </w:t>
      </w:r>
      <w:r w:rsidRPr="76EBA65A" w:rsidR="76EBA65A">
        <w:rPr>
          <w:rFonts w:cs="Calibri" w:cstheme="minorAscii"/>
          <w:sz w:val="24"/>
          <w:szCs w:val="24"/>
        </w:rPr>
        <w:t>I’d</w:t>
      </w:r>
      <w:r w:rsidRPr="76EBA65A" w:rsidR="76EBA65A">
        <w:rPr>
          <w:rFonts w:cs="Calibri" w:cstheme="minorAscii"/>
          <w:sz w:val="24"/>
          <w:szCs w:val="24"/>
        </w:rPr>
        <w:t xml:space="preserve"> seen that twitch before – often. It showed up whenever she was fucking with me. I noticed it after we first met, back when our interactions started with light conversation, progressed to teasing, and ended with extreme heavy petting. Laura’s sense of humor is a bit obscure, and she takes </w:t>
      </w:r>
      <w:r w:rsidRPr="76EBA65A" w:rsidR="76EBA65A">
        <w:rPr>
          <w:rFonts w:cs="Calibri" w:cstheme="minorAscii"/>
          <w:sz w:val="24"/>
          <w:szCs w:val="24"/>
        </w:rPr>
        <w:t>great joy</w:t>
      </w:r>
      <w:r w:rsidRPr="76EBA65A" w:rsidR="76EBA65A">
        <w:rPr>
          <w:rFonts w:cs="Calibri" w:cstheme="minorAscii"/>
          <w:sz w:val="24"/>
          <w:szCs w:val="24"/>
        </w:rPr>
        <w:t xml:space="preserve"> in making me dance to her tune. I used to like it, especially when I got sex out of it. Not so much </w:t>
      </w:r>
      <w:r w:rsidRPr="76EBA65A" w:rsidR="76EBA65A">
        <w:rPr>
          <w:rFonts w:cs="Calibri" w:cstheme="minorAscii"/>
          <w:sz w:val="24"/>
          <w:szCs w:val="24"/>
        </w:rPr>
        <w:t>at the moment</w:t>
      </w:r>
      <w:r w:rsidRPr="76EBA65A" w:rsidR="76EBA65A">
        <w:rPr>
          <w:rFonts w:cs="Calibri" w:cstheme="minorAscii"/>
          <w:sz w:val="24"/>
          <w:szCs w:val="24"/>
        </w:rPr>
        <w:t xml:space="preserve">. </w:t>
      </w:r>
      <w:ins w:author="Gary Smailes" w:date="2024-03-11T13:06:01.757Z" w:id="450520381">
        <w:r w:rsidRPr="76EBA65A" w:rsidR="76EBA65A">
          <w:rPr>
            <w:rFonts w:cs="Calibri" w:cstheme="minorAscii"/>
            <w:sz w:val="24"/>
            <w:szCs w:val="24"/>
          </w:rPr>
          <w:t xml:space="preserve"> </w:t>
        </w:r>
      </w:ins>
    </w:p>
    <w:p w:rsidR="00176DAF" w:rsidP="76EBA65A" w:rsidRDefault="007F0EEA" w14:paraId="365CC658" w14:textId="77777777">
      <w:pPr>
        <w:spacing w:after="0"/>
        <w:ind w:firstLine="0"/>
        <w:rPr>
          <w:rFonts w:cs="Calibri" w:cstheme="minorAscii"/>
          <w:sz w:val="24"/>
          <w:szCs w:val="24"/>
        </w:rPr>
        <w:pPrChange w:author="Gary Smailes" w:date="2024-03-11T13:06:00.871Z">
          <w:pPr>
            <w:spacing w:after="0"/>
            <w:ind w:firstLine="360"/>
          </w:pPr>
        </w:pPrChange>
      </w:pPr>
      <w:r w:rsidRPr="76EBA65A" w:rsidR="76EBA65A">
        <w:rPr>
          <w:rFonts w:cs="Calibri" w:cstheme="minorAscii"/>
          <w:sz w:val="24"/>
          <w:szCs w:val="24"/>
        </w:rPr>
        <w:t>So how is she screwing with my head now?</w:t>
      </w:r>
      <w:r w:rsidRPr="76EBA65A" w:rsidR="76EBA65A">
        <w:rPr>
          <w:rFonts w:cs="Calibri" w:cstheme="minorAscii"/>
          <w:sz w:val="24"/>
          <w:szCs w:val="24"/>
        </w:rPr>
        <w:t xml:space="preserve"> </w:t>
      </w:r>
      <w:r w:rsidRPr="76EBA65A" w:rsidR="76EBA65A">
        <w:rPr>
          <w:rFonts w:cs="Calibri" w:cstheme="minorAscii"/>
          <w:sz w:val="24"/>
          <w:szCs w:val="24"/>
        </w:rPr>
        <w:t xml:space="preserve">It occurred to me that I </w:t>
      </w:r>
      <w:r w:rsidRPr="76EBA65A" w:rsidR="76EBA65A">
        <w:rPr>
          <w:rFonts w:cs="Calibri" w:cstheme="minorAscii"/>
          <w:sz w:val="24"/>
          <w:szCs w:val="24"/>
        </w:rPr>
        <w:t>wouldn’t</w:t>
      </w:r>
      <w:r w:rsidRPr="76EBA65A" w:rsidR="76EBA65A">
        <w:rPr>
          <w:rFonts w:cs="Calibri" w:cstheme="minorAscii"/>
          <w:sz w:val="24"/>
          <w:szCs w:val="24"/>
        </w:rPr>
        <w:t xml:space="preserve"> have apologized under normal circumstances.</w:t>
      </w:r>
      <w:r w:rsidRPr="76EBA65A" w:rsidR="76EBA65A">
        <w:rPr>
          <w:rFonts w:cs="Calibri" w:cstheme="minorAscii"/>
          <w:sz w:val="24"/>
          <w:szCs w:val="24"/>
        </w:rPr>
        <w:t xml:space="preserve"> </w:t>
      </w:r>
      <w:r w:rsidRPr="76EBA65A" w:rsidR="76EBA65A">
        <w:rPr>
          <w:rFonts w:cs="Calibri" w:cstheme="minorAscii"/>
          <w:sz w:val="24"/>
          <w:szCs w:val="24"/>
        </w:rPr>
        <w:t>I’ve</w:t>
      </w:r>
      <w:r w:rsidRPr="76EBA65A" w:rsidR="76EBA65A">
        <w:rPr>
          <w:rFonts w:cs="Calibri" w:cstheme="minorAscii"/>
          <w:sz w:val="24"/>
          <w:szCs w:val="24"/>
        </w:rPr>
        <w:t xml:space="preserve"> always been the sort who gives incoming blitzes the finger, so why was I letting these two push me around?</w:t>
      </w:r>
      <w:r w:rsidRPr="76EBA65A" w:rsidR="76EBA65A">
        <w:rPr>
          <w:rFonts w:cs="Calibri" w:cstheme="minorAscii"/>
          <w:sz w:val="24"/>
          <w:szCs w:val="24"/>
        </w:rPr>
        <w:t xml:space="preserve"> </w:t>
      </w:r>
      <w:r w:rsidRPr="76EBA65A" w:rsidR="76EBA65A">
        <w:rPr>
          <w:rFonts w:cs="Calibri" w:cstheme="minorAscii"/>
          <w:sz w:val="24"/>
          <w:szCs w:val="24"/>
        </w:rPr>
        <w:t>Did somebody slip something in my drink?</w:t>
      </w:r>
      <w:r w:rsidRPr="76EBA65A" w:rsidR="76EBA65A">
        <w:rPr>
          <w:rFonts w:cs="Calibri" w:cstheme="minorAscii"/>
          <w:sz w:val="24"/>
          <w:szCs w:val="24"/>
        </w:rPr>
        <w:t xml:space="preserve"> </w:t>
      </w:r>
      <w:r w:rsidRPr="76EBA65A" w:rsidR="76EBA65A">
        <w:rPr>
          <w:rFonts w:cs="Calibri" w:cstheme="minorAscii"/>
          <w:sz w:val="24"/>
          <w:szCs w:val="24"/>
        </w:rPr>
        <w:t xml:space="preserve">Drugs could – </w:t>
      </w:r>
      <w:r w:rsidRPr="76EBA65A" w:rsidR="76EBA65A">
        <w:rPr>
          <w:rFonts w:cs="Calibri" w:cstheme="minorAscii"/>
          <w:i w:val="1"/>
          <w:iCs w:val="1"/>
          <w:sz w:val="24"/>
          <w:szCs w:val="24"/>
        </w:rPr>
        <w:t>aha</w:t>
      </w:r>
      <w:r w:rsidRPr="76EBA65A" w:rsidR="76EBA65A">
        <w:rPr>
          <w:rFonts w:cs="Calibri" w:cstheme="minorAscii"/>
          <w:sz w:val="24"/>
          <w:szCs w:val="24"/>
        </w:rPr>
        <w:t>!</w:t>
      </w:r>
    </w:p>
    <w:p w:rsidR="00176DAF" w:rsidP="00176DAF" w:rsidRDefault="007F0EEA" w14:paraId="37A9359F" w14:textId="3E37028D">
      <w:pPr>
        <w:spacing w:after="0"/>
        <w:ind w:firstLine="360"/>
        <w:rPr>
          <w:rFonts w:cstheme="minorHAnsi"/>
          <w:sz w:val="24"/>
          <w:szCs w:val="24"/>
        </w:rPr>
      </w:pPr>
      <w:r w:rsidRPr="009E7F4C">
        <w:rPr>
          <w:rFonts w:cstheme="minorHAnsi"/>
          <w:sz w:val="24"/>
          <w:szCs w:val="24"/>
        </w:rPr>
        <w:t>“Your behavior was unacceptable,” Kissy goes on.</w:t>
      </w:r>
      <w:r w:rsidR="0071681A">
        <w:rPr>
          <w:rFonts w:cstheme="minorHAnsi"/>
          <w:sz w:val="24"/>
          <w:szCs w:val="24"/>
        </w:rPr>
        <w:t xml:space="preserve"> </w:t>
      </w:r>
      <w:r w:rsidRPr="009E7F4C">
        <w:rPr>
          <w:rFonts w:cstheme="minorHAnsi"/>
          <w:sz w:val="24"/>
          <w:szCs w:val="24"/>
        </w:rPr>
        <w:t xml:space="preserve">“From now on, </w:t>
      </w:r>
      <w:r w:rsidR="00000E59">
        <w:rPr>
          <w:rFonts w:cstheme="minorHAnsi"/>
          <w:sz w:val="24"/>
          <w:szCs w:val="24"/>
        </w:rPr>
        <w:t xml:space="preserve">we </w:t>
      </w:r>
      <w:r w:rsidRPr="009E7F4C">
        <w:rPr>
          <w:rFonts w:cstheme="minorHAnsi"/>
          <w:sz w:val="24"/>
          <w:szCs w:val="24"/>
        </w:rPr>
        <w:t>will expect</w:t>
      </w:r>
      <w:r w:rsidR="00000E59">
        <w:rPr>
          <w:rFonts w:cstheme="minorHAnsi"/>
          <w:sz w:val="24"/>
          <w:szCs w:val="24"/>
        </w:rPr>
        <w:t xml:space="preserve"> you</w:t>
      </w:r>
      <w:r w:rsidRPr="009E7F4C">
        <w:rPr>
          <w:rFonts w:cstheme="minorHAnsi"/>
          <w:sz w:val="24"/>
          <w:szCs w:val="24"/>
        </w:rPr>
        <w:t xml:space="preserve"> to – </w:t>
      </w:r>
      <w:r w:rsidRPr="009E7F4C" w:rsidR="00000E59">
        <w:rPr>
          <w:rFonts w:cstheme="minorHAnsi"/>
          <w:sz w:val="24"/>
          <w:szCs w:val="24"/>
        </w:rPr>
        <w:t>”</w:t>
      </w:r>
    </w:p>
    <w:p w:rsidR="00176DAF" w:rsidP="00176DAF" w:rsidRDefault="007F0EEA" w14:paraId="14B8B4C4" w14:textId="0E8B5C53">
      <w:pPr>
        <w:spacing w:after="0"/>
        <w:ind w:firstLine="360"/>
        <w:rPr>
          <w:rFonts w:cstheme="minorHAnsi"/>
          <w:sz w:val="24"/>
          <w:szCs w:val="24"/>
        </w:rPr>
      </w:pPr>
      <w:r w:rsidRPr="009E7F4C">
        <w:rPr>
          <w:rFonts w:cstheme="minorHAnsi"/>
          <w:sz w:val="24"/>
          <w:szCs w:val="24"/>
        </w:rPr>
        <w:t>Laura puts a hand on Kissy’s arm.</w:t>
      </w:r>
      <w:r w:rsidR="0071681A">
        <w:rPr>
          <w:rFonts w:cstheme="minorHAnsi"/>
          <w:sz w:val="24"/>
          <w:szCs w:val="24"/>
        </w:rPr>
        <w:t xml:space="preserve"> </w:t>
      </w:r>
      <w:r w:rsidRPr="009E7F4C">
        <w:rPr>
          <w:rFonts w:cstheme="minorHAnsi"/>
          <w:sz w:val="24"/>
          <w:szCs w:val="24"/>
        </w:rPr>
        <w:t>“</w:t>
      </w:r>
      <w:r w:rsidR="00000E59">
        <w:rPr>
          <w:rFonts w:cstheme="minorHAnsi"/>
          <w:sz w:val="24"/>
          <w:szCs w:val="24"/>
        </w:rPr>
        <w:t>T</w:t>
      </w:r>
      <w:r w:rsidRPr="009E7F4C">
        <w:rPr>
          <w:rFonts w:cstheme="minorHAnsi"/>
          <w:sz w:val="24"/>
          <w:szCs w:val="24"/>
        </w:rPr>
        <w:t>here’s no sense in continuing.”</w:t>
      </w:r>
    </w:p>
    <w:p w:rsidR="00176DAF" w:rsidP="00176DAF" w:rsidRDefault="007F0EEA" w14:paraId="27B9AF3A" w14:textId="77777777">
      <w:pPr>
        <w:spacing w:after="0"/>
        <w:ind w:firstLine="360"/>
        <w:rPr>
          <w:rFonts w:cstheme="minorHAnsi"/>
          <w:sz w:val="24"/>
          <w:szCs w:val="24"/>
        </w:rPr>
      </w:pPr>
      <w:r w:rsidRPr="009E7F4C">
        <w:rPr>
          <w:rFonts w:cstheme="minorHAnsi"/>
          <w:sz w:val="24"/>
          <w:szCs w:val="24"/>
        </w:rPr>
        <w:t>“How do you know?” Kissy asks.</w:t>
      </w:r>
    </w:p>
    <w:p w:rsidR="00176DAF" w:rsidP="00176DAF" w:rsidRDefault="007F0EEA" w14:paraId="7A881BD1" w14:textId="79C5DA52">
      <w:pPr>
        <w:spacing w:after="0"/>
        <w:ind w:firstLine="360"/>
        <w:rPr>
          <w:rFonts w:cstheme="minorHAnsi"/>
          <w:sz w:val="24"/>
          <w:szCs w:val="24"/>
        </w:rPr>
      </w:pPr>
      <w:r w:rsidRPr="009E7F4C">
        <w:rPr>
          <w:rFonts w:cstheme="minorHAnsi"/>
          <w:sz w:val="24"/>
          <w:szCs w:val="24"/>
        </w:rPr>
        <w:t>“His jaw drops and he inhales when he figures something out.”</w:t>
      </w:r>
    </w:p>
    <w:p w:rsidR="00176DAF" w:rsidP="76EBA65A" w:rsidRDefault="007F0EEA" w14:paraId="745F9A97" w14:textId="1BBD9719">
      <w:pPr>
        <w:spacing w:after="0"/>
        <w:ind w:firstLine="360"/>
        <w:rPr>
          <w:ins w:author="Gary Smailes" w:date="2024-03-11T13:07:02.881Z" w:id="1445258212"/>
          <w:rFonts w:cs="Calibri" w:cstheme="minorAscii"/>
          <w:sz w:val="24"/>
          <w:szCs w:val="24"/>
        </w:rPr>
      </w:pPr>
      <w:r w:rsidRPr="76EBA65A" w:rsidR="76EBA65A">
        <w:rPr>
          <w:rFonts w:cs="Calibri" w:cstheme="minorAscii"/>
          <w:sz w:val="24"/>
          <w:szCs w:val="24"/>
        </w:rPr>
        <w:t>“That’s right</w:t>
      </w:r>
      <w:ins w:author="Gary Smailes" w:date="2024-03-11T13:06:35.085Z" w:id="62840129">
        <w:r w:rsidRPr="76EBA65A" w:rsidR="76EBA65A">
          <w:rPr>
            <w:rFonts w:cs="Calibri" w:cstheme="minorAscii"/>
            <w:sz w:val="24"/>
            <w:szCs w:val="24"/>
          </w:rPr>
          <w:t>,</w:t>
        </w:r>
      </w:ins>
      <w:del w:author="Gary Smailes" w:date="2024-03-11T13:06:34.764Z" w:id="252405234">
        <w:r w:rsidRPr="76EBA65A" w:rsidDel="76EBA65A">
          <w:rPr>
            <w:rFonts w:cs="Calibri" w:cstheme="minorAscii"/>
            <w:sz w:val="24"/>
            <w:szCs w:val="24"/>
          </w:rPr>
          <w:delText>!</w:delText>
        </w:r>
      </w:del>
      <w:r w:rsidRPr="76EBA65A" w:rsidR="76EBA65A">
        <w:rPr>
          <w:rFonts w:cs="Calibri" w:cstheme="minorAscii"/>
          <w:sz w:val="24"/>
          <w:szCs w:val="24"/>
        </w:rPr>
        <w:t>” I say, standing up. “You know all my secrets, especially medical ones that are restricted except to my spouse</w:t>
      </w:r>
      <w:ins w:author="Gary Smailes" w:date="2024-03-11T13:06:48.471Z" w:id="246917146">
        <w:r w:rsidRPr="76EBA65A" w:rsidR="76EBA65A">
          <w:rPr>
            <w:rFonts w:cs="Calibri" w:cstheme="minorAscii"/>
            <w:sz w:val="24"/>
            <w:szCs w:val="24"/>
          </w:rPr>
          <w:t>.</w:t>
        </w:r>
      </w:ins>
      <w:del w:author="Gary Smailes" w:date="2024-03-11T13:06:46.645Z" w:id="83594691">
        <w:r w:rsidRPr="76EBA65A" w:rsidDel="76EBA65A">
          <w:rPr>
            <w:rFonts w:cs="Calibri" w:cstheme="minorAscii"/>
            <w:sz w:val="24"/>
            <w:szCs w:val="24"/>
          </w:rPr>
          <w:delText>!</w:delText>
        </w:r>
      </w:del>
      <w:r w:rsidRPr="76EBA65A" w:rsidR="76EBA65A">
        <w:rPr>
          <w:rFonts w:cs="Calibri" w:cstheme="minorAscii"/>
          <w:sz w:val="24"/>
          <w:szCs w:val="24"/>
        </w:rPr>
        <w:t xml:space="preserve"> Like, say, which drugs </w:t>
      </w:r>
      <w:r w:rsidRPr="76EBA65A" w:rsidR="76EBA65A">
        <w:rPr>
          <w:rFonts w:cs="Calibri" w:cstheme="minorAscii"/>
          <w:sz w:val="24"/>
          <w:szCs w:val="24"/>
        </w:rPr>
        <w:t>I’m</w:t>
      </w:r>
      <w:r w:rsidRPr="76EBA65A" w:rsidR="76EBA65A">
        <w:rPr>
          <w:rFonts w:cs="Calibri" w:cstheme="minorAscii"/>
          <w:sz w:val="24"/>
          <w:szCs w:val="24"/>
        </w:rPr>
        <w:t xml:space="preserve"> administered while undergoing surgery to remove a fucking kinetic round</w:t>
      </w:r>
      <w:ins w:author="Gary Smailes" w:date="2024-03-11T13:06:52.746Z" w:id="1437288502">
        <w:r w:rsidRPr="76EBA65A" w:rsidR="76EBA65A">
          <w:rPr>
            <w:rFonts w:cs="Calibri" w:cstheme="minorAscii"/>
            <w:sz w:val="24"/>
            <w:szCs w:val="24"/>
          </w:rPr>
          <w:t>.</w:t>
        </w:r>
      </w:ins>
      <w:del w:author="Gary Smailes" w:date="2024-03-11T13:06:52.242Z" w:id="6100733">
        <w:r w:rsidRPr="76EBA65A" w:rsidDel="76EBA65A">
          <w:rPr>
            <w:rFonts w:cs="Calibri" w:cstheme="minorAscii"/>
            <w:sz w:val="24"/>
            <w:szCs w:val="24"/>
          </w:rPr>
          <w:delText>!</w:delText>
        </w:r>
      </w:del>
      <w:r w:rsidRPr="76EBA65A" w:rsidR="76EBA65A">
        <w:rPr>
          <w:rFonts w:cs="Calibri" w:cstheme="minorAscii"/>
          <w:sz w:val="24"/>
          <w:szCs w:val="24"/>
        </w:rPr>
        <w:t xml:space="preserve">” </w:t>
      </w:r>
    </w:p>
    <w:p w:rsidR="00176DAF" w:rsidP="76EBA65A" w:rsidRDefault="007F0EEA" w14:paraId="624C55F1" w14:textId="6536A615">
      <w:pPr>
        <w:spacing w:after="0"/>
        <w:ind w:firstLine="360"/>
        <w:rPr>
          <w:rFonts w:cs="Calibri" w:cstheme="minorAscii"/>
          <w:sz w:val="24"/>
          <w:szCs w:val="24"/>
        </w:rPr>
      </w:pPr>
      <w:r w:rsidRPr="76EBA65A" w:rsidR="76EBA65A">
        <w:rPr>
          <w:rFonts w:cs="Calibri" w:cstheme="minorAscii"/>
          <w:sz w:val="24"/>
          <w:szCs w:val="24"/>
        </w:rPr>
        <w:t xml:space="preserve">I access my hospital records through my ‘Net implant. The smorgasbord of medications used during the operation scroll across my retinal optics. I filter out everything except those with mental and emotional side effects. Yep, there they are, two drugs that require five tongues to pronounce correctly – separately </w:t>
      </w:r>
      <w:r w:rsidRPr="76EBA65A" w:rsidR="76EBA65A">
        <w:rPr>
          <w:rFonts w:cs="Calibri" w:cstheme="minorAscii"/>
          <w:sz w:val="24"/>
          <w:szCs w:val="24"/>
        </w:rPr>
        <w:t>they’re</w:t>
      </w:r>
      <w:r w:rsidRPr="76EBA65A" w:rsidR="76EBA65A">
        <w:rPr>
          <w:rFonts w:cs="Calibri" w:cstheme="minorAscii"/>
          <w:sz w:val="24"/>
          <w:szCs w:val="24"/>
        </w:rPr>
        <w:t xml:space="preserve"> benign, but when combined can produce enhanced empathic reactions. </w:t>
      </w:r>
      <w:r w:rsidRPr="76EBA65A" w:rsidR="76EBA65A">
        <w:rPr>
          <w:rFonts w:cs="Calibri" w:cstheme="minorAscii"/>
          <w:sz w:val="24"/>
          <w:szCs w:val="24"/>
        </w:rPr>
        <w:t>Basically, I</w:t>
      </w:r>
      <w:r w:rsidRPr="76EBA65A" w:rsidR="76EBA65A">
        <w:rPr>
          <w:rFonts w:cs="Calibri" w:cstheme="minorAscii"/>
          <w:sz w:val="24"/>
          <w:szCs w:val="24"/>
        </w:rPr>
        <w:t xml:space="preserve"> turn into an emotional rollercoaster for a few hours after surgery. I was an aggressive maniac when I almost crushed Janine’s face. Then I turned into a spineless wimp when confronted by my wife and her goddamn robot sidekick. </w:t>
      </w:r>
    </w:p>
    <w:p w:rsidR="00176DAF" w:rsidP="00176DAF" w:rsidRDefault="007F0EEA" w14:paraId="38C5B1E2" w14:textId="2D037F63">
      <w:pPr>
        <w:spacing w:after="0"/>
        <w:ind w:firstLine="360"/>
        <w:rPr>
          <w:rFonts w:cstheme="minorHAnsi"/>
          <w:sz w:val="24"/>
          <w:szCs w:val="24"/>
        </w:rPr>
      </w:pPr>
      <w:r w:rsidRPr="009E7F4C">
        <w:rPr>
          <w:rFonts w:cstheme="minorHAnsi"/>
          <w:sz w:val="24"/>
          <w:szCs w:val="24"/>
        </w:rPr>
        <w:t>“</w:t>
      </w:r>
      <w:r w:rsidR="00B90647">
        <w:rPr>
          <w:rFonts w:cstheme="minorHAnsi"/>
          <w:sz w:val="24"/>
          <w:szCs w:val="24"/>
        </w:rPr>
        <w:t>O</w:t>
      </w:r>
      <w:r w:rsidRPr="009E7F4C">
        <w:rPr>
          <w:rFonts w:cstheme="minorHAnsi"/>
          <w:sz w:val="24"/>
          <w:szCs w:val="24"/>
        </w:rPr>
        <w:t>ut of curiosity, how far were you going to push it?” I ask.</w:t>
      </w:r>
      <w:r w:rsidR="0071681A">
        <w:rPr>
          <w:rFonts w:cstheme="minorHAnsi"/>
          <w:sz w:val="24"/>
          <w:szCs w:val="24"/>
        </w:rPr>
        <w:t xml:space="preserve"> </w:t>
      </w:r>
      <w:r w:rsidRPr="009E7F4C">
        <w:rPr>
          <w:rFonts w:cstheme="minorHAnsi"/>
          <w:sz w:val="24"/>
          <w:szCs w:val="24"/>
        </w:rPr>
        <w:t>I try to keep my voice level.</w:t>
      </w:r>
      <w:r w:rsidR="0071681A">
        <w:rPr>
          <w:rFonts w:cstheme="minorHAnsi"/>
          <w:sz w:val="24"/>
          <w:szCs w:val="24"/>
        </w:rPr>
        <w:t xml:space="preserve"> </w:t>
      </w:r>
      <w:r w:rsidRPr="009E7F4C">
        <w:rPr>
          <w:rFonts w:cstheme="minorHAnsi"/>
          <w:sz w:val="24"/>
          <w:szCs w:val="24"/>
        </w:rPr>
        <w:t xml:space="preserve">I’m not </w:t>
      </w:r>
      <w:r w:rsidR="00684E3F">
        <w:rPr>
          <w:rFonts w:cstheme="minorHAnsi"/>
          <w:sz w:val="24"/>
          <w:szCs w:val="24"/>
        </w:rPr>
        <w:t xml:space="preserve">giving her </w:t>
      </w:r>
      <w:r w:rsidRPr="009E7F4C">
        <w:rPr>
          <w:rFonts w:cstheme="minorHAnsi"/>
          <w:sz w:val="24"/>
          <w:szCs w:val="24"/>
        </w:rPr>
        <w:t>the satisfaction of knowing exactly how pissed I am.</w:t>
      </w:r>
      <w:r w:rsidR="0071681A">
        <w:rPr>
          <w:rFonts w:cstheme="minorHAnsi"/>
          <w:sz w:val="24"/>
          <w:szCs w:val="24"/>
        </w:rPr>
        <w:t xml:space="preserve"> </w:t>
      </w:r>
    </w:p>
    <w:p w:rsidR="00176DAF" w:rsidP="00176DAF" w:rsidRDefault="007F0EEA" w14:paraId="7E7AD744" w14:textId="77777777">
      <w:pPr>
        <w:spacing w:after="0"/>
        <w:ind w:firstLine="360"/>
        <w:rPr>
          <w:rFonts w:cstheme="minorHAnsi"/>
          <w:sz w:val="24"/>
          <w:szCs w:val="24"/>
        </w:rPr>
      </w:pPr>
      <w:r w:rsidRPr="009E7F4C">
        <w:rPr>
          <w:rFonts w:cstheme="minorHAnsi"/>
          <w:sz w:val="24"/>
          <w:szCs w:val="24"/>
        </w:rPr>
        <w:t>Laura arches an eyebrow and grins.</w:t>
      </w:r>
      <w:r w:rsidR="0071681A">
        <w:rPr>
          <w:rFonts w:cstheme="minorHAnsi"/>
          <w:sz w:val="24"/>
          <w:szCs w:val="24"/>
        </w:rPr>
        <w:t xml:space="preserve"> </w:t>
      </w:r>
      <w:r w:rsidRPr="009E7F4C">
        <w:rPr>
          <w:rFonts w:cstheme="minorHAnsi"/>
          <w:sz w:val="24"/>
          <w:szCs w:val="24"/>
        </w:rPr>
        <w:t>“Well, we’ll just have to see next time, won’t we?”</w:t>
      </w:r>
      <w:r w:rsidR="0071681A">
        <w:rPr>
          <w:rFonts w:cstheme="minorHAnsi"/>
          <w:sz w:val="24"/>
          <w:szCs w:val="24"/>
        </w:rPr>
        <w:t xml:space="preserve"> </w:t>
      </w:r>
      <w:r w:rsidRPr="009E7F4C">
        <w:rPr>
          <w:rFonts w:cstheme="minorHAnsi"/>
          <w:sz w:val="24"/>
          <w:szCs w:val="24"/>
        </w:rPr>
        <w:t>She and Kissy left.</w:t>
      </w:r>
    </w:p>
    <w:p w:rsidR="00176DAF" w:rsidP="00176DAF" w:rsidRDefault="007F0EEA" w14:paraId="49D60D07" w14:textId="73E564C6">
      <w:pPr>
        <w:spacing w:after="0"/>
        <w:ind w:firstLine="360"/>
        <w:rPr>
          <w:rFonts w:cstheme="minorHAnsi"/>
          <w:sz w:val="24"/>
          <w:szCs w:val="24"/>
        </w:rPr>
      </w:pPr>
      <w:r w:rsidRPr="009E7F4C">
        <w:rPr>
          <w:rFonts w:cstheme="minorHAnsi"/>
          <w:sz w:val="24"/>
          <w:szCs w:val="24"/>
        </w:rPr>
        <w:t>Could I get away with killing them both?</w:t>
      </w:r>
      <w:r w:rsidR="0071681A">
        <w:rPr>
          <w:rFonts w:cstheme="minorHAnsi"/>
          <w:sz w:val="24"/>
          <w:szCs w:val="24"/>
        </w:rPr>
        <w:t xml:space="preserve"> </w:t>
      </w:r>
      <w:r w:rsidRPr="009E7F4C">
        <w:rPr>
          <w:rFonts w:cstheme="minorHAnsi"/>
          <w:sz w:val="24"/>
          <w:szCs w:val="24"/>
        </w:rPr>
        <w:t xml:space="preserve">I </w:t>
      </w:r>
      <w:r w:rsidR="00C03E21">
        <w:rPr>
          <w:rFonts w:cstheme="minorHAnsi"/>
          <w:sz w:val="24"/>
          <w:szCs w:val="24"/>
        </w:rPr>
        <w:t>stand</w:t>
      </w:r>
      <w:r w:rsidRPr="009E7F4C">
        <w:rPr>
          <w:rFonts w:cstheme="minorHAnsi"/>
          <w:sz w:val="24"/>
          <w:szCs w:val="24"/>
        </w:rPr>
        <w:t xml:space="preserve"> there for a long time, arguing with myself while wait</w:t>
      </w:r>
      <w:r w:rsidR="00C03E21">
        <w:rPr>
          <w:rFonts w:cstheme="minorHAnsi"/>
          <w:sz w:val="24"/>
          <w:szCs w:val="24"/>
        </w:rPr>
        <w:t>ing</w:t>
      </w:r>
      <w:r w:rsidRPr="009E7F4C">
        <w:rPr>
          <w:rFonts w:cstheme="minorHAnsi"/>
          <w:sz w:val="24"/>
          <w:szCs w:val="24"/>
        </w:rPr>
        <w:t xml:space="preserve"> for the side effect duration to elapse.</w:t>
      </w:r>
      <w:r w:rsidR="0071681A">
        <w:rPr>
          <w:rFonts w:cstheme="minorHAnsi"/>
          <w:sz w:val="24"/>
          <w:szCs w:val="24"/>
        </w:rPr>
        <w:t xml:space="preserve"> </w:t>
      </w:r>
      <w:r w:rsidR="007F7584">
        <w:rPr>
          <w:rFonts w:cstheme="minorHAnsi"/>
          <w:sz w:val="24"/>
          <w:szCs w:val="24"/>
        </w:rPr>
        <w:t>I need my spine and my brass balls for where I’m going next.</w:t>
      </w:r>
    </w:p>
    <w:p w:rsidRPr="009E7F4C" w:rsidR="007F0EEA" w:rsidP="00176DAF" w:rsidRDefault="007F0EEA" w14:paraId="7CD475F7" w14:textId="33BEA800">
      <w:pPr>
        <w:spacing w:after="0"/>
        <w:ind w:firstLine="360"/>
        <w:rPr>
          <w:rFonts w:cstheme="minorHAnsi"/>
          <w:sz w:val="24"/>
          <w:szCs w:val="24"/>
        </w:rPr>
      </w:pPr>
    </w:p>
    <w:p w:rsidR="00176DAF" w:rsidP="005A7D27" w:rsidRDefault="00824BE0" w14:paraId="3678EFD5" w14:textId="77777777">
      <w:pPr>
        <w:spacing w:after="0"/>
        <w:jc w:val="center"/>
        <w:rPr>
          <w:rFonts w:cstheme="minorHAnsi"/>
          <w:sz w:val="24"/>
          <w:szCs w:val="24"/>
        </w:rPr>
      </w:pPr>
      <w:r>
        <w:rPr>
          <w:rFonts w:cstheme="minorHAnsi"/>
          <w:sz w:val="24"/>
          <w:szCs w:val="24"/>
        </w:rPr>
        <w:t>***</w:t>
      </w:r>
    </w:p>
    <w:p w:rsidR="00176DAF" w:rsidP="00176DAF" w:rsidRDefault="00176DAF" w14:paraId="7E6D88F8" w14:textId="77777777">
      <w:pPr>
        <w:spacing w:after="0"/>
        <w:ind w:firstLine="360"/>
        <w:rPr>
          <w:rFonts w:cstheme="minorHAnsi"/>
          <w:sz w:val="24"/>
          <w:szCs w:val="24"/>
        </w:rPr>
      </w:pPr>
    </w:p>
    <w:p w:rsidR="00176DAF" w:rsidP="76EBA65A" w:rsidRDefault="003E657C" w14:paraId="06CD2C9B" w14:textId="59838285">
      <w:pPr>
        <w:spacing w:after="0"/>
        <w:rPr>
          <w:rFonts w:cs="Calibri" w:cstheme="minorAscii"/>
          <w:sz w:val="24"/>
          <w:szCs w:val="24"/>
        </w:rPr>
      </w:pPr>
      <w:r w:rsidRPr="76EBA65A" w:rsidR="76EBA65A">
        <w:rPr>
          <w:rFonts w:cs="Calibri" w:cstheme="minorAscii"/>
          <w:sz w:val="24"/>
          <w:szCs w:val="24"/>
        </w:rPr>
        <w:t xml:space="preserve">An hour later </w:t>
      </w:r>
      <w:r w:rsidRPr="76EBA65A" w:rsidR="76EBA65A">
        <w:rPr>
          <w:rFonts w:cs="Calibri" w:cstheme="minorAscii"/>
          <w:sz w:val="24"/>
          <w:szCs w:val="24"/>
        </w:rPr>
        <w:t>I’m</w:t>
      </w:r>
      <w:r w:rsidRPr="76EBA65A" w:rsidR="76EBA65A">
        <w:rPr>
          <w:rFonts w:cs="Calibri" w:cstheme="minorAscii"/>
          <w:sz w:val="24"/>
          <w:szCs w:val="24"/>
        </w:rPr>
        <w:t xml:space="preserve"> eighteen l</w:t>
      </w:r>
      <w:commentRangeStart w:id="1447674413"/>
      <w:r w:rsidRPr="76EBA65A" w:rsidR="76EBA65A">
        <w:rPr>
          <w:rFonts w:cs="Calibri" w:cstheme="minorAscii"/>
          <w:sz w:val="24"/>
          <w:szCs w:val="24"/>
        </w:rPr>
        <w:t xml:space="preserve">evels down into the guts of </w:t>
      </w:r>
      <w:r w:rsidRPr="76EBA65A" w:rsidR="76EBA65A">
        <w:rPr>
          <w:rFonts w:cs="Calibri" w:cstheme="minorAscii"/>
          <w:sz w:val="24"/>
          <w:szCs w:val="24"/>
        </w:rPr>
        <w:t>Freehaven</w:t>
      </w:r>
      <w:r w:rsidRPr="76EBA65A" w:rsidR="76EBA65A">
        <w:rPr>
          <w:rFonts w:cs="Calibri" w:cstheme="minorAscii"/>
          <w:sz w:val="24"/>
          <w:szCs w:val="24"/>
        </w:rPr>
        <w:t xml:space="preserve">, to visit the </w:t>
      </w:r>
      <w:r w:rsidRPr="76EBA65A" w:rsidR="76EBA65A">
        <w:rPr>
          <w:rFonts w:cs="Calibri" w:cstheme="minorAscii"/>
          <w:sz w:val="24"/>
          <w:szCs w:val="24"/>
        </w:rPr>
        <w:t>KornerStone</w:t>
      </w:r>
      <w:r w:rsidRPr="76EBA65A" w:rsidR="76EBA65A">
        <w:rPr>
          <w:rFonts w:cs="Calibri" w:cstheme="minorAscii"/>
          <w:sz w:val="24"/>
          <w:szCs w:val="24"/>
        </w:rPr>
        <w:t>.</w:t>
      </w:r>
      <w:r w:rsidRPr="76EBA65A" w:rsidR="76EBA65A">
        <w:rPr>
          <w:rFonts w:cs="Calibri" w:cstheme="minorAscii"/>
          <w:sz w:val="24"/>
          <w:szCs w:val="24"/>
        </w:rPr>
        <w:t xml:space="preserve"> </w:t>
      </w:r>
      <w:r w:rsidRPr="76EBA65A" w:rsidR="76EBA65A">
        <w:rPr>
          <w:rFonts w:cs="Calibri" w:cstheme="minorAscii"/>
          <w:sz w:val="24"/>
          <w:szCs w:val="24"/>
        </w:rPr>
        <w:t>I ha</w:t>
      </w:r>
      <w:r w:rsidRPr="76EBA65A" w:rsidR="76EBA65A">
        <w:rPr>
          <w:rFonts w:cs="Calibri" w:cstheme="minorAscii"/>
          <w:sz w:val="24"/>
          <w:szCs w:val="24"/>
        </w:rPr>
        <w:t>ve</w:t>
      </w:r>
      <w:r w:rsidRPr="76EBA65A" w:rsidR="76EBA65A">
        <w:rPr>
          <w:rFonts w:cs="Calibri" w:cstheme="minorAscii"/>
          <w:sz w:val="24"/>
          <w:szCs w:val="24"/>
        </w:rPr>
        <w:t xml:space="preserve"> Bucky in tow, sans girlfrie</w:t>
      </w:r>
      <w:commentRangeEnd w:id="1447674413"/>
      <w:r>
        <w:rPr>
          <w:rStyle w:val="CommentReference"/>
        </w:rPr>
        <w:commentReference w:id="1447674413"/>
      </w:r>
      <w:r w:rsidRPr="76EBA65A" w:rsidR="76EBA65A">
        <w:rPr>
          <w:rFonts w:cs="Calibri" w:cstheme="minorAscii"/>
          <w:sz w:val="24"/>
          <w:szCs w:val="24"/>
        </w:rPr>
        <w:t>nd.</w:t>
      </w:r>
      <w:r w:rsidRPr="76EBA65A" w:rsidR="76EBA65A">
        <w:rPr>
          <w:rFonts w:cs="Calibri" w:cstheme="minorAscii"/>
          <w:sz w:val="24"/>
          <w:szCs w:val="24"/>
        </w:rPr>
        <w:t xml:space="preserve"> </w:t>
      </w:r>
      <w:r w:rsidRPr="76EBA65A" w:rsidR="76EBA65A">
        <w:rPr>
          <w:rFonts w:cs="Calibri" w:cstheme="minorAscii"/>
          <w:sz w:val="24"/>
          <w:szCs w:val="24"/>
        </w:rPr>
        <w:t>It’s</w:t>
      </w:r>
      <w:r w:rsidRPr="76EBA65A" w:rsidR="76EBA65A">
        <w:rPr>
          <w:rFonts w:cs="Calibri" w:cstheme="minorAscii"/>
          <w:sz w:val="24"/>
          <w:szCs w:val="24"/>
        </w:rPr>
        <w:t xml:space="preserve"> not that I </w:t>
      </w:r>
      <w:r w:rsidRPr="76EBA65A" w:rsidR="76EBA65A">
        <w:rPr>
          <w:rFonts w:cs="Calibri" w:cstheme="minorAscii"/>
          <w:sz w:val="24"/>
          <w:szCs w:val="24"/>
        </w:rPr>
        <w:t>don’t</w:t>
      </w:r>
      <w:r w:rsidRPr="76EBA65A" w:rsidR="76EBA65A">
        <w:rPr>
          <w:rFonts w:cs="Calibri" w:cstheme="minorAscii"/>
          <w:sz w:val="24"/>
          <w:szCs w:val="24"/>
        </w:rPr>
        <w:t xml:space="preserve"> think Janine </w:t>
      </w:r>
      <w:r w:rsidRPr="76EBA65A" w:rsidR="76EBA65A">
        <w:rPr>
          <w:rFonts w:cs="Calibri" w:cstheme="minorAscii"/>
          <w:sz w:val="24"/>
          <w:szCs w:val="24"/>
        </w:rPr>
        <w:t>can’t</w:t>
      </w:r>
      <w:r w:rsidRPr="76EBA65A" w:rsidR="76EBA65A">
        <w:rPr>
          <w:rFonts w:cs="Calibri" w:cstheme="minorAscii"/>
          <w:sz w:val="24"/>
          <w:szCs w:val="24"/>
        </w:rPr>
        <w:t xml:space="preserve"> handle herself – I know she </w:t>
      </w:r>
      <w:r w:rsidRPr="76EBA65A" w:rsidR="76EBA65A">
        <w:rPr>
          <w:rFonts w:cs="Calibri" w:cstheme="minorAscii"/>
          <w:sz w:val="24"/>
          <w:szCs w:val="24"/>
        </w:rPr>
        <w:t>can’t</w:t>
      </w:r>
      <w:r w:rsidRPr="76EBA65A" w:rsidR="76EBA65A">
        <w:rPr>
          <w:rFonts w:cs="Calibri" w:cstheme="minorAscii"/>
          <w:sz w:val="24"/>
          <w:szCs w:val="24"/>
        </w:rPr>
        <w:t xml:space="preserve"> – </w:t>
      </w:r>
      <w:r w:rsidRPr="76EBA65A" w:rsidR="76EBA65A">
        <w:rPr>
          <w:rFonts w:cs="Calibri" w:cstheme="minorAscii"/>
          <w:sz w:val="24"/>
          <w:szCs w:val="24"/>
        </w:rPr>
        <w:t>it’s</w:t>
      </w:r>
      <w:r w:rsidRPr="76EBA65A" w:rsidR="76EBA65A">
        <w:rPr>
          <w:rFonts w:cs="Calibri" w:cstheme="minorAscii"/>
          <w:sz w:val="24"/>
          <w:szCs w:val="24"/>
        </w:rPr>
        <w:t xml:space="preserve"> that I only want to keep track of two people down here.</w:t>
      </w:r>
      <w:r w:rsidRPr="76EBA65A" w:rsidR="76EBA65A">
        <w:rPr>
          <w:rFonts w:cs="Calibri" w:cstheme="minorAscii"/>
          <w:sz w:val="24"/>
          <w:szCs w:val="24"/>
        </w:rPr>
        <w:t xml:space="preserve"> </w:t>
      </w:r>
      <w:r w:rsidRPr="76EBA65A" w:rsidR="76EBA65A">
        <w:rPr>
          <w:rFonts w:cs="Calibri" w:cstheme="minorAscii"/>
          <w:sz w:val="24"/>
          <w:szCs w:val="24"/>
        </w:rPr>
        <w:t>I include myself in that number since I have a gift for fucking my way into embarrassing situations.</w:t>
      </w:r>
      <w:r w:rsidRPr="76EBA65A" w:rsidR="76EBA65A">
        <w:rPr>
          <w:rFonts w:cs="Calibri" w:cstheme="minorAscii"/>
          <w:sz w:val="24"/>
          <w:szCs w:val="24"/>
        </w:rPr>
        <w:t xml:space="preserve"> </w:t>
      </w:r>
    </w:p>
    <w:p w:rsidR="00176DAF" w:rsidP="76EBA65A" w:rsidRDefault="007F0EEA" w14:paraId="71473232" w14:textId="744E78DE">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76EBA65A" w:rsidR="76EBA65A">
        <w:rPr>
          <w:rFonts w:cs="Calibri" w:cstheme="minorAscii"/>
          <w:sz w:val="24"/>
          <w:szCs w:val="24"/>
        </w:rPr>
        <w:t xml:space="preserve">The word </w:t>
      </w:r>
      <w:ins w:author="Gary Smailes" w:date="2024-03-11T13:08:15.176Z" w:id="407716844">
        <w:r w:rsidRPr="76EBA65A" w:rsidR="76EBA65A">
          <w:rPr>
            <w:rFonts w:cs="Calibri" w:cstheme="minorAscii"/>
            <w:sz w:val="24"/>
            <w:szCs w:val="24"/>
          </w:rPr>
          <w:t>‘</w:t>
        </w:r>
      </w:ins>
      <w:del w:author="Gary Smailes" w:date="2024-03-11T13:08:15.009Z" w:id="1611172514">
        <w:r w:rsidRPr="76EBA65A" w:rsidDel="76EBA65A">
          <w:rPr>
            <w:rFonts w:cs="Calibri" w:cstheme="minorAscii"/>
            <w:sz w:val="24"/>
            <w:szCs w:val="24"/>
          </w:rPr>
          <w:delText>“</w:delText>
        </w:r>
      </w:del>
      <w:r w:rsidRPr="76EBA65A" w:rsidR="76EBA65A">
        <w:rPr>
          <w:rFonts w:cs="Calibri" w:cstheme="minorAscii"/>
          <w:sz w:val="24"/>
          <w:szCs w:val="24"/>
        </w:rPr>
        <w:t>KornerStone</w:t>
      </w:r>
      <w:ins w:author="Gary Smailes" w:date="2024-03-11T13:08:17.626Z" w:id="187047113">
        <w:r w:rsidRPr="76EBA65A" w:rsidR="76EBA65A">
          <w:rPr>
            <w:rFonts w:cs="Calibri" w:cstheme="minorAscii"/>
            <w:sz w:val="24"/>
            <w:szCs w:val="24"/>
          </w:rPr>
          <w:t>’</w:t>
        </w:r>
      </w:ins>
      <w:del w:author="Gary Smailes" w:date="2024-03-11T13:08:17.054Z" w:id="1321349696">
        <w:r w:rsidRPr="76EBA65A" w:rsidDel="76EBA65A">
          <w:rPr>
            <w:rFonts w:cs="Calibri" w:cstheme="minorAscii"/>
            <w:sz w:val="24"/>
            <w:szCs w:val="24"/>
          </w:rPr>
          <w:delText>”</w:delText>
        </w:r>
      </w:del>
      <w:r w:rsidRPr="76EBA65A" w:rsidR="76EBA65A">
        <w:rPr>
          <w:rFonts w:cs="Calibri" w:cstheme="minorAscii"/>
          <w:sz w:val="24"/>
          <w:szCs w:val="24"/>
        </w:rPr>
        <w:t xml:space="preserve"> is scrawled across the wall above an old hull breach. Jagged metal points in all directions from a ten-foot-wide diagonal rupture in the hull plating. The </w:t>
      </w:r>
      <w:ins w:author="Gary Smailes" w:date="2024-03-11T13:08:53.591Z" w:id="2098803899">
        <w:r w:rsidRPr="76EBA65A" w:rsidR="76EBA65A">
          <w:rPr>
            <w:rFonts w:cs="Calibri" w:cstheme="minorAscii"/>
            <w:sz w:val="24"/>
            <w:szCs w:val="24"/>
          </w:rPr>
          <w:t>s</w:t>
        </w:r>
      </w:ins>
      <w:del w:author="Gary Smailes" w:date="2024-03-11T13:08:53.176Z" w:id="839615551">
        <w:r w:rsidRPr="76EBA65A" w:rsidDel="76EBA65A">
          <w:rPr>
            <w:rFonts w:cs="Calibri" w:cstheme="minorAscii"/>
            <w:sz w:val="24"/>
            <w:szCs w:val="24"/>
          </w:rPr>
          <w:delText>S</w:delText>
        </w:r>
      </w:del>
      <w:r w:rsidRPr="76EBA65A" w:rsidR="76EBA65A">
        <w:rPr>
          <w:rFonts w:cs="Calibri" w:cstheme="minorAscii"/>
          <w:sz w:val="24"/>
          <w:szCs w:val="24"/>
        </w:rPr>
        <w:t xml:space="preserve">tation has since expanded to </w:t>
      </w:r>
      <w:del w:author="Gary Smailes" w:date="2024-03-11T13:08:56.406Z" w:id="1153442797">
        <w:r w:rsidRPr="76EBA65A" w:rsidDel="76EBA65A">
          <w:rPr>
            <w:rFonts w:cs="Calibri" w:cstheme="minorAscii"/>
            <w:sz w:val="24"/>
            <w:szCs w:val="24"/>
          </w:rPr>
          <w:delText xml:space="preserve">26 </w:delText>
        </w:r>
      </w:del>
      <w:ins w:author="Gary Smailes" w:date="2024-03-11T13:08:57.899Z" w:id="875144184">
        <w:r w:rsidRPr="76EBA65A" w:rsidR="76EBA65A">
          <w:rPr>
            <w:rFonts w:cs="Calibri" w:cstheme="minorAscii"/>
            <w:sz w:val="24"/>
            <w:szCs w:val="24"/>
          </w:rPr>
          <w:t>twenty-</w:t>
        </w:r>
        <w:r w:rsidRPr="76EBA65A" w:rsidR="76EBA65A">
          <w:rPr>
            <w:rFonts w:cs="Calibri" w:cstheme="minorAscii"/>
            <w:sz w:val="24"/>
            <w:szCs w:val="24"/>
          </w:rPr>
          <w:t>six</w:t>
        </w:r>
      </w:ins>
      <w:ins w:author="Gary Smailes" w:date="2024-03-11T13:09:05.208Z" w:id="1812129328">
        <w:r w:rsidRPr="76EBA65A" w:rsidR="76EBA65A">
          <w:rPr>
            <w:rFonts w:cs="Calibri" w:cstheme="minorAscii"/>
            <w:sz w:val="24"/>
            <w:szCs w:val="24"/>
          </w:rPr>
          <w:t xml:space="preserve"> </w:t>
        </w:r>
      </w:ins>
      <w:r w:rsidRPr="76EBA65A" w:rsidR="76EBA65A">
        <w:rPr>
          <w:rFonts w:cs="Calibri" w:cstheme="minorAscii"/>
          <w:sz w:val="24"/>
          <w:szCs w:val="24"/>
        </w:rPr>
        <w:t>levels</w:t>
      </w:r>
      <w:r w:rsidRPr="76EBA65A" w:rsidR="76EBA65A">
        <w:rPr>
          <w:rFonts w:cs="Calibri" w:cstheme="minorAscii"/>
          <w:sz w:val="24"/>
          <w:szCs w:val="24"/>
        </w:rPr>
        <w:t xml:space="preserve">, but the </w:t>
      </w:r>
      <w:del w:author="Gary Smailes" w:date="2024-03-11T13:09:00.423Z" w:id="1790131789">
        <w:r w:rsidRPr="76EBA65A" w:rsidDel="76EBA65A">
          <w:rPr>
            <w:rFonts w:cs="Calibri" w:cstheme="minorAscii"/>
            <w:sz w:val="24"/>
            <w:szCs w:val="24"/>
          </w:rPr>
          <w:delText xml:space="preserve">19th </w:delText>
        </w:r>
      </w:del>
      <w:ins w:author="Gary Smailes" w:date="2024-03-11T13:09:02.378Z" w:id="1074363795">
        <w:r w:rsidRPr="76EBA65A" w:rsidR="76EBA65A">
          <w:rPr>
            <w:rFonts w:cs="Calibri" w:cstheme="minorAscii"/>
            <w:sz w:val="24"/>
            <w:szCs w:val="24"/>
          </w:rPr>
          <w:t xml:space="preserve">nineteenth </w:t>
        </w:r>
      </w:ins>
      <w:r w:rsidRPr="76EBA65A" w:rsidR="76EBA65A">
        <w:rPr>
          <w:rFonts w:cs="Calibri" w:cstheme="minorAscii"/>
          <w:sz w:val="24"/>
          <w:szCs w:val="24"/>
        </w:rPr>
        <w:t xml:space="preserve">ring must have been in a hurry because nobody ever repaired this crack in Freehaven’s ass. I make my own skin crawl trying to imagine what it must have been like for those caught in this compartment. The howling gale of escaping atmosphere, vacuum sucking at your limbs like a voracious monster, the knowledge that you’re about to die – </w:t>
      </w:r>
      <w:r w:rsidRPr="76EBA65A" w:rsidR="76EBA65A">
        <w:rPr>
          <w:rFonts w:cs="Calibri" w:cstheme="minorAscii"/>
          <w:i w:val="1"/>
          <w:iCs w:val="1"/>
          <w:sz w:val="24"/>
          <w:szCs w:val="24"/>
        </w:rPr>
        <w:t>yeesh</w:t>
      </w:r>
      <w:r w:rsidRPr="76EBA65A" w:rsidR="76EBA65A">
        <w:rPr>
          <w:rFonts w:cs="Calibri" w:cstheme="minorAscii"/>
          <w:sz w:val="24"/>
          <w:szCs w:val="24"/>
        </w:rPr>
        <w:t>. I have the luxury of living in the era of mandatory emergency shielding, so breaches like this aren’t as scary. Back in the day, though, this hole led straight to Hell.</w:t>
      </w:r>
    </w:p>
    <w:p w:rsidR="00176DAF" w:rsidP="00176DAF" w:rsidRDefault="007F0EEA" w14:paraId="4B924A00" w14:textId="6812AE63">
      <w:pPr>
        <w:spacing w:after="0"/>
        <w:ind w:firstLine="360"/>
        <w:rPr>
          <w:rFonts w:cstheme="minorHAnsi"/>
          <w:sz w:val="24"/>
          <w:szCs w:val="24"/>
        </w:rPr>
      </w:pPr>
      <w:r w:rsidRPr="009E7F4C">
        <w:rPr>
          <w:rFonts w:cstheme="minorHAnsi"/>
          <w:sz w:val="24"/>
          <w:szCs w:val="24"/>
        </w:rPr>
        <w:t>The thump of bass and the muted cacophony of techno music seeps through the walls.</w:t>
      </w:r>
      <w:r w:rsidR="0071681A">
        <w:rPr>
          <w:rFonts w:cstheme="minorHAnsi"/>
          <w:sz w:val="24"/>
          <w:szCs w:val="24"/>
        </w:rPr>
        <w:t xml:space="preserve"> </w:t>
      </w:r>
      <w:r w:rsidRPr="009E7F4C">
        <w:rPr>
          <w:rFonts w:cstheme="minorHAnsi"/>
          <w:sz w:val="24"/>
          <w:szCs w:val="24"/>
        </w:rPr>
        <w:t>As with all bars of this one’s repute, two men without necks stand outside</w:t>
      </w:r>
      <w:r w:rsidR="00A03057">
        <w:rPr>
          <w:rFonts w:cstheme="minorHAnsi"/>
          <w:sz w:val="24"/>
          <w:szCs w:val="24"/>
        </w:rPr>
        <w:t>.</w:t>
      </w:r>
      <w:r w:rsidR="0071681A">
        <w:rPr>
          <w:rFonts w:cstheme="minorHAnsi"/>
          <w:sz w:val="24"/>
          <w:szCs w:val="24"/>
        </w:rPr>
        <w:t xml:space="preserve"> </w:t>
      </w:r>
    </w:p>
    <w:p w:rsidR="00176DAF" w:rsidP="00176DAF" w:rsidRDefault="007F0EEA" w14:paraId="646F0E8F" w14:textId="26E4C4FA">
      <w:pPr>
        <w:spacing w:after="0"/>
        <w:ind w:firstLine="360"/>
        <w:rPr>
          <w:rFonts w:cstheme="minorHAnsi"/>
          <w:sz w:val="24"/>
          <w:szCs w:val="24"/>
        </w:rPr>
      </w:pPr>
      <w:r w:rsidRPr="009E7F4C">
        <w:rPr>
          <w:rFonts w:cstheme="minorHAnsi"/>
          <w:sz w:val="24"/>
          <w:szCs w:val="24"/>
        </w:rPr>
        <w:t>“</w:t>
      </w:r>
      <w:r w:rsidR="00B92374">
        <w:rPr>
          <w:rFonts w:cstheme="minorHAnsi"/>
          <w:sz w:val="24"/>
          <w:szCs w:val="24"/>
        </w:rPr>
        <w:t>You lost</w:t>
      </w:r>
      <w:r w:rsidRPr="009E7F4C">
        <w:rPr>
          <w:rFonts w:cstheme="minorHAnsi"/>
          <w:sz w:val="24"/>
          <w:szCs w:val="24"/>
        </w:rPr>
        <w:t>?” one of them grunts.</w:t>
      </w:r>
      <w:r w:rsidR="0071681A">
        <w:rPr>
          <w:rFonts w:cstheme="minorHAnsi"/>
          <w:sz w:val="24"/>
          <w:szCs w:val="24"/>
        </w:rPr>
        <w:t xml:space="preserve"> </w:t>
      </w:r>
      <w:r w:rsidRPr="009E7F4C">
        <w:rPr>
          <w:rFonts w:cstheme="minorHAnsi"/>
          <w:sz w:val="24"/>
          <w:szCs w:val="24"/>
        </w:rPr>
        <w:t>The goon has a long, angry scar running across an eye socket occupied by a cybernetic implant.</w:t>
      </w:r>
      <w:r w:rsidR="0071681A">
        <w:rPr>
          <w:rFonts w:cstheme="minorHAnsi"/>
          <w:sz w:val="24"/>
          <w:szCs w:val="24"/>
        </w:rPr>
        <w:t xml:space="preserve"> </w:t>
      </w:r>
      <w:r w:rsidRPr="009E7F4C">
        <w:rPr>
          <w:rFonts w:cstheme="minorHAnsi"/>
          <w:sz w:val="24"/>
          <w:szCs w:val="24"/>
        </w:rPr>
        <w:t xml:space="preserve">Not the good kind that looks and acts like a real eyeball, but the cheap </w:t>
      </w:r>
      <w:r w:rsidRPr="009E7F4C" w:rsidR="000552DA">
        <w:rPr>
          <w:rFonts w:cstheme="minorHAnsi"/>
          <w:sz w:val="24"/>
          <w:szCs w:val="24"/>
        </w:rPr>
        <w:t>black-market</w:t>
      </w:r>
      <w:r w:rsidRPr="009E7F4C">
        <w:rPr>
          <w:rFonts w:cstheme="minorHAnsi"/>
          <w:sz w:val="24"/>
          <w:szCs w:val="24"/>
        </w:rPr>
        <w:t xml:space="preserve"> kind that looks as if somebody stapled a camera to his face.</w:t>
      </w:r>
    </w:p>
    <w:p w:rsidR="00176DAF" w:rsidP="00176DAF" w:rsidRDefault="007F0EEA" w14:paraId="5A939ED1" w14:textId="3420456C">
      <w:pPr>
        <w:spacing w:after="0"/>
        <w:ind w:firstLine="360"/>
        <w:rPr>
          <w:rFonts w:cstheme="minorHAnsi"/>
          <w:sz w:val="24"/>
          <w:szCs w:val="24"/>
        </w:rPr>
      </w:pPr>
      <w:r w:rsidRPr="009E7F4C">
        <w:rPr>
          <w:rFonts w:cstheme="minorHAnsi"/>
          <w:sz w:val="24"/>
          <w:szCs w:val="24"/>
        </w:rPr>
        <w:t>I lean back to look him in the eyes – eye – without cramping my neck.</w:t>
      </w:r>
      <w:r w:rsidR="0071681A">
        <w:rPr>
          <w:rFonts w:cstheme="minorHAnsi"/>
          <w:sz w:val="24"/>
          <w:szCs w:val="24"/>
        </w:rPr>
        <w:t xml:space="preserve"> </w:t>
      </w:r>
      <w:r w:rsidRPr="009E7F4C">
        <w:rPr>
          <w:rFonts w:cstheme="minorHAnsi"/>
          <w:sz w:val="24"/>
          <w:szCs w:val="24"/>
        </w:rPr>
        <w:t>“I’m in the market for some spaceball players.</w:t>
      </w:r>
      <w:r w:rsidR="0071681A">
        <w:rPr>
          <w:rFonts w:cstheme="minorHAnsi"/>
          <w:sz w:val="24"/>
          <w:szCs w:val="24"/>
        </w:rPr>
        <w:t xml:space="preserve"> </w:t>
      </w:r>
      <w:r w:rsidRPr="009E7F4C">
        <w:rPr>
          <w:rFonts w:cstheme="minorHAnsi"/>
          <w:sz w:val="24"/>
          <w:szCs w:val="24"/>
        </w:rPr>
        <w:t>Know any?”</w:t>
      </w:r>
    </w:p>
    <w:p w:rsidR="00176DAF" w:rsidP="00176DAF" w:rsidRDefault="007F0EEA" w14:paraId="065564A9" w14:textId="77777777">
      <w:pPr>
        <w:spacing w:after="0"/>
        <w:ind w:firstLine="360"/>
        <w:rPr>
          <w:rFonts w:cstheme="minorHAnsi"/>
          <w:sz w:val="24"/>
          <w:szCs w:val="24"/>
        </w:rPr>
      </w:pPr>
      <w:r w:rsidRPr="009E7F4C">
        <w:rPr>
          <w:rFonts w:cstheme="minorHAnsi"/>
          <w:sz w:val="24"/>
          <w:szCs w:val="24"/>
        </w:rPr>
        <w:t>Camera Head snorts.</w:t>
      </w:r>
      <w:r w:rsidR="0071681A">
        <w:rPr>
          <w:rFonts w:cstheme="minorHAnsi"/>
          <w:sz w:val="24"/>
          <w:szCs w:val="24"/>
        </w:rPr>
        <w:t xml:space="preserve"> </w:t>
      </w:r>
      <w:r w:rsidRPr="009E7F4C">
        <w:rPr>
          <w:rFonts w:cstheme="minorHAnsi"/>
          <w:sz w:val="24"/>
          <w:szCs w:val="24"/>
        </w:rPr>
        <w:t>“Lots.</w:t>
      </w:r>
      <w:r w:rsidR="0071681A">
        <w:rPr>
          <w:rFonts w:cstheme="minorHAnsi"/>
          <w:sz w:val="24"/>
          <w:szCs w:val="24"/>
        </w:rPr>
        <w:t xml:space="preserve"> </w:t>
      </w:r>
      <w:r w:rsidRPr="009E7F4C">
        <w:rPr>
          <w:rFonts w:cstheme="minorHAnsi"/>
          <w:sz w:val="24"/>
          <w:szCs w:val="24"/>
        </w:rPr>
        <w:t xml:space="preserve">Good ones, too, not the wimpy fuckers League teams are </w:t>
      </w:r>
      <w:proofErr w:type="spellStart"/>
      <w:r w:rsidRPr="009E7F4C">
        <w:rPr>
          <w:rFonts w:cstheme="minorHAnsi"/>
          <w:sz w:val="24"/>
          <w:szCs w:val="24"/>
        </w:rPr>
        <w:t>fieldin</w:t>
      </w:r>
      <w:proofErr w:type="spellEnd"/>
      <w:r w:rsidRPr="009E7F4C">
        <w:rPr>
          <w:rFonts w:cstheme="minorHAnsi"/>
          <w:sz w:val="24"/>
          <w:szCs w:val="24"/>
        </w:rPr>
        <w:t>’ these days.”</w:t>
      </w:r>
      <w:r w:rsidR="0071681A">
        <w:rPr>
          <w:rFonts w:cstheme="minorHAnsi"/>
          <w:sz w:val="24"/>
          <w:szCs w:val="24"/>
        </w:rPr>
        <w:t xml:space="preserve"> </w:t>
      </w:r>
      <w:r w:rsidRPr="009E7F4C">
        <w:rPr>
          <w:rFonts w:cstheme="minorHAnsi"/>
          <w:sz w:val="24"/>
          <w:szCs w:val="24"/>
        </w:rPr>
        <w:t xml:space="preserve">The other bouncer taps him on the shoulder, and Camera Head barks, “I know what </w:t>
      </w:r>
      <w:proofErr w:type="spellStart"/>
      <w:r w:rsidRPr="009E7F4C">
        <w:rPr>
          <w:rFonts w:cstheme="minorHAnsi"/>
          <w:sz w:val="24"/>
          <w:szCs w:val="24"/>
        </w:rPr>
        <w:t>yer</w:t>
      </w:r>
      <w:proofErr w:type="spellEnd"/>
      <w:r w:rsidRPr="009E7F4C">
        <w:rPr>
          <w:rFonts w:cstheme="minorHAnsi"/>
          <w:sz w:val="24"/>
          <w:szCs w:val="24"/>
        </w:rPr>
        <w:t xml:space="preserve"> gonna say, </w:t>
      </w:r>
      <w:proofErr w:type="spellStart"/>
      <w:r w:rsidRPr="009E7F4C">
        <w:rPr>
          <w:rFonts w:cstheme="minorHAnsi"/>
          <w:sz w:val="24"/>
          <w:szCs w:val="24"/>
        </w:rPr>
        <w:t>Josti</w:t>
      </w:r>
      <w:proofErr w:type="spellEnd"/>
      <w:r w:rsidRPr="009E7F4C">
        <w:rPr>
          <w:rFonts w:cstheme="minorHAnsi"/>
          <w:sz w:val="24"/>
          <w:szCs w:val="24"/>
        </w:rPr>
        <w:t>, and I’ve told ya a fuckin’ billion times already.</w:t>
      </w:r>
      <w:r w:rsidR="0071681A">
        <w:rPr>
          <w:rFonts w:cstheme="minorHAnsi"/>
          <w:sz w:val="24"/>
          <w:szCs w:val="24"/>
        </w:rPr>
        <w:t xml:space="preserve"> </w:t>
      </w:r>
      <w:r w:rsidRPr="009E7F4C">
        <w:rPr>
          <w:rFonts w:cstheme="minorHAnsi"/>
          <w:sz w:val="24"/>
          <w:szCs w:val="24"/>
        </w:rPr>
        <w:t xml:space="preserve">Martin Bosky spends too much time </w:t>
      </w:r>
      <w:proofErr w:type="spellStart"/>
      <w:r w:rsidRPr="009E7F4C">
        <w:rPr>
          <w:rFonts w:cstheme="minorHAnsi"/>
          <w:sz w:val="24"/>
          <w:szCs w:val="24"/>
        </w:rPr>
        <w:t>floatin</w:t>
      </w:r>
      <w:proofErr w:type="spellEnd"/>
      <w:r w:rsidRPr="009E7F4C">
        <w:rPr>
          <w:rFonts w:cstheme="minorHAnsi"/>
          <w:sz w:val="24"/>
          <w:szCs w:val="24"/>
        </w:rPr>
        <w:t xml:space="preserve">’ in the pocket and lookin’ pretty, and not enough time </w:t>
      </w:r>
      <w:proofErr w:type="spellStart"/>
      <w:r w:rsidRPr="009E7F4C">
        <w:rPr>
          <w:rFonts w:cstheme="minorHAnsi"/>
          <w:sz w:val="24"/>
          <w:szCs w:val="24"/>
        </w:rPr>
        <w:t>connectin</w:t>
      </w:r>
      <w:proofErr w:type="spellEnd"/>
      <w:r w:rsidRPr="009E7F4C">
        <w:rPr>
          <w:rFonts w:cstheme="minorHAnsi"/>
          <w:sz w:val="24"/>
          <w:szCs w:val="24"/>
        </w:rPr>
        <w:t>’ with his receivers.</w:t>
      </w:r>
      <w:r w:rsidR="0071681A">
        <w:rPr>
          <w:rFonts w:cstheme="minorHAnsi"/>
          <w:sz w:val="24"/>
          <w:szCs w:val="24"/>
        </w:rPr>
        <w:t xml:space="preserve"> </w:t>
      </w:r>
      <w:r w:rsidRPr="009E7F4C">
        <w:rPr>
          <w:rFonts w:cstheme="minorHAnsi"/>
          <w:sz w:val="24"/>
          <w:szCs w:val="24"/>
        </w:rPr>
        <w:t>I really don’t know why you’ve got such a big fuckin’ hardon for that guy, I really don’t.”</w:t>
      </w:r>
    </w:p>
    <w:p w:rsidR="00176DAF" w:rsidP="00176DAF" w:rsidRDefault="007F0EEA" w14:paraId="3D012BD7" w14:textId="032E6F82">
      <w:pPr>
        <w:spacing w:after="0"/>
        <w:ind w:firstLine="360"/>
        <w:rPr>
          <w:rFonts w:cstheme="minorHAnsi"/>
          <w:sz w:val="24"/>
          <w:szCs w:val="24"/>
        </w:rPr>
      </w:pPr>
      <w:proofErr w:type="spellStart"/>
      <w:r w:rsidRPr="009E7F4C">
        <w:rPr>
          <w:rFonts w:cstheme="minorHAnsi"/>
          <w:sz w:val="24"/>
          <w:szCs w:val="24"/>
        </w:rPr>
        <w:lastRenderedPageBreak/>
        <w:t>Josti</w:t>
      </w:r>
      <w:proofErr w:type="spellEnd"/>
      <w:r w:rsidRPr="009E7F4C">
        <w:rPr>
          <w:rFonts w:cstheme="minorHAnsi"/>
          <w:sz w:val="24"/>
          <w:szCs w:val="24"/>
        </w:rPr>
        <w:t xml:space="preserve"> holds up a meaty finger as thick as my wrist.</w:t>
      </w:r>
      <w:r w:rsidR="0071681A">
        <w:rPr>
          <w:rFonts w:cstheme="minorHAnsi"/>
          <w:sz w:val="24"/>
          <w:szCs w:val="24"/>
        </w:rPr>
        <w:t xml:space="preserve"> </w:t>
      </w:r>
      <w:r w:rsidRPr="009E7F4C">
        <w:rPr>
          <w:rFonts w:cstheme="minorHAnsi"/>
          <w:sz w:val="24"/>
          <w:szCs w:val="24"/>
        </w:rPr>
        <w:t>“Bosky’s only been in the League for a year</w:t>
      </w:r>
      <w:r w:rsidR="004F06CB">
        <w:rPr>
          <w:rFonts w:cstheme="minorHAnsi"/>
          <w:sz w:val="24"/>
          <w:szCs w:val="24"/>
        </w:rPr>
        <w:t>,” he rumbles</w:t>
      </w:r>
      <w:r w:rsidRPr="009E7F4C">
        <w:rPr>
          <w:rFonts w:cstheme="minorHAnsi"/>
          <w:sz w:val="24"/>
          <w:szCs w:val="24"/>
        </w:rPr>
        <w:t>.</w:t>
      </w:r>
      <w:r w:rsidR="0071681A">
        <w:rPr>
          <w:rFonts w:cstheme="minorHAnsi"/>
          <w:sz w:val="24"/>
          <w:szCs w:val="24"/>
        </w:rPr>
        <w:t xml:space="preserve"> </w:t>
      </w:r>
      <w:r w:rsidR="004F06CB">
        <w:rPr>
          <w:rFonts w:cstheme="minorHAnsi"/>
          <w:sz w:val="24"/>
          <w:szCs w:val="24"/>
        </w:rPr>
        <w:t>“</w:t>
      </w:r>
      <w:r w:rsidRPr="009E7F4C">
        <w:rPr>
          <w:rFonts w:cstheme="minorHAnsi"/>
          <w:sz w:val="24"/>
          <w:szCs w:val="24"/>
        </w:rPr>
        <w:t>Once he settles down he’s going to demolish the opposition.”</w:t>
      </w:r>
    </w:p>
    <w:p w:rsidR="00176DAF" w:rsidP="00176DAF" w:rsidRDefault="007F0EEA" w14:paraId="00981E6C" w14:textId="77777777">
      <w:pPr>
        <w:spacing w:after="0"/>
        <w:ind w:firstLine="360"/>
        <w:rPr>
          <w:rFonts w:cstheme="minorHAnsi"/>
          <w:sz w:val="24"/>
          <w:szCs w:val="24"/>
        </w:rPr>
      </w:pPr>
      <w:r w:rsidRPr="009E7F4C">
        <w:rPr>
          <w:rFonts w:cstheme="minorHAnsi"/>
          <w:sz w:val="24"/>
          <w:szCs w:val="24"/>
        </w:rPr>
        <w:t xml:space="preserve">“Yeah, if he don’t get </w:t>
      </w:r>
      <w:proofErr w:type="spellStart"/>
      <w:r w:rsidRPr="009E7F4C">
        <w:rPr>
          <w:rFonts w:cstheme="minorHAnsi"/>
          <w:sz w:val="24"/>
          <w:szCs w:val="24"/>
        </w:rPr>
        <w:t>hisself</w:t>
      </w:r>
      <w:proofErr w:type="spellEnd"/>
      <w:r w:rsidRPr="009E7F4C">
        <w:rPr>
          <w:rFonts w:cstheme="minorHAnsi"/>
          <w:sz w:val="24"/>
          <w:szCs w:val="24"/>
        </w:rPr>
        <w:t xml:space="preserve"> killed first.</w:t>
      </w:r>
      <w:r w:rsidR="0071681A">
        <w:rPr>
          <w:rFonts w:cstheme="minorHAnsi"/>
          <w:sz w:val="24"/>
          <w:szCs w:val="24"/>
        </w:rPr>
        <w:t xml:space="preserve"> </w:t>
      </w:r>
      <w:r w:rsidRPr="009E7F4C">
        <w:rPr>
          <w:rFonts w:cstheme="minorHAnsi"/>
          <w:sz w:val="24"/>
          <w:szCs w:val="24"/>
        </w:rPr>
        <w:t xml:space="preserve">Or get someone else killed, and then earn </w:t>
      </w:r>
      <w:proofErr w:type="spellStart"/>
      <w:r w:rsidRPr="009E7F4C">
        <w:rPr>
          <w:rFonts w:cstheme="minorHAnsi"/>
          <w:sz w:val="24"/>
          <w:szCs w:val="24"/>
        </w:rPr>
        <w:t>hisself</w:t>
      </w:r>
      <w:proofErr w:type="spellEnd"/>
      <w:r w:rsidRPr="009E7F4C">
        <w:rPr>
          <w:rFonts w:cstheme="minorHAnsi"/>
          <w:sz w:val="24"/>
          <w:szCs w:val="24"/>
        </w:rPr>
        <w:t xml:space="preserve"> a blood feud and get killed that way.</w:t>
      </w:r>
      <w:r w:rsidR="0071681A">
        <w:rPr>
          <w:rFonts w:cstheme="minorHAnsi"/>
          <w:sz w:val="24"/>
          <w:szCs w:val="24"/>
        </w:rPr>
        <w:t xml:space="preserve"> </w:t>
      </w:r>
      <w:r w:rsidRPr="009E7F4C">
        <w:rPr>
          <w:rFonts w:cstheme="minorHAnsi"/>
          <w:sz w:val="24"/>
          <w:szCs w:val="24"/>
        </w:rPr>
        <w:t>I hate fuckin’ prima donnas.”</w:t>
      </w:r>
      <w:r w:rsidR="0071681A">
        <w:rPr>
          <w:rFonts w:cstheme="minorHAnsi"/>
          <w:sz w:val="24"/>
          <w:szCs w:val="24"/>
        </w:rPr>
        <w:t xml:space="preserve"> </w:t>
      </w:r>
      <w:r w:rsidRPr="009E7F4C">
        <w:rPr>
          <w:rFonts w:cstheme="minorHAnsi"/>
          <w:sz w:val="24"/>
          <w:szCs w:val="24"/>
        </w:rPr>
        <w:t>Camera Head turns back to me.</w:t>
      </w:r>
      <w:r w:rsidR="0071681A">
        <w:rPr>
          <w:rFonts w:cstheme="minorHAnsi"/>
          <w:sz w:val="24"/>
          <w:szCs w:val="24"/>
        </w:rPr>
        <w:t xml:space="preserve"> </w:t>
      </w:r>
      <w:r w:rsidRPr="009E7F4C">
        <w:rPr>
          <w:rFonts w:cstheme="minorHAnsi"/>
          <w:sz w:val="24"/>
          <w:szCs w:val="24"/>
        </w:rPr>
        <w:t>“Go on in.</w:t>
      </w:r>
      <w:r w:rsidR="0071681A">
        <w:rPr>
          <w:rFonts w:cstheme="minorHAnsi"/>
          <w:sz w:val="24"/>
          <w:szCs w:val="24"/>
        </w:rPr>
        <w:t xml:space="preserve"> </w:t>
      </w:r>
      <w:r w:rsidRPr="009E7F4C">
        <w:rPr>
          <w:rFonts w:cstheme="minorHAnsi"/>
          <w:sz w:val="24"/>
          <w:szCs w:val="24"/>
        </w:rPr>
        <w:t>This is a long-</w:t>
      </w:r>
      <w:proofErr w:type="spellStart"/>
      <w:r w:rsidRPr="009E7F4C">
        <w:rPr>
          <w:rFonts w:cstheme="minorHAnsi"/>
          <w:sz w:val="24"/>
          <w:szCs w:val="24"/>
        </w:rPr>
        <w:t>standin</w:t>
      </w:r>
      <w:proofErr w:type="spellEnd"/>
      <w:r w:rsidRPr="009E7F4C">
        <w:rPr>
          <w:rFonts w:cstheme="minorHAnsi"/>
          <w:sz w:val="24"/>
          <w:szCs w:val="24"/>
        </w:rPr>
        <w:t>’ argument with no end in sight.</w:t>
      </w:r>
      <w:r w:rsidR="0071681A">
        <w:rPr>
          <w:rFonts w:cstheme="minorHAnsi"/>
          <w:sz w:val="24"/>
          <w:szCs w:val="24"/>
        </w:rPr>
        <w:t xml:space="preserve"> </w:t>
      </w:r>
      <w:r w:rsidRPr="009E7F4C">
        <w:rPr>
          <w:rFonts w:cstheme="minorHAnsi"/>
          <w:sz w:val="24"/>
          <w:szCs w:val="24"/>
        </w:rPr>
        <w:t xml:space="preserve">Besides, I know who ya are and if </w:t>
      </w:r>
      <w:proofErr w:type="spellStart"/>
      <w:r w:rsidRPr="009E7F4C">
        <w:rPr>
          <w:rFonts w:cstheme="minorHAnsi"/>
          <w:sz w:val="24"/>
          <w:szCs w:val="24"/>
        </w:rPr>
        <w:t>yer</w:t>
      </w:r>
      <w:proofErr w:type="spellEnd"/>
      <w:r w:rsidRPr="009E7F4C">
        <w:rPr>
          <w:rFonts w:cstheme="minorHAnsi"/>
          <w:sz w:val="24"/>
          <w:szCs w:val="24"/>
        </w:rPr>
        <w:t xml:space="preserve"> lookin’ for players here, I think I’m gonna have to buy a season pass.”</w:t>
      </w:r>
      <w:r w:rsidR="0071681A">
        <w:rPr>
          <w:rFonts w:cstheme="minorHAnsi"/>
          <w:sz w:val="24"/>
          <w:szCs w:val="24"/>
        </w:rPr>
        <w:t xml:space="preserve"> </w:t>
      </w:r>
      <w:r w:rsidRPr="009E7F4C">
        <w:rPr>
          <w:rFonts w:cstheme="minorHAnsi"/>
          <w:sz w:val="24"/>
          <w:szCs w:val="24"/>
        </w:rPr>
        <w:t>He winks at me with his good eye, though I can’t tell if it’s just a regular blink.</w:t>
      </w:r>
      <w:r w:rsidR="0071681A">
        <w:rPr>
          <w:rFonts w:cstheme="minorHAnsi"/>
          <w:sz w:val="24"/>
          <w:szCs w:val="24"/>
        </w:rPr>
        <w:t xml:space="preserve"> </w:t>
      </w:r>
      <w:r w:rsidRPr="009E7F4C">
        <w:rPr>
          <w:rFonts w:cstheme="minorHAnsi"/>
          <w:sz w:val="24"/>
          <w:szCs w:val="24"/>
        </w:rPr>
        <w:t>“Good luck.”</w:t>
      </w:r>
    </w:p>
    <w:p w:rsidR="00176DAF" w:rsidP="00176DAF" w:rsidRDefault="007F0EEA" w14:paraId="63945923" w14:textId="385D0002">
      <w:pPr>
        <w:spacing w:after="0"/>
        <w:ind w:firstLine="360"/>
        <w:rPr>
          <w:rFonts w:cstheme="minorHAnsi"/>
          <w:sz w:val="24"/>
          <w:szCs w:val="24"/>
        </w:rPr>
      </w:pPr>
      <w:r w:rsidRPr="009E7F4C">
        <w:rPr>
          <w:rFonts w:cstheme="minorHAnsi"/>
          <w:sz w:val="24"/>
          <w:szCs w:val="24"/>
        </w:rPr>
        <w:t>“Thanks.” I push Bucky in front of me and into the KornerStone.</w:t>
      </w:r>
    </w:p>
    <w:p w:rsidR="00176DAF" w:rsidP="00176DAF" w:rsidRDefault="007F0EEA" w14:paraId="3E6ABBA0" w14:textId="65C0FD2A">
      <w:pPr>
        <w:spacing w:after="0"/>
        <w:ind w:firstLine="360"/>
        <w:rPr>
          <w:rFonts w:cstheme="minorHAnsi"/>
          <w:sz w:val="24"/>
          <w:szCs w:val="24"/>
        </w:rPr>
      </w:pPr>
      <w:r w:rsidRPr="009E7F4C">
        <w:rPr>
          <w:rFonts w:cstheme="minorHAnsi"/>
          <w:sz w:val="24"/>
          <w:szCs w:val="24"/>
        </w:rPr>
        <w:t>The bar is a lot bigger than I’d envisioned</w:t>
      </w:r>
      <w:r w:rsidR="000552DA">
        <w:rPr>
          <w:rFonts w:cstheme="minorHAnsi"/>
          <w:sz w:val="24"/>
          <w:szCs w:val="24"/>
        </w:rPr>
        <w:t>. It spreads</w:t>
      </w:r>
      <w:r w:rsidRPr="009E7F4C">
        <w:rPr>
          <w:rFonts w:cstheme="minorHAnsi"/>
          <w:sz w:val="24"/>
          <w:szCs w:val="24"/>
        </w:rPr>
        <w:t xml:space="preserve"> left and right before terminating </w:t>
      </w:r>
      <w:r w:rsidR="00B936C8">
        <w:rPr>
          <w:rFonts w:cstheme="minorHAnsi"/>
          <w:sz w:val="24"/>
          <w:szCs w:val="24"/>
        </w:rPr>
        <w:t>thirty meters</w:t>
      </w:r>
      <w:r w:rsidRPr="009E7F4C">
        <w:rPr>
          <w:rFonts w:cstheme="minorHAnsi"/>
          <w:sz w:val="24"/>
          <w:szCs w:val="24"/>
        </w:rPr>
        <w:t xml:space="preserve"> in both directions at huge metal slabs welded to the station’s pressure hull.</w:t>
      </w:r>
      <w:r w:rsidR="0071681A">
        <w:rPr>
          <w:rFonts w:cstheme="minorHAnsi"/>
          <w:sz w:val="24"/>
          <w:szCs w:val="24"/>
        </w:rPr>
        <w:t xml:space="preserve"> </w:t>
      </w:r>
      <w:r w:rsidRPr="009E7F4C">
        <w:rPr>
          <w:rFonts w:cstheme="minorHAnsi"/>
          <w:sz w:val="24"/>
          <w:szCs w:val="24"/>
        </w:rPr>
        <w:t xml:space="preserve">The air is </w:t>
      </w:r>
      <w:r w:rsidRPr="009E7F4C" w:rsidR="000552DA">
        <w:rPr>
          <w:rFonts w:cstheme="minorHAnsi"/>
          <w:sz w:val="24"/>
          <w:szCs w:val="24"/>
        </w:rPr>
        <w:t>smoky,</w:t>
      </w:r>
      <w:r w:rsidRPr="009E7F4C">
        <w:rPr>
          <w:rFonts w:cstheme="minorHAnsi"/>
          <w:sz w:val="24"/>
          <w:szCs w:val="24"/>
        </w:rPr>
        <w:t xml:space="preserve"> and I </w:t>
      </w:r>
      <w:r w:rsidR="000552DA">
        <w:rPr>
          <w:rFonts w:cstheme="minorHAnsi"/>
          <w:sz w:val="24"/>
          <w:szCs w:val="24"/>
        </w:rPr>
        <w:t>catch</w:t>
      </w:r>
      <w:r w:rsidRPr="009E7F4C">
        <w:rPr>
          <w:rFonts w:cstheme="minorHAnsi"/>
          <w:sz w:val="24"/>
          <w:szCs w:val="24"/>
        </w:rPr>
        <w:t xml:space="preserve"> a heavy whiff of </w:t>
      </w:r>
      <w:proofErr w:type="spellStart"/>
      <w:r w:rsidRPr="009E7F4C">
        <w:rPr>
          <w:rFonts w:cstheme="minorHAnsi"/>
          <w:sz w:val="24"/>
          <w:szCs w:val="24"/>
        </w:rPr>
        <w:t>voopus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hundred or so patrons in the room are mostly human</w:t>
      </w:r>
      <w:r w:rsidR="000552DA">
        <w:rPr>
          <w:rFonts w:cstheme="minorHAnsi"/>
          <w:sz w:val="24"/>
          <w:szCs w:val="24"/>
        </w:rPr>
        <w:t>.</w:t>
      </w:r>
      <w:r w:rsidRPr="009E7F4C">
        <w:rPr>
          <w:rFonts w:cstheme="minorHAnsi"/>
          <w:sz w:val="24"/>
          <w:szCs w:val="24"/>
        </w:rPr>
        <w:t xml:space="preserve"> I pick out a couple of Andosian mercenaries sitting at the bar along the far wall, three Veeni, even a Nokkran.</w:t>
      </w:r>
      <w:r w:rsidR="0071681A">
        <w:rPr>
          <w:rFonts w:cstheme="minorHAnsi"/>
          <w:sz w:val="24"/>
          <w:szCs w:val="24"/>
        </w:rPr>
        <w:t xml:space="preserve"> </w:t>
      </w:r>
      <w:r w:rsidRPr="009E7F4C">
        <w:rPr>
          <w:rFonts w:cstheme="minorHAnsi"/>
          <w:sz w:val="24"/>
          <w:szCs w:val="24"/>
        </w:rPr>
        <w:t>I’m surprised to see one here.</w:t>
      </w:r>
      <w:r w:rsidR="0071681A">
        <w:rPr>
          <w:rFonts w:cstheme="minorHAnsi"/>
          <w:sz w:val="24"/>
          <w:szCs w:val="24"/>
        </w:rPr>
        <w:t xml:space="preserve"> </w:t>
      </w:r>
      <w:r w:rsidRPr="009E7F4C">
        <w:rPr>
          <w:rFonts w:cstheme="minorHAnsi"/>
          <w:sz w:val="24"/>
          <w:szCs w:val="24"/>
        </w:rPr>
        <w:t>It wasn’t too long ago that our races were trying to wipe each other out.</w:t>
      </w:r>
      <w:r w:rsidR="0071681A">
        <w:rPr>
          <w:rFonts w:cstheme="minorHAnsi"/>
          <w:sz w:val="24"/>
          <w:szCs w:val="24"/>
        </w:rPr>
        <w:t xml:space="preserve"> </w:t>
      </w:r>
      <w:r w:rsidR="000552DA">
        <w:rPr>
          <w:rFonts w:cstheme="minorHAnsi"/>
          <w:sz w:val="24"/>
          <w:szCs w:val="24"/>
        </w:rPr>
        <w:t>It’s why I was in a sleeping tube two days ago.</w:t>
      </w:r>
    </w:p>
    <w:p w:rsidR="00176DAF" w:rsidP="76EBA65A" w:rsidRDefault="007F0EEA" w14:paraId="42D722DC" w14:textId="62D61F39">
      <w:pPr>
        <w:spacing w:after="0"/>
        <w:ind w:firstLine="360"/>
        <w:rPr>
          <w:rFonts w:cs="Calibri" w:cstheme="minorAscii"/>
          <w:sz w:val="24"/>
          <w:szCs w:val="24"/>
        </w:rPr>
      </w:pPr>
      <w:r w:rsidRPr="76EBA65A" w:rsidR="76EBA65A">
        <w:rPr>
          <w:rFonts w:cs="Calibri" w:cstheme="minorAscii"/>
          <w:sz w:val="24"/>
          <w:szCs w:val="24"/>
        </w:rPr>
        <w:t xml:space="preserve">A few eyes swivel in our direction, size us up, and </w:t>
      </w:r>
      <w:del w:author="Gary Smailes" w:date="2024-03-11T14:48:57.51Z" w:id="1751804143">
        <w:r w:rsidRPr="76EBA65A" w:rsidDel="76EBA65A">
          <w:rPr>
            <w:rFonts w:cs="Calibri" w:cstheme="minorAscii"/>
            <w:sz w:val="24"/>
            <w:szCs w:val="24"/>
          </w:rPr>
          <w:delText xml:space="preserve">then </w:delText>
        </w:r>
      </w:del>
      <w:r w:rsidRPr="76EBA65A" w:rsidR="76EBA65A">
        <w:rPr>
          <w:rFonts w:cs="Calibri" w:cstheme="minorAscii"/>
          <w:sz w:val="24"/>
          <w:szCs w:val="24"/>
        </w:rPr>
        <w:t xml:space="preserve">return to their drinks, stories, black-market deals, and job interviews. Bucky and I separate, and I find an open stool at the end of the bar. The seat is covered with vomit. I </w:t>
      </w:r>
      <w:r w:rsidRPr="76EBA65A" w:rsidR="76EBA65A">
        <w:rPr>
          <w:rFonts w:cs="Calibri" w:cstheme="minorAscii"/>
          <w:sz w:val="24"/>
          <w:szCs w:val="24"/>
        </w:rPr>
        <w:t>hook</w:t>
      </w:r>
      <w:r w:rsidRPr="76EBA65A" w:rsidR="76EBA65A">
        <w:rPr>
          <w:rFonts w:cs="Calibri" w:cstheme="minorAscii"/>
          <w:sz w:val="24"/>
          <w:szCs w:val="24"/>
        </w:rPr>
        <w:t xml:space="preserve"> my foot around a leg and push it away. The metal feet </w:t>
      </w:r>
      <w:r w:rsidRPr="76EBA65A" w:rsidR="76EBA65A">
        <w:rPr>
          <w:rFonts w:cs="Calibri" w:cstheme="minorAscii"/>
          <w:sz w:val="24"/>
          <w:szCs w:val="24"/>
        </w:rPr>
        <w:t>scrape</w:t>
      </w:r>
      <w:del w:author="Gary Smailes" w:date="2024-03-11T14:49:13.07Z" w:id="264070236">
        <w:r w:rsidRPr="76EBA65A" w:rsidDel="76EBA65A">
          <w:rPr>
            <w:rFonts w:cs="Calibri" w:cstheme="minorAscii"/>
            <w:sz w:val="24"/>
            <w:szCs w:val="24"/>
          </w:rPr>
          <w:delText>s</w:delText>
        </w:r>
      </w:del>
      <w:r w:rsidRPr="76EBA65A" w:rsidR="76EBA65A">
        <w:rPr>
          <w:rFonts w:cs="Calibri" w:cstheme="minorAscii"/>
          <w:sz w:val="24"/>
          <w:szCs w:val="24"/>
        </w:rPr>
        <w:t xml:space="preserve"> against the plated flooring. The bartender, a grizzled old man who looks as if he traded most of his body parts for robot replacements, glances up from wiping a glass. He </w:t>
      </w:r>
      <w:r w:rsidRPr="76EBA65A" w:rsidR="76EBA65A">
        <w:rPr>
          <w:rFonts w:cs="Calibri" w:cstheme="minorAscii"/>
          <w:sz w:val="24"/>
          <w:szCs w:val="24"/>
        </w:rPr>
        <w:t>doesn’t</w:t>
      </w:r>
      <w:r w:rsidRPr="76EBA65A" w:rsidR="76EBA65A">
        <w:rPr>
          <w:rFonts w:cs="Calibri" w:cstheme="minorAscii"/>
          <w:sz w:val="24"/>
          <w:szCs w:val="24"/>
        </w:rPr>
        <w:t xml:space="preserve"> move in my direction. I know </w:t>
      </w:r>
      <w:r w:rsidRPr="76EBA65A" w:rsidR="76EBA65A">
        <w:rPr>
          <w:rFonts w:cs="Calibri" w:cstheme="minorAscii"/>
          <w:sz w:val="24"/>
          <w:szCs w:val="24"/>
        </w:rPr>
        <w:t>what’s</w:t>
      </w:r>
      <w:r w:rsidRPr="76EBA65A" w:rsidR="76EBA65A">
        <w:rPr>
          <w:rFonts w:cs="Calibri" w:cstheme="minorAscii"/>
          <w:sz w:val="24"/>
          <w:szCs w:val="24"/>
        </w:rPr>
        <w:t xml:space="preserve"> next and dip a hand into my pocket.</w:t>
      </w:r>
    </w:p>
    <w:p w:rsidR="00176DAF" w:rsidP="00176DAF" w:rsidRDefault="007F0EEA" w14:paraId="725D6617" w14:textId="4820AEA2">
      <w:pPr>
        <w:spacing w:after="0"/>
        <w:ind w:firstLine="360"/>
        <w:rPr>
          <w:rFonts w:cstheme="minorHAnsi"/>
          <w:sz w:val="24"/>
          <w:szCs w:val="24"/>
        </w:rPr>
      </w:pPr>
      <w:r w:rsidRPr="009E7F4C">
        <w:rPr>
          <w:rFonts w:cstheme="minorHAnsi"/>
          <w:sz w:val="24"/>
          <w:szCs w:val="24"/>
        </w:rPr>
        <w:t xml:space="preserve">“That’s my seat,” a tinny voice says behind me, followed by the squawk of a mechanical translator that </w:t>
      </w:r>
      <w:r w:rsidR="00C77B95">
        <w:rPr>
          <w:rFonts w:cstheme="minorHAnsi"/>
          <w:sz w:val="24"/>
          <w:szCs w:val="24"/>
        </w:rPr>
        <w:t>doesn’t understand most of what was said.</w:t>
      </w:r>
      <w:r w:rsidR="0071681A">
        <w:rPr>
          <w:rFonts w:cstheme="minorHAnsi"/>
          <w:sz w:val="24"/>
          <w:szCs w:val="24"/>
        </w:rPr>
        <w:t xml:space="preserve"> </w:t>
      </w:r>
    </w:p>
    <w:p w:rsidR="00176DAF" w:rsidP="00176DAF" w:rsidRDefault="007F0EEA" w14:paraId="391B3199" w14:textId="5D58961B">
      <w:pPr>
        <w:spacing w:after="0"/>
        <w:ind w:firstLine="360"/>
        <w:rPr>
          <w:rFonts w:cstheme="minorHAnsi"/>
          <w:sz w:val="24"/>
          <w:szCs w:val="24"/>
        </w:rPr>
      </w:pPr>
      <w:r w:rsidRPr="009E7F4C">
        <w:rPr>
          <w:rFonts w:cstheme="minorHAnsi"/>
          <w:sz w:val="24"/>
          <w:szCs w:val="24"/>
        </w:rPr>
        <w:t>I look over my shoulder.</w:t>
      </w:r>
      <w:r w:rsidR="0071681A">
        <w:rPr>
          <w:rFonts w:cstheme="minorHAnsi"/>
          <w:sz w:val="24"/>
          <w:szCs w:val="24"/>
        </w:rPr>
        <w:t xml:space="preserve"> </w:t>
      </w:r>
      <w:r w:rsidRPr="009E7F4C">
        <w:rPr>
          <w:rFonts w:cstheme="minorHAnsi"/>
          <w:sz w:val="24"/>
          <w:szCs w:val="24"/>
        </w:rPr>
        <w:t>The owner of the voice and translator doesn’t need a stool.</w:t>
      </w:r>
      <w:r w:rsidR="0071681A">
        <w:rPr>
          <w:rFonts w:cstheme="minorHAnsi"/>
          <w:sz w:val="24"/>
          <w:szCs w:val="24"/>
        </w:rPr>
        <w:t xml:space="preserve"> </w:t>
      </w:r>
      <w:r w:rsidRPr="009E7F4C">
        <w:rPr>
          <w:rFonts w:cstheme="minorHAnsi"/>
          <w:sz w:val="24"/>
          <w:szCs w:val="24"/>
        </w:rPr>
        <w:t xml:space="preserve">Nokkrans don’t have legs, just </w:t>
      </w:r>
      <w:r w:rsidRPr="009E7F4C" w:rsidR="000552DA">
        <w:rPr>
          <w:rFonts w:cstheme="minorHAnsi"/>
          <w:sz w:val="24"/>
          <w:szCs w:val="24"/>
        </w:rPr>
        <w:t>seven-foot-tall</w:t>
      </w:r>
      <w:r w:rsidRPr="009E7F4C">
        <w:rPr>
          <w:rFonts w:cstheme="minorHAnsi"/>
          <w:sz w:val="24"/>
          <w:szCs w:val="24"/>
        </w:rPr>
        <w:t xml:space="preserve"> blobs with coarse hair, bulbous red eyes, stumpy arms, and brains the size of </w:t>
      </w:r>
      <w:r w:rsidR="004C164C">
        <w:rPr>
          <w:rFonts w:cstheme="minorHAnsi"/>
          <w:sz w:val="24"/>
          <w:szCs w:val="24"/>
        </w:rPr>
        <w:t>my fist</w:t>
      </w:r>
      <w:r w:rsidRPr="009E7F4C">
        <w:rPr>
          <w:rFonts w:cstheme="minorHAnsi"/>
          <w:sz w:val="24"/>
          <w:szCs w:val="24"/>
        </w:rPr>
        <w:t>.</w:t>
      </w:r>
      <w:r w:rsidR="0071681A">
        <w:rPr>
          <w:rFonts w:cstheme="minorHAnsi"/>
          <w:sz w:val="24"/>
          <w:szCs w:val="24"/>
        </w:rPr>
        <w:t xml:space="preserve"> </w:t>
      </w:r>
      <w:r w:rsidR="000552DA">
        <w:rPr>
          <w:rFonts w:cstheme="minorHAnsi"/>
          <w:sz w:val="24"/>
          <w:szCs w:val="24"/>
        </w:rPr>
        <w:t xml:space="preserve">Brains, plural. </w:t>
      </w:r>
      <w:r w:rsidR="004C164C">
        <w:rPr>
          <w:rFonts w:cstheme="minorHAnsi"/>
          <w:sz w:val="24"/>
          <w:szCs w:val="24"/>
        </w:rPr>
        <w:t>Twelve</w:t>
      </w:r>
      <w:r w:rsidR="000552DA">
        <w:rPr>
          <w:rFonts w:cstheme="minorHAnsi"/>
          <w:sz w:val="24"/>
          <w:szCs w:val="24"/>
        </w:rPr>
        <w:t xml:space="preserve"> of them.</w:t>
      </w:r>
      <w:r w:rsidR="004C164C">
        <w:rPr>
          <w:rFonts w:cstheme="minorHAnsi"/>
          <w:sz w:val="24"/>
          <w:szCs w:val="24"/>
        </w:rPr>
        <w:t xml:space="preserve"> Most Nokkrans don’t use all twelve at the same time, but the few who do are smarter than humans and have territorial aspirations. </w:t>
      </w:r>
      <w:r w:rsidR="000552DA">
        <w:rPr>
          <w:rFonts w:cstheme="minorHAnsi"/>
          <w:sz w:val="24"/>
          <w:szCs w:val="24"/>
        </w:rPr>
        <w:t xml:space="preserve">Nokkrans are weird. </w:t>
      </w:r>
      <w:r w:rsidR="004C164C">
        <w:rPr>
          <w:rFonts w:cstheme="minorHAnsi"/>
          <w:sz w:val="24"/>
          <w:szCs w:val="24"/>
        </w:rPr>
        <w:t>Just</w:t>
      </w:r>
      <w:r w:rsidR="000552DA">
        <w:rPr>
          <w:rFonts w:cstheme="minorHAnsi"/>
          <w:sz w:val="24"/>
          <w:szCs w:val="24"/>
        </w:rPr>
        <w:t xml:space="preserve"> d</w:t>
      </w:r>
      <w:r w:rsidRPr="009E7F4C">
        <w:rPr>
          <w:rFonts w:cstheme="minorHAnsi"/>
          <w:sz w:val="24"/>
          <w:szCs w:val="24"/>
        </w:rPr>
        <w:t>on’t get the</w:t>
      </w:r>
      <w:r w:rsidR="004C164C">
        <w:rPr>
          <w:rFonts w:cstheme="minorHAnsi"/>
          <w:sz w:val="24"/>
          <w:szCs w:val="24"/>
        </w:rPr>
        <w:t xml:space="preserve"> average ones</w:t>
      </w:r>
      <w:r w:rsidRPr="009E7F4C">
        <w:rPr>
          <w:rFonts w:cstheme="minorHAnsi"/>
          <w:sz w:val="24"/>
          <w:szCs w:val="24"/>
        </w:rPr>
        <w:t xml:space="preserve"> mad.</w:t>
      </w:r>
      <w:r w:rsidR="0071681A">
        <w:rPr>
          <w:rFonts w:cstheme="minorHAnsi"/>
          <w:sz w:val="24"/>
          <w:szCs w:val="24"/>
        </w:rPr>
        <w:t xml:space="preserve"> </w:t>
      </w:r>
      <w:r w:rsidRPr="009E7F4C">
        <w:rPr>
          <w:rFonts w:cstheme="minorHAnsi"/>
          <w:sz w:val="24"/>
          <w:szCs w:val="24"/>
        </w:rPr>
        <w:t>Whatever their brains are lacking in intelligence, Nokkrans more than make up for in the production and focus of sheer rage.</w:t>
      </w:r>
      <w:r w:rsidR="0071681A">
        <w:rPr>
          <w:rFonts w:cstheme="minorHAnsi"/>
          <w:sz w:val="24"/>
          <w:szCs w:val="24"/>
        </w:rPr>
        <w:t xml:space="preserve"> </w:t>
      </w:r>
      <w:r w:rsidRPr="009E7F4C">
        <w:rPr>
          <w:rFonts w:cstheme="minorHAnsi"/>
          <w:sz w:val="24"/>
          <w:szCs w:val="24"/>
        </w:rPr>
        <w:t>I turn around and raise my hand with the item from my pocket.</w:t>
      </w:r>
    </w:p>
    <w:p w:rsidR="00176DAF" w:rsidP="76EBA65A" w:rsidRDefault="007F0EEA" w14:paraId="3EB6EA35" w14:textId="37E17344">
      <w:pPr>
        <w:spacing w:after="0"/>
        <w:ind w:firstLine="360"/>
        <w:rPr>
          <w:del w:author="Gary Smailes" w:date="2024-03-11T14:50:19.664Z" w:id="50304158"/>
          <w:rFonts w:cs="Calibri" w:cstheme="minorAscii"/>
          <w:sz w:val="24"/>
          <w:szCs w:val="24"/>
        </w:rPr>
      </w:pPr>
      <w:r w:rsidRPr="76EBA65A" w:rsidR="76EBA65A">
        <w:rPr>
          <w:rFonts w:cs="Calibri" w:cstheme="minorAscii"/>
          <w:sz w:val="24"/>
          <w:szCs w:val="24"/>
        </w:rPr>
        <w:t>I shake it. It rattles.</w:t>
      </w:r>
      <w:ins w:author="Gary Smailes" w:date="2024-03-11T14:50:20.187Z" w:id="1020034929">
        <w:r w:rsidRPr="76EBA65A" w:rsidR="76EBA65A">
          <w:rPr>
            <w:rFonts w:cs="Calibri" w:cstheme="minorAscii"/>
            <w:sz w:val="24"/>
            <w:szCs w:val="24"/>
          </w:rPr>
          <w:t xml:space="preserve"> </w:t>
        </w:r>
      </w:ins>
    </w:p>
    <w:p w:rsidR="00176DAF" w:rsidP="76EBA65A" w:rsidRDefault="007F0EEA" w14:paraId="6861A965" w14:textId="532F81AA">
      <w:pPr>
        <w:spacing w:after="0"/>
        <w:ind w:firstLine="0"/>
        <w:rPr>
          <w:rFonts w:cs="Calibri" w:cstheme="minorAscii"/>
          <w:sz w:val="24"/>
          <w:szCs w:val="24"/>
        </w:rPr>
        <w:pPrChange w:author="Gary Smailes" w:date="2024-03-11T14:50:19.322Z">
          <w:pPr>
            <w:spacing w:after="0"/>
            <w:ind w:firstLine="360"/>
          </w:pPr>
        </w:pPrChange>
      </w:pPr>
      <w:r w:rsidRPr="76EBA65A" w:rsidR="76EBA65A">
        <w:rPr>
          <w:rFonts w:cs="Calibri" w:cstheme="minorAscii"/>
          <w:sz w:val="24"/>
          <w:szCs w:val="24"/>
        </w:rPr>
        <w:t xml:space="preserve">The </w:t>
      </w:r>
      <w:r w:rsidRPr="76EBA65A" w:rsidR="76EBA65A">
        <w:rPr>
          <w:rFonts w:cs="Calibri" w:cstheme="minorAscii"/>
          <w:sz w:val="24"/>
          <w:szCs w:val="24"/>
        </w:rPr>
        <w:t>Nokkran’s</w:t>
      </w:r>
      <w:r w:rsidRPr="76EBA65A" w:rsidR="76EBA65A">
        <w:rPr>
          <w:rFonts w:cs="Calibri" w:cstheme="minorAscii"/>
          <w:sz w:val="24"/>
          <w:szCs w:val="24"/>
        </w:rPr>
        <w:t xml:space="preserve"> eyes flare wide open.</w:t>
      </w:r>
    </w:p>
    <w:p w:rsidR="00176DAF" w:rsidP="00176DAF" w:rsidRDefault="007F0EEA" w14:paraId="436DF5D3" w14:textId="77777777">
      <w:pPr>
        <w:spacing w:after="0"/>
        <w:ind w:firstLine="360"/>
        <w:rPr>
          <w:rFonts w:cstheme="minorHAnsi"/>
          <w:sz w:val="24"/>
          <w:szCs w:val="24"/>
        </w:rPr>
      </w:pPr>
      <w:r w:rsidRPr="009E7F4C">
        <w:rPr>
          <w:rFonts w:cstheme="minorHAnsi"/>
          <w:sz w:val="24"/>
          <w:szCs w:val="24"/>
        </w:rPr>
        <w:t>“Super Pez?” I ask, offering one of the super-sweet sugar candies.</w:t>
      </w:r>
    </w:p>
    <w:p w:rsidR="00176DAF" w:rsidP="76EBA65A" w:rsidRDefault="007F0EEA" w14:paraId="7F58FC6A" w14:textId="3191DFC0">
      <w:pPr>
        <w:spacing w:after="0"/>
        <w:ind w:firstLine="360"/>
        <w:rPr>
          <w:rFonts w:cs="Calibri" w:cstheme="minorAscii"/>
          <w:sz w:val="24"/>
          <w:szCs w:val="24"/>
        </w:rPr>
      </w:pPr>
      <w:r w:rsidRPr="76EBA65A" w:rsidR="76EBA65A">
        <w:rPr>
          <w:rFonts w:cs="Calibri" w:cstheme="minorAscii"/>
          <w:sz w:val="24"/>
          <w:szCs w:val="24"/>
        </w:rPr>
        <w:t xml:space="preserve">The </w:t>
      </w:r>
      <w:r w:rsidRPr="76EBA65A" w:rsidR="76EBA65A">
        <w:rPr>
          <w:rFonts w:cs="Calibri" w:cstheme="minorAscii"/>
          <w:sz w:val="24"/>
          <w:szCs w:val="24"/>
        </w:rPr>
        <w:t>Nokkran’s</w:t>
      </w:r>
      <w:r w:rsidRPr="76EBA65A" w:rsidR="76EBA65A">
        <w:rPr>
          <w:rFonts w:cs="Calibri" w:cstheme="minorAscii"/>
          <w:sz w:val="24"/>
          <w:szCs w:val="24"/>
        </w:rPr>
        <w:t xml:space="preserve"> head bounces up and down in its version of a vigorous nod.</w:t>
      </w:r>
      <w:r w:rsidRPr="76EBA65A" w:rsidR="76EBA65A">
        <w:rPr>
          <w:rFonts w:cs="Calibri" w:cstheme="minorAscii"/>
          <w:sz w:val="24"/>
          <w:szCs w:val="24"/>
        </w:rPr>
        <w:t xml:space="preserve"> </w:t>
      </w:r>
      <w:r w:rsidRPr="76EBA65A" w:rsidR="76EBA65A">
        <w:rPr>
          <w:rFonts w:cs="Calibri" w:cstheme="minorAscii"/>
          <w:sz w:val="24"/>
          <w:szCs w:val="24"/>
        </w:rPr>
        <w:t>Nokkrans</w:t>
      </w:r>
      <w:r w:rsidRPr="76EBA65A" w:rsidR="76EBA65A">
        <w:rPr>
          <w:rFonts w:cs="Calibri" w:cstheme="minorAscii"/>
          <w:sz w:val="24"/>
          <w:szCs w:val="24"/>
        </w:rPr>
        <w:t xml:space="preserve"> </w:t>
      </w:r>
      <w:r w:rsidRPr="76EBA65A" w:rsidR="76EBA65A">
        <w:rPr>
          <w:rFonts w:cs="Calibri" w:cstheme="minorAscii"/>
          <w:sz w:val="24"/>
          <w:szCs w:val="24"/>
        </w:rPr>
        <w:t>don’t</w:t>
      </w:r>
      <w:r w:rsidRPr="76EBA65A" w:rsidR="76EBA65A">
        <w:rPr>
          <w:rFonts w:cs="Calibri" w:cstheme="minorAscii"/>
          <w:sz w:val="24"/>
          <w:szCs w:val="24"/>
        </w:rPr>
        <w:t xml:space="preserve"> metabolize sugar like humans.</w:t>
      </w:r>
      <w:r w:rsidRPr="76EBA65A" w:rsidR="76EBA65A">
        <w:rPr>
          <w:rFonts w:cs="Calibri" w:cstheme="minorAscii"/>
          <w:sz w:val="24"/>
          <w:szCs w:val="24"/>
        </w:rPr>
        <w:t xml:space="preserve"> </w:t>
      </w:r>
      <w:r w:rsidRPr="76EBA65A" w:rsidR="76EBA65A">
        <w:rPr>
          <w:rFonts w:cs="Calibri" w:cstheme="minorAscii"/>
          <w:sz w:val="24"/>
          <w:szCs w:val="24"/>
        </w:rPr>
        <w:t>Inge</w:t>
      </w:r>
      <w:commentRangeStart w:id="996717845"/>
      <w:r w:rsidRPr="76EBA65A" w:rsidR="76EBA65A">
        <w:rPr>
          <w:rFonts w:cs="Calibri" w:cstheme="minorAscii"/>
          <w:sz w:val="24"/>
          <w:szCs w:val="24"/>
        </w:rPr>
        <w:t xml:space="preserve">sting </w:t>
      </w:r>
      <w:r w:rsidRPr="76EBA65A" w:rsidR="76EBA65A">
        <w:rPr>
          <w:rFonts w:cs="Calibri" w:cstheme="minorAscii"/>
          <w:sz w:val="24"/>
          <w:szCs w:val="24"/>
        </w:rPr>
        <w:t>small amounts</w:t>
      </w:r>
      <w:r w:rsidRPr="76EBA65A" w:rsidR="76EBA65A">
        <w:rPr>
          <w:rFonts w:cs="Calibri" w:cstheme="minorAscii"/>
          <w:sz w:val="24"/>
          <w:szCs w:val="24"/>
        </w:rPr>
        <w:t xml:space="preserve"> of sugar induce waves of pleasure for them</w:t>
      </w:r>
      <w:r w:rsidRPr="76EBA65A" w:rsidR="76EBA65A">
        <w:rPr>
          <w:rFonts w:cs="Calibri" w:cstheme="minorAscii"/>
          <w:sz w:val="24"/>
          <w:szCs w:val="24"/>
        </w:rPr>
        <w:t xml:space="preserve">. A Super Pez </w:t>
      </w:r>
      <w:r w:rsidRPr="76EBA65A" w:rsidR="76EBA65A">
        <w:rPr>
          <w:rFonts w:cs="Calibri" w:cstheme="minorAscii"/>
          <w:sz w:val="24"/>
          <w:szCs w:val="24"/>
        </w:rPr>
        <w:t>isn’t</w:t>
      </w:r>
      <w:r w:rsidRPr="76EBA65A" w:rsidR="76EBA65A">
        <w:rPr>
          <w:rFonts w:cs="Calibri" w:cstheme="minorAscii"/>
          <w:sz w:val="24"/>
          <w:szCs w:val="24"/>
        </w:rPr>
        <w:t xml:space="preserve"> a small amount of sugar. To a </w:t>
      </w:r>
      <w:r w:rsidRPr="76EBA65A" w:rsidR="76EBA65A">
        <w:rPr>
          <w:rFonts w:cs="Calibri" w:cstheme="minorAscii"/>
          <w:sz w:val="24"/>
          <w:szCs w:val="24"/>
        </w:rPr>
        <w:t>Nokkran</w:t>
      </w:r>
      <w:r w:rsidRPr="76EBA65A" w:rsidR="76EBA65A">
        <w:rPr>
          <w:rFonts w:cs="Calibri" w:cstheme="minorAscii"/>
          <w:sz w:val="24"/>
          <w:szCs w:val="24"/>
        </w:rPr>
        <w:t>, a</w:t>
      </w:r>
      <w:r w:rsidRPr="76EBA65A" w:rsidR="76EBA65A">
        <w:rPr>
          <w:rFonts w:cs="Calibri" w:cstheme="minorAscii"/>
          <w:sz w:val="24"/>
          <w:szCs w:val="24"/>
        </w:rPr>
        <w:t xml:space="preserve"> Super Pez is </w:t>
      </w:r>
      <w:r w:rsidRPr="76EBA65A" w:rsidR="76EBA65A">
        <w:rPr>
          <w:rFonts w:cs="Calibri" w:cstheme="minorAscii"/>
          <w:sz w:val="24"/>
          <w:szCs w:val="24"/>
        </w:rPr>
        <w:t>the equivalent of</w:t>
      </w:r>
      <w:r w:rsidRPr="76EBA65A" w:rsidR="76EBA65A">
        <w:rPr>
          <w:rFonts w:cs="Calibri" w:cstheme="minorAscii"/>
          <w:sz w:val="24"/>
          <w:szCs w:val="24"/>
        </w:rPr>
        <w:t xml:space="preserve"> ten orgasms in a row.</w:t>
      </w:r>
      <w:r w:rsidRPr="76EBA65A" w:rsidR="76EBA65A">
        <w:rPr>
          <w:rFonts w:cs="Calibri" w:cstheme="minorAscii"/>
          <w:sz w:val="24"/>
          <w:szCs w:val="24"/>
        </w:rPr>
        <w:t xml:space="preserve"> </w:t>
      </w:r>
      <w:r w:rsidRPr="76EBA65A" w:rsidR="76EBA65A">
        <w:rPr>
          <w:rFonts w:cs="Calibri" w:cstheme="minorAscii"/>
          <w:sz w:val="24"/>
          <w:szCs w:val="24"/>
        </w:rPr>
        <w:t>Lucky fucking the</w:t>
      </w:r>
      <w:commentRangeEnd w:id="996717845"/>
      <w:r>
        <w:rPr>
          <w:rStyle w:val="CommentReference"/>
        </w:rPr>
        <w:commentReference w:id="996717845"/>
      </w:r>
      <w:r w:rsidRPr="76EBA65A" w:rsidR="76EBA65A">
        <w:rPr>
          <w:rFonts w:cs="Calibri" w:cstheme="minorAscii"/>
          <w:sz w:val="24"/>
          <w:szCs w:val="24"/>
        </w:rPr>
        <w:t>m.</w:t>
      </w:r>
      <w:r w:rsidRPr="76EBA65A" w:rsidR="76EBA65A">
        <w:rPr>
          <w:rFonts w:cs="Calibri" w:cstheme="minorAscii"/>
          <w:sz w:val="24"/>
          <w:szCs w:val="24"/>
        </w:rPr>
        <w:t xml:space="preserve"> </w:t>
      </w:r>
      <w:r w:rsidRPr="76EBA65A" w:rsidR="76EBA65A">
        <w:rPr>
          <w:rFonts w:cs="Calibri" w:cstheme="minorAscii"/>
          <w:sz w:val="24"/>
          <w:szCs w:val="24"/>
        </w:rPr>
        <w:t>I click the dispenser once</w:t>
      </w:r>
      <w:r w:rsidRPr="76EBA65A" w:rsidR="76EBA65A">
        <w:rPr>
          <w:rFonts w:cs="Calibri" w:cstheme="minorAscii"/>
          <w:sz w:val="24"/>
          <w:szCs w:val="24"/>
        </w:rPr>
        <w:t>. T</w:t>
      </w:r>
      <w:r w:rsidRPr="76EBA65A" w:rsidR="76EBA65A">
        <w:rPr>
          <w:rFonts w:cs="Calibri" w:cstheme="minorAscii"/>
          <w:sz w:val="24"/>
          <w:szCs w:val="24"/>
        </w:rPr>
        <w:t xml:space="preserve">he plastic head – a Mall Security droid, I said they advertised everywhere – tips back and pops a small Super Pez tablet into the </w:t>
      </w:r>
      <w:r w:rsidRPr="76EBA65A" w:rsidR="76EBA65A">
        <w:rPr>
          <w:rFonts w:cs="Calibri" w:cstheme="minorAscii"/>
          <w:sz w:val="24"/>
          <w:szCs w:val="24"/>
        </w:rPr>
        <w:t>Nokkran’s</w:t>
      </w:r>
      <w:r w:rsidRPr="76EBA65A" w:rsidR="76EBA65A">
        <w:rPr>
          <w:rFonts w:cs="Calibri" w:cstheme="minorAscii"/>
          <w:sz w:val="24"/>
          <w:szCs w:val="24"/>
        </w:rPr>
        <w:t xml:space="preserve"> greedy palm.</w:t>
      </w:r>
      <w:r w:rsidRPr="76EBA65A" w:rsidR="76EBA65A">
        <w:rPr>
          <w:rFonts w:cs="Calibri" w:cstheme="minorAscii"/>
          <w:sz w:val="24"/>
          <w:szCs w:val="24"/>
        </w:rPr>
        <w:t xml:space="preserve"> </w:t>
      </w:r>
      <w:r w:rsidRPr="76EBA65A" w:rsidR="76EBA65A">
        <w:rPr>
          <w:rFonts w:cs="Calibri" w:cstheme="minorAscii"/>
          <w:sz w:val="24"/>
          <w:szCs w:val="24"/>
        </w:rPr>
        <w:t xml:space="preserve">The alien slurps it up and waddles off in glucose heaven. </w:t>
      </w:r>
    </w:p>
    <w:p w:rsidR="00176DAF" w:rsidP="00176DAF" w:rsidRDefault="007F0EEA" w14:paraId="711C0DDC" w14:textId="77777777">
      <w:pPr>
        <w:spacing w:after="0"/>
        <w:ind w:firstLine="360"/>
        <w:rPr>
          <w:rFonts w:cstheme="minorHAnsi"/>
          <w:sz w:val="24"/>
          <w:szCs w:val="24"/>
        </w:rPr>
      </w:pPr>
      <w:r w:rsidRPr="009E7F4C">
        <w:rPr>
          <w:rFonts w:cstheme="minorHAnsi"/>
          <w:sz w:val="24"/>
          <w:szCs w:val="24"/>
        </w:rPr>
        <w:t>The bartender is shaking his head when I turn around.</w:t>
      </w:r>
      <w:r w:rsidR="0071681A">
        <w:rPr>
          <w:rFonts w:cstheme="minorHAnsi"/>
          <w:sz w:val="24"/>
          <w:szCs w:val="24"/>
        </w:rPr>
        <w:t xml:space="preserve"> </w:t>
      </w:r>
      <w:r w:rsidRPr="009E7F4C">
        <w:rPr>
          <w:rFonts w:cstheme="minorHAnsi"/>
          <w:sz w:val="24"/>
          <w:szCs w:val="24"/>
        </w:rPr>
        <w:t>“First time I’ve ever seen someone bribe a Nokkran.”</w:t>
      </w:r>
    </w:p>
    <w:p w:rsidR="00176DAF" w:rsidP="00176DAF" w:rsidRDefault="007F0EEA" w14:paraId="062DFF33" w14:textId="77777777">
      <w:pPr>
        <w:spacing w:after="0"/>
        <w:ind w:firstLine="360"/>
        <w:rPr>
          <w:rFonts w:cstheme="minorHAnsi"/>
          <w:sz w:val="24"/>
          <w:szCs w:val="24"/>
        </w:rPr>
      </w:pPr>
      <w:r w:rsidRPr="009E7F4C">
        <w:rPr>
          <w:rFonts w:cstheme="minorHAnsi"/>
          <w:sz w:val="24"/>
          <w:szCs w:val="24"/>
        </w:rPr>
        <w:t>“It wasn’t a bribe.</w:t>
      </w:r>
      <w:r w:rsidR="0071681A">
        <w:rPr>
          <w:rFonts w:cstheme="minorHAnsi"/>
          <w:sz w:val="24"/>
          <w:szCs w:val="24"/>
        </w:rPr>
        <w:t xml:space="preserve"> </w:t>
      </w:r>
      <w:r w:rsidRPr="009E7F4C">
        <w:rPr>
          <w:rFonts w:cstheme="minorHAnsi"/>
          <w:sz w:val="24"/>
          <w:szCs w:val="24"/>
        </w:rPr>
        <w:t>Payment for the stool.”</w:t>
      </w:r>
    </w:p>
    <w:p w:rsidR="00176DAF" w:rsidP="00176DAF" w:rsidRDefault="007F0EEA" w14:paraId="06E9C6A7" w14:textId="77777777">
      <w:pPr>
        <w:spacing w:after="0"/>
        <w:ind w:firstLine="360"/>
        <w:rPr>
          <w:rFonts w:cstheme="minorHAnsi"/>
          <w:sz w:val="24"/>
          <w:szCs w:val="24"/>
        </w:rPr>
      </w:pPr>
      <w:r w:rsidRPr="009E7F4C">
        <w:rPr>
          <w:rFonts w:cstheme="minorHAnsi"/>
          <w:sz w:val="24"/>
          <w:szCs w:val="24"/>
        </w:rPr>
        <w:lastRenderedPageBreak/>
        <w:t>“What can I get you?”</w:t>
      </w:r>
    </w:p>
    <w:p w:rsidR="00176DAF" w:rsidP="00176DAF" w:rsidRDefault="007F0EEA" w14:paraId="4E31DB3A" w14:textId="77777777">
      <w:pPr>
        <w:spacing w:after="0"/>
        <w:ind w:firstLine="360"/>
        <w:rPr>
          <w:rFonts w:cstheme="minorHAnsi"/>
          <w:sz w:val="24"/>
          <w:szCs w:val="24"/>
        </w:rPr>
      </w:pPr>
      <w:r w:rsidRPr="009E7F4C">
        <w:rPr>
          <w:rFonts w:cstheme="minorHAnsi"/>
          <w:sz w:val="24"/>
          <w:szCs w:val="24"/>
        </w:rPr>
        <w:t>“Spaceball players.”</w:t>
      </w:r>
    </w:p>
    <w:p w:rsidR="00176DAF" w:rsidP="00176DAF" w:rsidRDefault="007F0EEA" w14:paraId="3F60D9A6" w14:textId="77777777">
      <w:pPr>
        <w:spacing w:after="0"/>
        <w:ind w:firstLine="360"/>
        <w:rPr>
          <w:rFonts w:cstheme="minorHAnsi"/>
          <w:sz w:val="24"/>
          <w:szCs w:val="24"/>
        </w:rPr>
      </w:pPr>
      <w:r w:rsidRPr="009E7F4C">
        <w:rPr>
          <w:rFonts w:cstheme="minorHAnsi"/>
          <w:sz w:val="24"/>
          <w:szCs w:val="24"/>
        </w:rPr>
        <w:t>I get a frown in response.</w:t>
      </w:r>
      <w:r w:rsidR="0071681A">
        <w:rPr>
          <w:rFonts w:cstheme="minorHAnsi"/>
          <w:sz w:val="24"/>
          <w:szCs w:val="24"/>
        </w:rPr>
        <w:t xml:space="preserve"> </w:t>
      </w:r>
      <w:r w:rsidRPr="009E7F4C">
        <w:rPr>
          <w:rFonts w:cstheme="minorHAnsi"/>
          <w:sz w:val="24"/>
          <w:szCs w:val="24"/>
        </w:rPr>
        <w:t>“Are you sure you’re in the right place for that?”</w:t>
      </w:r>
    </w:p>
    <w:p w:rsidR="00176DAF" w:rsidP="00176DAF" w:rsidRDefault="007F0EEA" w14:paraId="3D881A42" w14:textId="77777777">
      <w:pPr>
        <w:spacing w:after="0"/>
        <w:ind w:firstLine="360"/>
        <w:rPr>
          <w:rFonts w:cstheme="minorHAnsi"/>
          <w:sz w:val="24"/>
          <w:szCs w:val="24"/>
        </w:rPr>
      </w:pPr>
      <w:r w:rsidRPr="009E7F4C">
        <w:rPr>
          <w:rFonts w:cstheme="minorHAnsi"/>
          <w:sz w:val="24"/>
          <w:szCs w:val="24"/>
        </w:rPr>
        <w:t>“Yep, this is the spot the travel guide said.”</w:t>
      </w:r>
    </w:p>
    <w:p w:rsidR="00176DAF" w:rsidP="00176DAF" w:rsidRDefault="007F0EEA" w14:paraId="0296ED0F" w14:textId="210DBC13">
      <w:pPr>
        <w:spacing w:after="0"/>
        <w:ind w:firstLine="360"/>
        <w:rPr>
          <w:rFonts w:cstheme="minorHAnsi"/>
          <w:sz w:val="24"/>
          <w:szCs w:val="24"/>
        </w:rPr>
      </w:pPr>
      <w:r w:rsidRPr="009E7F4C">
        <w:rPr>
          <w:rFonts w:cstheme="minorHAnsi"/>
          <w:sz w:val="24"/>
          <w:szCs w:val="24"/>
        </w:rPr>
        <w:t>“</w:t>
      </w:r>
      <w:r w:rsidR="00BF6A3F">
        <w:rPr>
          <w:rFonts w:cstheme="minorHAnsi"/>
          <w:sz w:val="24"/>
          <w:szCs w:val="24"/>
        </w:rPr>
        <w:t xml:space="preserve">This isn’t a tourist destination. </w:t>
      </w:r>
      <w:r w:rsidRPr="009E7F4C">
        <w:rPr>
          <w:rFonts w:cstheme="minorHAnsi"/>
          <w:sz w:val="24"/>
          <w:szCs w:val="24"/>
        </w:rPr>
        <w:t>Asking questions in here can get you killed.</w:t>
      </w:r>
      <w:r w:rsidR="0071681A">
        <w:rPr>
          <w:rFonts w:cstheme="minorHAnsi"/>
          <w:sz w:val="24"/>
          <w:szCs w:val="24"/>
        </w:rPr>
        <w:t xml:space="preserve"> </w:t>
      </w:r>
      <w:r w:rsidRPr="009E7F4C">
        <w:rPr>
          <w:rFonts w:cstheme="minorHAnsi"/>
          <w:sz w:val="24"/>
          <w:szCs w:val="24"/>
        </w:rPr>
        <w:t>Or start a brawl.</w:t>
      </w:r>
      <w:r w:rsidR="0071681A">
        <w:rPr>
          <w:rFonts w:cstheme="minorHAnsi"/>
          <w:sz w:val="24"/>
          <w:szCs w:val="24"/>
        </w:rPr>
        <w:t xml:space="preserve"> </w:t>
      </w:r>
      <w:r w:rsidRPr="009E7F4C">
        <w:rPr>
          <w:rFonts w:cstheme="minorHAnsi"/>
          <w:sz w:val="24"/>
          <w:szCs w:val="24"/>
        </w:rPr>
        <w:t xml:space="preserve">I don’t give a shit if you get </w:t>
      </w:r>
      <w:r w:rsidRPr="009E7F4C" w:rsidR="00A049BD">
        <w:rPr>
          <w:rFonts w:cstheme="minorHAnsi"/>
          <w:sz w:val="24"/>
          <w:szCs w:val="24"/>
        </w:rPr>
        <w:t>killed but</w:t>
      </w:r>
      <w:r w:rsidRPr="009E7F4C">
        <w:rPr>
          <w:rFonts w:cstheme="minorHAnsi"/>
          <w:sz w:val="24"/>
          <w:szCs w:val="24"/>
        </w:rPr>
        <w:t xml:space="preserve"> fighting in here is expensive on the furniture.”</w:t>
      </w:r>
    </w:p>
    <w:p w:rsidR="00176DAF" w:rsidP="00176DAF" w:rsidRDefault="007F0EEA" w14:paraId="6F7F1AB8" w14:textId="77777777">
      <w:pPr>
        <w:spacing w:after="0"/>
        <w:ind w:firstLine="360"/>
        <w:rPr>
          <w:rFonts w:cstheme="minorHAnsi"/>
          <w:sz w:val="24"/>
          <w:szCs w:val="24"/>
        </w:rPr>
      </w:pPr>
      <w:r w:rsidRPr="009E7F4C">
        <w:rPr>
          <w:rFonts w:cstheme="minorHAnsi"/>
          <w:sz w:val="24"/>
          <w:szCs w:val="24"/>
        </w:rPr>
        <w:t>I gesture at the bile-covered stool.</w:t>
      </w:r>
      <w:r w:rsidR="0071681A">
        <w:rPr>
          <w:rFonts w:cstheme="minorHAnsi"/>
          <w:sz w:val="24"/>
          <w:szCs w:val="24"/>
        </w:rPr>
        <w:t xml:space="preserve"> </w:t>
      </w:r>
      <w:r w:rsidRPr="009E7F4C">
        <w:rPr>
          <w:rFonts w:cstheme="minorHAnsi"/>
          <w:sz w:val="24"/>
          <w:szCs w:val="24"/>
        </w:rPr>
        <w:t>“Yeah, ‘</w:t>
      </w:r>
      <w:proofErr w:type="spellStart"/>
      <w:r w:rsidRPr="009E7F4C">
        <w:rPr>
          <w:rFonts w:cstheme="minorHAnsi"/>
          <w:sz w:val="24"/>
          <w:szCs w:val="24"/>
        </w:rPr>
        <w:t>cuz</w:t>
      </w:r>
      <w:proofErr w:type="spellEnd"/>
      <w:r w:rsidRPr="009E7F4C">
        <w:rPr>
          <w:rFonts w:cstheme="minorHAnsi"/>
          <w:sz w:val="24"/>
          <w:szCs w:val="24"/>
        </w:rPr>
        <w:t xml:space="preserve"> you’re spending a fortune on the décor.</w:t>
      </w:r>
      <w:r w:rsidR="0071681A">
        <w:rPr>
          <w:rFonts w:cstheme="minorHAnsi"/>
          <w:sz w:val="24"/>
          <w:szCs w:val="24"/>
        </w:rPr>
        <w:t xml:space="preserve"> </w:t>
      </w:r>
      <w:r w:rsidRPr="009E7F4C">
        <w:rPr>
          <w:rFonts w:cstheme="minorHAnsi"/>
          <w:sz w:val="24"/>
          <w:szCs w:val="24"/>
        </w:rPr>
        <w:t>You want to point out somebody to talk to, or am I going to have to wing it?</w:t>
      </w:r>
      <w:r w:rsidR="0071681A">
        <w:rPr>
          <w:rFonts w:cstheme="minorHAnsi"/>
          <w:sz w:val="24"/>
          <w:szCs w:val="24"/>
        </w:rPr>
        <w:t xml:space="preserve"> </w:t>
      </w:r>
      <w:r w:rsidRPr="009E7F4C">
        <w:rPr>
          <w:rFonts w:cstheme="minorHAnsi"/>
          <w:sz w:val="24"/>
          <w:szCs w:val="24"/>
        </w:rPr>
        <w:t>No, don’t answer that.</w:t>
      </w:r>
      <w:r w:rsidR="0071681A">
        <w:rPr>
          <w:rFonts w:cstheme="minorHAnsi"/>
          <w:sz w:val="24"/>
          <w:szCs w:val="24"/>
        </w:rPr>
        <w:t xml:space="preserve"> </w:t>
      </w:r>
      <w:r w:rsidRPr="009E7F4C">
        <w:rPr>
          <w:rFonts w:cstheme="minorHAnsi"/>
          <w:sz w:val="24"/>
          <w:szCs w:val="24"/>
        </w:rPr>
        <w:t>I don’t have time for you.”</w:t>
      </w:r>
      <w:r w:rsidR="0071681A">
        <w:rPr>
          <w:rFonts w:cstheme="minorHAnsi"/>
          <w:sz w:val="24"/>
          <w:szCs w:val="24"/>
        </w:rPr>
        <w:t xml:space="preserve"> </w:t>
      </w:r>
      <w:r w:rsidRPr="009E7F4C">
        <w:rPr>
          <w:rFonts w:cstheme="minorHAnsi"/>
          <w:sz w:val="24"/>
          <w:szCs w:val="24"/>
        </w:rPr>
        <w:t>I put both hands on the bar, push down to test its strength, and then hop on up.</w:t>
      </w:r>
      <w:r w:rsidR="0071681A">
        <w:rPr>
          <w:rFonts w:cstheme="minorHAnsi"/>
          <w:sz w:val="24"/>
          <w:szCs w:val="24"/>
        </w:rPr>
        <w:t xml:space="preserve"> </w:t>
      </w:r>
      <w:r w:rsidRPr="009E7F4C">
        <w:rPr>
          <w:rFonts w:cstheme="minorHAnsi"/>
          <w:sz w:val="24"/>
          <w:szCs w:val="24"/>
        </w:rPr>
        <w:t>I’m careful not to kick anybody’s glass as I straighten.</w:t>
      </w:r>
    </w:p>
    <w:p w:rsidR="00176DAF" w:rsidP="76EBA65A" w:rsidRDefault="007F0EEA" w14:paraId="42E98E25" w14:textId="09DBCBE0">
      <w:pPr>
        <w:spacing w:after="0"/>
        <w:ind w:firstLine="360"/>
        <w:rPr>
          <w:rFonts w:cs="Calibri" w:cstheme="minorAscii"/>
          <w:sz w:val="24"/>
          <w:szCs w:val="24"/>
        </w:rPr>
      </w:pPr>
      <w:r w:rsidRPr="76EBA65A" w:rsidR="76EBA65A">
        <w:rPr>
          <w:rFonts w:cs="Calibri" w:cstheme="minorAscii"/>
          <w:sz w:val="24"/>
          <w:szCs w:val="24"/>
        </w:rPr>
        <w:t>“What the fuck</w:t>
      </w:r>
      <w:ins w:author="Gary Smailes" w:date="2024-03-11T14:52:20.227Z" w:id="926326562">
        <w:r w:rsidRPr="76EBA65A" w:rsidR="76EBA65A">
          <w:rPr>
            <w:rFonts w:cs="Calibri" w:cstheme="minorAscii"/>
            <w:sz w:val="24"/>
            <w:szCs w:val="24"/>
          </w:rPr>
          <w:t>?</w:t>
        </w:r>
      </w:ins>
      <w:del w:author="Gary Smailes" w:date="2024-03-11T14:52:19.85Z" w:id="407950550">
        <w:r w:rsidRPr="76EBA65A" w:rsidDel="76EBA65A">
          <w:rPr>
            <w:rFonts w:cs="Calibri" w:cstheme="minorAscii"/>
            <w:sz w:val="24"/>
            <w:szCs w:val="24"/>
          </w:rPr>
          <w:delText>!</w:delText>
        </w:r>
      </w:del>
      <w:r w:rsidRPr="76EBA65A" w:rsidR="76EBA65A">
        <w:rPr>
          <w:rFonts w:cs="Calibri" w:cstheme="minorAscii"/>
          <w:sz w:val="24"/>
          <w:szCs w:val="24"/>
        </w:rPr>
        <w:t>” the bartender says.</w:t>
      </w:r>
    </w:p>
    <w:p w:rsidR="00176DAF" w:rsidP="76EBA65A" w:rsidRDefault="007F0EEA" w14:paraId="14B5CDEF" w14:textId="5F72DC55">
      <w:pPr>
        <w:spacing w:after="0"/>
        <w:ind w:firstLine="360"/>
        <w:rPr>
          <w:rFonts w:cs="Calibri" w:cstheme="minorAscii"/>
          <w:sz w:val="24"/>
          <w:szCs w:val="24"/>
        </w:rPr>
      </w:pPr>
      <w:r w:rsidRPr="76EBA65A" w:rsidR="76EBA65A">
        <w:rPr>
          <w:rFonts w:cs="Calibri" w:cstheme="minorAscii"/>
          <w:sz w:val="24"/>
          <w:szCs w:val="24"/>
        </w:rPr>
        <w:t xml:space="preserve">I </w:t>
      </w:r>
      <w:del w:author="Gary Smailes" w:date="2024-03-11T14:52:24.638Z" w:id="1603644737">
        <w:r w:rsidRPr="76EBA65A" w:rsidDel="76EBA65A">
          <w:rPr>
            <w:rFonts w:cs="Calibri" w:cstheme="minorAscii"/>
            <w:sz w:val="24"/>
            <w:szCs w:val="24"/>
          </w:rPr>
          <w:delText xml:space="preserve">ignore him and </w:delText>
        </w:r>
      </w:del>
      <w:r w:rsidRPr="76EBA65A" w:rsidR="76EBA65A">
        <w:rPr>
          <w:rFonts w:cs="Calibri" w:cstheme="minorAscii"/>
          <w:sz w:val="24"/>
          <w:szCs w:val="24"/>
        </w:rPr>
        <w:t xml:space="preserve">activate my practice field implant. It amplifies my voice over the thumping bass and the small scuffle </w:t>
      </w:r>
      <w:r w:rsidRPr="76EBA65A" w:rsidR="76EBA65A">
        <w:rPr>
          <w:rFonts w:cs="Calibri" w:cstheme="minorAscii"/>
          <w:sz w:val="24"/>
          <w:szCs w:val="24"/>
        </w:rPr>
        <w:t>that’s</w:t>
      </w:r>
      <w:r w:rsidRPr="76EBA65A" w:rsidR="76EBA65A">
        <w:rPr>
          <w:rFonts w:cs="Calibri" w:cstheme="minorAscii"/>
          <w:sz w:val="24"/>
          <w:szCs w:val="24"/>
        </w:rPr>
        <w:t xml:space="preserve"> breaking out in the corner.</w:t>
      </w:r>
    </w:p>
    <w:p w:rsidR="00176DAF" w:rsidP="76EBA65A" w:rsidRDefault="007F0EEA" w14:paraId="20A8DF24" w14:textId="5C580C33">
      <w:pPr>
        <w:spacing w:after="0"/>
        <w:ind w:firstLine="360"/>
        <w:rPr>
          <w:rFonts w:cs="Calibri" w:cstheme="minorAscii"/>
          <w:sz w:val="24"/>
          <w:szCs w:val="24"/>
        </w:rPr>
      </w:pPr>
      <w:r w:rsidRPr="76EBA65A" w:rsidR="76EBA65A">
        <w:rPr>
          <w:rFonts w:cs="Calibri" w:cstheme="minorAscii"/>
          <w:sz w:val="24"/>
          <w:szCs w:val="24"/>
        </w:rPr>
        <w:t>“Listen up, everybody</w:t>
      </w:r>
      <w:ins w:author="Gary Smailes" w:date="2024-03-11T14:52:34.118Z" w:id="440487362">
        <w:r w:rsidRPr="76EBA65A" w:rsidR="76EBA65A">
          <w:rPr>
            <w:rFonts w:cs="Calibri" w:cstheme="minorAscii"/>
            <w:sz w:val="24"/>
            <w:szCs w:val="24"/>
          </w:rPr>
          <w:t>,</w:t>
        </w:r>
      </w:ins>
      <w:del w:author="Gary Smailes" w:date="2024-03-11T14:52:33.491Z" w:id="1236040548">
        <w:r w:rsidRPr="76EBA65A" w:rsidDel="76EBA65A">
          <w:rPr>
            <w:rFonts w:cs="Calibri" w:cstheme="minorAscii"/>
            <w:sz w:val="24"/>
            <w:szCs w:val="24"/>
          </w:rPr>
          <w:delText>!</w:delText>
        </w:r>
      </w:del>
      <w:r w:rsidRPr="76EBA65A" w:rsidR="76EBA65A">
        <w:rPr>
          <w:rFonts w:cs="Calibri" w:cstheme="minorAscii"/>
          <w:sz w:val="24"/>
          <w:szCs w:val="24"/>
        </w:rPr>
        <w:t>” I shout. “</w:t>
      </w:r>
      <w:r w:rsidRPr="76EBA65A" w:rsidR="76EBA65A">
        <w:rPr>
          <w:rFonts w:cs="Calibri" w:cstheme="minorAscii"/>
          <w:sz w:val="24"/>
          <w:szCs w:val="24"/>
        </w:rPr>
        <w:t>I’ll</w:t>
      </w:r>
      <w:r w:rsidRPr="76EBA65A" w:rsidR="76EBA65A">
        <w:rPr>
          <w:rFonts w:cs="Calibri" w:cstheme="minorAscii"/>
          <w:sz w:val="24"/>
          <w:szCs w:val="24"/>
        </w:rPr>
        <w:t xml:space="preserve"> keep this short</w:t>
      </w:r>
      <w:ins w:author="Gary Smailes" w:date="2024-03-11T14:52:38.682Z" w:id="1803273259">
        <w:r w:rsidRPr="76EBA65A" w:rsidR="76EBA65A">
          <w:rPr>
            <w:rFonts w:cs="Calibri" w:cstheme="minorAscii"/>
            <w:sz w:val="24"/>
            <w:szCs w:val="24"/>
          </w:rPr>
          <w:t>.</w:t>
        </w:r>
      </w:ins>
      <w:del w:author="Gary Smailes" w:date="2024-03-11T14:52:37.256Z" w:id="585922844">
        <w:r w:rsidRPr="76EBA65A" w:rsidDel="76EBA65A">
          <w:rPr>
            <w:rFonts w:cs="Calibri" w:cstheme="minorAscii"/>
            <w:sz w:val="24"/>
            <w:szCs w:val="24"/>
          </w:rPr>
          <w:delText>!</w:delText>
        </w:r>
      </w:del>
      <w:r w:rsidRPr="76EBA65A" w:rsidR="76EBA65A">
        <w:rPr>
          <w:rFonts w:cs="Calibri" w:cstheme="minorAscii"/>
          <w:sz w:val="24"/>
          <w:szCs w:val="24"/>
        </w:rPr>
        <w:t xml:space="preserve"> The name’s Stern and </w:t>
      </w:r>
      <w:r w:rsidRPr="76EBA65A" w:rsidR="76EBA65A">
        <w:rPr>
          <w:rFonts w:cs="Calibri" w:cstheme="minorAscii"/>
          <w:sz w:val="24"/>
          <w:szCs w:val="24"/>
        </w:rPr>
        <w:t>I’m</w:t>
      </w:r>
      <w:r w:rsidRPr="76EBA65A" w:rsidR="76EBA65A">
        <w:rPr>
          <w:rFonts w:cs="Calibri" w:cstheme="minorAscii"/>
          <w:sz w:val="24"/>
          <w:szCs w:val="24"/>
        </w:rPr>
        <w:t xml:space="preserve"> putting together a </w:t>
      </w:r>
      <w:r w:rsidRPr="76EBA65A" w:rsidR="76EBA65A">
        <w:rPr>
          <w:rFonts w:cs="Calibri" w:cstheme="minorAscii"/>
          <w:sz w:val="24"/>
          <w:szCs w:val="24"/>
        </w:rPr>
        <w:t>spaceball</w:t>
      </w:r>
      <w:r w:rsidRPr="76EBA65A" w:rsidR="76EBA65A">
        <w:rPr>
          <w:rFonts w:cs="Calibri" w:cstheme="minorAscii"/>
          <w:sz w:val="24"/>
          <w:szCs w:val="24"/>
        </w:rPr>
        <w:t xml:space="preserve"> team. I need the nastiest players I can find</w:t>
      </w:r>
      <w:ins w:author="Gary Smailes" w:date="2024-03-11T14:52:50.853Z" w:id="745327398">
        <w:r w:rsidRPr="76EBA65A" w:rsidR="76EBA65A">
          <w:rPr>
            <w:rFonts w:cs="Calibri" w:cstheme="minorAscii"/>
            <w:sz w:val="24"/>
            <w:szCs w:val="24"/>
          </w:rPr>
          <w:t>.</w:t>
        </w:r>
      </w:ins>
      <w:del w:author="Gary Smailes" w:date="2024-03-11T14:52:50.529Z" w:id="873741745">
        <w:r w:rsidRPr="76EBA65A" w:rsidDel="76EBA65A">
          <w:rPr>
            <w:rFonts w:cs="Calibri" w:cstheme="minorAscii"/>
            <w:sz w:val="24"/>
            <w:szCs w:val="24"/>
          </w:rPr>
          <w:delText>!</w:delText>
        </w:r>
      </w:del>
      <w:r w:rsidRPr="76EBA65A" w:rsidR="76EBA65A">
        <w:rPr>
          <w:rFonts w:cs="Calibri" w:cstheme="minorAscii"/>
          <w:sz w:val="24"/>
          <w:szCs w:val="24"/>
        </w:rPr>
        <w:t xml:space="preserve"> Tryouts are in two days, at a mobile practice field </w:t>
      </w:r>
      <w:r w:rsidRPr="76EBA65A" w:rsidR="76EBA65A">
        <w:rPr>
          <w:rFonts w:cs="Calibri" w:cstheme="minorAscii"/>
          <w:sz w:val="24"/>
          <w:szCs w:val="24"/>
        </w:rPr>
        <w:t>I’m</w:t>
      </w:r>
      <w:r w:rsidRPr="76EBA65A" w:rsidR="76EBA65A">
        <w:rPr>
          <w:rFonts w:cs="Calibri" w:cstheme="minorAscii"/>
          <w:sz w:val="24"/>
          <w:szCs w:val="24"/>
        </w:rPr>
        <w:t xml:space="preserve"> having brought in. Think </w:t>
      </w:r>
      <w:r w:rsidRPr="76EBA65A" w:rsidR="76EBA65A">
        <w:rPr>
          <w:rFonts w:cs="Calibri" w:cstheme="minorAscii"/>
          <w:sz w:val="24"/>
          <w:szCs w:val="24"/>
        </w:rPr>
        <w:t>you’re</w:t>
      </w:r>
      <w:r w:rsidRPr="76EBA65A" w:rsidR="76EBA65A">
        <w:rPr>
          <w:rFonts w:cs="Calibri" w:cstheme="minorAscii"/>
          <w:sz w:val="24"/>
          <w:szCs w:val="24"/>
        </w:rPr>
        <w:t xml:space="preserve"> the best gladiators in the arena? Come out and prove it. Play for me and </w:t>
      </w:r>
      <w:r w:rsidRPr="76EBA65A" w:rsidR="76EBA65A">
        <w:rPr>
          <w:rFonts w:cs="Calibri" w:cstheme="minorAscii"/>
          <w:sz w:val="24"/>
          <w:szCs w:val="24"/>
        </w:rPr>
        <w:t>you’ll</w:t>
      </w:r>
      <w:r w:rsidRPr="76EBA65A" w:rsidR="76EBA65A">
        <w:rPr>
          <w:rFonts w:cs="Calibri" w:cstheme="minorAscii"/>
          <w:sz w:val="24"/>
          <w:szCs w:val="24"/>
        </w:rPr>
        <w:t xml:space="preserve"> receive a hundred grand for your base pay, plus bonuses for fucking up the enemy. See you in two days</w:t>
      </w:r>
      <w:ins w:author="Gary Smailes" w:date="2024-03-11T14:53:16.175Z" w:id="209911795">
        <w:r w:rsidRPr="76EBA65A" w:rsidR="76EBA65A">
          <w:rPr>
            <w:rFonts w:cs="Calibri" w:cstheme="minorAscii"/>
            <w:sz w:val="24"/>
            <w:szCs w:val="24"/>
          </w:rPr>
          <w:t>.</w:t>
        </w:r>
      </w:ins>
      <w:del w:author="Gary Smailes" w:date="2024-03-11T14:53:15.81Z" w:id="2012284498">
        <w:r w:rsidRPr="76EBA65A" w:rsidDel="76EBA65A">
          <w:rPr>
            <w:rFonts w:cs="Calibri" w:cstheme="minorAscii"/>
            <w:sz w:val="24"/>
            <w:szCs w:val="24"/>
          </w:rPr>
          <w:delText>!</w:delText>
        </w:r>
      </w:del>
      <w:r w:rsidRPr="76EBA65A" w:rsidR="76EBA65A">
        <w:rPr>
          <w:rFonts w:cs="Calibri" w:cstheme="minorAscii"/>
          <w:sz w:val="24"/>
          <w:szCs w:val="24"/>
        </w:rPr>
        <w:t>”</w:t>
      </w:r>
    </w:p>
    <w:p w:rsidR="00176DAF" w:rsidP="00176DAF" w:rsidRDefault="007F0EEA" w14:paraId="574D30E8" w14:textId="4F0ADEDF">
      <w:pPr>
        <w:spacing w:after="0"/>
        <w:ind w:firstLine="360"/>
        <w:rPr>
          <w:rFonts w:cstheme="minorHAnsi"/>
          <w:sz w:val="24"/>
          <w:szCs w:val="24"/>
        </w:rPr>
      </w:pPr>
      <w:r w:rsidRPr="009E7F4C">
        <w:rPr>
          <w:rFonts w:cstheme="minorHAnsi"/>
          <w:sz w:val="24"/>
          <w:szCs w:val="24"/>
        </w:rPr>
        <w:t>I jump down off the bar amid a growing buzz.</w:t>
      </w:r>
      <w:r w:rsidR="0071681A">
        <w:rPr>
          <w:rFonts w:cstheme="minorHAnsi"/>
          <w:sz w:val="24"/>
          <w:szCs w:val="24"/>
        </w:rPr>
        <w:t xml:space="preserve"> </w:t>
      </w:r>
      <w:r w:rsidRPr="009E7F4C">
        <w:rPr>
          <w:rFonts w:cstheme="minorHAnsi"/>
          <w:sz w:val="24"/>
          <w:szCs w:val="24"/>
        </w:rPr>
        <w:t>Something pokes me in the chest.</w:t>
      </w:r>
      <w:r w:rsidR="0071681A">
        <w:rPr>
          <w:rFonts w:cstheme="minorHAnsi"/>
          <w:sz w:val="24"/>
          <w:szCs w:val="24"/>
        </w:rPr>
        <w:t xml:space="preserve"> </w:t>
      </w:r>
      <w:r w:rsidRPr="009E7F4C">
        <w:rPr>
          <w:rFonts w:cstheme="minorHAnsi"/>
          <w:sz w:val="24"/>
          <w:szCs w:val="24"/>
        </w:rPr>
        <w:t>I look down and see a large finger, follow it back to a big fist, a thick arm, and finally to a very large man.</w:t>
      </w:r>
      <w:r w:rsidR="0071681A">
        <w:rPr>
          <w:rFonts w:cstheme="minorHAnsi"/>
          <w:sz w:val="24"/>
          <w:szCs w:val="24"/>
        </w:rPr>
        <w:t xml:space="preserve"> </w:t>
      </w:r>
      <w:r w:rsidRPr="009E7F4C">
        <w:rPr>
          <w:rFonts w:cstheme="minorHAnsi"/>
          <w:sz w:val="24"/>
          <w:szCs w:val="24"/>
        </w:rPr>
        <w:t xml:space="preserve">By the way, a handlebar mustache on anyone taller than </w:t>
      </w:r>
      <w:r w:rsidR="00B936C8">
        <w:rPr>
          <w:rFonts w:cstheme="minorHAnsi"/>
          <w:sz w:val="24"/>
          <w:szCs w:val="24"/>
        </w:rPr>
        <w:t>two meters</w:t>
      </w:r>
      <w:r w:rsidRPr="009E7F4C">
        <w:rPr>
          <w:rFonts w:cstheme="minorHAnsi"/>
          <w:sz w:val="24"/>
          <w:szCs w:val="24"/>
        </w:rPr>
        <w:t xml:space="preserve"> and weighing over 250lbs pretty much equals eternally grumpy.</w:t>
      </w:r>
      <w:r w:rsidR="0071681A">
        <w:rPr>
          <w:rFonts w:cstheme="minorHAnsi"/>
          <w:sz w:val="24"/>
          <w:szCs w:val="24"/>
        </w:rPr>
        <w:t xml:space="preserve"> </w:t>
      </w:r>
      <w:r w:rsidRPr="009E7F4C">
        <w:rPr>
          <w:rFonts w:cstheme="minorHAnsi"/>
          <w:sz w:val="24"/>
          <w:szCs w:val="24"/>
        </w:rPr>
        <w:t>The guy is wearing a bright pink shirt and khaki shorts, with a necklace of what looks a lot like human teeth.</w:t>
      </w:r>
      <w:r w:rsidR="0071681A">
        <w:rPr>
          <w:rFonts w:cstheme="minorHAnsi"/>
          <w:sz w:val="24"/>
          <w:szCs w:val="24"/>
        </w:rPr>
        <w:t xml:space="preserve"> </w:t>
      </w:r>
      <w:r w:rsidRPr="009E7F4C">
        <w:rPr>
          <w:rFonts w:cstheme="minorHAnsi"/>
          <w:sz w:val="24"/>
          <w:szCs w:val="24"/>
        </w:rPr>
        <w:t>But smaller.</w:t>
      </w:r>
      <w:r w:rsidR="0071681A">
        <w:rPr>
          <w:rFonts w:cstheme="minorHAnsi"/>
          <w:sz w:val="24"/>
          <w:szCs w:val="24"/>
        </w:rPr>
        <w:t xml:space="preserve"> </w:t>
      </w:r>
      <w:r w:rsidRPr="009E7F4C">
        <w:rPr>
          <w:rFonts w:cstheme="minorHAnsi"/>
          <w:sz w:val="24"/>
          <w:szCs w:val="24"/>
        </w:rPr>
        <w:t>Baby teeth?</w:t>
      </w:r>
      <w:r w:rsidR="0071681A">
        <w:rPr>
          <w:rFonts w:cstheme="minorHAnsi"/>
          <w:sz w:val="24"/>
          <w:szCs w:val="24"/>
        </w:rPr>
        <w:t xml:space="preserve"> </w:t>
      </w:r>
      <w:r w:rsidRPr="009E7F4C">
        <w:rPr>
          <w:rFonts w:cstheme="minorHAnsi"/>
          <w:sz w:val="24"/>
          <w:szCs w:val="24"/>
        </w:rPr>
        <w:t>Oh, Jesus.</w:t>
      </w:r>
    </w:p>
    <w:p w:rsidR="00176DAF" w:rsidP="00176DAF" w:rsidRDefault="007F0EEA" w14:paraId="64EDCC28" w14:textId="77777777">
      <w:pPr>
        <w:spacing w:after="0"/>
        <w:ind w:firstLine="360"/>
        <w:rPr>
          <w:rFonts w:cstheme="minorHAnsi"/>
          <w:sz w:val="24"/>
          <w:szCs w:val="24"/>
        </w:rPr>
      </w:pPr>
      <w:r w:rsidRPr="009E7F4C">
        <w:rPr>
          <w:rFonts w:cstheme="minorHAnsi"/>
          <w:sz w:val="24"/>
          <w:szCs w:val="24"/>
        </w:rPr>
        <w:t>“I can’t believe they let you in here with that outfit,” I say.</w:t>
      </w:r>
    </w:p>
    <w:p w:rsidR="00176DAF" w:rsidP="00176DAF" w:rsidRDefault="007F0EEA" w14:paraId="414E9B6C" w14:textId="77777777">
      <w:pPr>
        <w:spacing w:after="0"/>
        <w:ind w:firstLine="360"/>
        <w:rPr>
          <w:rFonts w:cstheme="minorHAnsi"/>
          <w:sz w:val="24"/>
          <w:szCs w:val="24"/>
        </w:rPr>
      </w:pPr>
      <w:r w:rsidRPr="009E7F4C">
        <w:rPr>
          <w:rFonts w:cstheme="minorHAnsi"/>
          <w:sz w:val="24"/>
          <w:szCs w:val="24"/>
        </w:rPr>
        <w:t>The man smiles.</w:t>
      </w:r>
      <w:r w:rsidR="0071681A">
        <w:rPr>
          <w:rFonts w:cstheme="minorHAnsi"/>
          <w:sz w:val="24"/>
          <w:szCs w:val="24"/>
        </w:rPr>
        <w:t xml:space="preserve"> </w:t>
      </w:r>
      <w:r w:rsidRPr="009E7F4C">
        <w:rPr>
          <w:rFonts w:cstheme="minorHAnsi"/>
          <w:sz w:val="24"/>
          <w:szCs w:val="24"/>
        </w:rPr>
        <w:t>“I own the joint,” he growls.</w:t>
      </w:r>
    </w:p>
    <w:p w:rsidR="00176DAF" w:rsidP="76EBA65A" w:rsidRDefault="007F0EEA" w14:paraId="38915D25" w14:textId="080BCB7B">
      <w:pPr>
        <w:spacing w:after="0"/>
        <w:ind w:firstLine="360"/>
        <w:rPr>
          <w:rFonts w:cs="Calibri" w:cstheme="minorAscii"/>
          <w:sz w:val="24"/>
          <w:szCs w:val="24"/>
        </w:rPr>
      </w:pPr>
      <w:r w:rsidRPr="76EBA65A" w:rsidR="76EBA65A">
        <w:rPr>
          <w:rFonts w:cs="Calibri" w:cstheme="minorAscii"/>
          <w:sz w:val="24"/>
          <w:szCs w:val="24"/>
        </w:rPr>
        <w:t xml:space="preserve">Pink should not growl. Unless pink is pussy and – well – that </w:t>
      </w:r>
      <w:r w:rsidRPr="76EBA65A" w:rsidR="76EBA65A">
        <w:rPr>
          <w:rFonts w:cs="Calibri" w:cstheme="minorAscii"/>
          <w:sz w:val="24"/>
          <w:szCs w:val="24"/>
        </w:rPr>
        <w:t>shouldn’t</w:t>
      </w:r>
      <w:r w:rsidRPr="76EBA65A" w:rsidR="76EBA65A">
        <w:rPr>
          <w:rFonts w:cs="Calibri" w:cstheme="minorAscii"/>
          <w:sz w:val="24"/>
          <w:szCs w:val="24"/>
        </w:rPr>
        <w:t xml:space="preserve"> growl, either. </w:t>
      </w:r>
      <w:r w:rsidRPr="76EBA65A" w:rsidR="76EBA65A">
        <w:rPr>
          <w:rFonts w:cs="Calibri" w:cstheme="minorAscii"/>
          <w:sz w:val="24"/>
          <w:szCs w:val="24"/>
        </w:rPr>
        <w:t>It’s</w:t>
      </w:r>
      <w:r w:rsidRPr="76EBA65A" w:rsidR="76EBA65A">
        <w:rPr>
          <w:rFonts w:cs="Calibri" w:cstheme="minorAscii"/>
          <w:sz w:val="24"/>
          <w:szCs w:val="24"/>
        </w:rPr>
        <w:t xml:space="preserve"> okay for a woman to growl, if </w:t>
      </w:r>
      <w:r w:rsidRPr="76EBA65A" w:rsidR="76EBA65A">
        <w:rPr>
          <w:rFonts w:cs="Calibri" w:cstheme="minorAscii"/>
          <w:sz w:val="24"/>
          <w:szCs w:val="24"/>
        </w:rPr>
        <w:t>she’s</w:t>
      </w:r>
      <w:r w:rsidRPr="76EBA65A" w:rsidR="76EBA65A">
        <w:rPr>
          <w:rFonts w:cs="Calibri" w:cstheme="minorAscii"/>
          <w:sz w:val="24"/>
          <w:szCs w:val="24"/>
        </w:rPr>
        <w:t xml:space="preserve"> on top and working some primal sexual angle that has a big payday for me. </w:t>
      </w:r>
      <w:r w:rsidRPr="76EBA65A" w:rsidR="76EBA65A">
        <w:rPr>
          <w:rFonts w:cs="Calibri" w:cstheme="minorAscii"/>
          <w:sz w:val="24"/>
          <w:szCs w:val="24"/>
        </w:rPr>
        <w:t>That’s</w:t>
      </w:r>
      <w:r w:rsidRPr="76EBA65A" w:rsidR="76EBA65A">
        <w:rPr>
          <w:rFonts w:cs="Calibri" w:cstheme="minorAscii"/>
          <w:sz w:val="24"/>
          <w:szCs w:val="24"/>
        </w:rPr>
        <w:t xml:space="preserve"> </w:t>
      </w:r>
      <w:r w:rsidRPr="76EBA65A" w:rsidR="76EBA65A">
        <w:rPr>
          <w:rFonts w:cs="Calibri" w:cstheme="minorAscii"/>
          <w:sz w:val="24"/>
          <w:szCs w:val="24"/>
        </w:rPr>
        <w:t>definitely okay</w:t>
      </w:r>
      <w:r w:rsidRPr="76EBA65A" w:rsidR="76EBA65A">
        <w:rPr>
          <w:rFonts w:cs="Calibri" w:cstheme="minorAscii"/>
          <w:sz w:val="24"/>
          <w:szCs w:val="24"/>
        </w:rPr>
        <w:t xml:space="preserve">. I guess what </w:t>
      </w:r>
      <w:r w:rsidRPr="76EBA65A" w:rsidR="76EBA65A">
        <w:rPr>
          <w:rFonts w:cs="Calibri" w:cstheme="minorAscii"/>
          <w:sz w:val="24"/>
          <w:szCs w:val="24"/>
        </w:rPr>
        <w:t>I’m</w:t>
      </w:r>
      <w:r w:rsidRPr="76EBA65A" w:rsidR="76EBA65A">
        <w:rPr>
          <w:rFonts w:cs="Calibri" w:cstheme="minorAscii"/>
          <w:sz w:val="24"/>
          <w:szCs w:val="24"/>
        </w:rPr>
        <w:t xml:space="preserve"> saying is that guys wearing pink </w:t>
      </w:r>
      <w:r w:rsidRPr="76EBA65A" w:rsidR="76EBA65A">
        <w:rPr>
          <w:rFonts w:cs="Calibri" w:cstheme="minorAscii"/>
          <w:sz w:val="24"/>
          <w:szCs w:val="24"/>
        </w:rPr>
        <w:t>shouldn’t</w:t>
      </w:r>
      <w:r w:rsidRPr="76EBA65A" w:rsidR="76EBA65A">
        <w:rPr>
          <w:rFonts w:cs="Calibri" w:cstheme="minorAscii"/>
          <w:sz w:val="24"/>
          <w:szCs w:val="24"/>
        </w:rPr>
        <w:t xml:space="preserve"> – fuck that! Guys </w:t>
      </w:r>
      <w:r w:rsidRPr="76EBA65A" w:rsidR="76EBA65A">
        <w:rPr>
          <w:rFonts w:cs="Calibri" w:cstheme="minorAscii"/>
          <w:sz w:val="24"/>
          <w:szCs w:val="24"/>
        </w:rPr>
        <w:t>shouldn’t</w:t>
      </w:r>
      <w:r w:rsidRPr="76EBA65A" w:rsidR="76EBA65A">
        <w:rPr>
          <w:rFonts w:cs="Calibri" w:cstheme="minorAscii"/>
          <w:sz w:val="24"/>
          <w:szCs w:val="24"/>
        </w:rPr>
        <w:t xml:space="preserve"> wear pink, period</w:t>
      </w:r>
      <w:ins w:author="Gary Smailes" w:date="2024-03-11T14:54:06.328Z" w:id="1802323213">
        <w:r w:rsidRPr="76EBA65A" w:rsidR="76EBA65A">
          <w:rPr>
            <w:rFonts w:cs="Calibri" w:cstheme="minorAscii"/>
            <w:sz w:val="24"/>
            <w:szCs w:val="24"/>
          </w:rPr>
          <w:t>.</w:t>
        </w:r>
      </w:ins>
      <w:del w:author="Gary Smailes" w:date="2024-03-11T14:54:06.075Z" w:id="945517557">
        <w:r w:rsidRPr="76EBA65A" w:rsidDel="76EBA65A">
          <w:rPr>
            <w:rFonts w:cs="Calibri" w:cstheme="minorAscii"/>
            <w:sz w:val="24"/>
            <w:szCs w:val="24"/>
          </w:rPr>
          <w:delText>!</w:delText>
        </w:r>
      </w:del>
      <w:r w:rsidRPr="76EBA65A" w:rsidR="76EBA65A">
        <w:rPr>
          <w:rFonts w:cs="Calibri" w:cstheme="minorAscii"/>
          <w:sz w:val="24"/>
          <w:szCs w:val="24"/>
        </w:rPr>
        <w:t xml:space="preserve"> </w:t>
      </w:r>
    </w:p>
    <w:p w:rsidR="00176DAF" w:rsidP="00176DAF" w:rsidRDefault="00E47247" w14:paraId="478CF47D" w14:textId="2F055CF6">
      <w:pPr>
        <w:spacing w:after="0"/>
        <w:ind w:firstLine="360"/>
        <w:rPr>
          <w:rFonts w:cstheme="minorHAnsi"/>
          <w:sz w:val="24"/>
          <w:szCs w:val="24"/>
        </w:rPr>
      </w:pPr>
      <w:r w:rsidRPr="00E47247">
        <w:rPr>
          <w:rFonts w:cstheme="minorHAnsi"/>
          <w:sz w:val="24"/>
          <w:szCs w:val="24"/>
        </w:rPr>
        <w:t>The growing noise in the bar pulls my thoughts away from pink. Shouts. Angry shouts. I pick out several comments that typically start fights ending with the use of a firearm. It occurs to me that I have made a teensy mistake</w:t>
      </w:r>
      <w:r w:rsidRPr="009E7F4C" w:rsidR="007F0EEA">
        <w:rPr>
          <w:rFonts w:cstheme="minorHAnsi"/>
          <w:sz w:val="24"/>
          <w:szCs w:val="24"/>
        </w:rPr>
        <w:t>.</w:t>
      </w:r>
    </w:p>
    <w:p w:rsidR="00176DAF" w:rsidP="00176DAF" w:rsidRDefault="007F0EEA" w14:paraId="6E356CAA" w14:textId="77777777">
      <w:pPr>
        <w:spacing w:after="0"/>
        <w:ind w:firstLine="360"/>
        <w:rPr>
          <w:rFonts w:cstheme="minorHAnsi"/>
          <w:sz w:val="24"/>
          <w:szCs w:val="24"/>
        </w:rPr>
      </w:pPr>
      <w:r w:rsidRPr="009E7F4C">
        <w:rPr>
          <w:rFonts w:cstheme="minorHAnsi"/>
          <w:sz w:val="24"/>
          <w:szCs w:val="24"/>
        </w:rPr>
        <w:t>“Did you mean all this shit you just said?” Pink Shirt shouts in my ear.</w:t>
      </w:r>
    </w:p>
    <w:p w:rsidR="00176DAF" w:rsidP="76EBA65A" w:rsidRDefault="007F0EEA" w14:paraId="3668A2D0" w14:textId="3CA5469B">
      <w:pPr>
        <w:spacing w:after="0"/>
        <w:ind w:firstLine="360"/>
        <w:rPr>
          <w:rFonts w:cs="Calibri" w:cstheme="minorAscii"/>
          <w:sz w:val="24"/>
          <w:szCs w:val="24"/>
        </w:rPr>
      </w:pPr>
      <w:r w:rsidRPr="76EBA65A" w:rsidR="76EBA65A">
        <w:rPr>
          <w:rFonts w:cs="Calibri" w:cstheme="minorAscii"/>
          <w:sz w:val="24"/>
          <w:szCs w:val="24"/>
        </w:rPr>
        <w:t>“No, I came all the way down here to bullshit a bunch of clansmen,” I yell, “because I had nothing better to do and I really wanted to get my ass kicked. Of course, I meant it</w:t>
      </w:r>
      <w:ins w:author="Gary Smailes" w:date="2024-03-11T14:54:36.48Z" w:id="187930617">
        <w:r w:rsidRPr="76EBA65A" w:rsidR="76EBA65A">
          <w:rPr>
            <w:rFonts w:cs="Calibri" w:cstheme="minorAscii"/>
            <w:sz w:val="24"/>
            <w:szCs w:val="24"/>
          </w:rPr>
          <w:t>.</w:t>
        </w:r>
      </w:ins>
      <w:del w:author="Gary Smailes" w:date="2024-03-11T14:54:36.081Z" w:id="2010158885">
        <w:r w:rsidRPr="76EBA65A" w:rsidDel="76EBA65A">
          <w:rPr>
            <w:rFonts w:cs="Calibri" w:cstheme="minorAscii"/>
            <w:sz w:val="24"/>
            <w:szCs w:val="24"/>
          </w:rPr>
          <w:delText>!</w:delText>
        </w:r>
      </w:del>
      <w:r w:rsidRPr="76EBA65A" w:rsidR="76EBA65A">
        <w:rPr>
          <w:rFonts w:cs="Calibri" w:cstheme="minorAscii"/>
          <w:sz w:val="24"/>
          <w:szCs w:val="24"/>
        </w:rPr>
        <w:t>”</w:t>
      </w:r>
    </w:p>
    <w:p w:rsidR="00176DAF" w:rsidP="76EBA65A" w:rsidRDefault="007F0EEA" w14:paraId="547493CF" w14:textId="68C7CC50">
      <w:pPr>
        <w:spacing w:after="0"/>
        <w:ind w:firstLine="360"/>
        <w:rPr>
          <w:rFonts w:cs="Calibri" w:cstheme="minorAscii"/>
          <w:sz w:val="24"/>
          <w:szCs w:val="24"/>
        </w:rPr>
      </w:pPr>
      <w:r w:rsidRPr="76EBA65A" w:rsidR="76EBA65A">
        <w:rPr>
          <w:rFonts w:cs="Calibri" w:cstheme="minorAscii"/>
          <w:sz w:val="24"/>
          <w:szCs w:val="24"/>
        </w:rPr>
        <w:t>The man grabs my head and pulls me close. Closer than I ever want to be to a pink shirt and human teeth on a string. “Then you do an ad blast</w:t>
      </w:r>
      <w:ins w:author="Gary Smailes" w:date="2024-03-11T14:54:44.408Z" w:id="1138322936">
        <w:r w:rsidRPr="76EBA65A" w:rsidR="76EBA65A">
          <w:rPr>
            <w:rFonts w:cs="Calibri" w:cstheme="minorAscii"/>
            <w:sz w:val="24"/>
            <w:szCs w:val="24"/>
          </w:rPr>
          <w:t>,</w:t>
        </w:r>
      </w:ins>
      <w:del w:author="Gary Smailes" w:date="2024-03-11T14:54:43.434Z" w:id="1587438190">
        <w:r w:rsidRPr="76EBA65A" w:rsidDel="76EBA65A">
          <w:rPr>
            <w:rFonts w:cs="Calibri" w:cstheme="minorAscii"/>
            <w:sz w:val="24"/>
            <w:szCs w:val="24"/>
          </w:rPr>
          <w:delText>!</w:delText>
        </w:r>
      </w:del>
      <w:r w:rsidRPr="76EBA65A" w:rsidR="76EBA65A">
        <w:rPr>
          <w:rFonts w:cs="Calibri" w:cstheme="minorAscii"/>
          <w:sz w:val="24"/>
          <w:szCs w:val="24"/>
        </w:rPr>
        <w:t>” he roars. “Advertise your shitty tryouts on the ‘Net</w:t>
      </w:r>
      <w:ins w:author="Gary Smailes" w:date="2024-03-11T14:54:57.703Z" w:id="512729069">
        <w:r w:rsidRPr="76EBA65A" w:rsidR="76EBA65A">
          <w:rPr>
            <w:rFonts w:cs="Calibri" w:cstheme="minorAscii"/>
            <w:sz w:val="24"/>
            <w:szCs w:val="24"/>
          </w:rPr>
          <w:t>.</w:t>
        </w:r>
      </w:ins>
      <w:del w:author="Gary Smailes" w:date="2024-03-11T14:54:57.337Z" w:id="1060620282">
        <w:r w:rsidRPr="76EBA65A" w:rsidDel="76EBA65A">
          <w:rPr>
            <w:rFonts w:cs="Calibri" w:cstheme="minorAscii"/>
            <w:sz w:val="24"/>
            <w:szCs w:val="24"/>
          </w:rPr>
          <w:delText>!</w:delText>
        </w:r>
      </w:del>
      <w:r w:rsidRPr="76EBA65A" w:rsidR="76EBA65A">
        <w:rPr>
          <w:rFonts w:cs="Calibri" w:cstheme="minorAscii"/>
          <w:sz w:val="24"/>
          <w:szCs w:val="24"/>
        </w:rPr>
        <w:t xml:space="preserve"> Why come here and start a whole shitload of blood feuds?”</w:t>
      </w:r>
    </w:p>
    <w:p w:rsidR="00176DAF" w:rsidP="76EBA65A" w:rsidRDefault="007F0EEA" w14:paraId="0DC175CB" w14:textId="24C978EE">
      <w:pPr>
        <w:spacing w:after="0"/>
        <w:ind w:firstLine="360"/>
        <w:rPr>
          <w:rFonts w:cs="Calibri" w:cstheme="minorAscii"/>
          <w:sz w:val="24"/>
          <w:szCs w:val="24"/>
        </w:rPr>
      </w:pPr>
      <w:r w:rsidRPr="76EBA65A" w:rsidR="76EBA65A">
        <w:rPr>
          <w:rFonts w:cs="Calibri" w:cstheme="minorAscii"/>
          <w:sz w:val="24"/>
          <w:szCs w:val="24"/>
        </w:rPr>
        <w:t xml:space="preserve">From the angle </w:t>
      </w:r>
      <w:commentRangeStart w:id="1965696514"/>
      <w:r w:rsidRPr="76EBA65A" w:rsidR="76EBA65A">
        <w:rPr>
          <w:rFonts w:cs="Calibri" w:cstheme="minorAscii"/>
          <w:sz w:val="24"/>
          <w:szCs w:val="24"/>
        </w:rPr>
        <w:t xml:space="preserve">my head </w:t>
      </w:r>
      <w:r w:rsidRPr="76EBA65A" w:rsidR="76EBA65A">
        <w:rPr>
          <w:rFonts w:cs="Calibri" w:cstheme="minorAscii"/>
          <w:sz w:val="24"/>
          <w:szCs w:val="24"/>
        </w:rPr>
        <w:t>has been</w:t>
      </w:r>
      <w:r w:rsidRPr="76EBA65A" w:rsidR="76EBA65A">
        <w:rPr>
          <w:rFonts w:cs="Calibri" w:cstheme="minorAscii"/>
          <w:sz w:val="24"/>
          <w:szCs w:val="24"/>
        </w:rPr>
        <w:t xml:space="preserve"> bent, I have a terrific view of the bar.</w:t>
      </w:r>
      <w:r w:rsidRPr="76EBA65A" w:rsidR="76EBA65A">
        <w:rPr>
          <w:rFonts w:cs="Calibri" w:cstheme="minorAscii"/>
          <w:sz w:val="24"/>
          <w:szCs w:val="24"/>
        </w:rPr>
        <w:t xml:space="preserve"> </w:t>
      </w:r>
      <w:r w:rsidRPr="76EBA65A" w:rsidR="76EBA65A">
        <w:rPr>
          <w:rFonts w:cs="Calibri" w:cstheme="minorAscii"/>
          <w:sz w:val="24"/>
          <w:szCs w:val="24"/>
        </w:rPr>
        <w:t>The two guys beside us start shoving each other.</w:t>
      </w:r>
      <w:r w:rsidRPr="76EBA65A" w:rsidR="76EBA65A">
        <w:rPr>
          <w:rFonts w:cs="Calibri" w:cstheme="minorAscii"/>
          <w:sz w:val="24"/>
          <w:szCs w:val="24"/>
        </w:rPr>
        <w:t xml:space="preserve"> </w:t>
      </w:r>
      <w:r w:rsidRPr="76EBA65A" w:rsidR="76EBA65A">
        <w:rPr>
          <w:rFonts w:cs="Calibri" w:cstheme="minorAscii"/>
          <w:sz w:val="24"/>
          <w:szCs w:val="24"/>
        </w:rPr>
        <w:t>The group beyond them has already pulled out knives</w:t>
      </w:r>
      <w:r w:rsidRPr="76EBA65A" w:rsidR="76EBA65A">
        <w:rPr>
          <w:rFonts w:cs="Calibri" w:cstheme="minorAscii"/>
          <w:sz w:val="24"/>
          <w:szCs w:val="24"/>
        </w:rPr>
        <w:t>. T</w:t>
      </w:r>
      <w:r w:rsidRPr="76EBA65A" w:rsidR="76EBA65A">
        <w:rPr>
          <w:rFonts w:cs="Calibri" w:cstheme="minorAscii"/>
          <w:sz w:val="24"/>
          <w:szCs w:val="24"/>
        </w:rPr>
        <w:t xml:space="preserve">he </w:t>
      </w:r>
      <w:r w:rsidRPr="76EBA65A" w:rsidR="76EBA65A">
        <w:rPr>
          <w:rFonts w:cs="Calibri" w:cstheme="minorAscii"/>
          <w:sz w:val="24"/>
          <w:szCs w:val="24"/>
        </w:rPr>
        <w:t>Andosians</w:t>
      </w:r>
      <w:r w:rsidRPr="76EBA65A" w:rsidR="76EBA65A">
        <w:rPr>
          <w:rFonts w:cs="Calibri" w:cstheme="minorAscii"/>
          <w:sz w:val="24"/>
          <w:szCs w:val="24"/>
        </w:rPr>
        <w:t xml:space="preserve"> are trying to get out of the room before the real fighting starts.</w:t>
      </w:r>
      <w:r w:rsidRPr="76EBA65A" w:rsidR="76EBA65A">
        <w:rPr>
          <w:rFonts w:cs="Calibri" w:cstheme="minorAscii"/>
          <w:sz w:val="24"/>
          <w:szCs w:val="24"/>
        </w:rPr>
        <w:t xml:space="preserve"> </w:t>
      </w:r>
      <w:r w:rsidRPr="76EBA65A" w:rsidR="76EBA65A">
        <w:rPr>
          <w:rFonts w:cs="Calibri" w:cstheme="minorAscii"/>
          <w:sz w:val="24"/>
          <w:szCs w:val="24"/>
        </w:rPr>
        <w:t xml:space="preserve">The </w:t>
      </w:r>
      <w:r w:rsidRPr="76EBA65A" w:rsidR="76EBA65A">
        <w:rPr>
          <w:rFonts w:cs="Calibri" w:cstheme="minorAscii"/>
          <w:sz w:val="24"/>
          <w:szCs w:val="24"/>
        </w:rPr>
        <w:t>Nokkran</w:t>
      </w:r>
      <w:r w:rsidRPr="76EBA65A" w:rsidR="76EBA65A">
        <w:rPr>
          <w:rFonts w:cs="Calibri" w:cstheme="minorAscii"/>
          <w:sz w:val="24"/>
          <w:szCs w:val="24"/>
        </w:rPr>
        <w:t xml:space="preserve"> is in the corner, shaking in euphoria.</w:t>
      </w:r>
      <w:commentRangeEnd w:id="1965696514"/>
      <w:r>
        <w:rPr>
          <w:rStyle w:val="CommentReference"/>
        </w:rPr>
        <w:commentReference w:id="1965696514"/>
      </w:r>
    </w:p>
    <w:p w:rsidR="00176DAF" w:rsidP="00176DAF" w:rsidRDefault="007F0EEA" w14:paraId="4E87FAE2" w14:textId="54A0586E">
      <w:pPr>
        <w:spacing w:after="0"/>
        <w:ind w:firstLine="360"/>
        <w:rPr>
          <w:rFonts w:cstheme="minorHAnsi"/>
          <w:sz w:val="24"/>
          <w:szCs w:val="24"/>
        </w:rPr>
      </w:pPr>
      <w:r w:rsidRPr="009E7F4C">
        <w:rPr>
          <w:rFonts w:cstheme="minorHAnsi"/>
          <w:sz w:val="24"/>
          <w:szCs w:val="24"/>
        </w:rPr>
        <w:t>I’m trying to figure out how to salvage a truly unsalvageable situation when I hear a whooping from the other side of the bar.</w:t>
      </w:r>
      <w:r w:rsidR="0071681A">
        <w:rPr>
          <w:rFonts w:cstheme="minorHAnsi"/>
          <w:sz w:val="24"/>
          <w:szCs w:val="24"/>
        </w:rPr>
        <w:t xml:space="preserve"> </w:t>
      </w:r>
      <w:r w:rsidRPr="009E7F4C">
        <w:rPr>
          <w:rFonts w:cstheme="minorHAnsi"/>
          <w:sz w:val="24"/>
          <w:szCs w:val="24"/>
        </w:rPr>
        <w:t>War cries?</w:t>
      </w:r>
      <w:r w:rsidR="0071681A">
        <w:rPr>
          <w:rFonts w:cstheme="minorHAnsi"/>
          <w:sz w:val="24"/>
          <w:szCs w:val="24"/>
        </w:rPr>
        <w:t xml:space="preserve"> </w:t>
      </w:r>
      <w:r w:rsidRPr="009E7F4C">
        <w:rPr>
          <w:rFonts w:cstheme="minorHAnsi"/>
          <w:sz w:val="24"/>
          <w:szCs w:val="24"/>
        </w:rPr>
        <w:t>I jerk away from Pink Shirt and climb through the crowd to see what horror I’ve wrought.</w:t>
      </w:r>
      <w:r w:rsidR="0071681A">
        <w:rPr>
          <w:rFonts w:cstheme="minorHAnsi"/>
          <w:sz w:val="24"/>
          <w:szCs w:val="24"/>
        </w:rPr>
        <w:t xml:space="preserve"> </w:t>
      </w:r>
      <w:r w:rsidRPr="009E7F4C">
        <w:rPr>
          <w:rFonts w:cstheme="minorHAnsi"/>
          <w:sz w:val="24"/>
          <w:szCs w:val="24"/>
        </w:rPr>
        <w:t>I’m ready to see blood spurting all over the walls.</w:t>
      </w:r>
      <w:r w:rsidR="0071681A">
        <w:rPr>
          <w:rFonts w:cstheme="minorHAnsi"/>
          <w:sz w:val="24"/>
          <w:szCs w:val="24"/>
        </w:rPr>
        <w:t xml:space="preserve"> </w:t>
      </w:r>
    </w:p>
    <w:p w:rsidR="00176DAF" w:rsidP="00176DAF" w:rsidRDefault="007F0EEA" w14:paraId="7D9D093A" w14:textId="77777777">
      <w:pPr>
        <w:spacing w:after="0"/>
        <w:ind w:firstLine="360"/>
        <w:rPr>
          <w:rFonts w:cstheme="minorHAnsi"/>
          <w:sz w:val="24"/>
          <w:szCs w:val="24"/>
        </w:rPr>
      </w:pPr>
      <w:r w:rsidRPr="009E7F4C">
        <w:rPr>
          <w:rFonts w:cstheme="minorHAnsi"/>
          <w:sz w:val="24"/>
          <w:szCs w:val="24"/>
        </w:rPr>
        <w:t>No blood.</w:t>
      </w:r>
      <w:r w:rsidR="0071681A">
        <w:rPr>
          <w:rFonts w:cstheme="minorHAnsi"/>
          <w:sz w:val="24"/>
          <w:szCs w:val="24"/>
        </w:rPr>
        <w:t xml:space="preserve"> </w:t>
      </w:r>
      <w:r w:rsidRPr="009E7F4C">
        <w:rPr>
          <w:rFonts w:cstheme="minorHAnsi"/>
          <w:sz w:val="24"/>
          <w:szCs w:val="24"/>
        </w:rPr>
        <w:t>No fighting.</w:t>
      </w:r>
      <w:r w:rsidR="0071681A">
        <w:rPr>
          <w:rFonts w:cstheme="minorHAnsi"/>
          <w:sz w:val="24"/>
          <w:szCs w:val="24"/>
        </w:rPr>
        <w:t xml:space="preserve"> </w:t>
      </w:r>
      <w:r w:rsidRPr="009E7F4C">
        <w:rPr>
          <w:rFonts w:cstheme="minorHAnsi"/>
          <w:sz w:val="24"/>
          <w:szCs w:val="24"/>
        </w:rPr>
        <w:t>Even the knives are disappearing.</w:t>
      </w:r>
      <w:r w:rsidR="0071681A">
        <w:rPr>
          <w:rFonts w:cstheme="minorHAnsi"/>
          <w:sz w:val="24"/>
          <w:szCs w:val="24"/>
        </w:rPr>
        <w:t xml:space="preserve"> </w:t>
      </w:r>
    </w:p>
    <w:p w:rsidR="00176DAF" w:rsidP="76EBA65A" w:rsidRDefault="007F0EEA" w14:paraId="705DD6B1" w14:textId="21C70C40">
      <w:pPr>
        <w:spacing w:after="0"/>
        <w:ind w:firstLine="360"/>
        <w:rPr>
          <w:del w:author="Gary Smailes" w:date="2024-03-11T15:09:55.279Z" w:id="694684511"/>
          <w:rFonts w:cs="Calibri" w:cstheme="minorAscii"/>
          <w:sz w:val="24"/>
          <w:szCs w:val="24"/>
        </w:rPr>
      </w:pPr>
      <w:r w:rsidRPr="76EBA65A" w:rsidR="76EBA65A">
        <w:rPr>
          <w:rFonts w:cs="Calibri" w:cstheme="minorAscii"/>
          <w:sz w:val="24"/>
          <w:szCs w:val="24"/>
        </w:rPr>
        <w:t>The bar has several pillars holding up the ceiling and Kissy is hanging upside down from one of them</w:t>
      </w:r>
      <w:r w:rsidRPr="76EBA65A" w:rsidR="76EBA65A">
        <w:rPr>
          <w:rFonts w:cs="Calibri" w:cstheme="minorAscii"/>
          <w:sz w:val="24"/>
          <w:szCs w:val="24"/>
        </w:rPr>
        <w:t xml:space="preserve">. </w:t>
      </w:r>
      <w:r w:rsidRPr="76EBA65A" w:rsidR="76EBA65A">
        <w:rPr>
          <w:rFonts w:cs="Calibri" w:cstheme="minorAscii"/>
          <w:sz w:val="24"/>
          <w:szCs w:val="24"/>
        </w:rPr>
        <w:t>She’s</w:t>
      </w:r>
      <w:r w:rsidRPr="76EBA65A" w:rsidR="76EBA65A">
        <w:rPr>
          <w:rFonts w:cs="Calibri" w:cstheme="minorAscii"/>
          <w:sz w:val="24"/>
          <w:szCs w:val="24"/>
        </w:rPr>
        <w:t xml:space="preserve"> wearing sheer black panties and tall, black fuck-me boots.</w:t>
      </w:r>
      <w:r w:rsidRPr="76EBA65A" w:rsidR="76EBA65A">
        <w:rPr>
          <w:rFonts w:cs="Calibri" w:cstheme="minorAscii"/>
          <w:sz w:val="24"/>
          <w:szCs w:val="24"/>
        </w:rPr>
        <w:t xml:space="preserve"> </w:t>
      </w:r>
      <w:r w:rsidRPr="76EBA65A" w:rsidR="76EBA65A">
        <w:rPr>
          <w:rFonts w:cs="Calibri" w:cstheme="minorAscii"/>
          <w:sz w:val="24"/>
          <w:szCs w:val="24"/>
        </w:rPr>
        <w:t>Her titanic blow-up boobs have found the nearest clansman and are vibrating any murderous thoughts he might be having right out of his skull.</w:t>
      </w:r>
      <w:r w:rsidRPr="76EBA65A" w:rsidR="76EBA65A">
        <w:rPr>
          <w:rFonts w:cs="Calibri" w:cstheme="minorAscii"/>
          <w:sz w:val="24"/>
          <w:szCs w:val="24"/>
        </w:rPr>
        <w:t xml:space="preserve"> </w:t>
      </w:r>
    </w:p>
    <w:p w:rsidR="00176DAF" w:rsidP="76EBA65A" w:rsidRDefault="007F0EEA" w14:paraId="7C67B018" w14:textId="6493B9F2">
      <w:pPr>
        <w:spacing w:after="0"/>
        <w:ind w:firstLine="0"/>
        <w:rPr>
          <w:rFonts w:cs="Calibri" w:cstheme="minorAscii"/>
          <w:sz w:val="24"/>
          <w:szCs w:val="24"/>
        </w:rPr>
        <w:pPrChange w:author="Gary Smailes" w:date="2024-03-11T15:09:54.943Z">
          <w:pPr>
            <w:spacing w:after="0"/>
            <w:ind w:firstLine="360"/>
          </w:pPr>
        </w:pPrChange>
      </w:pPr>
      <w:r w:rsidRPr="76EBA65A" w:rsidR="76EBA65A">
        <w:rPr>
          <w:rFonts w:cs="Calibri" w:cstheme="minorAscii"/>
          <w:sz w:val="24"/>
          <w:szCs w:val="24"/>
        </w:rPr>
        <w:t>One guy tries pawing at her.</w:t>
      </w:r>
      <w:r w:rsidRPr="76EBA65A" w:rsidR="76EBA65A">
        <w:rPr>
          <w:rFonts w:cs="Calibri" w:cstheme="minorAscii"/>
          <w:sz w:val="24"/>
          <w:szCs w:val="24"/>
        </w:rPr>
        <w:t xml:space="preserve"> </w:t>
      </w:r>
      <w:r w:rsidRPr="76EBA65A" w:rsidR="76EBA65A">
        <w:rPr>
          <w:rFonts w:cs="Calibri" w:cstheme="minorAscii"/>
          <w:sz w:val="24"/>
          <w:szCs w:val="24"/>
        </w:rPr>
        <w:t xml:space="preserve">Emphasis on </w:t>
      </w:r>
      <w:r w:rsidRPr="76EBA65A" w:rsidR="76EBA65A">
        <w:rPr>
          <w:rFonts w:cs="Calibri" w:cstheme="minorAscii"/>
          <w:i w:val="1"/>
          <w:iCs w:val="1"/>
          <w:sz w:val="24"/>
          <w:szCs w:val="24"/>
        </w:rPr>
        <w:t>try</w:t>
      </w:r>
      <w:r w:rsidRPr="76EBA65A" w:rsidR="76EBA65A">
        <w:rPr>
          <w:rFonts w:cs="Calibri" w:cstheme="minorAscii"/>
          <w:sz w:val="24"/>
          <w:szCs w:val="24"/>
        </w:rPr>
        <w:t>.</w:t>
      </w:r>
      <w:r w:rsidRPr="76EBA65A" w:rsidR="76EBA65A">
        <w:rPr>
          <w:rFonts w:cs="Calibri" w:cstheme="minorAscii"/>
          <w:sz w:val="24"/>
          <w:szCs w:val="24"/>
        </w:rPr>
        <w:t xml:space="preserve"> </w:t>
      </w:r>
      <w:r w:rsidRPr="76EBA65A" w:rsidR="76EBA65A">
        <w:rPr>
          <w:rFonts w:cs="Calibri" w:cstheme="minorAscii"/>
          <w:sz w:val="24"/>
          <w:szCs w:val="24"/>
        </w:rPr>
        <w:t>She hooks her ankle around the pillar, arches her back in such a way that qualifies her for the circus, and then reaches down with one hand and lifts the man off the floor.</w:t>
      </w:r>
      <w:r w:rsidRPr="76EBA65A" w:rsidR="76EBA65A">
        <w:rPr>
          <w:rFonts w:cs="Calibri" w:cstheme="minorAscii"/>
          <w:sz w:val="24"/>
          <w:szCs w:val="24"/>
        </w:rPr>
        <w:t xml:space="preserve"> </w:t>
      </w:r>
      <w:r w:rsidRPr="76EBA65A" w:rsidR="76EBA65A">
        <w:rPr>
          <w:rFonts w:cs="Calibri" w:cstheme="minorAscii"/>
          <w:sz w:val="24"/>
          <w:szCs w:val="24"/>
        </w:rPr>
        <w:t xml:space="preserve">Everyone around him groans, and </w:t>
      </w:r>
      <w:r w:rsidRPr="76EBA65A" w:rsidR="76EBA65A">
        <w:rPr>
          <w:rFonts w:cs="Calibri" w:cstheme="minorAscii"/>
          <w:sz w:val="24"/>
          <w:szCs w:val="24"/>
        </w:rPr>
        <w:t>it’s</w:t>
      </w:r>
      <w:r w:rsidRPr="76EBA65A" w:rsidR="76EBA65A">
        <w:rPr>
          <w:rFonts w:cs="Calibri" w:cstheme="minorAscii"/>
          <w:sz w:val="24"/>
          <w:szCs w:val="24"/>
        </w:rPr>
        <w:t xml:space="preserve"> not until the guy is </w:t>
      </w:r>
      <w:r w:rsidRPr="76EBA65A" w:rsidR="76EBA65A">
        <w:rPr>
          <w:rFonts w:cs="Calibri" w:cstheme="minorAscii"/>
          <w:sz w:val="24"/>
          <w:szCs w:val="24"/>
        </w:rPr>
        <w:t>two meters</w:t>
      </w:r>
      <w:r w:rsidRPr="76EBA65A" w:rsidR="76EBA65A">
        <w:rPr>
          <w:rFonts w:cs="Calibri" w:cstheme="minorAscii"/>
          <w:sz w:val="24"/>
          <w:szCs w:val="24"/>
        </w:rPr>
        <w:t xml:space="preserve"> above the ground that I figure out why.</w:t>
      </w:r>
      <w:r w:rsidRPr="76EBA65A" w:rsidR="76EBA65A">
        <w:rPr>
          <w:rFonts w:cs="Calibri" w:cstheme="minorAscii"/>
          <w:sz w:val="24"/>
          <w:szCs w:val="24"/>
        </w:rPr>
        <w:t xml:space="preserve"> </w:t>
      </w:r>
      <w:r w:rsidRPr="76EBA65A" w:rsidR="76EBA65A">
        <w:rPr>
          <w:rFonts w:cs="Calibri" w:cstheme="minorAscii"/>
          <w:sz w:val="24"/>
          <w:szCs w:val="24"/>
        </w:rPr>
        <w:t xml:space="preserve">Kissy’s grip is </w:t>
      </w:r>
      <w:r w:rsidRPr="76EBA65A" w:rsidR="76EBA65A">
        <w:rPr>
          <w:rFonts w:cs="Calibri" w:cstheme="minorAscii"/>
          <w:sz w:val="24"/>
          <w:szCs w:val="24"/>
        </w:rPr>
        <w:t>very strong</w:t>
      </w:r>
      <w:r w:rsidRPr="76EBA65A" w:rsidR="76EBA65A">
        <w:rPr>
          <w:rFonts w:cs="Calibri" w:cstheme="minorAscii"/>
          <w:sz w:val="24"/>
          <w:szCs w:val="24"/>
        </w:rPr>
        <w:t xml:space="preserve"> and by the look on the guy’s face, she has more than just his belt clenched between her fingers.</w:t>
      </w:r>
      <w:r w:rsidRPr="76EBA65A" w:rsidR="76EBA65A">
        <w:rPr>
          <w:rFonts w:cs="Calibri" w:cstheme="minorAscii"/>
          <w:sz w:val="24"/>
          <w:szCs w:val="24"/>
        </w:rPr>
        <w:t xml:space="preserve"> </w:t>
      </w:r>
      <w:r w:rsidRPr="76EBA65A" w:rsidR="76EBA65A">
        <w:rPr>
          <w:rFonts w:cs="Calibri" w:cstheme="minorAscii"/>
          <w:sz w:val="24"/>
          <w:szCs w:val="24"/>
        </w:rPr>
        <w:t>Ouch.</w:t>
      </w:r>
      <w:r w:rsidRPr="76EBA65A" w:rsidR="76EBA65A">
        <w:rPr>
          <w:rFonts w:cs="Calibri" w:cstheme="minorAscii"/>
          <w:sz w:val="24"/>
          <w:szCs w:val="24"/>
        </w:rPr>
        <w:t xml:space="preserve"> </w:t>
      </w:r>
      <w:r w:rsidRPr="76EBA65A" w:rsidR="76EBA65A">
        <w:rPr>
          <w:rFonts w:cs="Calibri" w:cstheme="minorAscii"/>
          <w:sz w:val="24"/>
          <w:szCs w:val="24"/>
        </w:rPr>
        <w:t>Kissy drops him and nobody interferes with her after that.</w:t>
      </w:r>
    </w:p>
    <w:p w:rsidR="00176DAF" w:rsidP="00176DAF" w:rsidRDefault="007F0EEA" w14:paraId="6F7FCA4E" w14:textId="582E6DDE">
      <w:pPr>
        <w:spacing w:after="0"/>
        <w:ind w:firstLine="360"/>
        <w:rPr>
          <w:rFonts w:cstheme="minorHAnsi"/>
          <w:sz w:val="24"/>
          <w:szCs w:val="24"/>
        </w:rPr>
      </w:pPr>
      <w:r w:rsidRPr="009E7F4C">
        <w:rPr>
          <w:rFonts w:cstheme="minorHAnsi"/>
          <w:sz w:val="24"/>
          <w:szCs w:val="24"/>
        </w:rPr>
        <w:t>I wonder what she’s doing here</w:t>
      </w:r>
      <w:r w:rsidR="00A44BC1">
        <w:rPr>
          <w:rFonts w:cstheme="minorHAnsi"/>
          <w:sz w:val="24"/>
          <w:szCs w:val="24"/>
        </w:rPr>
        <w:t>. I</w:t>
      </w:r>
      <w:r w:rsidRPr="009E7F4C">
        <w:rPr>
          <w:rFonts w:cstheme="minorHAnsi"/>
          <w:sz w:val="24"/>
          <w:szCs w:val="24"/>
        </w:rPr>
        <w:t>t</w:t>
      </w:r>
      <w:r w:rsidR="00A44BC1">
        <w:rPr>
          <w:rFonts w:cstheme="minorHAnsi"/>
          <w:sz w:val="24"/>
          <w:szCs w:val="24"/>
        </w:rPr>
        <w:t>’s</w:t>
      </w:r>
      <w:r w:rsidRPr="009E7F4C">
        <w:rPr>
          <w:rFonts w:cstheme="minorHAnsi"/>
          <w:sz w:val="24"/>
          <w:szCs w:val="24"/>
        </w:rPr>
        <w:t xml:space="preserve"> mighty convenient that she shows up right as things are getting out of hand.</w:t>
      </w:r>
      <w:r w:rsidR="0071681A">
        <w:rPr>
          <w:rFonts w:cstheme="minorHAnsi"/>
          <w:sz w:val="24"/>
          <w:szCs w:val="24"/>
        </w:rPr>
        <w:t xml:space="preserve"> </w:t>
      </w:r>
      <w:r w:rsidRPr="009E7F4C">
        <w:rPr>
          <w:rFonts w:cstheme="minorHAnsi"/>
          <w:sz w:val="24"/>
          <w:szCs w:val="24"/>
        </w:rPr>
        <w:t>Maybe she can go only so long without swinging half-naked from a pole.</w:t>
      </w:r>
      <w:r w:rsidR="0071681A">
        <w:rPr>
          <w:rFonts w:cstheme="minorHAnsi"/>
          <w:sz w:val="24"/>
          <w:szCs w:val="24"/>
        </w:rPr>
        <w:t xml:space="preserve"> </w:t>
      </w:r>
      <w:r w:rsidRPr="009E7F4C">
        <w:rPr>
          <w:rFonts w:cstheme="minorHAnsi"/>
          <w:sz w:val="24"/>
          <w:szCs w:val="24"/>
        </w:rPr>
        <w:t>Do female androids have body clocks, too?</w:t>
      </w:r>
      <w:r w:rsidR="0071681A">
        <w:rPr>
          <w:rFonts w:cstheme="minorHAnsi"/>
          <w:sz w:val="24"/>
          <w:szCs w:val="24"/>
        </w:rPr>
        <w:t xml:space="preserve"> </w:t>
      </w:r>
      <w:r w:rsidRPr="009E7F4C">
        <w:rPr>
          <w:rFonts w:cstheme="minorHAnsi"/>
          <w:sz w:val="24"/>
          <w:szCs w:val="24"/>
        </w:rPr>
        <w:t>What little timers do they have in there, anyway?</w:t>
      </w:r>
    </w:p>
    <w:p w:rsidRPr="00A44BC1" w:rsidR="00176DAF" w:rsidP="00176DAF" w:rsidRDefault="007F0EEA" w14:paraId="3646AEBE" w14:textId="77777777">
      <w:pPr>
        <w:spacing w:after="0"/>
        <w:ind w:firstLine="360"/>
        <w:rPr>
          <w:rFonts w:cstheme="minorHAnsi"/>
          <w:i/>
          <w:iCs/>
          <w:sz w:val="24"/>
          <w:szCs w:val="24"/>
        </w:rPr>
      </w:pPr>
      <w:r w:rsidRPr="009E7F4C">
        <w:rPr>
          <w:rFonts w:cstheme="minorHAnsi"/>
          <w:sz w:val="24"/>
          <w:szCs w:val="24"/>
        </w:rPr>
        <w:t xml:space="preserve">I send Kissy, </w:t>
      </w:r>
      <w:r w:rsidRPr="00A44BC1">
        <w:rPr>
          <w:rFonts w:cstheme="minorHAnsi"/>
          <w:i/>
          <w:iCs/>
          <w:sz w:val="24"/>
          <w:szCs w:val="24"/>
        </w:rPr>
        <w:t>What are you doing down here?</w:t>
      </w:r>
    </w:p>
    <w:p w:rsidR="00176DAF" w:rsidP="00176DAF" w:rsidRDefault="007F0EEA" w14:paraId="3571A493" w14:textId="6CB85BAD">
      <w:pPr>
        <w:spacing w:after="0"/>
        <w:ind w:firstLine="360"/>
        <w:rPr>
          <w:rFonts w:cstheme="minorHAnsi"/>
          <w:sz w:val="24"/>
          <w:szCs w:val="24"/>
        </w:rPr>
      </w:pPr>
      <w:r w:rsidRPr="009E7F4C">
        <w:rPr>
          <w:rFonts w:cstheme="minorHAnsi"/>
          <w:sz w:val="24"/>
          <w:szCs w:val="24"/>
        </w:rPr>
        <w:t>Kissy lift</w:t>
      </w:r>
      <w:r w:rsidR="007054AA">
        <w:rPr>
          <w:rFonts w:cstheme="minorHAnsi"/>
          <w:sz w:val="24"/>
          <w:szCs w:val="24"/>
        </w:rPr>
        <w:t>s</w:t>
      </w:r>
      <w:r w:rsidRPr="009E7F4C">
        <w:rPr>
          <w:rFonts w:cstheme="minorHAnsi"/>
          <w:sz w:val="24"/>
          <w:szCs w:val="24"/>
        </w:rPr>
        <w:t xml:space="preserve"> her chin and manages to look imperious while executing a spin maneuver that defies gravity.</w:t>
      </w:r>
      <w:r w:rsidR="0071681A">
        <w:rPr>
          <w:rFonts w:cstheme="minorHAnsi"/>
          <w:sz w:val="24"/>
          <w:szCs w:val="24"/>
        </w:rPr>
        <w:t xml:space="preserve"> </w:t>
      </w:r>
      <w:r w:rsidRPr="00A44BC1">
        <w:rPr>
          <w:rFonts w:cstheme="minorHAnsi"/>
          <w:i/>
          <w:iCs/>
          <w:sz w:val="24"/>
          <w:szCs w:val="24"/>
        </w:rPr>
        <w:t>I followed you.</w:t>
      </w:r>
    </w:p>
    <w:p w:rsidRPr="00A44BC1" w:rsidR="00176DAF" w:rsidP="00176DAF" w:rsidRDefault="007F0EEA" w14:paraId="5CBD79F6" w14:textId="77777777">
      <w:pPr>
        <w:spacing w:after="0"/>
        <w:ind w:firstLine="360"/>
        <w:rPr>
          <w:rFonts w:cstheme="minorHAnsi"/>
          <w:i/>
          <w:iCs/>
          <w:sz w:val="24"/>
          <w:szCs w:val="24"/>
        </w:rPr>
      </w:pPr>
      <w:r w:rsidRPr="00A44BC1">
        <w:rPr>
          <w:rFonts w:cstheme="minorHAnsi"/>
          <w:i/>
          <w:iCs/>
          <w:sz w:val="24"/>
          <w:szCs w:val="24"/>
        </w:rPr>
        <w:t>What for?</w:t>
      </w:r>
    </w:p>
    <w:p w:rsidRPr="00A44BC1" w:rsidR="00176DAF" w:rsidP="00176DAF" w:rsidRDefault="007F0EEA" w14:paraId="5924CAE1" w14:textId="77777777">
      <w:pPr>
        <w:spacing w:after="0"/>
        <w:ind w:firstLine="360"/>
        <w:rPr>
          <w:rFonts w:cstheme="minorHAnsi"/>
          <w:i/>
          <w:iCs/>
          <w:sz w:val="24"/>
          <w:szCs w:val="24"/>
        </w:rPr>
      </w:pPr>
      <w:r w:rsidRPr="00A44BC1">
        <w:rPr>
          <w:rFonts w:cstheme="minorHAnsi"/>
          <w:i/>
          <w:iCs/>
          <w:sz w:val="24"/>
          <w:szCs w:val="24"/>
        </w:rPr>
        <w:t>I knew you were planning on coming down here, and if you were annoying like all the other times you open your mouth, I figured you might need a diversion.</w:t>
      </w:r>
    </w:p>
    <w:p w:rsidRPr="00A44BC1" w:rsidR="00176DAF" w:rsidP="00176DAF" w:rsidRDefault="007F0EEA" w14:paraId="438C6FEF" w14:textId="5499645B">
      <w:pPr>
        <w:spacing w:after="0"/>
        <w:ind w:firstLine="360"/>
        <w:rPr>
          <w:rFonts w:cstheme="minorHAnsi"/>
          <w:i/>
          <w:iCs/>
          <w:sz w:val="24"/>
          <w:szCs w:val="24"/>
        </w:rPr>
      </w:pPr>
      <w:r w:rsidRPr="00A44BC1">
        <w:rPr>
          <w:rFonts w:cstheme="minorHAnsi"/>
          <w:i/>
          <w:iCs/>
          <w:sz w:val="24"/>
          <w:szCs w:val="24"/>
        </w:rPr>
        <w:t>Annoying like all the other</w:t>
      </w:r>
      <w:r w:rsidR="003E657C">
        <w:rPr>
          <w:rFonts w:cstheme="minorHAnsi"/>
          <w:i/>
          <w:iCs/>
          <w:sz w:val="24"/>
          <w:szCs w:val="24"/>
        </w:rPr>
        <w:t xml:space="preserve"> </w:t>
      </w:r>
      <w:r w:rsidRPr="009E7F4C">
        <w:rPr>
          <w:rFonts w:cstheme="minorHAnsi"/>
          <w:sz w:val="24"/>
          <w:szCs w:val="24"/>
        </w:rPr>
        <w:t>…</w:t>
      </w:r>
      <w:r w:rsidR="003E657C">
        <w:rPr>
          <w:rFonts w:cstheme="minorHAnsi"/>
          <w:sz w:val="24"/>
          <w:szCs w:val="24"/>
        </w:rPr>
        <w:t xml:space="preserve"> </w:t>
      </w:r>
      <w:r w:rsidRPr="00A44BC1">
        <w:rPr>
          <w:rFonts w:cstheme="minorHAnsi"/>
          <w:i/>
          <w:iCs/>
          <w:sz w:val="24"/>
          <w:szCs w:val="24"/>
        </w:rPr>
        <w:t>I think you’ve been spending too much time with Laura, Kissy.</w:t>
      </w:r>
      <w:r w:rsidR="0071681A">
        <w:rPr>
          <w:rFonts w:cstheme="minorHAnsi"/>
          <w:sz w:val="24"/>
          <w:szCs w:val="24"/>
        </w:rPr>
        <w:t xml:space="preserve"> </w:t>
      </w:r>
      <w:r w:rsidRPr="009E7F4C">
        <w:rPr>
          <w:rFonts w:cstheme="minorHAnsi"/>
          <w:sz w:val="24"/>
          <w:szCs w:val="24"/>
        </w:rPr>
        <w:t xml:space="preserve">When she didn’t answer, I ask, </w:t>
      </w:r>
      <w:proofErr w:type="gramStart"/>
      <w:r w:rsidRPr="00A44BC1">
        <w:rPr>
          <w:rFonts w:cstheme="minorHAnsi"/>
          <w:i/>
          <w:iCs/>
          <w:sz w:val="24"/>
          <w:szCs w:val="24"/>
        </w:rPr>
        <w:t>So</w:t>
      </w:r>
      <w:proofErr w:type="gramEnd"/>
      <w:r w:rsidR="007054AA">
        <w:rPr>
          <w:rFonts w:cstheme="minorHAnsi"/>
          <w:i/>
          <w:iCs/>
          <w:sz w:val="24"/>
          <w:szCs w:val="24"/>
        </w:rPr>
        <w:t>,</w:t>
      </w:r>
      <w:r w:rsidRPr="00A44BC1">
        <w:rPr>
          <w:rFonts w:cstheme="minorHAnsi"/>
          <w:i/>
          <w:iCs/>
          <w:sz w:val="24"/>
          <w:szCs w:val="24"/>
        </w:rPr>
        <w:t xml:space="preserve"> how much longer are you going to be?</w:t>
      </w:r>
      <w:r w:rsidRPr="00A44BC1" w:rsidR="0071681A">
        <w:rPr>
          <w:rFonts w:cstheme="minorHAnsi"/>
          <w:i/>
          <w:iCs/>
          <w:sz w:val="24"/>
          <w:szCs w:val="24"/>
        </w:rPr>
        <w:t xml:space="preserve"> </w:t>
      </w:r>
      <w:r w:rsidRPr="00A44BC1">
        <w:rPr>
          <w:rFonts w:cstheme="minorHAnsi"/>
          <w:i/>
          <w:iCs/>
          <w:sz w:val="24"/>
          <w:szCs w:val="24"/>
        </w:rPr>
        <w:t>I’d like to get some sleep here at some point and don’t want to wait all night.</w:t>
      </w:r>
    </w:p>
    <w:p w:rsidRPr="00A44BC1" w:rsidR="00176DAF" w:rsidP="00176DAF" w:rsidRDefault="007F0EEA" w14:paraId="3EFB20C6" w14:textId="77777777">
      <w:pPr>
        <w:spacing w:after="0"/>
        <w:ind w:firstLine="360"/>
        <w:rPr>
          <w:rFonts w:cstheme="minorHAnsi"/>
          <w:i/>
          <w:iCs/>
          <w:sz w:val="24"/>
          <w:szCs w:val="24"/>
        </w:rPr>
      </w:pPr>
      <w:r w:rsidRPr="00A44BC1">
        <w:rPr>
          <w:rFonts w:cstheme="minorHAnsi"/>
          <w:i/>
          <w:iCs/>
          <w:sz w:val="24"/>
          <w:szCs w:val="24"/>
        </w:rPr>
        <w:t>Unlike you, I can take care of myself.</w:t>
      </w:r>
      <w:r w:rsidRPr="00A44BC1" w:rsidR="0071681A">
        <w:rPr>
          <w:rFonts w:cstheme="minorHAnsi"/>
          <w:i/>
          <w:iCs/>
          <w:sz w:val="24"/>
          <w:szCs w:val="24"/>
        </w:rPr>
        <w:t xml:space="preserve"> </w:t>
      </w:r>
      <w:r w:rsidRPr="00A44BC1">
        <w:rPr>
          <w:rFonts w:cstheme="minorHAnsi"/>
          <w:i/>
          <w:iCs/>
          <w:sz w:val="24"/>
          <w:szCs w:val="24"/>
        </w:rPr>
        <w:t>Don’t hang around on my account.</w:t>
      </w:r>
    </w:p>
    <w:p w:rsidR="00176DAF" w:rsidP="76EBA65A" w:rsidRDefault="007F0EEA" w14:paraId="01385E7D" w14:textId="77777777">
      <w:pPr>
        <w:spacing w:after="0"/>
        <w:ind w:firstLine="360"/>
        <w:rPr>
          <w:rFonts w:cs="Calibri" w:cstheme="minorAscii"/>
          <w:sz w:val="24"/>
          <w:szCs w:val="24"/>
        </w:rPr>
      </w:pPr>
      <w:r w:rsidRPr="76EBA65A" w:rsidR="76EBA65A">
        <w:rPr>
          <w:rFonts w:cs="Calibri" w:cstheme="minorAscii"/>
          <w:sz w:val="24"/>
          <w:szCs w:val="24"/>
        </w:rPr>
        <w:t>I decide that standing around and trying to figure out Kissy’s intentions is too much effort.</w:t>
      </w:r>
      <w:r w:rsidRPr="76EBA65A" w:rsidR="76EBA65A">
        <w:rPr>
          <w:rFonts w:cs="Calibri" w:cstheme="minorAscii"/>
          <w:sz w:val="24"/>
          <w:szCs w:val="24"/>
        </w:rPr>
        <w:t xml:space="preserve"> </w:t>
      </w:r>
      <w:r w:rsidRPr="76EBA65A" w:rsidR="76EBA65A">
        <w:rPr>
          <w:rFonts w:cs="Calibri" w:cstheme="minorAscii"/>
          <w:sz w:val="24"/>
          <w:szCs w:val="24"/>
        </w:rPr>
        <w:t xml:space="preserve">I signal to </w:t>
      </w:r>
      <w:r w:rsidRPr="76EBA65A" w:rsidR="76EBA65A">
        <w:rPr>
          <w:rFonts w:cs="Calibri" w:cstheme="minorAscii"/>
          <w:sz w:val="24"/>
          <w:szCs w:val="24"/>
        </w:rPr>
        <w:t>Bucky</w:t>
      </w:r>
      <w:r w:rsidRPr="76EBA65A" w:rsidR="76EBA65A">
        <w:rPr>
          <w:rFonts w:cs="Calibri" w:cstheme="minorAscii"/>
          <w:sz w:val="24"/>
          <w:szCs w:val="24"/>
        </w:rPr>
        <w:t xml:space="preserve"> and we m</w:t>
      </w:r>
      <w:commentRangeStart w:id="1507312581"/>
      <w:r w:rsidRPr="76EBA65A" w:rsidR="76EBA65A">
        <w:rPr>
          <w:rFonts w:cs="Calibri" w:cstheme="minorAscii"/>
          <w:sz w:val="24"/>
          <w:szCs w:val="24"/>
        </w:rPr>
        <w:t>ake our way to the door.</w:t>
      </w:r>
      <w:r w:rsidRPr="76EBA65A" w:rsidR="76EBA65A">
        <w:rPr>
          <w:rFonts w:cs="Calibri" w:cstheme="minorAscii"/>
          <w:sz w:val="24"/>
          <w:szCs w:val="24"/>
        </w:rPr>
        <w:t xml:space="preserve"> </w:t>
      </w:r>
      <w:r w:rsidRPr="76EBA65A" w:rsidR="76EBA65A">
        <w:rPr>
          <w:rFonts w:cs="Calibri" w:cstheme="minorAscii"/>
          <w:sz w:val="24"/>
          <w:szCs w:val="24"/>
        </w:rPr>
        <w:t xml:space="preserve">The crowd has turned from violent to horny, and can certainly go back to violent, </w:t>
      </w:r>
      <w:commentRangeEnd w:id="1507312581"/>
      <w:r>
        <w:rPr>
          <w:rStyle w:val="CommentReference"/>
        </w:rPr>
        <w:commentReference w:id="1507312581"/>
      </w:r>
      <w:r w:rsidRPr="76EBA65A" w:rsidR="76EBA65A">
        <w:rPr>
          <w:rFonts w:cs="Calibri" w:cstheme="minorAscii"/>
          <w:sz w:val="24"/>
          <w:szCs w:val="24"/>
        </w:rPr>
        <w:t>but I agree that Kissy can take care of herself.</w:t>
      </w:r>
      <w:r w:rsidRPr="76EBA65A" w:rsidR="76EBA65A">
        <w:rPr>
          <w:rFonts w:cs="Calibri" w:cstheme="minorAscii"/>
          <w:sz w:val="24"/>
          <w:szCs w:val="24"/>
        </w:rPr>
        <w:t xml:space="preserve"> </w:t>
      </w:r>
      <w:r w:rsidRPr="76EBA65A" w:rsidR="76EBA65A">
        <w:rPr>
          <w:rFonts w:cs="Calibri" w:cstheme="minorAscii"/>
          <w:sz w:val="24"/>
          <w:szCs w:val="24"/>
        </w:rPr>
        <w:t xml:space="preserve">Next time, </w:t>
      </w:r>
      <w:r w:rsidRPr="76EBA65A" w:rsidR="76EBA65A">
        <w:rPr>
          <w:rFonts w:cs="Calibri" w:cstheme="minorAscii"/>
          <w:sz w:val="24"/>
          <w:szCs w:val="24"/>
        </w:rPr>
        <w:t>I’ll</w:t>
      </w:r>
      <w:r w:rsidRPr="76EBA65A" w:rsidR="76EBA65A">
        <w:rPr>
          <w:rFonts w:cs="Calibri" w:cstheme="minorAscii"/>
          <w:sz w:val="24"/>
          <w:szCs w:val="24"/>
        </w:rPr>
        <w:t xml:space="preserve"> take Pink Shirt’s advice and do an ad blast.</w:t>
      </w:r>
      <w:r w:rsidRPr="76EBA65A" w:rsidR="76EBA65A">
        <w:rPr>
          <w:rFonts w:cs="Calibri" w:cstheme="minorAscii"/>
          <w:sz w:val="24"/>
          <w:szCs w:val="24"/>
        </w:rPr>
        <w:t xml:space="preserve"> </w:t>
      </w:r>
      <w:r w:rsidRPr="76EBA65A" w:rsidR="76EBA65A">
        <w:rPr>
          <w:rFonts w:cs="Calibri" w:cstheme="minorAscii"/>
          <w:sz w:val="24"/>
          <w:szCs w:val="24"/>
        </w:rPr>
        <w:t>I do, however, stop at the door and amplify my voice one last time.</w:t>
      </w:r>
      <w:r w:rsidRPr="76EBA65A" w:rsidR="76EBA65A">
        <w:rPr>
          <w:rFonts w:cs="Calibri" w:cstheme="minorAscii"/>
          <w:sz w:val="24"/>
          <w:szCs w:val="24"/>
        </w:rPr>
        <w:t xml:space="preserve"> </w:t>
      </w:r>
    </w:p>
    <w:p w:rsidR="00A64E6C" w:rsidP="00176DAF" w:rsidRDefault="007F0EEA" w14:paraId="1B6005BA" w14:textId="6317D06D">
      <w:pPr>
        <w:spacing w:after="0"/>
        <w:ind w:firstLine="360"/>
        <w:rPr>
          <w:rFonts w:cstheme="minorHAnsi"/>
          <w:sz w:val="24"/>
          <w:szCs w:val="24"/>
        </w:rPr>
        <w:sectPr w:rsidR="00A64E6C"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“By the way,</w:t>
      </w:r>
      <w:r w:rsidR="000351D8">
        <w:rPr>
          <w:rFonts w:cstheme="minorHAnsi"/>
          <w:sz w:val="24"/>
          <w:szCs w:val="24"/>
        </w:rPr>
        <w:t xml:space="preserve"> everybody,</w:t>
      </w:r>
      <w:r w:rsidRPr="009E7F4C">
        <w:rPr>
          <w:rFonts w:cstheme="minorHAnsi"/>
          <w:sz w:val="24"/>
          <w:szCs w:val="24"/>
        </w:rPr>
        <w:t xml:space="preserve"> I’d like you to meet the quarterback.”</w:t>
      </w:r>
    </w:p>
    <w:p w:rsidR="00176DAF" w:rsidP="00A64E6C" w:rsidRDefault="00824BE0" w14:paraId="5C6570B0" w14:textId="34CD9981">
      <w:pPr>
        <w:spacing w:after="0"/>
        <w:rPr>
          <w:rFonts w:cstheme="minorHAnsi"/>
          <w:sz w:val="24"/>
          <w:szCs w:val="24"/>
        </w:rPr>
      </w:pPr>
      <w:r>
        <w:rPr>
          <w:rFonts w:cstheme="minorHAnsi"/>
          <w:sz w:val="24"/>
          <w:szCs w:val="24"/>
        </w:rPr>
        <w:lastRenderedPageBreak/>
        <w:t>6</w:t>
      </w:r>
      <w:r w:rsidR="00A51AB5">
        <w:rPr>
          <w:rFonts w:cstheme="minorHAnsi"/>
          <w:sz w:val="24"/>
          <w:szCs w:val="24"/>
        </w:rPr>
        <w:t>: Making Deals with Devils</w:t>
      </w:r>
    </w:p>
    <w:p w:rsidR="00176DAF" w:rsidP="00176DAF" w:rsidRDefault="00176DAF" w14:paraId="4C37E8D1" w14:textId="77777777">
      <w:pPr>
        <w:spacing w:after="0"/>
        <w:ind w:firstLine="360"/>
        <w:rPr>
          <w:rFonts w:cstheme="minorHAnsi"/>
          <w:sz w:val="24"/>
          <w:szCs w:val="24"/>
        </w:rPr>
      </w:pPr>
    </w:p>
    <w:p w:rsidR="00176DAF" w:rsidP="76EBA65A" w:rsidRDefault="007F0EEA" w14:paraId="41C75537" w14:textId="12E75277">
      <w:pPr>
        <w:spacing w:after="0"/>
        <w:rPr>
          <w:rFonts w:cs="Calibri" w:cstheme="minorAscii"/>
          <w:sz w:val="24"/>
          <w:szCs w:val="24"/>
        </w:rPr>
      </w:pPr>
      <w:r w:rsidRPr="76EBA65A" w:rsidR="76EBA65A">
        <w:rPr>
          <w:rFonts w:cs="Calibri" w:cstheme="minorAscii"/>
          <w:sz w:val="24"/>
          <w:szCs w:val="24"/>
        </w:rPr>
        <w:t>I wake up t</w:t>
      </w:r>
      <w:ins w:author="Gary Smailes" w:date="2024-03-11T15:15:55.136Z" w:id="831916427">
        <w:r w:rsidRPr="76EBA65A" w:rsidR="76EBA65A">
          <w:rPr>
            <w:rFonts w:cs="Calibri" w:cstheme="minorAscii"/>
            <w:sz w:val="24"/>
            <w:szCs w:val="24"/>
          </w:rPr>
          <w:t>o</w:t>
        </w:r>
      </w:ins>
      <w:del w:author="Gary Smailes" w:date="2024-03-11T15:15:50.559Z" w:id="174248685">
        <w:r w:rsidRPr="76EBA65A" w:rsidDel="76EBA65A">
          <w:rPr>
            <w:rFonts w:cs="Calibri" w:cstheme="minorAscii"/>
            <w:sz w:val="24"/>
            <w:szCs w:val="24"/>
          </w:rPr>
          <w:delText>he next morning and</w:delText>
        </w:r>
      </w:del>
      <w:r w:rsidRPr="76EBA65A" w:rsidR="76EBA65A">
        <w:rPr>
          <w:rFonts w:cs="Calibri" w:cstheme="minorAscii"/>
          <w:sz w:val="24"/>
          <w:szCs w:val="24"/>
        </w:rPr>
        <w:t xml:space="preserve"> discover my first death threat of the season. Surprising – not because </w:t>
      </w:r>
      <w:r w:rsidRPr="76EBA65A" w:rsidR="76EBA65A">
        <w:rPr>
          <w:rFonts w:cs="Calibri" w:cstheme="minorAscii"/>
          <w:sz w:val="24"/>
          <w:szCs w:val="24"/>
        </w:rPr>
        <w:t>I’d</w:t>
      </w:r>
      <w:r w:rsidRPr="76EBA65A" w:rsidR="76EBA65A">
        <w:rPr>
          <w:rFonts w:cs="Calibri" w:cstheme="minorAscii"/>
          <w:sz w:val="24"/>
          <w:szCs w:val="24"/>
        </w:rPr>
        <w:t xml:space="preserve"> gotten a threat. Coaches get them all the time. </w:t>
      </w:r>
      <w:r w:rsidRPr="76EBA65A" w:rsidR="76EBA65A">
        <w:rPr>
          <w:rFonts w:cs="Calibri" w:cstheme="minorAscii"/>
          <w:sz w:val="24"/>
          <w:szCs w:val="24"/>
        </w:rPr>
        <w:t>I’m</w:t>
      </w:r>
      <w:r w:rsidRPr="76EBA65A" w:rsidR="76EBA65A">
        <w:rPr>
          <w:rFonts w:cs="Calibri" w:cstheme="minorAscii"/>
          <w:sz w:val="24"/>
          <w:szCs w:val="24"/>
        </w:rPr>
        <w:t xml:space="preserve"> a little taken aback because </w:t>
      </w:r>
      <w:r w:rsidRPr="76EBA65A" w:rsidR="76EBA65A">
        <w:rPr>
          <w:rFonts w:cs="Calibri" w:cstheme="minorAscii"/>
          <w:sz w:val="24"/>
          <w:szCs w:val="24"/>
        </w:rPr>
        <w:t>I’ve</w:t>
      </w:r>
      <w:r w:rsidRPr="76EBA65A" w:rsidR="76EBA65A">
        <w:rPr>
          <w:rFonts w:cs="Calibri" w:cstheme="minorAscii"/>
          <w:sz w:val="24"/>
          <w:szCs w:val="24"/>
        </w:rPr>
        <w:t xml:space="preserve"> received one before the </w:t>
      </w:r>
      <w:r w:rsidRPr="76EBA65A" w:rsidR="76EBA65A">
        <w:rPr>
          <w:rFonts w:cs="Calibri" w:cstheme="minorAscii"/>
          <w:sz w:val="24"/>
          <w:szCs w:val="24"/>
        </w:rPr>
        <w:t>season’s</w:t>
      </w:r>
      <w:r w:rsidRPr="76EBA65A" w:rsidR="76EBA65A">
        <w:rPr>
          <w:rFonts w:cs="Calibri" w:cstheme="minorAscii"/>
          <w:sz w:val="24"/>
          <w:szCs w:val="24"/>
        </w:rPr>
        <w:t xml:space="preserve"> even started. I gauge how my team will perform by the frequency of threats and the method by which </w:t>
      </w:r>
      <w:r w:rsidRPr="76EBA65A" w:rsidR="76EBA65A">
        <w:rPr>
          <w:rFonts w:cs="Calibri" w:cstheme="minorAscii"/>
          <w:sz w:val="24"/>
          <w:szCs w:val="24"/>
        </w:rPr>
        <w:t>I’ll</w:t>
      </w:r>
      <w:r w:rsidRPr="76EBA65A" w:rsidR="76EBA65A">
        <w:rPr>
          <w:rFonts w:cs="Calibri" w:cstheme="minorAscii"/>
          <w:sz w:val="24"/>
          <w:szCs w:val="24"/>
        </w:rPr>
        <w:t xml:space="preserve"> meet a sticky end. One threat a week means I </w:t>
      </w:r>
      <w:r w:rsidRPr="76EBA65A" w:rsidR="76EBA65A">
        <w:rPr>
          <w:rFonts w:cs="Calibri" w:cstheme="minorAscii"/>
          <w:sz w:val="24"/>
          <w:szCs w:val="24"/>
        </w:rPr>
        <w:t>have to</w:t>
      </w:r>
      <w:r w:rsidRPr="76EBA65A" w:rsidR="76EBA65A">
        <w:rPr>
          <w:rFonts w:cs="Calibri" w:cstheme="minorAscii"/>
          <w:sz w:val="24"/>
          <w:szCs w:val="24"/>
        </w:rPr>
        <w:t xml:space="preserve"> fire somebody or ‘disappear’ a player to motivate everybody else. Conversely, if I get one a day and they all involve violent ends with power tools, </w:t>
      </w:r>
      <w:r w:rsidRPr="76EBA65A" w:rsidR="76EBA65A">
        <w:rPr>
          <w:rFonts w:cs="Calibri" w:cstheme="minorAscii"/>
          <w:sz w:val="24"/>
          <w:szCs w:val="24"/>
        </w:rPr>
        <w:t>we’ll</w:t>
      </w:r>
      <w:r w:rsidRPr="76EBA65A" w:rsidR="76EBA65A">
        <w:rPr>
          <w:rFonts w:cs="Calibri" w:cstheme="minorAscii"/>
          <w:sz w:val="24"/>
          <w:szCs w:val="24"/>
        </w:rPr>
        <w:t xml:space="preserve"> win more than we lose. One an hour? Pack your bags, </w:t>
      </w:r>
      <w:r w:rsidRPr="76EBA65A" w:rsidR="76EBA65A">
        <w:rPr>
          <w:rFonts w:cs="Calibri" w:cstheme="minorAscii"/>
          <w:sz w:val="24"/>
          <w:szCs w:val="24"/>
        </w:rPr>
        <w:t>we’re</w:t>
      </w:r>
      <w:r w:rsidRPr="76EBA65A" w:rsidR="76EBA65A">
        <w:rPr>
          <w:rFonts w:cs="Calibri" w:cstheme="minorAscii"/>
          <w:sz w:val="24"/>
          <w:szCs w:val="24"/>
        </w:rPr>
        <w:t xml:space="preserve"> going to the playoffs, baby</w:t>
      </w:r>
      <w:ins w:author="Gary Smailes" w:date="2024-03-11T15:16:43.453Z" w:id="1314298069">
        <w:r w:rsidRPr="76EBA65A" w:rsidR="76EBA65A">
          <w:rPr>
            <w:rFonts w:cs="Calibri" w:cstheme="minorAscii"/>
            <w:sz w:val="24"/>
            <w:szCs w:val="24"/>
          </w:rPr>
          <w:t>.</w:t>
        </w:r>
      </w:ins>
      <w:del w:author="Gary Smailes" w:date="2024-03-11T15:16:42.932Z" w:id="911364124">
        <w:r w:rsidRPr="76EBA65A" w:rsidDel="76EBA65A">
          <w:rPr>
            <w:rFonts w:cs="Calibri" w:cstheme="minorAscii"/>
            <w:sz w:val="24"/>
            <w:szCs w:val="24"/>
          </w:rPr>
          <w:delText>!</w:delText>
        </w:r>
      </w:del>
    </w:p>
    <w:p w:rsidR="007054AA" w:rsidP="76EBA65A" w:rsidRDefault="007F0EEA" w14:paraId="43BFC111" w14:textId="31404A07">
      <w:pPr>
        <w:spacing w:after="0"/>
        <w:ind w:firstLine="360"/>
        <w:rPr>
          <w:rFonts w:cs="Calibri" w:cstheme="minorAscii"/>
          <w:sz w:val="24"/>
          <w:szCs w:val="24"/>
        </w:rPr>
      </w:pPr>
      <w:r w:rsidRPr="76EBA65A" w:rsidR="76EBA65A">
        <w:rPr>
          <w:rFonts w:cs="Calibri" w:cstheme="minorAscii"/>
          <w:sz w:val="24"/>
          <w:szCs w:val="24"/>
        </w:rPr>
        <w:t xml:space="preserve">But </w:t>
      </w:r>
      <w:r w:rsidRPr="76EBA65A" w:rsidR="76EBA65A">
        <w:rPr>
          <w:rFonts w:cs="Calibri" w:cstheme="minorAscii"/>
          <w:sz w:val="24"/>
          <w:szCs w:val="24"/>
        </w:rPr>
        <w:t>I’ve</w:t>
      </w:r>
      <w:r w:rsidRPr="76EBA65A" w:rsidR="76EBA65A">
        <w:rPr>
          <w:rFonts w:cs="Calibri" w:cstheme="minorAscii"/>
          <w:sz w:val="24"/>
          <w:szCs w:val="24"/>
        </w:rPr>
        <w:t xml:space="preserve"> never gotten a threat before our first practice. Never hand-written and left on the floor outside my sleep tube. </w:t>
      </w:r>
      <w:ins w:author="Gary Smailes" w:date="2024-03-11T15:16:59.978Z" w:id="1922439318">
        <w:r w:rsidRPr="76EBA65A" w:rsidR="76EBA65A">
          <w:rPr>
            <w:rFonts w:cs="Calibri" w:cstheme="minorAscii"/>
            <w:sz w:val="24"/>
            <w:szCs w:val="24"/>
          </w:rPr>
          <w:t>I suspect</w:t>
        </w:r>
      </w:ins>
      <w:ins w:author="Gary Smailes" w:date="2024-03-11T15:17:03.02Z" w:id="451133334">
        <w:r w:rsidRPr="76EBA65A" w:rsidR="76EBA65A">
          <w:rPr>
            <w:rFonts w:cs="Calibri" w:cstheme="minorAscii"/>
            <w:sz w:val="24"/>
            <w:szCs w:val="24"/>
          </w:rPr>
          <w:t xml:space="preserve"> </w:t>
        </w:r>
        <w:r w:rsidRPr="76EBA65A" w:rsidR="76EBA65A">
          <w:rPr>
            <w:rFonts w:cs="Calibri" w:cstheme="minorAscii"/>
            <w:sz w:val="24"/>
            <w:szCs w:val="24"/>
          </w:rPr>
          <w:t>it’s</w:t>
        </w:r>
        <w:r w:rsidRPr="76EBA65A" w:rsidR="76EBA65A">
          <w:rPr>
            <w:rFonts w:cs="Calibri" w:cstheme="minorAscii"/>
            <w:sz w:val="24"/>
            <w:szCs w:val="24"/>
          </w:rPr>
          <w:t xml:space="preserve"> a good sign. </w:t>
        </w:r>
      </w:ins>
      <w:r w:rsidRPr="76EBA65A" w:rsidR="76EBA65A">
        <w:rPr>
          <w:rFonts w:cs="Calibri" w:cstheme="minorAscii"/>
          <w:sz w:val="24"/>
          <w:szCs w:val="24"/>
        </w:rPr>
        <w:t xml:space="preserve">I know the note is for me before I even read it. Nailed through the paper is a Veeni </w:t>
      </w:r>
      <w:r w:rsidRPr="76EBA65A" w:rsidR="76EBA65A">
        <w:rPr>
          <w:rFonts w:cs="Calibri" w:cstheme="minorAscii"/>
          <w:sz w:val="24"/>
          <w:szCs w:val="24"/>
        </w:rPr>
        <w:t>mifi</w:t>
      </w:r>
      <w:r w:rsidRPr="76EBA65A" w:rsidR="76EBA65A">
        <w:rPr>
          <w:rFonts w:cs="Calibri" w:cstheme="minorAscii"/>
          <w:sz w:val="24"/>
          <w:szCs w:val="24"/>
        </w:rPr>
        <w:t xml:space="preserve"> knife. </w:t>
      </w:r>
      <w:r w:rsidRPr="76EBA65A" w:rsidR="76EBA65A">
        <w:rPr>
          <w:rFonts w:cs="Calibri" w:cstheme="minorAscii"/>
          <w:sz w:val="24"/>
          <w:szCs w:val="24"/>
        </w:rPr>
        <w:t>They’d</w:t>
      </w:r>
      <w:r w:rsidRPr="76EBA65A" w:rsidR="76EBA65A">
        <w:rPr>
          <w:rFonts w:cs="Calibri" w:cstheme="minorAscii"/>
          <w:sz w:val="24"/>
          <w:szCs w:val="24"/>
        </w:rPr>
        <w:t xml:space="preserve"> stabbed the metal floor with the powered monofilament blade and then removed the power cell, leaving it stuck there. This is an expensive threat. </w:t>
      </w:r>
      <w:r w:rsidRPr="76EBA65A" w:rsidR="76EBA65A">
        <w:rPr>
          <w:rFonts w:cs="Calibri" w:cstheme="minorAscii"/>
          <w:sz w:val="24"/>
          <w:szCs w:val="24"/>
        </w:rPr>
        <w:t>Mifi</w:t>
      </w:r>
      <w:r w:rsidRPr="76EBA65A" w:rsidR="76EBA65A">
        <w:rPr>
          <w:rFonts w:cs="Calibri" w:cstheme="minorAscii"/>
          <w:sz w:val="24"/>
          <w:szCs w:val="24"/>
        </w:rPr>
        <w:t xml:space="preserve"> knives </w:t>
      </w:r>
      <w:r w:rsidRPr="76EBA65A" w:rsidR="76EBA65A">
        <w:rPr>
          <w:rFonts w:cs="Calibri" w:cstheme="minorAscii"/>
          <w:sz w:val="24"/>
          <w:szCs w:val="24"/>
        </w:rPr>
        <w:t>aren’t</w:t>
      </w:r>
      <w:r w:rsidRPr="76EBA65A" w:rsidR="76EBA65A">
        <w:rPr>
          <w:rFonts w:cs="Calibri" w:cstheme="minorAscii"/>
          <w:sz w:val="24"/>
          <w:szCs w:val="24"/>
        </w:rPr>
        <w:t xml:space="preserve"> cheap.</w:t>
      </w:r>
    </w:p>
    <w:p w:rsidR="00176DAF" w:rsidP="00176DAF" w:rsidRDefault="007F0EEA" w14:paraId="4EA794C5" w14:textId="77EC6A87">
      <w:pPr>
        <w:spacing w:after="0"/>
        <w:ind w:firstLine="360"/>
        <w:rPr>
          <w:rFonts w:cstheme="minorHAnsi"/>
          <w:sz w:val="24"/>
          <w:szCs w:val="24"/>
        </w:rPr>
      </w:pPr>
      <w:r w:rsidRPr="009E7F4C">
        <w:rPr>
          <w:rFonts w:cstheme="minorHAnsi"/>
          <w:sz w:val="24"/>
          <w:szCs w:val="24"/>
        </w:rPr>
        <w:t>Decorating the hilt are the clan colors of the bee I shot during the last game of my career.</w:t>
      </w:r>
      <w:r w:rsidR="0071681A">
        <w:rPr>
          <w:rFonts w:cstheme="minorHAnsi"/>
          <w:sz w:val="24"/>
          <w:szCs w:val="24"/>
        </w:rPr>
        <w:t xml:space="preserve"> </w:t>
      </w:r>
      <w:r w:rsidRPr="009E7F4C">
        <w:rPr>
          <w:rFonts w:cstheme="minorHAnsi"/>
          <w:sz w:val="24"/>
          <w:szCs w:val="24"/>
        </w:rPr>
        <w:t>My ocular implants are designed to magnify tiny objects at long distances, namely spaceball players out in the middle of space.</w:t>
      </w:r>
      <w:r w:rsidR="0071681A">
        <w:rPr>
          <w:rFonts w:cstheme="minorHAnsi"/>
          <w:sz w:val="24"/>
          <w:szCs w:val="24"/>
        </w:rPr>
        <w:t xml:space="preserve"> </w:t>
      </w:r>
      <w:r w:rsidRPr="009E7F4C">
        <w:rPr>
          <w:rFonts w:cstheme="minorHAnsi"/>
          <w:sz w:val="24"/>
          <w:szCs w:val="24"/>
        </w:rPr>
        <w:t>Reading a note on the floor isn’t difficult.</w:t>
      </w:r>
    </w:p>
    <w:p w:rsidR="00176DAF" w:rsidP="00176DAF" w:rsidRDefault="00176DAF" w14:paraId="29A01C63" w14:textId="77777777">
      <w:pPr>
        <w:spacing w:after="0"/>
        <w:ind w:firstLine="360"/>
        <w:rPr>
          <w:rFonts w:cstheme="minorHAnsi"/>
          <w:sz w:val="24"/>
          <w:szCs w:val="24"/>
        </w:rPr>
      </w:pPr>
    </w:p>
    <w:p w:rsidRPr="00A64E6C" w:rsidR="00176DAF" w:rsidP="76EBA65A" w:rsidRDefault="007F0EEA" w14:paraId="53632FE0" w14:textId="17F34584">
      <w:pPr>
        <w:spacing w:after="0"/>
        <w:ind w:firstLine="360"/>
        <w:rPr>
          <w:rFonts w:cs="Calibri" w:cstheme="minorAscii"/>
          <w:i w:val="0"/>
          <w:iCs w:val="0"/>
          <w:sz w:val="24"/>
          <w:szCs w:val="24"/>
          <w:rPrChange w:author="Gary Smailes" w:date="2024-03-11T15:17:45.228Z" w:id="1745633830">
            <w:rPr>
              <w:rFonts w:cs="Calibri" w:cstheme="minorAscii"/>
              <w:i w:val="1"/>
              <w:iCs w:val="1"/>
              <w:sz w:val="24"/>
              <w:szCs w:val="24"/>
            </w:rPr>
          </w:rPrChange>
        </w:rPr>
      </w:pPr>
      <w:ins w:author="Gary Smailes" w:date="2024-03-11T15:17:40.266Z" w:id="1946253540">
        <w:r w:rsidRPr="76EBA65A" w:rsidR="76EBA65A">
          <w:rPr>
            <w:rFonts w:cs="Calibri" w:cstheme="minorAscii"/>
            <w:i w:val="0"/>
            <w:iCs w:val="0"/>
            <w:sz w:val="24"/>
            <w:szCs w:val="24"/>
            <w:rPrChange w:author="Gary Smailes" w:date="2024-03-11T15:17:45.226Z" w:id="417253573">
              <w:rPr>
                <w:rFonts w:cs="Calibri" w:cstheme="minorAscii"/>
                <w:i w:val="1"/>
                <w:iCs w:val="1"/>
                <w:sz w:val="24"/>
                <w:szCs w:val="24"/>
              </w:rPr>
            </w:rPrChange>
          </w:rPr>
          <w:t>‘</w:t>
        </w:r>
      </w:ins>
      <w:r w:rsidRPr="76EBA65A" w:rsidR="76EBA65A">
        <w:rPr>
          <w:rFonts w:cs="Calibri" w:cstheme="minorAscii"/>
          <w:i w:val="0"/>
          <w:iCs w:val="0"/>
          <w:sz w:val="24"/>
          <w:szCs w:val="24"/>
          <w:rPrChange w:author="Gary Smailes" w:date="2024-03-11T15:17:45.227Z" w:id="202101076">
            <w:rPr>
              <w:rFonts w:cs="Calibri" w:cstheme="minorAscii"/>
              <w:i w:val="1"/>
              <w:iCs w:val="1"/>
              <w:sz w:val="24"/>
              <w:szCs w:val="24"/>
            </w:rPr>
          </w:rPrChange>
        </w:rPr>
        <w:t>Step into an arena and we will cleanse the universe of all you hold dear.</w:t>
      </w:r>
      <w:ins w:author="Gary Smailes" w:date="2024-03-11T15:17:42.802Z" w:id="551258283">
        <w:r w:rsidRPr="76EBA65A" w:rsidR="76EBA65A">
          <w:rPr>
            <w:rFonts w:cs="Calibri" w:cstheme="minorAscii"/>
            <w:i w:val="0"/>
            <w:iCs w:val="0"/>
            <w:sz w:val="24"/>
            <w:szCs w:val="24"/>
            <w:rPrChange w:author="Gary Smailes" w:date="2024-03-11T15:17:45.228Z" w:id="1304751776">
              <w:rPr>
                <w:rFonts w:cs="Calibri" w:cstheme="minorAscii"/>
                <w:i w:val="1"/>
                <w:iCs w:val="1"/>
                <w:sz w:val="24"/>
                <w:szCs w:val="24"/>
              </w:rPr>
            </w:rPrChange>
          </w:rPr>
          <w:t>’</w:t>
        </w:r>
      </w:ins>
    </w:p>
    <w:p w:rsidR="00176DAF" w:rsidP="00176DAF" w:rsidRDefault="00176DAF" w14:paraId="23584ACA" w14:textId="77777777">
      <w:pPr>
        <w:spacing w:after="0"/>
        <w:ind w:firstLine="360"/>
        <w:rPr>
          <w:rFonts w:cstheme="minorHAnsi"/>
          <w:sz w:val="24"/>
          <w:szCs w:val="24"/>
        </w:rPr>
      </w:pPr>
    </w:p>
    <w:p w:rsidR="00176DAF" w:rsidP="00176DAF" w:rsidRDefault="007F0EEA" w14:paraId="0519FBB6" w14:textId="20FB43A3">
      <w:pPr>
        <w:spacing w:after="0"/>
        <w:ind w:firstLine="360"/>
        <w:rPr>
          <w:rFonts w:cstheme="minorHAnsi"/>
          <w:sz w:val="24"/>
          <w:szCs w:val="24"/>
        </w:rPr>
      </w:pPr>
      <w:r w:rsidRPr="009E7F4C">
        <w:rPr>
          <w:rFonts w:cstheme="minorHAnsi"/>
          <w:sz w:val="24"/>
          <w:szCs w:val="24"/>
        </w:rPr>
        <w:t>Veeni are big on threatening a victim’s friends and family.</w:t>
      </w:r>
      <w:r w:rsidR="0071681A">
        <w:rPr>
          <w:rFonts w:cstheme="minorHAnsi"/>
          <w:sz w:val="24"/>
          <w:szCs w:val="24"/>
        </w:rPr>
        <w:t xml:space="preserve"> </w:t>
      </w:r>
      <w:r w:rsidRPr="009E7F4C">
        <w:rPr>
          <w:rFonts w:cstheme="minorHAnsi"/>
          <w:sz w:val="24"/>
          <w:szCs w:val="24"/>
        </w:rPr>
        <w:t>Just killing somebody is too easy.</w:t>
      </w:r>
      <w:r w:rsidR="0071681A">
        <w:rPr>
          <w:rFonts w:cstheme="minorHAnsi"/>
          <w:sz w:val="24"/>
          <w:szCs w:val="24"/>
        </w:rPr>
        <w:t xml:space="preserve"> </w:t>
      </w:r>
      <w:r w:rsidRPr="009E7F4C">
        <w:rPr>
          <w:rFonts w:cstheme="minorHAnsi"/>
          <w:sz w:val="24"/>
          <w:szCs w:val="24"/>
        </w:rPr>
        <w:t>Even if they draw it out into something painful, even if it lasts hours or days, that isn’t good enough.</w:t>
      </w:r>
      <w:r w:rsidR="0071681A">
        <w:rPr>
          <w:rFonts w:cstheme="minorHAnsi"/>
          <w:sz w:val="24"/>
          <w:szCs w:val="24"/>
        </w:rPr>
        <w:t xml:space="preserve"> </w:t>
      </w:r>
      <w:r w:rsidRPr="009E7F4C">
        <w:rPr>
          <w:rFonts w:cstheme="minorHAnsi"/>
          <w:sz w:val="24"/>
          <w:szCs w:val="24"/>
        </w:rPr>
        <w:t>Veeni feel that living the rest of your life with your loved ones’ deaths on your hands – that’s much, much worse.</w:t>
      </w:r>
      <w:r w:rsidR="0071681A">
        <w:rPr>
          <w:rFonts w:cstheme="minorHAnsi"/>
          <w:sz w:val="24"/>
          <w:szCs w:val="24"/>
        </w:rPr>
        <w:t xml:space="preserve"> </w:t>
      </w:r>
      <w:r w:rsidRPr="009E7F4C">
        <w:rPr>
          <w:rFonts w:cstheme="minorHAnsi"/>
          <w:sz w:val="24"/>
          <w:szCs w:val="24"/>
        </w:rPr>
        <w:t>Trouble is, most everybody I care about died when the Edochians obliterated Earth.</w:t>
      </w:r>
      <w:r w:rsidR="0071681A">
        <w:rPr>
          <w:rFonts w:cstheme="minorHAnsi"/>
          <w:sz w:val="24"/>
          <w:szCs w:val="24"/>
        </w:rPr>
        <w:t xml:space="preserve"> </w:t>
      </w:r>
      <w:r w:rsidRPr="009E7F4C">
        <w:rPr>
          <w:rFonts w:cstheme="minorHAnsi"/>
          <w:sz w:val="24"/>
          <w:szCs w:val="24"/>
        </w:rPr>
        <w:t xml:space="preserve">Oh, I suppose Laura is on the list, but I think I’d feel sorry for the dumb schmuck who goes after </w:t>
      </w:r>
      <w:r w:rsidR="00460CE5">
        <w:rPr>
          <w:rFonts w:cstheme="minorHAnsi"/>
          <w:sz w:val="24"/>
          <w:szCs w:val="24"/>
        </w:rPr>
        <w:t>her</w:t>
      </w:r>
      <w:r w:rsidRPr="009E7F4C">
        <w:rPr>
          <w:rFonts w:cstheme="minorHAnsi"/>
          <w:sz w:val="24"/>
          <w:szCs w:val="24"/>
        </w:rPr>
        <w:t xml:space="preserve">. </w:t>
      </w:r>
      <w:r w:rsidR="00D25CDC">
        <w:rPr>
          <w:rFonts w:cstheme="minorHAnsi"/>
          <w:sz w:val="24"/>
          <w:szCs w:val="24"/>
        </w:rPr>
        <w:t>She can take care of herself.</w:t>
      </w:r>
    </w:p>
    <w:p w:rsidR="00176DAF" w:rsidP="76EBA65A" w:rsidRDefault="007F0EEA" w14:paraId="3CFF66CF" w14:textId="1A456BBF">
      <w:pPr>
        <w:spacing w:after="0"/>
        <w:ind w:firstLine="360"/>
        <w:rPr>
          <w:ins w:author="Gary Smailes" w:date="2024-03-11T15:18:49.37Z" w:id="1786587283"/>
          <w:rFonts w:cs="Calibri" w:cstheme="minorAscii"/>
          <w:sz w:val="24"/>
          <w:szCs w:val="24"/>
        </w:rPr>
      </w:pPr>
      <w:ins w:author="Gary Smailes" w:date="2024-03-11T15:18:29.57Z" w:id="1004770850">
        <w:r w:rsidRPr="76EBA65A" w:rsidR="76EBA65A">
          <w:rPr>
            <w:rFonts w:cs="Calibri" w:cstheme="minorAscii"/>
            <w:sz w:val="24"/>
            <w:szCs w:val="24"/>
          </w:rPr>
          <w:t xml:space="preserve">This </w:t>
        </w:r>
        <w:r w:rsidRPr="76EBA65A" w:rsidR="76EBA65A">
          <w:rPr>
            <w:rFonts w:cs="Calibri" w:cstheme="minorAscii"/>
            <w:sz w:val="24"/>
            <w:szCs w:val="24"/>
          </w:rPr>
          <w:t>isn’t</w:t>
        </w:r>
        <w:r w:rsidRPr="76EBA65A" w:rsidR="76EBA65A">
          <w:rPr>
            <w:rFonts w:cs="Calibri" w:cstheme="minorAscii"/>
            <w:sz w:val="24"/>
            <w:szCs w:val="24"/>
          </w:rPr>
          <w:t xml:space="preserve"> my first death threat and </w:t>
        </w:r>
      </w:ins>
      <w:r w:rsidRPr="76EBA65A" w:rsidR="76EBA65A">
        <w:rPr>
          <w:rFonts w:cs="Calibri" w:cstheme="minorAscii"/>
          <w:sz w:val="24"/>
          <w:szCs w:val="24"/>
        </w:rPr>
        <w:t>I’m</w:t>
      </w:r>
      <w:r w:rsidRPr="76EBA65A" w:rsidR="76EBA65A">
        <w:rPr>
          <w:rFonts w:cs="Calibri" w:cstheme="minorAscii"/>
          <w:sz w:val="24"/>
          <w:szCs w:val="24"/>
        </w:rPr>
        <w:t xml:space="preserve"> not about to touch the knife – could be poisoned – but I </w:t>
      </w:r>
      <w:r w:rsidRPr="76EBA65A" w:rsidR="76EBA65A">
        <w:rPr>
          <w:rFonts w:cs="Calibri" w:cstheme="minorAscii"/>
          <w:sz w:val="24"/>
          <w:szCs w:val="24"/>
        </w:rPr>
        <w:t>can’t</w:t>
      </w:r>
      <w:r w:rsidRPr="76EBA65A" w:rsidR="76EBA65A">
        <w:rPr>
          <w:rFonts w:cs="Calibri" w:cstheme="minorAscii"/>
          <w:sz w:val="24"/>
          <w:szCs w:val="24"/>
        </w:rPr>
        <w:t xml:space="preserve"> just leave it in the floor plating, either. Somebody might come along and touch it and die and </w:t>
      </w:r>
      <w:r w:rsidRPr="76EBA65A" w:rsidR="76EBA65A">
        <w:rPr>
          <w:rFonts w:cs="Calibri" w:cstheme="minorAscii"/>
          <w:sz w:val="24"/>
          <w:szCs w:val="24"/>
        </w:rPr>
        <w:t>I’m</w:t>
      </w:r>
      <w:r w:rsidRPr="76EBA65A" w:rsidR="76EBA65A">
        <w:rPr>
          <w:rFonts w:cs="Calibri" w:cstheme="minorAscii"/>
          <w:sz w:val="24"/>
          <w:szCs w:val="24"/>
        </w:rPr>
        <w:t xml:space="preserve"> not that much of an asshole. </w:t>
      </w:r>
      <w:r w:rsidRPr="76EBA65A" w:rsidR="76EBA65A">
        <w:rPr>
          <w:rFonts w:cs="Calibri" w:cstheme="minorAscii"/>
          <w:sz w:val="24"/>
          <w:szCs w:val="24"/>
        </w:rPr>
        <w:t>I’m</w:t>
      </w:r>
      <w:r w:rsidRPr="76EBA65A" w:rsidR="76EBA65A">
        <w:rPr>
          <w:rFonts w:cs="Calibri" w:cstheme="minorAscii"/>
          <w:sz w:val="24"/>
          <w:szCs w:val="24"/>
        </w:rPr>
        <w:t xml:space="preserve"> still trying to figure out what to do when Pink Shirt comes around the corner. He’s Orange Shirt today, and he still has his macabre necklace on. He sees the knife in the floor and stops. </w:t>
      </w:r>
    </w:p>
    <w:p w:rsidR="00176DAF" w:rsidP="76EBA65A" w:rsidRDefault="007F0EEA" w14:paraId="5BE12610" w14:textId="3664A9D7">
      <w:pPr>
        <w:spacing w:after="0"/>
        <w:ind w:firstLine="360"/>
        <w:rPr>
          <w:rFonts w:cs="Calibri" w:cstheme="minorAscii"/>
          <w:sz w:val="24"/>
          <w:szCs w:val="24"/>
        </w:rPr>
      </w:pPr>
      <w:r w:rsidRPr="76EBA65A" w:rsidR="76EBA65A">
        <w:rPr>
          <w:rFonts w:cs="Calibri" w:cstheme="minorAscii"/>
          <w:sz w:val="24"/>
          <w:szCs w:val="24"/>
        </w:rPr>
        <w:t>“That for you?”</w:t>
      </w:r>
    </w:p>
    <w:p w:rsidR="00176DAF" w:rsidP="00176DAF" w:rsidRDefault="007F0EEA" w14:paraId="6B823E75" w14:textId="77777777">
      <w:pPr>
        <w:spacing w:after="0"/>
        <w:ind w:firstLine="360"/>
        <w:rPr>
          <w:rFonts w:cstheme="minorHAnsi"/>
          <w:sz w:val="24"/>
          <w:szCs w:val="24"/>
        </w:rPr>
      </w:pPr>
      <w:r w:rsidRPr="009E7F4C">
        <w:rPr>
          <w:rFonts w:cstheme="minorHAnsi"/>
          <w:sz w:val="24"/>
          <w:szCs w:val="24"/>
        </w:rPr>
        <w:t>“Yep.</w:t>
      </w:r>
      <w:r w:rsidR="0071681A">
        <w:rPr>
          <w:rFonts w:cstheme="minorHAnsi"/>
          <w:sz w:val="24"/>
          <w:szCs w:val="24"/>
        </w:rPr>
        <w:t xml:space="preserve"> </w:t>
      </w:r>
      <w:r w:rsidRPr="009E7F4C">
        <w:rPr>
          <w:rFonts w:cstheme="minorHAnsi"/>
          <w:sz w:val="24"/>
          <w:szCs w:val="24"/>
        </w:rPr>
        <w:t>First one of the season.</w:t>
      </w:r>
      <w:r w:rsidR="0071681A">
        <w:rPr>
          <w:rFonts w:cstheme="minorHAnsi"/>
          <w:sz w:val="24"/>
          <w:szCs w:val="24"/>
        </w:rPr>
        <w:t xml:space="preserve"> </w:t>
      </w:r>
      <w:r w:rsidRPr="009E7F4C">
        <w:rPr>
          <w:rFonts w:cstheme="minorHAnsi"/>
          <w:sz w:val="24"/>
          <w:szCs w:val="24"/>
        </w:rPr>
        <w:t>I’m trying to figure out how to get it out of the floor.</w:t>
      </w:r>
      <w:r w:rsidR="0071681A">
        <w:rPr>
          <w:rFonts w:cstheme="minorHAnsi"/>
          <w:sz w:val="24"/>
          <w:szCs w:val="24"/>
        </w:rPr>
        <w:t xml:space="preserve"> </w:t>
      </w:r>
      <w:r w:rsidRPr="009E7F4C">
        <w:rPr>
          <w:rFonts w:cstheme="minorHAnsi"/>
          <w:sz w:val="24"/>
          <w:szCs w:val="24"/>
        </w:rPr>
        <w:t>It might be poisoned, or something.”</w:t>
      </w:r>
    </w:p>
    <w:p w:rsidR="00176DAF" w:rsidP="00176DAF" w:rsidRDefault="007F0EEA" w14:paraId="4C78B58A" w14:textId="77777777">
      <w:pPr>
        <w:spacing w:after="0"/>
        <w:ind w:firstLine="360"/>
        <w:rPr>
          <w:rFonts w:cstheme="minorHAnsi"/>
          <w:sz w:val="24"/>
          <w:szCs w:val="24"/>
        </w:rPr>
      </w:pPr>
      <w:r w:rsidRPr="009E7F4C">
        <w:rPr>
          <w:rFonts w:cstheme="minorHAnsi"/>
          <w:sz w:val="24"/>
          <w:szCs w:val="24"/>
        </w:rPr>
        <w:t>“I can help you with this.”</w:t>
      </w:r>
    </w:p>
    <w:p w:rsidR="00176DAF" w:rsidP="00176DAF" w:rsidRDefault="007F0EEA" w14:paraId="2632AEB7" w14:textId="58DA89C8">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Last night you would</w:t>
      </w:r>
      <w:r w:rsidR="00636718">
        <w:rPr>
          <w:rFonts w:cstheme="minorHAnsi"/>
          <w:sz w:val="24"/>
          <w:szCs w:val="24"/>
        </w:rPr>
        <w:t>’</w:t>
      </w:r>
      <w:r w:rsidRPr="009E7F4C">
        <w:rPr>
          <w:rFonts w:cstheme="minorHAnsi"/>
          <w:sz w:val="24"/>
          <w:szCs w:val="24"/>
        </w:rPr>
        <w:t>ve thrown me out of your bar had I not left</w:t>
      </w:r>
      <w:r w:rsidR="00636718">
        <w:rPr>
          <w:rFonts w:cstheme="minorHAnsi"/>
          <w:sz w:val="24"/>
          <w:szCs w:val="24"/>
        </w:rPr>
        <w:t>.</w:t>
      </w:r>
      <w:r w:rsidRPr="009E7F4C">
        <w:rPr>
          <w:rFonts w:cstheme="minorHAnsi"/>
          <w:sz w:val="24"/>
          <w:szCs w:val="24"/>
        </w:rPr>
        <w:t xml:space="preserve"> </w:t>
      </w:r>
      <w:r w:rsidR="00636718">
        <w:rPr>
          <w:rFonts w:cstheme="minorHAnsi"/>
          <w:sz w:val="24"/>
          <w:szCs w:val="24"/>
        </w:rPr>
        <w:t>N</w:t>
      </w:r>
      <w:r w:rsidRPr="009E7F4C">
        <w:rPr>
          <w:rFonts w:cstheme="minorHAnsi"/>
          <w:sz w:val="24"/>
          <w:szCs w:val="24"/>
        </w:rPr>
        <w:t>ow you’re willing to help me with this?</w:t>
      </w:r>
      <w:r w:rsidR="0071681A">
        <w:rPr>
          <w:rFonts w:cstheme="minorHAnsi"/>
          <w:sz w:val="24"/>
          <w:szCs w:val="24"/>
        </w:rPr>
        <w:t xml:space="preserve"> </w:t>
      </w:r>
      <w:r w:rsidRPr="009E7F4C">
        <w:rPr>
          <w:rFonts w:cstheme="minorHAnsi"/>
          <w:sz w:val="24"/>
          <w:szCs w:val="24"/>
        </w:rPr>
        <w:t>What gives?”</w:t>
      </w:r>
    </w:p>
    <w:p w:rsidR="00176DAF" w:rsidP="76EBA65A" w:rsidRDefault="007F0EEA" w14:paraId="28DB9B74" w14:textId="332BC5AC">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76EBA65A" w:rsidR="76EBA65A">
        <w:rPr>
          <w:rFonts w:cs="Calibri" w:cstheme="minorAscii"/>
          <w:sz w:val="24"/>
          <w:szCs w:val="24"/>
        </w:rPr>
        <w:t>He shrugs. “</w:t>
      </w:r>
      <w:ins w:author="Gary Smailes" w:date="2024-03-11T15:19:58.298Z" w:id="985116487">
        <w:r w:rsidRPr="76EBA65A" w:rsidR="76EBA65A">
          <w:rPr>
            <w:rFonts w:cs="Calibri" w:cstheme="minorAscii"/>
            <w:sz w:val="24"/>
            <w:szCs w:val="24"/>
          </w:rPr>
          <w:t xml:space="preserve">Kinda impressive to get a death threat so soon in the season, </w:t>
        </w:r>
        <w:r w:rsidRPr="76EBA65A" w:rsidR="76EBA65A">
          <w:rPr>
            <w:rFonts w:cs="Calibri" w:cstheme="minorAscii"/>
            <w:sz w:val="24"/>
            <w:szCs w:val="24"/>
          </w:rPr>
          <w:t>gotta</w:t>
        </w:r>
        <w:r w:rsidRPr="76EBA65A" w:rsidR="76EBA65A">
          <w:rPr>
            <w:rFonts w:cs="Calibri" w:cstheme="minorAscii"/>
            <w:sz w:val="24"/>
            <w:szCs w:val="24"/>
          </w:rPr>
          <w:t xml:space="preserve"> respect that. Plus, its s</w:t>
        </w:r>
      </w:ins>
      <w:del w:author="Gary Smailes" w:date="2024-03-11T15:19:57.984Z" w:id="1956332948">
        <w:r w:rsidRPr="76EBA65A" w:rsidDel="76EBA65A">
          <w:rPr>
            <w:rFonts w:cs="Calibri" w:cstheme="minorAscii"/>
            <w:sz w:val="24"/>
            <w:szCs w:val="24"/>
          </w:rPr>
          <w:delText>S</w:delText>
        </w:r>
      </w:del>
      <w:r w:rsidRPr="76EBA65A" w:rsidR="76EBA65A">
        <w:rPr>
          <w:rFonts w:cs="Calibri" w:cstheme="minorAscii"/>
          <w:sz w:val="24"/>
          <w:szCs w:val="24"/>
        </w:rPr>
        <w:t>imple. You help me, I help you.”</w:t>
      </w:r>
    </w:p>
    <w:p w:rsidR="00176DAF" w:rsidP="00176DAF" w:rsidRDefault="007F0EEA" w14:paraId="4808D331" w14:textId="77777777">
      <w:pPr>
        <w:spacing w:after="0"/>
        <w:ind w:firstLine="360"/>
        <w:rPr>
          <w:rFonts w:cstheme="minorHAnsi"/>
          <w:sz w:val="24"/>
          <w:szCs w:val="24"/>
        </w:rPr>
      </w:pPr>
      <w:r w:rsidRPr="009E7F4C">
        <w:rPr>
          <w:rFonts w:cstheme="minorHAnsi"/>
          <w:sz w:val="24"/>
          <w:szCs w:val="24"/>
        </w:rPr>
        <w:t>“You’re wearing a necklace of teeth.</w:t>
      </w:r>
      <w:r w:rsidR="0071681A">
        <w:rPr>
          <w:rFonts w:cstheme="minorHAnsi"/>
          <w:sz w:val="24"/>
          <w:szCs w:val="24"/>
        </w:rPr>
        <w:t xml:space="preserve"> </w:t>
      </w:r>
      <w:r w:rsidRPr="009E7F4C">
        <w:rPr>
          <w:rFonts w:cstheme="minorHAnsi"/>
          <w:sz w:val="24"/>
          <w:szCs w:val="24"/>
        </w:rPr>
        <w:t>What do you need me for?”</w:t>
      </w:r>
    </w:p>
    <w:p w:rsidR="00176DAF" w:rsidP="00176DAF" w:rsidRDefault="007F0EEA" w14:paraId="6FFBB2C8" w14:textId="2DD485FE">
      <w:pPr>
        <w:spacing w:after="0"/>
        <w:ind w:firstLine="360"/>
        <w:rPr>
          <w:rFonts w:cstheme="minorHAnsi"/>
          <w:sz w:val="24"/>
          <w:szCs w:val="24"/>
        </w:rPr>
      </w:pPr>
      <w:r w:rsidRPr="009E7F4C">
        <w:rPr>
          <w:rFonts w:cstheme="minorHAnsi"/>
          <w:sz w:val="24"/>
          <w:szCs w:val="24"/>
        </w:rPr>
        <w:t xml:space="preserve">“You’re going to have two young </w:t>
      </w:r>
      <w:r w:rsidR="00D73883">
        <w:rPr>
          <w:rFonts w:cstheme="minorHAnsi"/>
          <w:sz w:val="24"/>
          <w:szCs w:val="24"/>
        </w:rPr>
        <w:t>wo</w:t>
      </w:r>
      <w:r w:rsidRPr="009E7F4C">
        <w:rPr>
          <w:rFonts w:cstheme="minorHAnsi"/>
          <w:sz w:val="24"/>
          <w:szCs w:val="24"/>
        </w:rPr>
        <w:t>men at your tryouts tomorrow.</w:t>
      </w:r>
      <w:r w:rsidR="0071681A">
        <w:rPr>
          <w:rFonts w:cstheme="minorHAnsi"/>
          <w:sz w:val="24"/>
          <w:szCs w:val="24"/>
        </w:rPr>
        <w:t xml:space="preserve"> </w:t>
      </w:r>
      <w:r w:rsidRPr="009E7F4C">
        <w:rPr>
          <w:rFonts w:cstheme="minorHAnsi"/>
          <w:sz w:val="24"/>
          <w:szCs w:val="24"/>
        </w:rPr>
        <w:t>The tournament will be a great place for them to bury hatchet, so to speak.</w:t>
      </w:r>
      <w:r w:rsidR="0071681A">
        <w:rPr>
          <w:rFonts w:cstheme="minorHAnsi"/>
          <w:sz w:val="24"/>
          <w:szCs w:val="24"/>
        </w:rPr>
        <w:t xml:space="preserve"> </w:t>
      </w:r>
      <w:r w:rsidRPr="009E7F4C">
        <w:rPr>
          <w:rFonts w:cstheme="minorHAnsi"/>
          <w:sz w:val="24"/>
          <w:szCs w:val="24"/>
        </w:rPr>
        <w:t>They should stop fighting.</w:t>
      </w:r>
      <w:r w:rsidR="0071681A">
        <w:rPr>
          <w:rFonts w:cstheme="minorHAnsi"/>
          <w:sz w:val="24"/>
          <w:szCs w:val="24"/>
        </w:rPr>
        <w:t xml:space="preserve"> </w:t>
      </w:r>
      <w:r w:rsidRPr="009E7F4C">
        <w:rPr>
          <w:rFonts w:cstheme="minorHAnsi"/>
          <w:sz w:val="24"/>
          <w:szCs w:val="24"/>
        </w:rPr>
        <w:t>It’s getting in the way of business.”</w:t>
      </w:r>
    </w:p>
    <w:p w:rsidR="005A7D27" w:rsidP="00176DAF" w:rsidRDefault="007F0EEA" w14:paraId="354396AA" w14:textId="1B42E32C">
      <w:pPr>
        <w:spacing w:after="0"/>
        <w:ind w:firstLine="360"/>
        <w:rPr>
          <w:rFonts w:ascii="Tahoma" w:hAnsi="Tahoma" w:cs="Tahoma"/>
          <w:sz w:val="24"/>
          <w:szCs w:val="24"/>
        </w:rPr>
      </w:pPr>
      <w:r w:rsidRPr="009E7F4C">
        <w:rPr>
          <w:rFonts w:cstheme="minorHAnsi"/>
          <w:sz w:val="24"/>
          <w:szCs w:val="24"/>
        </w:rPr>
        <w:lastRenderedPageBreak/>
        <w:t>“Well, spaceball is a great place to settle scores</w:t>
      </w:r>
      <w:r w:rsidR="00636718">
        <w:rPr>
          <w:rFonts w:cstheme="minorHAnsi"/>
          <w:sz w:val="24"/>
          <w:szCs w:val="24"/>
        </w:rPr>
        <w:t>,” I say</w:t>
      </w:r>
      <w:r w:rsidR="00C551F8">
        <w:rPr>
          <w:rFonts w:cstheme="minorHAnsi"/>
          <w:sz w:val="24"/>
          <w:szCs w:val="24"/>
        </w:rPr>
        <w:t xml:space="preserve">. </w:t>
      </w:r>
      <w:r w:rsidR="00636718">
        <w:rPr>
          <w:rFonts w:cstheme="minorHAnsi"/>
          <w:sz w:val="24"/>
          <w:szCs w:val="24"/>
        </w:rPr>
        <w:t>“</w:t>
      </w:r>
      <w:r w:rsidR="00C551F8">
        <w:rPr>
          <w:rFonts w:cstheme="minorHAnsi"/>
          <w:sz w:val="24"/>
          <w:szCs w:val="24"/>
        </w:rPr>
        <w:t>B</w:t>
      </w:r>
      <w:r w:rsidRPr="009E7F4C">
        <w:rPr>
          <w:rFonts w:cstheme="minorHAnsi"/>
          <w:sz w:val="24"/>
          <w:szCs w:val="24"/>
        </w:rPr>
        <w:t>ut one or both of them might not survive a single game, much less bury any kind of hatchet.”</w:t>
      </w:r>
    </w:p>
    <w:p w:rsidR="00176DAF" w:rsidP="00176DAF" w:rsidRDefault="007F0EEA" w14:paraId="65977B34" w14:textId="2507BF53">
      <w:pPr>
        <w:spacing w:after="0"/>
        <w:ind w:firstLine="360"/>
        <w:rPr>
          <w:rFonts w:cstheme="minorHAnsi"/>
          <w:sz w:val="24"/>
          <w:szCs w:val="24"/>
        </w:rPr>
      </w:pPr>
      <w:r w:rsidRPr="009E7F4C">
        <w:rPr>
          <w:rFonts w:cstheme="minorHAnsi"/>
          <w:sz w:val="24"/>
          <w:szCs w:val="24"/>
        </w:rPr>
        <w:t>Orange Shirt shrugs.</w:t>
      </w:r>
      <w:r w:rsidR="0071681A">
        <w:rPr>
          <w:rFonts w:cstheme="minorHAnsi"/>
          <w:sz w:val="24"/>
          <w:szCs w:val="24"/>
        </w:rPr>
        <w:t xml:space="preserve"> </w:t>
      </w:r>
      <w:r w:rsidRPr="009E7F4C">
        <w:rPr>
          <w:rFonts w:ascii="Calibri" w:hAnsi="Calibri" w:cs="Calibri"/>
          <w:sz w:val="24"/>
          <w:szCs w:val="24"/>
        </w:rPr>
        <w:t>“</w:t>
      </w:r>
      <w:r w:rsidRPr="009E7F4C">
        <w:rPr>
          <w:rFonts w:cstheme="minorHAnsi"/>
          <w:sz w:val="24"/>
          <w:szCs w:val="24"/>
        </w:rPr>
        <w:t>In the ground, in each other, doesn</w:t>
      </w:r>
      <w:r w:rsidRPr="009E7F4C">
        <w:rPr>
          <w:rFonts w:ascii="Calibri" w:hAnsi="Calibri" w:cs="Calibri"/>
          <w:sz w:val="24"/>
          <w:szCs w:val="24"/>
        </w:rPr>
        <w:t>’</w:t>
      </w:r>
      <w:r w:rsidRPr="009E7F4C">
        <w:rPr>
          <w:rFonts w:cstheme="minorHAnsi"/>
          <w:sz w:val="24"/>
          <w:szCs w:val="24"/>
        </w:rPr>
        <w:t>t really matter.</w:t>
      </w:r>
      <w:r w:rsidRPr="009E7F4C">
        <w:rPr>
          <w:rFonts w:ascii="Calibri" w:hAnsi="Calibri" w:cs="Calibri"/>
          <w:sz w:val="24"/>
          <w:szCs w:val="24"/>
        </w:rPr>
        <w:t>”</w:t>
      </w:r>
    </w:p>
    <w:p w:rsidR="00176DAF" w:rsidP="00176DAF" w:rsidRDefault="007F0EEA" w14:paraId="64E3AEE2" w14:textId="77777777">
      <w:pPr>
        <w:spacing w:after="0"/>
        <w:ind w:firstLine="360"/>
        <w:rPr>
          <w:rFonts w:cstheme="minorHAnsi"/>
          <w:sz w:val="24"/>
          <w:szCs w:val="24"/>
        </w:rPr>
      </w:pPr>
      <w:r w:rsidRPr="009E7F4C">
        <w:rPr>
          <w:rFonts w:cstheme="minorHAnsi"/>
          <w:sz w:val="24"/>
          <w:szCs w:val="24"/>
        </w:rPr>
        <w:t>“Then why don’t you just kick them out of an airlock?</w:t>
      </w:r>
      <w:r w:rsidR="0071681A">
        <w:rPr>
          <w:rFonts w:cstheme="minorHAnsi"/>
          <w:sz w:val="24"/>
          <w:szCs w:val="24"/>
        </w:rPr>
        <w:t xml:space="preserve"> </w:t>
      </w:r>
      <w:r w:rsidRPr="009E7F4C">
        <w:rPr>
          <w:rFonts w:cstheme="minorHAnsi"/>
          <w:sz w:val="24"/>
          <w:szCs w:val="24"/>
        </w:rPr>
        <w:t>Why go through the effort of having them play?”</w:t>
      </w:r>
    </w:p>
    <w:p w:rsidR="00176DAF" w:rsidP="00306E2B" w:rsidRDefault="00306E2B" w14:paraId="0C9270F3" w14:textId="512291E8">
      <w:pPr>
        <w:spacing w:after="0"/>
        <w:ind w:firstLine="360"/>
        <w:rPr>
          <w:rFonts w:cstheme="minorHAnsi"/>
          <w:sz w:val="24"/>
          <w:szCs w:val="24"/>
        </w:rPr>
      </w:pPr>
      <w:r>
        <w:rPr>
          <w:rFonts w:cstheme="minorHAnsi"/>
          <w:sz w:val="24"/>
          <w:szCs w:val="24"/>
        </w:rPr>
        <w:t xml:space="preserve">He grunts. </w:t>
      </w:r>
      <w:r w:rsidRPr="009E7F4C" w:rsidR="007F0EEA">
        <w:rPr>
          <w:rFonts w:cstheme="minorHAnsi"/>
          <w:sz w:val="24"/>
          <w:szCs w:val="24"/>
        </w:rPr>
        <w:t>“And they call me cold.”</w:t>
      </w:r>
    </w:p>
    <w:p w:rsidR="00176DAF" w:rsidP="00176DAF" w:rsidRDefault="007F0EEA" w14:paraId="4FF98DCE" w14:textId="0F2C4FF0">
      <w:pPr>
        <w:spacing w:after="0"/>
        <w:ind w:firstLine="360"/>
        <w:rPr>
          <w:rFonts w:cstheme="minorHAnsi"/>
          <w:sz w:val="24"/>
          <w:szCs w:val="24"/>
        </w:rPr>
      </w:pPr>
      <w:r w:rsidRPr="009E7F4C">
        <w:rPr>
          <w:rFonts w:cstheme="minorHAnsi"/>
          <w:sz w:val="24"/>
          <w:szCs w:val="24"/>
        </w:rPr>
        <w:t>“I coach spaceball</w:t>
      </w:r>
      <w:r w:rsidR="001E487E">
        <w:rPr>
          <w:rFonts w:cstheme="minorHAnsi"/>
          <w:sz w:val="24"/>
          <w:szCs w:val="24"/>
        </w:rPr>
        <w:t>,” I say</w:t>
      </w:r>
      <w:r w:rsidRPr="009E7F4C">
        <w:rPr>
          <w:rFonts w:cstheme="minorHAnsi"/>
          <w:sz w:val="24"/>
          <w:szCs w:val="24"/>
        </w:rPr>
        <w:t>.</w:t>
      </w:r>
      <w:r w:rsidR="0071681A">
        <w:rPr>
          <w:rFonts w:cstheme="minorHAnsi"/>
          <w:sz w:val="24"/>
          <w:szCs w:val="24"/>
        </w:rPr>
        <w:t xml:space="preserve"> </w:t>
      </w:r>
      <w:r w:rsidR="001E487E">
        <w:rPr>
          <w:rFonts w:cstheme="minorHAnsi"/>
          <w:sz w:val="24"/>
          <w:szCs w:val="24"/>
        </w:rPr>
        <w:t>“</w:t>
      </w:r>
      <w:r w:rsidRPr="009E7F4C">
        <w:rPr>
          <w:rFonts w:cstheme="minorHAnsi"/>
          <w:sz w:val="24"/>
          <w:szCs w:val="24"/>
        </w:rPr>
        <w:t>Players don’t have a monopoly on intelligence.</w:t>
      </w:r>
      <w:r w:rsidR="0071681A">
        <w:rPr>
          <w:rFonts w:cstheme="minorHAnsi"/>
          <w:sz w:val="24"/>
          <w:szCs w:val="24"/>
        </w:rPr>
        <w:t xml:space="preserve"> </w:t>
      </w:r>
      <w:r w:rsidRPr="009E7F4C">
        <w:rPr>
          <w:rFonts w:cstheme="minorHAnsi"/>
          <w:sz w:val="24"/>
          <w:szCs w:val="24"/>
        </w:rPr>
        <w:t>Hell, some of them have trouble with regular utensils.</w:t>
      </w:r>
      <w:r w:rsidR="0071681A">
        <w:rPr>
          <w:rFonts w:cstheme="minorHAnsi"/>
          <w:sz w:val="24"/>
          <w:szCs w:val="24"/>
        </w:rPr>
        <w:t xml:space="preserve"> </w:t>
      </w:r>
      <w:r w:rsidRPr="009E7F4C">
        <w:rPr>
          <w:rFonts w:cstheme="minorHAnsi"/>
          <w:sz w:val="24"/>
          <w:szCs w:val="24"/>
        </w:rPr>
        <w:t>Once in a while you get someone who thinks</w:t>
      </w:r>
      <w:r w:rsidR="00EB5336">
        <w:rPr>
          <w:rFonts w:cstheme="minorHAnsi"/>
          <w:sz w:val="24"/>
          <w:szCs w:val="24"/>
        </w:rPr>
        <w:t xml:space="preserve"> they’re </w:t>
      </w:r>
      <w:r w:rsidRPr="009E7F4C">
        <w:rPr>
          <w:rFonts w:cstheme="minorHAnsi"/>
          <w:sz w:val="24"/>
          <w:szCs w:val="24"/>
        </w:rPr>
        <w:t xml:space="preserve">better than </w:t>
      </w:r>
      <w:r w:rsidR="00EB5336">
        <w:rPr>
          <w:rFonts w:cstheme="minorHAnsi"/>
          <w:sz w:val="24"/>
          <w:szCs w:val="24"/>
        </w:rPr>
        <w:t>t</w:t>
      </w:r>
      <w:r w:rsidRPr="009E7F4C">
        <w:rPr>
          <w:rFonts w:cstheme="minorHAnsi"/>
          <w:sz w:val="24"/>
          <w:szCs w:val="24"/>
        </w:rPr>
        <w:t>he</w:t>
      </w:r>
      <w:r w:rsidR="00EB5336">
        <w:rPr>
          <w:rFonts w:cstheme="minorHAnsi"/>
          <w:sz w:val="24"/>
          <w:szCs w:val="24"/>
        </w:rPr>
        <w:t>y</w:t>
      </w:r>
      <w:r w:rsidRPr="009E7F4C">
        <w:rPr>
          <w:rFonts w:cstheme="minorHAnsi"/>
          <w:sz w:val="24"/>
          <w:szCs w:val="24"/>
        </w:rPr>
        <w:t xml:space="preserve"> </w:t>
      </w:r>
      <w:r w:rsidR="00EB5336">
        <w:rPr>
          <w:rFonts w:cstheme="minorHAnsi"/>
          <w:sz w:val="24"/>
          <w:szCs w:val="24"/>
        </w:rPr>
        <w:t>are</w:t>
      </w:r>
      <w:r w:rsidR="00C551F8">
        <w:rPr>
          <w:rFonts w:cstheme="minorHAnsi"/>
          <w:sz w:val="24"/>
          <w:szCs w:val="24"/>
        </w:rPr>
        <w:t>. T</w:t>
      </w:r>
      <w:r w:rsidRPr="009E7F4C">
        <w:rPr>
          <w:rFonts w:cstheme="minorHAnsi"/>
          <w:sz w:val="24"/>
          <w:szCs w:val="24"/>
        </w:rPr>
        <w:t xml:space="preserve">he arena </w:t>
      </w:r>
      <w:r w:rsidR="00C551F8">
        <w:rPr>
          <w:rFonts w:cstheme="minorHAnsi"/>
          <w:sz w:val="24"/>
          <w:szCs w:val="24"/>
        </w:rPr>
        <w:t xml:space="preserve">usually </w:t>
      </w:r>
      <w:r w:rsidRPr="009E7F4C">
        <w:rPr>
          <w:rFonts w:cstheme="minorHAnsi"/>
          <w:sz w:val="24"/>
          <w:szCs w:val="24"/>
        </w:rPr>
        <w:t>takes care of that problem for you</w:t>
      </w:r>
      <w:r w:rsidR="00C551F8">
        <w:rPr>
          <w:rFonts w:cstheme="minorHAnsi"/>
          <w:sz w:val="24"/>
          <w:szCs w:val="24"/>
        </w:rPr>
        <w:t>.</w:t>
      </w:r>
      <w:r w:rsidRPr="009E7F4C">
        <w:rPr>
          <w:rFonts w:cstheme="minorHAnsi"/>
          <w:sz w:val="24"/>
          <w:szCs w:val="24"/>
        </w:rPr>
        <w:t xml:space="preserve"> </w:t>
      </w:r>
      <w:r w:rsidR="00C551F8">
        <w:rPr>
          <w:rFonts w:cstheme="minorHAnsi"/>
          <w:sz w:val="24"/>
          <w:szCs w:val="24"/>
        </w:rPr>
        <w:t>I</w:t>
      </w:r>
      <w:r w:rsidRPr="009E7F4C">
        <w:rPr>
          <w:rFonts w:cstheme="minorHAnsi"/>
          <w:sz w:val="24"/>
          <w:szCs w:val="24"/>
        </w:rPr>
        <w:t xml:space="preserve">f </w:t>
      </w:r>
      <w:r w:rsidR="00EB5336">
        <w:rPr>
          <w:rFonts w:cstheme="minorHAnsi"/>
          <w:sz w:val="24"/>
          <w:szCs w:val="24"/>
        </w:rPr>
        <w:t>they’re</w:t>
      </w:r>
      <w:r w:rsidRPr="009E7F4C">
        <w:rPr>
          <w:rFonts w:cstheme="minorHAnsi"/>
          <w:sz w:val="24"/>
          <w:szCs w:val="24"/>
        </w:rPr>
        <w:t xml:space="preserve"> reckless with the rest of your valuable talent</w:t>
      </w:r>
      <w:r w:rsidR="00C551F8">
        <w:rPr>
          <w:rFonts w:cstheme="minorHAnsi"/>
          <w:sz w:val="24"/>
          <w:szCs w:val="24"/>
        </w:rPr>
        <w:t>, though,</w:t>
      </w:r>
      <w:r w:rsidRPr="009E7F4C">
        <w:rPr>
          <w:rFonts w:cstheme="minorHAnsi"/>
          <w:sz w:val="24"/>
          <w:szCs w:val="24"/>
        </w:rPr>
        <w:t xml:space="preserve"> you have to take steps.”</w:t>
      </w:r>
    </w:p>
    <w:p w:rsidR="00176DAF" w:rsidP="00176DAF" w:rsidRDefault="007F0EEA" w14:paraId="33024447" w14:textId="77777777">
      <w:pPr>
        <w:spacing w:after="0"/>
        <w:ind w:firstLine="360"/>
        <w:rPr>
          <w:rFonts w:cstheme="minorHAnsi"/>
          <w:sz w:val="24"/>
          <w:szCs w:val="24"/>
        </w:rPr>
      </w:pPr>
      <w:r w:rsidRPr="009E7F4C">
        <w:rPr>
          <w:rFonts w:cstheme="minorHAnsi"/>
          <w:sz w:val="24"/>
          <w:szCs w:val="24"/>
        </w:rPr>
        <w:t>“You’ve assassinated your own players?”</w:t>
      </w:r>
    </w:p>
    <w:p w:rsidR="00176DAF" w:rsidP="00176DAF" w:rsidRDefault="007F0EEA" w14:paraId="640EA755" w14:textId="44D1136E">
      <w:pPr>
        <w:spacing w:after="0"/>
        <w:ind w:firstLine="360"/>
        <w:rPr>
          <w:rFonts w:cstheme="minorHAnsi"/>
          <w:sz w:val="24"/>
          <w:szCs w:val="24"/>
        </w:rPr>
      </w:pPr>
      <w:r w:rsidRPr="009E7F4C">
        <w:rPr>
          <w:rFonts w:cstheme="minorHAnsi"/>
          <w:sz w:val="24"/>
          <w:szCs w:val="24"/>
        </w:rPr>
        <w:t>I give him a cold smile.</w:t>
      </w:r>
      <w:r w:rsidR="0071681A">
        <w:rPr>
          <w:rFonts w:cstheme="minorHAnsi"/>
          <w:sz w:val="24"/>
          <w:szCs w:val="24"/>
        </w:rPr>
        <w:t xml:space="preserve"> </w:t>
      </w:r>
      <w:r w:rsidRPr="009E7F4C">
        <w:rPr>
          <w:rFonts w:cstheme="minorHAnsi"/>
          <w:sz w:val="24"/>
          <w:szCs w:val="24"/>
        </w:rPr>
        <w:t>I see the next myth about me forming in his eyes.</w:t>
      </w:r>
      <w:r w:rsidR="0071681A">
        <w:rPr>
          <w:rFonts w:cstheme="minorHAnsi"/>
          <w:sz w:val="24"/>
          <w:szCs w:val="24"/>
        </w:rPr>
        <w:t xml:space="preserve"> </w:t>
      </w:r>
      <w:r w:rsidRPr="009E7F4C">
        <w:rPr>
          <w:rFonts w:cstheme="minorHAnsi"/>
          <w:sz w:val="24"/>
          <w:szCs w:val="24"/>
        </w:rPr>
        <w:t>This is more valuable than cleaning up a blood knife in the floor, more than making sure two yahoos get onto the team.</w:t>
      </w:r>
      <w:r w:rsidR="0071681A">
        <w:rPr>
          <w:rFonts w:cstheme="minorHAnsi"/>
          <w:sz w:val="24"/>
          <w:szCs w:val="24"/>
        </w:rPr>
        <w:t xml:space="preserve"> </w:t>
      </w:r>
      <w:r w:rsidRPr="009E7F4C">
        <w:rPr>
          <w:rFonts w:cstheme="minorHAnsi"/>
          <w:sz w:val="24"/>
          <w:szCs w:val="24"/>
        </w:rPr>
        <w:t>This is fucking priceless.</w:t>
      </w:r>
      <w:r w:rsidR="0071681A">
        <w:rPr>
          <w:rFonts w:cstheme="minorHAnsi"/>
          <w:sz w:val="24"/>
          <w:szCs w:val="24"/>
        </w:rPr>
        <w:t xml:space="preserve"> </w:t>
      </w:r>
      <w:r w:rsidRPr="009E7F4C">
        <w:rPr>
          <w:rFonts w:cstheme="minorHAnsi"/>
          <w:sz w:val="24"/>
          <w:szCs w:val="24"/>
        </w:rPr>
        <w:t>It’s not every day that you get to start a rumor about yourself, and the guy who’s going to spread it is someone of stature among the clan community.</w:t>
      </w:r>
      <w:r w:rsidR="0071681A">
        <w:rPr>
          <w:rFonts w:cstheme="minorHAnsi"/>
          <w:sz w:val="24"/>
          <w:szCs w:val="24"/>
        </w:rPr>
        <w:t xml:space="preserve"> </w:t>
      </w:r>
      <w:r w:rsidRPr="009E7F4C">
        <w:rPr>
          <w:rFonts w:cstheme="minorHAnsi"/>
          <w:sz w:val="24"/>
          <w:szCs w:val="24"/>
        </w:rPr>
        <w:t>It’s like sprinkling the rumor with truth dust.</w:t>
      </w:r>
      <w:r w:rsidR="0071681A">
        <w:rPr>
          <w:rFonts w:cstheme="minorHAnsi"/>
          <w:sz w:val="24"/>
          <w:szCs w:val="24"/>
        </w:rPr>
        <w:t xml:space="preserve"> </w:t>
      </w:r>
      <w:r w:rsidRPr="009E7F4C">
        <w:rPr>
          <w:rFonts w:cstheme="minorHAnsi"/>
          <w:sz w:val="24"/>
          <w:szCs w:val="24"/>
        </w:rPr>
        <w:t xml:space="preserve">By the end of the season, people </w:t>
      </w:r>
      <w:r w:rsidR="00C551F8">
        <w:rPr>
          <w:rFonts w:cstheme="minorHAnsi"/>
          <w:sz w:val="24"/>
          <w:szCs w:val="24"/>
        </w:rPr>
        <w:t>are</w:t>
      </w:r>
      <w:r w:rsidRPr="009E7F4C">
        <w:rPr>
          <w:rFonts w:cstheme="minorHAnsi"/>
          <w:sz w:val="24"/>
          <w:szCs w:val="24"/>
        </w:rPr>
        <w:t xml:space="preserve"> going to think I’d slaughtered an entire first string for playing grabass in the locker room.</w:t>
      </w:r>
    </w:p>
    <w:p w:rsidR="00176DAF" w:rsidP="00176DAF" w:rsidRDefault="007F0EEA" w14:paraId="3C5860ED" w14:textId="6549E123">
      <w:pPr>
        <w:spacing w:after="0"/>
        <w:ind w:firstLine="360"/>
        <w:rPr>
          <w:rFonts w:cstheme="minorHAnsi"/>
          <w:sz w:val="24"/>
          <w:szCs w:val="24"/>
        </w:rPr>
      </w:pPr>
      <w:r w:rsidRPr="009E7F4C">
        <w:rPr>
          <w:rFonts w:cstheme="minorHAnsi"/>
          <w:sz w:val="24"/>
          <w:szCs w:val="24"/>
        </w:rPr>
        <w:t xml:space="preserve"> “So why do I need to field the</w:t>
      </w:r>
      <w:r w:rsidR="00430AF1">
        <w:rPr>
          <w:rFonts w:cstheme="minorHAnsi"/>
          <w:sz w:val="24"/>
          <w:szCs w:val="24"/>
        </w:rPr>
        <w:t>m</w:t>
      </w:r>
      <w:r w:rsidRPr="009E7F4C">
        <w:rPr>
          <w:rFonts w:cstheme="minorHAnsi"/>
          <w:sz w:val="24"/>
          <w:szCs w:val="24"/>
        </w:rPr>
        <w:t>?” I ask.</w:t>
      </w:r>
    </w:p>
    <w:p w:rsidR="00176DAF" w:rsidP="00176DAF" w:rsidRDefault="007F0EEA" w14:paraId="695B374A" w14:textId="77777777">
      <w:pPr>
        <w:spacing w:after="0"/>
        <w:ind w:firstLine="360"/>
        <w:rPr>
          <w:rFonts w:cstheme="minorHAnsi"/>
          <w:sz w:val="24"/>
          <w:szCs w:val="24"/>
        </w:rPr>
      </w:pPr>
      <w:r w:rsidRPr="009E7F4C">
        <w:rPr>
          <w:rFonts w:cstheme="minorHAnsi"/>
          <w:sz w:val="24"/>
          <w:szCs w:val="24"/>
        </w:rPr>
        <w:t>Orange Shirt folds his arms across his chest and exhales through his mustache.</w:t>
      </w:r>
      <w:r w:rsidR="0071681A">
        <w:rPr>
          <w:rFonts w:cstheme="minorHAnsi"/>
          <w:sz w:val="24"/>
          <w:szCs w:val="24"/>
        </w:rPr>
        <w:t xml:space="preserve"> </w:t>
      </w:r>
      <w:r w:rsidRPr="009E7F4C">
        <w:rPr>
          <w:rFonts w:cstheme="minorHAnsi"/>
          <w:sz w:val="24"/>
          <w:szCs w:val="24"/>
        </w:rPr>
        <w:t>“They are family.”</w:t>
      </w:r>
    </w:p>
    <w:p w:rsidR="00176DAF" w:rsidP="00176DAF" w:rsidRDefault="007F0EEA" w14:paraId="1C93C8C6"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091F51DE" w14:textId="24764A42">
      <w:pPr>
        <w:spacing w:after="0"/>
        <w:ind w:firstLine="360"/>
        <w:rPr>
          <w:rFonts w:cstheme="minorHAnsi"/>
          <w:sz w:val="24"/>
          <w:szCs w:val="24"/>
        </w:rPr>
      </w:pPr>
      <w:r w:rsidRPr="009E7F4C">
        <w:rPr>
          <w:rFonts w:cstheme="minorHAnsi"/>
          <w:sz w:val="24"/>
          <w:szCs w:val="24"/>
        </w:rPr>
        <w:t>“</w:t>
      </w:r>
      <w:r w:rsidR="00D73883">
        <w:rPr>
          <w:rFonts w:cstheme="minorHAnsi"/>
          <w:sz w:val="24"/>
          <w:szCs w:val="24"/>
        </w:rPr>
        <w:t>Nieces</w:t>
      </w:r>
      <w:r w:rsidRPr="009E7F4C">
        <w:rPr>
          <w:rFonts w:cstheme="minorHAnsi"/>
          <w:sz w:val="24"/>
          <w:szCs w:val="24"/>
        </w:rPr>
        <w:t>.</w:t>
      </w:r>
      <w:r w:rsidR="0071681A">
        <w:rPr>
          <w:rFonts w:cstheme="minorHAnsi"/>
          <w:sz w:val="24"/>
          <w:szCs w:val="24"/>
        </w:rPr>
        <w:t xml:space="preserve"> </w:t>
      </w:r>
      <w:r w:rsidR="00DA3822">
        <w:rPr>
          <w:rFonts w:cstheme="minorHAnsi"/>
          <w:sz w:val="24"/>
          <w:szCs w:val="24"/>
        </w:rPr>
        <w:t>From my b</w:t>
      </w:r>
      <w:r w:rsidR="00A56D35">
        <w:rPr>
          <w:rFonts w:cstheme="minorHAnsi"/>
          <w:sz w:val="24"/>
          <w:szCs w:val="24"/>
        </w:rPr>
        <w:t>rother</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Can’t stand </w:t>
      </w:r>
      <w:r w:rsidR="00A56D35">
        <w:rPr>
          <w:rFonts w:cstheme="minorHAnsi"/>
          <w:sz w:val="24"/>
          <w:szCs w:val="24"/>
        </w:rPr>
        <w:t>him</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Family is everything, but I’d not be sorry if both of h</w:t>
      </w:r>
      <w:r w:rsidR="00A56D35">
        <w:rPr>
          <w:rFonts w:cstheme="minorHAnsi"/>
          <w:sz w:val="24"/>
          <w:szCs w:val="24"/>
        </w:rPr>
        <w:t>is</w:t>
      </w:r>
      <w:r w:rsidRPr="009E7F4C">
        <w:rPr>
          <w:rFonts w:cstheme="minorHAnsi"/>
          <w:sz w:val="24"/>
          <w:szCs w:val="24"/>
        </w:rPr>
        <w:t xml:space="preserve"> whelps met, shall we say, unfortunate accident.</w:t>
      </w:r>
      <w:r w:rsidR="0071681A">
        <w:rPr>
          <w:rFonts w:cstheme="minorHAnsi"/>
          <w:sz w:val="24"/>
          <w:szCs w:val="24"/>
        </w:rPr>
        <w:t xml:space="preserve"> </w:t>
      </w:r>
      <w:r w:rsidRPr="009E7F4C">
        <w:rPr>
          <w:rFonts w:cstheme="minorHAnsi"/>
          <w:sz w:val="24"/>
          <w:szCs w:val="24"/>
        </w:rPr>
        <w:t>Maybe take h</w:t>
      </w:r>
      <w:r w:rsidR="00A56D35">
        <w:rPr>
          <w:rFonts w:cstheme="minorHAnsi"/>
          <w:sz w:val="24"/>
          <w:szCs w:val="24"/>
        </w:rPr>
        <w:t>im</w:t>
      </w:r>
      <w:r w:rsidRPr="009E7F4C">
        <w:rPr>
          <w:rFonts w:cstheme="minorHAnsi"/>
          <w:sz w:val="24"/>
          <w:szCs w:val="24"/>
        </w:rPr>
        <w:t xml:space="preserve"> down a notch.</w:t>
      </w:r>
      <w:r w:rsidR="0071681A">
        <w:rPr>
          <w:rFonts w:cstheme="minorHAnsi"/>
          <w:sz w:val="24"/>
          <w:szCs w:val="24"/>
        </w:rPr>
        <w:t xml:space="preserve"> </w:t>
      </w:r>
      <w:r w:rsidRPr="009E7F4C">
        <w:rPr>
          <w:rFonts w:cstheme="minorHAnsi"/>
          <w:sz w:val="24"/>
          <w:szCs w:val="24"/>
        </w:rPr>
        <w:t xml:space="preserve">At least, there would be two new </w:t>
      </w:r>
      <w:proofErr w:type="spellStart"/>
      <w:r w:rsidRPr="009E7F4C">
        <w:rPr>
          <w:rFonts w:cstheme="minorHAnsi"/>
          <w:sz w:val="24"/>
          <w:szCs w:val="24"/>
        </w:rPr>
        <w:t>clanmasters</w:t>
      </w:r>
      <w:proofErr w:type="spellEnd"/>
      <w:r w:rsidRPr="009E7F4C">
        <w:rPr>
          <w:rFonts w:cstheme="minorHAnsi"/>
          <w:sz w:val="24"/>
          <w:szCs w:val="24"/>
        </w:rPr>
        <w:t>, and I know the new ones would end the feud.”</w:t>
      </w:r>
    </w:p>
    <w:p w:rsidR="00176DAF" w:rsidP="00176DAF" w:rsidRDefault="007F0EEA" w14:paraId="04855379" w14:textId="24379D5D">
      <w:pPr>
        <w:spacing w:after="0"/>
        <w:ind w:firstLine="360"/>
        <w:rPr>
          <w:rFonts w:cstheme="minorHAnsi"/>
          <w:sz w:val="24"/>
          <w:szCs w:val="24"/>
        </w:rPr>
      </w:pPr>
      <w:r w:rsidRPr="009E7F4C">
        <w:rPr>
          <w:rFonts w:cstheme="minorHAnsi"/>
          <w:sz w:val="24"/>
          <w:szCs w:val="24"/>
        </w:rPr>
        <w:t xml:space="preserve">“Two of the </w:t>
      </w:r>
      <w:proofErr w:type="spellStart"/>
      <w:r w:rsidRPr="009E7F4C">
        <w:rPr>
          <w:rFonts w:cstheme="minorHAnsi"/>
          <w:sz w:val="24"/>
          <w:szCs w:val="24"/>
        </w:rPr>
        <w:t>clanmasters</w:t>
      </w:r>
      <w:proofErr w:type="spellEnd"/>
      <w:r w:rsidRPr="009E7F4C">
        <w:rPr>
          <w:rFonts w:cstheme="minorHAnsi"/>
          <w:sz w:val="24"/>
          <w:szCs w:val="24"/>
        </w:rPr>
        <w:t xml:space="preserve"> are your </w:t>
      </w:r>
      <w:r w:rsidR="00D73883">
        <w:rPr>
          <w:rFonts w:cstheme="minorHAnsi"/>
          <w:sz w:val="24"/>
          <w:szCs w:val="24"/>
        </w:rPr>
        <w:t>nieces</w:t>
      </w:r>
      <w:r w:rsidRPr="009E7F4C">
        <w:rPr>
          <w:rFonts w:cstheme="minorHAnsi"/>
          <w:sz w:val="24"/>
          <w:szCs w:val="24"/>
        </w:rPr>
        <w:t>?”</w:t>
      </w:r>
    </w:p>
    <w:p w:rsidR="00176DAF" w:rsidP="00176DAF" w:rsidRDefault="007F0EEA" w14:paraId="7287AD1D" w14:textId="77777777">
      <w:pPr>
        <w:spacing w:after="0"/>
        <w:ind w:firstLine="360"/>
        <w:rPr>
          <w:rFonts w:cstheme="minorHAnsi"/>
          <w:sz w:val="24"/>
          <w:szCs w:val="24"/>
        </w:rPr>
      </w:pPr>
      <w:r w:rsidRPr="009E7F4C">
        <w:rPr>
          <w:rFonts w:cstheme="minorHAnsi"/>
          <w:sz w:val="24"/>
          <w:szCs w:val="24"/>
        </w:rPr>
        <w:t>“Those two, yes.”</w:t>
      </w:r>
    </w:p>
    <w:p w:rsidR="00176DAF" w:rsidP="00176DAF" w:rsidRDefault="007F0EEA" w14:paraId="29C69F73" w14:textId="77777777">
      <w:pPr>
        <w:spacing w:after="0"/>
        <w:ind w:firstLine="360"/>
        <w:rPr>
          <w:rFonts w:cstheme="minorHAnsi"/>
          <w:sz w:val="24"/>
          <w:szCs w:val="24"/>
        </w:rPr>
      </w:pPr>
      <w:r w:rsidRPr="009E7F4C">
        <w:rPr>
          <w:rFonts w:cstheme="minorHAnsi"/>
          <w:sz w:val="24"/>
          <w:szCs w:val="24"/>
        </w:rPr>
        <w:t>“Those two.</w:t>
      </w:r>
      <w:r w:rsidR="0071681A">
        <w:rPr>
          <w:rFonts w:cstheme="minorHAnsi"/>
          <w:sz w:val="24"/>
          <w:szCs w:val="24"/>
        </w:rPr>
        <w:t xml:space="preserve"> </w:t>
      </w:r>
      <w:r w:rsidRPr="009E7F4C">
        <w:rPr>
          <w:rFonts w:cstheme="minorHAnsi"/>
          <w:sz w:val="24"/>
          <w:szCs w:val="24"/>
        </w:rPr>
        <w:t>So you don’t just run a bar, do you?”</w:t>
      </w:r>
    </w:p>
    <w:p w:rsidR="00176DAF" w:rsidP="76EBA65A" w:rsidRDefault="007F0EEA" w14:paraId="7A24BDFE" w14:textId="0142F754">
      <w:pPr>
        <w:spacing w:after="0"/>
        <w:ind w:firstLine="360"/>
        <w:rPr>
          <w:rFonts w:cs="Calibri" w:cstheme="minorAscii"/>
          <w:sz w:val="24"/>
          <w:szCs w:val="24"/>
        </w:rPr>
      </w:pPr>
      <w:r w:rsidRPr="76EBA65A" w:rsidR="76EBA65A">
        <w:rPr>
          <w:rFonts w:cs="Calibri" w:cstheme="minorAscii"/>
          <w:sz w:val="24"/>
          <w:szCs w:val="24"/>
        </w:rPr>
        <w:t xml:space="preserve">“Run it? No, Mr. Stern. I own it. And everything else on this </w:t>
      </w:r>
      <w:ins w:author="Gary Smailes" w:date="2024-03-11T15:22:48.371Z" w:id="375832139">
        <w:r w:rsidRPr="76EBA65A" w:rsidR="76EBA65A">
          <w:rPr>
            <w:rFonts w:cs="Calibri" w:cstheme="minorAscii"/>
            <w:sz w:val="24"/>
            <w:szCs w:val="24"/>
          </w:rPr>
          <w:t>s</w:t>
        </w:r>
      </w:ins>
      <w:del w:author="Gary Smailes" w:date="2024-03-11T15:22:48.188Z" w:id="651684934">
        <w:r w:rsidRPr="76EBA65A" w:rsidDel="76EBA65A">
          <w:rPr>
            <w:rFonts w:cs="Calibri" w:cstheme="minorAscii"/>
            <w:sz w:val="24"/>
            <w:szCs w:val="24"/>
          </w:rPr>
          <w:delText>S</w:delText>
        </w:r>
      </w:del>
      <w:r w:rsidRPr="76EBA65A" w:rsidR="76EBA65A">
        <w:rPr>
          <w:rFonts w:cs="Calibri" w:cstheme="minorAscii"/>
          <w:sz w:val="24"/>
          <w:szCs w:val="24"/>
        </w:rPr>
        <w:t>tation.” He looks down at the knife in the floor. “So, how about it? I take care of this problem for you. You take care of mine. Deal?”</w:t>
      </w:r>
    </w:p>
    <w:p w:rsidR="00176DAF" w:rsidP="00176DAF" w:rsidRDefault="007F0EEA" w14:paraId="1C4799A8" w14:textId="3C93DE96">
      <w:pPr>
        <w:spacing w:after="0"/>
        <w:ind w:firstLine="360"/>
        <w:rPr>
          <w:rFonts w:cstheme="minorHAnsi"/>
          <w:sz w:val="24"/>
          <w:szCs w:val="24"/>
        </w:rPr>
      </w:pPr>
      <w:r w:rsidRPr="009E7F4C">
        <w:rPr>
          <w:rFonts w:cstheme="minorHAnsi"/>
          <w:sz w:val="24"/>
          <w:szCs w:val="24"/>
        </w:rPr>
        <w:t>It’s not something I can refuse, not now that I know Mr. Orange Shirt is Erik Jager, the pirate equivalent of a mob boss.</w:t>
      </w:r>
      <w:r w:rsidR="0071681A">
        <w:rPr>
          <w:rFonts w:cstheme="minorHAnsi"/>
          <w:sz w:val="24"/>
          <w:szCs w:val="24"/>
        </w:rPr>
        <w:t xml:space="preserve"> </w:t>
      </w:r>
      <w:r w:rsidR="00C551F8">
        <w:rPr>
          <w:rFonts w:cstheme="minorHAnsi"/>
          <w:sz w:val="24"/>
          <w:szCs w:val="24"/>
        </w:rPr>
        <w:t>No,</w:t>
      </w:r>
      <w:r w:rsidRPr="009E7F4C">
        <w:rPr>
          <w:rFonts w:cstheme="minorHAnsi"/>
          <w:sz w:val="24"/>
          <w:szCs w:val="24"/>
        </w:rPr>
        <w:t xml:space="preserve"> that’s not the right comparison.</w:t>
      </w:r>
      <w:r w:rsidR="0071681A">
        <w:rPr>
          <w:rFonts w:cstheme="minorHAnsi"/>
          <w:sz w:val="24"/>
          <w:szCs w:val="24"/>
        </w:rPr>
        <w:t xml:space="preserve"> </w:t>
      </w:r>
      <w:r w:rsidRPr="009E7F4C">
        <w:rPr>
          <w:rFonts w:cstheme="minorHAnsi"/>
          <w:sz w:val="24"/>
          <w:szCs w:val="24"/>
        </w:rPr>
        <w:t>If mob bosses all reported to the same mob overlord, Jager would be that guy.</w:t>
      </w:r>
      <w:r w:rsidR="0071681A">
        <w:rPr>
          <w:rFonts w:cstheme="minorHAnsi"/>
          <w:sz w:val="24"/>
          <w:szCs w:val="24"/>
        </w:rPr>
        <w:t xml:space="preserve"> </w:t>
      </w:r>
      <w:r w:rsidRPr="009E7F4C">
        <w:rPr>
          <w:rFonts w:cstheme="minorHAnsi"/>
          <w:sz w:val="24"/>
          <w:szCs w:val="24"/>
        </w:rPr>
        <w:t>I suddenly feel light-headed and hope he doesn’t notice my heart trying to escape my chest through my goddamn neck.</w:t>
      </w:r>
      <w:r w:rsidR="0071681A">
        <w:rPr>
          <w:rFonts w:cstheme="minorHAnsi"/>
          <w:sz w:val="24"/>
          <w:szCs w:val="24"/>
        </w:rPr>
        <w:t xml:space="preserve"> </w:t>
      </w:r>
      <w:r w:rsidRPr="009E7F4C">
        <w:rPr>
          <w:rFonts w:cstheme="minorHAnsi"/>
          <w:sz w:val="24"/>
          <w:szCs w:val="24"/>
        </w:rPr>
        <w:t xml:space="preserve">Veeni </w:t>
      </w:r>
      <w:proofErr w:type="spellStart"/>
      <w:r w:rsidRPr="009E7F4C">
        <w:rPr>
          <w:rFonts w:cstheme="minorHAnsi"/>
          <w:sz w:val="24"/>
          <w:szCs w:val="24"/>
        </w:rPr>
        <w:t>mifi</w:t>
      </w:r>
      <w:proofErr w:type="spellEnd"/>
      <w:r w:rsidRPr="009E7F4C">
        <w:rPr>
          <w:rFonts w:cstheme="minorHAnsi"/>
          <w:sz w:val="24"/>
          <w:szCs w:val="24"/>
        </w:rPr>
        <w:t xml:space="preserve"> knives don’t scare me.</w:t>
      </w:r>
      <w:r w:rsidR="0071681A">
        <w:rPr>
          <w:rFonts w:cstheme="minorHAnsi"/>
          <w:sz w:val="24"/>
          <w:szCs w:val="24"/>
        </w:rPr>
        <w:t xml:space="preserve"> </w:t>
      </w:r>
      <w:r w:rsidRPr="009E7F4C">
        <w:rPr>
          <w:rFonts w:cstheme="minorHAnsi"/>
          <w:sz w:val="24"/>
          <w:szCs w:val="24"/>
        </w:rPr>
        <w:t>Spaceball arenas don’t scare me.</w:t>
      </w:r>
      <w:r w:rsidR="0071681A">
        <w:rPr>
          <w:rFonts w:cstheme="minorHAnsi"/>
          <w:sz w:val="24"/>
          <w:szCs w:val="24"/>
        </w:rPr>
        <w:t xml:space="preserve"> </w:t>
      </w:r>
      <w:r w:rsidRPr="009E7F4C">
        <w:rPr>
          <w:rFonts w:cstheme="minorHAnsi"/>
          <w:sz w:val="24"/>
          <w:szCs w:val="24"/>
        </w:rPr>
        <w:t xml:space="preserve">My own wife and her </w:t>
      </w:r>
      <w:r w:rsidR="00A56D35">
        <w:rPr>
          <w:rFonts w:cstheme="minorHAnsi"/>
          <w:sz w:val="24"/>
          <w:szCs w:val="24"/>
        </w:rPr>
        <w:t>idiotic</w:t>
      </w:r>
      <w:r w:rsidRPr="009E7F4C">
        <w:rPr>
          <w:rFonts w:cstheme="minorHAnsi"/>
          <w:sz w:val="24"/>
          <w:szCs w:val="24"/>
        </w:rPr>
        <w:t xml:space="preserve"> idea about what’s an acceptable punishment for a husband who wanders off the reservation because his brain </w:t>
      </w:r>
      <w:r w:rsidR="00A56D35">
        <w:rPr>
          <w:rFonts w:cstheme="minorHAnsi"/>
          <w:sz w:val="24"/>
          <w:szCs w:val="24"/>
        </w:rPr>
        <w:t xml:space="preserve">involuntarily </w:t>
      </w:r>
      <w:r w:rsidRPr="009E7F4C">
        <w:rPr>
          <w:rFonts w:cstheme="minorHAnsi"/>
          <w:sz w:val="24"/>
          <w:szCs w:val="24"/>
        </w:rPr>
        <w:t>switches off at the sound of a Veeni song, that doesn’t scare me.</w:t>
      </w:r>
      <w:r w:rsidR="0071681A">
        <w:rPr>
          <w:rFonts w:cstheme="minorHAnsi"/>
          <w:sz w:val="24"/>
          <w:szCs w:val="24"/>
        </w:rPr>
        <w:t xml:space="preserve"> </w:t>
      </w:r>
      <w:r w:rsidRPr="009E7F4C">
        <w:rPr>
          <w:rFonts w:cstheme="minorHAnsi"/>
          <w:sz w:val="24"/>
          <w:szCs w:val="24"/>
        </w:rPr>
        <w:t>This guy, with his bright shirts, big mustache, odd jewelry, and the absolute authority to have me disappeared into god knows where with the flick of his right pinky – that scares the shit out of me.</w:t>
      </w:r>
      <w:r w:rsidR="0071681A">
        <w:rPr>
          <w:rFonts w:cstheme="minorHAnsi"/>
          <w:sz w:val="24"/>
          <w:szCs w:val="24"/>
        </w:rPr>
        <w:t xml:space="preserve"> </w:t>
      </w:r>
      <w:r w:rsidRPr="009E7F4C">
        <w:rPr>
          <w:rFonts w:cstheme="minorHAnsi"/>
          <w:sz w:val="24"/>
          <w:szCs w:val="24"/>
        </w:rPr>
        <w:t xml:space="preserve">I don’t know what’s more frightening – me standing here talking to him like jus’ folks, or the fact that </w:t>
      </w:r>
      <w:r w:rsidRPr="009E7F4C">
        <w:rPr>
          <w:rFonts w:cstheme="minorHAnsi"/>
          <w:sz w:val="24"/>
          <w:szCs w:val="24"/>
        </w:rPr>
        <w:lastRenderedPageBreak/>
        <w:t>he’s asking for something.</w:t>
      </w:r>
      <w:r w:rsidR="0071681A">
        <w:rPr>
          <w:rFonts w:cstheme="minorHAnsi"/>
          <w:sz w:val="24"/>
          <w:szCs w:val="24"/>
        </w:rPr>
        <w:t xml:space="preserve"> </w:t>
      </w:r>
      <w:r w:rsidRPr="009E7F4C">
        <w:rPr>
          <w:rFonts w:cstheme="minorHAnsi"/>
          <w:sz w:val="24"/>
          <w:szCs w:val="24"/>
        </w:rPr>
        <w:t>Guys like him usually take, take, take, and expect you to accept your unmolested life as more than fair.</w:t>
      </w:r>
      <w:r w:rsidR="0071681A">
        <w:rPr>
          <w:rFonts w:cstheme="minorHAnsi"/>
          <w:sz w:val="24"/>
          <w:szCs w:val="24"/>
        </w:rPr>
        <w:t xml:space="preserve"> </w:t>
      </w:r>
    </w:p>
    <w:p w:rsidR="00176DAF" w:rsidP="00176DAF" w:rsidRDefault="007F0EEA" w14:paraId="4FD5BC4F" w14:textId="77777777">
      <w:pPr>
        <w:spacing w:after="0"/>
        <w:ind w:firstLine="360"/>
        <w:rPr>
          <w:rFonts w:cstheme="minorHAnsi"/>
          <w:sz w:val="24"/>
          <w:szCs w:val="24"/>
        </w:rPr>
      </w:pPr>
      <w:r w:rsidRPr="009E7F4C">
        <w:rPr>
          <w:rFonts w:cstheme="minorHAnsi"/>
          <w:sz w:val="24"/>
          <w:szCs w:val="24"/>
        </w:rPr>
        <w:t>I wonder how badly I’m going to take it in the ass for agreeing to this.</w:t>
      </w:r>
      <w:r w:rsidR="0071681A">
        <w:rPr>
          <w:rFonts w:cstheme="minorHAnsi"/>
          <w:sz w:val="24"/>
          <w:szCs w:val="24"/>
        </w:rPr>
        <w:t xml:space="preserve"> </w:t>
      </w:r>
      <w:r w:rsidRPr="009E7F4C">
        <w:rPr>
          <w:rFonts w:cstheme="minorHAnsi"/>
          <w:sz w:val="24"/>
          <w:szCs w:val="24"/>
        </w:rPr>
        <w:t xml:space="preserve">But since I don’t want a brightly colored shirt and a handlebar mustache to be the last thing I see before </w:t>
      </w:r>
      <w:proofErr w:type="gramStart"/>
      <w:r w:rsidRPr="009E7F4C">
        <w:rPr>
          <w:rFonts w:cstheme="minorHAnsi"/>
          <w:sz w:val="24"/>
          <w:szCs w:val="24"/>
        </w:rPr>
        <w:t>death,</w:t>
      </w:r>
      <w:proofErr w:type="gramEnd"/>
      <w:r w:rsidRPr="009E7F4C">
        <w:rPr>
          <w:rFonts w:cstheme="minorHAnsi"/>
          <w:sz w:val="24"/>
          <w:szCs w:val="24"/>
        </w:rPr>
        <w:t xml:space="preserve"> I stick out my hand.</w:t>
      </w:r>
    </w:p>
    <w:p w:rsidR="00176DAF" w:rsidP="00176DAF" w:rsidRDefault="007F0EEA" w14:paraId="5E03C9B8" w14:textId="77777777">
      <w:pPr>
        <w:spacing w:after="0"/>
        <w:ind w:firstLine="360"/>
        <w:rPr>
          <w:rFonts w:cstheme="minorHAnsi"/>
          <w:sz w:val="24"/>
          <w:szCs w:val="24"/>
        </w:rPr>
      </w:pPr>
      <w:r w:rsidRPr="009E7F4C">
        <w:rPr>
          <w:rFonts w:cstheme="minorHAnsi"/>
          <w:sz w:val="24"/>
          <w:szCs w:val="24"/>
        </w:rPr>
        <w:t>“Deal.”</w:t>
      </w:r>
    </w:p>
    <w:p w:rsidR="007F0EEA" w:rsidP="76EBA65A" w:rsidRDefault="007F0EEA" w14:paraId="3A396E1F" w14:textId="55A60B13">
      <w:pPr>
        <w:spacing w:after="0"/>
        <w:ind w:firstLine="360"/>
        <w:rPr>
          <w:del w:author="Gary Smailes" w:date="2024-03-11T15:25:18.99Z" w:id="651808853"/>
          <w:rFonts w:cs="Calibri" w:cstheme="minorAscii"/>
          <w:sz w:val="24"/>
          <w:szCs w:val="24"/>
        </w:rPr>
      </w:pPr>
    </w:p>
    <w:p w:rsidR="00176DAF" w:rsidP="76EBA65A" w:rsidRDefault="00824BE0" w14:paraId="0BBABE12" w14:textId="2BF7CB8B">
      <w:pPr>
        <w:spacing w:after="0"/>
        <w:jc w:val="center"/>
        <w:rPr>
          <w:rFonts w:cs="Calibri" w:cstheme="minorAscii"/>
          <w:sz w:val="24"/>
          <w:szCs w:val="24"/>
        </w:rPr>
      </w:pPr>
      <w:del w:author="Gary Smailes" w:date="2024-03-11T15:25:25.19Z" w:id="1239075074">
        <w:r w:rsidRPr="76EBA65A" w:rsidDel="76EBA65A">
          <w:rPr>
            <w:rFonts w:cs="Calibri" w:cstheme="minorAscii"/>
            <w:sz w:val="24"/>
            <w:szCs w:val="24"/>
          </w:rPr>
          <w:delText>***</w:delText>
        </w:r>
      </w:del>
    </w:p>
    <w:p w:rsidR="00176DAF" w:rsidP="76EBA65A" w:rsidRDefault="00176DAF" w14:paraId="0DA912E6" w14:textId="77777777">
      <w:pPr>
        <w:spacing w:after="0"/>
        <w:ind w:firstLine="360"/>
        <w:rPr>
          <w:del w:author="Gary Smailes" w:date="2024-03-11T15:25:23.182Z" w:id="782522228"/>
          <w:rFonts w:cs="Calibri" w:cstheme="minorAscii"/>
          <w:sz w:val="24"/>
          <w:szCs w:val="24"/>
        </w:rPr>
      </w:pPr>
    </w:p>
    <w:p w:rsidR="00176DAF" w:rsidP="00DA3822" w:rsidRDefault="007F0EEA" w14:paraId="6D831C38" w14:textId="737C44E2">
      <w:pPr>
        <w:spacing w:after="0"/>
        <w:rPr>
          <w:rFonts w:cstheme="minorHAnsi"/>
          <w:sz w:val="24"/>
          <w:szCs w:val="24"/>
        </w:rPr>
      </w:pPr>
      <w:r w:rsidRPr="009E7F4C">
        <w:rPr>
          <w:rFonts w:cstheme="minorHAnsi"/>
          <w:sz w:val="24"/>
          <w:szCs w:val="24"/>
        </w:rPr>
        <w:t xml:space="preserve">I leave Jager alone with the knife before he asks me to do anything </w:t>
      </w:r>
      <w:r w:rsidRPr="009E7F4C" w:rsidR="00C551F8">
        <w:rPr>
          <w:rFonts w:cstheme="minorHAnsi"/>
          <w:sz w:val="24"/>
          <w:szCs w:val="24"/>
        </w:rPr>
        <w:t>else and</w:t>
      </w:r>
      <w:r w:rsidRPr="009E7F4C">
        <w:rPr>
          <w:rFonts w:cstheme="minorHAnsi"/>
          <w:sz w:val="24"/>
          <w:szCs w:val="24"/>
        </w:rPr>
        <w:t xml:space="preserve"> head out to the main concourse.</w:t>
      </w:r>
      <w:r w:rsidR="0071681A">
        <w:rPr>
          <w:rFonts w:cstheme="minorHAnsi"/>
          <w:sz w:val="24"/>
          <w:szCs w:val="24"/>
        </w:rPr>
        <w:t xml:space="preserve"> </w:t>
      </w:r>
      <w:r w:rsidRPr="009E7F4C">
        <w:rPr>
          <w:rFonts w:cstheme="minorHAnsi"/>
          <w:sz w:val="24"/>
          <w:szCs w:val="24"/>
        </w:rPr>
        <w:t>My stomach rumbles at me and I look around for suitable food.</w:t>
      </w:r>
      <w:r w:rsidR="0071681A">
        <w:rPr>
          <w:rFonts w:cstheme="minorHAnsi"/>
          <w:sz w:val="24"/>
          <w:szCs w:val="24"/>
        </w:rPr>
        <w:t xml:space="preserve"> </w:t>
      </w:r>
      <w:r w:rsidRPr="009E7F4C">
        <w:rPr>
          <w:rFonts w:cstheme="minorHAnsi"/>
          <w:sz w:val="24"/>
          <w:szCs w:val="24"/>
        </w:rPr>
        <w:t>I say suitable because while Freehaven offers a wide range of products to ingest, very few of them hold any nutritional value</w:t>
      </w:r>
      <w:r w:rsidR="00C551F8">
        <w:rPr>
          <w:rFonts w:cstheme="minorHAnsi"/>
          <w:sz w:val="24"/>
          <w:szCs w:val="24"/>
        </w:rPr>
        <w:t>.</w:t>
      </w:r>
      <w:r w:rsidRPr="009E7F4C">
        <w:rPr>
          <w:rFonts w:cstheme="minorHAnsi"/>
          <w:sz w:val="24"/>
          <w:szCs w:val="24"/>
        </w:rPr>
        <w:t xml:space="preserve"> </w:t>
      </w:r>
      <w:r w:rsidR="00C551F8">
        <w:rPr>
          <w:rFonts w:cstheme="minorHAnsi"/>
          <w:sz w:val="24"/>
          <w:szCs w:val="24"/>
        </w:rPr>
        <w:t>F</w:t>
      </w:r>
      <w:r w:rsidRPr="009E7F4C">
        <w:rPr>
          <w:rFonts w:cstheme="minorHAnsi"/>
          <w:sz w:val="24"/>
          <w:szCs w:val="24"/>
        </w:rPr>
        <w:t>inding the odd shop that produces actual food</w:t>
      </w:r>
      <w:r w:rsidR="00340E7E">
        <w:rPr>
          <w:rFonts w:cstheme="minorHAnsi"/>
          <w:sz w:val="24"/>
          <w:szCs w:val="24"/>
        </w:rPr>
        <w:t>,</w:t>
      </w:r>
      <w:r w:rsidRPr="009E7F4C">
        <w:rPr>
          <w:rFonts w:cstheme="minorHAnsi"/>
          <w:sz w:val="24"/>
          <w:szCs w:val="24"/>
        </w:rPr>
        <w:t xml:space="preserve"> real edible matter that doesn’t cause random paralysis, sudden enlargement of various organs, or outright bleeding</w:t>
      </w:r>
      <w:r w:rsidR="00340E7E">
        <w:rPr>
          <w:rFonts w:cstheme="minorHAnsi"/>
          <w:sz w:val="24"/>
          <w:szCs w:val="24"/>
        </w:rPr>
        <w:t>,</w:t>
      </w:r>
      <w:r w:rsidRPr="009E7F4C">
        <w:rPr>
          <w:rFonts w:cstheme="minorHAnsi"/>
          <w:sz w:val="24"/>
          <w:szCs w:val="24"/>
        </w:rPr>
        <w:t xml:space="preserve"> is like a scavenger hunt where the reward is your continued good health.</w:t>
      </w:r>
      <w:r w:rsidR="0071681A">
        <w:rPr>
          <w:rFonts w:cstheme="minorHAnsi"/>
          <w:sz w:val="24"/>
          <w:szCs w:val="24"/>
        </w:rPr>
        <w:t xml:space="preserve"> </w:t>
      </w:r>
      <w:r w:rsidRPr="009E7F4C">
        <w:rPr>
          <w:rFonts w:cstheme="minorHAnsi"/>
          <w:sz w:val="24"/>
          <w:szCs w:val="24"/>
        </w:rPr>
        <w:t>I know, sounds boring.</w:t>
      </w:r>
      <w:r w:rsidR="0071681A">
        <w:rPr>
          <w:rFonts w:cstheme="minorHAnsi"/>
          <w:sz w:val="24"/>
          <w:szCs w:val="24"/>
        </w:rPr>
        <w:t xml:space="preserve"> </w:t>
      </w:r>
      <w:r w:rsidRPr="009E7F4C">
        <w:rPr>
          <w:rFonts w:cstheme="minorHAnsi"/>
          <w:sz w:val="24"/>
          <w:szCs w:val="24"/>
        </w:rPr>
        <w:t>Trust me, though, watch what you put into your mouth on Freehaven.</w:t>
      </w:r>
      <w:r w:rsidR="0071681A">
        <w:rPr>
          <w:rFonts w:cstheme="minorHAnsi"/>
          <w:sz w:val="24"/>
          <w:szCs w:val="24"/>
        </w:rPr>
        <w:t xml:space="preserve"> </w:t>
      </w:r>
      <w:r w:rsidRPr="009E7F4C">
        <w:rPr>
          <w:rFonts w:cstheme="minorHAnsi"/>
          <w:sz w:val="24"/>
          <w:szCs w:val="24"/>
        </w:rPr>
        <w:t>It might be watching you back.</w:t>
      </w:r>
    </w:p>
    <w:p w:rsidR="00176DAF" w:rsidP="00176DAF" w:rsidRDefault="007F0EEA" w14:paraId="48DDCDE2" w14:textId="77777777">
      <w:pPr>
        <w:spacing w:after="0"/>
        <w:ind w:firstLine="360"/>
        <w:rPr>
          <w:rFonts w:cstheme="minorHAnsi"/>
          <w:sz w:val="24"/>
          <w:szCs w:val="24"/>
        </w:rPr>
      </w:pPr>
      <w:r w:rsidRPr="009E7F4C">
        <w:rPr>
          <w:rFonts w:cstheme="minorHAnsi"/>
          <w:sz w:val="24"/>
          <w:szCs w:val="24"/>
        </w:rPr>
        <w:t>An incoming call light blinks in the corner of my vision.</w:t>
      </w:r>
    </w:p>
    <w:p w:rsidR="00176DAF" w:rsidP="76EBA65A" w:rsidRDefault="007F0EEA" w14:paraId="51BE9726" w14:textId="6BA7F66C">
      <w:pPr>
        <w:spacing w:after="0"/>
        <w:ind w:firstLine="360"/>
        <w:rPr>
          <w:rFonts w:cs="Calibri" w:cstheme="minorAscii"/>
          <w:sz w:val="24"/>
          <w:szCs w:val="24"/>
        </w:rPr>
      </w:pPr>
      <w:r w:rsidRPr="76EBA65A" w:rsidR="76EBA65A">
        <w:rPr>
          <w:rFonts w:cs="Calibri" w:cstheme="minorAscii"/>
          <w:sz w:val="24"/>
          <w:szCs w:val="24"/>
        </w:rPr>
        <w:t>“What’s up, Bucky?” I spot a vendor a few stalls down, hawking something green. Could be leafy</w:t>
      </w:r>
      <w:ins w:author="Gary Smailes" w:date="2024-03-11T15:32:24.125Z" w:id="1812893174">
        <w:r w:rsidRPr="76EBA65A" w:rsidR="76EBA65A">
          <w:rPr>
            <w:rFonts w:cs="Calibri" w:cstheme="minorAscii"/>
            <w:sz w:val="24"/>
            <w:szCs w:val="24"/>
          </w:rPr>
          <w:t>.</w:t>
        </w:r>
      </w:ins>
      <w:del w:author="Gary Smailes" w:date="2024-03-11T15:32:23.236Z" w:id="1503103294">
        <w:r w:rsidRPr="76EBA65A" w:rsidDel="76EBA65A">
          <w:rPr>
            <w:rFonts w:cs="Calibri" w:cstheme="minorAscii"/>
            <w:sz w:val="24"/>
            <w:szCs w:val="24"/>
          </w:rPr>
          <w:delText xml:space="preserve">! </w:delText>
        </w:r>
      </w:del>
    </w:p>
    <w:p w:rsidR="00176DAF" w:rsidP="76EBA65A" w:rsidRDefault="007F0EEA" w14:paraId="3DD7912F" w14:textId="60A66CBA">
      <w:pPr>
        <w:spacing w:after="0"/>
        <w:ind w:firstLine="360"/>
        <w:rPr>
          <w:rFonts w:cs="Calibri" w:cstheme="minorAscii"/>
          <w:sz w:val="24"/>
          <w:szCs w:val="24"/>
        </w:rPr>
      </w:pPr>
      <w:r w:rsidRPr="76EBA65A" w:rsidR="76EBA65A">
        <w:rPr>
          <w:rFonts w:cs="Calibri" w:cstheme="minorAscii"/>
          <w:sz w:val="24"/>
          <w:szCs w:val="24"/>
        </w:rPr>
        <w:t>“You didn’t tell me you recruited Crazy Eddie</w:t>
      </w:r>
      <w:ins w:author="Gary Smailes" w:date="2024-03-11T15:32:29.729Z" w:id="94410135">
        <w:r w:rsidRPr="76EBA65A" w:rsidR="76EBA65A">
          <w:rPr>
            <w:rFonts w:cs="Calibri" w:cstheme="minorAscii"/>
            <w:sz w:val="24"/>
            <w:szCs w:val="24"/>
          </w:rPr>
          <w:t>,</w:t>
        </w:r>
      </w:ins>
      <w:del w:author="Gary Smailes" w:date="2024-03-11T15:32:29.118Z" w:id="1241136128">
        <w:r w:rsidRPr="76EBA65A" w:rsidDel="76EBA65A">
          <w:rPr>
            <w:rFonts w:cs="Calibri" w:cstheme="minorAscii"/>
            <w:sz w:val="24"/>
            <w:szCs w:val="24"/>
          </w:rPr>
          <w:delText>!</w:delText>
        </w:r>
      </w:del>
      <w:r w:rsidRPr="76EBA65A" w:rsidR="76EBA65A">
        <w:rPr>
          <w:rFonts w:cs="Calibri" w:cstheme="minorAscii"/>
          <w:sz w:val="24"/>
          <w:szCs w:val="24"/>
        </w:rPr>
        <w:t>” Bucky shouts in my head.</w:t>
      </w:r>
    </w:p>
    <w:p w:rsidR="00176DAF" w:rsidP="00176DAF" w:rsidRDefault="007F0EEA" w14:paraId="45A1516F" w14:textId="77777777">
      <w:pPr>
        <w:spacing w:after="0"/>
        <w:ind w:firstLine="360"/>
        <w:rPr>
          <w:rFonts w:cstheme="minorHAnsi"/>
          <w:sz w:val="24"/>
          <w:szCs w:val="24"/>
        </w:rPr>
      </w:pPr>
      <w:r w:rsidRPr="009E7F4C">
        <w:rPr>
          <w:rFonts w:cstheme="minorHAnsi"/>
          <w:sz w:val="24"/>
          <w:szCs w:val="24"/>
        </w:rPr>
        <w:t>“I didn’t know you guys were friends.”</w:t>
      </w:r>
      <w:r w:rsidR="0071681A">
        <w:rPr>
          <w:rFonts w:cstheme="minorHAnsi"/>
          <w:sz w:val="24"/>
          <w:szCs w:val="24"/>
        </w:rPr>
        <w:t xml:space="preserve"> </w:t>
      </w:r>
    </w:p>
    <w:p w:rsidR="00176DAF" w:rsidP="76EBA65A" w:rsidRDefault="007F0EEA" w14:paraId="08CC2041" w14:textId="6C55D05A">
      <w:pPr>
        <w:spacing w:after="0"/>
        <w:ind w:firstLine="360"/>
        <w:rPr>
          <w:rFonts w:cs="Calibri" w:cstheme="minorAscii"/>
          <w:sz w:val="24"/>
          <w:szCs w:val="24"/>
        </w:rPr>
      </w:pPr>
      <w:r w:rsidRPr="76EBA65A" w:rsidR="76EBA65A">
        <w:rPr>
          <w:rFonts w:cs="Calibri" w:cstheme="minorAscii"/>
          <w:sz w:val="24"/>
          <w:szCs w:val="24"/>
        </w:rPr>
        <w:t>“Friends, my ass</w:t>
      </w:r>
      <w:ins w:author="Gary Smailes" w:date="2024-03-11T15:32:35.194Z" w:id="1429396052">
        <w:r w:rsidRPr="76EBA65A" w:rsidR="76EBA65A">
          <w:rPr>
            <w:rFonts w:cs="Calibri" w:cstheme="minorAscii"/>
            <w:sz w:val="24"/>
            <w:szCs w:val="24"/>
          </w:rPr>
          <w:t>.</w:t>
        </w:r>
      </w:ins>
      <w:del w:author="Gary Smailes" w:date="2024-03-11T15:32:34.806Z" w:id="2028317588">
        <w:r w:rsidRPr="76EBA65A" w:rsidDel="76EBA65A">
          <w:rPr>
            <w:rFonts w:cs="Calibri" w:cstheme="minorAscii"/>
            <w:sz w:val="24"/>
            <w:szCs w:val="24"/>
          </w:rPr>
          <w:delText>!</w:delText>
        </w:r>
      </w:del>
      <w:r w:rsidRPr="76EBA65A" w:rsidR="76EBA65A">
        <w:rPr>
          <w:rFonts w:cs="Calibri" w:cstheme="minorAscii"/>
          <w:sz w:val="24"/>
          <w:szCs w:val="24"/>
        </w:rPr>
        <w:t xml:space="preserve"> He almost got me killed</w:t>
      </w:r>
      <w:ins w:author="Gary Smailes" w:date="2024-03-11T15:32:38.195Z" w:id="1676606885">
        <w:r w:rsidRPr="76EBA65A" w:rsidR="76EBA65A">
          <w:rPr>
            <w:rFonts w:cs="Calibri" w:cstheme="minorAscii"/>
            <w:sz w:val="24"/>
            <w:szCs w:val="24"/>
          </w:rPr>
          <w:t>.</w:t>
        </w:r>
      </w:ins>
      <w:del w:author="Gary Smailes" w:date="2024-03-11T15:32:37.655Z" w:id="294194064">
        <w:r w:rsidRPr="76EBA65A" w:rsidDel="76EBA65A">
          <w:rPr>
            <w:rFonts w:cs="Calibri" w:cstheme="minorAscii"/>
            <w:sz w:val="24"/>
            <w:szCs w:val="24"/>
          </w:rPr>
          <w:delText>!</w:delText>
        </w:r>
      </w:del>
      <w:r w:rsidRPr="76EBA65A" w:rsidR="76EBA65A">
        <w:rPr>
          <w:rFonts w:cs="Calibri" w:cstheme="minorAscii"/>
          <w:sz w:val="24"/>
          <w:szCs w:val="24"/>
        </w:rPr>
        <w:t>”</w:t>
      </w:r>
    </w:p>
    <w:p w:rsidR="00176DAF" w:rsidP="00176DAF" w:rsidRDefault="00C551F8" w14:paraId="4089AC0F" w14:textId="1AFD0D5D">
      <w:pPr>
        <w:spacing w:after="0"/>
        <w:ind w:firstLine="360"/>
        <w:rPr>
          <w:rFonts w:cstheme="minorHAnsi"/>
          <w:sz w:val="24"/>
          <w:szCs w:val="24"/>
        </w:rPr>
      </w:pPr>
      <w:r>
        <w:rPr>
          <w:rFonts w:cstheme="minorHAnsi"/>
          <w:sz w:val="24"/>
          <w:szCs w:val="24"/>
        </w:rPr>
        <w:t xml:space="preserve">I spot some green </w:t>
      </w:r>
      <w:r w:rsidR="00F36C37">
        <w:rPr>
          <w:rFonts w:cstheme="minorHAnsi"/>
          <w:sz w:val="24"/>
          <w:szCs w:val="24"/>
        </w:rPr>
        <w:t xml:space="preserve">at the next shop and go check it out. </w:t>
      </w:r>
      <w:r w:rsidRPr="009E7F4C" w:rsidR="007F0EEA">
        <w:rPr>
          <w:rFonts w:cstheme="minorHAnsi"/>
          <w:sz w:val="24"/>
          <w:szCs w:val="24"/>
        </w:rPr>
        <w:t>Nope, not leafy green, pickled Andosian penis green.</w:t>
      </w:r>
      <w:r w:rsidR="0071681A">
        <w:rPr>
          <w:rFonts w:cstheme="minorHAnsi"/>
          <w:sz w:val="24"/>
          <w:szCs w:val="24"/>
        </w:rPr>
        <w:t xml:space="preserve"> </w:t>
      </w:r>
      <w:r w:rsidRPr="009E7F4C" w:rsidR="007F0EEA">
        <w:rPr>
          <w:rFonts w:cstheme="minorHAnsi"/>
          <w:sz w:val="24"/>
          <w:szCs w:val="24"/>
        </w:rPr>
        <w:t>I gag and keep looking.</w:t>
      </w:r>
      <w:r w:rsidR="0071681A">
        <w:rPr>
          <w:rFonts w:cstheme="minorHAnsi"/>
          <w:sz w:val="24"/>
          <w:szCs w:val="24"/>
        </w:rPr>
        <w:t xml:space="preserve"> </w:t>
      </w:r>
      <w:r w:rsidRPr="009E7F4C" w:rsidR="007F0EEA">
        <w:rPr>
          <w:rFonts w:cstheme="minorHAnsi"/>
          <w:sz w:val="24"/>
          <w:szCs w:val="24"/>
        </w:rPr>
        <w:t>“When?</w:t>
      </w:r>
      <w:r w:rsidR="0071681A">
        <w:rPr>
          <w:rFonts w:cstheme="minorHAnsi"/>
          <w:sz w:val="24"/>
          <w:szCs w:val="24"/>
        </w:rPr>
        <w:t xml:space="preserve"> </w:t>
      </w:r>
      <w:r w:rsidRPr="009E7F4C" w:rsidR="007F0EEA">
        <w:rPr>
          <w:rFonts w:cstheme="minorHAnsi"/>
          <w:sz w:val="24"/>
          <w:szCs w:val="24"/>
        </w:rPr>
        <w:t>I don’t remember Eddie ever playing for you.”</w:t>
      </w:r>
    </w:p>
    <w:p w:rsidR="00176DAF" w:rsidP="00176DAF" w:rsidRDefault="007F0EEA" w14:paraId="4E250EAC" w14:textId="77777777">
      <w:pPr>
        <w:spacing w:after="0"/>
        <w:ind w:firstLine="360"/>
        <w:rPr>
          <w:rFonts w:cstheme="minorHAnsi"/>
          <w:sz w:val="24"/>
          <w:szCs w:val="24"/>
        </w:rPr>
      </w:pPr>
      <w:r w:rsidRPr="009E7F4C">
        <w:rPr>
          <w:rFonts w:cstheme="minorHAnsi"/>
          <w:sz w:val="24"/>
          <w:szCs w:val="24"/>
        </w:rPr>
        <w:t>“Well, it wasn’t in one of my games,” Bucky says.</w:t>
      </w:r>
      <w:r w:rsidR="0071681A">
        <w:rPr>
          <w:rFonts w:cstheme="minorHAnsi"/>
          <w:sz w:val="24"/>
          <w:szCs w:val="24"/>
        </w:rPr>
        <w:t xml:space="preserve"> </w:t>
      </w:r>
      <w:r w:rsidRPr="009E7F4C">
        <w:rPr>
          <w:rFonts w:cstheme="minorHAnsi"/>
          <w:sz w:val="24"/>
          <w:szCs w:val="24"/>
        </w:rPr>
        <w:t>He sounds embarrassed all of a sudden.</w:t>
      </w:r>
    </w:p>
    <w:p w:rsidR="00176DAF" w:rsidP="00176DAF" w:rsidRDefault="007F0EEA" w14:paraId="5B46EBB9" w14:textId="304996A6">
      <w:pPr>
        <w:spacing w:after="0"/>
        <w:ind w:firstLine="360"/>
        <w:rPr>
          <w:rFonts w:cstheme="minorHAnsi"/>
          <w:sz w:val="24"/>
          <w:szCs w:val="24"/>
        </w:rPr>
      </w:pPr>
      <w:r w:rsidRPr="009E7F4C">
        <w:rPr>
          <w:rFonts w:cstheme="minorHAnsi"/>
          <w:sz w:val="24"/>
          <w:szCs w:val="24"/>
        </w:rPr>
        <w:t>Ah.</w:t>
      </w:r>
      <w:r w:rsidR="0071681A">
        <w:rPr>
          <w:rFonts w:cstheme="minorHAnsi"/>
          <w:sz w:val="24"/>
          <w:szCs w:val="24"/>
        </w:rPr>
        <w:t xml:space="preserve"> </w:t>
      </w:r>
      <w:r w:rsidRPr="009E7F4C">
        <w:rPr>
          <w:rFonts w:cstheme="minorHAnsi"/>
          <w:sz w:val="24"/>
          <w:szCs w:val="24"/>
        </w:rPr>
        <w:t>Now I understand.</w:t>
      </w:r>
      <w:r w:rsidR="0071681A">
        <w:rPr>
          <w:rFonts w:cstheme="minorHAnsi"/>
          <w:sz w:val="24"/>
          <w:szCs w:val="24"/>
        </w:rPr>
        <w:t xml:space="preserve"> </w:t>
      </w:r>
      <w:r w:rsidRPr="009E7F4C">
        <w:rPr>
          <w:rFonts w:cstheme="minorHAnsi"/>
          <w:sz w:val="24"/>
          <w:szCs w:val="24"/>
        </w:rPr>
        <w:t>“</w:t>
      </w:r>
      <w:r w:rsidR="00E137BD">
        <w:rPr>
          <w:rFonts w:cstheme="minorHAnsi"/>
          <w:sz w:val="24"/>
          <w:szCs w:val="24"/>
        </w:rPr>
        <w:t>T</w:t>
      </w:r>
      <w:r w:rsidRPr="009E7F4C">
        <w:rPr>
          <w:rFonts w:cstheme="minorHAnsi"/>
          <w:sz w:val="24"/>
          <w:szCs w:val="24"/>
        </w:rPr>
        <w:t>his was before the operation?”</w:t>
      </w:r>
    </w:p>
    <w:p w:rsidR="00176DAF" w:rsidP="00176DAF" w:rsidRDefault="007F0EEA" w14:paraId="5913904F" w14:textId="77777777">
      <w:pPr>
        <w:spacing w:after="0"/>
        <w:ind w:firstLine="360"/>
        <w:rPr>
          <w:rFonts w:cstheme="minorHAnsi"/>
          <w:sz w:val="24"/>
          <w:szCs w:val="24"/>
        </w:rPr>
      </w:pPr>
      <w:r w:rsidRPr="009E7F4C">
        <w:rPr>
          <w:rFonts w:cstheme="minorHAnsi"/>
          <w:sz w:val="24"/>
          <w:szCs w:val="24"/>
        </w:rPr>
        <w:t>Silence.</w:t>
      </w:r>
    </w:p>
    <w:p w:rsidR="00176DAF" w:rsidP="00176DAF" w:rsidRDefault="007F0EEA" w14:paraId="6E1C48DB" w14:textId="61A89E92">
      <w:pPr>
        <w:spacing w:after="0"/>
        <w:ind w:firstLine="360"/>
        <w:rPr>
          <w:rFonts w:cstheme="minorHAnsi"/>
          <w:sz w:val="24"/>
          <w:szCs w:val="24"/>
        </w:rPr>
      </w:pPr>
      <w:r w:rsidRPr="009E7F4C">
        <w:rPr>
          <w:rFonts w:cstheme="minorHAnsi"/>
          <w:sz w:val="24"/>
          <w:szCs w:val="24"/>
        </w:rPr>
        <w:t>Yep, just as I thought.</w:t>
      </w:r>
      <w:r w:rsidR="0071681A">
        <w:rPr>
          <w:rFonts w:cstheme="minorHAnsi"/>
          <w:sz w:val="24"/>
          <w:szCs w:val="24"/>
        </w:rPr>
        <w:t xml:space="preserve"> </w:t>
      </w:r>
      <w:r w:rsidRPr="009E7F4C">
        <w:rPr>
          <w:rFonts w:cstheme="minorHAnsi"/>
          <w:sz w:val="24"/>
          <w:szCs w:val="24"/>
        </w:rPr>
        <w:t>Bucky used to gamble.</w:t>
      </w:r>
      <w:r w:rsidR="0071681A">
        <w:rPr>
          <w:rFonts w:cstheme="minorHAnsi"/>
          <w:sz w:val="24"/>
          <w:szCs w:val="24"/>
        </w:rPr>
        <w:t xml:space="preserve"> </w:t>
      </w:r>
      <w:r w:rsidR="00830A3F">
        <w:rPr>
          <w:rFonts w:cstheme="minorHAnsi"/>
          <w:sz w:val="24"/>
          <w:szCs w:val="24"/>
        </w:rPr>
        <w:t xml:space="preserve">A lot. </w:t>
      </w:r>
      <w:r w:rsidRPr="009E7F4C">
        <w:rPr>
          <w:rFonts w:cstheme="minorHAnsi"/>
          <w:sz w:val="24"/>
          <w:szCs w:val="24"/>
        </w:rPr>
        <w:t>Some people are addicted to gambling.</w:t>
      </w:r>
      <w:r w:rsidR="0071681A">
        <w:rPr>
          <w:rFonts w:cstheme="minorHAnsi"/>
          <w:sz w:val="24"/>
          <w:szCs w:val="24"/>
        </w:rPr>
        <w:t xml:space="preserve"> </w:t>
      </w:r>
      <w:r w:rsidRPr="009E7F4C">
        <w:rPr>
          <w:rFonts w:cstheme="minorHAnsi"/>
          <w:sz w:val="24"/>
          <w:szCs w:val="24"/>
        </w:rPr>
        <w:t>Bucky’s problem goes a bit further.</w:t>
      </w:r>
      <w:r w:rsidR="0071681A">
        <w:rPr>
          <w:rFonts w:cstheme="minorHAnsi"/>
          <w:sz w:val="24"/>
          <w:szCs w:val="24"/>
        </w:rPr>
        <w:t xml:space="preserve"> </w:t>
      </w:r>
      <w:r w:rsidRPr="009E7F4C">
        <w:rPr>
          <w:rFonts w:cstheme="minorHAnsi"/>
          <w:sz w:val="24"/>
          <w:szCs w:val="24"/>
        </w:rPr>
        <w:t>He’ll gamble on anything</w:t>
      </w:r>
      <w:r w:rsidR="00E137BD">
        <w:rPr>
          <w:rFonts w:cstheme="minorHAnsi"/>
          <w:sz w:val="24"/>
          <w:szCs w:val="24"/>
        </w:rPr>
        <w:t xml:space="preserve">. </w:t>
      </w:r>
      <w:r w:rsidRPr="009E7F4C">
        <w:rPr>
          <w:rFonts w:cstheme="minorHAnsi"/>
          <w:sz w:val="24"/>
          <w:szCs w:val="24"/>
        </w:rPr>
        <w:t>Bucky used to bet on the weather.</w:t>
      </w:r>
      <w:r w:rsidR="0071681A">
        <w:rPr>
          <w:rFonts w:cstheme="minorHAnsi"/>
          <w:sz w:val="24"/>
          <w:szCs w:val="24"/>
        </w:rPr>
        <w:t xml:space="preserve"> </w:t>
      </w:r>
      <w:r w:rsidR="00830A3F">
        <w:rPr>
          <w:rFonts w:cstheme="minorHAnsi"/>
          <w:sz w:val="24"/>
          <w:szCs w:val="24"/>
        </w:rPr>
        <w:t xml:space="preserve">Owed some nasty people a lot of money. </w:t>
      </w:r>
      <w:r w:rsidRPr="009E7F4C">
        <w:rPr>
          <w:rFonts w:cstheme="minorHAnsi"/>
          <w:sz w:val="24"/>
          <w:szCs w:val="24"/>
        </w:rPr>
        <w:t>But he had the operation, and now he</w:t>
      </w:r>
      <w:r w:rsidR="00E137BD">
        <w:rPr>
          <w:rFonts w:cstheme="minorHAnsi"/>
          <w:sz w:val="24"/>
          <w:szCs w:val="24"/>
        </w:rPr>
        <w:t>’</w:t>
      </w:r>
      <w:r w:rsidRPr="009E7F4C">
        <w:rPr>
          <w:rFonts w:cstheme="minorHAnsi"/>
          <w:sz w:val="24"/>
          <w:szCs w:val="24"/>
        </w:rPr>
        <w:t>s fine.</w:t>
      </w:r>
      <w:r w:rsidR="0071681A">
        <w:rPr>
          <w:rFonts w:cstheme="minorHAnsi"/>
          <w:sz w:val="24"/>
          <w:szCs w:val="24"/>
        </w:rPr>
        <w:t xml:space="preserve"> </w:t>
      </w:r>
      <w:r w:rsidRPr="009E7F4C">
        <w:rPr>
          <w:rFonts w:cstheme="minorHAnsi"/>
          <w:sz w:val="24"/>
          <w:szCs w:val="24"/>
        </w:rPr>
        <w:t>Sure, he twitche</w:t>
      </w:r>
      <w:r w:rsidR="00E137BD">
        <w:rPr>
          <w:rFonts w:cstheme="minorHAnsi"/>
          <w:sz w:val="24"/>
          <w:szCs w:val="24"/>
        </w:rPr>
        <w:t>s</w:t>
      </w:r>
      <w:r w:rsidRPr="009E7F4C">
        <w:rPr>
          <w:rFonts w:cstheme="minorHAnsi"/>
          <w:sz w:val="24"/>
          <w:szCs w:val="24"/>
        </w:rPr>
        <w:t xml:space="preserve"> at the sound of rattling dice, but that</w:t>
      </w:r>
      <w:r w:rsidR="00E137BD">
        <w:rPr>
          <w:rFonts w:cstheme="minorHAnsi"/>
          <w:sz w:val="24"/>
          <w:szCs w:val="24"/>
        </w:rPr>
        <w:t>’</w:t>
      </w:r>
      <w:r w:rsidRPr="009E7F4C">
        <w:rPr>
          <w:rFonts w:cstheme="minorHAnsi"/>
          <w:sz w:val="24"/>
          <w:szCs w:val="24"/>
        </w:rPr>
        <w:t>s better than death, right?</w:t>
      </w:r>
    </w:p>
    <w:p w:rsidR="00D815C1" w:rsidP="00D815C1" w:rsidRDefault="00D815C1" w14:paraId="1ACBA523" w14:textId="77777777">
      <w:pPr>
        <w:spacing w:after="0"/>
        <w:ind w:firstLine="360"/>
        <w:rPr>
          <w:rFonts w:cstheme="minorHAnsi"/>
          <w:sz w:val="24"/>
          <w:szCs w:val="24"/>
        </w:rPr>
      </w:pPr>
      <w:r w:rsidRPr="009E7F4C">
        <w:rPr>
          <w:rFonts w:cstheme="minorHAnsi"/>
          <w:sz w:val="24"/>
          <w:szCs w:val="24"/>
        </w:rPr>
        <w:t>“I take it Crazy Eddie arrived?” I ask.</w:t>
      </w:r>
    </w:p>
    <w:p w:rsidR="00D815C1" w:rsidP="00D815C1" w:rsidRDefault="00D815C1" w14:paraId="118AE61E" w14:textId="77777777">
      <w:pPr>
        <w:spacing w:after="0"/>
        <w:ind w:firstLine="360"/>
        <w:rPr>
          <w:rFonts w:cstheme="minorHAnsi"/>
          <w:sz w:val="24"/>
          <w:szCs w:val="24"/>
        </w:rPr>
      </w:pPr>
      <w:r w:rsidRPr="009E7F4C">
        <w:rPr>
          <w:rFonts w:cstheme="minorHAnsi"/>
          <w:sz w:val="24"/>
          <w:szCs w:val="24"/>
        </w:rPr>
        <w:t>“Yes, he’s up in the Mall.”</w:t>
      </w:r>
    </w:p>
    <w:p w:rsidR="00D815C1" w:rsidP="00D815C1" w:rsidRDefault="00D815C1" w14:paraId="18AABB6E" w14:textId="77777777">
      <w:pPr>
        <w:spacing w:after="0"/>
        <w:ind w:firstLine="360"/>
        <w:rPr>
          <w:rFonts w:cstheme="minorHAnsi"/>
          <w:sz w:val="24"/>
          <w:szCs w:val="24"/>
        </w:rPr>
      </w:pPr>
      <w:r w:rsidRPr="009E7F4C">
        <w:rPr>
          <w:rFonts w:cstheme="minorHAnsi"/>
          <w:sz w:val="24"/>
          <w:szCs w:val="24"/>
        </w:rPr>
        <w:t>“Doing?”</w:t>
      </w:r>
    </w:p>
    <w:p w:rsidR="00D815C1" w:rsidP="00D815C1" w:rsidRDefault="00D815C1" w14:paraId="68E53D15" w14:textId="77777777">
      <w:pPr>
        <w:spacing w:after="0"/>
        <w:ind w:firstLine="360"/>
        <w:rPr>
          <w:rFonts w:cstheme="minorHAnsi"/>
          <w:sz w:val="24"/>
          <w:szCs w:val="24"/>
        </w:rPr>
      </w:pPr>
      <w:r w:rsidRPr="009E7F4C">
        <w:rPr>
          <w:rFonts w:cstheme="minorHAnsi"/>
          <w:sz w:val="24"/>
          <w:szCs w:val="24"/>
        </w:rPr>
        <w:t>“I’m not his fuckin’ minder, Rick.”</w:t>
      </w:r>
    </w:p>
    <w:p w:rsidR="00176DAF" w:rsidP="00176DAF" w:rsidRDefault="00D815C1" w14:paraId="769BAEE2" w14:textId="545D7CB2">
      <w:pPr>
        <w:spacing w:after="0"/>
        <w:ind w:firstLine="360"/>
        <w:rPr>
          <w:rFonts w:cstheme="minorHAnsi"/>
          <w:sz w:val="24"/>
          <w:szCs w:val="24"/>
        </w:rPr>
      </w:pPr>
      <w:r>
        <w:rPr>
          <w:rFonts w:cstheme="minorHAnsi"/>
          <w:sz w:val="24"/>
          <w:szCs w:val="24"/>
        </w:rPr>
        <w:t xml:space="preserve">“I take it he spoiled a bet for you. </w:t>
      </w:r>
      <w:r w:rsidRPr="009E7F4C" w:rsidR="007F0EEA">
        <w:rPr>
          <w:rFonts w:cstheme="minorHAnsi"/>
          <w:sz w:val="24"/>
          <w:szCs w:val="24"/>
        </w:rPr>
        <w:t>How much did you owe?”</w:t>
      </w:r>
    </w:p>
    <w:p w:rsidR="00176DAF" w:rsidP="00176DAF" w:rsidRDefault="007F0EEA" w14:paraId="4F4982BD" w14:textId="4ADEEBF9">
      <w:pPr>
        <w:spacing w:after="0"/>
        <w:ind w:firstLine="360"/>
        <w:rPr>
          <w:rFonts w:cstheme="minorHAnsi"/>
          <w:sz w:val="24"/>
          <w:szCs w:val="24"/>
        </w:rPr>
      </w:pPr>
      <w:r w:rsidRPr="009E7F4C">
        <w:rPr>
          <w:rFonts w:cstheme="minorHAnsi"/>
          <w:sz w:val="24"/>
          <w:szCs w:val="24"/>
        </w:rPr>
        <w:t>“</w:t>
      </w:r>
      <w:r w:rsidR="009A3B7D">
        <w:rPr>
          <w:rFonts w:cstheme="minorHAnsi"/>
          <w:sz w:val="24"/>
          <w:szCs w:val="24"/>
        </w:rPr>
        <w:t xml:space="preserve">A lot. </w:t>
      </w:r>
      <w:r w:rsidRPr="009E7F4C">
        <w:rPr>
          <w:rFonts w:cstheme="minorHAnsi"/>
          <w:sz w:val="24"/>
          <w:szCs w:val="24"/>
        </w:rPr>
        <w:t>Over a hundred</w:t>
      </w:r>
      <w:r w:rsidR="00960824">
        <w:rPr>
          <w:rFonts w:cstheme="minorHAnsi"/>
          <w:sz w:val="24"/>
          <w:szCs w:val="24"/>
        </w:rPr>
        <w:t xml:space="preserve"> grand</w:t>
      </w:r>
      <w:r w:rsidRPr="009E7F4C">
        <w:rPr>
          <w:rFonts w:cstheme="minorHAnsi"/>
          <w:sz w:val="24"/>
          <w:szCs w:val="24"/>
        </w:rPr>
        <w:t>.”</w:t>
      </w:r>
    </w:p>
    <w:p w:rsidR="00176DAF" w:rsidP="00176DAF" w:rsidRDefault="007F0EEA" w14:paraId="19D52819" w14:textId="6CC32583">
      <w:pPr>
        <w:spacing w:after="0"/>
        <w:ind w:firstLine="360"/>
        <w:rPr>
          <w:rFonts w:cstheme="minorHAnsi"/>
          <w:sz w:val="24"/>
          <w:szCs w:val="24"/>
        </w:rPr>
      </w:pPr>
      <w:r w:rsidRPr="009E7F4C">
        <w:rPr>
          <w:rFonts w:cstheme="minorHAnsi"/>
          <w:sz w:val="24"/>
          <w:szCs w:val="24"/>
        </w:rPr>
        <w:t>“Jesus, Bucky.”</w:t>
      </w:r>
    </w:p>
    <w:p w:rsidR="00176DAF" w:rsidP="00176DAF" w:rsidRDefault="007F0EEA" w14:paraId="5F92F5A1" w14:textId="77777777">
      <w:pPr>
        <w:spacing w:after="0"/>
        <w:ind w:firstLine="360"/>
        <w:rPr>
          <w:rFonts w:cstheme="minorHAnsi"/>
          <w:sz w:val="24"/>
          <w:szCs w:val="24"/>
        </w:rPr>
      </w:pPr>
      <w:r w:rsidRPr="009E7F4C">
        <w:rPr>
          <w:rFonts w:cstheme="minorHAnsi"/>
          <w:sz w:val="24"/>
          <w:szCs w:val="24"/>
        </w:rPr>
        <w:t>“Nearly lost both my arms to a shark named Milo.”</w:t>
      </w:r>
    </w:p>
    <w:p w:rsidR="00176DAF" w:rsidP="00176DAF" w:rsidRDefault="007F0EEA" w14:paraId="4ABC221B" w14:textId="77777777">
      <w:pPr>
        <w:spacing w:after="0"/>
        <w:ind w:firstLine="360"/>
        <w:rPr>
          <w:rFonts w:cstheme="minorHAnsi"/>
          <w:sz w:val="24"/>
          <w:szCs w:val="24"/>
        </w:rPr>
      </w:pPr>
      <w:r w:rsidRPr="009E7F4C">
        <w:rPr>
          <w:rFonts w:cstheme="minorHAnsi"/>
          <w:sz w:val="24"/>
          <w:szCs w:val="24"/>
        </w:rPr>
        <w:lastRenderedPageBreak/>
        <w:t>“He was going to take your arms?”</w:t>
      </w:r>
    </w:p>
    <w:p w:rsidR="00176DAF" w:rsidP="00176DAF" w:rsidRDefault="007F0EEA" w14:paraId="65D7D54A" w14:textId="77777777">
      <w:pPr>
        <w:spacing w:after="0"/>
        <w:ind w:firstLine="360"/>
        <w:rPr>
          <w:rFonts w:cstheme="minorHAnsi"/>
          <w:sz w:val="24"/>
          <w:szCs w:val="24"/>
        </w:rPr>
      </w:pPr>
      <w:r w:rsidRPr="009E7F4C">
        <w:rPr>
          <w:rFonts w:cstheme="minorHAnsi"/>
          <w:sz w:val="24"/>
          <w:szCs w:val="24"/>
        </w:rPr>
        <w:t>“Called it a fair exchange.</w:t>
      </w:r>
      <w:r w:rsidR="0071681A">
        <w:rPr>
          <w:rFonts w:cstheme="minorHAnsi"/>
          <w:sz w:val="24"/>
          <w:szCs w:val="24"/>
        </w:rPr>
        <w:t xml:space="preserve"> </w:t>
      </w:r>
      <w:r w:rsidRPr="009E7F4C">
        <w:rPr>
          <w:rFonts w:cstheme="minorHAnsi"/>
          <w:sz w:val="24"/>
          <w:szCs w:val="24"/>
        </w:rPr>
        <w:t>I would’ve lost ‘em, too, if the cops didn’t show up.”</w:t>
      </w:r>
    </w:p>
    <w:p w:rsidR="00176DAF" w:rsidP="76EBA65A" w:rsidRDefault="007F0EEA" w14:paraId="3E0BEB85" w14:textId="77777777">
      <w:pPr>
        <w:spacing w:after="0"/>
        <w:ind w:firstLine="360"/>
        <w:rPr>
          <w:rFonts w:cs="Calibri" w:cstheme="minorAscii"/>
          <w:sz w:val="24"/>
          <w:szCs w:val="24"/>
        </w:rPr>
      </w:pPr>
      <w:r w:rsidRPr="76EBA65A" w:rsidR="76EBA65A">
        <w:rPr>
          <w:rFonts w:cs="Calibri" w:cstheme="minorAscii"/>
          <w:sz w:val="24"/>
          <w:szCs w:val="24"/>
        </w:rPr>
        <w:t>I pass a sel</w:t>
      </w:r>
      <w:commentRangeStart w:id="663783182"/>
      <w:r w:rsidRPr="76EBA65A" w:rsidR="76EBA65A">
        <w:rPr>
          <w:rFonts w:cs="Calibri" w:cstheme="minorAscii"/>
          <w:sz w:val="24"/>
          <w:szCs w:val="24"/>
        </w:rPr>
        <w:t xml:space="preserve">ler peddling secrets in </w:t>
      </w:r>
      <w:commentRangeEnd w:id="663783182"/>
      <w:r>
        <w:rPr>
          <w:rStyle w:val="CommentReference"/>
        </w:rPr>
        <w:commentReference w:id="663783182"/>
      </w:r>
      <w:r w:rsidRPr="76EBA65A" w:rsidR="76EBA65A">
        <w:rPr>
          <w:rFonts w:cs="Calibri" w:cstheme="minorAscii"/>
          <w:sz w:val="24"/>
          <w:szCs w:val="24"/>
        </w:rPr>
        <w:t xml:space="preserve">earthen jars, and I </w:t>
      </w:r>
      <w:r w:rsidRPr="76EBA65A" w:rsidR="76EBA65A">
        <w:rPr>
          <w:rFonts w:cs="Calibri" w:cstheme="minorAscii"/>
          <w:sz w:val="24"/>
          <w:szCs w:val="24"/>
        </w:rPr>
        <w:t>don’t</w:t>
      </w:r>
      <w:r w:rsidRPr="76EBA65A" w:rsidR="76EBA65A">
        <w:rPr>
          <w:rFonts w:cs="Calibri" w:cstheme="minorAscii"/>
          <w:sz w:val="24"/>
          <w:szCs w:val="24"/>
        </w:rPr>
        <w:t xml:space="preserve"> look back.</w:t>
      </w:r>
      <w:r w:rsidRPr="76EBA65A" w:rsidR="76EBA65A">
        <w:rPr>
          <w:rFonts w:cs="Calibri" w:cstheme="minorAscii"/>
          <w:sz w:val="24"/>
          <w:szCs w:val="24"/>
        </w:rPr>
        <w:t xml:space="preserve"> </w:t>
      </w:r>
      <w:r w:rsidRPr="76EBA65A" w:rsidR="76EBA65A">
        <w:rPr>
          <w:rFonts w:cs="Calibri" w:cstheme="minorAscii"/>
          <w:sz w:val="24"/>
          <w:szCs w:val="24"/>
        </w:rPr>
        <w:t>Don’t</w:t>
      </w:r>
      <w:r w:rsidRPr="76EBA65A" w:rsidR="76EBA65A">
        <w:rPr>
          <w:rFonts w:cs="Calibri" w:cstheme="minorAscii"/>
          <w:sz w:val="24"/>
          <w:szCs w:val="24"/>
        </w:rPr>
        <w:t xml:space="preserve"> trust anything in an earthen jar.</w:t>
      </w:r>
      <w:r w:rsidRPr="76EBA65A" w:rsidR="76EBA65A">
        <w:rPr>
          <w:rFonts w:cs="Calibri" w:cstheme="minorAscii"/>
          <w:sz w:val="24"/>
          <w:szCs w:val="24"/>
        </w:rPr>
        <w:t xml:space="preserve"> </w:t>
      </w:r>
      <w:r w:rsidRPr="76EBA65A" w:rsidR="76EBA65A">
        <w:rPr>
          <w:rFonts w:cs="Calibri" w:cstheme="minorAscii"/>
          <w:sz w:val="24"/>
          <w:szCs w:val="24"/>
        </w:rPr>
        <w:t>Chances are it carries more critters than a microbiology laboratory.</w:t>
      </w:r>
      <w:r w:rsidRPr="76EBA65A" w:rsidR="76EBA65A">
        <w:rPr>
          <w:rFonts w:cs="Calibri" w:cstheme="minorAscii"/>
          <w:sz w:val="24"/>
          <w:szCs w:val="24"/>
        </w:rPr>
        <w:t xml:space="preserve"> </w:t>
      </w:r>
      <w:r w:rsidRPr="76EBA65A" w:rsidR="76EBA65A">
        <w:rPr>
          <w:rFonts w:cs="Calibri" w:cstheme="minorAscii"/>
          <w:sz w:val="24"/>
          <w:szCs w:val="24"/>
        </w:rPr>
        <w:t>“Cops, Bucky?</w:t>
      </w:r>
      <w:r w:rsidRPr="76EBA65A" w:rsidR="76EBA65A">
        <w:rPr>
          <w:rFonts w:cs="Calibri" w:cstheme="minorAscii"/>
          <w:sz w:val="24"/>
          <w:szCs w:val="24"/>
        </w:rPr>
        <w:t xml:space="preserve"> </w:t>
      </w:r>
      <w:r w:rsidRPr="76EBA65A" w:rsidR="76EBA65A">
        <w:rPr>
          <w:rFonts w:cs="Calibri" w:cstheme="minorAscii"/>
          <w:sz w:val="24"/>
          <w:szCs w:val="24"/>
        </w:rPr>
        <w:t>Usually</w:t>
      </w:r>
      <w:r w:rsidRPr="76EBA65A" w:rsidR="76EBA65A">
        <w:rPr>
          <w:rFonts w:cs="Calibri" w:cstheme="minorAscii"/>
          <w:sz w:val="24"/>
          <w:szCs w:val="24"/>
        </w:rPr>
        <w:t xml:space="preserve"> they wait until after a crime.”</w:t>
      </w:r>
    </w:p>
    <w:p w:rsidR="00176DAF" w:rsidP="00176DAF" w:rsidRDefault="007F0EEA" w14:paraId="2D57D1C4" w14:textId="77777777">
      <w:pPr>
        <w:spacing w:after="0"/>
        <w:ind w:firstLine="360"/>
        <w:rPr>
          <w:rFonts w:cstheme="minorHAnsi"/>
          <w:sz w:val="24"/>
          <w:szCs w:val="24"/>
        </w:rPr>
      </w:pPr>
      <w:r w:rsidRPr="009E7F4C">
        <w:rPr>
          <w:rFonts w:cstheme="minorHAnsi"/>
          <w:sz w:val="24"/>
          <w:szCs w:val="24"/>
        </w:rPr>
        <w:t>“They wanted him for something else.</w:t>
      </w:r>
      <w:r w:rsidR="0071681A">
        <w:rPr>
          <w:rFonts w:cstheme="minorHAnsi"/>
          <w:sz w:val="24"/>
          <w:szCs w:val="24"/>
        </w:rPr>
        <w:t xml:space="preserve"> </w:t>
      </w:r>
      <w:r w:rsidRPr="009E7F4C">
        <w:rPr>
          <w:rFonts w:cstheme="minorHAnsi"/>
          <w:sz w:val="24"/>
          <w:szCs w:val="24"/>
        </w:rPr>
        <w:t>Now he’s serving fifty years for illegal organ trafficking, so I don’t have to worry about it.</w:t>
      </w:r>
      <w:r w:rsidR="0071681A">
        <w:rPr>
          <w:rFonts w:cstheme="minorHAnsi"/>
          <w:sz w:val="24"/>
          <w:szCs w:val="24"/>
        </w:rPr>
        <w:t xml:space="preserve"> </w:t>
      </w:r>
      <w:r w:rsidRPr="009E7F4C">
        <w:rPr>
          <w:rFonts w:cstheme="minorHAnsi"/>
          <w:sz w:val="24"/>
          <w:szCs w:val="24"/>
        </w:rPr>
        <w:t>But I’m not happy about Eddie, Rick, not happy at all.”</w:t>
      </w:r>
    </w:p>
    <w:p w:rsidR="00176DAF" w:rsidP="00176DAF" w:rsidRDefault="007F0EEA" w14:paraId="17331E30" w14:textId="27B0B15D">
      <w:pPr>
        <w:spacing w:after="0"/>
        <w:ind w:firstLine="360"/>
        <w:rPr>
          <w:rFonts w:cstheme="minorHAnsi"/>
          <w:sz w:val="24"/>
          <w:szCs w:val="24"/>
        </w:rPr>
      </w:pPr>
      <w:r w:rsidRPr="009E7F4C">
        <w:rPr>
          <w:rFonts w:cstheme="minorHAnsi"/>
          <w:sz w:val="24"/>
          <w:szCs w:val="24"/>
        </w:rPr>
        <w:t>“Can’t be helped</w:t>
      </w:r>
      <w:r w:rsidR="006D6FE2">
        <w:rPr>
          <w:rFonts w:cstheme="minorHAnsi"/>
          <w:sz w:val="24"/>
          <w:szCs w:val="24"/>
        </w:rPr>
        <w:t>,” I say.</w:t>
      </w:r>
      <w:r w:rsidR="0071681A">
        <w:rPr>
          <w:rFonts w:cstheme="minorHAnsi"/>
          <w:sz w:val="24"/>
          <w:szCs w:val="24"/>
        </w:rPr>
        <w:t xml:space="preserve"> </w:t>
      </w:r>
      <w:r w:rsidR="006D6FE2">
        <w:rPr>
          <w:rFonts w:cstheme="minorHAnsi"/>
          <w:sz w:val="24"/>
          <w:szCs w:val="24"/>
        </w:rPr>
        <w:t>“</w:t>
      </w:r>
      <w:r w:rsidRPr="009E7F4C">
        <w:rPr>
          <w:rFonts w:cstheme="minorHAnsi"/>
          <w:sz w:val="24"/>
          <w:szCs w:val="24"/>
        </w:rPr>
        <w:t>He’s the best.”</w:t>
      </w:r>
    </w:p>
    <w:p w:rsidR="00176DAF" w:rsidP="00176DAF" w:rsidRDefault="007F0EEA" w14:paraId="085181EA" w14:textId="70E74230">
      <w:pPr>
        <w:spacing w:after="0"/>
        <w:ind w:firstLine="360"/>
        <w:rPr>
          <w:rFonts w:cstheme="minorHAnsi"/>
          <w:sz w:val="24"/>
          <w:szCs w:val="24"/>
        </w:rPr>
      </w:pPr>
      <w:r w:rsidRPr="009E7F4C">
        <w:rPr>
          <w:rFonts w:cstheme="minorHAnsi"/>
          <w:sz w:val="24"/>
          <w:szCs w:val="24"/>
        </w:rPr>
        <w:t>“We haven’t even had tryouts yet.</w:t>
      </w:r>
      <w:r w:rsidR="006D6FE2">
        <w:rPr>
          <w:rFonts w:cstheme="minorHAnsi"/>
          <w:sz w:val="24"/>
          <w:szCs w:val="24"/>
        </w:rPr>
        <w:t xml:space="preserve"> </w:t>
      </w:r>
      <w:r w:rsidRPr="009E7F4C">
        <w:rPr>
          <w:rFonts w:cstheme="minorHAnsi"/>
          <w:sz w:val="24"/>
          <w:szCs w:val="24"/>
        </w:rPr>
        <w:t>Speaking of tryouts, any word on the field?”</w:t>
      </w:r>
    </w:p>
    <w:p w:rsidR="00176DAF" w:rsidP="00176DAF" w:rsidRDefault="007F0EEA" w14:paraId="0887644C" w14:textId="7CC3FDF3">
      <w:pPr>
        <w:spacing w:after="0"/>
        <w:ind w:firstLine="360"/>
        <w:rPr>
          <w:rFonts w:cstheme="minorHAnsi"/>
          <w:sz w:val="24"/>
          <w:szCs w:val="24"/>
        </w:rPr>
      </w:pPr>
      <w:r w:rsidRPr="009E7F4C">
        <w:rPr>
          <w:rFonts w:cstheme="minorHAnsi"/>
          <w:sz w:val="24"/>
          <w:szCs w:val="24"/>
        </w:rPr>
        <w:t>“I’m guessing it’ll get here sometime today</w:t>
      </w:r>
      <w:r w:rsidR="006D6FE2">
        <w:rPr>
          <w:rFonts w:cstheme="minorHAnsi"/>
          <w:sz w:val="24"/>
          <w:szCs w:val="24"/>
        </w:rPr>
        <w:t>.”</w:t>
      </w:r>
    </w:p>
    <w:p w:rsidR="00176DAF" w:rsidP="00176DAF" w:rsidRDefault="007F0EEA" w14:paraId="48B2644B" w14:textId="77777777">
      <w:pPr>
        <w:spacing w:after="0"/>
        <w:ind w:firstLine="360"/>
        <w:rPr>
          <w:rFonts w:cstheme="minorHAnsi"/>
          <w:sz w:val="24"/>
          <w:szCs w:val="24"/>
        </w:rPr>
      </w:pPr>
      <w:r w:rsidRPr="009E7F4C">
        <w:rPr>
          <w:rFonts w:cstheme="minorHAnsi"/>
          <w:sz w:val="24"/>
          <w:szCs w:val="24"/>
        </w:rPr>
        <w:t>“So what are you doing now?”</w:t>
      </w:r>
    </w:p>
    <w:p w:rsidR="00176DAF" w:rsidP="76EBA65A" w:rsidRDefault="007F0EEA" w14:paraId="6BFF0710" w14:textId="77777777">
      <w:pPr>
        <w:spacing w:after="0"/>
        <w:ind w:firstLine="360"/>
        <w:rPr>
          <w:del w:author="Gary Smailes" w:date="2024-03-11T15:34:16.624Z" w:id="1488239203"/>
          <w:rFonts w:cs="Calibri" w:cstheme="minorAscii"/>
          <w:sz w:val="24"/>
          <w:szCs w:val="24"/>
        </w:rPr>
      </w:pPr>
      <w:r w:rsidRPr="76EBA65A" w:rsidR="76EBA65A">
        <w:rPr>
          <w:rFonts w:cs="Calibri" w:cstheme="minorAscii"/>
          <w:sz w:val="24"/>
          <w:szCs w:val="24"/>
        </w:rPr>
        <w:t xml:space="preserve">“Now? I’m thinking food right now.” </w:t>
      </w:r>
      <w:del w:author="Gary Smailes" w:date="2024-03-11T15:34:16.625Z" w:id="1644624079">
        <w:r w:rsidRPr="76EBA65A" w:rsidDel="76EBA65A">
          <w:rPr>
            <w:rFonts w:cs="Calibri" w:cstheme="minorAscii"/>
            <w:sz w:val="24"/>
            <w:szCs w:val="24"/>
          </w:rPr>
          <w:delText>Ooo! I see fruit over there!</w:delText>
        </w:r>
      </w:del>
    </w:p>
    <w:p w:rsidR="00176DAF" w:rsidP="00176DAF" w:rsidRDefault="007F0EEA" w14:paraId="057BB4D7" w14:textId="77777777">
      <w:pPr>
        <w:spacing w:after="0"/>
        <w:ind w:firstLine="360"/>
        <w:rPr>
          <w:rFonts w:cstheme="minorHAnsi"/>
          <w:sz w:val="24"/>
          <w:szCs w:val="24"/>
        </w:rPr>
      </w:pPr>
      <w:r w:rsidRPr="009E7F4C">
        <w:rPr>
          <w:rFonts w:cstheme="minorHAnsi"/>
          <w:sz w:val="24"/>
          <w:szCs w:val="24"/>
        </w:rPr>
        <w:t>“What about Laura?”</w:t>
      </w:r>
    </w:p>
    <w:p w:rsidR="00176DAF" w:rsidP="00176DAF" w:rsidRDefault="007F0EEA" w14:paraId="15859FD8" w14:textId="77777777">
      <w:pPr>
        <w:spacing w:after="0"/>
        <w:ind w:firstLine="360"/>
        <w:rPr>
          <w:rFonts w:cstheme="minorHAnsi"/>
          <w:sz w:val="24"/>
          <w:szCs w:val="24"/>
        </w:rPr>
      </w:pPr>
      <w:r w:rsidRPr="009E7F4C">
        <w:rPr>
          <w:rFonts w:cstheme="minorHAnsi"/>
          <w:sz w:val="24"/>
          <w:szCs w:val="24"/>
        </w:rPr>
        <w:t>“Thanks, Bucky, I was enjoying my morning right up until you brought her up.</w:t>
      </w:r>
      <w:r w:rsidR="0071681A">
        <w:rPr>
          <w:rFonts w:cstheme="minorHAnsi"/>
          <w:sz w:val="24"/>
          <w:szCs w:val="24"/>
        </w:rPr>
        <w:t xml:space="preserve"> </w:t>
      </w:r>
      <w:r w:rsidRPr="009E7F4C">
        <w:rPr>
          <w:rFonts w:cstheme="minorHAnsi"/>
          <w:sz w:val="24"/>
          <w:szCs w:val="24"/>
        </w:rPr>
        <w:t>Can’t I go a few hours without you asking about my wife?”</w:t>
      </w:r>
    </w:p>
    <w:p w:rsidR="00176DAF" w:rsidP="00176DAF" w:rsidRDefault="007F0EEA" w14:paraId="59DE8883" w14:textId="77777777">
      <w:pPr>
        <w:spacing w:after="0"/>
        <w:ind w:firstLine="360"/>
        <w:rPr>
          <w:rFonts w:cstheme="minorHAnsi"/>
          <w:sz w:val="24"/>
          <w:szCs w:val="24"/>
        </w:rPr>
      </w:pPr>
      <w:r w:rsidRPr="009E7F4C">
        <w:rPr>
          <w:rFonts w:cstheme="minorHAnsi"/>
          <w:sz w:val="24"/>
          <w:szCs w:val="24"/>
        </w:rPr>
        <w:t>“Well, it’s just that we still need suits.</w:t>
      </w:r>
      <w:r w:rsidR="0071681A">
        <w:rPr>
          <w:rFonts w:cstheme="minorHAnsi"/>
          <w:sz w:val="24"/>
          <w:szCs w:val="24"/>
        </w:rPr>
        <w:t xml:space="preserve"> </w:t>
      </w:r>
      <w:r w:rsidRPr="009E7F4C">
        <w:rPr>
          <w:rFonts w:cstheme="minorHAnsi"/>
          <w:sz w:val="24"/>
          <w:szCs w:val="24"/>
        </w:rPr>
        <w:t>Can’t play much spaceball without suits.”</w:t>
      </w:r>
    </w:p>
    <w:p w:rsidR="00176DAF" w:rsidP="00176DAF" w:rsidRDefault="007F0EEA" w14:paraId="1EF2CF18" w14:textId="77777777">
      <w:pPr>
        <w:spacing w:after="0"/>
        <w:ind w:firstLine="360"/>
        <w:rPr>
          <w:rFonts w:cstheme="minorHAnsi"/>
          <w:sz w:val="24"/>
          <w:szCs w:val="24"/>
        </w:rPr>
      </w:pPr>
      <w:r w:rsidRPr="009E7F4C">
        <w:rPr>
          <w:rFonts w:cstheme="minorHAnsi"/>
          <w:sz w:val="24"/>
          <w:szCs w:val="24"/>
        </w:rPr>
        <w:t>“They’re coming with the field.</w:t>
      </w:r>
      <w:r w:rsidR="0071681A">
        <w:rPr>
          <w:rFonts w:cstheme="minorHAnsi"/>
          <w:sz w:val="24"/>
          <w:szCs w:val="24"/>
        </w:rPr>
        <w:t xml:space="preserve"> </w:t>
      </w:r>
      <w:r w:rsidRPr="009E7F4C">
        <w:rPr>
          <w:rFonts w:cstheme="minorHAnsi"/>
          <w:sz w:val="24"/>
          <w:szCs w:val="24"/>
        </w:rPr>
        <w:t>Was there anything else?”</w:t>
      </w:r>
    </w:p>
    <w:p w:rsidR="00176DAF" w:rsidP="00176DAF" w:rsidRDefault="007F0EEA" w14:paraId="5EB650B1" w14:textId="77777777">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And can you not call me unless there’s an emergency?”</w:t>
      </w:r>
    </w:p>
    <w:p w:rsidR="00176DAF" w:rsidP="00176DAF" w:rsidRDefault="007F0EEA" w14:paraId="7A727D1B" w14:textId="77777777">
      <w:pPr>
        <w:spacing w:after="0"/>
        <w:ind w:firstLine="360"/>
        <w:rPr>
          <w:rFonts w:cstheme="minorHAnsi"/>
          <w:sz w:val="24"/>
          <w:szCs w:val="24"/>
        </w:rPr>
      </w:pPr>
      <w:r w:rsidRPr="009E7F4C">
        <w:rPr>
          <w:rFonts w:cstheme="minorHAnsi"/>
          <w:sz w:val="24"/>
          <w:szCs w:val="24"/>
        </w:rPr>
        <w:t>“You called me, but okay.</w:t>
      </w:r>
      <w:r w:rsidR="0071681A">
        <w:rPr>
          <w:rFonts w:cstheme="minorHAnsi"/>
          <w:sz w:val="24"/>
          <w:szCs w:val="24"/>
        </w:rPr>
        <w:t xml:space="preserve"> </w:t>
      </w:r>
      <w:r w:rsidRPr="009E7F4C">
        <w:rPr>
          <w:rFonts w:cstheme="minorHAnsi"/>
          <w:sz w:val="24"/>
          <w:szCs w:val="24"/>
        </w:rPr>
        <w:t>Why?”</w:t>
      </w:r>
    </w:p>
    <w:p w:rsidR="00176DAF" w:rsidP="00176DAF" w:rsidRDefault="007F0EEA" w14:paraId="61BE6DAB" w14:textId="7F10F42E">
      <w:pPr>
        <w:spacing w:after="0"/>
        <w:ind w:firstLine="360"/>
        <w:rPr>
          <w:rFonts w:cstheme="minorHAnsi"/>
          <w:sz w:val="24"/>
          <w:szCs w:val="24"/>
        </w:rPr>
      </w:pPr>
      <w:r w:rsidRPr="009E7F4C">
        <w:rPr>
          <w:rFonts w:cstheme="minorHAnsi"/>
          <w:sz w:val="24"/>
          <w:szCs w:val="24"/>
        </w:rPr>
        <w:t>“Well, Janine’s got this look in her eye, and she’s not wearing any pants, so</w:t>
      </w:r>
      <w:r w:rsidR="00B4245D">
        <w:rPr>
          <w:rFonts w:cstheme="minorHAnsi"/>
          <w:sz w:val="24"/>
          <w:szCs w:val="24"/>
        </w:rPr>
        <w:t>—</w:t>
      </w:r>
      <w:r w:rsidR="009D72C6">
        <w:rPr>
          <w:rFonts w:cstheme="minorHAnsi"/>
          <w:sz w:val="24"/>
          <w:szCs w:val="24"/>
        </w:rPr>
        <w:t>”</w:t>
      </w:r>
    </w:p>
    <w:p w:rsidR="00176DAF" w:rsidP="00176DAF" w:rsidRDefault="007F0EEA" w14:paraId="5796C819" w14:textId="77777777">
      <w:pPr>
        <w:spacing w:after="0"/>
        <w:ind w:firstLine="360"/>
        <w:rPr>
          <w:rFonts w:cstheme="minorHAnsi"/>
          <w:sz w:val="24"/>
          <w:szCs w:val="24"/>
        </w:rPr>
      </w:pPr>
      <w:r w:rsidRPr="009E7F4C">
        <w:rPr>
          <w:rFonts w:cstheme="minorHAnsi"/>
          <w:sz w:val="24"/>
          <w:szCs w:val="24"/>
        </w:rPr>
        <w:t>“Goodbye, Bucky.”</w:t>
      </w:r>
    </w:p>
    <w:p w:rsidRPr="00E54609" w:rsidR="00176DAF" w:rsidP="00176DAF" w:rsidRDefault="007F0EEA" w14:paraId="3556D4F8" w14:textId="04DB6389">
      <w:pPr>
        <w:spacing w:after="0"/>
        <w:ind w:firstLine="360"/>
        <w:rPr>
          <w:rFonts w:cstheme="minorHAnsi"/>
          <w:i/>
          <w:iCs/>
          <w:sz w:val="24"/>
          <w:szCs w:val="24"/>
        </w:rPr>
      </w:pPr>
      <w:r w:rsidRPr="009E7F4C">
        <w:rPr>
          <w:rFonts w:cstheme="minorHAnsi"/>
          <w:sz w:val="24"/>
          <w:szCs w:val="24"/>
        </w:rPr>
        <w:t>I disconnect before I get a mental image that involves Bucky naked.</w:t>
      </w:r>
      <w:r w:rsidR="0071681A">
        <w:rPr>
          <w:rFonts w:cstheme="minorHAnsi"/>
          <w:sz w:val="24"/>
          <w:szCs w:val="24"/>
        </w:rPr>
        <w:t xml:space="preserve"> </w:t>
      </w:r>
      <w:r w:rsidRPr="00E54609">
        <w:rPr>
          <w:rFonts w:cstheme="minorHAnsi"/>
          <w:i/>
          <w:iCs/>
          <w:sz w:val="24"/>
          <w:szCs w:val="24"/>
        </w:rPr>
        <w:t>No, wait – shit!</w:t>
      </w:r>
      <w:r w:rsidRPr="00E54609" w:rsidR="0071681A">
        <w:rPr>
          <w:rFonts w:cstheme="minorHAnsi"/>
          <w:i/>
          <w:iCs/>
          <w:sz w:val="24"/>
          <w:szCs w:val="24"/>
        </w:rPr>
        <w:t xml:space="preserve"> </w:t>
      </w:r>
    </w:p>
    <w:p w:rsidR="00C267EC" w:rsidP="76EBA65A" w:rsidRDefault="007F0EEA" w14:paraId="4D532405" w14:textId="0999BA06">
      <w:pPr>
        <w:spacing w:after="0"/>
        <w:ind w:firstLine="360"/>
        <w:rPr>
          <w:rFonts w:cs="Calibri" w:cstheme="minorAscii"/>
          <w:sz w:val="24"/>
          <w:szCs w:val="24"/>
        </w:rPr>
      </w:pPr>
      <w:commentRangeStart w:id="181160051"/>
      <w:r w:rsidRPr="76EBA65A" w:rsidR="76EBA65A">
        <w:rPr>
          <w:rFonts w:cs="Calibri" w:cstheme="minorAscii"/>
          <w:sz w:val="24"/>
          <w:szCs w:val="24"/>
        </w:rPr>
        <w:t>The fruit vendor I spotted is actually selling fruit.</w:t>
      </w:r>
      <w:r w:rsidRPr="76EBA65A" w:rsidR="76EBA65A">
        <w:rPr>
          <w:rFonts w:cs="Calibri" w:cstheme="minorAscii"/>
          <w:sz w:val="24"/>
          <w:szCs w:val="24"/>
        </w:rPr>
        <w:t xml:space="preserve"> </w:t>
      </w:r>
      <w:r w:rsidRPr="76EBA65A" w:rsidR="76EBA65A">
        <w:rPr>
          <w:rFonts w:cs="Calibri" w:cstheme="minorAscii"/>
          <w:sz w:val="24"/>
          <w:szCs w:val="24"/>
        </w:rPr>
        <w:t>I even ask.</w:t>
      </w:r>
      <w:commentRangeEnd w:id="181160051"/>
      <w:r>
        <w:rPr>
          <w:rStyle w:val="CommentReference"/>
        </w:rPr>
        <w:commentReference w:id="181160051"/>
      </w:r>
    </w:p>
    <w:p w:rsidR="00176DAF" w:rsidP="00176DAF" w:rsidRDefault="007F0EEA" w14:paraId="477B2283" w14:textId="0AA093CF">
      <w:pPr>
        <w:spacing w:after="0"/>
        <w:ind w:firstLine="360"/>
        <w:rPr>
          <w:rFonts w:cstheme="minorHAnsi"/>
          <w:sz w:val="24"/>
          <w:szCs w:val="24"/>
        </w:rPr>
      </w:pPr>
      <w:r w:rsidRPr="009E7F4C">
        <w:rPr>
          <w:rFonts w:cstheme="minorHAnsi"/>
          <w:sz w:val="24"/>
          <w:szCs w:val="24"/>
        </w:rPr>
        <w:t>“Yes, this is real, honest-to-something fruit,” the woman replies.</w:t>
      </w:r>
    </w:p>
    <w:p w:rsidR="00176DAF" w:rsidP="00176DAF" w:rsidRDefault="007F0EEA" w14:paraId="2E6F4913" w14:textId="77777777">
      <w:pPr>
        <w:spacing w:after="0"/>
        <w:ind w:firstLine="360"/>
        <w:rPr>
          <w:rFonts w:cstheme="minorHAnsi"/>
          <w:sz w:val="24"/>
          <w:szCs w:val="24"/>
        </w:rPr>
      </w:pPr>
      <w:r w:rsidRPr="009E7F4C">
        <w:rPr>
          <w:rFonts w:cstheme="minorHAnsi"/>
          <w:sz w:val="24"/>
          <w:szCs w:val="24"/>
        </w:rPr>
        <w:t>“Where did you grow it?”</w:t>
      </w:r>
    </w:p>
    <w:p w:rsidR="00176DAF" w:rsidP="00176DAF" w:rsidRDefault="007F0EEA" w14:paraId="55EDCF77" w14:textId="77777777">
      <w:pPr>
        <w:spacing w:after="0"/>
        <w:ind w:firstLine="360"/>
        <w:rPr>
          <w:rFonts w:cstheme="minorHAnsi"/>
          <w:sz w:val="24"/>
          <w:szCs w:val="24"/>
        </w:rPr>
      </w:pPr>
      <w:r w:rsidRPr="009E7F4C">
        <w:rPr>
          <w:rFonts w:cstheme="minorHAnsi"/>
          <w:sz w:val="24"/>
          <w:szCs w:val="24"/>
        </w:rPr>
        <w:t>“I didn’t.”</w:t>
      </w:r>
      <w:r w:rsidR="0071681A">
        <w:rPr>
          <w:rFonts w:cstheme="minorHAnsi"/>
          <w:sz w:val="24"/>
          <w:szCs w:val="24"/>
        </w:rPr>
        <w:t xml:space="preserve"> </w:t>
      </w:r>
      <w:r w:rsidRPr="009E7F4C">
        <w:rPr>
          <w:rFonts w:cstheme="minorHAnsi"/>
          <w:sz w:val="24"/>
          <w:szCs w:val="24"/>
        </w:rPr>
        <w:t>She has apples in a basket behind her.</w:t>
      </w:r>
      <w:r w:rsidR="0071681A">
        <w:rPr>
          <w:rFonts w:cstheme="minorHAnsi"/>
          <w:sz w:val="24"/>
          <w:szCs w:val="24"/>
        </w:rPr>
        <w:t xml:space="preserve"> </w:t>
      </w:r>
      <w:r w:rsidRPr="009E7F4C">
        <w:rPr>
          <w:rFonts w:cstheme="minorHAnsi"/>
          <w:sz w:val="24"/>
          <w:szCs w:val="24"/>
        </w:rPr>
        <w:t>Big, red apples.</w:t>
      </w:r>
      <w:r w:rsidR="0071681A">
        <w:rPr>
          <w:rFonts w:cstheme="minorHAnsi"/>
          <w:sz w:val="24"/>
          <w:szCs w:val="24"/>
        </w:rPr>
        <w:t xml:space="preserve"> </w:t>
      </w:r>
      <w:r w:rsidRPr="009E7F4C">
        <w:rPr>
          <w:rFonts w:cstheme="minorHAnsi"/>
          <w:sz w:val="24"/>
          <w:szCs w:val="24"/>
        </w:rPr>
        <w:t>Green ones, too.</w:t>
      </w:r>
      <w:r w:rsidR="0071681A">
        <w:rPr>
          <w:rFonts w:cstheme="minorHAnsi"/>
          <w:sz w:val="24"/>
          <w:szCs w:val="24"/>
        </w:rPr>
        <w:t xml:space="preserve"> </w:t>
      </w:r>
    </w:p>
    <w:p w:rsidR="00176DAF" w:rsidP="00176DAF" w:rsidRDefault="007F0EEA" w14:paraId="01AD70B1" w14:textId="77777777">
      <w:pPr>
        <w:spacing w:after="0"/>
        <w:ind w:firstLine="360"/>
        <w:rPr>
          <w:rFonts w:cstheme="minorHAnsi"/>
          <w:sz w:val="24"/>
          <w:szCs w:val="24"/>
        </w:rPr>
      </w:pPr>
      <w:r w:rsidRPr="009E7F4C">
        <w:rPr>
          <w:rFonts w:cstheme="minorHAnsi"/>
          <w:sz w:val="24"/>
          <w:szCs w:val="24"/>
        </w:rPr>
        <w:t>“So, you bought them from somebody,” I say.</w:t>
      </w:r>
      <w:r w:rsidR="0071681A">
        <w:rPr>
          <w:rFonts w:cstheme="minorHAnsi"/>
          <w:sz w:val="24"/>
          <w:szCs w:val="24"/>
        </w:rPr>
        <w:t xml:space="preserve"> </w:t>
      </w:r>
      <w:r w:rsidRPr="009E7F4C">
        <w:rPr>
          <w:rFonts w:cstheme="minorHAnsi"/>
          <w:sz w:val="24"/>
          <w:szCs w:val="24"/>
        </w:rPr>
        <w:t>“How much for two apples and a couple bananas?”</w:t>
      </w:r>
    </w:p>
    <w:p w:rsidR="009D72C6" w:rsidP="009D72C6" w:rsidRDefault="007F0EEA" w14:paraId="1E490DE9" w14:textId="77777777">
      <w:pPr>
        <w:spacing w:after="0"/>
        <w:ind w:firstLine="360"/>
        <w:rPr>
          <w:rFonts w:cstheme="minorHAnsi"/>
          <w:sz w:val="24"/>
          <w:szCs w:val="24"/>
        </w:rPr>
      </w:pPr>
      <w:r w:rsidRPr="009E7F4C">
        <w:rPr>
          <w:rFonts w:cstheme="minorHAnsi"/>
          <w:sz w:val="24"/>
          <w:szCs w:val="24"/>
        </w:rPr>
        <w:t>“No, I didn’t buy them from someone.</w:t>
      </w:r>
      <w:r w:rsidR="0071681A">
        <w:rPr>
          <w:rFonts w:cstheme="minorHAnsi"/>
          <w:sz w:val="24"/>
          <w:szCs w:val="24"/>
        </w:rPr>
        <w:t xml:space="preserve"> </w:t>
      </w:r>
      <w:r w:rsidRPr="009E7F4C">
        <w:rPr>
          <w:rFonts w:cstheme="minorHAnsi"/>
          <w:sz w:val="24"/>
          <w:szCs w:val="24"/>
        </w:rPr>
        <w:t>Ten credits.”</w:t>
      </w:r>
    </w:p>
    <w:p w:rsidR="00176DAF" w:rsidP="76EBA65A" w:rsidRDefault="007F0EEA" w14:paraId="490BCEE7" w14:textId="504F10B2">
      <w:pPr>
        <w:spacing w:after="0"/>
        <w:ind w:firstLine="360"/>
        <w:rPr>
          <w:rFonts w:cs="Calibri" w:cstheme="minorAscii"/>
          <w:sz w:val="24"/>
          <w:szCs w:val="24"/>
        </w:rPr>
      </w:pPr>
      <w:r w:rsidRPr="76EBA65A" w:rsidR="76EBA65A">
        <w:rPr>
          <w:rFonts w:cs="Calibri" w:cstheme="minorAscii"/>
          <w:sz w:val="24"/>
          <w:szCs w:val="24"/>
        </w:rPr>
        <w:t xml:space="preserve">“Ten credits it is.” She drops my purchases into a small bag with a logo that </w:t>
      </w:r>
      <w:r w:rsidRPr="76EBA65A" w:rsidR="76EBA65A">
        <w:rPr>
          <w:rFonts w:cs="Calibri" w:cstheme="minorAscii"/>
          <w:sz w:val="24"/>
          <w:szCs w:val="24"/>
        </w:rPr>
        <w:t>says</w:t>
      </w:r>
      <w:r w:rsidRPr="76EBA65A" w:rsidR="76EBA65A">
        <w:rPr>
          <w:rFonts w:cs="Calibri" w:cstheme="minorAscii"/>
          <w:sz w:val="24"/>
          <w:szCs w:val="24"/>
        </w:rPr>
        <w:t xml:space="preserve"> </w:t>
      </w:r>
      <w:ins w:author="Gary Smailes" w:date="2024-03-11T15:36:01.444Z" w:id="1074971852">
        <w:r w:rsidRPr="76EBA65A" w:rsidR="76EBA65A">
          <w:rPr>
            <w:rFonts w:cs="Calibri" w:cstheme="minorAscii"/>
            <w:sz w:val="24"/>
            <w:szCs w:val="24"/>
          </w:rPr>
          <w:t>‘</w:t>
        </w:r>
      </w:ins>
      <w:r w:rsidRPr="76EBA65A" w:rsidR="76EBA65A">
        <w:rPr>
          <w:rFonts w:cs="Calibri" w:cstheme="minorAscii"/>
          <w:i w:val="0"/>
          <w:iCs w:val="0"/>
          <w:sz w:val="24"/>
          <w:szCs w:val="24"/>
          <w:rPrChange w:author="Gary Smailes" w:date="2024-03-11T15:36:09.191Z" w:id="1385069640">
            <w:rPr>
              <w:rFonts w:cs="Calibri" w:cstheme="minorAscii"/>
              <w:i w:val="1"/>
              <w:iCs w:val="1"/>
              <w:sz w:val="24"/>
              <w:szCs w:val="24"/>
            </w:rPr>
          </w:rPrChange>
        </w:rPr>
        <w:t>Fast Fruit, franchise opportunities available</w:t>
      </w:r>
      <w:ins w:author="Gary Smailes" w:date="2024-03-11T15:36:04.072Z" w:id="1461026215">
        <w:r w:rsidRPr="76EBA65A" w:rsidR="76EBA65A">
          <w:rPr>
            <w:rFonts w:cs="Calibri" w:cstheme="minorAscii"/>
            <w:i w:val="0"/>
            <w:iCs w:val="0"/>
            <w:sz w:val="24"/>
            <w:szCs w:val="24"/>
            <w:rPrChange w:author="Gary Smailes" w:date="2024-03-11T15:36:09.192Z" w:id="743416481">
              <w:rPr>
                <w:rFonts w:cs="Calibri" w:cstheme="minorAscii"/>
                <w:i w:val="1"/>
                <w:iCs w:val="1"/>
                <w:sz w:val="24"/>
                <w:szCs w:val="24"/>
              </w:rPr>
            </w:rPrChange>
          </w:rPr>
          <w:t>’</w:t>
        </w:r>
      </w:ins>
      <w:r w:rsidRPr="76EBA65A" w:rsidR="76EBA65A">
        <w:rPr>
          <w:rFonts w:cs="Calibri" w:cstheme="minorAscii"/>
          <w:sz w:val="24"/>
          <w:szCs w:val="24"/>
        </w:rPr>
        <w:t xml:space="preserve"> and hands it to me. I reach in and grab an apple from the bag. I shine it on my shirt. </w:t>
      </w:r>
      <w:r w:rsidRPr="76EBA65A" w:rsidR="76EBA65A">
        <w:rPr>
          <w:rFonts w:cs="Calibri" w:cstheme="minorAscii"/>
          <w:sz w:val="24"/>
          <w:szCs w:val="24"/>
        </w:rPr>
        <w:t>Can’t</w:t>
      </w:r>
      <w:r w:rsidRPr="76EBA65A" w:rsidR="76EBA65A">
        <w:rPr>
          <w:rFonts w:cs="Calibri" w:cstheme="minorAscii"/>
          <w:sz w:val="24"/>
          <w:szCs w:val="24"/>
        </w:rPr>
        <w:t xml:space="preserve"> eat an apple unless you shine it on your shirt. </w:t>
      </w:r>
      <w:r w:rsidRPr="76EBA65A" w:rsidR="76EBA65A">
        <w:rPr>
          <w:rFonts w:cs="Calibri" w:cstheme="minorAscii"/>
          <w:sz w:val="24"/>
          <w:szCs w:val="24"/>
        </w:rPr>
        <w:t>It’s</w:t>
      </w:r>
      <w:r w:rsidRPr="76EBA65A" w:rsidR="76EBA65A">
        <w:rPr>
          <w:rFonts w:cs="Calibri" w:cstheme="minorAscii"/>
          <w:sz w:val="24"/>
          <w:szCs w:val="24"/>
        </w:rPr>
        <w:t xml:space="preserve"> in the rules. “So, if you didn’t grow them and you didn’t buy them, where did they come from?”</w:t>
      </w:r>
    </w:p>
    <w:p w:rsidR="00176DAF" w:rsidP="00176DAF" w:rsidRDefault="007F0EEA" w14:paraId="4C108A44" w14:textId="77777777">
      <w:pPr>
        <w:spacing w:after="0"/>
        <w:ind w:firstLine="360"/>
        <w:rPr>
          <w:rFonts w:cstheme="minorHAnsi"/>
          <w:sz w:val="24"/>
          <w:szCs w:val="24"/>
        </w:rPr>
      </w:pPr>
      <w:r w:rsidRPr="009E7F4C">
        <w:rPr>
          <w:rFonts w:cstheme="minorHAnsi"/>
          <w:sz w:val="24"/>
          <w:szCs w:val="24"/>
        </w:rPr>
        <w:t>“They’re the newest in bio-mechanical nano-agriculture.</w:t>
      </w:r>
      <w:r w:rsidR="0071681A">
        <w:rPr>
          <w:rFonts w:cstheme="minorHAnsi"/>
          <w:sz w:val="24"/>
          <w:szCs w:val="24"/>
        </w:rPr>
        <w:t xml:space="preserve"> </w:t>
      </w:r>
      <w:r w:rsidRPr="009E7F4C">
        <w:rPr>
          <w:rFonts w:cstheme="minorHAnsi"/>
          <w:sz w:val="24"/>
          <w:szCs w:val="24"/>
        </w:rPr>
        <w:t>Real fruit constructed on demand using standard micro-manufacturing pods available everywhere.</w:t>
      </w:r>
      <w:r w:rsidR="0071681A">
        <w:rPr>
          <w:rFonts w:cstheme="minorHAnsi"/>
          <w:sz w:val="24"/>
          <w:szCs w:val="24"/>
        </w:rPr>
        <w:t xml:space="preserve"> </w:t>
      </w:r>
      <w:r w:rsidRPr="009E7F4C">
        <w:rPr>
          <w:rFonts w:cstheme="minorHAnsi"/>
          <w:sz w:val="24"/>
          <w:szCs w:val="24"/>
        </w:rPr>
        <w:t>Are you interested in buying a franchise?”</w:t>
      </w:r>
    </w:p>
    <w:p w:rsidR="00176DAF" w:rsidP="00176DAF" w:rsidRDefault="007F0EEA" w14:paraId="449B0DFE" w14:textId="1C60E8D2">
      <w:pPr>
        <w:spacing w:after="0"/>
        <w:ind w:firstLine="360"/>
        <w:rPr>
          <w:rFonts w:cstheme="minorHAnsi"/>
          <w:sz w:val="24"/>
          <w:szCs w:val="24"/>
        </w:rPr>
      </w:pPr>
      <w:r w:rsidRPr="009E7F4C">
        <w:rPr>
          <w:rFonts w:cstheme="minorHAnsi"/>
          <w:sz w:val="24"/>
          <w:szCs w:val="24"/>
        </w:rPr>
        <w:t>My teeth press into the apple’s skin just as the rest of my body freezes in horror, the muscles in my back and upper neck seizing like an old combustion engine that’s run out of oil.</w:t>
      </w:r>
      <w:r w:rsidR="0071681A">
        <w:rPr>
          <w:rFonts w:cstheme="minorHAnsi"/>
          <w:sz w:val="24"/>
          <w:szCs w:val="24"/>
        </w:rPr>
        <w:t xml:space="preserve"> </w:t>
      </w:r>
    </w:p>
    <w:p w:rsidR="00176DAF" w:rsidP="00176DAF" w:rsidRDefault="007F0EEA" w14:paraId="15F591F3" w14:textId="77777777">
      <w:pPr>
        <w:spacing w:after="0"/>
        <w:ind w:firstLine="360"/>
        <w:rPr>
          <w:rFonts w:cstheme="minorHAnsi"/>
          <w:sz w:val="24"/>
          <w:szCs w:val="24"/>
        </w:rPr>
      </w:pPr>
      <w:r w:rsidRPr="009E7F4C">
        <w:rPr>
          <w:rFonts w:cstheme="minorHAnsi"/>
          <w:sz w:val="24"/>
          <w:szCs w:val="24"/>
        </w:rPr>
        <w:t>“You can keep going,” the woman says.</w:t>
      </w:r>
      <w:r w:rsidR="0071681A">
        <w:rPr>
          <w:rFonts w:cstheme="minorHAnsi"/>
          <w:sz w:val="24"/>
          <w:szCs w:val="24"/>
        </w:rPr>
        <w:t xml:space="preserve"> </w:t>
      </w:r>
      <w:r w:rsidRPr="009E7F4C">
        <w:rPr>
          <w:rFonts w:cstheme="minorHAnsi"/>
          <w:sz w:val="24"/>
          <w:szCs w:val="24"/>
        </w:rPr>
        <w:t>“It’s real.”</w:t>
      </w:r>
    </w:p>
    <w:p w:rsidR="00176DAF" w:rsidP="00176DAF" w:rsidRDefault="007F0EEA" w14:paraId="00F70B19" w14:textId="77777777">
      <w:pPr>
        <w:spacing w:after="0"/>
        <w:ind w:firstLine="360"/>
        <w:rPr>
          <w:rFonts w:cstheme="minorHAnsi"/>
          <w:sz w:val="24"/>
          <w:szCs w:val="24"/>
        </w:rPr>
      </w:pPr>
      <w:r w:rsidRPr="009E7F4C">
        <w:rPr>
          <w:rFonts w:cstheme="minorHAnsi"/>
          <w:sz w:val="24"/>
          <w:szCs w:val="24"/>
        </w:rPr>
        <w:t>I yank the apple away from my lips.</w:t>
      </w:r>
      <w:r w:rsidR="0071681A">
        <w:rPr>
          <w:rFonts w:cstheme="minorHAnsi"/>
          <w:sz w:val="24"/>
          <w:szCs w:val="24"/>
        </w:rPr>
        <w:t xml:space="preserve"> </w:t>
      </w:r>
      <w:r w:rsidRPr="009E7F4C">
        <w:rPr>
          <w:rFonts w:cstheme="minorHAnsi"/>
          <w:sz w:val="24"/>
          <w:szCs w:val="24"/>
        </w:rPr>
        <w:t>“It’s not real.</w:t>
      </w:r>
      <w:r w:rsidR="0071681A">
        <w:rPr>
          <w:rFonts w:cstheme="minorHAnsi"/>
          <w:sz w:val="24"/>
          <w:szCs w:val="24"/>
        </w:rPr>
        <w:t xml:space="preserve"> </w:t>
      </w:r>
      <w:r w:rsidRPr="009E7F4C">
        <w:rPr>
          <w:rFonts w:cstheme="minorHAnsi"/>
          <w:sz w:val="24"/>
          <w:szCs w:val="24"/>
        </w:rPr>
        <w:t>This didn’t come from a tree.”</w:t>
      </w:r>
    </w:p>
    <w:p w:rsidR="00176DAF" w:rsidP="00176DAF" w:rsidRDefault="007F0EEA" w14:paraId="39F919D0" w14:textId="77777777">
      <w:pPr>
        <w:spacing w:after="0"/>
        <w:ind w:firstLine="360"/>
        <w:rPr>
          <w:rFonts w:cstheme="minorHAnsi"/>
          <w:sz w:val="24"/>
          <w:szCs w:val="24"/>
        </w:rPr>
      </w:pPr>
      <w:r w:rsidRPr="009E7F4C">
        <w:rPr>
          <w:rFonts w:cstheme="minorHAnsi"/>
          <w:sz w:val="24"/>
          <w:szCs w:val="24"/>
        </w:rPr>
        <w:lastRenderedPageBreak/>
        <w:t>“It’s an exact copy of one that did.</w:t>
      </w:r>
      <w:r w:rsidR="0071681A">
        <w:rPr>
          <w:rFonts w:cstheme="minorHAnsi"/>
          <w:sz w:val="24"/>
          <w:szCs w:val="24"/>
        </w:rPr>
        <w:t xml:space="preserve"> </w:t>
      </w:r>
      <w:r w:rsidRPr="009E7F4C">
        <w:rPr>
          <w:rFonts w:cstheme="minorHAnsi"/>
          <w:sz w:val="24"/>
          <w:szCs w:val="24"/>
        </w:rPr>
        <w:t>If apples could think, it would remember coming from a tree.” She reaches her hand out.</w:t>
      </w:r>
      <w:r w:rsidR="0071681A">
        <w:rPr>
          <w:rFonts w:cstheme="minorHAnsi"/>
          <w:sz w:val="24"/>
          <w:szCs w:val="24"/>
        </w:rPr>
        <w:t xml:space="preserve"> </w:t>
      </w:r>
      <w:r w:rsidRPr="009E7F4C">
        <w:rPr>
          <w:rFonts w:cstheme="minorHAnsi"/>
          <w:sz w:val="24"/>
          <w:szCs w:val="24"/>
        </w:rPr>
        <w:t>“May I?”</w:t>
      </w:r>
    </w:p>
    <w:p w:rsidR="00176DAF" w:rsidP="00176DAF" w:rsidRDefault="007F0EEA" w14:paraId="174A72E6" w14:textId="77777777">
      <w:pPr>
        <w:spacing w:after="0"/>
        <w:ind w:firstLine="360"/>
        <w:rPr>
          <w:rFonts w:cstheme="minorHAnsi"/>
          <w:sz w:val="24"/>
          <w:szCs w:val="24"/>
        </w:rPr>
      </w:pPr>
      <w:r w:rsidRPr="009E7F4C">
        <w:rPr>
          <w:rFonts w:cstheme="minorHAnsi"/>
          <w:sz w:val="24"/>
          <w:szCs w:val="24"/>
        </w:rPr>
        <w:t>I give her the fake apple.</w:t>
      </w:r>
    </w:p>
    <w:p w:rsidR="00176DAF" w:rsidP="00176DAF" w:rsidRDefault="007F0EEA" w14:paraId="4C9FBE01" w14:textId="77777777">
      <w:pPr>
        <w:spacing w:after="0"/>
        <w:ind w:firstLine="360"/>
        <w:rPr>
          <w:rFonts w:cstheme="minorHAnsi"/>
          <w:sz w:val="24"/>
          <w:szCs w:val="24"/>
        </w:rPr>
      </w:pPr>
      <w:r w:rsidRPr="009E7F4C">
        <w:rPr>
          <w:rFonts w:cstheme="minorHAnsi"/>
          <w:sz w:val="24"/>
          <w:szCs w:val="24"/>
        </w:rPr>
        <w:t>She puts it on the table and slices it open with a knife lying nearby.</w:t>
      </w:r>
      <w:r w:rsidR="0071681A">
        <w:rPr>
          <w:rFonts w:cstheme="minorHAnsi"/>
          <w:sz w:val="24"/>
          <w:szCs w:val="24"/>
        </w:rPr>
        <w:t xml:space="preserve"> </w:t>
      </w:r>
      <w:r w:rsidRPr="009E7F4C">
        <w:rPr>
          <w:rFonts w:cstheme="minorHAnsi"/>
          <w:sz w:val="24"/>
          <w:szCs w:val="24"/>
        </w:rPr>
        <w:t>The two halves rock away from each other, just like a real apple.</w:t>
      </w:r>
      <w:r w:rsidR="0071681A">
        <w:rPr>
          <w:rFonts w:cstheme="minorHAnsi"/>
          <w:sz w:val="24"/>
          <w:szCs w:val="24"/>
        </w:rPr>
        <w:t xml:space="preserve"> </w:t>
      </w:r>
      <w:r w:rsidRPr="009E7F4C">
        <w:rPr>
          <w:rFonts w:cstheme="minorHAnsi"/>
          <w:sz w:val="24"/>
          <w:szCs w:val="24"/>
        </w:rPr>
        <w:t>“See?</w:t>
      </w:r>
      <w:r w:rsidR="0071681A">
        <w:rPr>
          <w:rFonts w:cstheme="minorHAnsi"/>
          <w:sz w:val="24"/>
          <w:szCs w:val="24"/>
        </w:rPr>
        <w:t xml:space="preserve"> </w:t>
      </w:r>
      <w:r w:rsidRPr="009E7F4C">
        <w:rPr>
          <w:rFonts w:cstheme="minorHAnsi"/>
          <w:sz w:val="24"/>
          <w:szCs w:val="24"/>
        </w:rPr>
        <w:t>It’s got seeds, and if you planted these in the ground, you’d get apple trees.</w:t>
      </w:r>
      <w:r w:rsidR="0071681A">
        <w:rPr>
          <w:rFonts w:cstheme="minorHAnsi"/>
          <w:sz w:val="24"/>
          <w:szCs w:val="24"/>
        </w:rPr>
        <w:t xml:space="preserve"> </w:t>
      </w:r>
      <w:r w:rsidRPr="009E7F4C">
        <w:rPr>
          <w:rFonts w:cstheme="minorHAnsi"/>
          <w:sz w:val="24"/>
          <w:szCs w:val="24"/>
        </w:rPr>
        <w:t>Fake fruit doesn’t have seeds.”</w:t>
      </w:r>
      <w:r w:rsidR="0071681A">
        <w:rPr>
          <w:rFonts w:cstheme="minorHAnsi"/>
          <w:sz w:val="24"/>
          <w:szCs w:val="24"/>
        </w:rPr>
        <w:t xml:space="preserve"> </w:t>
      </w:r>
      <w:r w:rsidRPr="009E7F4C">
        <w:rPr>
          <w:rFonts w:cstheme="minorHAnsi"/>
          <w:sz w:val="24"/>
          <w:szCs w:val="24"/>
        </w:rPr>
        <w:t>She picks up half and bites into it.</w:t>
      </w:r>
      <w:r w:rsidR="0071681A">
        <w:rPr>
          <w:rFonts w:cstheme="minorHAnsi"/>
          <w:sz w:val="24"/>
          <w:szCs w:val="24"/>
        </w:rPr>
        <w:t xml:space="preserve"> </w:t>
      </w:r>
      <w:r w:rsidRPr="009E7F4C">
        <w:rPr>
          <w:rFonts w:cstheme="minorHAnsi"/>
          <w:sz w:val="24"/>
          <w:szCs w:val="24"/>
        </w:rPr>
        <w:t>It snaps like a real apple, and juice sprays just like a real apple.</w:t>
      </w:r>
    </w:p>
    <w:p w:rsidR="00176DAF" w:rsidP="00176DAF" w:rsidRDefault="008806F1" w14:paraId="23A3AF0D" w14:textId="5B175ABF">
      <w:pPr>
        <w:spacing w:after="0"/>
        <w:ind w:firstLine="360"/>
        <w:rPr>
          <w:rFonts w:cstheme="minorHAnsi"/>
          <w:sz w:val="24"/>
          <w:szCs w:val="24"/>
        </w:rPr>
      </w:pPr>
      <w:r>
        <w:rPr>
          <w:rFonts w:cstheme="minorHAnsi"/>
          <w:sz w:val="24"/>
          <w:szCs w:val="24"/>
        </w:rPr>
        <w:t xml:space="preserve">“Huh,” I say. My stomach rumbles and this is the most palatable thing I’ve seen so far. Cloned fruit it is. </w:t>
      </w:r>
      <w:r w:rsidRPr="009E7F4C" w:rsidR="007F0EEA">
        <w:rPr>
          <w:rFonts w:cstheme="minorHAnsi"/>
          <w:sz w:val="24"/>
          <w:szCs w:val="24"/>
        </w:rPr>
        <w:t>I take my bag of fake fruit and wander away from the stall</w:t>
      </w:r>
      <w:r>
        <w:rPr>
          <w:rFonts w:cstheme="minorHAnsi"/>
          <w:sz w:val="24"/>
          <w:szCs w:val="24"/>
        </w:rPr>
        <w:t xml:space="preserve">. </w:t>
      </w:r>
      <w:r w:rsidRPr="009E7F4C" w:rsidR="007F0EEA">
        <w:rPr>
          <w:rFonts w:cstheme="minorHAnsi"/>
          <w:sz w:val="24"/>
          <w:szCs w:val="24"/>
        </w:rPr>
        <w:t>I try a banana.</w:t>
      </w:r>
      <w:r w:rsidR="0071681A">
        <w:rPr>
          <w:rFonts w:cstheme="minorHAnsi"/>
          <w:sz w:val="24"/>
          <w:szCs w:val="24"/>
        </w:rPr>
        <w:t xml:space="preserve"> </w:t>
      </w:r>
      <w:r w:rsidRPr="009E7F4C" w:rsidR="007F0EEA">
        <w:rPr>
          <w:rFonts w:cstheme="minorHAnsi"/>
          <w:sz w:val="24"/>
          <w:szCs w:val="24"/>
        </w:rPr>
        <w:t>It’s amazing.</w:t>
      </w:r>
    </w:p>
    <w:p w:rsidR="00176DAF" w:rsidP="76EBA65A" w:rsidRDefault="007F0EEA" w14:paraId="017D02CC" w14:textId="5B601789">
      <w:pPr>
        <w:spacing w:after="0"/>
        <w:ind w:firstLine="360"/>
        <w:rPr>
          <w:del w:author="Gary Smailes" w:date="2024-03-11T15:37:10.626Z" w:id="477471228"/>
          <w:rFonts w:cs="Calibri" w:cstheme="minorAscii"/>
          <w:sz w:val="24"/>
          <w:szCs w:val="24"/>
        </w:rPr>
      </w:pPr>
      <w:r w:rsidRPr="76EBA65A" w:rsidR="76EBA65A">
        <w:rPr>
          <w:rFonts w:cs="Calibri" w:cstheme="minorAscii"/>
          <w:sz w:val="24"/>
          <w:szCs w:val="24"/>
        </w:rPr>
        <w:t xml:space="preserve">The concourse has this huge observation window that offers a panoramic view of the stars. </w:t>
      </w:r>
      <w:r w:rsidRPr="76EBA65A" w:rsidR="76EBA65A">
        <w:rPr>
          <w:rFonts w:cs="Calibri" w:cstheme="minorAscii"/>
          <w:sz w:val="24"/>
          <w:szCs w:val="24"/>
        </w:rPr>
        <w:t>I’ve</w:t>
      </w:r>
      <w:r w:rsidRPr="76EBA65A" w:rsidR="76EBA65A">
        <w:rPr>
          <w:rFonts w:cs="Calibri" w:cstheme="minorAscii"/>
          <w:sz w:val="24"/>
          <w:szCs w:val="24"/>
        </w:rPr>
        <w:t xml:space="preserve"> never understood giant windows on space stations. Like we need to know that </w:t>
      </w:r>
      <w:r w:rsidRPr="76EBA65A" w:rsidR="76EBA65A">
        <w:rPr>
          <w:rFonts w:cs="Calibri" w:cstheme="minorAscii"/>
          <w:sz w:val="24"/>
          <w:szCs w:val="24"/>
        </w:rPr>
        <w:t>we’re</w:t>
      </w:r>
      <w:r w:rsidRPr="76EBA65A" w:rsidR="76EBA65A">
        <w:rPr>
          <w:rFonts w:cs="Calibri" w:cstheme="minorAscii"/>
          <w:sz w:val="24"/>
          <w:szCs w:val="24"/>
        </w:rPr>
        <w:t xml:space="preserve"> surrounded by emptiness and if </w:t>
      </w:r>
      <w:r w:rsidRPr="76EBA65A" w:rsidR="76EBA65A">
        <w:rPr>
          <w:rFonts w:cs="Calibri" w:cstheme="minorAscii"/>
          <w:sz w:val="24"/>
          <w:szCs w:val="24"/>
        </w:rPr>
        <w:t>there’s</w:t>
      </w:r>
      <w:r w:rsidRPr="76EBA65A" w:rsidR="76EBA65A">
        <w:rPr>
          <w:rFonts w:cs="Calibri" w:cstheme="minorAscii"/>
          <w:sz w:val="24"/>
          <w:szCs w:val="24"/>
        </w:rPr>
        <w:t xml:space="preserve"> a problem </w:t>
      </w:r>
      <w:r w:rsidRPr="76EBA65A" w:rsidR="76EBA65A">
        <w:rPr>
          <w:rFonts w:cs="Calibri" w:cstheme="minorAscii"/>
          <w:sz w:val="24"/>
          <w:szCs w:val="24"/>
        </w:rPr>
        <w:t>we’re</w:t>
      </w:r>
      <w:r w:rsidRPr="76EBA65A" w:rsidR="76EBA65A">
        <w:rPr>
          <w:rFonts w:cs="Calibri" w:cstheme="minorAscii"/>
          <w:sz w:val="24"/>
          <w:szCs w:val="24"/>
        </w:rPr>
        <w:t xml:space="preserve"> absolutely on our own. That said, I do like looking at the stars when I </w:t>
      </w:r>
      <w:r w:rsidRPr="76EBA65A" w:rsidR="76EBA65A">
        <w:rPr>
          <w:rFonts w:cs="Calibri" w:cstheme="minorAscii"/>
          <w:sz w:val="24"/>
          <w:szCs w:val="24"/>
        </w:rPr>
        <w:t>don’t</w:t>
      </w:r>
      <w:r w:rsidRPr="76EBA65A" w:rsidR="76EBA65A">
        <w:rPr>
          <w:rFonts w:cs="Calibri" w:cstheme="minorAscii"/>
          <w:sz w:val="24"/>
          <w:szCs w:val="24"/>
        </w:rPr>
        <w:t xml:space="preserve"> want to be thinking, because I usually end up trying to count them. There </w:t>
      </w:r>
      <w:r w:rsidRPr="76EBA65A" w:rsidR="76EBA65A">
        <w:rPr>
          <w:rFonts w:cs="Calibri" w:cstheme="minorAscii"/>
          <w:sz w:val="24"/>
          <w:szCs w:val="24"/>
        </w:rPr>
        <w:t>isn’t</w:t>
      </w:r>
      <w:r w:rsidRPr="76EBA65A" w:rsidR="76EBA65A">
        <w:rPr>
          <w:rFonts w:cs="Calibri" w:cstheme="minorAscii"/>
          <w:sz w:val="24"/>
          <w:szCs w:val="24"/>
        </w:rPr>
        <w:t xml:space="preserve"> room enough in my head for anything else but counting when </w:t>
      </w:r>
      <w:r w:rsidRPr="76EBA65A" w:rsidR="76EBA65A">
        <w:rPr>
          <w:rFonts w:cs="Calibri" w:cstheme="minorAscii"/>
          <w:sz w:val="24"/>
          <w:szCs w:val="24"/>
        </w:rPr>
        <w:t>there’s</w:t>
      </w:r>
      <w:r w:rsidRPr="76EBA65A" w:rsidR="76EBA65A">
        <w:rPr>
          <w:rFonts w:cs="Calibri" w:cstheme="minorAscii"/>
          <w:sz w:val="24"/>
          <w:szCs w:val="24"/>
        </w:rPr>
        <w:t xml:space="preserve"> so many.</w:t>
      </w:r>
      <w:ins w:author="Gary Smailes" w:date="2024-03-11T15:37:11.34Z" w:id="264525055">
        <w:r w:rsidRPr="76EBA65A" w:rsidR="76EBA65A">
          <w:rPr>
            <w:rFonts w:cs="Calibri" w:cstheme="minorAscii"/>
            <w:sz w:val="24"/>
            <w:szCs w:val="24"/>
          </w:rPr>
          <w:t xml:space="preserve"> </w:t>
        </w:r>
      </w:ins>
    </w:p>
    <w:p w:rsidR="00176DAF" w:rsidP="76EBA65A" w:rsidRDefault="009D72C6" w14:paraId="59C28EC7" w14:textId="412F19B8">
      <w:pPr>
        <w:spacing w:after="0"/>
        <w:ind w:firstLine="0"/>
        <w:rPr>
          <w:del w:author="Gary Smailes" w:date="2024-03-11T15:37:28.571Z" w:id="1618900567"/>
          <w:rFonts w:cs="Calibri" w:cstheme="minorAscii"/>
          <w:sz w:val="24"/>
          <w:szCs w:val="24"/>
        </w:rPr>
        <w:pPrChange w:author="Gary Smailes" w:date="2024-03-11T15:37:10.207Z">
          <w:pPr>
            <w:spacing w:after="0"/>
            <w:ind w:firstLine="360"/>
          </w:pPr>
        </w:pPrChange>
      </w:pPr>
      <w:r w:rsidRPr="76EBA65A" w:rsidR="76EBA65A">
        <w:rPr>
          <w:rFonts w:cs="Calibri" w:cstheme="minorAscii"/>
          <w:sz w:val="24"/>
          <w:szCs w:val="24"/>
        </w:rPr>
        <w:t xml:space="preserve">So, I happen to be looking out the window when an </w:t>
      </w:r>
      <w:r w:rsidRPr="76EBA65A" w:rsidR="76EBA65A">
        <w:rPr>
          <w:rFonts w:cs="Calibri" w:cstheme="minorAscii"/>
          <w:sz w:val="24"/>
          <w:szCs w:val="24"/>
        </w:rPr>
        <w:t>Edochian</w:t>
      </w:r>
      <w:r w:rsidRPr="76EBA65A" w:rsidR="76EBA65A">
        <w:rPr>
          <w:rFonts w:cs="Calibri" w:cstheme="minorAscii"/>
          <w:sz w:val="24"/>
          <w:szCs w:val="24"/>
        </w:rPr>
        <w:t xml:space="preserve"> cruiser appears. It </w:t>
      </w:r>
      <w:r w:rsidRPr="76EBA65A" w:rsidR="76EBA65A">
        <w:rPr>
          <w:rFonts w:cs="Calibri" w:cstheme="minorAscii"/>
          <w:sz w:val="24"/>
          <w:szCs w:val="24"/>
        </w:rPr>
        <w:t>doesn’t</w:t>
      </w:r>
      <w:r w:rsidRPr="76EBA65A" w:rsidR="76EBA65A">
        <w:rPr>
          <w:rFonts w:cs="Calibri" w:cstheme="minorAscii"/>
          <w:sz w:val="24"/>
          <w:szCs w:val="24"/>
        </w:rPr>
        <w:t xml:space="preserve"> approach all easy-like from 10,000 kilometers out. No periodic announcements over the station’s vids warning everyone that this is okay, and nobody should panic. The massive vessel jumps into normal space less than a </w:t>
      </w:r>
      <w:r w:rsidRPr="76EBA65A" w:rsidR="76EBA65A">
        <w:rPr>
          <w:rFonts w:cs="Calibri" w:cstheme="minorAscii"/>
          <w:sz w:val="24"/>
          <w:szCs w:val="24"/>
        </w:rPr>
        <w:t>spaceball</w:t>
      </w:r>
      <w:r w:rsidRPr="76EBA65A" w:rsidR="76EBA65A">
        <w:rPr>
          <w:rFonts w:cs="Calibri" w:cstheme="minorAscii"/>
          <w:sz w:val="24"/>
          <w:szCs w:val="24"/>
        </w:rPr>
        <w:t xml:space="preserve"> field away from </w:t>
      </w:r>
      <w:r w:rsidRPr="76EBA65A" w:rsidR="76EBA65A">
        <w:rPr>
          <w:rFonts w:cs="Calibri" w:cstheme="minorAscii"/>
          <w:sz w:val="24"/>
          <w:szCs w:val="24"/>
        </w:rPr>
        <w:t>Freehaven</w:t>
      </w:r>
      <w:r w:rsidRPr="76EBA65A" w:rsidR="76EBA65A">
        <w:rPr>
          <w:rFonts w:cs="Calibri" w:cstheme="minorAscii"/>
          <w:sz w:val="24"/>
          <w:szCs w:val="24"/>
        </w:rPr>
        <w:t xml:space="preserve">. You might think that a kilometer is </w:t>
      </w:r>
      <w:r w:rsidRPr="76EBA65A" w:rsidR="76EBA65A">
        <w:rPr>
          <w:rFonts w:cs="Calibri" w:cstheme="minorAscii"/>
          <w:sz w:val="24"/>
          <w:szCs w:val="24"/>
        </w:rPr>
        <w:t>really far</w:t>
      </w:r>
      <w:r w:rsidRPr="76EBA65A" w:rsidR="76EBA65A">
        <w:rPr>
          <w:rFonts w:cs="Calibri" w:cstheme="minorAscii"/>
          <w:sz w:val="24"/>
          <w:szCs w:val="24"/>
        </w:rPr>
        <w:t xml:space="preserve">, but the ship is twice that in diameter and ten times as long. One kilometer is too close. If </w:t>
      </w:r>
      <w:r w:rsidRPr="76EBA65A" w:rsidR="76EBA65A">
        <w:rPr>
          <w:rFonts w:cs="Calibri" w:cstheme="minorAscii"/>
          <w:sz w:val="24"/>
          <w:szCs w:val="24"/>
        </w:rPr>
        <w:t>you’re</w:t>
      </w:r>
      <w:r w:rsidRPr="76EBA65A" w:rsidR="76EBA65A">
        <w:rPr>
          <w:rFonts w:cs="Calibri" w:cstheme="minorAscii"/>
          <w:sz w:val="24"/>
          <w:szCs w:val="24"/>
        </w:rPr>
        <w:t xml:space="preserve"> sharing a star system with an </w:t>
      </w:r>
      <w:r w:rsidRPr="76EBA65A" w:rsidR="76EBA65A">
        <w:rPr>
          <w:rFonts w:cs="Calibri" w:cstheme="minorAscii"/>
          <w:sz w:val="24"/>
          <w:szCs w:val="24"/>
        </w:rPr>
        <w:t>Edochian</w:t>
      </w:r>
      <w:r w:rsidRPr="76EBA65A" w:rsidR="76EBA65A">
        <w:rPr>
          <w:rFonts w:cs="Calibri" w:cstheme="minorAscii"/>
          <w:sz w:val="24"/>
          <w:szCs w:val="24"/>
        </w:rPr>
        <w:t xml:space="preserve"> cruiser, </w:t>
      </w:r>
      <w:r w:rsidRPr="76EBA65A" w:rsidR="76EBA65A">
        <w:rPr>
          <w:rFonts w:cs="Calibri" w:cstheme="minorAscii"/>
          <w:sz w:val="24"/>
          <w:szCs w:val="24"/>
        </w:rPr>
        <w:t>you’re</w:t>
      </w:r>
      <w:r w:rsidRPr="76EBA65A" w:rsidR="76EBA65A">
        <w:rPr>
          <w:rFonts w:cs="Calibri" w:cstheme="minorAscii"/>
          <w:sz w:val="24"/>
          <w:szCs w:val="24"/>
        </w:rPr>
        <w:t xml:space="preserve"> too damn close. </w:t>
      </w:r>
      <w:ins w:author="Gary Smailes" w:date="2024-03-11T15:37:29.015Z" w:id="835510958">
        <w:r w:rsidRPr="76EBA65A" w:rsidR="76EBA65A">
          <w:rPr>
            <w:rFonts w:cs="Calibri" w:cstheme="minorAscii"/>
            <w:sz w:val="24"/>
            <w:szCs w:val="24"/>
          </w:rPr>
          <w:t xml:space="preserve"> </w:t>
        </w:r>
      </w:ins>
    </w:p>
    <w:p w:rsidR="00176DAF" w:rsidP="76EBA65A" w:rsidRDefault="007F0EEA" w14:paraId="5D7F963F" w14:textId="1196A4D7">
      <w:pPr>
        <w:spacing w:after="0"/>
        <w:ind w:firstLine="0"/>
        <w:rPr>
          <w:rFonts w:cs="Calibri" w:cstheme="minorAscii"/>
          <w:sz w:val="24"/>
          <w:szCs w:val="24"/>
        </w:rPr>
        <w:pPrChange w:author="Gary Smailes" w:date="2024-03-11T15:37:28.219Z">
          <w:pPr>
            <w:spacing w:after="0"/>
            <w:ind w:firstLine="360"/>
          </w:pPr>
        </w:pPrChange>
      </w:pPr>
      <w:r w:rsidRPr="76EBA65A" w:rsidR="76EBA65A">
        <w:rPr>
          <w:rFonts w:cs="Calibri" w:cstheme="minorAscii"/>
          <w:sz w:val="24"/>
          <w:szCs w:val="24"/>
        </w:rPr>
        <w:t>The ship is huge and gray and awful and shaped like a submarine sandwich.</w:t>
      </w:r>
      <w:r w:rsidRPr="76EBA65A" w:rsidR="76EBA65A">
        <w:rPr>
          <w:rFonts w:cs="Calibri" w:cstheme="minorAscii"/>
          <w:sz w:val="24"/>
          <w:szCs w:val="24"/>
        </w:rPr>
        <w:t xml:space="preserve"> </w:t>
      </w:r>
      <w:r w:rsidRPr="76EBA65A" w:rsidR="76EBA65A">
        <w:rPr>
          <w:rFonts w:cs="Calibri" w:cstheme="minorAscii"/>
          <w:sz w:val="24"/>
          <w:szCs w:val="24"/>
        </w:rPr>
        <w:t>I can see the vents along the bowline, the launch points for swarms of remotely piloted starfighters</w:t>
      </w:r>
      <w:r w:rsidRPr="76EBA65A" w:rsidR="76EBA65A">
        <w:rPr>
          <w:rFonts w:cs="Calibri" w:cstheme="minorAscii"/>
          <w:sz w:val="24"/>
          <w:szCs w:val="24"/>
        </w:rPr>
        <w:t>. H</w:t>
      </w:r>
      <w:r w:rsidRPr="76EBA65A" w:rsidR="76EBA65A">
        <w:rPr>
          <w:rFonts w:cs="Calibri" w:cstheme="minorAscii"/>
          <w:sz w:val="24"/>
          <w:szCs w:val="24"/>
        </w:rPr>
        <w:t xml:space="preserve">undreds of cannons and missile pods litter the sides at </w:t>
      </w:r>
      <w:r w:rsidRPr="76EBA65A" w:rsidR="76EBA65A">
        <w:rPr>
          <w:rFonts w:cs="Calibri" w:cstheme="minorAscii"/>
          <w:sz w:val="24"/>
          <w:szCs w:val="24"/>
        </w:rPr>
        <w:t>seemingly random</w:t>
      </w:r>
      <w:r w:rsidRPr="76EBA65A" w:rsidR="76EBA65A">
        <w:rPr>
          <w:rFonts w:cs="Calibri" w:cstheme="minorAscii"/>
          <w:sz w:val="24"/>
          <w:szCs w:val="24"/>
        </w:rPr>
        <w:t xml:space="preserve"> locations.</w:t>
      </w:r>
      <w:r w:rsidRPr="76EBA65A" w:rsidR="76EBA65A">
        <w:rPr>
          <w:rFonts w:cs="Calibri" w:cstheme="minorAscii"/>
          <w:sz w:val="24"/>
          <w:szCs w:val="24"/>
        </w:rPr>
        <w:t xml:space="preserve"> </w:t>
      </w:r>
      <w:r w:rsidRPr="76EBA65A" w:rsidR="76EBA65A">
        <w:rPr>
          <w:rFonts w:cs="Calibri" w:cstheme="minorAscii"/>
          <w:sz w:val="24"/>
          <w:szCs w:val="24"/>
        </w:rPr>
        <w:t>Most ominous is the huge cannon situated beneath the nose</w:t>
      </w:r>
      <w:r w:rsidRPr="76EBA65A" w:rsidR="76EBA65A">
        <w:rPr>
          <w:rFonts w:cs="Calibri" w:cstheme="minorAscii"/>
          <w:sz w:val="24"/>
          <w:szCs w:val="24"/>
        </w:rPr>
        <w:t>. This cannon</w:t>
      </w:r>
      <w:r w:rsidRPr="76EBA65A" w:rsidR="76EBA65A">
        <w:rPr>
          <w:rFonts w:cs="Calibri" w:cstheme="minorAscii"/>
          <w:sz w:val="24"/>
          <w:szCs w:val="24"/>
        </w:rPr>
        <w:t xml:space="preserve"> delivers energy bursts capable of cutting a Fleet cruiser in half.</w:t>
      </w:r>
      <w:r w:rsidRPr="76EBA65A" w:rsidR="76EBA65A">
        <w:rPr>
          <w:rFonts w:cs="Calibri" w:cstheme="minorAscii"/>
          <w:sz w:val="24"/>
          <w:szCs w:val="24"/>
        </w:rPr>
        <w:t xml:space="preserve"> </w:t>
      </w:r>
      <w:r w:rsidRPr="76EBA65A" w:rsidR="76EBA65A">
        <w:rPr>
          <w:rFonts w:cs="Calibri" w:cstheme="minorAscii"/>
          <w:sz w:val="24"/>
          <w:szCs w:val="24"/>
        </w:rPr>
        <w:t>It</w:t>
      </w:r>
      <w:r w:rsidRPr="76EBA65A" w:rsidR="76EBA65A">
        <w:rPr>
          <w:rFonts w:cs="Calibri" w:cstheme="minorAscii"/>
          <w:sz w:val="24"/>
          <w:szCs w:val="24"/>
        </w:rPr>
        <w:t xml:space="preserve"> happened a bunch of times at the fall of Earth.</w:t>
      </w:r>
      <w:r w:rsidRPr="76EBA65A" w:rsidR="76EBA65A">
        <w:rPr>
          <w:rFonts w:cs="Calibri" w:cstheme="minorAscii"/>
          <w:sz w:val="24"/>
          <w:szCs w:val="24"/>
        </w:rPr>
        <w:t xml:space="preserve"> </w:t>
      </w:r>
    </w:p>
    <w:p w:rsidR="00176DAF" w:rsidP="00176DAF" w:rsidRDefault="00BC0975" w14:paraId="4AA065C5" w14:textId="51A5135D">
      <w:pPr>
        <w:spacing w:after="0"/>
        <w:ind w:firstLine="360"/>
        <w:rPr>
          <w:rFonts w:cstheme="minorHAnsi"/>
          <w:sz w:val="24"/>
          <w:szCs w:val="24"/>
        </w:rPr>
      </w:pPr>
      <w:r>
        <w:rPr>
          <w:rFonts w:cstheme="minorHAnsi"/>
          <w:sz w:val="24"/>
          <w:szCs w:val="24"/>
        </w:rPr>
        <w:t>T</w:t>
      </w:r>
      <w:r w:rsidRPr="009E7F4C" w:rsidR="007F0EEA">
        <w:rPr>
          <w:rFonts w:cstheme="minorHAnsi"/>
          <w:sz w:val="24"/>
          <w:szCs w:val="24"/>
        </w:rPr>
        <w:t>hat cannon is pointing right at me.</w:t>
      </w:r>
      <w:r w:rsidR="0071681A">
        <w:rPr>
          <w:rFonts w:cstheme="minorHAnsi"/>
          <w:sz w:val="24"/>
          <w:szCs w:val="24"/>
        </w:rPr>
        <w:t xml:space="preserve"> </w:t>
      </w:r>
      <w:r w:rsidRPr="009E7F4C" w:rsidR="007F0EEA">
        <w:rPr>
          <w:rFonts w:cstheme="minorHAnsi"/>
          <w:sz w:val="24"/>
          <w:szCs w:val="24"/>
        </w:rPr>
        <w:t>Maybe it’s a trick of the light, but it seems like a bit of orange is glowing at the far end of the cannon’s darkness.</w:t>
      </w:r>
      <w:r w:rsidR="0071681A">
        <w:rPr>
          <w:rFonts w:cstheme="minorHAnsi"/>
          <w:sz w:val="24"/>
          <w:szCs w:val="24"/>
        </w:rPr>
        <w:t xml:space="preserve"> </w:t>
      </w:r>
      <w:r w:rsidRPr="009E7F4C" w:rsidR="007F0EEA">
        <w:rPr>
          <w:rFonts w:cstheme="minorHAnsi"/>
          <w:sz w:val="24"/>
          <w:szCs w:val="24"/>
        </w:rPr>
        <w:t>I’m looking right down into the sleeping maw of Hell.</w:t>
      </w:r>
      <w:r w:rsidR="0071681A">
        <w:rPr>
          <w:rFonts w:cstheme="minorHAnsi"/>
          <w:sz w:val="24"/>
          <w:szCs w:val="24"/>
        </w:rPr>
        <w:t xml:space="preserve"> </w:t>
      </w:r>
      <w:r w:rsidRPr="009E7F4C" w:rsidR="007F0EEA">
        <w:rPr>
          <w:rFonts w:cstheme="minorHAnsi"/>
          <w:sz w:val="24"/>
          <w:szCs w:val="24"/>
        </w:rPr>
        <w:t>If they fire it, I’ll be ash.</w:t>
      </w:r>
      <w:r w:rsidR="0071681A">
        <w:rPr>
          <w:rFonts w:cstheme="minorHAnsi"/>
          <w:sz w:val="24"/>
          <w:szCs w:val="24"/>
        </w:rPr>
        <w:t xml:space="preserve"> </w:t>
      </w:r>
      <w:r w:rsidRPr="009E7F4C" w:rsidR="007F0EEA">
        <w:rPr>
          <w:rFonts w:cstheme="minorHAnsi"/>
          <w:sz w:val="24"/>
          <w:szCs w:val="24"/>
        </w:rPr>
        <w:t>I won’t even get a chance to have a last thought.</w:t>
      </w:r>
    </w:p>
    <w:p w:rsidR="00BC0975" w:rsidP="00176DAF" w:rsidRDefault="007F0EEA" w14:paraId="133388FE" w14:textId="77777777">
      <w:pPr>
        <w:spacing w:after="0"/>
        <w:ind w:firstLine="360"/>
        <w:rPr>
          <w:rFonts w:cstheme="minorHAnsi"/>
          <w:sz w:val="24"/>
          <w:szCs w:val="24"/>
        </w:rPr>
      </w:pPr>
      <w:r w:rsidRPr="009E7F4C">
        <w:rPr>
          <w:rFonts w:cstheme="minorHAnsi"/>
          <w:sz w:val="24"/>
          <w:szCs w:val="24"/>
        </w:rPr>
        <w:t>People around me hold their breath for one moment too long.</w:t>
      </w:r>
      <w:r w:rsidR="0071681A">
        <w:rPr>
          <w:rFonts w:cstheme="minorHAnsi"/>
          <w:sz w:val="24"/>
          <w:szCs w:val="24"/>
        </w:rPr>
        <w:t xml:space="preserve"> </w:t>
      </w:r>
    </w:p>
    <w:p w:rsidR="00BC0975" w:rsidP="00176DAF" w:rsidRDefault="00635AD4" w14:paraId="1C19BA0C" w14:textId="77777777">
      <w:pPr>
        <w:spacing w:after="0"/>
        <w:ind w:firstLine="360"/>
        <w:rPr>
          <w:rFonts w:cstheme="minorHAnsi"/>
          <w:sz w:val="24"/>
          <w:szCs w:val="24"/>
        </w:rPr>
      </w:pPr>
      <w:r>
        <w:rPr>
          <w:rFonts w:cstheme="minorHAnsi"/>
          <w:sz w:val="24"/>
          <w:szCs w:val="24"/>
        </w:rPr>
        <w:t>S</w:t>
      </w:r>
      <w:r w:rsidRPr="009E7F4C" w:rsidR="007F0EEA">
        <w:rPr>
          <w:rFonts w:cstheme="minorHAnsi"/>
          <w:sz w:val="24"/>
          <w:szCs w:val="24"/>
        </w:rPr>
        <w:t>omeone screams</w:t>
      </w:r>
      <w:r w:rsidR="00044840">
        <w:rPr>
          <w:rFonts w:cstheme="minorHAnsi"/>
          <w:sz w:val="24"/>
          <w:szCs w:val="24"/>
        </w:rPr>
        <w:t xml:space="preserve">. </w:t>
      </w:r>
    </w:p>
    <w:p w:rsidR="00176DAF" w:rsidP="00176DAF" w:rsidRDefault="007F0EEA" w14:paraId="59E22857" w14:textId="3B1B29A7">
      <w:pPr>
        <w:spacing w:after="0"/>
        <w:ind w:firstLine="360"/>
        <w:rPr>
          <w:rFonts w:cstheme="minorHAnsi"/>
          <w:sz w:val="24"/>
          <w:szCs w:val="24"/>
        </w:rPr>
      </w:pPr>
      <w:r w:rsidRPr="009E7F4C">
        <w:rPr>
          <w:rFonts w:cstheme="minorHAnsi"/>
          <w:sz w:val="24"/>
          <w:szCs w:val="24"/>
        </w:rPr>
        <w:t>Pandemonium.</w:t>
      </w:r>
      <w:r w:rsidR="0071681A">
        <w:rPr>
          <w:rFonts w:cstheme="minorHAnsi"/>
          <w:sz w:val="24"/>
          <w:szCs w:val="24"/>
        </w:rPr>
        <w:t xml:space="preserve"> </w:t>
      </w:r>
      <w:r w:rsidRPr="009E7F4C">
        <w:rPr>
          <w:rFonts w:cstheme="minorHAnsi"/>
          <w:sz w:val="24"/>
          <w:szCs w:val="24"/>
        </w:rPr>
        <w:t>Everyone running, shoving, tripping and falling</w:t>
      </w:r>
      <w:r w:rsidR="009D72C6">
        <w:rPr>
          <w:rFonts w:cstheme="minorHAnsi"/>
          <w:sz w:val="24"/>
          <w:szCs w:val="24"/>
        </w:rPr>
        <w:t>. A</w:t>
      </w:r>
      <w:r w:rsidRPr="009E7F4C">
        <w:rPr>
          <w:rFonts w:cstheme="minorHAnsi"/>
          <w:sz w:val="24"/>
          <w:szCs w:val="24"/>
        </w:rPr>
        <w:t>ll trying to get anywhere other than right here.</w:t>
      </w:r>
      <w:r w:rsidR="0071681A">
        <w:rPr>
          <w:rFonts w:cstheme="minorHAnsi"/>
          <w:sz w:val="24"/>
          <w:szCs w:val="24"/>
        </w:rPr>
        <w:t xml:space="preserve"> </w:t>
      </w:r>
      <w:r w:rsidRPr="009E7F4C">
        <w:rPr>
          <w:rFonts w:cstheme="minorHAnsi"/>
          <w:sz w:val="24"/>
          <w:szCs w:val="24"/>
        </w:rPr>
        <w:t>I’m really good at stiff-arming a path with this fake limb</w:t>
      </w:r>
      <w:r w:rsidR="00AA129E">
        <w:rPr>
          <w:rFonts w:cstheme="minorHAnsi"/>
          <w:sz w:val="24"/>
          <w:szCs w:val="24"/>
        </w:rPr>
        <w:t>.</w:t>
      </w:r>
      <w:r w:rsidRPr="009E7F4C">
        <w:rPr>
          <w:rFonts w:cstheme="minorHAnsi"/>
          <w:sz w:val="24"/>
          <w:szCs w:val="24"/>
        </w:rPr>
        <w:t xml:space="preserve"> I fight my way to the side of the room, all the while managing to keep a grip on my fruit bag. </w:t>
      </w:r>
    </w:p>
    <w:p w:rsidR="00176DAF" w:rsidP="00176DAF" w:rsidRDefault="007F0EEA" w14:paraId="2E2E1C21" w14:textId="7752DAE5">
      <w:pPr>
        <w:spacing w:after="0"/>
        <w:ind w:firstLine="360"/>
        <w:rPr>
          <w:rFonts w:cstheme="minorHAnsi"/>
          <w:sz w:val="24"/>
          <w:szCs w:val="24"/>
        </w:rPr>
      </w:pPr>
      <w:r w:rsidRPr="009E7F4C">
        <w:rPr>
          <w:rFonts w:cstheme="minorHAnsi"/>
          <w:sz w:val="24"/>
          <w:szCs w:val="24"/>
        </w:rPr>
        <w:t>There’s a garbled hiss on the station’s general communications grid, and then we all see an Edochian on the public vids.</w:t>
      </w:r>
      <w:r w:rsidR="0071681A">
        <w:rPr>
          <w:rFonts w:cstheme="minorHAnsi"/>
          <w:sz w:val="24"/>
          <w:szCs w:val="24"/>
        </w:rPr>
        <w:t xml:space="preserve"> </w:t>
      </w:r>
      <w:r w:rsidRPr="009E7F4C">
        <w:rPr>
          <w:rFonts w:cstheme="minorHAnsi"/>
          <w:sz w:val="24"/>
          <w:szCs w:val="24"/>
        </w:rPr>
        <w:t>The fact that the alien is wearing one of those funny berets lets everyone know three things.</w:t>
      </w:r>
      <w:r w:rsidR="0071681A">
        <w:rPr>
          <w:rFonts w:cstheme="minorHAnsi"/>
          <w:sz w:val="24"/>
          <w:szCs w:val="24"/>
        </w:rPr>
        <w:t xml:space="preserve"> </w:t>
      </w:r>
      <w:r w:rsidRPr="009E7F4C">
        <w:rPr>
          <w:rFonts w:cstheme="minorHAnsi"/>
          <w:sz w:val="24"/>
          <w:szCs w:val="24"/>
        </w:rPr>
        <w:t>First, that this particular Edochian belongs to the First Consortium, their warrior caste.</w:t>
      </w:r>
      <w:r w:rsidR="0071681A">
        <w:rPr>
          <w:rFonts w:cstheme="minorHAnsi"/>
          <w:sz w:val="24"/>
          <w:szCs w:val="24"/>
        </w:rPr>
        <w:t xml:space="preserve"> </w:t>
      </w:r>
      <w:r w:rsidRPr="009E7F4C">
        <w:rPr>
          <w:rFonts w:cstheme="minorHAnsi"/>
          <w:sz w:val="24"/>
          <w:szCs w:val="24"/>
        </w:rPr>
        <w:t>Second, because of the first reason, this fellow has no sense of humor whatsoever.</w:t>
      </w:r>
      <w:r w:rsidR="0071681A">
        <w:rPr>
          <w:rFonts w:cstheme="minorHAnsi"/>
          <w:sz w:val="24"/>
          <w:szCs w:val="24"/>
        </w:rPr>
        <w:t xml:space="preserve"> </w:t>
      </w:r>
      <w:r w:rsidRPr="009E7F4C">
        <w:rPr>
          <w:rFonts w:cstheme="minorHAnsi"/>
          <w:sz w:val="24"/>
          <w:szCs w:val="24"/>
        </w:rPr>
        <w:t xml:space="preserve">And third, perhaps most important of all, is that it would love nothing better than </w:t>
      </w:r>
      <w:r w:rsidRPr="009E7F4C">
        <w:rPr>
          <w:rFonts w:cstheme="minorHAnsi"/>
          <w:sz w:val="24"/>
          <w:szCs w:val="24"/>
        </w:rPr>
        <w:lastRenderedPageBreak/>
        <w:t>erasing every human from the universe</w:t>
      </w:r>
      <w:r w:rsidR="00AA129E">
        <w:rPr>
          <w:rFonts w:cstheme="minorHAnsi"/>
          <w:sz w:val="24"/>
          <w:szCs w:val="24"/>
        </w:rPr>
        <w:t>. I</w:t>
      </w:r>
      <w:r w:rsidRPr="009E7F4C">
        <w:rPr>
          <w:rFonts w:cstheme="minorHAnsi"/>
          <w:sz w:val="24"/>
          <w:szCs w:val="24"/>
        </w:rPr>
        <w:t>t and the rest of its Consortium are the jolly lot who blew up Earth.</w:t>
      </w:r>
    </w:p>
    <w:p w:rsidR="00176DAF" w:rsidP="00176DAF" w:rsidRDefault="007F0EEA" w14:paraId="44048471" w14:textId="3B7F7BC3">
      <w:pPr>
        <w:spacing w:after="0"/>
        <w:ind w:firstLine="360"/>
        <w:rPr>
          <w:rFonts w:cstheme="minorHAnsi"/>
          <w:sz w:val="24"/>
          <w:szCs w:val="24"/>
        </w:rPr>
      </w:pPr>
      <w:r w:rsidRPr="009E7F4C">
        <w:rPr>
          <w:rFonts w:cstheme="minorHAnsi"/>
          <w:sz w:val="24"/>
          <w:szCs w:val="24"/>
        </w:rPr>
        <w:t>“In the spirit of our truce, we are here to provide security for the Chipper Clippers’ tryouts,” it says.</w:t>
      </w:r>
      <w:r w:rsidR="0071681A">
        <w:rPr>
          <w:rFonts w:cstheme="minorHAnsi"/>
          <w:sz w:val="24"/>
          <w:szCs w:val="24"/>
        </w:rPr>
        <w:t xml:space="preserve"> </w:t>
      </w:r>
      <w:r w:rsidRPr="009E7F4C">
        <w:rPr>
          <w:rFonts w:cstheme="minorHAnsi"/>
          <w:sz w:val="24"/>
          <w:szCs w:val="24"/>
        </w:rPr>
        <w:t>Its mouth moves forming words in its own language as the station AI translates.</w:t>
      </w:r>
      <w:r w:rsidR="0071681A">
        <w:rPr>
          <w:rFonts w:cstheme="minorHAnsi"/>
          <w:sz w:val="24"/>
          <w:szCs w:val="24"/>
        </w:rPr>
        <w:t xml:space="preserve"> </w:t>
      </w:r>
      <w:r w:rsidRPr="009E7F4C">
        <w:rPr>
          <w:rFonts w:cstheme="minorHAnsi"/>
          <w:sz w:val="24"/>
          <w:szCs w:val="24"/>
        </w:rPr>
        <w:t>“</w:t>
      </w:r>
      <w:r w:rsidR="00AA129E">
        <w:rPr>
          <w:rFonts w:cstheme="minorHAnsi"/>
          <w:sz w:val="24"/>
          <w:szCs w:val="24"/>
        </w:rPr>
        <w:t>We will vaporize a</w:t>
      </w:r>
      <w:r w:rsidRPr="009E7F4C">
        <w:rPr>
          <w:rFonts w:cstheme="minorHAnsi"/>
          <w:sz w:val="24"/>
          <w:szCs w:val="24"/>
        </w:rPr>
        <w:t>nyone trying to harm the practice field or those who occupy</w:t>
      </w:r>
      <w:r w:rsidR="00BC0975">
        <w:rPr>
          <w:rFonts w:cstheme="minorHAnsi"/>
          <w:sz w:val="24"/>
          <w:szCs w:val="24"/>
        </w:rPr>
        <w:t xml:space="preserve"> it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This is your only warning.”</w:t>
      </w:r>
    </w:p>
    <w:p w:rsidR="00176DAF" w:rsidP="00176DAF" w:rsidRDefault="007F0EEA" w14:paraId="172F4558" w14:textId="77777777">
      <w:pPr>
        <w:spacing w:after="0"/>
        <w:ind w:firstLine="360"/>
        <w:rPr>
          <w:rFonts w:cstheme="minorHAnsi"/>
          <w:sz w:val="24"/>
          <w:szCs w:val="24"/>
        </w:rPr>
      </w:pPr>
      <w:r w:rsidRPr="009E7F4C">
        <w:rPr>
          <w:rFonts w:cstheme="minorHAnsi"/>
          <w:sz w:val="24"/>
          <w:szCs w:val="24"/>
        </w:rPr>
        <w:t>The head and the voice disappear.</w:t>
      </w:r>
    </w:p>
    <w:p w:rsidR="00A64E6C" w:rsidP="00176DAF" w:rsidRDefault="007F0EEA" w14:paraId="28144537" w14:textId="77777777">
      <w:pPr>
        <w:spacing w:after="0"/>
        <w:ind w:firstLine="360"/>
        <w:rPr>
          <w:rFonts w:cstheme="minorHAnsi"/>
          <w:sz w:val="24"/>
          <w:szCs w:val="24"/>
        </w:rPr>
        <w:sectPr w:rsidR="00A64E6C"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Say whatever you want about Chippers.</w:t>
      </w:r>
      <w:r w:rsidR="0071681A">
        <w:rPr>
          <w:rFonts w:cstheme="minorHAnsi"/>
          <w:sz w:val="24"/>
          <w:szCs w:val="24"/>
        </w:rPr>
        <w:t xml:space="preserve"> </w:t>
      </w:r>
      <w:r w:rsidRPr="009E7F4C">
        <w:rPr>
          <w:rFonts w:cstheme="minorHAnsi"/>
          <w:sz w:val="24"/>
          <w:szCs w:val="24"/>
        </w:rPr>
        <w:t xml:space="preserve">The man has </w:t>
      </w:r>
      <w:r w:rsidRPr="00AA129E">
        <w:rPr>
          <w:rFonts w:cstheme="minorHAnsi"/>
          <w:i/>
          <w:iCs/>
          <w:sz w:val="24"/>
          <w:szCs w:val="24"/>
        </w:rPr>
        <w:t>connections</w:t>
      </w:r>
      <w:r w:rsidRPr="009E7F4C">
        <w:rPr>
          <w:rFonts w:cstheme="minorHAnsi"/>
          <w:sz w:val="24"/>
          <w:szCs w:val="24"/>
        </w:rPr>
        <w:t>.</w:t>
      </w:r>
    </w:p>
    <w:p w:rsidR="00176DAF" w:rsidP="004B35FC" w:rsidRDefault="00824BE0" w14:paraId="497B7EE9" w14:textId="09DEB734">
      <w:pPr>
        <w:spacing w:after="0"/>
        <w:rPr>
          <w:rFonts w:cstheme="minorHAnsi"/>
          <w:sz w:val="24"/>
          <w:szCs w:val="24"/>
        </w:rPr>
      </w:pPr>
      <w:r>
        <w:rPr>
          <w:rFonts w:cstheme="minorHAnsi"/>
          <w:sz w:val="24"/>
          <w:szCs w:val="24"/>
        </w:rPr>
        <w:lastRenderedPageBreak/>
        <w:t>7</w:t>
      </w:r>
      <w:r w:rsidR="00D4796C">
        <w:rPr>
          <w:rFonts w:cstheme="minorHAnsi"/>
          <w:sz w:val="24"/>
          <w:szCs w:val="24"/>
        </w:rPr>
        <w:t>: The Tryouts</w:t>
      </w:r>
    </w:p>
    <w:p w:rsidR="00176DAF" w:rsidP="00842F7E" w:rsidRDefault="00176DAF" w14:paraId="730C0307" w14:textId="0C287850">
      <w:pPr>
        <w:spacing w:after="0"/>
        <w:rPr>
          <w:rFonts w:cstheme="minorHAnsi"/>
          <w:sz w:val="24"/>
          <w:szCs w:val="24"/>
        </w:rPr>
      </w:pPr>
    </w:p>
    <w:p w:rsidR="00176DAF" w:rsidP="76EBA65A" w:rsidRDefault="007F0EEA" w14:paraId="70729904" w14:textId="3ABC8FDB">
      <w:pPr>
        <w:spacing w:after="0"/>
        <w:rPr>
          <w:rFonts w:cs="Calibri" w:cstheme="minorAscii"/>
          <w:sz w:val="24"/>
          <w:szCs w:val="24"/>
        </w:rPr>
      </w:pPr>
      <w:r w:rsidRPr="76EBA65A" w:rsidR="76EBA65A">
        <w:rPr>
          <w:rFonts w:cs="Calibri" w:cstheme="minorAscii"/>
          <w:sz w:val="24"/>
          <w:szCs w:val="24"/>
        </w:rPr>
        <w:t xml:space="preserve">Anybody who tells you that </w:t>
      </w:r>
      <w:r w:rsidRPr="76EBA65A" w:rsidR="76EBA65A">
        <w:rPr>
          <w:rFonts w:cs="Calibri" w:cstheme="minorAscii"/>
          <w:sz w:val="24"/>
          <w:szCs w:val="24"/>
        </w:rPr>
        <w:t>spaceball</w:t>
      </w:r>
      <w:r w:rsidRPr="76EBA65A" w:rsidR="76EBA65A">
        <w:rPr>
          <w:rFonts w:cs="Calibri" w:cstheme="minorAscii"/>
          <w:sz w:val="24"/>
          <w:szCs w:val="24"/>
        </w:rPr>
        <w:t xml:space="preserve"> tryouts are little more than circus events, that people watch them because </w:t>
      </w:r>
      <w:r w:rsidRPr="76EBA65A" w:rsidR="76EBA65A">
        <w:rPr>
          <w:rFonts w:cs="Calibri" w:cstheme="minorAscii"/>
          <w:sz w:val="24"/>
          <w:szCs w:val="24"/>
        </w:rPr>
        <w:t>it’s</w:t>
      </w:r>
      <w:r w:rsidRPr="76EBA65A" w:rsidR="76EBA65A">
        <w:rPr>
          <w:rFonts w:cs="Calibri" w:cstheme="minorAscii"/>
          <w:sz w:val="24"/>
          <w:szCs w:val="24"/>
        </w:rPr>
        <w:t xml:space="preserve"> the next best thing to televised murder sprees – well, they </w:t>
      </w:r>
      <w:r w:rsidRPr="76EBA65A" w:rsidR="76EBA65A">
        <w:rPr>
          <w:rFonts w:cs="Calibri" w:cstheme="minorAscii"/>
          <w:sz w:val="24"/>
          <w:szCs w:val="24"/>
        </w:rPr>
        <w:t>aren’t</w:t>
      </w:r>
      <w:r w:rsidRPr="76EBA65A" w:rsidR="76EBA65A">
        <w:rPr>
          <w:rFonts w:cs="Calibri" w:cstheme="minorAscii"/>
          <w:sz w:val="24"/>
          <w:szCs w:val="24"/>
        </w:rPr>
        <w:t xml:space="preserve"> far off the mark. Chippers </w:t>
      </w:r>
      <w:r w:rsidRPr="76EBA65A" w:rsidR="76EBA65A">
        <w:rPr>
          <w:rFonts w:cs="Calibri" w:cstheme="minorAscii"/>
          <w:sz w:val="24"/>
          <w:szCs w:val="24"/>
        </w:rPr>
        <w:t>would’ve</w:t>
      </w:r>
      <w:r w:rsidRPr="76EBA65A" w:rsidR="76EBA65A">
        <w:rPr>
          <w:rFonts w:cs="Calibri" w:cstheme="minorAscii"/>
          <w:sz w:val="24"/>
          <w:szCs w:val="24"/>
        </w:rPr>
        <w:t xml:space="preserve"> wanted us on the vid regardless of the venue. Doing this in </w:t>
      </w:r>
      <w:r w:rsidRPr="76EBA65A" w:rsidR="76EBA65A">
        <w:rPr>
          <w:rFonts w:cs="Calibri" w:cstheme="minorAscii"/>
          <w:sz w:val="24"/>
          <w:szCs w:val="24"/>
        </w:rPr>
        <w:t>Freehaven</w:t>
      </w:r>
      <w:r w:rsidRPr="76EBA65A" w:rsidR="76EBA65A">
        <w:rPr>
          <w:rFonts w:cs="Calibri" w:cstheme="minorAscii"/>
          <w:sz w:val="24"/>
          <w:szCs w:val="24"/>
        </w:rPr>
        <w:t xml:space="preserve"> with the pirate clans as the prospective players, makes for quite the spectacle. I got an actual thank-you card from the Inter-Galactic Shipping Conglomerate for contributing to the two safest days in transit history. The </w:t>
      </w:r>
      <w:r w:rsidRPr="76EBA65A" w:rsidR="76EBA65A">
        <w:rPr>
          <w:rFonts w:cs="Calibri" w:cstheme="minorAscii"/>
          <w:sz w:val="24"/>
          <w:szCs w:val="24"/>
        </w:rPr>
        <w:t>vidtime</w:t>
      </w:r>
      <w:r w:rsidRPr="76EBA65A" w:rsidR="76EBA65A">
        <w:rPr>
          <w:rFonts w:cs="Calibri" w:cstheme="minorAscii"/>
          <w:sz w:val="24"/>
          <w:szCs w:val="24"/>
        </w:rPr>
        <w:t xml:space="preserve"> we got during tryouts all but guaranteed that for thirty-six hours we were the center of the goddamn </w:t>
      </w:r>
      <w:ins w:author="Gary Smailes" w:date="2024-03-11T16:14:47.402Z" w:id="1613216945">
        <w:r w:rsidRPr="76EBA65A" w:rsidR="76EBA65A">
          <w:rPr>
            <w:rFonts w:cs="Calibri" w:cstheme="minorAscii"/>
            <w:sz w:val="24"/>
            <w:szCs w:val="24"/>
          </w:rPr>
          <w:t>U</w:t>
        </w:r>
      </w:ins>
      <w:del w:author="Gary Smailes" w:date="2024-03-11T16:14:46.799Z" w:id="1055580875">
        <w:r w:rsidRPr="76EBA65A" w:rsidDel="76EBA65A">
          <w:rPr>
            <w:rFonts w:cs="Calibri" w:cstheme="minorAscii"/>
            <w:sz w:val="24"/>
            <w:szCs w:val="24"/>
          </w:rPr>
          <w:delText>u</w:delText>
        </w:r>
      </w:del>
      <w:r w:rsidRPr="76EBA65A" w:rsidR="76EBA65A">
        <w:rPr>
          <w:rFonts w:cs="Calibri" w:cstheme="minorAscii"/>
          <w:sz w:val="24"/>
          <w:szCs w:val="24"/>
        </w:rPr>
        <w:t xml:space="preserve">niverse. I </w:t>
      </w:r>
      <w:r w:rsidRPr="76EBA65A" w:rsidR="76EBA65A">
        <w:rPr>
          <w:rFonts w:cs="Calibri" w:cstheme="minorAscii"/>
          <w:sz w:val="24"/>
          <w:szCs w:val="24"/>
        </w:rPr>
        <w:t>didn’t</w:t>
      </w:r>
      <w:r w:rsidRPr="76EBA65A" w:rsidR="76EBA65A">
        <w:rPr>
          <w:rFonts w:cs="Calibri" w:cstheme="minorAscii"/>
          <w:sz w:val="24"/>
          <w:szCs w:val="24"/>
        </w:rPr>
        <w:t xml:space="preserve"> get any sleep over the duration. My memory of the experience is hazy. </w:t>
      </w:r>
      <w:r w:rsidRPr="76EBA65A" w:rsidR="76EBA65A">
        <w:rPr>
          <w:rFonts w:cs="Calibri" w:cstheme="minorAscii"/>
          <w:sz w:val="24"/>
          <w:szCs w:val="24"/>
        </w:rPr>
        <w:t>It’s</w:t>
      </w:r>
      <w:r w:rsidRPr="76EBA65A" w:rsidR="76EBA65A">
        <w:rPr>
          <w:rFonts w:cs="Calibri" w:cstheme="minorAscii"/>
          <w:sz w:val="24"/>
          <w:szCs w:val="24"/>
        </w:rPr>
        <w:t xml:space="preserve"> as if someone hung a veil over my face and only lifted it to show me the most fucked-up images.</w:t>
      </w:r>
    </w:p>
    <w:p w:rsidRPr="009E7F4C" w:rsidR="007F0EEA" w:rsidP="76EBA65A" w:rsidRDefault="007F0EEA" w14:paraId="2DA09996" w14:textId="2EDD076C">
      <w:pPr>
        <w:spacing w:after="0"/>
        <w:ind w:firstLine="360"/>
        <w:rPr>
          <w:del w:author="Gary Smailes" w:date="2024-03-11T16:14:05.643Z" w:id="375910486"/>
          <w:rFonts w:cs="Calibri" w:cstheme="minorAscii"/>
          <w:sz w:val="24"/>
          <w:szCs w:val="24"/>
        </w:rPr>
      </w:pPr>
    </w:p>
    <w:p w:rsidR="00176DAF" w:rsidP="76EBA65A" w:rsidRDefault="00824BE0" w14:paraId="7E712392" w14:textId="662AB036">
      <w:pPr>
        <w:spacing w:after="0"/>
        <w:jc w:val="center"/>
        <w:rPr>
          <w:rFonts w:cs="Calibri" w:cstheme="minorAscii"/>
          <w:sz w:val="24"/>
          <w:szCs w:val="24"/>
        </w:rPr>
      </w:pPr>
      <w:del w:author="Gary Smailes" w:date="2024-03-11T16:14:05.084Z" w:id="1112169388">
        <w:r w:rsidRPr="76EBA65A" w:rsidDel="76EBA65A">
          <w:rPr>
            <w:rFonts w:cs="Calibri" w:cstheme="minorAscii"/>
            <w:sz w:val="24"/>
            <w:szCs w:val="24"/>
          </w:rPr>
          <w:delText>***</w:delText>
        </w:r>
      </w:del>
    </w:p>
    <w:p w:rsidR="00176DAF" w:rsidP="76EBA65A" w:rsidRDefault="00176DAF" w14:paraId="10CD3D83" w14:textId="77777777">
      <w:pPr>
        <w:spacing w:after="0"/>
        <w:ind w:firstLine="360"/>
        <w:rPr>
          <w:del w:author="Gary Smailes" w:date="2024-03-11T16:14:04.884Z" w:id="1546607179"/>
          <w:rFonts w:cs="Calibri" w:cstheme="minorAscii"/>
          <w:sz w:val="24"/>
          <w:szCs w:val="24"/>
        </w:rPr>
      </w:pPr>
    </w:p>
    <w:p w:rsidR="00176DAF" w:rsidP="76EBA65A" w:rsidRDefault="007F0EEA" w14:paraId="7E1E3263" w14:textId="05AC990D">
      <w:pPr>
        <w:spacing w:after="0"/>
        <w:ind w:firstLine="360"/>
        <w:rPr>
          <w:rFonts w:cs="Calibri" w:cstheme="minorAscii"/>
          <w:sz w:val="24"/>
          <w:szCs w:val="24"/>
        </w:rPr>
        <w:pPrChange w:author="Gary Smailes" w:date="2024-03-11T16:14:08.692Z">
          <w:pPr>
            <w:spacing w:after="0"/>
          </w:pPr>
        </w:pPrChange>
      </w:pPr>
      <w:r w:rsidRPr="76EBA65A" w:rsidR="76EBA65A">
        <w:rPr>
          <w:rFonts w:cs="Calibri" w:cstheme="minorAscii"/>
          <w:sz w:val="24"/>
          <w:szCs w:val="24"/>
        </w:rPr>
        <w:t>This is how a tryout normally works: players spend half their time in simulators, and the other half playing scrimmages in an enclosed zero-g arena in full suits.</w:t>
      </w:r>
      <w:r w:rsidRPr="76EBA65A" w:rsidR="76EBA65A">
        <w:rPr>
          <w:rFonts w:cs="Calibri" w:cstheme="minorAscii"/>
          <w:sz w:val="24"/>
          <w:szCs w:val="24"/>
        </w:rPr>
        <w:t xml:space="preserve"> </w:t>
      </w:r>
      <w:r w:rsidRPr="76EBA65A" w:rsidR="76EBA65A">
        <w:rPr>
          <w:rFonts w:cs="Calibri" w:cstheme="minorAscii"/>
          <w:sz w:val="24"/>
          <w:szCs w:val="24"/>
        </w:rPr>
        <w:t xml:space="preserve">The simulators make sure they can </w:t>
      </w:r>
      <w:r w:rsidRPr="76EBA65A" w:rsidR="76EBA65A">
        <w:rPr>
          <w:rFonts w:cs="Calibri" w:cstheme="minorAscii"/>
          <w:sz w:val="24"/>
          <w:szCs w:val="24"/>
        </w:rPr>
        <w:t>actually fly</w:t>
      </w:r>
      <w:r w:rsidRPr="76EBA65A" w:rsidR="76EBA65A">
        <w:rPr>
          <w:rFonts w:cs="Calibri" w:cstheme="minorAscii"/>
          <w:sz w:val="24"/>
          <w:szCs w:val="24"/>
        </w:rPr>
        <w:t xml:space="preserve"> a suit and stay focused under pressure.</w:t>
      </w:r>
      <w:r w:rsidRPr="76EBA65A" w:rsidR="76EBA65A">
        <w:rPr>
          <w:rFonts w:cs="Calibri" w:cstheme="minorAscii"/>
          <w:sz w:val="24"/>
          <w:szCs w:val="24"/>
        </w:rPr>
        <w:t xml:space="preserve"> </w:t>
      </w:r>
      <w:r w:rsidRPr="76EBA65A" w:rsidR="76EBA65A">
        <w:rPr>
          <w:rFonts w:cs="Calibri" w:cstheme="minorAscii"/>
          <w:sz w:val="24"/>
          <w:szCs w:val="24"/>
        </w:rPr>
        <w:t>T</w:t>
      </w:r>
      <w:r w:rsidRPr="76EBA65A" w:rsidR="76EBA65A">
        <w:rPr>
          <w:rFonts w:cs="Calibri" w:cstheme="minorAscii"/>
          <w:sz w:val="24"/>
          <w:szCs w:val="24"/>
        </w:rPr>
        <w:t xml:space="preserve">hen the player gets to the scrimmages, where </w:t>
      </w:r>
      <w:r w:rsidRPr="76EBA65A" w:rsidR="76EBA65A">
        <w:rPr>
          <w:rFonts w:cs="Calibri" w:cstheme="minorAscii"/>
          <w:sz w:val="24"/>
          <w:szCs w:val="24"/>
        </w:rPr>
        <w:t>they’re</w:t>
      </w:r>
      <w:r w:rsidRPr="76EBA65A" w:rsidR="76EBA65A">
        <w:rPr>
          <w:rFonts w:cs="Calibri" w:cstheme="minorAscii"/>
          <w:sz w:val="24"/>
          <w:szCs w:val="24"/>
        </w:rPr>
        <w:t xml:space="preserve"> tested on how well they play with others.</w:t>
      </w:r>
      <w:r w:rsidRPr="76EBA65A" w:rsidR="76EBA65A">
        <w:rPr>
          <w:rFonts w:cs="Calibri" w:cstheme="minorAscii"/>
          <w:sz w:val="24"/>
          <w:szCs w:val="24"/>
        </w:rPr>
        <w:t xml:space="preserve"> </w:t>
      </w:r>
      <w:r w:rsidRPr="76EBA65A" w:rsidR="76EBA65A">
        <w:rPr>
          <w:rFonts w:cs="Calibri" w:cstheme="minorAscii"/>
          <w:sz w:val="24"/>
          <w:szCs w:val="24"/>
        </w:rPr>
        <w:t xml:space="preserve">Like I said, </w:t>
      </w:r>
      <w:r w:rsidRPr="76EBA65A" w:rsidR="76EBA65A">
        <w:rPr>
          <w:rFonts w:cs="Calibri" w:cstheme="minorAscii"/>
          <w:sz w:val="24"/>
          <w:szCs w:val="24"/>
        </w:rPr>
        <w:t>that’s</w:t>
      </w:r>
      <w:r w:rsidRPr="76EBA65A" w:rsidR="76EBA65A">
        <w:rPr>
          <w:rFonts w:cs="Calibri" w:cstheme="minorAscii"/>
          <w:sz w:val="24"/>
          <w:szCs w:val="24"/>
        </w:rPr>
        <w:t xml:space="preserve"> how it normally is.</w:t>
      </w:r>
      <w:r w:rsidRPr="76EBA65A" w:rsidR="76EBA65A">
        <w:rPr>
          <w:rFonts w:cs="Calibri" w:cstheme="minorAscii"/>
          <w:sz w:val="24"/>
          <w:szCs w:val="24"/>
        </w:rPr>
        <w:t xml:space="preserve"> </w:t>
      </w:r>
      <w:r w:rsidRPr="76EBA65A" w:rsidR="76EBA65A">
        <w:rPr>
          <w:rFonts w:cs="Calibri" w:cstheme="minorAscii"/>
          <w:sz w:val="24"/>
          <w:szCs w:val="24"/>
        </w:rPr>
        <w:t>The schedule gets shredded when potential players try to kill each other right from the beginning.</w:t>
      </w:r>
      <w:r w:rsidRPr="76EBA65A" w:rsidR="76EBA65A">
        <w:rPr>
          <w:rFonts w:cs="Calibri" w:cstheme="minorAscii"/>
          <w:sz w:val="24"/>
          <w:szCs w:val="24"/>
        </w:rPr>
        <w:t xml:space="preserve"> </w:t>
      </w:r>
      <w:r w:rsidRPr="76EBA65A" w:rsidR="76EBA65A">
        <w:rPr>
          <w:rFonts w:cs="Calibri" w:cstheme="minorAscii"/>
          <w:sz w:val="24"/>
          <w:szCs w:val="24"/>
        </w:rPr>
        <w:t>Jager must have passed the word that my team was the one to play for, at least if you were a pirate</w:t>
      </w:r>
      <w:r w:rsidRPr="76EBA65A" w:rsidR="76EBA65A">
        <w:rPr>
          <w:rFonts w:cs="Calibri" w:cstheme="minorAscii"/>
          <w:sz w:val="24"/>
          <w:szCs w:val="24"/>
        </w:rPr>
        <w:t>. T</w:t>
      </w:r>
      <w:r w:rsidRPr="76EBA65A" w:rsidR="76EBA65A">
        <w:rPr>
          <w:rFonts w:cs="Calibri" w:cstheme="minorAscii"/>
          <w:sz w:val="24"/>
          <w:szCs w:val="24"/>
        </w:rPr>
        <w:t xml:space="preserve">hey came out of the fucking woodwork like I was shitting </w:t>
      </w:r>
      <w:r w:rsidRPr="76EBA65A" w:rsidR="76EBA65A">
        <w:rPr>
          <w:rFonts w:cs="Calibri" w:cstheme="minorAscii"/>
          <w:sz w:val="24"/>
          <w:szCs w:val="24"/>
        </w:rPr>
        <w:t>stardust</w:t>
      </w:r>
      <w:r w:rsidRPr="76EBA65A" w:rsidR="76EBA65A">
        <w:rPr>
          <w:rFonts w:cs="Calibri" w:cstheme="minorAscii"/>
          <w:sz w:val="24"/>
          <w:szCs w:val="24"/>
        </w:rPr>
        <w:t xml:space="preserve"> and they all wanted a taste.</w:t>
      </w:r>
      <w:r w:rsidRPr="76EBA65A" w:rsidR="76EBA65A">
        <w:rPr>
          <w:rFonts w:cs="Calibri" w:cstheme="minorAscii"/>
          <w:sz w:val="24"/>
          <w:szCs w:val="24"/>
        </w:rPr>
        <w:t xml:space="preserve"> </w:t>
      </w:r>
    </w:p>
    <w:p w:rsidR="00176DAF" w:rsidP="00176DAF" w:rsidRDefault="007F0EEA" w14:paraId="319F454F" w14:textId="7E50821E">
      <w:pPr>
        <w:spacing w:after="0"/>
        <w:ind w:firstLine="360"/>
        <w:rPr>
          <w:rFonts w:cstheme="minorHAnsi"/>
          <w:sz w:val="24"/>
          <w:szCs w:val="24"/>
        </w:rPr>
      </w:pPr>
      <w:r w:rsidRPr="009E7F4C">
        <w:rPr>
          <w:rFonts w:cstheme="minorHAnsi"/>
          <w:sz w:val="24"/>
          <w:szCs w:val="24"/>
        </w:rPr>
        <w:t>I hear the horror show before I even get there.</w:t>
      </w:r>
      <w:r w:rsidR="0071681A">
        <w:rPr>
          <w:rFonts w:cstheme="minorHAnsi"/>
          <w:sz w:val="24"/>
          <w:szCs w:val="24"/>
        </w:rPr>
        <w:t xml:space="preserve"> </w:t>
      </w:r>
      <w:r w:rsidRPr="009E7F4C">
        <w:rPr>
          <w:rFonts w:cstheme="minorHAnsi"/>
          <w:sz w:val="24"/>
          <w:szCs w:val="24"/>
        </w:rPr>
        <w:t>I hear them through the damn walls.</w:t>
      </w:r>
      <w:r w:rsidR="0071681A">
        <w:rPr>
          <w:rFonts w:cstheme="minorHAnsi"/>
          <w:sz w:val="24"/>
          <w:szCs w:val="24"/>
        </w:rPr>
        <w:t xml:space="preserve"> </w:t>
      </w:r>
      <w:r w:rsidRPr="009E7F4C">
        <w:rPr>
          <w:rFonts w:cstheme="minorHAnsi"/>
          <w:sz w:val="24"/>
          <w:szCs w:val="24"/>
        </w:rPr>
        <w:t>Screaming.</w:t>
      </w:r>
      <w:r w:rsidR="0071681A">
        <w:rPr>
          <w:rFonts w:cstheme="minorHAnsi"/>
          <w:sz w:val="24"/>
          <w:szCs w:val="24"/>
        </w:rPr>
        <w:t xml:space="preserve"> </w:t>
      </w:r>
      <w:r w:rsidRPr="009E7F4C">
        <w:rPr>
          <w:rFonts w:cstheme="minorHAnsi"/>
          <w:sz w:val="24"/>
          <w:szCs w:val="24"/>
        </w:rPr>
        <w:t>Yelling.</w:t>
      </w:r>
      <w:r w:rsidR="0071681A">
        <w:rPr>
          <w:rFonts w:cstheme="minorHAnsi"/>
          <w:sz w:val="24"/>
          <w:szCs w:val="24"/>
        </w:rPr>
        <w:t xml:space="preserve"> </w:t>
      </w:r>
      <w:r w:rsidRPr="009E7F4C">
        <w:rPr>
          <w:rFonts w:cstheme="minorHAnsi"/>
          <w:sz w:val="24"/>
          <w:szCs w:val="24"/>
        </w:rPr>
        <w:t>Sharp bangs and clanks against metal flooring that I hope is some sort of cultural musical expression.</w:t>
      </w:r>
      <w:r w:rsidR="0071681A">
        <w:rPr>
          <w:rFonts w:cstheme="minorHAnsi"/>
          <w:sz w:val="24"/>
          <w:szCs w:val="24"/>
        </w:rPr>
        <w:t xml:space="preserve"> </w:t>
      </w:r>
      <w:r w:rsidRPr="009E7F4C">
        <w:rPr>
          <w:rFonts w:cstheme="minorHAnsi"/>
          <w:sz w:val="24"/>
          <w:szCs w:val="24"/>
        </w:rPr>
        <w:t>I know the mobile field comes with its own security contingent, androids of the same model as Mall Security.</w:t>
      </w:r>
      <w:r w:rsidR="0071681A">
        <w:rPr>
          <w:rFonts w:cstheme="minorHAnsi"/>
          <w:sz w:val="24"/>
          <w:szCs w:val="24"/>
        </w:rPr>
        <w:t xml:space="preserve"> </w:t>
      </w:r>
      <w:r w:rsidRPr="009E7F4C">
        <w:rPr>
          <w:rFonts w:cstheme="minorHAnsi"/>
          <w:sz w:val="24"/>
          <w:szCs w:val="24"/>
        </w:rPr>
        <w:t>I’ve seen them around.</w:t>
      </w:r>
      <w:r w:rsidR="0071681A">
        <w:rPr>
          <w:rFonts w:cstheme="minorHAnsi"/>
          <w:sz w:val="24"/>
          <w:szCs w:val="24"/>
        </w:rPr>
        <w:t xml:space="preserve"> </w:t>
      </w:r>
      <w:r w:rsidRPr="009E7F4C">
        <w:rPr>
          <w:rFonts w:cstheme="minorHAnsi"/>
          <w:sz w:val="24"/>
          <w:szCs w:val="24"/>
        </w:rPr>
        <w:t>But I don’t think anyone programmed them for a room full of criminals whom they cannot arrest.</w:t>
      </w:r>
    </w:p>
    <w:p w:rsidR="00176DAF" w:rsidP="00176DAF" w:rsidRDefault="007F0EEA" w14:paraId="1FD96F1D" w14:textId="77777777">
      <w:pPr>
        <w:spacing w:after="0"/>
        <w:ind w:firstLine="360"/>
        <w:rPr>
          <w:rFonts w:cstheme="minorHAnsi"/>
          <w:sz w:val="24"/>
          <w:szCs w:val="24"/>
        </w:rPr>
      </w:pPr>
      <w:r w:rsidRPr="009E7F4C">
        <w:rPr>
          <w:rFonts w:cstheme="minorHAnsi"/>
          <w:sz w:val="24"/>
          <w:szCs w:val="24"/>
        </w:rPr>
        <w:t>I get to the lobby door and stop.</w:t>
      </w:r>
      <w:r w:rsidR="0071681A">
        <w:rPr>
          <w:rFonts w:cstheme="minorHAnsi"/>
          <w:sz w:val="24"/>
          <w:szCs w:val="24"/>
        </w:rPr>
        <w:t xml:space="preserve"> </w:t>
      </w:r>
      <w:r w:rsidRPr="009E7F4C">
        <w:rPr>
          <w:rFonts w:cstheme="minorHAnsi"/>
          <w:sz w:val="24"/>
          <w:szCs w:val="24"/>
        </w:rPr>
        <w:t>The floor is several steps down from the door, which means that I have a great view of absolute chaos.</w:t>
      </w:r>
    </w:p>
    <w:p w:rsidR="00176DAF" w:rsidP="76EBA65A" w:rsidRDefault="007F0EEA" w14:paraId="5626F46B" w14:textId="77777777">
      <w:pPr>
        <w:spacing w:after="0"/>
        <w:ind w:firstLine="360"/>
        <w:rPr>
          <w:rFonts w:cs="Calibri" w:cstheme="minorAscii"/>
          <w:sz w:val="24"/>
          <w:szCs w:val="24"/>
        </w:rPr>
      </w:pPr>
      <w:commentRangeStart w:id="443642953"/>
      <w:r w:rsidRPr="76EBA65A" w:rsidR="76EBA65A">
        <w:rPr>
          <w:rFonts w:cs="Calibri" w:cstheme="minorAscii"/>
          <w:sz w:val="24"/>
          <w:szCs w:val="24"/>
        </w:rPr>
        <w:t>It’s</w:t>
      </w:r>
      <w:r w:rsidRPr="76EBA65A" w:rsidR="76EBA65A">
        <w:rPr>
          <w:rFonts w:cs="Calibri" w:cstheme="minorAscii"/>
          <w:sz w:val="24"/>
          <w:szCs w:val="24"/>
        </w:rPr>
        <w:t xml:space="preserve"> a mosh pit timed to the percussion of fists. </w:t>
      </w:r>
      <w:commentRangeEnd w:id="443642953"/>
      <w:r>
        <w:rPr>
          <w:rStyle w:val="CommentReference"/>
        </w:rPr>
        <w:commentReference w:id="443642953"/>
      </w:r>
    </w:p>
    <w:p w:rsidR="00176DAF" w:rsidP="00176DAF" w:rsidRDefault="007F0EEA" w14:paraId="32E5AF07" w14:textId="26165318">
      <w:pPr>
        <w:spacing w:after="0"/>
        <w:ind w:firstLine="360"/>
        <w:rPr>
          <w:rFonts w:cstheme="minorHAnsi"/>
          <w:sz w:val="24"/>
          <w:szCs w:val="24"/>
        </w:rPr>
      </w:pPr>
      <w:r w:rsidRPr="009E7F4C">
        <w:rPr>
          <w:rFonts w:cstheme="minorHAnsi"/>
          <w:sz w:val="24"/>
          <w:szCs w:val="24"/>
        </w:rPr>
        <w:t>I count seven - no, wait - eight brawls.</w:t>
      </w:r>
      <w:r w:rsidR="0071681A">
        <w:rPr>
          <w:rFonts w:cstheme="minorHAnsi"/>
          <w:sz w:val="24"/>
          <w:szCs w:val="24"/>
        </w:rPr>
        <w:t xml:space="preserve"> </w:t>
      </w:r>
      <w:r w:rsidRPr="009E7F4C">
        <w:rPr>
          <w:rFonts w:cstheme="minorHAnsi"/>
          <w:sz w:val="24"/>
          <w:szCs w:val="24"/>
        </w:rPr>
        <w:t>My enhanced vision lets me zoom right in and see each blow land on each face, the skin buckle and split and ooze and splatter blood.</w:t>
      </w:r>
      <w:r w:rsidR="0071681A">
        <w:rPr>
          <w:rFonts w:cstheme="minorHAnsi"/>
          <w:sz w:val="24"/>
          <w:szCs w:val="24"/>
        </w:rPr>
        <w:t xml:space="preserve"> </w:t>
      </w:r>
      <w:r w:rsidRPr="009E7F4C">
        <w:rPr>
          <w:rFonts w:cstheme="minorHAnsi"/>
          <w:sz w:val="24"/>
          <w:szCs w:val="24"/>
        </w:rPr>
        <w:t>Okay, too close.</w:t>
      </w:r>
      <w:r w:rsidR="0071681A">
        <w:rPr>
          <w:rFonts w:cstheme="minorHAnsi"/>
          <w:sz w:val="24"/>
          <w:szCs w:val="24"/>
        </w:rPr>
        <w:t xml:space="preserve"> </w:t>
      </w:r>
      <w:r w:rsidRPr="009E7F4C">
        <w:rPr>
          <w:rFonts w:cstheme="minorHAnsi"/>
          <w:sz w:val="24"/>
          <w:szCs w:val="24"/>
        </w:rPr>
        <w:t xml:space="preserve">Back out a bit, swing left, hey that guy’s getting </w:t>
      </w:r>
      <w:r w:rsidR="00144247">
        <w:rPr>
          <w:rFonts w:cstheme="minorHAnsi"/>
          <w:sz w:val="24"/>
          <w:szCs w:val="24"/>
        </w:rPr>
        <w:t>gangbanged</w:t>
      </w:r>
      <w:r w:rsidRPr="009E7F4C">
        <w:rPr>
          <w:rFonts w:cstheme="minorHAnsi"/>
          <w:sz w:val="24"/>
          <w:szCs w:val="24"/>
        </w:rPr>
        <w:t xml:space="preserve"> by a bunch of women armed with </w:t>
      </w:r>
      <w:proofErr w:type="spellStart"/>
      <w:r w:rsidRPr="009E7F4C">
        <w:rPr>
          <w:rFonts w:cstheme="minorHAnsi"/>
          <w:sz w:val="24"/>
          <w:szCs w:val="24"/>
        </w:rPr>
        <w:t>strapons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Barbed.</w:t>
      </w:r>
      <w:r w:rsidR="0071681A">
        <w:rPr>
          <w:rFonts w:cstheme="minorHAnsi"/>
          <w:sz w:val="24"/>
          <w:szCs w:val="24"/>
        </w:rPr>
        <w:t xml:space="preserve"> </w:t>
      </w:r>
      <w:r w:rsidRPr="009E7F4C">
        <w:rPr>
          <w:rFonts w:cstheme="minorHAnsi"/>
          <w:sz w:val="24"/>
          <w:szCs w:val="24"/>
        </w:rPr>
        <w:t>Who makes shit like that?</w:t>
      </w:r>
      <w:r w:rsidR="0071681A">
        <w:rPr>
          <w:rFonts w:cstheme="minorHAnsi"/>
          <w:sz w:val="24"/>
          <w:szCs w:val="24"/>
        </w:rPr>
        <w:t xml:space="preserve"> </w:t>
      </w:r>
      <w:r w:rsidRPr="009E7F4C">
        <w:rPr>
          <w:rFonts w:cstheme="minorHAnsi"/>
          <w:sz w:val="24"/>
          <w:szCs w:val="24"/>
        </w:rPr>
        <w:t xml:space="preserve">That’s nasty and now I can’t un-see </w:t>
      </w:r>
      <w:r w:rsidR="003D7057">
        <w:rPr>
          <w:rFonts w:cstheme="minorHAnsi"/>
          <w:sz w:val="24"/>
          <w:szCs w:val="24"/>
        </w:rPr>
        <w:t>it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Awesome.</w:t>
      </w:r>
      <w:r w:rsidR="0071681A">
        <w:rPr>
          <w:rFonts w:cstheme="minorHAnsi"/>
          <w:sz w:val="24"/>
          <w:szCs w:val="24"/>
        </w:rPr>
        <w:t xml:space="preserve"> </w:t>
      </w:r>
      <w:r w:rsidRPr="009E7F4C">
        <w:rPr>
          <w:rFonts w:cstheme="minorHAnsi"/>
          <w:sz w:val="24"/>
          <w:szCs w:val="24"/>
        </w:rPr>
        <w:t>Past them is a small-scale orgy, must be twenty people fucking each other in the corner.</w:t>
      </w:r>
      <w:r w:rsidR="0071681A">
        <w:rPr>
          <w:rFonts w:cstheme="minorHAnsi"/>
          <w:sz w:val="24"/>
          <w:szCs w:val="24"/>
        </w:rPr>
        <w:t xml:space="preserve"> </w:t>
      </w:r>
      <w:r w:rsidRPr="009E7F4C">
        <w:rPr>
          <w:rFonts w:cstheme="minorHAnsi"/>
          <w:sz w:val="24"/>
          <w:szCs w:val="24"/>
        </w:rPr>
        <w:t>I’d like to see Bucky stay faithful under that kind of encouragement.</w:t>
      </w:r>
      <w:r w:rsidR="0071681A">
        <w:rPr>
          <w:rFonts w:cstheme="minorHAnsi"/>
          <w:sz w:val="24"/>
          <w:szCs w:val="24"/>
        </w:rPr>
        <w:t xml:space="preserve"> </w:t>
      </w:r>
      <w:r w:rsidRPr="009E7F4C">
        <w:rPr>
          <w:rFonts w:cstheme="minorHAnsi"/>
          <w:sz w:val="24"/>
          <w:szCs w:val="24"/>
        </w:rPr>
        <w:t>Standing around the perimeter of this unlove-fest is a wall of men and women, looking solemn with arms crossed, like they’re the priests of some unholy ascension ritual.</w:t>
      </w:r>
      <w:r w:rsidR="0071681A">
        <w:rPr>
          <w:rFonts w:cstheme="minorHAnsi"/>
          <w:sz w:val="24"/>
          <w:szCs w:val="24"/>
        </w:rPr>
        <w:t xml:space="preserve"> </w:t>
      </w:r>
      <w:r w:rsidR="00544245">
        <w:rPr>
          <w:rFonts w:cstheme="minorHAnsi"/>
          <w:sz w:val="24"/>
          <w:szCs w:val="24"/>
        </w:rPr>
        <w:t>E</w:t>
      </w:r>
      <w:r w:rsidRPr="009E7F4C">
        <w:rPr>
          <w:rFonts w:cstheme="minorHAnsi"/>
          <w:sz w:val="24"/>
          <w:szCs w:val="24"/>
        </w:rPr>
        <w:t>very few seconds, one of them peels off and descends into the mess, only to be replaced by someone from the floor.</w:t>
      </w:r>
      <w:r w:rsidR="0071681A">
        <w:rPr>
          <w:rFonts w:cstheme="minorHAnsi"/>
          <w:sz w:val="24"/>
          <w:szCs w:val="24"/>
        </w:rPr>
        <w:t xml:space="preserve"> </w:t>
      </w:r>
      <w:r w:rsidRPr="009E7F4C">
        <w:rPr>
          <w:rFonts w:cstheme="minorHAnsi"/>
          <w:sz w:val="24"/>
          <w:szCs w:val="24"/>
        </w:rPr>
        <w:t>Often bloodied and breathing hard, but they still assume the same stoic stance of their predecessor.</w:t>
      </w:r>
      <w:r w:rsidR="0071681A">
        <w:rPr>
          <w:rFonts w:cstheme="minorHAnsi"/>
          <w:sz w:val="24"/>
          <w:szCs w:val="24"/>
        </w:rPr>
        <w:t xml:space="preserve"> </w:t>
      </w:r>
      <w:r w:rsidRPr="009E7F4C">
        <w:rPr>
          <w:rFonts w:cstheme="minorHAnsi"/>
          <w:sz w:val="24"/>
          <w:szCs w:val="24"/>
        </w:rPr>
        <w:t xml:space="preserve">Is this how the clans spend their get-togethers? </w:t>
      </w:r>
    </w:p>
    <w:p w:rsidR="00176DAF" w:rsidP="00176DAF" w:rsidRDefault="007F0EEA" w14:paraId="194E30D8" w14:textId="5C363B11">
      <w:pPr>
        <w:spacing w:after="0"/>
        <w:ind w:firstLine="360"/>
        <w:rPr>
          <w:rFonts w:cstheme="minorHAnsi"/>
          <w:sz w:val="24"/>
          <w:szCs w:val="24"/>
        </w:rPr>
      </w:pPr>
      <w:r w:rsidRPr="009E7F4C">
        <w:rPr>
          <w:rFonts w:cstheme="minorHAnsi"/>
          <w:sz w:val="24"/>
          <w:szCs w:val="24"/>
        </w:rPr>
        <w:lastRenderedPageBreak/>
        <w:t>There was going to be a speech.</w:t>
      </w:r>
      <w:r w:rsidR="0071681A">
        <w:rPr>
          <w:rFonts w:cstheme="minorHAnsi"/>
          <w:sz w:val="24"/>
          <w:szCs w:val="24"/>
        </w:rPr>
        <w:t xml:space="preserve"> </w:t>
      </w:r>
      <w:r w:rsidRPr="009E7F4C">
        <w:rPr>
          <w:rFonts w:cstheme="minorHAnsi"/>
          <w:sz w:val="24"/>
          <w:szCs w:val="24"/>
        </w:rPr>
        <w:t>I spent several minutes in my room preparing it</w:t>
      </w:r>
      <w:r w:rsidR="004B35FC">
        <w:rPr>
          <w:rFonts w:cstheme="minorHAnsi"/>
          <w:sz w:val="24"/>
          <w:szCs w:val="24"/>
        </w:rPr>
        <w:t>. N</w:t>
      </w:r>
      <w:r w:rsidRPr="009E7F4C">
        <w:rPr>
          <w:rFonts w:cstheme="minorHAnsi"/>
          <w:sz w:val="24"/>
          <w:szCs w:val="24"/>
        </w:rPr>
        <w:t>ow I don’t need it.</w:t>
      </w:r>
      <w:r w:rsidR="0071681A">
        <w:rPr>
          <w:rFonts w:cstheme="minorHAnsi"/>
          <w:sz w:val="24"/>
          <w:szCs w:val="24"/>
        </w:rPr>
        <w:t xml:space="preserve"> </w:t>
      </w:r>
      <w:r w:rsidRPr="009E7F4C">
        <w:rPr>
          <w:rFonts w:cstheme="minorHAnsi"/>
          <w:sz w:val="24"/>
          <w:szCs w:val="24"/>
        </w:rPr>
        <w:t>Nobody will listen to me anyway.</w:t>
      </w:r>
      <w:r w:rsidR="0071681A">
        <w:rPr>
          <w:rFonts w:cstheme="minorHAnsi"/>
          <w:sz w:val="24"/>
          <w:szCs w:val="24"/>
        </w:rPr>
        <w:t xml:space="preserve"> </w:t>
      </w:r>
      <w:r w:rsidRPr="009E7F4C">
        <w:rPr>
          <w:rFonts w:cstheme="minorHAnsi"/>
          <w:sz w:val="24"/>
          <w:szCs w:val="24"/>
        </w:rPr>
        <w:t>I need something dramatic to get their attention.</w:t>
      </w:r>
      <w:r w:rsidR="0071681A">
        <w:rPr>
          <w:rFonts w:cstheme="minorHAnsi"/>
          <w:sz w:val="24"/>
          <w:szCs w:val="24"/>
        </w:rPr>
        <w:t xml:space="preserve"> </w:t>
      </w:r>
      <w:r w:rsidRPr="009E7F4C">
        <w:rPr>
          <w:rFonts w:cstheme="minorHAnsi"/>
          <w:sz w:val="24"/>
          <w:szCs w:val="24"/>
        </w:rPr>
        <w:t>Something loud.</w:t>
      </w:r>
    </w:p>
    <w:p w:rsidR="00176DAF" w:rsidP="00176DAF" w:rsidRDefault="007F0EEA" w14:paraId="796B46CC" w14:textId="5726B1FB">
      <w:pPr>
        <w:spacing w:after="0"/>
        <w:ind w:firstLine="360"/>
        <w:rPr>
          <w:rFonts w:cstheme="minorHAnsi"/>
          <w:sz w:val="24"/>
          <w:szCs w:val="24"/>
        </w:rPr>
      </w:pPr>
      <w:r w:rsidRPr="009E7F4C">
        <w:rPr>
          <w:rFonts w:cstheme="minorHAnsi"/>
          <w:sz w:val="24"/>
          <w:szCs w:val="24"/>
        </w:rPr>
        <w:t>I step back out of the room and turn to a slack-jawed member of the crew who’s staring into the lobby.</w:t>
      </w:r>
      <w:r w:rsidR="003D7057">
        <w:rPr>
          <w:rFonts w:cstheme="minorHAnsi"/>
          <w:sz w:val="24"/>
          <w:szCs w:val="24"/>
        </w:rPr>
        <w:t xml:space="preserve"> </w:t>
      </w:r>
      <w:r w:rsidRPr="009E7F4C">
        <w:rPr>
          <w:rFonts w:cstheme="minorHAnsi"/>
          <w:sz w:val="24"/>
          <w:szCs w:val="24"/>
        </w:rPr>
        <w:t>“Hey, can you close this door?”</w:t>
      </w:r>
    </w:p>
    <w:p w:rsidR="00176DAF" w:rsidP="76EBA65A" w:rsidRDefault="007F0EEA" w14:paraId="34D9BF4B" w14:textId="3F4410DD">
      <w:pPr>
        <w:spacing w:after="0"/>
        <w:ind w:firstLine="360"/>
        <w:rPr>
          <w:rFonts w:cs="Calibri" w:cstheme="minorAscii"/>
          <w:sz w:val="24"/>
          <w:szCs w:val="24"/>
        </w:rPr>
      </w:pPr>
      <w:r w:rsidRPr="76EBA65A" w:rsidR="76EBA65A">
        <w:rPr>
          <w:rFonts w:cs="Calibri" w:cstheme="minorAscii"/>
          <w:sz w:val="24"/>
          <w:szCs w:val="24"/>
        </w:rPr>
        <w:t>“Wha –</w:t>
      </w:r>
      <w:r w:rsidRPr="76EBA65A" w:rsidR="76EBA65A">
        <w:rPr>
          <w:rFonts w:cs="Calibri" w:cstheme="minorAscii"/>
          <w:sz w:val="24"/>
          <w:szCs w:val="24"/>
        </w:rPr>
        <w:t>”</w:t>
      </w:r>
      <w:ins w:author="Gary Smailes" w:date="2024-03-11T16:47:46.874Z" w:id="1946932047">
        <w:r w:rsidRPr="76EBA65A" w:rsidR="76EBA65A">
          <w:rPr>
            <w:rFonts w:cs="Calibri" w:cstheme="minorAscii"/>
            <w:sz w:val="24"/>
            <w:szCs w:val="24"/>
          </w:rPr>
          <w:t xml:space="preserve"> H</w:t>
        </w:r>
      </w:ins>
      <w:del w:author="Gary Smailes" w:date="2024-03-11T16:47:46.343Z" w:id="153793672">
        <w:r w:rsidRPr="76EBA65A" w:rsidDel="76EBA65A">
          <w:rPr>
            <w:rFonts w:cs="Calibri" w:cstheme="minorAscii"/>
            <w:sz w:val="24"/>
            <w:szCs w:val="24"/>
          </w:rPr>
          <w:delText>,</w:delText>
        </w:r>
        <w:r w:rsidRPr="76EBA65A" w:rsidDel="76EBA65A">
          <w:rPr>
            <w:rFonts w:cs="Calibri" w:cstheme="minorAscii"/>
            <w:sz w:val="24"/>
            <w:szCs w:val="24"/>
          </w:rPr>
          <w:delText xml:space="preserve"> h</w:delText>
        </w:r>
      </w:del>
      <w:r w:rsidRPr="76EBA65A" w:rsidR="76EBA65A">
        <w:rPr>
          <w:rFonts w:cs="Calibri" w:cstheme="minorAscii"/>
          <w:sz w:val="24"/>
          <w:szCs w:val="24"/>
        </w:rPr>
        <w:t xml:space="preserve">e </w:t>
      </w:r>
      <w:r w:rsidRPr="76EBA65A" w:rsidR="76EBA65A">
        <w:rPr>
          <w:rFonts w:cs="Calibri" w:cstheme="minorAscii"/>
          <w:sz w:val="24"/>
          <w:szCs w:val="24"/>
        </w:rPr>
        <w:t>can’t</w:t>
      </w:r>
      <w:r w:rsidRPr="76EBA65A" w:rsidR="76EBA65A">
        <w:rPr>
          <w:rFonts w:cs="Calibri" w:cstheme="minorAscii"/>
          <w:sz w:val="24"/>
          <w:szCs w:val="24"/>
        </w:rPr>
        <w:t xml:space="preserve"> even finish a thought. I </w:t>
      </w:r>
      <w:r w:rsidRPr="76EBA65A" w:rsidR="76EBA65A">
        <w:rPr>
          <w:rFonts w:cs="Calibri" w:cstheme="minorAscii"/>
          <w:sz w:val="24"/>
          <w:szCs w:val="24"/>
        </w:rPr>
        <w:t>don’t</w:t>
      </w:r>
      <w:r w:rsidRPr="76EBA65A" w:rsidR="76EBA65A">
        <w:rPr>
          <w:rFonts w:cs="Calibri" w:cstheme="minorAscii"/>
          <w:sz w:val="24"/>
          <w:szCs w:val="24"/>
        </w:rPr>
        <w:t xml:space="preserve"> blame him. The scene beyond us defies belief.</w:t>
      </w:r>
    </w:p>
    <w:p w:rsidR="00176DAF" w:rsidP="00176DAF" w:rsidRDefault="007F0EEA" w14:paraId="440FBF63" w14:textId="77777777">
      <w:pPr>
        <w:spacing w:after="0"/>
        <w:ind w:firstLine="360"/>
        <w:rPr>
          <w:rFonts w:cstheme="minorHAnsi"/>
          <w:sz w:val="24"/>
          <w:szCs w:val="24"/>
        </w:rPr>
      </w:pPr>
      <w:r w:rsidRPr="009E7F4C">
        <w:rPr>
          <w:rFonts w:cstheme="minorHAnsi"/>
          <w:sz w:val="24"/>
          <w:szCs w:val="24"/>
        </w:rPr>
        <w:t>I stand in front of him to break his line of sight.</w:t>
      </w:r>
      <w:r w:rsidR="0071681A">
        <w:rPr>
          <w:rFonts w:cstheme="minorHAnsi"/>
          <w:sz w:val="24"/>
          <w:szCs w:val="24"/>
        </w:rPr>
        <w:t xml:space="preserve"> </w:t>
      </w:r>
      <w:r w:rsidRPr="009E7F4C">
        <w:rPr>
          <w:rFonts w:cstheme="minorHAnsi"/>
          <w:sz w:val="24"/>
          <w:szCs w:val="24"/>
        </w:rPr>
        <w:t>“Do you work here?”</w:t>
      </w:r>
    </w:p>
    <w:p w:rsidR="00176DAF" w:rsidP="00176DAF" w:rsidRDefault="007F0EEA" w14:paraId="1F6F3336" w14:textId="77777777">
      <w:pPr>
        <w:spacing w:after="0"/>
        <w:ind w:firstLine="360"/>
        <w:rPr>
          <w:rFonts w:cstheme="minorHAnsi"/>
          <w:sz w:val="24"/>
          <w:szCs w:val="24"/>
        </w:rPr>
      </w:pPr>
      <w:r w:rsidRPr="009E7F4C">
        <w:rPr>
          <w:rFonts w:cstheme="minorHAnsi"/>
          <w:sz w:val="24"/>
          <w:szCs w:val="24"/>
        </w:rPr>
        <w:t>“Uh, yes.”</w:t>
      </w:r>
      <w:r w:rsidR="0071681A">
        <w:rPr>
          <w:rFonts w:cstheme="minorHAnsi"/>
          <w:sz w:val="24"/>
          <w:szCs w:val="24"/>
        </w:rPr>
        <w:t xml:space="preserve"> </w:t>
      </w:r>
      <w:r w:rsidRPr="009E7F4C">
        <w:rPr>
          <w:rFonts w:cstheme="minorHAnsi"/>
          <w:sz w:val="24"/>
          <w:szCs w:val="24"/>
        </w:rPr>
        <w:t>Rapid blinking.</w:t>
      </w:r>
      <w:r w:rsidR="0071681A">
        <w:rPr>
          <w:rFonts w:cstheme="minorHAnsi"/>
          <w:sz w:val="24"/>
          <w:szCs w:val="24"/>
        </w:rPr>
        <w:t xml:space="preserve"> </w:t>
      </w:r>
      <w:r w:rsidRPr="009E7F4C">
        <w:rPr>
          <w:rFonts w:cstheme="minorHAnsi"/>
          <w:sz w:val="24"/>
          <w:szCs w:val="24"/>
        </w:rPr>
        <w:t>“Yeah, I’m Brad.”</w:t>
      </w:r>
    </w:p>
    <w:p w:rsidR="00176DAF" w:rsidP="00176DAF" w:rsidRDefault="007F0EEA" w14:paraId="5E9EB2E5" w14:textId="77777777">
      <w:pPr>
        <w:spacing w:after="0"/>
        <w:ind w:firstLine="360"/>
        <w:rPr>
          <w:rFonts w:cstheme="minorHAnsi"/>
          <w:sz w:val="24"/>
          <w:szCs w:val="24"/>
        </w:rPr>
      </w:pP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Brad, can you close the door and seal it?”</w:t>
      </w:r>
    </w:p>
    <w:p w:rsidR="00176DAF" w:rsidP="00176DAF" w:rsidRDefault="007F0EEA" w14:paraId="3E8ABA96" w14:textId="77777777">
      <w:pPr>
        <w:spacing w:after="0"/>
        <w:ind w:firstLine="360"/>
        <w:rPr>
          <w:rFonts w:cstheme="minorHAnsi"/>
          <w:sz w:val="24"/>
          <w:szCs w:val="24"/>
        </w:rPr>
      </w:pPr>
      <w:r w:rsidRPr="009E7F4C">
        <w:rPr>
          <w:rFonts w:cstheme="minorHAnsi"/>
          <w:sz w:val="24"/>
          <w:szCs w:val="24"/>
        </w:rPr>
        <w:t>“Seal it?”</w:t>
      </w:r>
    </w:p>
    <w:p w:rsidR="00176DAF" w:rsidP="00176DAF" w:rsidRDefault="007F0EEA" w14:paraId="00D345FF" w14:textId="77777777">
      <w:pPr>
        <w:spacing w:after="0"/>
        <w:ind w:firstLine="360"/>
        <w:rPr>
          <w:rFonts w:cstheme="minorHAnsi"/>
          <w:sz w:val="24"/>
          <w:szCs w:val="24"/>
        </w:rPr>
      </w:pPr>
      <w:r w:rsidRPr="009E7F4C">
        <w:rPr>
          <w:rFonts w:cstheme="minorHAnsi"/>
          <w:sz w:val="24"/>
          <w:szCs w:val="24"/>
        </w:rPr>
        <w:t>“Yeah.</w:t>
      </w:r>
      <w:r w:rsidR="0071681A">
        <w:rPr>
          <w:rFonts w:cstheme="minorHAnsi"/>
          <w:sz w:val="24"/>
          <w:szCs w:val="24"/>
        </w:rPr>
        <w:t xml:space="preserve"> </w:t>
      </w:r>
      <w:r w:rsidRPr="009E7F4C">
        <w:rPr>
          <w:rFonts w:cstheme="minorHAnsi"/>
          <w:sz w:val="24"/>
          <w:szCs w:val="24"/>
        </w:rPr>
        <w:t>Can you do that?”</w:t>
      </w:r>
    </w:p>
    <w:p w:rsidR="00176DAF" w:rsidP="00176DAF" w:rsidRDefault="007F0EEA" w14:paraId="25272455" w14:textId="77777777">
      <w:pPr>
        <w:spacing w:after="0"/>
        <w:ind w:firstLine="360"/>
        <w:rPr>
          <w:rFonts w:cstheme="minorHAnsi"/>
          <w:sz w:val="24"/>
          <w:szCs w:val="24"/>
        </w:rPr>
      </w:pPr>
      <w:r w:rsidRPr="009E7F4C">
        <w:rPr>
          <w:rFonts w:cstheme="minorHAnsi"/>
          <w:sz w:val="24"/>
          <w:szCs w:val="24"/>
        </w:rPr>
        <w:t>Brad steps over to the door controls and does as I ask.</w:t>
      </w:r>
      <w:r w:rsidR="0071681A">
        <w:rPr>
          <w:rFonts w:cstheme="minorHAnsi"/>
          <w:sz w:val="24"/>
          <w:szCs w:val="24"/>
        </w:rPr>
        <w:t xml:space="preserve"> </w:t>
      </w:r>
      <w:r w:rsidRPr="009E7F4C">
        <w:rPr>
          <w:rFonts w:cstheme="minorHAnsi"/>
          <w:sz w:val="24"/>
          <w:szCs w:val="24"/>
        </w:rPr>
        <w:t>The door slides shut and seals with an audible hiss.</w:t>
      </w:r>
    </w:p>
    <w:p w:rsidR="00176DAF" w:rsidP="00176DAF" w:rsidRDefault="007F0EEA" w14:paraId="2A4CA5F2" w14:textId="77777777">
      <w:pPr>
        <w:spacing w:after="0"/>
        <w:ind w:firstLine="360"/>
        <w:rPr>
          <w:rFonts w:cstheme="minorHAnsi"/>
          <w:sz w:val="24"/>
          <w:szCs w:val="24"/>
        </w:rPr>
      </w:pPr>
      <w:r w:rsidRPr="009E7F4C">
        <w:rPr>
          <w:rFonts w:cstheme="minorHAnsi"/>
          <w:sz w:val="24"/>
          <w:szCs w:val="24"/>
        </w:rPr>
        <w:t>“Okay, Brad, now I want you to open the emergency airlock on the other end of the room.</w:t>
      </w:r>
      <w:r w:rsidR="0071681A">
        <w:rPr>
          <w:rFonts w:cstheme="minorHAnsi"/>
          <w:sz w:val="24"/>
          <w:szCs w:val="24"/>
        </w:rPr>
        <w:t xml:space="preserve"> </w:t>
      </w:r>
      <w:r w:rsidRPr="009E7F4C">
        <w:rPr>
          <w:rFonts w:cstheme="minorHAnsi"/>
          <w:sz w:val="24"/>
          <w:szCs w:val="24"/>
        </w:rPr>
        <w:t>Just a crack.”</w:t>
      </w:r>
    </w:p>
    <w:p w:rsidR="00176DAF" w:rsidP="76EBA65A" w:rsidRDefault="007F0EEA" w14:paraId="28152FEC" w14:textId="1299E926">
      <w:pPr>
        <w:spacing w:after="0"/>
        <w:ind w:firstLine="360"/>
        <w:rPr>
          <w:rFonts w:cs="Calibri" w:cstheme="minorAscii"/>
          <w:sz w:val="24"/>
          <w:szCs w:val="24"/>
        </w:rPr>
      </w:pPr>
      <w:r w:rsidRPr="76EBA65A" w:rsidR="76EBA65A">
        <w:rPr>
          <w:rFonts w:cs="Calibri" w:cstheme="minorAscii"/>
          <w:sz w:val="24"/>
          <w:szCs w:val="24"/>
        </w:rPr>
        <w:t xml:space="preserve">“I </w:t>
      </w:r>
      <w:r w:rsidRPr="76EBA65A" w:rsidR="76EBA65A">
        <w:rPr>
          <w:rFonts w:cs="Calibri" w:cstheme="minorAscii"/>
          <w:sz w:val="24"/>
          <w:szCs w:val="24"/>
        </w:rPr>
        <w:t>can’t</w:t>
      </w:r>
      <w:r w:rsidRPr="76EBA65A" w:rsidR="76EBA65A">
        <w:rPr>
          <w:rFonts w:cs="Calibri" w:cstheme="minorAscii"/>
          <w:sz w:val="24"/>
          <w:szCs w:val="24"/>
        </w:rPr>
        <w:t xml:space="preserve"> do that</w:t>
      </w:r>
      <w:ins w:author="Gary Smailes" w:date="2024-03-11T16:48:10.303Z" w:id="6092214">
        <w:r w:rsidRPr="76EBA65A" w:rsidR="76EBA65A">
          <w:rPr>
            <w:rFonts w:cs="Calibri" w:cstheme="minorAscii"/>
            <w:sz w:val="24"/>
            <w:szCs w:val="24"/>
          </w:rPr>
          <w:t>.</w:t>
        </w:r>
      </w:ins>
      <w:del w:author="Gary Smailes" w:date="2024-03-11T16:48:10.044Z" w:id="1916219702">
        <w:r w:rsidRPr="76EBA65A" w:rsidDel="76EBA65A">
          <w:rPr>
            <w:rFonts w:cs="Calibri" w:cstheme="minorAscii"/>
            <w:sz w:val="24"/>
            <w:szCs w:val="24"/>
          </w:rPr>
          <w:delText>!</w:delText>
        </w:r>
      </w:del>
      <w:r w:rsidRPr="76EBA65A" w:rsidR="76EBA65A">
        <w:rPr>
          <w:rFonts w:cs="Calibri" w:cstheme="minorAscii"/>
          <w:sz w:val="24"/>
          <w:szCs w:val="24"/>
        </w:rPr>
        <w:t xml:space="preserve"> It will suck all the air out</w:t>
      </w:r>
      <w:ins w:author="Gary Smailes" w:date="2024-03-11T16:48:13.625Z" w:id="1122137847">
        <w:r w:rsidRPr="76EBA65A" w:rsidR="76EBA65A">
          <w:rPr>
            <w:rFonts w:cs="Calibri" w:cstheme="minorAscii"/>
            <w:sz w:val="24"/>
            <w:szCs w:val="24"/>
          </w:rPr>
          <w:t>.</w:t>
        </w:r>
      </w:ins>
      <w:del w:author="Gary Smailes" w:date="2024-03-11T16:48:13.285Z" w:id="751844046">
        <w:r w:rsidRPr="76EBA65A" w:rsidDel="76EBA65A">
          <w:rPr>
            <w:rFonts w:cs="Calibri" w:cstheme="minorAscii"/>
            <w:sz w:val="24"/>
            <w:szCs w:val="24"/>
          </w:rPr>
          <w:delText>!</w:delText>
        </w:r>
      </w:del>
      <w:r w:rsidRPr="76EBA65A" w:rsidR="76EBA65A">
        <w:rPr>
          <w:rFonts w:cs="Calibri" w:cstheme="minorAscii"/>
          <w:sz w:val="24"/>
          <w:szCs w:val="24"/>
        </w:rPr>
        <w:t>”</w:t>
      </w:r>
    </w:p>
    <w:p w:rsidR="00176DAF" w:rsidP="00176DAF" w:rsidRDefault="007F0EEA" w14:paraId="50CC9F15" w14:textId="1E5E8C7F">
      <w:pPr>
        <w:spacing w:after="0"/>
        <w:ind w:firstLine="360"/>
        <w:rPr>
          <w:rFonts w:cstheme="minorHAnsi"/>
          <w:sz w:val="24"/>
          <w:szCs w:val="24"/>
        </w:rPr>
      </w:pPr>
      <w:r w:rsidRPr="009E7F4C">
        <w:rPr>
          <w:rFonts w:cstheme="minorHAnsi"/>
          <w:sz w:val="24"/>
          <w:szCs w:val="24"/>
        </w:rPr>
        <w:t>“</w:t>
      </w:r>
      <w:r w:rsidR="00544245">
        <w:rPr>
          <w:rFonts w:cstheme="minorHAnsi"/>
          <w:sz w:val="24"/>
          <w:szCs w:val="24"/>
        </w:rPr>
        <w:t xml:space="preserve">Not all of it. </w:t>
      </w:r>
      <w:r w:rsidRPr="009E7F4C">
        <w:rPr>
          <w:rFonts w:cstheme="minorHAnsi"/>
          <w:sz w:val="24"/>
          <w:szCs w:val="24"/>
        </w:rPr>
        <w:t>I just want to spook ‘em.”</w:t>
      </w:r>
    </w:p>
    <w:p w:rsidR="00176DAF" w:rsidP="00176DAF" w:rsidRDefault="007F0EEA" w14:paraId="74A8D22F" w14:textId="77777777">
      <w:pPr>
        <w:spacing w:after="0"/>
        <w:ind w:firstLine="360"/>
        <w:rPr>
          <w:rFonts w:cstheme="minorHAnsi"/>
          <w:sz w:val="24"/>
          <w:szCs w:val="24"/>
        </w:rPr>
      </w:pPr>
      <w:r w:rsidRPr="009E7F4C">
        <w:rPr>
          <w:rFonts w:cstheme="minorHAnsi"/>
          <w:sz w:val="24"/>
          <w:szCs w:val="24"/>
        </w:rPr>
        <w:t>“I could get fired.”</w:t>
      </w:r>
    </w:p>
    <w:p w:rsidR="00176DAF" w:rsidP="00176DAF" w:rsidRDefault="007F0EEA" w14:paraId="5198D8FE" w14:textId="4F200AA7">
      <w:pPr>
        <w:spacing w:after="0"/>
        <w:ind w:firstLine="360"/>
        <w:rPr>
          <w:rFonts w:cstheme="minorHAnsi"/>
          <w:sz w:val="24"/>
          <w:szCs w:val="24"/>
        </w:rPr>
      </w:pPr>
      <w:r w:rsidRPr="009E7F4C">
        <w:rPr>
          <w:rFonts w:cstheme="minorHAnsi"/>
          <w:sz w:val="24"/>
          <w:szCs w:val="24"/>
        </w:rPr>
        <w:t>“I promise that you</w:t>
      </w:r>
      <w:r w:rsidR="00544245">
        <w:rPr>
          <w:rFonts w:cstheme="minorHAnsi"/>
          <w:sz w:val="24"/>
          <w:szCs w:val="24"/>
        </w:rPr>
        <w:t>’ll be fired if you don’t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I’m Rick Stern.</w:t>
      </w:r>
      <w:r w:rsidR="00544245">
        <w:rPr>
          <w:rFonts w:cstheme="minorHAnsi"/>
          <w:sz w:val="24"/>
          <w:szCs w:val="24"/>
        </w:rPr>
        <w:t xml:space="preserve"> I’m the coach.</w:t>
      </w:r>
      <w:r w:rsidRPr="009E7F4C">
        <w:rPr>
          <w:rFonts w:cstheme="minorHAnsi"/>
          <w:sz w:val="24"/>
          <w:szCs w:val="24"/>
        </w:rPr>
        <w:t>”</w:t>
      </w:r>
    </w:p>
    <w:p w:rsidR="00176DAF" w:rsidP="00176DAF" w:rsidRDefault="007F0EEA" w14:paraId="1F9FB7DA" w14:textId="77777777">
      <w:pPr>
        <w:spacing w:after="0"/>
        <w:ind w:firstLine="360"/>
        <w:rPr>
          <w:rFonts w:cstheme="minorHAnsi"/>
          <w:sz w:val="24"/>
          <w:szCs w:val="24"/>
        </w:rPr>
      </w:pPr>
      <w:r w:rsidRPr="009E7F4C">
        <w:rPr>
          <w:rFonts w:cstheme="minorHAnsi"/>
          <w:sz w:val="24"/>
          <w:szCs w:val="24"/>
        </w:rPr>
        <w:t>“I thought you got banned.”</w:t>
      </w:r>
    </w:p>
    <w:p w:rsidR="00176DAF" w:rsidP="00176DAF" w:rsidRDefault="007F0EEA" w14:paraId="7EEC2395" w14:textId="4E85E3EC">
      <w:pPr>
        <w:spacing w:after="0"/>
        <w:ind w:firstLine="360"/>
        <w:rPr>
          <w:rFonts w:cstheme="minorHAnsi"/>
          <w:sz w:val="24"/>
          <w:szCs w:val="24"/>
        </w:rPr>
      </w:pPr>
      <w:r w:rsidRPr="009E7F4C">
        <w:rPr>
          <w:rFonts w:cstheme="minorHAnsi"/>
          <w:sz w:val="24"/>
          <w:szCs w:val="24"/>
        </w:rPr>
        <w:t>“</w:t>
      </w:r>
      <w:r w:rsidR="00AD7CC1">
        <w:rPr>
          <w:rFonts w:cstheme="minorHAnsi"/>
          <w:sz w:val="24"/>
          <w:szCs w:val="24"/>
        </w:rPr>
        <w:t xml:space="preserve">Turns out it isn’t permanent. </w:t>
      </w:r>
      <w:r w:rsidRPr="009E7F4C">
        <w:rPr>
          <w:rFonts w:cstheme="minorHAnsi"/>
          <w:sz w:val="24"/>
          <w:szCs w:val="24"/>
        </w:rPr>
        <w:t>Open that door.”</w:t>
      </w:r>
    </w:p>
    <w:p w:rsidR="00176DAF" w:rsidP="76EBA65A" w:rsidRDefault="007F0EEA" w14:paraId="4FDF0B0A" w14:textId="580A44CB">
      <w:pPr>
        <w:spacing w:after="0"/>
        <w:ind w:firstLine="360"/>
        <w:rPr>
          <w:rFonts w:cs="Calibri" w:cstheme="minorAscii"/>
          <w:sz w:val="24"/>
          <w:szCs w:val="24"/>
        </w:rPr>
      </w:pPr>
      <w:r w:rsidRPr="76EBA65A" w:rsidR="76EBA65A">
        <w:rPr>
          <w:rFonts w:cs="Calibri" w:cstheme="minorAscii"/>
          <w:sz w:val="24"/>
          <w:szCs w:val="24"/>
        </w:rPr>
        <w:t xml:space="preserve">Brad fiddles with the panel. Swears at it. </w:t>
      </w:r>
      <w:ins w:author="Gary Smailes" w:date="2024-03-11T16:48:34.116Z" w:id="846481429">
        <w:r w:rsidRPr="76EBA65A" w:rsidR="76EBA65A">
          <w:rPr>
            <w:rFonts w:cs="Calibri" w:cstheme="minorAscii"/>
            <w:sz w:val="24"/>
            <w:szCs w:val="24"/>
          </w:rPr>
          <w:t>A</w:t>
        </w:r>
      </w:ins>
      <w:del w:author="Gary Smailes" w:date="2024-03-11T16:48:33.318Z" w:id="504497702">
        <w:r w:rsidRPr="76EBA65A" w:rsidDel="76EBA65A">
          <w:rPr>
            <w:rFonts w:cs="Calibri" w:cstheme="minorAscii"/>
            <w:sz w:val="24"/>
            <w:szCs w:val="24"/>
          </w:rPr>
          <w:delText>Then a</w:delText>
        </w:r>
      </w:del>
      <w:r w:rsidRPr="76EBA65A" w:rsidR="76EBA65A">
        <w:rPr>
          <w:rFonts w:cs="Calibri" w:cstheme="minorAscii"/>
          <w:sz w:val="24"/>
          <w:szCs w:val="24"/>
        </w:rPr>
        <w:t xml:space="preserve">larms go off in the lobby. Lights flash. </w:t>
      </w:r>
      <w:ins w:author="Gary Smailes" w:date="2024-03-11T16:48:40.535Z" w:id="1210341641">
        <w:r w:rsidRPr="76EBA65A" w:rsidR="76EBA65A">
          <w:rPr>
            <w:rFonts w:cs="Calibri" w:cstheme="minorAscii"/>
            <w:sz w:val="24"/>
            <w:szCs w:val="24"/>
          </w:rPr>
          <w:t>T</w:t>
        </w:r>
      </w:ins>
      <w:del w:author="Gary Smailes" w:date="2024-03-11T16:48:39.45Z" w:id="1378939303">
        <w:r w:rsidRPr="76EBA65A" w:rsidDel="76EBA65A">
          <w:rPr>
            <w:rFonts w:cs="Calibri" w:cstheme="minorAscii"/>
            <w:sz w:val="24"/>
            <w:szCs w:val="24"/>
          </w:rPr>
          <w:delText>Then t</w:delText>
        </w:r>
      </w:del>
      <w:r w:rsidRPr="76EBA65A" w:rsidR="76EBA65A">
        <w:rPr>
          <w:rFonts w:cs="Calibri" w:cstheme="minorAscii"/>
          <w:sz w:val="24"/>
          <w:szCs w:val="24"/>
        </w:rPr>
        <w:t>he outer door opens a wee bit, debris goes flying and everyone stops fighting and fucking. I nod to Brad and the door closes. Bits of paper and smoke and what might be clumps of hair float around the room.</w:t>
      </w:r>
    </w:p>
    <w:p w:rsidR="00176DAF" w:rsidP="76EBA65A" w:rsidRDefault="007F0EEA" w14:paraId="55B49925" w14:textId="1E289730">
      <w:pPr>
        <w:spacing w:after="0"/>
        <w:ind w:firstLine="360"/>
        <w:rPr>
          <w:rFonts w:cs="Calibri" w:cstheme="minorAscii"/>
          <w:sz w:val="24"/>
          <w:szCs w:val="24"/>
        </w:rPr>
      </w:pPr>
      <w:r w:rsidRPr="76EBA65A" w:rsidR="76EBA65A">
        <w:rPr>
          <w:rFonts w:cs="Calibri" w:cstheme="minorAscii"/>
          <w:sz w:val="24"/>
          <w:szCs w:val="24"/>
        </w:rPr>
        <w:t>“Hi,” I say over the intercom. I wave at the two hundred-odd clansmen through the door’s window. “</w:t>
      </w:r>
      <w:r w:rsidRPr="76EBA65A" w:rsidR="76EBA65A">
        <w:rPr>
          <w:rFonts w:cs="Calibri" w:cstheme="minorAscii"/>
          <w:sz w:val="24"/>
          <w:szCs w:val="24"/>
        </w:rPr>
        <w:t>I’m</w:t>
      </w:r>
      <w:r w:rsidRPr="76EBA65A" w:rsidR="76EBA65A">
        <w:rPr>
          <w:rFonts w:cs="Calibri" w:cstheme="minorAscii"/>
          <w:sz w:val="24"/>
          <w:szCs w:val="24"/>
        </w:rPr>
        <w:t xml:space="preserve"> Coach Stern. </w:t>
      </w:r>
      <w:r w:rsidRPr="76EBA65A" w:rsidR="76EBA65A">
        <w:rPr>
          <w:rFonts w:cs="Calibri" w:cstheme="minorAscii"/>
          <w:sz w:val="24"/>
          <w:szCs w:val="24"/>
        </w:rPr>
        <w:t>I’m</w:t>
      </w:r>
      <w:r w:rsidRPr="76EBA65A" w:rsidR="76EBA65A">
        <w:rPr>
          <w:rFonts w:cs="Calibri" w:cstheme="minorAscii"/>
          <w:sz w:val="24"/>
          <w:szCs w:val="24"/>
        </w:rPr>
        <w:t xml:space="preserve"> the ringleader in this joint. </w:t>
      </w:r>
      <w:r w:rsidRPr="76EBA65A" w:rsidR="76EBA65A">
        <w:rPr>
          <w:rFonts w:cs="Calibri" w:cstheme="minorAscii"/>
          <w:sz w:val="24"/>
          <w:szCs w:val="24"/>
        </w:rPr>
        <w:t>Let’s</w:t>
      </w:r>
      <w:r w:rsidRPr="76EBA65A" w:rsidR="76EBA65A">
        <w:rPr>
          <w:rFonts w:cs="Calibri" w:cstheme="minorAscii"/>
          <w:sz w:val="24"/>
          <w:szCs w:val="24"/>
        </w:rPr>
        <w:t xml:space="preserve"> do some actual </w:t>
      </w:r>
      <w:r w:rsidRPr="76EBA65A" w:rsidR="76EBA65A">
        <w:rPr>
          <w:rFonts w:cs="Calibri" w:cstheme="minorAscii"/>
          <w:sz w:val="24"/>
          <w:szCs w:val="24"/>
        </w:rPr>
        <w:t>spaceball</w:t>
      </w:r>
      <w:r w:rsidRPr="76EBA65A" w:rsidR="76EBA65A">
        <w:rPr>
          <w:rFonts w:cs="Calibri" w:cstheme="minorAscii"/>
          <w:sz w:val="24"/>
          <w:szCs w:val="24"/>
        </w:rPr>
        <w:t xml:space="preserve"> tryouts, </w:t>
      </w:r>
      <w:r w:rsidRPr="76EBA65A" w:rsidR="76EBA65A">
        <w:rPr>
          <w:rFonts w:cs="Calibri" w:cstheme="minorAscii"/>
          <w:sz w:val="24"/>
          <w:szCs w:val="24"/>
        </w:rPr>
        <w:t>yeah</w:t>
      </w:r>
      <w:r w:rsidRPr="76EBA65A" w:rsidR="76EBA65A">
        <w:rPr>
          <w:rFonts w:cs="Calibri" w:cstheme="minorAscii"/>
          <w:sz w:val="24"/>
          <w:szCs w:val="24"/>
        </w:rPr>
        <w:t xml:space="preserve">? </w:t>
      </w:r>
      <w:r w:rsidRPr="76EBA65A" w:rsidR="76EBA65A">
        <w:rPr>
          <w:rFonts w:cs="Calibri" w:cstheme="minorAscii"/>
          <w:sz w:val="24"/>
          <w:szCs w:val="24"/>
        </w:rPr>
        <w:t>We’re</w:t>
      </w:r>
      <w:r w:rsidRPr="76EBA65A" w:rsidR="76EBA65A">
        <w:rPr>
          <w:rFonts w:cs="Calibri" w:cstheme="minorAscii"/>
          <w:sz w:val="24"/>
          <w:szCs w:val="24"/>
        </w:rPr>
        <w:t xml:space="preserve"> going to do this by clan. Murder Gods, </w:t>
      </w:r>
      <w:r w:rsidRPr="76EBA65A" w:rsidR="76EBA65A">
        <w:rPr>
          <w:rFonts w:cs="Calibri" w:cstheme="minorAscii"/>
          <w:sz w:val="24"/>
          <w:szCs w:val="24"/>
        </w:rPr>
        <w:t>you’re</w:t>
      </w:r>
      <w:r w:rsidRPr="76EBA65A" w:rsidR="76EBA65A">
        <w:rPr>
          <w:rFonts w:cs="Calibri" w:cstheme="minorAscii"/>
          <w:sz w:val="24"/>
          <w:szCs w:val="24"/>
        </w:rPr>
        <w:t xml:space="preserve"> up first. Hit the simulators</w:t>
      </w:r>
      <w:ins w:author="Gary Smailes" w:date="2024-03-11T16:49:04.895Z" w:id="1475647612">
        <w:r w:rsidRPr="76EBA65A" w:rsidR="76EBA65A">
          <w:rPr>
            <w:rFonts w:cs="Calibri" w:cstheme="minorAscii"/>
            <w:sz w:val="24"/>
            <w:szCs w:val="24"/>
          </w:rPr>
          <w:t>.</w:t>
        </w:r>
      </w:ins>
      <w:del w:author="Gary Smailes" w:date="2024-03-11T16:49:03.979Z" w:id="871093291">
        <w:r w:rsidRPr="76EBA65A" w:rsidDel="76EBA65A">
          <w:rPr>
            <w:rFonts w:cs="Calibri" w:cstheme="minorAscii"/>
            <w:sz w:val="24"/>
            <w:szCs w:val="24"/>
          </w:rPr>
          <w:delText>!</w:delText>
        </w:r>
      </w:del>
      <w:r w:rsidRPr="76EBA65A" w:rsidR="76EBA65A">
        <w:rPr>
          <w:rFonts w:cs="Calibri" w:cstheme="minorAscii"/>
          <w:sz w:val="24"/>
          <w:szCs w:val="24"/>
        </w:rPr>
        <w:t>”</w:t>
      </w:r>
    </w:p>
    <w:p w:rsidR="005A7D27" w:rsidP="005A7D27" w:rsidRDefault="005A7D27" w14:paraId="19EE2BED" w14:textId="77777777">
      <w:pPr>
        <w:spacing w:after="0"/>
        <w:rPr>
          <w:rFonts w:cstheme="minorHAnsi"/>
          <w:sz w:val="24"/>
          <w:szCs w:val="24"/>
        </w:rPr>
      </w:pPr>
    </w:p>
    <w:p w:rsidR="00EC1AB1" w:rsidP="005A7D27" w:rsidRDefault="00EC1AB1" w14:paraId="20E4EB37" w14:textId="0EB6E7FA">
      <w:pPr>
        <w:spacing w:after="0"/>
        <w:jc w:val="center"/>
        <w:rPr>
          <w:rFonts w:cstheme="minorHAnsi"/>
          <w:sz w:val="24"/>
          <w:szCs w:val="24"/>
        </w:rPr>
      </w:pPr>
      <w:r>
        <w:rPr>
          <w:rFonts w:cstheme="minorHAnsi"/>
          <w:sz w:val="24"/>
          <w:szCs w:val="24"/>
        </w:rPr>
        <w:t>***</w:t>
      </w:r>
    </w:p>
    <w:p w:rsidR="00176DAF" w:rsidP="00176DAF" w:rsidRDefault="00176DAF" w14:paraId="73010844" w14:textId="77777777">
      <w:pPr>
        <w:spacing w:after="0"/>
        <w:ind w:firstLine="360"/>
        <w:rPr>
          <w:rFonts w:cstheme="minorHAnsi"/>
          <w:sz w:val="24"/>
          <w:szCs w:val="24"/>
        </w:rPr>
      </w:pPr>
    </w:p>
    <w:p w:rsidR="00176DAF" w:rsidP="00EC1AB1" w:rsidRDefault="007F0EEA" w14:paraId="66D2D7B9" w14:textId="0F6E10A3">
      <w:pPr>
        <w:spacing w:after="0"/>
        <w:rPr>
          <w:rFonts w:cstheme="minorHAnsi"/>
          <w:sz w:val="24"/>
          <w:szCs w:val="24"/>
        </w:rPr>
      </w:pPr>
      <w:r w:rsidRPr="009E7F4C">
        <w:rPr>
          <w:rFonts w:cstheme="minorHAnsi"/>
          <w:sz w:val="24"/>
          <w:szCs w:val="24"/>
        </w:rPr>
        <w:t>For the record, blood feuds are usually declared against another team.</w:t>
      </w:r>
      <w:r w:rsidR="0071681A">
        <w:rPr>
          <w:rFonts w:cstheme="minorHAnsi"/>
          <w:sz w:val="24"/>
          <w:szCs w:val="24"/>
        </w:rPr>
        <w:t xml:space="preserve"> </w:t>
      </w:r>
      <w:r w:rsidRPr="009E7F4C">
        <w:rPr>
          <w:rFonts w:cstheme="minorHAnsi"/>
          <w:sz w:val="24"/>
          <w:szCs w:val="24"/>
        </w:rPr>
        <w:t>Not by teammates on each other.</w:t>
      </w:r>
      <w:r w:rsidR="0071681A">
        <w:rPr>
          <w:rFonts w:cstheme="minorHAnsi"/>
          <w:sz w:val="24"/>
          <w:szCs w:val="24"/>
        </w:rPr>
        <w:t xml:space="preserve"> </w:t>
      </w:r>
      <w:r w:rsidRPr="009E7F4C">
        <w:rPr>
          <w:rFonts w:cstheme="minorHAnsi"/>
          <w:sz w:val="24"/>
          <w:szCs w:val="24"/>
        </w:rPr>
        <w:t>The wide receivers I select happen to be mortal enemies.</w:t>
      </w:r>
      <w:r w:rsidR="0071681A">
        <w:rPr>
          <w:rFonts w:cstheme="minorHAnsi"/>
          <w:sz w:val="24"/>
          <w:szCs w:val="24"/>
        </w:rPr>
        <w:t xml:space="preserve"> </w:t>
      </w:r>
      <w:r w:rsidRPr="009E7F4C">
        <w:rPr>
          <w:rFonts w:cstheme="minorHAnsi"/>
          <w:sz w:val="24"/>
          <w:szCs w:val="24"/>
        </w:rPr>
        <w:t>They happen to be from rival clans.</w:t>
      </w:r>
      <w:r w:rsidR="0071681A">
        <w:rPr>
          <w:rFonts w:cstheme="minorHAnsi"/>
          <w:sz w:val="24"/>
          <w:szCs w:val="24"/>
        </w:rPr>
        <w:t xml:space="preserve"> </w:t>
      </w:r>
      <w:r w:rsidRPr="009E7F4C">
        <w:rPr>
          <w:rFonts w:cstheme="minorHAnsi"/>
          <w:sz w:val="24"/>
          <w:szCs w:val="24"/>
        </w:rPr>
        <w:t xml:space="preserve">They happen to have the same </w:t>
      </w:r>
      <w:r w:rsidR="00B4245D">
        <w:rPr>
          <w:rFonts w:cstheme="minorHAnsi"/>
          <w:sz w:val="24"/>
          <w:szCs w:val="24"/>
        </w:rPr>
        <w:t>father</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happen to select them from a sea of applicants who are better, faster, and smarter, because I happen to like my balls where they are.</w:t>
      </w:r>
      <w:r w:rsidR="0071681A">
        <w:rPr>
          <w:rFonts w:cstheme="minorHAnsi"/>
          <w:sz w:val="24"/>
          <w:szCs w:val="24"/>
        </w:rPr>
        <w:t xml:space="preserve"> </w:t>
      </w:r>
      <w:r w:rsidRPr="009E7F4C">
        <w:rPr>
          <w:rFonts w:cstheme="minorHAnsi"/>
          <w:sz w:val="24"/>
          <w:szCs w:val="24"/>
        </w:rPr>
        <w:t>Jager happens to give me thumbs up as I yell at the security bots to pull the two fuckheads apart without ripping their arms off.</w:t>
      </w:r>
    </w:p>
    <w:p w:rsidR="00176DAF" w:rsidP="76EBA65A" w:rsidRDefault="007F0EEA" w14:paraId="4FD4C6A3" w14:textId="3FB9A01A">
      <w:pPr>
        <w:spacing w:after="0"/>
        <w:ind w:firstLine="360"/>
        <w:rPr>
          <w:rFonts w:cs="Calibri" w:cstheme="minorAscii"/>
          <w:sz w:val="24"/>
          <w:szCs w:val="24"/>
        </w:rPr>
      </w:pPr>
      <w:r w:rsidRPr="76EBA65A" w:rsidR="76EBA65A">
        <w:rPr>
          <w:rFonts w:cs="Calibri" w:cstheme="minorAscii"/>
          <w:sz w:val="24"/>
          <w:szCs w:val="24"/>
        </w:rPr>
        <w:t>“Enough</w:t>
      </w:r>
      <w:ins w:author="Gary Smailes" w:date="2024-03-11T16:50:55.282Z" w:id="1295009298">
        <w:r w:rsidRPr="76EBA65A" w:rsidR="76EBA65A">
          <w:rPr>
            <w:rFonts w:cs="Calibri" w:cstheme="minorAscii"/>
            <w:sz w:val="24"/>
            <w:szCs w:val="24"/>
          </w:rPr>
          <w:t>,</w:t>
        </w:r>
      </w:ins>
      <w:del w:author="Gary Smailes" w:date="2024-03-11T16:50:53.516Z" w:id="141963204">
        <w:r w:rsidRPr="76EBA65A" w:rsidDel="76EBA65A">
          <w:rPr>
            <w:rFonts w:cs="Calibri" w:cstheme="minorAscii"/>
            <w:sz w:val="24"/>
            <w:szCs w:val="24"/>
          </w:rPr>
          <w:delText>!</w:delText>
        </w:r>
      </w:del>
      <w:r w:rsidRPr="76EBA65A" w:rsidR="76EBA65A">
        <w:rPr>
          <w:rFonts w:cs="Calibri" w:cstheme="minorAscii"/>
          <w:sz w:val="24"/>
          <w:szCs w:val="24"/>
        </w:rPr>
        <w:t>” I scream at them. “Stop right now or I’ll have you thrown into space without suits and we’ll see if you cling together for warmth</w:t>
      </w:r>
      <w:ins w:author="Gary Smailes" w:date="2024-03-11T16:51:01.152Z" w:id="976057893">
        <w:r w:rsidRPr="76EBA65A" w:rsidR="76EBA65A">
          <w:rPr>
            <w:rFonts w:cs="Calibri" w:cstheme="minorAscii"/>
            <w:sz w:val="24"/>
            <w:szCs w:val="24"/>
          </w:rPr>
          <w:t>.</w:t>
        </w:r>
      </w:ins>
      <w:del w:author="Gary Smailes" w:date="2024-03-11T16:51:00.679Z" w:id="1644360931">
        <w:r w:rsidRPr="76EBA65A" w:rsidDel="76EBA65A">
          <w:rPr>
            <w:rFonts w:cs="Calibri" w:cstheme="minorAscii"/>
            <w:sz w:val="24"/>
            <w:szCs w:val="24"/>
          </w:rPr>
          <w:delText>!</w:delText>
        </w:r>
      </w:del>
      <w:r w:rsidRPr="76EBA65A" w:rsidR="76EBA65A">
        <w:rPr>
          <w:rFonts w:cs="Calibri" w:cstheme="minorAscii"/>
          <w:sz w:val="24"/>
          <w:szCs w:val="24"/>
        </w:rPr>
        <w:t>”</w:t>
      </w:r>
    </w:p>
    <w:p w:rsidR="00176DAF" w:rsidP="76EBA65A" w:rsidRDefault="007F0EEA" w14:paraId="0001F902" w14:textId="1219F7BB">
      <w:pPr>
        <w:spacing w:after="0"/>
        <w:ind w:firstLine="360"/>
        <w:rPr>
          <w:rFonts w:cs="Calibri" w:cstheme="minorAscii"/>
          <w:sz w:val="24"/>
          <w:szCs w:val="24"/>
        </w:rPr>
      </w:pPr>
      <w:r w:rsidRPr="76EBA65A" w:rsidR="76EBA65A">
        <w:rPr>
          <w:rFonts w:cs="Calibri" w:cstheme="minorAscii"/>
          <w:sz w:val="24"/>
          <w:szCs w:val="24"/>
        </w:rPr>
        <w:t xml:space="preserve">They </w:t>
      </w:r>
      <w:del w:author="Gary Smailes" w:date="2024-03-11T16:51:03.47Z" w:id="2010899378">
        <w:r w:rsidRPr="76EBA65A" w:rsidDel="76EBA65A">
          <w:rPr>
            <w:rFonts w:cs="Calibri" w:cstheme="minorAscii"/>
            <w:sz w:val="24"/>
            <w:szCs w:val="24"/>
          </w:rPr>
          <w:delText xml:space="preserve">actually </w:delText>
        </w:r>
      </w:del>
      <w:r w:rsidRPr="76EBA65A" w:rsidR="76EBA65A">
        <w:rPr>
          <w:rFonts w:cs="Calibri" w:cstheme="minorAscii"/>
          <w:sz w:val="24"/>
          <w:szCs w:val="24"/>
        </w:rPr>
        <w:t>stop</w:t>
      </w:r>
      <w:r w:rsidRPr="76EBA65A" w:rsidR="76EBA65A">
        <w:rPr>
          <w:rFonts w:cs="Calibri" w:cstheme="minorAscii"/>
          <w:sz w:val="24"/>
          <w:szCs w:val="24"/>
        </w:rPr>
        <w:t xml:space="preserve"> struggling against robot arms that have already taken away their knives, guns, clubs, and an object that looks like a knitting needle but zapped a security bot with enough juice to fry it, and a second one standing three meters away.</w:t>
      </w:r>
    </w:p>
    <w:p w:rsidRPr="002A33E5" w:rsidR="002A33E5" w:rsidP="002A33E5" w:rsidRDefault="002A33E5" w14:paraId="688ABD54" w14:textId="3CCFBDB2">
      <w:pPr>
        <w:spacing w:after="0"/>
        <w:ind w:firstLine="360"/>
        <w:rPr>
          <w:rFonts w:cstheme="minorHAnsi"/>
          <w:sz w:val="24"/>
          <w:szCs w:val="24"/>
        </w:rPr>
      </w:pPr>
      <w:r w:rsidRPr="002A33E5">
        <w:rPr>
          <w:rFonts w:cstheme="minorHAnsi"/>
          <w:sz w:val="24"/>
          <w:szCs w:val="24"/>
        </w:rPr>
        <w:t>I point at the one on the left. I think her name is Sarah. She has one of those scars across one eyebrow that extends down past her eye. The kind of brand that every adolescent thinks is cool, until they live through receiving it at the end of a rusty knife that’s carrying untold numbers of blood-borne diseases. Sarah also has a limp, and a nervous twitch that might have something to do with the metal plate in the back of her head. Three fingers on her left hand are spikes with articulating joints. She looks like somebody’s been trying to kill her in stages.</w:t>
      </w:r>
    </w:p>
    <w:p w:rsidRPr="002A33E5" w:rsidR="002A33E5" w:rsidP="002A33E5" w:rsidRDefault="002A33E5" w14:paraId="43327E68" w14:textId="08AD3790">
      <w:pPr>
        <w:spacing w:after="0"/>
        <w:ind w:firstLine="360"/>
        <w:rPr>
          <w:rFonts w:cstheme="minorHAnsi"/>
          <w:sz w:val="24"/>
          <w:szCs w:val="24"/>
        </w:rPr>
      </w:pPr>
      <w:r w:rsidRPr="002A33E5">
        <w:rPr>
          <w:rFonts w:cstheme="minorHAnsi"/>
          <w:sz w:val="24"/>
          <w:szCs w:val="24"/>
        </w:rPr>
        <w:t>Her buddy on the other side doesn’t seem to have the same incremental death issues. I’ll call her Slick. She’s mostly intact. I point at Sarah. “You. Your name is Fuckhead #1. And you over there, your name is Fuckhead #2. Fuckhead #1, if Fuckhead #2 dies, I’m going to kill you in the same manner that Fuckhead #2 died. And vice versa, just in case you thought I was playing favorites. If Fuckhead #2 cuts her fucking finger, I’m going to cut yours, Fuckhead #1! Get the picture?”</w:t>
      </w:r>
    </w:p>
    <w:p w:rsidRPr="002A33E5" w:rsidR="002A33E5" w:rsidP="002A33E5" w:rsidRDefault="002A33E5" w14:paraId="38A0C64E" w14:textId="78393BAB">
      <w:pPr>
        <w:spacing w:after="0"/>
        <w:ind w:firstLine="360"/>
        <w:rPr>
          <w:rFonts w:cstheme="minorHAnsi"/>
          <w:sz w:val="24"/>
          <w:szCs w:val="24"/>
        </w:rPr>
      </w:pPr>
      <w:r w:rsidRPr="002A33E5">
        <w:rPr>
          <w:rFonts w:cstheme="minorHAnsi"/>
          <w:sz w:val="24"/>
          <w:szCs w:val="24"/>
        </w:rPr>
        <w:t>Fuckhead #1 glares at me, but she nods. Fuckhead #2 is nodding before I even turn to her.</w:t>
      </w:r>
    </w:p>
    <w:p w:rsidR="007F0EEA" w:rsidP="002A33E5" w:rsidRDefault="002A33E5" w14:paraId="2A4CAFC1" w14:textId="0AE4739C">
      <w:pPr>
        <w:spacing w:after="0"/>
        <w:ind w:firstLine="360"/>
        <w:rPr>
          <w:rFonts w:cstheme="minorHAnsi"/>
          <w:sz w:val="24"/>
          <w:szCs w:val="24"/>
        </w:rPr>
      </w:pPr>
      <w:r w:rsidRPr="002A33E5">
        <w:rPr>
          <w:rFonts w:cstheme="minorHAnsi"/>
          <w:sz w:val="24"/>
          <w:szCs w:val="24"/>
        </w:rPr>
        <w:t>“I’m glad we understand each other,” I tell them. “Welcome to the team. Congratulations, assholes.”</w:t>
      </w:r>
    </w:p>
    <w:p w:rsidR="00176DAF" w:rsidP="005A7D27" w:rsidRDefault="00824BE0" w14:paraId="41D1C165" w14:textId="77777777">
      <w:pPr>
        <w:spacing w:after="0"/>
        <w:jc w:val="center"/>
        <w:rPr>
          <w:rFonts w:cstheme="minorHAnsi"/>
          <w:sz w:val="24"/>
          <w:szCs w:val="24"/>
        </w:rPr>
      </w:pPr>
      <w:r>
        <w:rPr>
          <w:rFonts w:cstheme="minorHAnsi"/>
          <w:sz w:val="24"/>
          <w:szCs w:val="24"/>
        </w:rPr>
        <w:t>***</w:t>
      </w:r>
    </w:p>
    <w:p w:rsidR="00176DAF" w:rsidP="00176DAF" w:rsidRDefault="00176DAF" w14:paraId="2157A54F" w14:textId="77777777">
      <w:pPr>
        <w:spacing w:after="0"/>
        <w:ind w:firstLine="360"/>
        <w:rPr>
          <w:rFonts w:cstheme="minorHAnsi"/>
          <w:sz w:val="24"/>
          <w:szCs w:val="24"/>
        </w:rPr>
      </w:pPr>
    </w:p>
    <w:p w:rsidR="00176DAF" w:rsidP="00EC1AB1" w:rsidRDefault="007F0EEA" w14:paraId="16A22D6F" w14:textId="036E3492">
      <w:pPr>
        <w:spacing w:after="0"/>
        <w:rPr>
          <w:rFonts w:cstheme="minorHAnsi"/>
          <w:sz w:val="24"/>
          <w:szCs w:val="24"/>
        </w:rPr>
      </w:pPr>
      <w:r w:rsidRPr="009E7F4C">
        <w:rPr>
          <w:rFonts w:cstheme="minorHAnsi"/>
          <w:sz w:val="24"/>
          <w:szCs w:val="24"/>
        </w:rPr>
        <w:t>Around mid-morning I come out of the bathroom while tucking my shirt back into my pants</w:t>
      </w:r>
      <w:r w:rsidR="001919CE">
        <w:rPr>
          <w:rFonts w:cstheme="minorHAnsi"/>
          <w:sz w:val="24"/>
          <w:szCs w:val="24"/>
        </w:rPr>
        <w:t>.</w:t>
      </w:r>
      <w:r w:rsidRPr="009E7F4C">
        <w:rPr>
          <w:rFonts w:cstheme="minorHAnsi"/>
          <w:sz w:val="24"/>
          <w:szCs w:val="24"/>
        </w:rPr>
        <w:t xml:space="preserve"> </w:t>
      </w:r>
      <w:r w:rsidR="001919CE">
        <w:rPr>
          <w:rFonts w:cstheme="minorHAnsi"/>
          <w:sz w:val="24"/>
          <w:szCs w:val="24"/>
        </w:rPr>
        <w:t>I’m</w:t>
      </w:r>
      <w:r w:rsidRPr="009E7F4C">
        <w:rPr>
          <w:rFonts w:cstheme="minorHAnsi"/>
          <w:sz w:val="24"/>
          <w:szCs w:val="24"/>
        </w:rPr>
        <w:t xml:space="preserve"> read</w:t>
      </w:r>
      <w:r w:rsidR="001919CE">
        <w:rPr>
          <w:rFonts w:cstheme="minorHAnsi"/>
          <w:sz w:val="24"/>
          <w:szCs w:val="24"/>
        </w:rPr>
        <w:t>ing</w:t>
      </w:r>
      <w:r w:rsidRPr="009E7F4C">
        <w:rPr>
          <w:rFonts w:cstheme="minorHAnsi"/>
          <w:sz w:val="24"/>
          <w:szCs w:val="24"/>
        </w:rPr>
        <w:t xml:space="preserve"> the latest numbers from the simulators off a vidpad</w:t>
      </w:r>
      <w:r w:rsidR="001919CE">
        <w:rPr>
          <w:rFonts w:cstheme="minorHAnsi"/>
          <w:sz w:val="24"/>
          <w:szCs w:val="24"/>
        </w:rPr>
        <w:t xml:space="preserve"> and I accidentally </w:t>
      </w:r>
      <w:r w:rsidRPr="009E7F4C">
        <w:rPr>
          <w:rFonts w:cstheme="minorHAnsi"/>
          <w:sz w:val="24"/>
          <w:szCs w:val="24"/>
        </w:rPr>
        <w:t>tuck it in with my shirt.</w:t>
      </w:r>
      <w:r w:rsidR="0071681A">
        <w:rPr>
          <w:rFonts w:cstheme="minorHAnsi"/>
          <w:sz w:val="24"/>
          <w:szCs w:val="24"/>
        </w:rPr>
        <w:t xml:space="preserve"> </w:t>
      </w:r>
      <w:r w:rsidRPr="009E7F4C">
        <w:rPr>
          <w:rFonts w:cstheme="minorHAnsi"/>
          <w:sz w:val="24"/>
          <w:szCs w:val="24"/>
        </w:rPr>
        <w:t>I realize there</w:t>
      </w:r>
      <w:r w:rsidR="003D7057">
        <w:rPr>
          <w:rFonts w:cstheme="minorHAnsi"/>
          <w:sz w:val="24"/>
          <w:szCs w:val="24"/>
        </w:rPr>
        <w:t>’</w:t>
      </w:r>
      <w:r w:rsidRPr="009E7F4C">
        <w:rPr>
          <w:rFonts w:cstheme="minorHAnsi"/>
          <w:sz w:val="24"/>
          <w:szCs w:val="24"/>
        </w:rPr>
        <w:t>s a person standing nearby, quite possibly watching me do all of this stuff</w:t>
      </w:r>
      <w:r w:rsidR="001919CE">
        <w:rPr>
          <w:rFonts w:cstheme="minorHAnsi"/>
          <w:sz w:val="24"/>
          <w:szCs w:val="24"/>
        </w:rPr>
        <w:t>.</w:t>
      </w:r>
    </w:p>
    <w:p w:rsidR="00176DAF" w:rsidP="76EBA65A" w:rsidRDefault="007F0EEA" w14:paraId="652D670E" w14:textId="3FC44F23">
      <w:pPr>
        <w:spacing w:after="0"/>
        <w:ind w:firstLine="360"/>
        <w:rPr>
          <w:rFonts w:cs="Calibri" w:cstheme="minorAscii"/>
          <w:sz w:val="24"/>
          <w:szCs w:val="24"/>
        </w:rPr>
      </w:pPr>
      <w:r w:rsidRPr="76EBA65A" w:rsidR="76EBA65A">
        <w:rPr>
          <w:rFonts w:cs="Calibri" w:cstheme="minorAscii"/>
          <w:sz w:val="24"/>
          <w:szCs w:val="24"/>
        </w:rPr>
        <w:t>It’s</w:t>
      </w:r>
      <w:r w:rsidRPr="76EBA65A" w:rsidR="76EBA65A">
        <w:rPr>
          <w:rFonts w:cs="Calibri" w:cstheme="minorAscii"/>
          <w:sz w:val="24"/>
          <w:szCs w:val="24"/>
        </w:rPr>
        <w:t xml:space="preserve"> a man in a uniform. </w:t>
      </w:r>
      <w:r w:rsidRPr="76EBA65A" w:rsidR="76EBA65A">
        <w:rPr>
          <w:rFonts w:cs="Calibri" w:cstheme="minorAscii"/>
          <w:sz w:val="24"/>
          <w:szCs w:val="24"/>
        </w:rPr>
        <w:t>He’s</w:t>
      </w:r>
      <w:r w:rsidRPr="76EBA65A" w:rsidR="76EBA65A">
        <w:rPr>
          <w:rFonts w:cs="Calibri" w:cstheme="minorAscii"/>
          <w:sz w:val="24"/>
          <w:szCs w:val="24"/>
        </w:rPr>
        <w:t xml:space="preserve"> a short, wiry guy with red hair sticking out from under his little black hat. His name tag says </w:t>
      </w:r>
      <w:ins w:author="Gary Smailes" w:date="2024-03-11T16:52:17.873Z" w:id="1896020376">
        <w:r w:rsidRPr="76EBA65A" w:rsidR="76EBA65A">
          <w:rPr>
            <w:rFonts w:cs="Calibri" w:cstheme="minorAscii"/>
            <w:sz w:val="24"/>
            <w:szCs w:val="24"/>
          </w:rPr>
          <w:t>‘</w:t>
        </w:r>
      </w:ins>
      <w:r w:rsidRPr="76EBA65A" w:rsidR="76EBA65A">
        <w:rPr>
          <w:rFonts w:cs="Calibri" w:cstheme="minorAscii"/>
          <w:sz w:val="24"/>
          <w:szCs w:val="24"/>
        </w:rPr>
        <w:t>Captain Bartholomew</w:t>
      </w:r>
      <w:ins w:author="Gary Smailes" w:date="2024-03-11T16:52:20.963Z" w:id="571263308">
        <w:r w:rsidRPr="76EBA65A" w:rsidR="76EBA65A">
          <w:rPr>
            <w:rFonts w:cs="Calibri" w:cstheme="minorAscii"/>
            <w:sz w:val="24"/>
            <w:szCs w:val="24"/>
          </w:rPr>
          <w:t>’</w:t>
        </w:r>
      </w:ins>
      <w:r w:rsidRPr="76EBA65A" w:rsidR="76EBA65A">
        <w:rPr>
          <w:rFonts w:cs="Calibri" w:cstheme="minorAscii"/>
          <w:sz w:val="24"/>
          <w:szCs w:val="24"/>
        </w:rPr>
        <w:t xml:space="preserve">. </w:t>
      </w:r>
      <w:r w:rsidRPr="76EBA65A" w:rsidR="76EBA65A">
        <w:rPr>
          <w:rFonts w:cs="Calibri" w:cstheme="minorAscii"/>
          <w:sz w:val="24"/>
          <w:szCs w:val="24"/>
        </w:rPr>
        <w:t>He’s</w:t>
      </w:r>
      <w:r w:rsidRPr="76EBA65A" w:rsidR="76EBA65A">
        <w:rPr>
          <w:rFonts w:cs="Calibri" w:cstheme="minorAscii"/>
          <w:sz w:val="24"/>
          <w:szCs w:val="24"/>
        </w:rPr>
        <w:t xml:space="preserve"> dancing from one foot to the other, like he </w:t>
      </w:r>
      <w:r w:rsidRPr="76EBA65A" w:rsidR="76EBA65A">
        <w:rPr>
          <w:rFonts w:cs="Calibri" w:cstheme="minorAscii"/>
          <w:sz w:val="24"/>
          <w:szCs w:val="24"/>
        </w:rPr>
        <w:t>has to</w:t>
      </w:r>
      <w:r w:rsidRPr="76EBA65A" w:rsidR="76EBA65A">
        <w:rPr>
          <w:rFonts w:cs="Calibri" w:cstheme="minorAscii"/>
          <w:sz w:val="24"/>
          <w:szCs w:val="24"/>
        </w:rPr>
        <w:t xml:space="preserve"> use the head, too. </w:t>
      </w:r>
      <w:r w:rsidRPr="76EBA65A" w:rsidR="76EBA65A">
        <w:rPr>
          <w:rFonts w:cs="Calibri" w:cstheme="minorAscii"/>
          <w:sz w:val="24"/>
          <w:szCs w:val="24"/>
        </w:rPr>
        <w:t>Maybe that’s</w:t>
      </w:r>
      <w:r w:rsidRPr="76EBA65A" w:rsidR="76EBA65A">
        <w:rPr>
          <w:rFonts w:cs="Calibri" w:cstheme="minorAscii"/>
          <w:sz w:val="24"/>
          <w:szCs w:val="24"/>
        </w:rPr>
        <w:t xml:space="preserve"> what he wants. </w:t>
      </w:r>
      <w:r w:rsidRPr="76EBA65A" w:rsidR="76EBA65A">
        <w:rPr>
          <w:rFonts w:cs="Calibri" w:cstheme="minorAscii"/>
          <w:sz w:val="24"/>
          <w:szCs w:val="24"/>
        </w:rPr>
        <w:t>Maybe he</w:t>
      </w:r>
      <w:r w:rsidRPr="76EBA65A" w:rsidR="76EBA65A">
        <w:rPr>
          <w:rFonts w:cs="Calibri" w:cstheme="minorAscii"/>
          <w:sz w:val="24"/>
          <w:szCs w:val="24"/>
        </w:rPr>
        <w:t xml:space="preserve"> </w:t>
      </w:r>
      <w:r w:rsidRPr="76EBA65A" w:rsidR="76EBA65A">
        <w:rPr>
          <w:rFonts w:cs="Calibri" w:cstheme="minorAscii"/>
          <w:sz w:val="24"/>
          <w:szCs w:val="24"/>
        </w:rPr>
        <w:t>doesn’t</w:t>
      </w:r>
      <w:r w:rsidRPr="76EBA65A" w:rsidR="76EBA65A">
        <w:rPr>
          <w:rFonts w:cs="Calibri" w:cstheme="minorAscii"/>
          <w:sz w:val="24"/>
          <w:szCs w:val="24"/>
        </w:rPr>
        <w:t xml:space="preserve"> want anything from me. Please, </w:t>
      </w:r>
      <w:r w:rsidRPr="76EBA65A" w:rsidR="76EBA65A">
        <w:rPr>
          <w:rFonts w:cs="Calibri" w:cstheme="minorAscii"/>
          <w:sz w:val="24"/>
          <w:szCs w:val="24"/>
        </w:rPr>
        <w:t>don’t</w:t>
      </w:r>
      <w:r w:rsidRPr="76EBA65A" w:rsidR="76EBA65A">
        <w:rPr>
          <w:rFonts w:cs="Calibri" w:cstheme="minorAscii"/>
          <w:sz w:val="24"/>
          <w:szCs w:val="24"/>
        </w:rPr>
        <w:t xml:space="preserve"> let him want anything from me.</w:t>
      </w:r>
    </w:p>
    <w:p w:rsidR="00176DAF" w:rsidP="76EBA65A" w:rsidRDefault="007F0EEA" w14:paraId="771594F0" w14:textId="7B05920D">
      <w:pPr>
        <w:spacing w:after="0"/>
        <w:ind w:firstLine="360"/>
        <w:rPr>
          <w:rFonts w:cs="Calibri" w:cstheme="minorAscii"/>
          <w:sz w:val="24"/>
          <w:szCs w:val="24"/>
        </w:rPr>
      </w:pPr>
      <w:r w:rsidRPr="76EBA65A" w:rsidR="76EBA65A">
        <w:rPr>
          <w:rFonts w:cs="Calibri" w:cstheme="minorAscii"/>
          <w:sz w:val="24"/>
          <w:szCs w:val="24"/>
        </w:rPr>
        <w:t>“You have to do something</w:t>
      </w:r>
      <w:ins w:author="Gary Smailes" w:date="2024-03-11T16:52:27.958Z" w:id="1779899305">
        <w:r w:rsidRPr="76EBA65A" w:rsidR="76EBA65A">
          <w:rPr>
            <w:rFonts w:cs="Calibri" w:cstheme="minorAscii"/>
            <w:sz w:val="24"/>
            <w:szCs w:val="24"/>
          </w:rPr>
          <w:t>,</w:t>
        </w:r>
      </w:ins>
      <w:del w:author="Gary Smailes" w:date="2024-03-11T16:52:27.486Z" w:id="1768506093">
        <w:r w:rsidRPr="76EBA65A" w:rsidDel="76EBA65A">
          <w:rPr>
            <w:rFonts w:cs="Calibri" w:cstheme="minorAscii"/>
            <w:sz w:val="24"/>
            <w:szCs w:val="24"/>
          </w:rPr>
          <w:delText>!</w:delText>
        </w:r>
      </w:del>
      <w:r w:rsidRPr="76EBA65A" w:rsidR="76EBA65A">
        <w:rPr>
          <w:rFonts w:cs="Calibri" w:cstheme="minorAscii"/>
          <w:sz w:val="24"/>
          <w:szCs w:val="24"/>
        </w:rPr>
        <w:t xml:space="preserve">” he shrieks at me. </w:t>
      </w:r>
    </w:p>
    <w:p w:rsidR="00176DAF" w:rsidP="00176DAF" w:rsidRDefault="007F0EEA" w14:paraId="19C208B8" w14:textId="77777777">
      <w:pPr>
        <w:spacing w:after="0"/>
        <w:ind w:firstLine="360"/>
        <w:rPr>
          <w:rFonts w:cstheme="minorHAnsi"/>
          <w:sz w:val="24"/>
          <w:szCs w:val="24"/>
        </w:rPr>
      </w:pPr>
      <w:r w:rsidRPr="009E7F4C">
        <w:rPr>
          <w:rFonts w:cstheme="minorHAnsi"/>
          <w:sz w:val="24"/>
          <w:szCs w:val="24"/>
        </w:rPr>
        <w:t>Oh, for fuck’s sake.</w:t>
      </w:r>
      <w:r w:rsidR="0071681A">
        <w:rPr>
          <w:rFonts w:cstheme="minorHAnsi"/>
          <w:sz w:val="24"/>
          <w:szCs w:val="24"/>
        </w:rPr>
        <w:t xml:space="preserve"> </w:t>
      </w:r>
      <w:r w:rsidRPr="009E7F4C">
        <w:rPr>
          <w:rFonts w:cstheme="minorHAnsi"/>
          <w:sz w:val="24"/>
          <w:szCs w:val="24"/>
        </w:rPr>
        <w:t>“What’s the problem?”</w:t>
      </w:r>
      <w:r w:rsidR="0071681A">
        <w:rPr>
          <w:rFonts w:cstheme="minorHAnsi"/>
          <w:sz w:val="24"/>
          <w:szCs w:val="24"/>
        </w:rPr>
        <w:t xml:space="preserve"> </w:t>
      </w:r>
      <w:r w:rsidRPr="009E7F4C">
        <w:rPr>
          <w:rFonts w:cstheme="minorHAnsi"/>
          <w:sz w:val="24"/>
          <w:szCs w:val="24"/>
        </w:rPr>
        <w:t>Please be normal, please be normal.</w:t>
      </w:r>
    </w:p>
    <w:p w:rsidR="00176DAF" w:rsidP="76EBA65A" w:rsidRDefault="007F0EEA" w14:paraId="63703C31" w14:textId="2D5D390B">
      <w:pPr>
        <w:spacing w:after="0"/>
        <w:ind w:firstLine="360"/>
        <w:rPr>
          <w:rFonts w:cs="Calibri" w:cstheme="minorAscii"/>
          <w:sz w:val="24"/>
          <w:szCs w:val="24"/>
        </w:rPr>
      </w:pPr>
      <w:r w:rsidRPr="76EBA65A" w:rsidR="76EBA65A">
        <w:rPr>
          <w:rFonts w:cs="Calibri" w:cstheme="minorAscii"/>
          <w:sz w:val="24"/>
          <w:szCs w:val="24"/>
        </w:rPr>
        <w:t>“</w:t>
      </w:r>
      <w:r w:rsidRPr="76EBA65A" w:rsidR="76EBA65A">
        <w:rPr>
          <w:rFonts w:cs="Calibri" w:cstheme="minorAscii"/>
          <w:sz w:val="24"/>
          <w:szCs w:val="24"/>
        </w:rPr>
        <w:t>They’ve</w:t>
      </w:r>
      <w:r w:rsidRPr="76EBA65A" w:rsidR="76EBA65A">
        <w:rPr>
          <w:rFonts w:cs="Calibri" w:cstheme="minorAscii"/>
          <w:sz w:val="24"/>
          <w:szCs w:val="24"/>
        </w:rPr>
        <w:t xml:space="preserve"> littered the field with mines</w:t>
      </w:r>
      <w:ins w:author="Gary Smailes" w:date="2024-03-11T16:52:50.656Z" w:id="1026242504">
        <w:r w:rsidRPr="76EBA65A" w:rsidR="76EBA65A">
          <w:rPr>
            <w:rFonts w:cs="Calibri" w:cstheme="minorAscii"/>
            <w:sz w:val="24"/>
            <w:szCs w:val="24"/>
          </w:rPr>
          <w:t>.</w:t>
        </w:r>
      </w:ins>
      <w:del w:author="Gary Smailes" w:date="2024-03-11T16:52:50.389Z" w:id="174337625">
        <w:r w:rsidRPr="76EBA65A" w:rsidDel="76EBA65A">
          <w:rPr>
            <w:rFonts w:cs="Calibri" w:cstheme="minorAscii"/>
            <w:sz w:val="24"/>
            <w:szCs w:val="24"/>
          </w:rPr>
          <w:delText>!</w:delText>
        </w:r>
      </w:del>
      <w:r w:rsidRPr="76EBA65A" w:rsidR="76EBA65A">
        <w:rPr>
          <w:rFonts w:cs="Calibri" w:cstheme="minorAscii"/>
          <w:sz w:val="24"/>
          <w:szCs w:val="24"/>
        </w:rPr>
        <w:t xml:space="preserve"> MINES!”</w:t>
      </w:r>
    </w:p>
    <w:p w:rsidR="00176DAF" w:rsidP="00176DAF" w:rsidRDefault="007F0EEA" w14:paraId="295F3260" w14:textId="742544D3">
      <w:pPr>
        <w:spacing w:after="0"/>
        <w:ind w:firstLine="360"/>
        <w:rPr>
          <w:rFonts w:cstheme="minorHAnsi"/>
          <w:sz w:val="24"/>
          <w:szCs w:val="24"/>
        </w:rPr>
      </w:pPr>
      <w:r w:rsidRPr="009E7F4C">
        <w:rPr>
          <w:rFonts w:cstheme="minorHAnsi"/>
          <w:sz w:val="24"/>
          <w:szCs w:val="24"/>
        </w:rPr>
        <w:t>I’ll be honest, that doesn’t compute.</w:t>
      </w:r>
      <w:r w:rsidR="0071681A">
        <w:rPr>
          <w:rFonts w:cstheme="minorHAnsi"/>
          <w:sz w:val="24"/>
          <w:szCs w:val="24"/>
        </w:rPr>
        <w:t xml:space="preserve"> </w:t>
      </w:r>
      <w:r w:rsidRPr="009E7F4C">
        <w:rPr>
          <w:rFonts w:cstheme="minorHAnsi"/>
          <w:sz w:val="24"/>
          <w:szCs w:val="24"/>
        </w:rPr>
        <w:t>“</w:t>
      </w:r>
      <w:r w:rsidR="0050059D">
        <w:rPr>
          <w:rFonts w:cstheme="minorHAnsi"/>
          <w:sz w:val="24"/>
          <w:szCs w:val="24"/>
        </w:rPr>
        <w:t>Mines?”</w:t>
      </w:r>
    </w:p>
    <w:p w:rsidR="00176DAF" w:rsidP="76EBA65A" w:rsidRDefault="0050059D" w14:paraId="0C505DB0" w14:textId="6CAED096">
      <w:pPr>
        <w:spacing w:after="0"/>
        <w:ind w:firstLine="360"/>
        <w:rPr>
          <w:del w:author="Gary Smailes" w:date="2024-03-11T16:53:12.316Z" w:id="1311105308"/>
          <w:rFonts w:cs="Calibri" w:cstheme="minorAscii"/>
          <w:sz w:val="24"/>
          <w:szCs w:val="24"/>
        </w:rPr>
      </w:pPr>
      <w:r w:rsidRPr="76EBA65A" w:rsidR="76EBA65A">
        <w:rPr>
          <w:rFonts w:cs="Calibri" w:cstheme="minorAscii"/>
          <w:sz w:val="24"/>
          <w:szCs w:val="24"/>
        </w:rPr>
        <w:t>He points at a nearby observation deck. I walk over to the small platform jutting out into the middle of the field. Bucky’s standing there. The deck is enclosed with shielded transparent aluminum. The shields keep out flying suits and other debris, but not a SPIDER mine.</w:t>
      </w:r>
      <w:ins w:author="Gary Smailes" w:date="2024-03-11T16:53:12.844Z" w:id="2136088382">
        <w:r w:rsidRPr="76EBA65A" w:rsidR="76EBA65A">
          <w:rPr>
            <w:rFonts w:cs="Calibri" w:cstheme="minorAscii"/>
            <w:sz w:val="24"/>
            <w:szCs w:val="24"/>
          </w:rPr>
          <w:t xml:space="preserve"> </w:t>
        </w:r>
      </w:ins>
    </w:p>
    <w:p w:rsidR="00176DAF" w:rsidP="76EBA65A" w:rsidRDefault="007F0EEA" w14:paraId="28A33784" w14:textId="1BAEF266">
      <w:pPr>
        <w:spacing w:after="0"/>
        <w:ind w:firstLine="0"/>
        <w:rPr>
          <w:rFonts w:cs="Calibri" w:cstheme="minorAscii"/>
          <w:sz w:val="24"/>
          <w:szCs w:val="24"/>
        </w:rPr>
        <w:pPrChange w:author="Gary Smailes" w:date="2024-03-11T16:53:11.939Z">
          <w:pPr>
            <w:spacing w:after="0"/>
            <w:ind w:firstLine="360"/>
          </w:pPr>
        </w:pPrChange>
      </w:pPr>
      <w:r w:rsidRPr="76EBA65A" w:rsidR="76EBA65A">
        <w:rPr>
          <w:rFonts w:cs="Calibri" w:cstheme="minorAscii"/>
          <w:sz w:val="24"/>
          <w:szCs w:val="24"/>
        </w:rPr>
        <w:t xml:space="preserve">The proximity mine gets its name from the eight pylons extending from its side, but </w:t>
      </w:r>
      <w:r w:rsidRPr="76EBA65A" w:rsidR="76EBA65A">
        <w:rPr>
          <w:rFonts w:cs="Calibri" w:cstheme="minorAscii"/>
          <w:sz w:val="24"/>
          <w:szCs w:val="24"/>
        </w:rPr>
        <w:t>that’s</w:t>
      </w:r>
      <w:r w:rsidRPr="76EBA65A" w:rsidR="76EBA65A">
        <w:rPr>
          <w:rFonts w:cs="Calibri" w:cstheme="minorAscii"/>
          <w:sz w:val="24"/>
          <w:szCs w:val="24"/>
        </w:rPr>
        <w:t xml:space="preserve"> where the similarity with the insect ends.</w:t>
      </w:r>
      <w:r w:rsidRPr="76EBA65A" w:rsidR="76EBA65A">
        <w:rPr>
          <w:rFonts w:cs="Calibri" w:cstheme="minorAscii"/>
          <w:sz w:val="24"/>
          <w:szCs w:val="24"/>
        </w:rPr>
        <w:t xml:space="preserve"> </w:t>
      </w:r>
      <w:r w:rsidRPr="76EBA65A" w:rsidR="76EBA65A">
        <w:rPr>
          <w:rFonts w:cs="Calibri" w:cstheme="minorAscii"/>
          <w:sz w:val="24"/>
          <w:szCs w:val="24"/>
        </w:rPr>
        <w:t xml:space="preserve">Contained within the mine is 200 </w:t>
      </w:r>
      <w:r w:rsidRPr="76EBA65A" w:rsidR="76EBA65A">
        <w:rPr>
          <w:rFonts w:cs="Calibri" w:cstheme="minorAscii"/>
          <w:sz w:val="24"/>
          <w:szCs w:val="24"/>
        </w:rPr>
        <w:t>kilograms</w:t>
      </w:r>
      <w:r w:rsidRPr="76EBA65A" w:rsidR="76EBA65A">
        <w:rPr>
          <w:rFonts w:cs="Calibri" w:cstheme="minorAscii"/>
          <w:sz w:val="24"/>
          <w:szCs w:val="24"/>
        </w:rPr>
        <w:t xml:space="preserve"> of high explosive</w:t>
      </w:r>
      <w:r w:rsidRPr="76EBA65A" w:rsidR="76EBA65A">
        <w:rPr>
          <w:rFonts w:cs="Calibri" w:cstheme="minorAscii"/>
          <w:sz w:val="24"/>
          <w:szCs w:val="24"/>
        </w:rPr>
        <w:t xml:space="preserve">. </w:t>
      </w:r>
      <w:r w:rsidRPr="76EBA65A" w:rsidR="76EBA65A">
        <w:rPr>
          <w:rFonts w:cs="Calibri" w:cstheme="minorAscii"/>
          <w:sz w:val="24"/>
          <w:szCs w:val="24"/>
        </w:rPr>
        <w:t>It’s</w:t>
      </w:r>
      <w:r w:rsidRPr="76EBA65A" w:rsidR="76EBA65A">
        <w:rPr>
          <w:rFonts w:cs="Calibri" w:cstheme="minorAscii"/>
          <w:sz w:val="24"/>
          <w:szCs w:val="24"/>
        </w:rPr>
        <w:t xml:space="preserve"> a rotating shaped charge, allowing it to deliver maximum damage to its target.</w:t>
      </w:r>
      <w:r w:rsidRPr="76EBA65A" w:rsidR="76EBA65A">
        <w:rPr>
          <w:rFonts w:cs="Calibri" w:cstheme="minorAscii"/>
          <w:sz w:val="24"/>
          <w:szCs w:val="24"/>
        </w:rPr>
        <w:t xml:space="preserve"> </w:t>
      </w:r>
      <w:r w:rsidRPr="76EBA65A" w:rsidR="76EBA65A">
        <w:rPr>
          <w:rFonts w:cs="Calibri" w:cstheme="minorAscii"/>
          <w:sz w:val="24"/>
          <w:szCs w:val="24"/>
        </w:rPr>
        <w:t>I watch one float past the window, little red lights blinking at the end of each pylon.</w:t>
      </w:r>
      <w:r w:rsidRPr="76EBA65A" w:rsidR="76EBA65A">
        <w:rPr>
          <w:rFonts w:cs="Calibri" w:cstheme="minorAscii"/>
          <w:sz w:val="24"/>
          <w:szCs w:val="24"/>
        </w:rPr>
        <w:t xml:space="preserve"> </w:t>
      </w:r>
      <w:r w:rsidRPr="76EBA65A" w:rsidR="76EBA65A">
        <w:rPr>
          <w:rFonts w:cs="Calibri" w:cstheme="minorAscii"/>
          <w:sz w:val="24"/>
          <w:szCs w:val="24"/>
        </w:rPr>
        <w:t>I’d</w:t>
      </w:r>
      <w:r w:rsidRPr="76EBA65A" w:rsidR="76EBA65A">
        <w:rPr>
          <w:rFonts w:cs="Calibri" w:cstheme="minorAscii"/>
          <w:sz w:val="24"/>
          <w:szCs w:val="24"/>
        </w:rPr>
        <w:t xml:space="preserve"> never seen one this close before.</w:t>
      </w:r>
      <w:r w:rsidRPr="76EBA65A" w:rsidR="76EBA65A">
        <w:rPr>
          <w:rFonts w:cs="Calibri" w:cstheme="minorAscii"/>
          <w:sz w:val="24"/>
          <w:szCs w:val="24"/>
        </w:rPr>
        <w:t xml:space="preserve"> </w:t>
      </w:r>
      <w:r w:rsidRPr="76EBA65A" w:rsidR="76EBA65A">
        <w:rPr>
          <w:rFonts w:cs="Calibri" w:cstheme="minorAscii"/>
          <w:sz w:val="24"/>
          <w:szCs w:val="24"/>
        </w:rPr>
        <w:t>Or the several hundred others wandering around in a constant search for something to blow up.</w:t>
      </w:r>
    </w:p>
    <w:p w:rsidR="00176DAF" w:rsidP="76EBA65A" w:rsidRDefault="007F0EEA" w14:paraId="50745A4D" w14:textId="1CCD347C">
      <w:pPr>
        <w:spacing w:after="0"/>
        <w:ind w:firstLine="360"/>
        <w:rPr>
          <w:rFonts w:cs="Calibri" w:cstheme="minorAscii"/>
          <w:sz w:val="24"/>
          <w:szCs w:val="24"/>
        </w:rPr>
      </w:pPr>
      <w:r w:rsidRPr="76EBA65A" w:rsidR="76EBA65A">
        <w:rPr>
          <w:rFonts w:cs="Calibri" w:cstheme="minorAscii"/>
          <w:sz w:val="24"/>
          <w:szCs w:val="24"/>
        </w:rPr>
        <w:t>I turn to Bucky, who is concentrating on something far away</w:t>
      </w:r>
      <w:del w:author="Gary Smailes" w:date="2024-03-11T16:53:48.988Z" w:id="447522419">
        <w:r w:rsidRPr="76EBA65A" w:rsidDel="76EBA65A">
          <w:rPr>
            <w:rFonts w:cs="Calibri" w:cstheme="minorAscii"/>
            <w:sz w:val="24"/>
            <w:szCs w:val="24"/>
          </w:rPr>
          <w:delText>.</w:delText>
        </w:r>
      </w:del>
      <w:r w:rsidRPr="76EBA65A" w:rsidR="76EBA65A">
        <w:rPr>
          <w:rFonts w:cs="Calibri" w:cstheme="minorAscii"/>
          <w:sz w:val="24"/>
          <w:szCs w:val="24"/>
        </w:rPr>
        <w:t xml:space="preserve"> </w:t>
      </w:r>
      <w:ins w:author="Gary Smailes" w:date="2024-03-11T16:53:50.419Z" w:id="199676229">
        <w:r w:rsidRPr="76EBA65A" w:rsidR="76EBA65A">
          <w:rPr>
            <w:rFonts w:cs="Calibri" w:cstheme="minorAscii"/>
            <w:sz w:val="24"/>
            <w:szCs w:val="24"/>
          </w:rPr>
          <w:t>o</w:t>
        </w:r>
      </w:ins>
      <w:del w:author="Gary Smailes" w:date="2024-03-11T16:53:49.928Z" w:id="247610195">
        <w:r w:rsidRPr="76EBA65A" w:rsidDel="76EBA65A">
          <w:rPr>
            <w:rFonts w:cs="Calibri" w:cstheme="minorAscii"/>
            <w:sz w:val="24"/>
            <w:szCs w:val="24"/>
          </w:rPr>
          <w:delText>O</w:delText>
        </w:r>
      </w:del>
      <w:r w:rsidRPr="76EBA65A" w:rsidR="76EBA65A">
        <w:rPr>
          <w:rFonts w:cs="Calibri" w:cstheme="minorAscii"/>
          <w:sz w:val="24"/>
          <w:szCs w:val="24"/>
        </w:rPr>
        <w:t xml:space="preserve">r </w:t>
      </w:r>
      <w:r w:rsidRPr="76EBA65A" w:rsidR="76EBA65A">
        <w:rPr>
          <w:rFonts w:cs="Calibri" w:cstheme="minorAscii"/>
          <w:sz w:val="24"/>
          <w:szCs w:val="24"/>
        </w:rPr>
        <w:t>he’s</w:t>
      </w:r>
      <w:r w:rsidRPr="76EBA65A" w:rsidR="76EBA65A">
        <w:rPr>
          <w:rFonts w:cs="Calibri" w:cstheme="minorAscii"/>
          <w:sz w:val="24"/>
          <w:szCs w:val="24"/>
        </w:rPr>
        <w:t xml:space="preserve"> constipated. Sometimes </w:t>
      </w:r>
      <w:r w:rsidRPr="76EBA65A" w:rsidR="76EBA65A">
        <w:rPr>
          <w:rFonts w:cs="Calibri" w:cstheme="minorAscii"/>
          <w:sz w:val="24"/>
          <w:szCs w:val="24"/>
        </w:rPr>
        <w:t>it’s</w:t>
      </w:r>
      <w:r w:rsidRPr="76EBA65A" w:rsidR="76EBA65A">
        <w:rPr>
          <w:rFonts w:cs="Calibri" w:cstheme="minorAscii"/>
          <w:sz w:val="24"/>
          <w:szCs w:val="24"/>
        </w:rPr>
        <w:t xml:space="preserve"> hard to tell. “Where the fuck did these come from? And why did you let them in here? I go to take a piss, and they, they, do all this? How do you bring in an entire minefield in two minutes, anyway?”</w:t>
      </w:r>
    </w:p>
    <w:p w:rsidR="00176DAF" w:rsidP="00176DAF" w:rsidRDefault="007F0EEA" w14:paraId="4C21803B" w14:textId="77777777">
      <w:pPr>
        <w:spacing w:after="0"/>
        <w:ind w:firstLine="360"/>
        <w:rPr>
          <w:rFonts w:cstheme="minorHAnsi"/>
          <w:sz w:val="24"/>
          <w:szCs w:val="24"/>
        </w:rPr>
      </w:pPr>
      <w:r w:rsidRPr="009E7F4C">
        <w:rPr>
          <w:rFonts w:cstheme="minorHAnsi"/>
          <w:sz w:val="24"/>
          <w:szCs w:val="24"/>
        </w:rPr>
        <w:t>“Do you see ‘em?” Bucky asks.</w:t>
      </w:r>
    </w:p>
    <w:p w:rsidR="00176DAF" w:rsidP="76EBA65A" w:rsidRDefault="007F0EEA" w14:paraId="2C6DD7B5" w14:textId="69672C52">
      <w:pPr>
        <w:spacing w:after="0"/>
        <w:ind w:firstLine="360"/>
        <w:rPr>
          <w:rFonts w:cs="Calibri" w:cstheme="minorAscii"/>
          <w:sz w:val="24"/>
          <w:szCs w:val="24"/>
        </w:rPr>
      </w:pPr>
      <w:r w:rsidRPr="76EBA65A" w:rsidR="76EBA65A">
        <w:rPr>
          <w:rFonts w:cs="Calibri" w:cstheme="minorAscii"/>
          <w:sz w:val="24"/>
          <w:szCs w:val="24"/>
        </w:rPr>
        <w:t>“Yes, I see them</w:t>
      </w:r>
      <w:ins w:author="Gary Smailes" w:date="2024-03-11T17:02:19.913Z" w:id="865225642">
        <w:r w:rsidRPr="76EBA65A" w:rsidR="76EBA65A">
          <w:rPr>
            <w:rFonts w:cs="Calibri" w:cstheme="minorAscii"/>
            <w:sz w:val="24"/>
            <w:szCs w:val="24"/>
          </w:rPr>
          <w:t>.</w:t>
        </w:r>
      </w:ins>
      <w:del w:author="Gary Smailes" w:date="2024-03-11T17:02:19.316Z" w:id="481710409">
        <w:r w:rsidRPr="76EBA65A" w:rsidDel="76EBA65A">
          <w:rPr>
            <w:rFonts w:cs="Calibri" w:cstheme="minorAscii"/>
            <w:sz w:val="24"/>
            <w:szCs w:val="24"/>
          </w:rPr>
          <w:delText>!</w:delText>
        </w:r>
      </w:del>
      <w:r w:rsidRPr="76EBA65A" w:rsidR="76EBA65A">
        <w:rPr>
          <w:rFonts w:cs="Calibri" w:cstheme="minorAscii"/>
          <w:sz w:val="24"/>
          <w:szCs w:val="24"/>
        </w:rPr>
        <w:t xml:space="preserve"> I whole shitload of them</w:t>
      </w:r>
      <w:ins w:author="Gary Smailes" w:date="2024-03-11T17:02:22.673Z" w:id="317226664">
        <w:r w:rsidRPr="76EBA65A" w:rsidR="76EBA65A">
          <w:rPr>
            <w:rFonts w:cs="Calibri" w:cstheme="minorAscii"/>
            <w:sz w:val="24"/>
            <w:szCs w:val="24"/>
          </w:rPr>
          <w:t>.</w:t>
        </w:r>
      </w:ins>
      <w:del w:author="Gary Smailes" w:date="2024-03-11T17:02:22.072Z" w:id="494745664">
        <w:r w:rsidRPr="76EBA65A" w:rsidDel="76EBA65A">
          <w:rPr>
            <w:rFonts w:cs="Calibri" w:cstheme="minorAscii"/>
            <w:sz w:val="24"/>
            <w:szCs w:val="24"/>
          </w:rPr>
          <w:delText>!</w:delText>
        </w:r>
      </w:del>
      <w:r w:rsidRPr="76EBA65A" w:rsidR="76EBA65A">
        <w:rPr>
          <w:rFonts w:cs="Calibri" w:cstheme="minorAscii"/>
          <w:sz w:val="24"/>
          <w:szCs w:val="24"/>
        </w:rPr>
        <w:t xml:space="preserve"> They </w:t>
      </w:r>
      <w:r w:rsidRPr="76EBA65A" w:rsidR="76EBA65A">
        <w:rPr>
          <w:rFonts w:cs="Calibri" w:cstheme="minorAscii"/>
          <w:sz w:val="24"/>
          <w:szCs w:val="24"/>
        </w:rPr>
        <w:t>aren’t</w:t>
      </w:r>
      <w:r w:rsidRPr="76EBA65A" w:rsidR="76EBA65A">
        <w:rPr>
          <w:rFonts w:cs="Calibri" w:cstheme="minorAscii"/>
          <w:sz w:val="24"/>
          <w:szCs w:val="24"/>
        </w:rPr>
        <w:t xml:space="preserve"> duds, are they? These are real fucking mines in here</w:t>
      </w:r>
      <w:ins w:author="Gary Smailes" w:date="2024-03-11T17:02:36.201Z" w:id="574092062">
        <w:r w:rsidRPr="76EBA65A" w:rsidR="76EBA65A">
          <w:rPr>
            <w:rFonts w:cs="Calibri" w:cstheme="minorAscii"/>
            <w:sz w:val="24"/>
            <w:szCs w:val="24"/>
          </w:rPr>
          <w:t>.</w:t>
        </w:r>
      </w:ins>
      <w:del w:author="Gary Smailes" w:date="2024-03-11T17:02:35.559Z" w:id="759040539">
        <w:r w:rsidRPr="76EBA65A" w:rsidDel="76EBA65A">
          <w:rPr>
            <w:rFonts w:cs="Calibri" w:cstheme="minorAscii"/>
            <w:sz w:val="24"/>
            <w:szCs w:val="24"/>
          </w:rPr>
          <w:delText>!</w:delText>
        </w:r>
      </w:del>
      <w:r w:rsidRPr="76EBA65A" w:rsidR="76EBA65A">
        <w:rPr>
          <w:rFonts w:cs="Calibri" w:cstheme="minorAscii"/>
          <w:sz w:val="24"/>
          <w:szCs w:val="24"/>
        </w:rPr>
        <w:t xml:space="preserve"> Who did this shit?”</w:t>
      </w:r>
    </w:p>
    <w:p w:rsidR="00176DAF" w:rsidP="00176DAF" w:rsidRDefault="007F0EEA" w14:paraId="46C688DC" w14:textId="77777777">
      <w:pPr>
        <w:spacing w:after="0"/>
        <w:ind w:firstLine="360"/>
        <w:rPr>
          <w:rFonts w:cstheme="minorHAnsi"/>
          <w:sz w:val="24"/>
          <w:szCs w:val="24"/>
        </w:rPr>
      </w:pPr>
      <w:r w:rsidRPr="009E7F4C">
        <w:rPr>
          <w:rFonts w:cstheme="minorHAnsi"/>
          <w:sz w:val="24"/>
          <w:szCs w:val="24"/>
        </w:rPr>
        <w:t>“Them,” Bucky says, pointing at something out the window.</w:t>
      </w:r>
      <w:r w:rsidR="0071681A">
        <w:rPr>
          <w:rFonts w:cstheme="minorHAnsi"/>
          <w:sz w:val="24"/>
          <w:szCs w:val="24"/>
        </w:rPr>
        <w:t xml:space="preserve"> </w:t>
      </w:r>
      <w:r w:rsidRPr="009E7F4C">
        <w:rPr>
          <w:rFonts w:cstheme="minorHAnsi"/>
          <w:sz w:val="24"/>
          <w:szCs w:val="24"/>
        </w:rPr>
        <w:t>“Said they wanted to show you how serious they were.”</w:t>
      </w:r>
    </w:p>
    <w:p w:rsidR="00176DAF" w:rsidP="76EBA65A" w:rsidRDefault="007F0EEA" w14:paraId="670EDDA0" w14:textId="69B609D8">
      <w:pPr>
        <w:spacing w:after="0"/>
        <w:ind w:firstLine="360"/>
        <w:rPr>
          <w:rFonts w:cs="Calibri" w:cstheme="minorAscii"/>
          <w:sz w:val="24"/>
          <w:szCs w:val="24"/>
        </w:rPr>
      </w:pPr>
      <w:r w:rsidRPr="76EBA65A" w:rsidR="76EBA65A">
        <w:rPr>
          <w:rFonts w:cs="Calibri" w:cstheme="minorAscii"/>
          <w:sz w:val="24"/>
          <w:szCs w:val="24"/>
        </w:rPr>
        <w:t xml:space="preserve">“I can see that </w:t>
      </w:r>
      <w:r w:rsidRPr="76EBA65A" w:rsidR="76EBA65A">
        <w:rPr>
          <w:rFonts w:cs="Calibri" w:cstheme="minorAscii"/>
          <w:sz w:val="24"/>
          <w:szCs w:val="24"/>
        </w:rPr>
        <w:t>they’re</w:t>
      </w:r>
      <w:r w:rsidRPr="76EBA65A" w:rsidR="76EBA65A">
        <w:rPr>
          <w:rFonts w:cs="Calibri" w:cstheme="minorAscii"/>
          <w:sz w:val="24"/>
          <w:szCs w:val="24"/>
        </w:rPr>
        <w:t xml:space="preserve"> serious!</w:t>
      </w:r>
      <w:ins w:author="Gary Smailes" w:date="2024-03-11T17:02:42.512Z" w:id="557532816">
        <w:r w:rsidRPr="76EBA65A" w:rsidR="76EBA65A">
          <w:rPr>
            <w:rFonts w:cs="Calibri" w:cstheme="minorAscii"/>
            <w:sz w:val="24"/>
            <w:szCs w:val="24"/>
          </w:rPr>
          <w:t>.</w:t>
        </w:r>
      </w:ins>
      <w:del w:author="Gary Smailes" w:date="2024-03-11T17:02:41.987Z" w:id="633225594">
        <w:r w:rsidRPr="76EBA65A" w:rsidDel="76EBA65A">
          <w:rPr>
            <w:rFonts w:cs="Calibri" w:cstheme="minorAscii"/>
            <w:sz w:val="24"/>
            <w:szCs w:val="24"/>
          </w:rPr>
          <w:delText xml:space="preserve"> </w:delText>
        </w:r>
      </w:del>
      <w:r w:rsidRPr="76EBA65A" w:rsidR="76EBA65A">
        <w:rPr>
          <w:rFonts w:cs="Calibri" w:cstheme="minorAscii"/>
          <w:sz w:val="24"/>
          <w:szCs w:val="24"/>
        </w:rPr>
        <w:t>Serious about sabotaging this team</w:t>
      </w:r>
      <w:ins w:author="Gary Smailes" w:date="2024-03-11T17:02:44.846Z" w:id="1482146989">
        <w:r w:rsidRPr="76EBA65A" w:rsidR="76EBA65A">
          <w:rPr>
            <w:rFonts w:cs="Calibri" w:cstheme="minorAscii"/>
            <w:sz w:val="24"/>
            <w:szCs w:val="24"/>
          </w:rPr>
          <w:t>.</w:t>
        </w:r>
      </w:ins>
      <w:del w:author="Gary Smailes" w:date="2024-03-11T17:02:44.464Z" w:id="2044418699">
        <w:r w:rsidRPr="76EBA65A" w:rsidDel="76EBA65A">
          <w:rPr>
            <w:rFonts w:cs="Calibri" w:cstheme="minorAscii"/>
            <w:sz w:val="24"/>
            <w:szCs w:val="24"/>
          </w:rPr>
          <w:delText>!</w:delText>
        </w:r>
      </w:del>
      <w:r w:rsidRPr="76EBA65A" w:rsidR="76EBA65A">
        <w:rPr>
          <w:rFonts w:cs="Calibri" w:cstheme="minorAscii"/>
          <w:sz w:val="24"/>
          <w:szCs w:val="24"/>
        </w:rPr>
        <w:t xml:space="preserve"> Serious about ruining my day</w:t>
      </w:r>
      <w:ins w:author="Gary Smailes" w:date="2024-03-11T17:02:47.648Z" w:id="2100317652">
        <w:r w:rsidRPr="76EBA65A" w:rsidR="76EBA65A">
          <w:rPr>
            <w:rFonts w:cs="Calibri" w:cstheme="minorAscii"/>
            <w:sz w:val="24"/>
            <w:szCs w:val="24"/>
          </w:rPr>
          <w:t>.</w:t>
        </w:r>
      </w:ins>
      <w:del w:author="Gary Smailes" w:date="2024-03-11T17:02:47.083Z" w:id="1967804494">
        <w:r w:rsidRPr="76EBA65A" w:rsidDel="76EBA65A">
          <w:rPr>
            <w:rFonts w:cs="Calibri" w:cstheme="minorAscii"/>
            <w:sz w:val="24"/>
            <w:szCs w:val="24"/>
          </w:rPr>
          <w:delText>!</w:delText>
        </w:r>
      </w:del>
      <w:r w:rsidRPr="76EBA65A" w:rsidR="76EBA65A">
        <w:rPr>
          <w:rFonts w:cs="Calibri" w:cstheme="minorAscii"/>
          <w:sz w:val="24"/>
          <w:szCs w:val="24"/>
        </w:rPr>
        <w:t xml:space="preserve"> Serious about fucking with my program</w:t>
      </w:r>
      <w:ins w:author="Gary Smailes" w:date="2024-03-11T17:02:50.65Z" w:id="1692290160">
        <w:r w:rsidRPr="76EBA65A" w:rsidR="76EBA65A">
          <w:rPr>
            <w:rFonts w:cs="Calibri" w:cstheme="minorAscii"/>
            <w:sz w:val="24"/>
            <w:szCs w:val="24"/>
          </w:rPr>
          <w:t>.</w:t>
        </w:r>
      </w:ins>
      <w:del w:author="Gary Smailes" w:date="2024-03-11T17:02:50.23Z" w:id="1907511000">
        <w:r w:rsidRPr="76EBA65A" w:rsidDel="76EBA65A">
          <w:rPr>
            <w:rFonts w:cs="Calibri" w:cstheme="minorAscii"/>
            <w:sz w:val="24"/>
            <w:szCs w:val="24"/>
          </w:rPr>
          <w:delText>!</w:delText>
        </w:r>
      </w:del>
      <w:r w:rsidRPr="76EBA65A" w:rsidR="76EBA65A">
        <w:rPr>
          <w:rFonts w:cs="Calibri" w:cstheme="minorAscii"/>
          <w:sz w:val="24"/>
          <w:szCs w:val="24"/>
        </w:rPr>
        <w:t>”</w:t>
      </w:r>
    </w:p>
    <w:p w:rsidR="00176DAF" w:rsidP="76EBA65A" w:rsidRDefault="007F0EEA" w14:paraId="3A92C989" w14:textId="40B30162">
      <w:pPr>
        <w:spacing w:after="0"/>
        <w:ind w:firstLine="360"/>
        <w:rPr>
          <w:rFonts w:cs="Calibri" w:cstheme="minorAscii"/>
          <w:sz w:val="24"/>
          <w:szCs w:val="24"/>
        </w:rPr>
      </w:pPr>
      <w:r w:rsidRPr="76EBA65A" w:rsidR="76EBA65A">
        <w:rPr>
          <w:rFonts w:cs="Calibri" w:cstheme="minorAscii"/>
          <w:sz w:val="24"/>
          <w:szCs w:val="24"/>
        </w:rPr>
        <w:t>“Here they come</w:t>
      </w:r>
      <w:ins w:author="Gary Smailes" w:date="2024-03-11T17:02:52.939Z" w:id="1246015572">
        <w:r w:rsidRPr="76EBA65A" w:rsidR="76EBA65A">
          <w:rPr>
            <w:rFonts w:cs="Calibri" w:cstheme="minorAscii"/>
            <w:sz w:val="24"/>
            <w:szCs w:val="24"/>
          </w:rPr>
          <w:t>.</w:t>
        </w:r>
      </w:ins>
      <w:del w:author="Gary Smailes" w:date="2024-03-11T17:02:52.529Z" w:id="179794254">
        <w:r w:rsidRPr="76EBA65A" w:rsidDel="76EBA65A">
          <w:rPr>
            <w:rFonts w:cs="Calibri" w:cstheme="minorAscii"/>
            <w:sz w:val="24"/>
            <w:szCs w:val="24"/>
          </w:rPr>
          <w:delText>!</w:delText>
        </w:r>
      </w:del>
      <w:r w:rsidRPr="76EBA65A" w:rsidR="76EBA65A">
        <w:rPr>
          <w:rFonts w:cs="Calibri" w:cstheme="minorAscii"/>
          <w:sz w:val="24"/>
          <w:szCs w:val="24"/>
        </w:rPr>
        <w:t>”</w:t>
      </w:r>
    </w:p>
    <w:p w:rsidR="001808BD" w:rsidP="00176DAF" w:rsidRDefault="001808BD" w14:paraId="0D7DD115" w14:textId="2B2DCFB9">
      <w:pPr>
        <w:spacing w:after="0"/>
        <w:ind w:firstLine="360"/>
        <w:rPr>
          <w:rFonts w:cstheme="minorHAnsi"/>
          <w:sz w:val="24"/>
          <w:szCs w:val="24"/>
        </w:rPr>
      </w:pPr>
      <w:r w:rsidRPr="001808BD">
        <w:rPr>
          <w:rFonts w:cstheme="minorHAnsi"/>
          <w:sz w:val="24"/>
          <w:szCs w:val="24"/>
        </w:rPr>
        <w:t>I see now what Bucky</w:t>
      </w:r>
      <w:r w:rsidR="003D7057">
        <w:rPr>
          <w:rFonts w:cstheme="minorHAnsi"/>
          <w:sz w:val="24"/>
          <w:szCs w:val="24"/>
        </w:rPr>
        <w:t>’</w:t>
      </w:r>
      <w:r w:rsidRPr="001808BD">
        <w:rPr>
          <w:rFonts w:cstheme="minorHAnsi"/>
          <w:sz w:val="24"/>
          <w:szCs w:val="24"/>
        </w:rPr>
        <w:t xml:space="preserve">s pointing at. Two suits flying in-between mines. Around them, up and over, coming so close to the pylons that I realize I’m holding my breath. I exhale, then gasp again as they buzz the observation deck at speeds I’d never seen before in the rusty Series X suits they're wearing. </w:t>
      </w:r>
    </w:p>
    <w:p w:rsidR="00176DAF" w:rsidP="76EBA65A" w:rsidRDefault="007F0EEA" w14:paraId="74941141" w14:textId="00C99EBB">
      <w:pPr>
        <w:spacing w:after="0"/>
        <w:ind w:firstLine="360"/>
        <w:rPr>
          <w:rFonts w:cs="Calibri" w:cstheme="minorAscii"/>
          <w:sz w:val="24"/>
          <w:szCs w:val="24"/>
        </w:rPr>
      </w:pPr>
      <w:r w:rsidRPr="76EBA65A" w:rsidR="76EBA65A">
        <w:rPr>
          <w:rFonts w:cs="Calibri" w:cstheme="minorAscii"/>
          <w:sz w:val="24"/>
          <w:szCs w:val="24"/>
        </w:rPr>
        <w:t>“Those suits</w:t>
      </w:r>
      <w:ins w:author="Gary Smailes" w:date="2024-03-11T17:03:11.866Z" w:id="2111901314">
        <w:r w:rsidRPr="76EBA65A" w:rsidR="76EBA65A">
          <w:rPr>
            <w:rFonts w:cs="Calibri" w:cstheme="minorAscii"/>
            <w:sz w:val="24"/>
            <w:szCs w:val="24"/>
          </w:rPr>
          <w:t>.</w:t>
        </w:r>
      </w:ins>
      <w:del w:author="Gary Smailes" w:date="2024-03-11T17:03:11.508Z" w:id="1363632659">
        <w:r w:rsidRPr="76EBA65A" w:rsidDel="76EBA65A">
          <w:rPr>
            <w:rFonts w:cs="Calibri" w:cstheme="minorAscii"/>
            <w:sz w:val="24"/>
            <w:szCs w:val="24"/>
          </w:rPr>
          <w:delText>!</w:delText>
        </w:r>
      </w:del>
      <w:r w:rsidRPr="76EBA65A" w:rsidR="76EBA65A">
        <w:rPr>
          <w:rFonts w:cs="Calibri" w:cstheme="minorAscii"/>
          <w:sz w:val="24"/>
          <w:szCs w:val="24"/>
        </w:rPr>
        <w:t xml:space="preserve"> Those </w:t>
      </w:r>
      <w:r w:rsidRPr="76EBA65A" w:rsidR="76EBA65A">
        <w:rPr>
          <w:rFonts w:cs="Calibri" w:cstheme="minorAscii"/>
          <w:sz w:val="24"/>
          <w:szCs w:val="24"/>
        </w:rPr>
        <w:t>aren’t</w:t>
      </w:r>
      <w:r w:rsidRPr="76EBA65A" w:rsidR="76EBA65A">
        <w:rPr>
          <w:rFonts w:cs="Calibri" w:cstheme="minorAscii"/>
          <w:sz w:val="24"/>
          <w:szCs w:val="24"/>
        </w:rPr>
        <w:t xml:space="preserve"> even armored</w:t>
      </w:r>
      <w:ins w:author="Gary Smailes" w:date="2024-03-11T17:03:14.436Z" w:id="323891269">
        <w:r w:rsidRPr="76EBA65A" w:rsidR="76EBA65A">
          <w:rPr>
            <w:rFonts w:cs="Calibri" w:cstheme="minorAscii"/>
            <w:sz w:val="24"/>
            <w:szCs w:val="24"/>
          </w:rPr>
          <w:t>.</w:t>
        </w:r>
      </w:ins>
      <w:del w:author="Gary Smailes" w:date="2024-03-11T17:03:13.775Z" w:id="531251515">
        <w:r w:rsidRPr="76EBA65A" w:rsidDel="76EBA65A">
          <w:rPr>
            <w:rFonts w:cs="Calibri" w:cstheme="minorAscii"/>
            <w:sz w:val="24"/>
            <w:szCs w:val="24"/>
          </w:rPr>
          <w:delText>!</w:delText>
        </w:r>
      </w:del>
      <w:r w:rsidRPr="76EBA65A" w:rsidR="76EBA65A">
        <w:rPr>
          <w:rFonts w:cs="Calibri" w:cstheme="minorAscii"/>
          <w:sz w:val="24"/>
          <w:szCs w:val="24"/>
        </w:rPr>
        <w:t xml:space="preserve"> If they hit a mine </w:t>
      </w:r>
      <w:r w:rsidRPr="76EBA65A" w:rsidR="76EBA65A">
        <w:rPr>
          <w:rFonts w:cs="Calibri" w:cstheme="minorAscii"/>
          <w:sz w:val="24"/>
          <w:szCs w:val="24"/>
        </w:rPr>
        <w:t>they’re</w:t>
      </w:r>
      <w:r w:rsidRPr="76EBA65A" w:rsidR="76EBA65A">
        <w:rPr>
          <w:rFonts w:cs="Calibri" w:cstheme="minorAscii"/>
          <w:sz w:val="24"/>
          <w:szCs w:val="24"/>
        </w:rPr>
        <w:t xml:space="preserve"> toast</w:t>
      </w:r>
      <w:ins w:author="Gary Smailes" w:date="2024-03-11T17:03:17.295Z" w:id="637159052">
        <w:r w:rsidRPr="76EBA65A" w:rsidR="76EBA65A">
          <w:rPr>
            <w:rFonts w:cs="Calibri" w:cstheme="minorAscii"/>
            <w:sz w:val="24"/>
            <w:szCs w:val="24"/>
          </w:rPr>
          <w:t>.</w:t>
        </w:r>
      </w:ins>
      <w:del w:author="Gary Smailes" w:date="2024-03-11T17:03:17.09Z" w:id="1914191521">
        <w:r w:rsidRPr="76EBA65A" w:rsidDel="76EBA65A">
          <w:rPr>
            <w:rFonts w:cs="Calibri" w:cstheme="minorAscii"/>
            <w:sz w:val="24"/>
            <w:szCs w:val="24"/>
          </w:rPr>
          <w:delText>!</w:delText>
        </w:r>
      </w:del>
      <w:r w:rsidRPr="76EBA65A" w:rsidR="76EBA65A">
        <w:rPr>
          <w:rFonts w:cs="Calibri" w:cstheme="minorAscii"/>
          <w:sz w:val="24"/>
          <w:szCs w:val="24"/>
        </w:rPr>
        <w:t xml:space="preserve"> Fuck</w:t>
      </w:r>
      <w:ins w:author="Gary Smailes" w:date="2024-03-11T17:03:21.697Z" w:id="913617671">
        <w:r w:rsidRPr="76EBA65A" w:rsidR="76EBA65A">
          <w:rPr>
            <w:rFonts w:cs="Calibri" w:cstheme="minorAscii"/>
            <w:sz w:val="24"/>
            <w:szCs w:val="24"/>
          </w:rPr>
          <w:t>.</w:t>
        </w:r>
      </w:ins>
      <w:del w:author="Gary Smailes" w:date="2024-03-11T17:03:19.127Z" w:id="178425954">
        <w:r w:rsidRPr="76EBA65A" w:rsidDel="76EBA65A">
          <w:rPr>
            <w:rFonts w:cs="Calibri" w:cstheme="minorAscii"/>
            <w:sz w:val="24"/>
            <w:szCs w:val="24"/>
          </w:rPr>
          <w:delText>!</w:delText>
        </w:r>
      </w:del>
      <w:r w:rsidRPr="76EBA65A" w:rsidR="76EBA65A">
        <w:rPr>
          <w:rFonts w:cs="Calibri" w:cstheme="minorAscii"/>
          <w:sz w:val="24"/>
          <w:szCs w:val="24"/>
        </w:rPr>
        <w:t xml:space="preserve"> If they hit a mine, </w:t>
      </w:r>
      <w:r w:rsidRPr="76EBA65A" w:rsidR="76EBA65A">
        <w:rPr>
          <w:rFonts w:cs="Calibri" w:cstheme="minorAscii"/>
          <w:i w:val="1"/>
          <w:iCs w:val="1"/>
          <w:sz w:val="24"/>
          <w:szCs w:val="24"/>
        </w:rPr>
        <w:t>I’m</w:t>
      </w:r>
      <w:r w:rsidRPr="76EBA65A" w:rsidR="76EBA65A">
        <w:rPr>
          <w:rFonts w:cs="Calibri" w:cstheme="minorAscii"/>
          <w:sz w:val="24"/>
          <w:szCs w:val="24"/>
        </w:rPr>
        <w:t xml:space="preserve"> toast</w:t>
      </w:r>
      <w:ins w:author="Gary Smailes" w:date="2024-03-11T17:03:25.42Z" w:id="349922656">
        <w:r w:rsidRPr="76EBA65A" w:rsidR="76EBA65A">
          <w:rPr>
            <w:rFonts w:cs="Calibri" w:cstheme="minorAscii"/>
            <w:sz w:val="24"/>
            <w:szCs w:val="24"/>
          </w:rPr>
          <w:t>.</w:t>
        </w:r>
      </w:ins>
      <w:del w:author="Gary Smailes" w:date="2024-03-11T17:03:24.774Z" w:id="1275034815">
        <w:r w:rsidRPr="76EBA65A" w:rsidDel="76EBA65A">
          <w:rPr>
            <w:rFonts w:cs="Calibri" w:cstheme="minorAscii"/>
            <w:sz w:val="24"/>
            <w:szCs w:val="24"/>
          </w:rPr>
          <w:delText>!</w:delText>
        </w:r>
      </w:del>
      <w:r w:rsidRPr="76EBA65A" w:rsidR="76EBA65A">
        <w:rPr>
          <w:rFonts w:cs="Calibri" w:cstheme="minorAscii"/>
          <w:sz w:val="24"/>
          <w:szCs w:val="24"/>
        </w:rPr>
        <w:t xml:space="preserve"> Holy shit, </w:t>
      </w:r>
      <w:r w:rsidRPr="76EBA65A" w:rsidR="76EBA65A">
        <w:rPr>
          <w:rFonts w:cs="Calibri" w:cstheme="minorAscii"/>
          <w:sz w:val="24"/>
          <w:szCs w:val="24"/>
        </w:rPr>
        <w:t>they’re</w:t>
      </w:r>
      <w:r w:rsidRPr="76EBA65A" w:rsidR="76EBA65A">
        <w:rPr>
          <w:rFonts w:cs="Calibri" w:cstheme="minorAscii"/>
          <w:sz w:val="24"/>
          <w:szCs w:val="24"/>
        </w:rPr>
        <w:t xml:space="preserve"> good</w:t>
      </w:r>
      <w:ins w:author="Gary Smailes" w:date="2024-03-11T17:03:27.716Z" w:id="512494755">
        <w:r w:rsidRPr="76EBA65A" w:rsidR="76EBA65A">
          <w:rPr>
            <w:rFonts w:cs="Calibri" w:cstheme="minorAscii"/>
            <w:sz w:val="24"/>
            <w:szCs w:val="24"/>
          </w:rPr>
          <w:t>.</w:t>
        </w:r>
      </w:ins>
      <w:del w:author="Gary Smailes" w:date="2024-03-11T17:03:27.348Z" w:id="912753638">
        <w:r w:rsidRPr="76EBA65A" w:rsidDel="76EBA65A">
          <w:rPr>
            <w:rFonts w:cs="Calibri" w:cstheme="minorAscii"/>
            <w:sz w:val="24"/>
            <w:szCs w:val="24"/>
          </w:rPr>
          <w:delText>!</w:delText>
        </w:r>
      </w:del>
      <w:r w:rsidRPr="76EBA65A" w:rsidR="76EBA65A">
        <w:rPr>
          <w:rFonts w:cs="Calibri" w:cstheme="minorAscii"/>
          <w:sz w:val="24"/>
          <w:szCs w:val="24"/>
        </w:rPr>
        <w:t>”</w:t>
      </w:r>
    </w:p>
    <w:p w:rsidR="00176DAF" w:rsidP="00176DAF" w:rsidRDefault="007F0EEA" w14:paraId="56295543" w14:textId="77777777">
      <w:pPr>
        <w:spacing w:after="0"/>
        <w:ind w:firstLine="360"/>
        <w:rPr>
          <w:rFonts w:cstheme="minorHAnsi"/>
          <w:sz w:val="24"/>
          <w:szCs w:val="24"/>
        </w:rPr>
      </w:pPr>
      <w:r w:rsidRPr="009E7F4C">
        <w:rPr>
          <w:rFonts w:cstheme="minorHAnsi"/>
          <w:sz w:val="24"/>
          <w:szCs w:val="24"/>
        </w:rPr>
        <w:t>The pair whips back around and come to a stop just outside the deck.</w:t>
      </w:r>
      <w:r w:rsidR="0071681A">
        <w:rPr>
          <w:rFonts w:cstheme="minorHAnsi"/>
          <w:sz w:val="24"/>
          <w:szCs w:val="24"/>
        </w:rPr>
        <w:t xml:space="preserve"> </w:t>
      </w:r>
      <w:r w:rsidRPr="009E7F4C">
        <w:rPr>
          <w:rFonts w:cstheme="minorHAnsi"/>
          <w:sz w:val="24"/>
          <w:szCs w:val="24"/>
        </w:rPr>
        <w:t>One of them raises a hand in salute.</w:t>
      </w:r>
    </w:p>
    <w:p w:rsidR="00176DAF" w:rsidP="76EBA65A" w:rsidRDefault="007F0EEA" w14:paraId="717C18D3" w14:textId="258EC057">
      <w:pPr>
        <w:spacing w:after="0"/>
        <w:ind w:firstLine="360"/>
        <w:rPr>
          <w:rFonts w:cs="Calibri" w:cstheme="minorAscii"/>
          <w:sz w:val="24"/>
          <w:szCs w:val="24"/>
        </w:rPr>
      </w:pPr>
      <w:r w:rsidRPr="76EBA65A" w:rsidR="76EBA65A">
        <w:rPr>
          <w:rFonts w:cs="Calibri" w:cstheme="minorAscii"/>
          <w:sz w:val="24"/>
          <w:szCs w:val="24"/>
        </w:rPr>
        <w:t>I flipped them off. “Both of you</w:t>
      </w:r>
      <w:ins w:author="Gary Smailes" w:date="2024-03-11T17:03:29.939Z" w:id="422459006">
        <w:r w:rsidRPr="76EBA65A" w:rsidR="76EBA65A">
          <w:rPr>
            <w:rFonts w:cs="Calibri" w:cstheme="minorAscii"/>
            <w:sz w:val="24"/>
            <w:szCs w:val="24"/>
          </w:rPr>
          <w:t>.</w:t>
        </w:r>
      </w:ins>
      <w:del w:author="Gary Smailes" w:date="2024-03-11T17:03:29.706Z" w:id="398959010">
        <w:r w:rsidRPr="76EBA65A" w:rsidDel="76EBA65A">
          <w:rPr>
            <w:rFonts w:cs="Calibri" w:cstheme="minorAscii"/>
            <w:sz w:val="24"/>
            <w:szCs w:val="24"/>
          </w:rPr>
          <w:delText>!</w:delText>
        </w:r>
      </w:del>
      <w:r w:rsidRPr="76EBA65A" w:rsidR="76EBA65A">
        <w:rPr>
          <w:rFonts w:cs="Calibri" w:cstheme="minorAscii"/>
          <w:sz w:val="24"/>
          <w:szCs w:val="24"/>
        </w:rPr>
        <w:t>” I shout over the ASC. “Running backs</w:t>
      </w:r>
      <w:ins w:author="Gary Smailes" w:date="2024-03-11T17:03:33.035Z" w:id="1133533112">
        <w:r w:rsidRPr="76EBA65A" w:rsidR="76EBA65A">
          <w:rPr>
            <w:rFonts w:cs="Calibri" w:cstheme="minorAscii"/>
            <w:sz w:val="24"/>
            <w:szCs w:val="24"/>
          </w:rPr>
          <w:t>.</w:t>
        </w:r>
      </w:ins>
      <w:del w:author="Gary Smailes" w:date="2024-03-11T17:03:32.807Z" w:id="962731446">
        <w:r w:rsidRPr="76EBA65A" w:rsidDel="76EBA65A">
          <w:rPr>
            <w:rFonts w:cs="Calibri" w:cstheme="minorAscii"/>
            <w:sz w:val="24"/>
            <w:szCs w:val="24"/>
          </w:rPr>
          <w:delText>!</w:delText>
        </w:r>
      </w:del>
      <w:r w:rsidRPr="76EBA65A" w:rsidR="76EBA65A">
        <w:rPr>
          <w:rFonts w:cs="Calibri" w:cstheme="minorAscii"/>
          <w:sz w:val="24"/>
          <w:szCs w:val="24"/>
        </w:rPr>
        <w:t xml:space="preserve"> Welcome to the team</w:t>
      </w:r>
      <w:ins w:author="Gary Smailes" w:date="2024-03-11T17:03:38.322Z" w:id="605114394">
        <w:r w:rsidRPr="76EBA65A" w:rsidR="76EBA65A">
          <w:rPr>
            <w:rFonts w:cs="Calibri" w:cstheme="minorAscii"/>
            <w:sz w:val="24"/>
            <w:szCs w:val="24"/>
          </w:rPr>
          <w:t>.</w:t>
        </w:r>
      </w:ins>
      <w:del w:author="Gary Smailes" w:date="2024-03-11T17:03:36.406Z" w:id="1786755707">
        <w:r w:rsidRPr="76EBA65A" w:rsidDel="76EBA65A">
          <w:rPr>
            <w:rFonts w:cs="Calibri" w:cstheme="minorAscii"/>
            <w:sz w:val="24"/>
            <w:szCs w:val="24"/>
          </w:rPr>
          <w:delText>!</w:delText>
        </w:r>
      </w:del>
      <w:r w:rsidRPr="76EBA65A" w:rsidR="76EBA65A">
        <w:rPr>
          <w:rFonts w:cs="Calibri" w:cstheme="minorAscii"/>
          <w:sz w:val="24"/>
          <w:szCs w:val="24"/>
        </w:rPr>
        <w:t xml:space="preserve"> Now get these fucking things out of here</w:t>
      </w:r>
      <w:ins w:author="Gary Smailes" w:date="2024-03-11T17:03:40.656Z" w:id="552167817">
        <w:r w:rsidRPr="76EBA65A" w:rsidR="76EBA65A">
          <w:rPr>
            <w:rFonts w:cs="Calibri" w:cstheme="minorAscii"/>
            <w:sz w:val="24"/>
            <w:szCs w:val="24"/>
          </w:rPr>
          <w:t>.</w:t>
        </w:r>
      </w:ins>
      <w:del w:author="Gary Smailes" w:date="2024-03-11T17:03:40.018Z" w:id="1061712639">
        <w:r w:rsidRPr="76EBA65A" w:rsidDel="76EBA65A">
          <w:rPr>
            <w:rFonts w:cs="Calibri" w:cstheme="minorAscii"/>
            <w:sz w:val="24"/>
            <w:szCs w:val="24"/>
          </w:rPr>
          <w:delText>!</w:delText>
        </w:r>
      </w:del>
      <w:r w:rsidRPr="76EBA65A" w:rsidR="76EBA65A">
        <w:rPr>
          <w:rFonts w:cs="Calibri" w:cstheme="minorAscii"/>
          <w:sz w:val="24"/>
          <w:szCs w:val="24"/>
        </w:rPr>
        <w:t>”</w:t>
      </w:r>
    </w:p>
    <w:p w:rsidRPr="009E7F4C" w:rsidR="007F0EEA" w:rsidP="76EBA65A" w:rsidRDefault="007F0EEA" w14:paraId="72A9BB17" w14:textId="0AB8E028">
      <w:pPr>
        <w:spacing w:after="0"/>
        <w:ind w:firstLine="360"/>
        <w:rPr>
          <w:del w:author="Gary Smailes" w:date="2024-03-11T17:03:43.462Z" w:id="389382882"/>
          <w:rFonts w:cs="Calibri" w:cstheme="minorAscii"/>
          <w:sz w:val="24"/>
          <w:szCs w:val="24"/>
        </w:rPr>
      </w:pPr>
    </w:p>
    <w:p w:rsidR="00176DAF" w:rsidP="76EBA65A" w:rsidRDefault="00824BE0" w14:paraId="360FCE92" w14:textId="77777777">
      <w:pPr>
        <w:spacing w:after="0"/>
        <w:jc w:val="center"/>
        <w:rPr>
          <w:del w:author="Gary Smailes" w:date="2024-03-11T17:03:43.461Z" w:id="1731914035"/>
          <w:rFonts w:cs="Calibri" w:cstheme="minorAscii"/>
          <w:sz w:val="24"/>
          <w:szCs w:val="24"/>
        </w:rPr>
      </w:pPr>
      <w:del w:author="Gary Smailes" w:date="2024-03-11T17:03:43.462Z" w:id="217017354">
        <w:r w:rsidRPr="76EBA65A" w:rsidDel="76EBA65A">
          <w:rPr>
            <w:rFonts w:cs="Calibri" w:cstheme="minorAscii"/>
            <w:sz w:val="24"/>
            <w:szCs w:val="24"/>
          </w:rPr>
          <w:delText>***</w:delText>
        </w:r>
      </w:del>
    </w:p>
    <w:p w:rsidR="00176DAF" w:rsidP="76EBA65A" w:rsidRDefault="00176DAF" w14:paraId="6C90C8CC" w14:textId="77777777">
      <w:pPr>
        <w:spacing w:after="0"/>
        <w:ind w:firstLine="360"/>
        <w:rPr>
          <w:del w:author="Gary Smailes" w:date="2024-03-11T17:03:43.46Z" w:id="2058065373"/>
          <w:rFonts w:cs="Calibri" w:cstheme="minorAscii"/>
          <w:sz w:val="24"/>
          <w:szCs w:val="24"/>
        </w:rPr>
      </w:pPr>
    </w:p>
    <w:p w:rsidR="001808BD" w:rsidP="76EBA65A" w:rsidRDefault="007F0EEA" w14:paraId="2732D573" w14:textId="77777777">
      <w:pPr>
        <w:spacing w:after="0"/>
        <w:ind w:firstLine="360"/>
        <w:rPr>
          <w:rFonts w:cs="Calibri" w:cstheme="minorAscii"/>
          <w:sz w:val="24"/>
          <w:szCs w:val="24"/>
        </w:rPr>
        <w:pPrChange w:author="Gary Smailes" w:date="2024-03-11T17:03:46.468Z">
          <w:pPr>
            <w:spacing w:after="0"/>
          </w:pPr>
        </w:pPrChange>
      </w:pPr>
      <w:r w:rsidRPr="76EBA65A" w:rsidR="76EBA65A">
        <w:rPr>
          <w:rFonts w:cs="Calibri" w:cstheme="minorAscii"/>
          <w:sz w:val="24"/>
          <w:szCs w:val="24"/>
        </w:rPr>
        <w:t xml:space="preserve">I </w:t>
      </w:r>
      <w:r w:rsidRPr="76EBA65A" w:rsidR="76EBA65A">
        <w:rPr>
          <w:rFonts w:cs="Calibri" w:cstheme="minorAscii"/>
          <w:sz w:val="24"/>
          <w:szCs w:val="24"/>
        </w:rPr>
        <w:t>don’t</w:t>
      </w:r>
      <w:r w:rsidRPr="76EBA65A" w:rsidR="76EBA65A">
        <w:rPr>
          <w:rFonts w:cs="Calibri" w:cstheme="minorAscii"/>
          <w:sz w:val="24"/>
          <w:szCs w:val="24"/>
        </w:rPr>
        <w:t xml:space="preserve"> need to watch them clear the mines off the field, so I go down to visit Laura and our </w:t>
      </w:r>
      <w:r w:rsidRPr="76EBA65A" w:rsidR="76EBA65A">
        <w:rPr>
          <w:rFonts w:cs="Calibri" w:cstheme="minorAscii"/>
          <w:sz w:val="24"/>
          <w:szCs w:val="24"/>
        </w:rPr>
        <w:t>spaceball</w:t>
      </w:r>
      <w:r w:rsidRPr="76EBA65A" w:rsidR="76EBA65A">
        <w:rPr>
          <w:rFonts w:cs="Calibri" w:cstheme="minorAscii"/>
          <w:sz w:val="24"/>
          <w:szCs w:val="24"/>
        </w:rPr>
        <w:t xml:space="preserve"> suits.</w:t>
      </w:r>
      <w:r w:rsidRPr="76EBA65A" w:rsidR="76EBA65A">
        <w:rPr>
          <w:rFonts w:cs="Calibri" w:cstheme="minorAscii"/>
          <w:sz w:val="24"/>
          <w:szCs w:val="24"/>
        </w:rPr>
        <w:t xml:space="preserve"> </w:t>
      </w:r>
      <w:r w:rsidRPr="76EBA65A" w:rsidR="76EBA65A">
        <w:rPr>
          <w:rFonts w:cs="Calibri" w:cstheme="minorAscii"/>
          <w:sz w:val="24"/>
          <w:szCs w:val="24"/>
        </w:rPr>
        <w:t>I’ll</w:t>
      </w:r>
      <w:r w:rsidRPr="76EBA65A" w:rsidR="76EBA65A">
        <w:rPr>
          <w:rFonts w:cs="Calibri" w:cstheme="minorAscii"/>
          <w:sz w:val="24"/>
          <w:szCs w:val="24"/>
        </w:rPr>
        <w:t xml:space="preserve"> be honest and admit that all I wanted was to be as far away as possible in the shielded underbelly of the ship</w:t>
      </w:r>
      <w:r w:rsidRPr="76EBA65A" w:rsidR="76EBA65A">
        <w:rPr>
          <w:rFonts w:cs="Calibri" w:cstheme="minorAscii"/>
          <w:sz w:val="24"/>
          <w:szCs w:val="24"/>
        </w:rPr>
        <w:t>. T</w:t>
      </w:r>
      <w:r w:rsidRPr="76EBA65A" w:rsidR="76EBA65A">
        <w:rPr>
          <w:rFonts w:cs="Calibri" w:cstheme="minorAscii"/>
          <w:sz w:val="24"/>
          <w:szCs w:val="24"/>
        </w:rPr>
        <w:t>hat meant the armory.</w:t>
      </w:r>
      <w:r w:rsidRPr="76EBA65A" w:rsidR="76EBA65A">
        <w:rPr>
          <w:rFonts w:cs="Calibri" w:cstheme="minorAscii"/>
          <w:sz w:val="24"/>
          <w:szCs w:val="24"/>
        </w:rPr>
        <w:t xml:space="preserve"> </w:t>
      </w:r>
    </w:p>
    <w:p w:rsidR="00176DAF" w:rsidP="001808BD" w:rsidRDefault="001808BD" w14:paraId="499D9004" w14:textId="039FFCE9">
      <w:pPr>
        <w:spacing w:after="0"/>
        <w:ind w:firstLine="360"/>
        <w:rPr>
          <w:rFonts w:cstheme="minorHAnsi"/>
          <w:sz w:val="24"/>
          <w:szCs w:val="24"/>
        </w:rPr>
      </w:pPr>
      <w:r>
        <w:rPr>
          <w:rFonts w:cstheme="minorHAnsi"/>
          <w:sz w:val="24"/>
          <w:szCs w:val="24"/>
        </w:rPr>
        <w:t xml:space="preserve">It’s the most valuable part of the ship. </w:t>
      </w:r>
      <w:r w:rsidRPr="009E7F4C" w:rsidR="007F0EEA">
        <w:rPr>
          <w:rFonts w:cstheme="minorHAnsi"/>
          <w:sz w:val="24"/>
          <w:szCs w:val="24"/>
        </w:rPr>
        <w:t xml:space="preserve">The </w:t>
      </w:r>
      <w:r w:rsidRPr="001808BD" w:rsidR="007F0EEA">
        <w:rPr>
          <w:rFonts w:cstheme="minorHAnsi"/>
          <w:i/>
          <w:iCs/>
          <w:sz w:val="24"/>
          <w:szCs w:val="24"/>
        </w:rPr>
        <w:t>Hercules</w:t>
      </w:r>
      <w:r w:rsidRPr="009E7F4C" w:rsidR="007F0EEA">
        <w:rPr>
          <w:rFonts w:cstheme="minorHAnsi"/>
          <w:sz w:val="24"/>
          <w:szCs w:val="24"/>
        </w:rPr>
        <w:t xml:space="preserve"> isn’t worth what the thirty suits down here cost to build and maintain.</w:t>
      </w:r>
      <w:r w:rsidR="0071681A">
        <w:rPr>
          <w:rFonts w:cstheme="minorHAnsi"/>
          <w:sz w:val="24"/>
          <w:szCs w:val="24"/>
        </w:rPr>
        <w:t xml:space="preserve"> </w:t>
      </w:r>
      <w:r w:rsidRPr="009E7F4C" w:rsidR="007F0EEA">
        <w:rPr>
          <w:rFonts w:cstheme="minorHAnsi"/>
          <w:sz w:val="24"/>
          <w:szCs w:val="24"/>
        </w:rPr>
        <w:t>Actually, I’m not sure if you can put a price tag to them, now that Laura’s been rooting around inside their guts.</w:t>
      </w:r>
      <w:r w:rsidR="0071681A">
        <w:rPr>
          <w:rFonts w:cstheme="minorHAnsi"/>
          <w:sz w:val="24"/>
          <w:szCs w:val="24"/>
        </w:rPr>
        <w:t xml:space="preserve"> </w:t>
      </w:r>
      <w:r w:rsidRPr="009E7F4C" w:rsidR="007F0EEA">
        <w:rPr>
          <w:rFonts w:cstheme="minorHAnsi"/>
          <w:sz w:val="24"/>
          <w:szCs w:val="24"/>
        </w:rPr>
        <w:t>I take that back.</w:t>
      </w:r>
      <w:r w:rsidR="0071681A">
        <w:rPr>
          <w:rFonts w:cstheme="minorHAnsi"/>
          <w:sz w:val="24"/>
          <w:szCs w:val="24"/>
        </w:rPr>
        <w:t xml:space="preserve"> </w:t>
      </w:r>
      <w:r w:rsidRPr="009E7F4C" w:rsidR="007F0EEA">
        <w:rPr>
          <w:rFonts w:cstheme="minorHAnsi"/>
          <w:sz w:val="24"/>
          <w:szCs w:val="24"/>
        </w:rPr>
        <w:t>People would pay a fortune for them, I’m sure, but all of those people are gunrunners.</w:t>
      </w:r>
      <w:r w:rsidR="0071681A">
        <w:rPr>
          <w:rFonts w:cstheme="minorHAnsi"/>
          <w:sz w:val="24"/>
          <w:szCs w:val="24"/>
        </w:rPr>
        <w:t xml:space="preserve"> </w:t>
      </w:r>
      <w:r w:rsidRPr="009E7F4C" w:rsidR="007F0EEA">
        <w:rPr>
          <w:rFonts w:cstheme="minorHAnsi"/>
          <w:sz w:val="24"/>
          <w:szCs w:val="24"/>
        </w:rPr>
        <w:t>Not exactly legal, these suits.</w:t>
      </w:r>
    </w:p>
    <w:p w:rsidR="00176DAF" w:rsidP="76EBA65A" w:rsidRDefault="007F0EEA" w14:paraId="7D9D0B38" w14:textId="6889AFED">
      <w:pPr>
        <w:spacing w:after="0"/>
        <w:ind w:firstLine="360"/>
        <w:rPr>
          <w:rFonts w:cs="Calibri" w:cstheme="minorAscii"/>
          <w:sz w:val="24"/>
          <w:szCs w:val="24"/>
        </w:rPr>
      </w:pPr>
      <w:commentRangeStart w:id="597410999"/>
      <w:r w:rsidRPr="76EBA65A" w:rsidR="76EBA65A">
        <w:rPr>
          <w:rFonts w:cs="Calibri" w:cstheme="minorAscii"/>
          <w:sz w:val="24"/>
          <w:szCs w:val="24"/>
        </w:rPr>
        <w:t>When I get there, Laura’s ass is hanging out of a suit</w:t>
      </w:r>
      <w:r w:rsidRPr="76EBA65A" w:rsidR="76EBA65A">
        <w:rPr>
          <w:rFonts w:cs="Calibri" w:cstheme="minorAscii"/>
          <w:sz w:val="24"/>
          <w:szCs w:val="24"/>
        </w:rPr>
        <w:t>.</w:t>
      </w:r>
      <w:r w:rsidRPr="76EBA65A" w:rsidR="76EBA65A">
        <w:rPr>
          <w:rFonts w:cs="Calibri" w:cstheme="minorAscii"/>
          <w:sz w:val="24"/>
          <w:szCs w:val="24"/>
        </w:rPr>
        <w:t xml:space="preserve"> I can tell from the position of her palm on the helmet’s windo</w:t>
      </w:r>
      <w:commentRangeEnd w:id="597410999"/>
      <w:r>
        <w:rPr>
          <w:rStyle w:val="CommentReference"/>
        </w:rPr>
        <w:commentReference w:id="597410999"/>
      </w:r>
      <w:r w:rsidRPr="76EBA65A" w:rsidR="76EBA65A">
        <w:rPr>
          <w:rFonts w:cs="Calibri" w:cstheme="minorAscii"/>
          <w:sz w:val="24"/>
          <w:szCs w:val="24"/>
        </w:rPr>
        <w:t xml:space="preserve">w that </w:t>
      </w:r>
      <w:r w:rsidRPr="76EBA65A" w:rsidR="76EBA65A">
        <w:rPr>
          <w:rFonts w:cs="Calibri" w:cstheme="minorAscii"/>
          <w:sz w:val="24"/>
          <w:szCs w:val="24"/>
        </w:rPr>
        <w:t>she’s</w:t>
      </w:r>
      <w:r w:rsidRPr="76EBA65A" w:rsidR="76EBA65A">
        <w:rPr>
          <w:rFonts w:cs="Calibri" w:cstheme="minorAscii"/>
          <w:sz w:val="24"/>
          <w:szCs w:val="24"/>
        </w:rPr>
        <w:t xml:space="preserve"> twisted around in a way that qualifies her for the more exotic pornos.</w:t>
      </w:r>
      <w:r w:rsidRPr="76EBA65A" w:rsidR="76EBA65A">
        <w:rPr>
          <w:rFonts w:cs="Calibri" w:cstheme="minorAscii"/>
          <w:sz w:val="24"/>
          <w:szCs w:val="24"/>
        </w:rPr>
        <w:t xml:space="preserve"> </w:t>
      </w:r>
      <w:r w:rsidRPr="76EBA65A" w:rsidR="76EBA65A">
        <w:rPr>
          <w:rFonts w:cs="Calibri" w:cstheme="minorAscii"/>
          <w:sz w:val="24"/>
          <w:szCs w:val="24"/>
        </w:rPr>
        <w:t>I raise my hand to slap her butt</w:t>
      </w:r>
      <w:r w:rsidRPr="76EBA65A" w:rsidR="76EBA65A">
        <w:rPr>
          <w:rFonts w:cs="Calibri" w:cstheme="minorAscii"/>
          <w:sz w:val="24"/>
          <w:szCs w:val="24"/>
        </w:rPr>
        <w:t>. The</w:t>
      </w:r>
      <w:r w:rsidRPr="76EBA65A" w:rsidR="76EBA65A">
        <w:rPr>
          <w:rFonts w:cs="Calibri" w:cstheme="minorAscii"/>
          <w:sz w:val="24"/>
          <w:szCs w:val="24"/>
        </w:rPr>
        <w:t xml:space="preserve"> little voice in the back of my head</w:t>
      </w:r>
      <w:r w:rsidRPr="76EBA65A" w:rsidR="76EBA65A">
        <w:rPr>
          <w:rFonts w:cs="Calibri" w:cstheme="minorAscii"/>
          <w:sz w:val="24"/>
          <w:szCs w:val="24"/>
        </w:rPr>
        <w:t xml:space="preserve"> –</w:t>
      </w:r>
      <w:r w:rsidRPr="76EBA65A" w:rsidR="76EBA65A">
        <w:rPr>
          <w:rFonts w:cs="Calibri" w:cstheme="minorAscii"/>
          <w:sz w:val="24"/>
          <w:szCs w:val="24"/>
        </w:rPr>
        <w:t xml:space="preserve"> </w:t>
      </w:r>
      <w:r w:rsidRPr="76EBA65A" w:rsidR="76EBA65A">
        <w:rPr>
          <w:rFonts w:cs="Calibri" w:cstheme="minorAscii"/>
          <w:sz w:val="24"/>
          <w:szCs w:val="24"/>
        </w:rPr>
        <w:t xml:space="preserve">the quiet one that whispers reason when the rest of </w:t>
      </w:r>
      <w:r w:rsidRPr="76EBA65A" w:rsidR="76EBA65A">
        <w:rPr>
          <w:rFonts w:cs="Calibri" w:cstheme="minorAscii"/>
          <w:sz w:val="24"/>
          <w:szCs w:val="24"/>
        </w:rPr>
        <w:t>my</w:t>
      </w:r>
      <w:r w:rsidRPr="76EBA65A" w:rsidR="76EBA65A">
        <w:rPr>
          <w:rFonts w:cs="Calibri" w:cstheme="minorAscii"/>
          <w:sz w:val="24"/>
          <w:szCs w:val="24"/>
        </w:rPr>
        <w:t xml:space="preserve"> brain is intent on doing something </w:t>
      </w:r>
      <w:r w:rsidRPr="76EBA65A" w:rsidR="76EBA65A">
        <w:rPr>
          <w:rFonts w:cs="Calibri" w:cstheme="minorAscii"/>
          <w:sz w:val="24"/>
          <w:szCs w:val="24"/>
        </w:rPr>
        <w:t>idiotic</w:t>
      </w:r>
      <w:r w:rsidRPr="76EBA65A" w:rsidR="76EBA65A">
        <w:rPr>
          <w:rFonts w:cs="Calibri" w:cstheme="minorAscii"/>
          <w:sz w:val="24"/>
          <w:szCs w:val="24"/>
        </w:rPr>
        <w:t xml:space="preserve"> –that quiet voice whips out a bullhorn and screams </w:t>
      </w:r>
      <w:r w:rsidRPr="76EBA65A" w:rsidR="76EBA65A">
        <w:rPr>
          <w:rFonts w:cs="Calibri" w:cstheme="minorAscii"/>
          <w:sz w:val="24"/>
          <w:szCs w:val="24"/>
        </w:rPr>
        <w:t xml:space="preserve">in my mind, </w:t>
      </w:r>
      <w:r w:rsidRPr="76EBA65A" w:rsidR="76EBA65A">
        <w:rPr>
          <w:rFonts w:cs="Calibri" w:cstheme="minorAscii"/>
          <w:i w:val="1"/>
          <w:iCs w:val="1"/>
          <w:sz w:val="24"/>
          <w:szCs w:val="24"/>
        </w:rPr>
        <w:t>DON’T DO IT, FUCKHEAD #3!</w:t>
      </w:r>
    </w:p>
    <w:p w:rsidR="00176DAF" w:rsidP="00176DAF" w:rsidRDefault="007F0EEA" w14:paraId="61ADCBC0" w14:textId="77777777">
      <w:pPr>
        <w:spacing w:after="0"/>
        <w:ind w:firstLine="360"/>
        <w:rPr>
          <w:rFonts w:cstheme="minorHAnsi"/>
          <w:sz w:val="24"/>
          <w:szCs w:val="24"/>
        </w:rPr>
      </w:pPr>
      <w:r w:rsidRPr="009E7F4C">
        <w:rPr>
          <w:rFonts w:cstheme="minorHAnsi"/>
          <w:sz w:val="24"/>
          <w:szCs w:val="24"/>
        </w:rPr>
        <w:t>I put my hand down.</w:t>
      </w:r>
    </w:p>
    <w:p w:rsidR="00176DAF" w:rsidP="00176DAF" w:rsidRDefault="007F0EEA" w14:paraId="1E771E47" w14:textId="77777777">
      <w:pPr>
        <w:spacing w:after="0"/>
        <w:ind w:firstLine="360"/>
        <w:rPr>
          <w:rFonts w:cstheme="minorHAnsi"/>
          <w:sz w:val="24"/>
          <w:szCs w:val="24"/>
        </w:rPr>
      </w:pPr>
      <w:r w:rsidRPr="009E7F4C">
        <w:rPr>
          <w:rFonts w:cstheme="minorHAnsi"/>
          <w:sz w:val="24"/>
          <w:szCs w:val="24"/>
        </w:rPr>
        <w:t>“I know you’re there,” her muffled voice echoes out of the suit.</w:t>
      </w:r>
    </w:p>
    <w:p w:rsidR="00176DAF" w:rsidP="00176DAF" w:rsidRDefault="007F0EEA" w14:paraId="2933A5B6" w14:textId="1ECEBFC4">
      <w:pPr>
        <w:spacing w:after="0"/>
        <w:ind w:firstLine="360"/>
        <w:rPr>
          <w:rFonts w:cstheme="minorHAnsi"/>
          <w:sz w:val="24"/>
          <w:szCs w:val="24"/>
        </w:rPr>
      </w:pPr>
      <w:r w:rsidRPr="009E7F4C">
        <w:rPr>
          <w:rFonts w:cstheme="minorHAnsi"/>
          <w:sz w:val="24"/>
          <w:szCs w:val="24"/>
        </w:rPr>
        <w:t>“</w:t>
      </w:r>
      <w:r w:rsidR="00144247">
        <w:rPr>
          <w:rFonts w:cstheme="minorHAnsi"/>
          <w:sz w:val="24"/>
          <w:szCs w:val="24"/>
        </w:rPr>
        <w:t>I c</w:t>
      </w:r>
      <w:r w:rsidRPr="009E7F4C">
        <w:rPr>
          <w:rFonts w:cstheme="minorHAnsi"/>
          <w:sz w:val="24"/>
          <w:szCs w:val="24"/>
        </w:rPr>
        <w:t>ould be anybody.</w:t>
      </w:r>
      <w:r w:rsidR="0071681A">
        <w:rPr>
          <w:rFonts w:cstheme="minorHAnsi"/>
          <w:sz w:val="24"/>
          <w:szCs w:val="24"/>
        </w:rPr>
        <w:t xml:space="preserve"> </w:t>
      </w:r>
      <w:r w:rsidRPr="009E7F4C">
        <w:rPr>
          <w:rFonts w:cstheme="minorHAnsi"/>
          <w:sz w:val="24"/>
          <w:szCs w:val="24"/>
        </w:rPr>
        <w:t>How’d you know it was me?”</w:t>
      </w:r>
    </w:p>
    <w:p w:rsidR="00176DAF" w:rsidP="00176DAF" w:rsidRDefault="007F0EEA" w14:paraId="02B978CF" w14:textId="67886458">
      <w:pPr>
        <w:spacing w:after="0"/>
        <w:ind w:firstLine="360"/>
        <w:rPr>
          <w:rFonts w:cstheme="minorHAnsi"/>
          <w:sz w:val="24"/>
          <w:szCs w:val="24"/>
        </w:rPr>
      </w:pPr>
      <w:r w:rsidRPr="009E7F4C">
        <w:rPr>
          <w:rFonts w:cstheme="minorHAnsi"/>
          <w:sz w:val="24"/>
          <w:szCs w:val="24"/>
        </w:rPr>
        <w:lastRenderedPageBreak/>
        <w:t xml:space="preserve">“A </w:t>
      </w:r>
      <w:r w:rsidR="00EA6290">
        <w:rPr>
          <w:rFonts w:cstheme="minorHAnsi"/>
          <w:sz w:val="24"/>
          <w:szCs w:val="24"/>
        </w:rPr>
        <w:t>woman’s</w:t>
      </w:r>
      <w:r w:rsidRPr="009E7F4C">
        <w:rPr>
          <w:rFonts w:cstheme="minorHAnsi"/>
          <w:sz w:val="24"/>
          <w:szCs w:val="24"/>
        </w:rPr>
        <w:t xml:space="preserve"> intuition.”</w:t>
      </w:r>
      <w:r w:rsidR="0071681A">
        <w:rPr>
          <w:rFonts w:cstheme="minorHAnsi"/>
          <w:sz w:val="24"/>
          <w:szCs w:val="24"/>
        </w:rPr>
        <w:t xml:space="preserve"> </w:t>
      </w:r>
      <w:r w:rsidRPr="009E7F4C">
        <w:rPr>
          <w:rFonts w:cstheme="minorHAnsi"/>
          <w:sz w:val="24"/>
          <w:szCs w:val="24"/>
        </w:rPr>
        <w:t>She slithers out of the suit.</w:t>
      </w:r>
      <w:r w:rsidR="0071681A">
        <w:rPr>
          <w:rFonts w:cstheme="minorHAnsi"/>
          <w:sz w:val="24"/>
          <w:szCs w:val="24"/>
        </w:rPr>
        <w:t xml:space="preserve"> </w:t>
      </w:r>
      <w:r w:rsidRPr="009E7F4C">
        <w:rPr>
          <w:rFonts w:cstheme="minorHAnsi"/>
          <w:sz w:val="24"/>
          <w:szCs w:val="24"/>
        </w:rPr>
        <w:t>A lock of hair drops in front of her eyes and she pushes it away with the back of her hand.</w:t>
      </w:r>
      <w:r w:rsidR="0071681A">
        <w:rPr>
          <w:rFonts w:cstheme="minorHAnsi"/>
          <w:sz w:val="24"/>
          <w:szCs w:val="24"/>
        </w:rPr>
        <w:t xml:space="preserve"> </w:t>
      </w:r>
      <w:r w:rsidRPr="009E7F4C">
        <w:rPr>
          <w:rFonts w:cstheme="minorHAnsi"/>
          <w:sz w:val="24"/>
          <w:szCs w:val="24"/>
        </w:rPr>
        <w:t>It drops back like it always does.</w:t>
      </w:r>
      <w:r w:rsidR="0071681A">
        <w:rPr>
          <w:rFonts w:cstheme="minorHAnsi"/>
          <w:sz w:val="24"/>
          <w:szCs w:val="24"/>
        </w:rPr>
        <w:t xml:space="preserve"> </w:t>
      </w:r>
      <w:r w:rsidRPr="009E7F4C">
        <w:rPr>
          <w:rFonts w:cstheme="minorHAnsi"/>
          <w:sz w:val="24"/>
          <w:szCs w:val="24"/>
        </w:rPr>
        <w:t>“Now get out of here, I’m busy.”</w:t>
      </w:r>
    </w:p>
    <w:p w:rsidR="00176DAF" w:rsidP="00176DAF" w:rsidRDefault="007F0EEA" w14:paraId="111CA830" w14:textId="77777777">
      <w:pPr>
        <w:spacing w:after="0"/>
        <w:ind w:firstLine="360"/>
        <w:rPr>
          <w:rFonts w:cstheme="minorHAnsi"/>
          <w:sz w:val="24"/>
          <w:szCs w:val="24"/>
        </w:rPr>
      </w:pPr>
      <w:r w:rsidRPr="009E7F4C">
        <w:rPr>
          <w:rFonts w:cstheme="minorHAnsi"/>
          <w:sz w:val="24"/>
          <w:szCs w:val="24"/>
        </w:rPr>
        <w:t>“No.”</w:t>
      </w:r>
    </w:p>
    <w:p w:rsidR="00176DAF" w:rsidP="00176DAF" w:rsidRDefault="007F0EEA" w14:paraId="56A6C936" w14:textId="77777777">
      <w:pPr>
        <w:spacing w:after="0"/>
        <w:ind w:firstLine="360"/>
        <w:rPr>
          <w:rFonts w:cstheme="minorHAnsi"/>
          <w:sz w:val="24"/>
          <w:szCs w:val="24"/>
        </w:rPr>
      </w:pPr>
      <w:r w:rsidRPr="009E7F4C">
        <w:rPr>
          <w:rFonts w:cstheme="minorHAnsi"/>
          <w:sz w:val="24"/>
          <w:szCs w:val="24"/>
        </w:rPr>
        <w:t>“I’m serious, fuck off.”</w:t>
      </w:r>
    </w:p>
    <w:p w:rsidR="00176DAF" w:rsidP="00176DAF" w:rsidRDefault="007F0EEA" w14:paraId="30BEADD5" w14:textId="77777777">
      <w:pPr>
        <w:spacing w:after="0"/>
        <w:ind w:firstLine="360"/>
        <w:rPr>
          <w:rFonts w:cstheme="minorHAnsi"/>
          <w:sz w:val="24"/>
          <w:szCs w:val="24"/>
        </w:rPr>
      </w:pPr>
      <w:r w:rsidRPr="009E7F4C">
        <w:rPr>
          <w:rFonts w:cstheme="minorHAnsi"/>
          <w:sz w:val="24"/>
          <w:szCs w:val="24"/>
        </w:rPr>
        <w:t>“Maybe later.”</w:t>
      </w:r>
    </w:p>
    <w:p w:rsidR="00176DAF" w:rsidP="00176DAF" w:rsidRDefault="007F0EEA" w14:paraId="3A8A841B" w14:textId="77777777">
      <w:pPr>
        <w:spacing w:after="0"/>
        <w:ind w:firstLine="360"/>
        <w:rPr>
          <w:rFonts w:cstheme="minorHAnsi"/>
          <w:sz w:val="24"/>
          <w:szCs w:val="24"/>
        </w:rPr>
      </w:pPr>
      <w:r w:rsidRPr="009E7F4C">
        <w:rPr>
          <w:rFonts w:cstheme="minorHAnsi"/>
          <w:sz w:val="24"/>
          <w:szCs w:val="24"/>
        </w:rPr>
        <w:t>She sniffs.</w:t>
      </w:r>
      <w:r w:rsidR="0071681A">
        <w:rPr>
          <w:rFonts w:cstheme="minorHAnsi"/>
          <w:sz w:val="24"/>
          <w:szCs w:val="24"/>
        </w:rPr>
        <w:t xml:space="preserve"> </w:t>
      </w:r>
      <w:r w:rsidRPr="009E7F4C">
        <w:rPr>
          <w:rFonts w:cstheme="minorHAnsi"/>
          <w:sz w:val="24"/>
          <w:szCs w:val="24"/>
        </w:rPr>
        <w:t>“What are you doing down here, anyway?</w:t>
      </w:r>
      <w:r w:rsidR="0071681A">
        <w:rPr>
          <w:rFonts w:cstheme="minorHAnsi"/>
          <w:sz w:val="24"/>
          <w:szCs w:val="24"/>
        </w:rPr>
        <w:t xml:space="preserve"> </w:t>
      </w:r>
      <w:r w:rsidRPr="009E7F4C">
        <w:rPr>
          <w:rFonts w:cstheme="minorHAnsi"/>
          <w:sz w:val="24"/>
          <w:szCs w:val="24"/>
        </w:rPr>
        <w:t>Aren’t you needed to run the mayhem upstairs?”</w:t>
      </w:r>
    </w:p>
    <w:p w:rsidR="00176DAF" w:rsidP="00176DAF" w:rsidRDefault="007F0EEA" w14:paraId="2A25F3D7" w14:textId="27BD79FF">
      <w:pPr>
        <w:spacing w:after="0"/>
        <w:ind w:firstLine="360"/>
        <w:rPr>
          <w:rFonts w:cstheme="minorHAnsi"/>
          <w:sz w:val="24"/>
          <w:szCs w:val="24"/>
        </w:rPr>
      </w:pPr>
      <w:r w:rsidRPr="009E7F4C">
        <w:rPr>
          <w:rFonts w:cstheme="minorHAnsi"/>
          <w:sz w:val="24"/>
          <w:szCs w:val="24"/>
        </w:rPr>
        <w:t>“They’ll manage ten minutes without me</w:t>
      </w:r>
      <w:r w:rsidR="000850D9">
        <w:rPr>
          <w:rFonts w:cstheme="minorHAnsi"/>
          <w:sz w:val="24"/>
          <w:szCs w:val="24"/>
        </w:rPr>
        <w:t>,</w:t>
      </w:r>
      <w:r w:rsidRPr="009E7F4C">
        <w:rPr>
          <w:rFonts w:cstheme="minorHAnsi"/>
          <w:sz w:val="24"/>
          <w:szCs w:val="24"/>
        </w:rPr>
        <w:t>”</w:t>
      </w:r>
      <w:r w:rsidR="000850D9">
        <w:rPr>
          <w:rFonts w:cstheme="minorHAnsi"/>
          <w:sz w:val="24"/>
          <w:szCs w:val="24"/>
        </w:rPr>
        <w:t xml:space="preserve"> I lie.</w:t>
      </w:r>
      <w:r w:rsidR="0071681A">
        <w:rPr>
          <w:rFonts w:cstheme="minorHAnsi"/>
          <w:sz w:val="24"/>
          <w:szCs w:val="24"/>
        </w:rPr>
        <w:t xml:space="preserve"> </w:t>
      </w:r>
      <w:r w:rsidRPr="009E7F4C">
        <w:rPr>
          <w:rFonts w:cstheme="minorHAnsi"/>
          <w:sz w:val="24"/>
          <w:szCs w:val="24"/>
        </w:rPr>
        <w:t>I walk around a suit that looks suspiciously like it has missiles on its back.</w:t>
      </w:r>
      <w:r w:rsidR="0071681A">
        <w:rPr>
          <w:rFonts w:cstheme="minorHAnsi"/>
          <w:sz w:val="24"/>
          <w:szCs w:val="24"/>
        </w:rPr>
        <w:t xml:space="preserve"> </w:t>
      </w:r>
      <w:r w:rsidRPr="009E7F4C">
        <w:rPr>
          <w:rFonts w:cstheme="minorHAnsi"/>
          <w:sz w:val="24"/>
          <w:szCs w:val="24"/>
        </w:rPr>
        <w:t>Might be booster rockets.</w:t>
      </w:r>
      <w:r w:rsidR="0071681A">
        <w:rPr>
          <w:rFonts w:cstheme="minorHAnsi"/>
          <w:sz w:val="24"/>
          <w:szCs w:val="24"/>
        </w:rPr>
        <w:t xml:space="preserve"> </w:t>
      </w:r>
      <w:r w:rsidRPr="009E7F4C">
        <w:rPr>
          <w:rFonts w:cstheme="minorHAnsi"/>
          <w:sz w:val="24"/>
          <w:szCs w:val="24"/>
        </w:rPr>
        <w:t>We’ll call them booster rockets.</w:t>
      </w:r>
      <w:r w:rsidR="0071681A">
        <w:rPr>
          <w:rFonts w:cstheme="minorHAnsi"/>
          <w:sz w:val="24"/>
          <w:szCs w:val="24"/>
        </w:rPr>
        <w:t xml:space="preserve"> </w:t>
      </w:r>
      <w:r w:rsidRPr="009E7F4C">
        <w:rPr>
          <w:rFonts w:cstheme="minorHAnsi"/>
          <w:sz w:val="24"/>
          <w:szCs w:val="24"/>
        </w:rPr>
        <w:t>“I want to check out my investment.”</w:t>
      </w:r>
    </w:p>
    <w:p w:rsidR="00176DAF" w:rsidP="00176DAF" w:rsidRDefault="007F0EEA" w14:paraId="0F134999" w14:textId="77777777">
      <w:pPr>
        <w:spacing w:after="0"/>
        <w:ind w:firstLine="360"/>
        <w:rPr>
          <w:rFonts w:cstheme="minorHAnsi"/>
          <w:sz w:val="24"/>
          <w:szCs w:val="24"/>
        </w:rPr>
      </w:pPr>
      <w:r w:rsidRPr="009E7F4C">
        <w:rPr>
          <w:rFonts w:cstheme="minorHAnsi"/>
          <w:sz w:val="24"/>
          <w:szCs w:val="24"/>
        </w:rPr>
        <w:t>“Which investment?”</w:t>
      </w:r>
    </w:p>
    <w:p w:rsidR="00176DAF" w:rsidP="00176DAF" w:rsidRDefault="007F0EEA" w14:paraId="49F8AA3E" w14:textId="77777777">
      <w:pPr>
        <w:spacing w:after="0"/>
        <w:ind w:firstLine="360"/>
        <w:rPr>
          <w:rFonts w:cstheme="minorHAnsi"/>
          <w:sz w:val="24"/>
          <w:szCs w:val="24"/>
        </w:rPr>
      </w:pPr>
      <w:r w:rsidRPr="009E7F4C">
        <w:rPr>
          <w:rFonts w:cstheme="minorHAnsi"/>
          <w:sz w:val="24"/>
          <w:szCs w:val="24"/>
        </w:rPr>
        <w:t>I grin at her but don’t answer.</w:t>
      </w:r>
      <w:r w:rsidR="0071681A">
        <w:rPr>
          <w:rFonts w:cstheme="minorHAnsi"/>
          <w:sz w:val="24"/>
          <w:szCs w:val="24"/>
        </w:rPr>
        <w:t xml:space="preserve"> </w:t>
      </w:r>
      <w:r w:rsidRPr="009E7F4C">
        <w:rPr>
          <w:rFonts w:cstheme="minorHAnsi"/>
          <w:sz w:val="24"/>
          <w:szCs w:val="24"/>
        </w:rPr>
        <w:t>She’s fishing.</w:t>
      </w:r>
      <w:r w:rsidR="0071681A">
        <w:rPr>
          <w:rFonts w:cstheme="minorHAnsi"/>
          <w:sz w:val="24"/>
          <w:szCs w:val="24"/>
        </w:rPr>
        <w:t xml:space="preserve"> </w:t>
      </w:r>
      <w:r w:rsidRPr="009E7F4C">
        <w:rPr>
          <w:rFonts w:cstheme="minorHAnsi"/>
          <w:sz w:val="24"/>
          <w:szCs w:val="24"/>
        </w:rPr>
        <w:t>Let her wonder what she’s caught.</w:t>
      </w:r>
      <w:r w:rsidR="0071681A">
        <w:rPr>
          <w:rFonts w:cstheme="minorHAnsi"/>
          <w:sz w:val="24"/>
          <w:szCs w:val="24"/>
        </w:rPr>
        <w:t xml:space="preserve"> </w:t>
      </w:r>
      <w:r w:rsidRPr="009E7F4C">
        <w:rPr>
          <w:rFonts w:cstheme="minorHAnsi"/>
          <w:sz w:val="24"/>
          <w:szCs w:val="24"/>
        </w:rPr>
        <w:t>Maybe she’ll be so busy that she won’t notice that her boat has a hole in the bottom of it.</w:t>
      </w:r>
      <w:r w:rsidR="0071681A">
        <w:rPr>
          <w:rFonts w:cstheme="minorHAnsi"/>
          <w:sz w:val="24"/>
          <w:szCs w:val="24"/>
        </w:rPr>
        <w:t xml:space="preserve"> </w:t>
      </w:r>
      <w:r w:rsidRPr="009E7F4C">
        <w:rPr>
          <w:rFonts w:cstheme="minorHAnsi"/>
          <w:sz w:val="24"/>
          <w:szCs w:val="24"/>
        </w:rPr>
        <w:t>With all the bullshit going on upstairs, I really need these suits to save my ass.</w:t>
      </w:r>
    </w:p>
    <w:p w:rsidR="00176DAF" w:rsidP="00176DAF" w:rsidRDefault="007F0EEA" w14:paraId="3C8AC075" w14:textId="77777777">
      <w:pPr>
        <w:spacing w:after="0"/>
        <w:ind w:firstLine="360"/>
        <w:rPr>
          <w:rFonts w:cstheme="minorHAnsi"/>
          <w:sz w:val="24"/>
          <w:szCs w:val="24"/>
        </w:rPr>
      </w:pPr>
      <w:r w:rsidRPr="009E7F4C">
        <w:rPr>
          <w:rFonts w:cstheme="minorHAnsi"/>
          <w:sz w:val="24"/>
          <w:szCs w:val="24"/>
        </w:rPr>
        <w:t>“Are they fast?” I ask.</w:t>
      </w:r>
    </w:p>
    <w:p w:rsidR="00176DAF" w:rsidP="00176DAF" w:rsidRDefault="007F0EEA" w14:paraId="2DA8BAF0" w14:textId="561E402A">
      <w:pPr>
        <w:spacing w:after="0"/>
        <w:ind w:firstLine="360"/>
        <w:rPr>
          <w:rFonts w:cstheme="minorHAnsi"/>
          <w:sz w:val="24"/>
          <w:szCs w:val="24"/>
        </w:rPr>
      </w:pPr>
      <w:r w:rsidRPr="009E7F4C">
        <w:rPr>
          <w:rFonts w:cstheme="minorHAnsi"/>
          <w:sz w:val="24"/>
          <w:szCs w:val="24"/>
        </w:rPr>
        <w:t>“Faster than anything you’ve ever worked with,” she says.</w:t>
      </w:r>
      <w:r w:rsidR="0071681A">
        <w:rPr>
          <w:rFonts w:cstheme="minorHAnsi"/>
          <w:sz w:val="24"/>
          <w:szCs w:val="24"/>
        </w:rPr>
        <w:t xml:space="preserve"> </w:t>
      </w:r>
      <w:r w:rsidRPr="009E7F4C">
        <w:rPr>
          <w:rFonts w:cstheme="minorHAnsi"/>
          <w:sz w:val="24"/>
          <w:szCs w:val="24"/>
        </w:rPr>
        <w:t>“Stronger, too.</w:t>
      </w:r>
      <w:r w:rsidR="0071681A">
        <w:rPr>
          <w:rFonts w:cstheme="minorHAnsi"/>
          <w:sz w:val="24"/>
          <w:szCs w:val="24"/>
        </w:rPr>
        <w:t xml:space="preserve"> </w:t>
      </w:r>
      <w:r w:rsidRPr="009E7F4C">
        <w:rPr>
          <w:rFonts w:cstheme="minorHAnsi"/>
          <w:sz w:val="24"/>
          <w:szCs w:val="24"/>
        </w:rPr>
        <w:t xml:space="preserve">We’ve made upgrades in armor weight in the past couple of </w:t>
      </w:r>
      <w:r w:rsidRPr="009E7F4C" w:rsidR="006B7087">
        <w:rPr>
          <w:rFonts w:cstheme="minorHAnsi"/>
          <w:sz w:val="24"/>
          <w:szCs w:val="24"/>
        </w:rPr>
        <w:t>years,</w:t>
      </w:r>
      <w:r w:rsidRPr="009E7F4C">
        <w:rPr>
          <w:rFonts w:cstheme="minorHAnsi"/>
          <w:sz w:val="24"/>
          <w:szCs w:val="24"/>
        </w:rPr>
        <w:t xml:space="preserve"> so we don’t sacrifice speed.”</w:t>
      </w:r>
    </w:p>
    <w:p w:rsidR="00176DAF" w:rsidP="00176DAF" w:rsidRDefault="007F0EEA" w14:paraId="6B84D63F" w14:textId="77777777">
      <w:pPr>
        <w:spacing w:after="0"/>
        <w:ind w:firstLine="360"/>
        <w:rPr>
          <w:rFonts w:cstheme="minorHAnsi"/>
          <w:sz w:val="24"/>
          <w:szCs w:val="24"/>
        </w:rPr>
      </w:pPr>
      <w:r w:rsidRPr="009E7F4C">
        <w:rPr>
          <w:rFonts w:cstheme="minorHAnsi"/>
          <w:sz w:val="24"/>
          <w:szCs w:val="24"/>
        </w:rPr>
        <w:t>“What sort of upgrades?”</w:t>
      </w:r>
      <w:r w:rsidRPr="009E7F4C">
        <w:rPr>
          <w:rFonts w:cstheme="minorHAnsi"/>
          <w:sz w:val="24"/>
          <w:szCs w:val="24"/>
        </w:rPr>
        <w:tab/>
      </w:r>
    </w:p>
    <w:p w:rsidR="00176DAF" w:rsidP="00176DAF" w:rsidRDefault="007F0EEA" w14:paraId="6D672130" w14:textId="77777777">
      <w:pPr>
        <w:spacing w:after="0"/>
        <w:ind w:firstLine="360"/>
        <w:rPr>
          <w:rFonts w:cstheme="minorHAnsi"/>
          <w:sz w:val="24"/>
          <w:szCs w:val="24"/>
        </w:rPr>
      </w:pPr>
      <w:r w:rsidRPr="009E7F4C">
        <w:rPr>
          <w:rFonts w:cstheme="minorHAnsi"/>
          <w:sz w:val="24"/>
          <w:szCs w:val="24"/>
        </w:rPr>
        <w:t>“If you’d been wearing one of these suits, you’d have two real arms instead of just one.</w:t>
      </w:r>
      <w:r w:rsidR="0071681A">
        <w:rPr>
          <w:rFonts w:cstheme="minorHAnsi"/>
          <w:sz w:val="24"/>
          <w:szCs w:val="24"/>
        </w:rPr>
        <w:t xml:space="preserve"> </w:t>
      </w:r>
      <w:r w:rsidRPr="009E7F4C">
        <w:rPr>
          <w:rFonts w:cstheme="minorHAnsi"/>
          <w:sz w:val="24"/>
          <w:szCs w:val="24"/>
        </w:rPr>
        <w:t>I bet you’d like that.”</w:t>
      </w:r>
    </w:p>
    <w:p w:rsidR="00176DAF" w:rsidP="00176DAF" w:rsidRDefault="007F0EEA" w14:paraId="6F963371" w14:textId="4D9F4F80">
      <w:pPr>
        <w:spacing w:after="0"/>
        <w:ind w:firstLine="360"/>
        <w:rPr>
          <w:rFonts w:cstheme="minorHAnsi"/>
          <w:sz w:val="24"/>
          <w:szCs w:val="24"/>
        </w:rPr>
      </w:pPr>
      <w:r w:rsidRPr="009E7F4C">
        <w:rPr>
          <w:rFonts w:cstheme="minorHAnsi"/>
          <w:sz w:val="24"/>
          <w:szCs w:val="24"/>
        </w:rPr>
        <w:t>I shrug.</w:t>
      </w:r>
      <w:r w:rsidR="0071681A">
        <w:rPr>
          <w:rFonts w:cstheme="minorHAnsi"/>
          <w:sz w:val="24"/>
          <w:szCs w:val="24"/>
        </w:rPr>
        <w:t xml:space="preserve"> </w:t>
      </w:r>
      <w:r w:rsidRPr="009E7F4C">
        <w:rPr>
          <w:rFonts w:cstheme="minorHAnsi"/>
          <w:sz w:val="24"/>
          <w:szCs w:val="24"/>
        </w:rPr>
        <w:t>“Eh, it’s not so bad.</w:t>
      </w:r>
      <w:r w:rsidR="0071681A">
        <w:rPr>
          <w:rFonts w:cstheme="minorHAnsi"/>
          <w:sz w:val="24"/>
          <w:szCs w:val="24"/>
        </w:rPr>
        <w:t xml:space="preserve"> </w:t>
      </w:r>
      <w:r w:rsidRPr="009E7F4C">
        <w:rPr>
          <w:rFonts w:cstheme="minorHAnsi"/>
          <w:sz w:val="24"/>
          <w:szCs w:val="24"/>
        </w:rPr>
        <w:t>I can finger pussy like nobody’s business.”</w:t>
      </w:r>
      <w:r w:rsidR="003D7057">
        <w:rPr>
          <w:rFonts w:cstheme="minorHAnsi"/>
          <w:sz w:val="24"/>
          <w:szCs w:val="24"/>
        </w:rPr>
        <w:t xml:space="preserve"> She snorted and rolled her eyes at me. </w:t>
      </w:r>
      <w:r w:rsidRPr="009E7F4C">
        <w:rPr>
          <w:rFonts w:cstheme="minorHAnsi"/>
          <w:sz w:val="24"/>
          <w:szCs w:val="24"/>
        </w:rPr>
        <w:t>“What else have you been up to down here?”</w:t>
      </w:r>
    </w:p>
    <w:p w:rsidR="00176DAF" w:rsidP="00176DAF" w:rsidRDefault="007F0EEA" w14:paraId="737893C5" w14:textId="4AC30ED3">
      <w:pPr>
        <w:spacing w:after="0"/>
        <w:ind w:firstLine="360"/>
        <w:rPr>
          <w:rFonts w:cstheme="minorHAnsi"/>
          <w:sz w:val="24"/>
          <w:szCs w:val="24"/>
        </w:rPr>
      </w:pPr>
      <w:r w:rsidRPr="009E7F4C">
        <w:rPr>
          <w:rFonts w:cstheme="minorHAnsi"/>
          <w:sz w:val="24"/>
          <w:szCs w:val="24"/>
        </w:rPr>
        <w:t>“Well, I haven’t had time to do a full retrofit</w:t>
      </w:r>
      <w:r w:rsidR="003D7057">
        <w:rPr>
          <w:rFonts w:cstheme="minorHAnsi"/>
          <w:sz w:val="24"/>
          <w:szCs w:val="24"/>
        </w:rPr>
        <w:t>,”</w:t>
      </w:r>
      <w:r w:rsidRPr="009E7F4C">
        <w:rPr>
          <w:rFonts w:cstheme="minorHAnsi"/>
          <w:sz w:val="24"/>
          <w:szCs w:val="24"/>
        </w:rPr>
        <w:t xml:space="preserve"> </w:t>
      </w:r>
      <w:r w:rsidR="003D7057">
        <w:rPr>
          <w:rFonts w:cstheme="minorHAnsi"/>
          <w:sz w:val="24"/>
          <w:szCs w:val="24"/>
        </w:rPr>
        <w:t>she says. “B</w:t>
      </w:r>
      <w:r w:rsidRPr="009E7F4C">
        <w:rPr>
          <w:rFonts w:cstheme="minorHAnsi"/>
          <w:sz w:val="24"/>
          <w:szCs w:val="24"/>
        </w:rPr>
        <w:t xml:space="preserve">ut when I’m </w:t>
      </w:r>
      <w:r w:rsidRPr="009E7F4C" w:rsidR="00CF5097">
        <w:rPr>
          <w:rFonts w:cstheme="minorHAnsi"/>
          <w:sz w:val="24"/>
          <w:szCs w:val="24"/>
        </w:rPr>
        <w:t>done,</w:t>
      </w:r>
      <w:r w:rsidRPr="009E7F4C">
        <w:rPr>
          <w:rFonts w:cstheme="minorHAnsi"/>
          <w:sz w:val="24"/>
          <w:szCs w:val="24"/>
        </w:rPr>
        <w:t xml:space="preserve"> we’re going to have some very fast, very durable, very dangerous gladiators on the field.”</w:t>
      </w:r>
    </w:p>
    <w:p w:rsidR="00176DAF" w:rsidP="00176DAF" w:rsidRDefault="007F0EEA" w14:paraId="2259ACAA" w14:textId="77777777">
      <w:pPr>
        <w:spacing w:after="0"/>
        <w:ind w:firstLine="360"/>
        <w:rPr>
          <w:rFonts w:cstheme="minorHAnsi"/>
          <w:sz w:val="24"/>
          <w:szCs w:val="24"/>
        </w:rPr>
      </w:pPr>
      <w:r w:rsidRPr="009E7F4C">
        <w:rPr>
          <w:rFonts w:cstheme="minorHAnsi"/>
          <w:sz w:val="24"/>
          <w:szCs w:val="24"/>
        </w:rPr>
        <w:t>“Details, Laura.</w:t>
      </w:r>
      <w:r w:rsidR="0071681A">
        <w:rPr>
          <w:rFonts w:cstheme="minorHAnsi"/>
          <w:sz w:val="24"/>
          <w:szCs w:val="24"/>
        </w:rPr>
        <w:t xml:space="preserve"> </w:t>
      </w:r>
      <w:r w:rsidRPr="009E7F4C">
        <w:rPr>
          <w:rFonts w:cstheme="minorHAnsi"/>
          <w:sz w:val="24"/>
          <w:szCs w:val="24"/>
        </w:rPr>
        <w:t>I love details.”</w:t>
      </w:r>
    </w:p>
    <w:p w:rsidR="00176DAF" w:rsidP="00176DAF" w:rsidRDefault="007F0EEA" w14:paraId="2453A578" w14:textId="41008EB6">
      <w:pPr>
        <w:spacing w:after="0"/>
        <w:ind w:firstLine="360"/>
        <w:rPr>
          <w:rFonts w:cstheme="minorHAnsi"/>
          <w:sz w:val="24"/>
          <w:szCs w:val="24"/>
        </w:rPr>
      </w:pPr>
      <w:r w:rsidRPr="009E7F4C">
        <w:rPr>
          <w:rFonts w:cstheme="minorHAnsi"/>
          <w:sz w:val="24"/>
          <w:szCs w:val="24"/>
        </w:rPr>
        <w:t>Laura disappears behind a suit and starts up a power tool, a loud one.</w:t>
      </w:r>
      <w:r w:rsidR="0071681A">
        <w:rPr>
          <w:rFonts w:cstheme="minorHAnsi"/>
          <w:sz w:val="24"/>
          <w:szCs w:val="24"/>
        </w:rPr>
        <w:t xml:space="preserve"> </w:t>
      </w:r>
      <w:r w:rsidRPr="009E7F4C">
        <w:rPr>
          <w:rFonts w:cstheme="minorHAnsi"/>
          <w:sz w:val="24"/>
          <w:szCs w:val="24"/>
        </w:rPr>
        <w:t>The sound of tearing metal blasts around the room and the suit between us starts vibrating on its stand.</w:t>
      </w:r>
      <w:r w:rsidR="0071681A">
        <w:rPr>
          <w:rFonts w:cstheme="minorHAnsi"/>
          <w:sz w:val="24"/>
          <w:szCs w:val="24"/>
        </w:rPr>
        <w:t xml:space="preserve"> </w:t>
      </w:r>
      <w:r w:rsidRPr="009E7F4C">
        <w:rPr>
          <w:rFonts w:cstheme="minorHAnsi"/>
          <w:sz w:val="24"/>
          <w:szCs w:val="24"/>
        </w:rPr>
        <w:t>“I’ve managed to get my hands on a new biomechanical alloy,” she says when she pauses drilling, or sanding, or whatever it is she’s doing.</w:t>
      </w:r>
    </w:p>
    <w:p w:rsidR="00176DAF" w:rsidP="00176DAF" w:rsidRDefault="007F0EEA" w14:paraId="67B4C14A" w14:textId="77777777">
      <w:pPr>
        <w:spacing w:after="0"/>
        <w:ind w:firstLine="360"/>
        <w:rPr>
          <w:rFonts w:cstheme="minorHAnsi"/>
          <w:sz w:val="24"/>
          <w:szCs w:val="24"/>
        </w:rPr>
      </w:pPr>
      <w:r w:rsidRPr="009E7F4C">
        <w:rPr>
          <w:rFonts w:cstheme="minorHAnsi"/>
          <w:sz w:val="24"/>
          <w:szCs w:val="24"/>
        </w:rPr>
        <w:t>“How’d you manage that?”</w:t>
      </w:r>
    </w:p>
    <w:p w:rsidR="00176DAF" w:rsidP="00176DAF" w:rsidRDefault="007F0EEA" w14:paraId="648C02B2" w14:textId="77777777">
      <w:pPr>
        <w:spacing w:after="0"/>
        <w:ind w:firstLine="360"/>
        <w:rPr>
          <w:rFonts w:cstheme="minorHAnsi"/>
          <w:sz w:val="24"/>
          <w:szCs w:val="24"/>
        </w:rPr>
      </w:pPr>
      <w:r w:rsidRPr="009E7F4C">
        <w:rPr>
          <w:rFonts w:cstheme="minorHAnsi"/>
          <w:sz w:val="24"/>
          <w:szCs w:val="24"/>
        </w:rPr>
        <w:t>“Don’t ask.”</w:t>
      </w:r>
    </w:p>
    <w:p w:rsidR="00176DAF" w:rsidP="00176DAF" w:rsidRDefault="007F0EEA" w14:paraId="28A6EE69" w14:textId="77777777">
      <w:pPr>
        <w:spacing w:after="0"/>
        <w:ind w:firstLine="360"/>
        <w:rPr>
          <w:rFonts w:cstheme="minorHAnsi"/>
          <w:sz w:val="24"/>
          <w:szCs w:val="24"/>
        </w:rPr>
      </w:pPr>
      <w:r w:rsidRPr="009E7F4C">
        <w:rPr>
          <w:rFonts w:cstheme="minorHAnsi"/>
          <w:sz w:val="24"/>
          <w:szCs w:val="24"/>
        </w:rPr>
        <w:t>“I just did.”</w:t>
      </w:r>
    </w:p>
    <w:p w:rsidR="00176DAF" w:rsidP="00176DAF" w:rsidRDefault="007F0EEA" w14:paraId="69D63E1E" w14:textId="77777777">
      <w:pPr>
        <w:spacing w:after="0"/>
        <w:ind w:firstLine="360"/>
        <w:rPr>
          <w:rFonts w:cstheme="minorHAnsi"/>
          <w:sz w:val="24"/>
          <w:szCs w:val="24"/>
        </w:rPr>
      </w:pPr>
      <w:r w:rsidRPr="009E7F4C">
        <w:rPr>
          <w:rFonts w:cstheme="minorHAnsi"/>
          <w:sz w:val="24"/>
          <w:szCs w:val="24"/>
        </w:rPr>
        <w:t>Laura pokes her head around the suit and gives me a hard look.</w:t>
      </w:r>
      <w:r w:rsidR="0071681A">
        <w:rPr>
          <w:rFonts w:cstheme="minorHAnsi"/>
          <w:sz w:val="24"/>
          <w:szCs w:val="24"/>
        </w:rPr>
        <w:t xml:space="preserve"> </w:t>
      </w:r>
      <w:r w:rsidRPr="009E7F4C">
        <w:rPr>
          <w:rFonts w:cstheme="minorHAnsi"/>
          <w:sz w:val="24"/>
          <w:szCs w:val="24"/>
        </w:rPr>
        <w:t>“Deniability, Rick.</w:t>
      </w:r>
      <w:r w:rsidR="0071681A">
        <w:rPr>
          <w:rFonts w:cstheme="minorHAnsi"/>
          <w:sz w:val="24"/>
          <w:szCs w:val="24"/>
        </w:rPr>
        <w:t xml:space="preserve"> </w:t>
      </w:r>
      <w:r w:rsidRPr="009E7F4C">
        <w:rPr>
          <w:rFonts w:cstheme="minorHAnsi"/>
          <w:sz w:val="24"/>
          <w:szCs w:val="24"/>
        </w:rPr>
        <w:t>A shipment is going to arrive sometime later, I’ll let you know when.</w:t>
      </w:r>
      <w:r w:rsidR="0071681A">
        <w:rPr>
          <w:rFonts w:cstheme="minorHAnsi"/>
          <w:sz w:val="24"/>
          <w:szCs w:val="24"/>
        </w:rPr>
        <w:t xml:space="preserve"> </w:t>
      </w:r>
      <w:r w:rsidRPr="009E7F4C">
        <w:rPr>
          <w:rFonts w:cstheme="minorHAnsi"/>
          <w:sz w:val="24"/>
          <w:szCs w:val="24"/>
        </w:rPr>
        <w:t>Today, maybe tomorrow.</w:t>
      </w:r>
      <w:r w:rsidR="0071681A">
        <w:rPr>
          <w:rFonts w:cstheme="minorHAnsi"/>
          <w:sz w:val="24"/>
          <w:szCs w:val="24"/>
        </w:rPr>
        <w:t xml:space="preserve"> </w:t>
      </w:r>
      <w:r w:rsidRPr="009E7F4C">
        <w:rPr>
          <w:rFonts w:cstheme="minorHAnsi"/>
          <w:sz w:val="24"/>
          <w:szCs w:val="24"/>
        </w:rPr>
        <w:t>I want the docking bay cleared of personnel.”</w:t>
      </w:r>
    </w:p>
    <w:p w:rsidR="00176DAF" w:rsidP="00176DAF" w:rsidRDefault="007F0EEA" w14:paraId="0F11D5D4" w14:textId="77777777">
      <w:pPr>
        <w:spacing w:after="0"/>
        <w:ind w:firstLine="360"/>
        <w:rPr>
          <w:rFonts w:cstheme="minorHAnsi"/>
          <w:sz w:val="24"/>
          <w:szCs w:val="24"/>
        </w:rPr>
      </w:pPr>
      <w:r w:rsidRPr="009E7F4C">
        <w:rPr>
          <w:rFonts w:cstheme="minorHAnsi"/>
          <w:sz w:val="24"/>
          <w:szCs w:val="24"/>
        </w:rPr>
        <w:t>“Now I’m really sorry I asked.</w:t>
      </w:r>
      <w:r w:rsidR="0071681A">
        <w:rPr>
          <w:rFonts w:cstheme="minorHAnsi"/>
          <w:sz w:val="24"/>
          <w:szCs w:val="24"/>
        </w:rPr>
        <w:t xml:space="preserve"> </w:t>
      </w:r>
      <w:r w:rsidRPr="009E7F4C">
        <w:rPr>
          <w:rFonts w:cstheme="minorHAnsi"/>
          <w:sz w:val="24"/>
          <w:szCs w:val="24"/>
        </w:rPr>
        <w:t>What’s so important about this alloy?”</w:t>
      </w:r>
    </w:p>
    <w:p w:rsidR="00176DAF" w:rsidP="00176DAF" w:rsidRDefault="007F0EEA" w14:paraId="00806F9E" w14:textId="77777777">
      <w:pPr>
        <w:spacing w:after="0"/>
        <w:ind w:firstLine="360"/>
        <w:rPr>
          <w:rFonts w:cstheme="minorHAnsi"/>
          <w:sz w:val="24"/>
          <w:szCs w:val="24"/>
        </w:rPr>
      </w:pPr>
      <w:r w:rsidRPr="009E7F4C">
        <w:rPr>
          <w:rFonts w:cstheme="minorHAnsi"/>
          <w:sz w:val="24"/>
          <w:szCs w:val="24"/>
        </w:rPr>
        <w:t>“It’s stronger and lighter than any available.</w:t>
      </w:r>
      <w:r w:rsidR="0071681A">
        <w:rPr>
          <w:rFonts w:cstheme="minorHAnsi"/>
          <w:sz w:val="24"/>
          <w:szCs w:val="24"/>
        </w:rPr>
        <w:t xml:space="preserve"> </w:t>
      </w:r>
      <w:r w:rsidRPr="009E7F4C">
        <w:rPr>
          <w:rFonts w:cstheme="minorHAnsi"/>
          <w:sz w:val="24"/>
          <w:szCs w:val="24"/>
        </w:rPr>
        <w:t>Best of all, it heals itself.”</w:t>
      </w:r>
    </w:p>
    <w:p w:rsidR="00176DAF" w:rsidP="00176DAF" w:rsidRDefault="007F0EEA" w14:paraId="678611FE" w14:textId="77777777">
      <w:pPr>
        <w:spacing w:after="0"/>
        <w:ind w:firstLine="360"/>
        <w:rPr>
          <w:rFonts w:cstheme="minorHAnsi"/>
          <w:sz w:val="24"/>
          <w:szCs w:val="24"/>
        </w:rPr>
      </w:pPr>
      <w:r w:rsidRPr="009E7F4C">
        <w:rPr>
          <w:rFonts w:cstheme="minorHAnsi"/>
          <w:sz w:val="24"/>
          <w:szCs w:val="24"/>
        </w:rPr>
        <w:t>“Say what?”</w:t>
      </w:r>
    </w:p>
    <w:p w:rsidR="00176DAF" w:rsidP="00176DAF" w:rsidRDefault="007F0EEA" w14:paraId="7EDFD0E6" w14:textId="77777777">
      <w:pPr>
        <w:spacing w:after="0"/>
        <w:ind w:firstLine="360"/>
        <w:rPr>
          <w:rFonts w:cstheme="minorHAnsi"/>
          <w:sz w:val="24"/>
          <w:szCs w:val="24"/>
        </w:rPr>
      </w:pPr>
      <w:r w:rsidRPr="009E7F4C">
        <w:rPr>
          <w:rFonts w:cstheme="minorHAnsi"/>
          <w:sz w:val="24"/>
          <w:szCs w:val="24"/>
        </w:rPr>
        <w:t>“When you iron out the roster, give me a list of the ones without cybernetic implants.</w:t>
      </w:r>
      <w:r w:rsidR="0071681A">
        <w:rPr>
          <w:rFonts w:cstheme="minorHAnsi"/>
          <w:sz w:val="24"/>
          <w:szCs w:val="24"/>
        </w:rPr>
        <w:t xml:space="preserve"> </w:t>
      </w:r>
      <w:r w:rsidRPr="009E7F4C">
        <w:rPr>
          <w:rFonts w:cstheme="minorHAnsi"/>
          <w:sz w:val="24"/>
          <w:szCs w:val="24"/>
        </w:rPr>
        <w:t>They’ll get suits with the alloy.”</w:t>
      </w:r>
    </w:p>
    <w:p w:rsidR="00176DAF" w:rsidP="00176DAF" w:rsidRDefault="007F0EEA" w14:paraId="12118727" w14:textId="77777777">
      <w:pPr>
        <w:spacing w:after="0"/>
        <w:ind w:firstLine="360"/>
        <w:rPr>
          <w:rFonts w:cstheme="minorHAnsi"/>
          <w:sz w:val="24"/>
          <w:szCs w:val="24"/>
        </w:rPr>
      </w:pPr>
      <w:r w:rsidRPr="009E7F4C">
        <w:rPr>
          <w:rFonts w:cstheme="minorHAnsi"/>
          <w:sz w:val="24"/>
          <w:szCs w:val="24"/>
        </w:rPr>
        <w:lastRenderedPageBreak/>
        <w:t>“What’s the problem with implants?</w:t>
      </w:r>
      <w:r w:rsidR="0071681A">
        <w:rPr>
          <w:rFonts w:cstheme="minorHAnsi"/>
          <w:sz w:val="24"/>
          <w:szCs w:val="24"/>
        </w:rPr>
        <w:t xml:space="preserve"> </w:t>
      </w:r>
      <w:r w:rsidRPr="009E7F4C">
        <w:rPr>
          <w:rFonts w:cstheme="minorHAnsi"/>
          <w:sz w:val="24"/>
          <w:szCs w:val="24"/>
        </w:rPr>
        <w:t>And how does it heal itself?”</w:t>
      </w:r>
    </w:p>
    <w:p w:rsidR="00176DAF" w:rsidP="00176DAF" w:rsidRDefault="007F0EEA" w14:paraId="0E5062D2" w14:textId="77777777">
      <w:pPr>
        <w:spacing w:after="0"/>
        <w:ind w:firstLine="360"/>
        <w:rPr>
          <w:rFonts w:cstheme="minorHAnsi"/>
          <w:sz w:val="24"/>
          <w:szCs w:val="24"/>
        </w:rPr>
      </w:pPr>
      <w:r w:rsidRPr="009E7F4C">
        <w:rPr>
          <w:rFonts w:cstheme="minorHAnsi"/>
          <w:sz w:val="24"/>
          <w:szCs w:val="24"/>
        </w:rPr>
        <w:t>She vanishes behind the suit again.</w:t>
      </w:r>
      <w:r w:rsidR="0071681A">
        <w:rPr>
          <w:rFonts w:cstheme="minorHAnsi"/>
          <w:sz w:val="24"/>
          <w:szCs w:val="24"/>
        </w:rPr>
        <w:t xml:space="preserve"> </w:t>
      </w:r>
      <w:r w:rsidRPr="009E7F4C">
        <w:rPr>
          <w:rFonts w:cstheme="minorHAnsi"/>
          <w:sz w:val="24"/>
          <w:szCs w:val="24"/>
        </w:rPr>
        <w:t>More power tool mayhem.</w:t>
      </w:r>
      <w:r w:rsidR="0071681A">
        <w:rPr>
          <w:rFonts w:cstheme="minorHAnsi"/>
          <w:sz w:val="24"/>
          <w:szCs w:val="24"/>
        </w:rPr>
        <w:t xml:space="preserve"> </w:t>
      </w:r>
      <w:r w:rsidRPr="009E7F4C">
        <w:rPr>
          <w:rFonts w:cstheme="minorHAnsi"/>
          <w:sz w:val="24"/>
          <w:szCs w:val="24"/>
        </w:rPr>
        <w:t>A bit later, she stops and says, “If the suit takes damage and the alloy starts its repairing process, it’s possible that the alloy will attempt to repair exposed implants.</w:t>
      </w:r>
      <w:r w:rsidR="0071681A">
        <w:rPr>
          <w:rFonts w:cstheme="minorHAnsi"/>
          <w:sz w:val="24"/>
          <w:szCs w:val="24"/>
        </w:rPr>
        <w:t xml:space="preserve"> </w:t>
      </w:r>
      <w:r w:rsidRPr="009E7F4C">
        <w:rPr>
          <w:rFonts w:cstheme="minorHAnsi"/>
          <w:sz w:val="24"/>
          <w:szCs w:val="24"/>
        </w:rPr>
        <w:t>Even if you don’t need fixing.</w:t>
      </w:r>
      <w:r w:rsidR="0071681A">
        <w:rPr>
          <w:rFonts w:cstheme="minorHAnsi"/>
          <w:sz w:val="24"/>
          <w:szCs w:val="24"/>
        </w:rPr>
        <w:t xml:space="preserve"> </w:t>
      </w:r>
      <w:r w:rsidRPr="009E7F4C">
        <w:rPr>
          <w:rFonts w:cstheme="minorHAnsi"/>
          <w:sz w:val="24"/>
          <w:szCs w:val="24"/>
        </w:rPr>
        <w:t>You could get fused to the armor.”</w:t>
      </w:r>
    </w:p>
    <w:p w:rsidR="00176DAF" w:rsidP="76EBA65A" w:rsidRDefault="007F0EEA" w14:paraId="175A18E0" w14:textId="27610903">
      <w:pPr>
        <w:spacing w:after="0"/>
        <w:ind w:firstLine="360"/>
        <w:rPr>
          <w:rFonts w:cs="Calibri" w:cstheme="minorAscii"/>
          <w:sz w:val="24"/>
          <w:szCs w:val="24"/>
        </w:rPr>
      </w:pPr>
      <w:r w:rsidRPr="76EBA65A" w:rsidR="76EBA65A">
        <w:rPr>
          <w:rFonts w:cs="Calibri" w:cstheme="minorAscii"/>
          <w:sz w:val="24"/>
          <w:szCs w:val="24"/>
        </w:rPr>
        <w:t xml:space="preserve">She starts up the metal grinding before I can respond. On purpose, I’m sure. I wait her out. “Fused to the suit?” I ask when she </w:t>
      </w:r>
      <w:del w:author="Gary Smailes" w:date="2024-03-11T17:06:53.265Z" w:id="203730216">
        <w:r w:rsidRPr="76EBA65A" w:rsidDel="76EBA65A">
          <w:rPr>
            <w:rFonts w:cs="Calibri" w:cstheme="minorAscii"/>
            <w:sz w:val="24"/>
            <w:szCs w:val="24"/>
          </w:rPr>
          <w:delText xml:space="preserve">finally </w:delText>
        </w:r>
      </w:del>
      <w:r w:rsidRPr="76EBA65A" w:rsidR="76EBA65A">
        <w:rPr>
          <w:rFonts w:cs="Calibri" w:cstheme="minorAscii"/>
          <w:sz w:val="24"/>
          <w:szCs w:val="24"/>
        </w:rPr>
        <w:t>stops. I rotate my shoulder. “But I’m good, right?”</w:t>
      </w:r>
    </w:p>
    <w:p w:rsidR="00176DAF" w:rsidP="00176DAF" w:rsidRDefault="00A95501" w14:paraId="1BD679DE" w14:textId="671A6001">
      <w:pPr>
        <w:spacing w:after="0"/>
        <w:ind w:firstLine="360"/>
        <w:rPr>
          <w:rFonts w:cstheme="minorHAnsi"/>
          <w:sz w:val="24"/>
          <w:szCs w:val="24"/>
        </w:rPr>
      </w:pPr>
      <w:r>
        <w:rPr>
          <w:rFonts w:cstheme="minorHAnsi"/>
          <w:sz w:val="24"/>
          <w:szCs w:val="24"/>
        </w:rPr>
        <w:t xml:space="preserve">“I said exposed implants, Rick. You’ll be fine. </w:t>
      </w:r>
      <w:r w:rsidRPr="009E7F4C" w:rsidR="007F0EEA">
        <w:rPr>
          <w:rFonts w:cstheme="minorHAnsi"/>
          <w:sz w:val="24"/>
          <w:szCs w:val="24"/>
        </w:rPr>
        <w:t>Your running backs are going to get an upgrade that’ll make them near impossible to grapple.</w:t>
      </w:r>
      <w:r w:rsidR="0071681A">
        <w:rPr>
          <w:rFonts w:cstheme="minorHAnsi"/>
          <w:sz w:val="24"/>
          <w:szCs w:val="24"/>
        </w:rPr>
        <w:t xml:space="preserve"> </w:t>
      </w:r>
      <w:r w:rsidRPr="009E7F4C" w:rsidR="007F0EEA">
        <w:rPr>
          <w:rFonts w:cstheme="minorHAnsi"/>
          <w:sz w:val="24"/>
          <w:szCs w:val="24"/>
        </w:rPr>
        <w:t>And one other thing that you’re better off not knowing about, which is coming in on the same shipment.”</w:t>
      </w:r>
    </w:p>
    <w:p w:rsidR="00176DAF" w:rsidP="00176DAF" w:rsidRDefault="007F0EEA" w14:paraId="4A5C931F" w14:textId="77777777">
      <w:pPr>
        <w:spacing w:after="0"/>
        <w:ind w:firstLine="360"/>
        <w:rPr>
          <w:rFonts w:cstheme="minorHAnsi"/>
          <w:sz w:val="24"/>
          <w:szCs w:val="24"/>
        </w:rPr>
      </w:pPr>
      <w:r w:rsidRPr="009E7F4C">
        <w:rPr>
          <w:rFonts w:cstheme="minorHAnsi"/>
          <w:sz w:val="24"/>
          <w:szCs w:val="24"/>
        </w:rPr>
        <w:t>“That deniability thing again?”</w:t>
      </w:r>
    </w:p>
    <w:p w:rsidR="00176DAF" w:rsidP="76EBA65A" w:rsidRDefault="007F0EEA" w14:paraId="70291460" w14:textId="1FC88D2B">
      <w:pPr>
        <w:spacing w:after="0"/>
        <w:ind w:firstLine="360"/>
        <w:rPr>
          <w:rFonts w:cs="Calibri" w:cstheme="minorAscii"/>
          <w:sz w:val="24"/>
          <w:szCs w:val="24"/>
        </w:rPr>
      </w:pPr>
      <w:r w:rsidRPr="76EBA65A" w:rsidR="76EBA65A">
        <w:rPr>
          <w:rFonts w:cs="Calibri" w:cstheme="minorAscii"/>
          <w:sz w:val="24"/>
          <w:szCs w:val="24"/>
        </w:rPr>
        <w:t>“You’re learning</w:t>
      </w:r>
      <w:ins w:author="Gary Smailes" w:date="2024-03-11T17:07:00.158Z" w:id="2085521361">
        <w:r w:rsidRPr="76EBA65A" w:rsidR="76EBA65A">
          <w:rPr>
            <w:rFonts w:cs="Calibri" w:cstheme="minorAscii"/>
            <w:sz w:val="24"/>
            <w:szCs w:val="24"/>
          </w:rPr>
          <w:t>,</w:t>
        </w:r>
      </w:ins>
      <w:del w:author="Gary Smailes" w:date="2024-03-11T17:06:59.725Z" w:id="1882964253">
        <w:r w:rsidRPr="76EBA65A" w:rsidDel="76EBA65A">
          <w:rPr>
            <w:rFonts w:cs="Calibri" w:cstheme="minorAscii"/>
            <w:sz w:val="24"/>
            <w:szCs w:val="24"/>
          </w:rPr>
          <w:delText>!</w:delText>
        </w:r>
      </w:del>
      <w:r w:rsidRPr="76EBA65A" w:rsidR="76EBA65A">
        <w:rPr>
          <w:rFonts w:cs="Calibri" w:cstheme="minorAscii"/>
          <w:sz w:val="24"/>
          <w:szCs w:val="24"/>
        </w:rPr>
        <w:t>” she says. “I never thought that was possible.”</w:t>
      </w:r>
    </w:p>
    <w:p w:rsidR="00176DAF" w:rsidP="00176DAF" w:rsidRDefault="007F0EEA" w14:paraId="52CB1241" w14:textId="77777777">
      <w:pPr>
        <w:spacing w:after="0"/>
        <w:ind w:firstLine="360"/>
        <w:rPr>
          <w:rFonts w:cstheme="minorHAnsi"/>
          <w:sz w:val="24"/>
          <w:szCs w:val="24"/>
        </w:rPr>
      </w:pPr>
      <w:r w:rsidRPr="009E7F4C">
        <w:rPr>
          <w:rFonts w:cstheme="minorHAnsi"/>
          <w:sz w:val="24"/>
          <w:szCs w:val="24"/>
        </w:rPr>
        <w:t>“I forgot how extremely not-funny you are.”</w:t>
      </w:r>
    </w:p>
    <w:p w:rsidR="00176DAF" w:rsidP="00176DAF" w:rsidRDefault="007F0EEA" w14:paraId="2C3285E1" w14:textId="77777777">
      <w:pPr>
        <w:spacing w:after="0"/>
        <w:ind w:firstLine="360"/>
        <w:rPr>
          <w:rFonts w:cstheme="minorHAnsi"/>
          <w:sz w:val="24"/>
          <w:szCs w:val="24"/>
        </w:rPr>
      </w:pPr>
      <w:r w:rsidRPr="009E7F4C">
        <w:rPr>
          <w:rFonts w:cstheme="minorHAnsi"/>
          <w:sz w:val="24"/>
          <w:szCs w:val="24"/>
        </w:rPr>
        <w:t>“It may not even work,” she says, “so I don’t want to get your hopes up.</w:t>
      </w:r>
      <w:r w:rsidR="0071681A">
        <w:rPr>
          <w:rFonts w:cstheme="minorHAnsi"/>
          <w:sz w:val="24"/>
          <w:szCs w:val="24"/>
        </w:rPr>
        <w:t xml:space="preserve"> </w:t>
      </w:r>
      <w:r w:rsidRPr="009E7F4C">
        <w:rPr>
          <w:rFonts w:cstheme="minorHAnsi"/>
          <w:sz w:val="24"/>
          <w:szCs w:val="24"/>
        </w:rPr>
        <w:t>I’m not even really sure where they’ll end up when I turn it on, either, so it’s sort of an ace in the hole at this point.”</w:t>
      </w:r>
    </w:p>
    <w:p w:rsidR="00176DAF" w:rsidP="00176DAF" w:rsidRDefault="007F0EEA" w14:paraId="1B8C8630" w14:textId="77777777">
      <w:pPr>
        <w:spacing w:after="0"/>
        <w:ind w:firstLine="360"/>
        <w:rPr>
          <w:rFonts w:cstheme="minorHAnsi"/>
          <w:sz w:val="24"/>
          <w:szCs w:val="24"/>
        </w:rPr>
      </w:pPr>
      <w:r w:rsidRPr="009E7F4C">
        <w:rPr>
          <w:rFonts w:cstheme="minorHAnsi"/>
          <w:sz w:val="24"/>
          <w:szCs w:val="24"/>
        </w:rPr>
        <w:t>“From the sounds of it, it’s an ace that might blow up in your face.”</w:t>
      </w:r>
    </w:p>
    <w:p w:rsidR="00176DAF" w:rsidP="00176DAF" w:rsidRDefault="007F0EEA" w14:paraId="406AE255" w14:textId="77777777">
      <w:pPr>
        <w:spacing w:after="0"/>
        <w:ind w:firstLine="360"/>
        <w:rPr>
          <w:rFonts w:cstheme="minorHAnsi"/>
          <w:sz w:val="24"/>
          <w:szCs w:val="24"/>
        </w:rPr>
      </w:pPr>
      <w:r w:rsidRPr="009E7F4C">
        <w:rPr>
          <w:rFonts w:cstheme="minorHAnsi"/>
          <w:sz w:val="24"/>
          <w:szCs w:val="24"/>
        </w:rPr>
        <w:t>“I’ll get the bugs worked out.”</w:t>
      </w:r>
    </w:p>
    <w:p w:rsidR="00176DAF" w:rsidP="00176DAF" w:rsidRDefault="007F0EEA" w14:paraId="5CC7BA22" w14:textId="77777777">
      <w:pPr>
        <w:spacing w:after="0"/>
        <w:ind w:firstLine="360"/>
        <w:rPr>
          <w:rFonts w:cstheme="minorHAnsi"/>
          <w:sz w:val="24"/>
          <w:szCs w:val="24"/>
        </w:rPr>
      </w:pPr>
      <w:r w:rsidRPr="009E7F4C">
        <w:rPr>
          <w:rFonts w:cstheme="minorHAnsi"/>
          <w:sz w:val="24"/>
          <w:szCs w:val="24"/>
        </w:rPr>
        <w:t>“That’s what you said during the Sandstorms game.</w:t>
      </w:r>
      <w:r w:rsidR="0071681A">
        <w:rPr>
          <w:rFonts w:cstheme="minorHAnsi"/>
          <w:sz w:val="24"/>
          <w:szCs w:val="24"/>
        </w:rPr>
        <w:t xml:space="preserve"> </w:t>
      </w:r>
      <w:r w:rsidRPr="009E7F4C">
        <w:rPr>
          <w:rFonts w:cstheme="minorHAnsi"/>
          <w:sz w:val="24"/>
          <w:szCs w:val="24"/>
        </w:rPr>
        <w:t>Everyone within the blast radius remembers how that turned out.”</w:t>
      </w:r>
    </w:p>
    <w:p w:rsidR="00176DAF" w:rsidP="00176DAF" w:rsidRDefault="007F0EEA" w14:paraId="2E15588F" w14:textId="5CF37E62">
      <w:pPr>
        <w:spacing w:after="0"/>
        <w:ind w:firstLine="360"/>
        <w:rPr>
          <w:rFonts w:cstheme="minorHAnsi"/>
          <w:sz w:val="24"/>
          <w:szCs w:val="24"/>
        </w:rPr>
      </w:pPr>
      <w:r w:rsidRPr="009E7F4C">
        <w:rPr>
          <w:rFonts w:cstheme="minorHAnsi"/>
          <w:sz w:val="24"/>
          <w:szCs w:val="24"/>
        </w:rPr>
        <w:t>Her face turns white then red.</w:t>
      </w:r>
      <w:r w:rsidR="0071681A">
        <w:rPr>
          <w:rFonts w:cstheme="minorHAnsi"/>
          <w:sz w:val="24"/>
          <w:szCs w:val="24"/>
        </w:rPr>
        <w:t xml:space="preserve"> </w:t>
      </w:r>
      <w:r w:rsidRPr="009E7F4C">
        <w:rPr>
          <w:rFonts w:cstheme="minorHAnsi"/>
          <w:sz w:val="24"/>
          <w:szCs w:val="24"/>
        </w:rPr>
        <w:t>“You promised you’d never mention that again</w:t>
      </w:r>
      <w:r w:rsidR="00340C1C">
        <w:rPr>
          <w:rFonts w:cstheme="minorHAnsi"/>
          <w:sz w:val="24"/>
          <w:szCs w:val="24"/>
        </w:rPr>
        <w:t>!</w:t>
      </w:r>
      <w:r w:rsidRPr="009E7F4C">
        <w:rPr>
          <w:rFonts w:cstheme="minorHAnsi"/>
          <w:sz w:val="24"/>
          <w:szCs w:val="24"/>
        </w:rPr>
        <w:t>” she screams.</w:t>
      </w:r>
      <w:r w:rsidR="0071681A">
        <w:rPr>
          <w:rFonts w:cstheme="minorHAnsi"/>
          <w:sz w:val="24"/>
          <w:szCs w:val="24"/>
        </w:rPr>
        <w:t xml:space="preserve"> </w:t>
      </w:r>
      <w:r w:rsidRPr="009E7F4C">
        <w:rPr>
          <w:rFonts w:cstheme="minorHAnsi"/>
          <w:sz w:val="24"/>
          <w:szCs w:val="24"/>
        </w:rPr>
        <w:t>She chucks a wrench at me.</w:t>
      </w:r>
      <w:r w:rsidR="0071681A">
        <w:rPr>
          <w:rFonts w:cstheme="minorHAnsi"/>
          <w:sz w:val="24"/>
          <w:szCs w:val="24"/>
        </w:rPr>
        <w:t xml:space="preserve"> </w:t>
      </w:r>
      <w:r w:rsidRPr="009E7F4C">
        <w:rPr>
          <w:rFonts w:cstheme="minorHAnsi"/>
          <w:sz w:val="24"/>
          <w:szCs w:val="24"/>
        </w:rPr>
        <w:t xml:space="preserve">It misses my face by </w:t>
      </w:r>
      <w:r w:rsidR="00B936C8">
        <w:rPr>
          <w:rFonts w:cstheme="minorHAnsi"/>
          <w:sz w:val="24"/>
          <w:szCs w:val="24"/>
        </w:rPr>
        <w:t>millimeters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“You promised, Rick!”</w:t>
      </w:r>
    </w:p>
    <w:p w:rsidR="00176DAF" w:rsidP="00176DAF" w:rsidRDefault="007F0EEA" w14:paraId="25590044" w14:textId="583991AF">
      <w:pPr>
        <w:spacing w:after="0"/>
        <w:ind w:firstLine="360"/>
        <w:rPr>
          <w:rFonts w:cstheme="minorHAnsi"/>
          <w:sz w:val="24"/>
          <w:szCs w:val="24"/>
        </w:rPr>
      </w:pPr>
      <w:r w:rsidRPr="009E7F4C">
        <w:rPr>
          <w:rFonts w:cstheme="minorHAnsi"/>
          <w:sz w:val="24"/>
          <w:szCs w:val="24"/>
        </w:rPr>
        <w:t>“Whoa</w:t>
      </w:r>
      <w:r w:rsidR="00792C7D">
        <w:rPr>
          <w:rFonts w:cstheme="minorHAnsi"/>
          <w:sz w:val="24"/>
          <w:szCs w:val="24"/>
        </w:rPr>
        <w:t>, i</w:t>
      </w:r>
      <w:r w:rsidRPr="009E7F4C">
        <w:rPr>
          <w:rFonts w:cstheme="minorHAnsi"/>
          <w:sz w:val="24"/>
          <w:szCs w:val="24"/>
        </w:rPr>
        <w:t>t’s not like there’s anyone around to hear it</w:t>
      </w:r>
      <w:r w:rsidR="00792C7D">
        <w:rPr>
          <w:rFonts w:cstheme="minorHAnsi"/>
          <w:sz w:val="24"/>
          <w:szCs w:val="24"/>
        </w:rPr>
        <w:t>.</w:t>
      </w:r>
      <w:r w:rsidRPr="009E7F4C">
        <w:rPr>
          <w:rFonts w:cstheme="minorHAnsi"/>
          <w:sz w:val="24"/>
          <w:szCs w:val="24"/>
        </w:rPr>
        <w:t xml:space="preserve">” </w:t>
      </w:r>
    </w:p>
    <w:p w:rsidR="00176DAF" w:rsidP="00176DAF" w:rsidRDefault="007F0EEA" w14:paraId="60F240D0" w14:textId="77777777">
      <w:pPr>
        <w:spacing w:after="0"/>
        <w:ind w:firstLine="360"/>
        <w:rPr>
          <w:rFonts w:cstheme="minorHAnsi"/>
          <w:sz w:val="24"/>
          <w:szCs w:val="24"/>
        </w:rPr>
      </w:pPr>
      <w:r w:rsidRPr="009E7F4C">
        <w:rPr>
          <w:rFonts w:cstheme="minorHAnsi"/>
          <w:sz w:val="24"/>
          <w:szCs w:val="24"/>
        </w:rPr>
        <w:t>Laura grabs a drill with a half-meter bit sticking out the end of it.</w:t>
      </w:r>
      <w:r w:rsidR="0071681A">
        <w:rPr>
          <w:rFonts w:cstheme="minorHAnsi"/>
          <w:sz w:val="24"/>
          <w:szCs w:val="24"/>
        </w:rPr>
        <w:t xml:space="preserve"> </w:t>
      </w:r>
      <w:r w:rsidRPr="009E7F4C">
        <w:rPr>
          <w:rFonts w:cstheme="minorHAnsi"/>
          <w:sz w:val="24"/>
          <w:szCs w:val="24"/>
        </w:rPr>
        <w:t>I turn tail and run.</w:t>
      </w:r>
    </w:p>
    <w:p w:rsidR="00824BE0" w:rsidP="00176DAF" w:rsidRDefault="00824BE0" w14:paraId="79BEB86E" w14:textId="626BE9B9">
      <w:pPr>
        <w:spacing w:after="0"/>
        <w:ind w:firstLine="360"/>
        <w:rPr>
          <w:rFonts w:cstheme="minorHAnsi"/>
          <w:sz w:val="24"/>
          <w:szCs w:val="24"/>
        </w:rPr>
      </w:pPr>
    </w:p>
    <w:p w:rsidR="00824BE0" w:rsidP="76EBA65A" w:rsidRDefault="00824BE0" w14:paraId="2BC234A7" w14:textId="1E3E7747">
      <w:pPr>
        <w:spacing w:after="0"/>
        <w:jc w:val="center"/>
        <w:rPr>
          <w:rFonts w:cs="Calibri" w:cstheme="minorAscii"/>
          <w:sz w:val="24"/>
          <w:szCs w:val="24"/>
        </w:rPr>
      </w:pPr>
      <w:commentRangeStart w:id="1182158737"/>
      <w:r w:rsidRPr="76EBA65A" w:rsidR="76EBA65A">
        <w:rPr>
          <w:rFonts w:cs="Calibri" w:cstheme="minorAscii"/>
          <w:sz w:val="24"/>
          <w:szCs w:val="24"/>
        </w:rPr>
        <w:t>***</w:t>
      </w:r>
      <w:commentRangeEnd w:id="1182158737"/>
      <w:r>
        <w:rPr>
          <w:rStyle w:val="CommentReference"/>
        </w:rPr>
        <w:commentReference w:id="1182158737"/>
      </w:r>
    </w:p>
    <w:p w:rsidR="00176DAF" w:rsidP="00176DAF" w:rsidRDefault="00176DAF" w14:paraId="3A85CF81" w14:textId="77777777">
      <w:pPr>
        <w:spacing w:after="0"/>
        <w:ind w:firstLine="360"/>
        <w:rPr>
          <w:rFonts w:cstheme="minorHAnsi"/>
          <w:sz w:val="24"/>
          <w:szCs w:val="24"/>
        </w:rPr>
      </w:pPr>
    </w:p>
    <w:p w:rsidR="00176DAF" w:rsidP="76EBA65A" w:rsidRDefault="007F0EEA" w14:paraId="69A352AA" w14:textId="33953434">
      <w:pPr>
        <w:spacing w:after="0"/>
        <w:rPr>
          <w:rFonts w:cs="Calibri" w:cstheme="minorAscii"/>
          <w:sz w:val="24"/>
          <w:szCs w:val="24"/>
        </w:rPr>
      </w:pPr>
      <w:r w:rsidRPr="76EBA65A" w:rsidR="76EBA65A">
        <w:rPr>
          <w:rFonts w:cs="Calibri" w:cstheme="minorAscii"/>
          <w:sz w:val="24"/>
          <w:szCs w:val="24"/>
        </w:rPr>
        <w:t xml:space="preserve">We all discover around mid-day that Kissy no longer considers herself a sex robot, and that “no fucking way” </w:t>
      </w:r>
      <w:r w:rsidRPr="76EBA65A" w:rsidR="76EBA65A">
        <w:rPr>
          <w:rFonts w:cs="Calibri" w:cstheme="minorAscii"/>
          <w:sz w:val="24"/>
          <w:szCs w:val="24"/>
        </w:rPr>
        <w:t>doesn’t</w:t>
      </w:r>
      <w:r w:rsidRPr="76EBA65A" w:rsidR="76EBA65A">
        <w:rPr>
          <w:rFonts w:cs="Calibri" w:cstheme="minorAscii"/>
          <w:sz w:val="24"/>
          <w:szCs w:val="24"/>
        </w:rPr>
        <w:t xml:space="preserve"> mean “maybe</w:t>
      </w:r>
      <w:ins w:author="Gary Smailes" w:date="2024-03-11T17:09:12.179Z" w:id="1948185246">
        <w:r w:rsidRPr="76EBA65A" w:rsidR="76EBA65A">
          <w:rPr>
            <w:rFonts w:cs="Calibri" w:cstheme="minorAscii"/>
            <w:sz w:val="24"/>
            <w:szCs w:val="24"/>
          </w:rPr>
          <w:t>”</w:t>
        </w:r>
      </w:ins>
      <w:r w:rsidRPr="76EBA65A" w:rsidR="76EBA65A">
        <w:rPr>
          <w:rFonts w:cs="Calibri" w:cstheme="minorAscii"/>
          <w:sz w:val="24"/>
          <w:szCs w:val="24"/>
        </w:rPr>
        <w:t>.</w:t>
      </w:r>
      <w:del w:author="Gary Smailes" w:date="2024-03-11T17:09:13.159Z" w:id="1075805700">
        <w:r w:rsidRPr="76EBA65A" w:rsidDel="76EBA65A">
          <w:rPr>
            <w:rFonts w:cs="Calibri" w:cstheme="minorAscii"/>
            <w:sz w:val="24"/>
            <w:szCs w:val="24"/>
          </w:rPr>
          <w:delText>”</w:delText>
        </w:r>
      </w:del>
      <w:r w:rsidRPr="76EBA65A" w:rsidR="76EBA65A">
        <w:rPr>
          <w:rFonts w:cs="Calibri" w:cstheme="minorAscii"/>
          <w:sz w:val="24"/>
          <w:szCs w:val="24"/>
        </w:rPr>
        <w:t xml:space="preserve"> We also discover that she got some recent and </w:t>
      </w:r>
      <w:r w:rsidRPr="76EBA65A" w:rsidR="76EBA65A">
        <w:rPr>
          <w:rFonts w:cs="Calibri" w:cstheme="minorAscii"/>
          <w:sz w:val="24"/>
          <w:szCs w:val="24"/>
        </w:rPr>
        <w:t>substantial</w:t>
      </w:r>
      <w:r w:rsidRPr="76EBA65A" w:rsidR="76EBA65A">
        <w:rPr>
          <w:rFonts w:cs="Calibri" w:cstheme="minorAscii"/>
          <w:sz w:val="24"/>
          <w:szCs w:val="24"/>
        </w:rPr>
        <w:t xml:space="preserve"> upgrades to her, um</w:t>
      </w:r>
      <w:ins w:author="Gary Smailes" w:date="2024-03-11T17:09:22.962Z" w:id="1266215151">
        <w:r w:rsidRPr="76EBA65A" w:rsidR="76EBA65A">
          <w:rPr>
            <w:rFonts w:cs="Calibri" w:cstheme="minorAscii"/>
            <w:sz w:val="24"/>
            <w:szCs w:val="24"/>
          </w:rPr>
          <w:t>...</w:t>
        </w:r>
      </w:ins>
      <w:r w:rsidRPr="76EBA65A" w:rsidR="76EBA65A">
        <w:rPr>
          <w:rFonts w:cs="Calibri" w:cstheme="minorAscii"/>
          <w:sz w:val="24"/>
          <w:szCs w:val="24"/>
        </w:rPr>
        <w:t xml:space="preserve">, chassis. I suppose it </w:t>
      </w:r>
      <w:r w:rsidRPr="76EBA65A" w:rsidR="76EBA65A">
        <w:rPr>
          <w:rFonts w:cs="Calibri" w:cstheme="minorAscii"/>
          <w:sz w:val="24"/>
          <w:szCs w:val="24"/>
        </w:rPr>
        <w:t>would’ve</w:t>
      </w:r>
      <w:r w:rsidRPr="76EBA65A" w:rsidR="76EBA65A">
        <w:rPr>
          <w:rFonts w:cs="Calibri" w:cstheme="minorAscii"/>
          <w:sz w:val="24"/>
          <w:szCs w:val="24"/>
        </w:rPr>
        <w:t xml:space="preserve"> been easier to simply electrify the entire surface of her body to make simple touching a regrettable act, but she takes “no unwelcome groping” to a whole other level.</w:t>
      </w:r>
    </w:p>
    <w:p w:rsidR="00176DAF" w:rsidP="00176DAF" w:rsidRDefault="007F0EEA" w14:paraId="5FBC137D" w14:textId="77777777">
      <w:pPr>
        <w:spacing w:after="0"/>
        <w:ind w:firstLine="360"/>
        <w:rPr>
          <w:rFonts w:cstheme="minorHAnsi"/>
          <w:sz w:val="24"/>
          <w:szCs w:val="24"/>
        </w:rPr>
      </w:pPr>
      <w:r w:rsidRPr="009E7F4C">
        <w:rPr>
          <w:rFonts w:cstheme="minorHAnsi"/>
          <w:sz w:val="24"/>
          <w:szCs w:val="24"/>
        </w:rPr>
        <w:t>The douchebag in question puts his hands on Kissy after a scrimmage and whispers something in her ear.</w:t>
      </w:r>
      <w:r w:rsidR="0071681A">
        <w:rPr>
          <w:rFonts w:cstheme="minorHAnsi"/>
          <w:sz w:val="24"/>
          <w:szCs w:val="24"/>
        </w:rPr>
        <w:t xml:space="preserve"> </w:t>
      </w:r>
      <w:r w:rsidRPr="009E7F4C">
        <w:rPr>
          <w:rFonts w:cstheme="minorHAnsi"/>
          <w:sz w:val="24"/>
          <w:szCs w:val="24"/>
        </w:rPr>
        <w:t>She smiles, retracts all of her clothing and gives everyone a free show of her too-perfect body in all its glory.</w:t>
      </w:r>
      <w:r w:rsidR="0071681A">
        <w:rPr>
          <w:rFonts w:cstheme="minorHAnsi"/>
          <w:sz w:val="24"/>
          <w:szCs w:val="24"/>
        </w:rPr>
        <w:t xml:space="preserve"> </w:t>
      </w:r>
      <w:r w:rsidRPr="009E7F4C">
        <w:rPr>
          <w:rFonts w:cstheme="minorHAnsi"/>
          <w:sz w:val="24"/>
          <w:szCs w:val="24"/>
        </w:rPr>
        <w:t>She presses back against the front of the man’s body, grinding her ass into guy’s crotch.</w:t>
      </w:r>
      <w:r w:rsidR="0071681A">
        <w:rPr>
          <w:rFonts w:cstheme="minorHAnsi"/>
          <w:sz w:val="24"/>
          <w:szCs w:val="24"/>
        </w:rPr>
        <w:t xml:space="preserve"> </w:t>
      </w:r>
    </w:p>
    <w:p w:rsidR="00176DAF" w:rsidP="00176DAF" w:rsidRDefault="007F0EEA" w14:paraId="584B2A51" w14:textId="77777777">
      <w:pPr>
        <w:spacing w:after="0"/>
        <w:ind w:firstLine="360"/>
        <w:rPr>
          <w:rFonts w:cstheme="minorHAnsi"/>
          <w:sz w:val="24"/>
          <w:szCs w:val="24"/>
        </w:rPr>
      </w:pPr>
      <w:r w:rsidRPr="009E7F4C">
        <w:rPr>
          <w:rFonts w:cstheme="minorHAnsi"/>
          <w:sz w:val="24"/>
          <w:szCs w:val="24"/>
        </w:rPr>
        <w:t>Then she turns into a porcupine.</w:t>
      </w:r>
    </w:p>
    <w:p w:rsidR="00176DAF" w:rsidP="00176DAF" w:rsidRDefault="00495D6C" w14:paraId="50C7597A" w14:textId="7B47B11D">
      <w:pPr>
        <w:spacing w:after="0"/>
        <w:ind w:firstLine="360"/>
        <w:rPr>
          <w:rFonts w:cstheme="minorHAnsi"/>
          <w:sz w:val="24"/>
          <w:szCs w:val="24"/>
        </w:rPr>
      </w:pPr>
      <w:r>
        <w:rPr>
          <w:rFonts w:cstheme="minorHAnsi"/>
          <w:sz w:val="24"/>
          <w:szCs w:val="24"/>
        </w:rPr>
        <w:t>Long</w:t>
      </w:r>
      <w:r w:rsidRPr="009E7F4C" w:rsidR="007F0EEA">
        <w:rPr>
          <w:rFonts w:cstheme="minorHAnsi"/>
          <w:sz w:val="24"/>
          <w:szCs w:val="24"/>
        </w:rPr>
        <w:t xml:space="preserve"> metal quills snap out and impale the man over fifty times</w:t>
      </w:r>
      <w:r w:rsidR="002A2605">
        <w:rPr>
          <w:rFonts w:cstheme="minorHAnsi"/>
          <w:sz w:val="24"/>
          <w:szCs w:val="24"/>
        </w:rPr>
        <w:t>. T</w:t>
      </w:r>
      <w:r w:rsidRPr="009E7F4C" w:rsidR="007F0EEA">
        <w:rPr>
          <w:rFonts w:cstheme="minorHAnsi"/>
          <w:sz w:val="24"/>
          <w:szCs w:val="24"/>
        </w:rPr>
        <w:t>hree of them through his mouth and out the back of his head.</w:t>
      </w:r>
      <w:r w:rsidR="0071681A">
        <w:rPr>
          <w:rFonts w:cstheme="minorHAnsi"/>
          <w:sz w:val="24"/>
          <w:szCs w:val="24"/>
        </w:rPr>
        <w:t xml:space="preserve"> </w:t>
      </w:r>
      <w:r w:rsidRPr="009E7F4C" w:rsidR="007F0EEA">
        <w:rPr>
          <w:rFonts w:cstheme="minorHAnsi"/>
          <w:sz w:val="24"/>
          <w:szCs w:val="24"/>
        </w:rPr>
        <w:t>Blood sprays the crowd behind him maneuvering in for a show.</w:t>
      </w:r>
      <w:r w:rsidR="0071681A">
        <w:rPr>
          <w:rFonts w:cstheme="minorHAnsi"/>
          <w:sz w:val="24"/>
          <w:szCs w:val="24"/>
        </w:rPr>
        <w:t xml:space="preserve"> </w:t>
      </w:r>
      <w:r w:rsidRPr="009E7F4C" w:rsidR="007F0EEA">
        <w:rPr>
          <w:rFonts w:cstheme="minorHAnsi"/>
          <w:sz w:val="24"/>
          <w:szCs w:val="24"/>
        </w:rPr>
        <w:t>The man hangs there, impaled on Kissy’s back, his eyes bugging out of his head</w:t>
      </w:r>
      <w:r w:rsidR="002A2605">
        <w:rPr>
          <w:rFonts w:cstheme="minorHAnsi"/>
          <w:sz w:val="24"/>
          <w:szCs w:val="24"/>
        </w:rPr>
        <w:t>. A</w:t>
      </w:r>
      <w:r w:rsidRPr="009E7F4C" w:rsidR="007F0EEA">
        <w:rPr>
          <w:rFonts w:cstheme="minorHAnsi"/>
          <w:sz w:val="24"/>
          <w:szCs w:val="24"/>
        </w:rPr>
        <w:t xml:space="preserve"> low keening sound warbl</w:t>
      </w:r>
      <w:r w:rsidR="002A2605">
        <w:rPr>
          <w:rFonts w:cstheme="minorHAnsi"/>
          <w:sz w:val="24"/>
          <w:szCs w:val="24"/>
        </w:rPr>
        <w:t>es</w:t>
      </w:r>
      <w:r w:rsidRPr="009E7F4C" w:rsidR="007F0EEA">
        <w:rPr>
          <w:rFonts w:cstheme="minorHAnsi"/>
          <w:sz w:val="24"/>
          <w:szCs w:val="24"/>
        </w:rPr>
        <w:t xml:space="preserve"> from his perforated throat.</w:t>
      </w:r>
      <w:r w:rsidR="0071681A">
        <w:rPr>
          <w:rFonts w:cstheme="minorHAnsi"/>
          <w:sz w:val="24"/>
          <w:szCs w:val="24"/>
        </w:rPr>
        <w:t xml:space="preserve"> </w:t>
      </w:r>
      <w:r w:rsidRPr="009E7F4C" w:rsidR="007F0EEA">
        <w:rPr>
          <w:rFonts w:cstheme="minorHAnsi"/>
          <w:sz w:val="24"/>
          <w:szCs w:val="24"/>
        </w:rPr>
        <w:t xml:space="preserve">Then the quills snap apart as if on springs </w:t>
      </w:r>
      <w:r w:rsidRPr="009E7F4C" w:rsidR="007F0EEA">
        <w:rPr>
          <w:rFonts w:cstheme="minorHAnsi"/>
          <w:sz w:val="24"/>
          <w:szCs w:val="24"/>
        </w:rPr>
        <w:lastRenderedPageBreak/>
        <w:t>into three prongs each.</w:t>
      </w:r>
      <w:r w:rsidR="0071681A">
        <w:rPr>
          <w:rFonts w:cstheme="minorHAnsi"/>
          <w:sz w:val="24"/>
          <w:szCs w:val="24"/>
        </w:rPr>
        <w:t xml:space="preserve"> </w:t>
      </w:r>
      <w:r w:rsidRPr="009E7F4C" w:rsidR="007F0EEA">
        <w:rPr>
          <w:rFonts w:cstheme="minorHAnsi"/>
          <w:sz w:val="24"/>
          <w:szCs w:val="24"/>
        </w:rPr>
        <w:t>The man explodes in a shower of red mist and fleshy gobbets.</w:t>
      </w:r>
      <w:r w:rsidR="0071681A">
        <w:rPr>
          <w:rFonts w:cstheme="minorHAnsi"/>
          <w:sz w:val="24"/>
          <w:szCs w:val="24"/>
        </w:rPr>
        <w:t xml:space="preserve"> </w:t>
      </w:r>
      <w:r w:rsidRPr="009E7F4C" w:rsidR="007F0EEA">
        <w:rPr>
          <w:rFonts w:cstheme="minorHAnsi"/>
          <w:sz w:val="24"/>
          <w:szCs w:val="24"/>
        </w:rPr>
        <w:t>People trying to wipe blood from their clothes are suddenly confronted with a whole new mess.</w:t>
      </w:r>
    </w:p>
    <w:p w:rsidR="00176DAF" w:rsidP="00176DAF" w:rsidRDefault="007F0EEA" w14:paraId="15436A96" w14:textId="77777777">
      <w:pPr>
        <w:spacing w:after="0"/>
        <w:ind w:firstLine="360"/>
        <w:rPr>
          <w:rFonts w:cstheme="minorHAnsi"/>
          <w:sz w:val="24"/>
          <w:szCs w:val="24"/>
        </w:rPr>
      </w:pPr>
      <w:r w:rsidRPr="009E7F4C">
        <w:rPr>
          <w:rFonts w:cstheme="minorHAnsi"/>
          <w:sz w:val="24"/>
          <w:szCs w:val="24"/>
        </w:rPr>
        <w:t>Kissy retracts her quills and shivers as her skin ripples and shimmers across the surface of her frame.</w:t>
      </w:r>
      <w:r w:rsidR="0071681A">
        <w:rPr>
          <w:rFonts w:cstheme="minorHAnsi"/>
          <w:sz w:val="24"/>
          <w:szCs w:val="24"/>
        </w:rPr>
        <w:t xml:space="preserve"> </w:t>
      </w:r>
      <w:r w:rsidRPr="009E7F4C">
        <w:rPr>
          <w:rFonts w:cstheme="minorHAnsi"/>
          <w:sz w:val="24"/>
          <w:szCs w:val="24"/>
        </w:rPr>
        <w:t>Blood and guts splatter the floor around her feet.</w:t>
      </w:r>
      <w:r w:rsidR="0071681A">
        <w:rPr>
          <w:rFonts w:cstheme="minorHAnsi"/>
          <w:sz w:val="24"/>
          <w:szCs w:val="24"/>
        </w:rPr>
        <w:t xml:space="preserve"> </w:t>
      </w:r>
      <w:r w:rsidRPr="009E7F4C">
        <w:rPr>
          <w:rFonts w:cstheme="minorHAnsi"/>
          <w:sz w:val="24"/>
          <w:szCs w:val="24"/>
        </w:rPr>
        <w:t>Her clothing then flicks out into place, and she glances around at the men around her.</w:t>
      </w:r>
      <w:r w:rsidR="0071681A">
        <w:rPr>
          <w:rFonts w:cstheme="minorHAnsi"/>
          <w:sz w:val="24"/>
          <w:szCs w:val="24"/>
        </w:rPr>
        <w:t xml:space="preserve"> </w:t>
      </w:r>
    </w:p>
    <w:p w:rsidR="00176DAF" w:rsidP="00176DAF" w:rsidRDefault="007F0EEA" w14:paraId="3DEB825A" w14:textId="77777777">
      <w:pPr>
        <w:spacing w:after="0"/>
        <w:ind w:firstLine="360"/>
        <w:rPr>
          <w:rFonts w:cstheme="minorHAnsi"/>
          <w:sz w:val="24"/>
          <w:szCs w:val="24"/>
        </w:rPr>
      </w:pPr>
      <w:r w:rsidRPr="009E7F4C">
        <w:rPr>
          <w:rFonts w:cstheme="minorHAnsi"/>
          <w:sz w:val="24"/>
          <w:szCs w:val="24"/>
        </w:rPr>
        <w:t>Everyone gets the point.</w:t>
      </w:r>
    </w:p>
    <w:p w:rsidRPr="009E7F4C" w:rsidR="007F0EEA" w:rsidP="76EBA65A" w:rsidRDefault="007F0EEA" w14:paraId="23A88256" w14:textId="7146ADDD">
      <w:pPr>
        <w:spacing w:after="0"/>
        <w:ind w:firstLine="360"/>
        <w:rPr>
          <w:rFonts w:cs="Calibri" w:cstheme="minorAscii"/>
          <w:sz w:val="24"/>
          <w:szCs w:val="24"/>
        </w:rPr>
      </w:pPr>
      <w:r w:rsidRPr="76EBA65A" w:rsidR="76EBA65A">
        <w:rPr>
          <w:rFonts w:cs="Calibri" w:cstheme="minorAscii"/>
          <w:sz w:val="24"/>
          <w:szCs w:val="24"/>
        </w:rPr>
        <w:t>Pun intended</w:t>
      </w:r>
      <w:ins w:author="Gary Smailes" w:date="2024-03-11T17:10:05.284Z" w:id="1551322601">
        <w:r w:rsidRPr="76EBA65A" w:rsidR="76EBA65A">
          <w:rPr>
            <w:rFonts w:cs="Calibri" w:cstheme="minorAscii"/>
            <w:sz w:val="24"/>
            <w:szCs w:val="24"/>
          </w:rPr>
          <w:t>.</w:t>
        </w:r>
      </w:ins>
      <w:del w:author="Gary Smailes" w:date="2024-03-11T17:10:04.352Z" w:id="24187068">
        <w:r w:rsidRPr="76EBA65A" w:rsidDel="76EBA65A">
          <w:rPr>
            <w:rFonts w:cs="Calibri" w:cstheme="minorAscii"/>
            <w:sz w:val="24"/>
            <w:szCs w:val="24"/>
          </w:rPr>
          <w:delText>.</w:delText>
        </w:r>
      </w:del>
    </w:p>
    <w:p w:rsidR="007F0EEA" w:rsidP="76EBA65A" w:rsidRDefault="007F0EEA" w14:paraId="4ED7454A" w14:textId="1330A6E6">
      <w:pPr>
        <w:spacing w:after="0"/>
        <w:ind w:firstLine="360"/>
        <w:rPr>
          <w:del w:author="Gary Smailes" w:date="2024-03-11T17:10:03.919Z" w:id="1710000824"/>
          <w:rFonts w:cs="Calibri" w:cstheme="minorAscii"/>
          <w:sz w:val="24"/>
          <w:szCs w:val="24"/>
        </w:rPr>
      </w:pPr>
    </w:p>
    <w:p w:rsidR="00176DAF" w:rsidP="76EBA65A" w:rsidRDefault="00824BE0" w14:paraId="557C7EE9" w14:textId="2761C9B2">
      <w:pPr>
        <w:spacing w:after="0"/>
        <w:jc w:val="center"/>
        <w:rPr>
          <w:rFonts w:cs="Calibri" w:cstheme="minorAscii"/>
          <w:sz w:val="24"/>
          <w:szCs w:val="24"/>
        </w:rPr>
      </w:pPr>
      <w:del w:author="Gary Smailes" w:date="2024-03-11T17:10:03.339Z" w:id="2045171186">
        <w:r w:rsidRPr="76EBA65A" w:rsidDel="76EBA65A">
          <w:rPr>
            <w:rFonts w:cs="Calibri" w:cstheme="minorAscii"/>
            <w:sz w:val="24"/>
            <w:szCs w:val="24"/>
          </w:rPr>
          <w:delText>***</w:delText>
        </w:r>
      </w:del>
      <w:ins w:author="Gary Smailes" w:date="2024-03-11T17:10:09.322Z" w:id="1681388395">
        <w:r>
          <w:tab/>
        </w:r>
      </w:ins>
    </w:p>
    <w:p w:rsidR="00176DAF" w:rsidP="76EBA65A" w:rsidRDefault="00176DAF" w14:paraId="1B4E149F" w14:textId="77777777">
      <w:pPr>
        <w:spacing w:after="0"/>
        <w:ind w:firstLine="360"/>
        <w:rPr>
          <w:del w:author="Gary Smailes" w:date="2024-03-11T17:10:08.975Z" w:id="1101077652"/>
          <w:rFonts w:cs="Calibri" w:cstheme="minorAscii"/>
          <w:sz w:val="24"/>
          <w:szCs w:val="24"/>
        </w:rPr>
      </w:pPr>
    </w:p>
    <w:p w:rsidR="00176DAF" w:rsidP="76EBA65A" w:rsidRDefault="007F0EEA" w14:paraId="63B8FD5E" w14:textId="49ACBA05">
      <w:pPr>
        <w:spacing w:after="0"/>
        <w:ind w:firstLine="0"/>
        <w:rPr>
          <w:rFonts w:cs="Calibri" w:cstheme="minorAscii"/>
          <w:sz w:val="24"/>
          <w:szCs w:val="24"/>
        </w:rPr>
      </w:pPr>
      <w:r w:rsidRPr="76EBA65A" w:rsidR="76EBA65A">
        <w:rPr>
          <w:rFonts w:cs="Calibri" w:cstheme="minorAscii"/>
          <w:sz w:val="24"/>
          <w:szCs w:val="24"/>
        </w:rPr>
        <w:t xml:space="preserve">An hour later </w:t>
      </w:r>
      <w:r w:rsidRPr="76EBA65A" w:rsidR="76EBA65A">
        <w:rPr>
          <w:rFonts w:cs="Calibri" w:cstheme="minorAscii"/>
          <w:sz w:val="24"/>
          <w:szCs w:val="24"/>
        </w:rPr>
        <w:t>I’m</w:t>
      </w:r>
      <w:r w:rsidRPr="76EBA65A" w:rsidR="76EBA65A">
        <w:rPr>
          <w:rFonts w:cs="Calibri" w:cstheme="minorAscii"/>
          <w:sz w:val="24"/>
          <w:szCs w:val="24"/>
        </w:rPr>
        <w:t xml:space="preserve"> standing on the deck and half-listening to Bucky wax eloquent about Kissy’s “amazing display.”</w:t>
      </w:r>
      <w:r w:rsidRPr="76EBA65A" w:rsidR="76EBA65A">
        <w:rPr>
          <w:rFonts w:cs="Calibri" w:cstheme="minorAscii"/>
          <w:sz w:val="24"/>
          <w:szCs w:val="24"/>
        </w:rPr>
        <w:t xml:space="preserve"> </w:t>
      </w:r>
      <w:r w:rsidRPr="76EBA65A" w:rsidR="76EBA65A">
        <w:rPr>
          <w:rFonts w:cs="Calibri" w:cstheme="minorAscii"/>
          <w:sz w:val="24"/>
          <w:szCs w:val="24"/>
        </w:rPr>
        <w:t>He’s</w:t>
      </w:r>
      <w:r w:rsidRPr="76EBA65A" w:rsidR="76EBA65A">
        <w:rPr>
          <w:rFonts w:cs="Calibri" w:cstheme="minorAscii"/>
          <w:sz w:val="24"/>
          <w:szCs w:val="24"/>
        </w:rPr>
        <w:t xml:space="preserve"> lucky his fiancée </w:t>
      </w:r>
      <w:r w:rsidRPr="76EBA65A" w:rsidR="76EBA65A">
        <w:rPr>
          <w:rFonts w:cs="Calibri" w:cstheme="minorAscii"/>
          <w:sz w:val="24"/>
          <w:szCs w:val="24"/>
        </w:rPr>
        <w:t>isn’t</w:t>
      </w:r>
      <w:r w:rsidRPr="76EBA65A" w:rsidR="76EBA65A">
        <w:rPr>
          <w:rFonts w:cs="Calibri" w:cstheme="minorAscii"/>
          <w:sz w:val="24"/>
          <w:szCs w:val="24"/>
        </w:rPr>
        <w:t xml:space="preserve"> around to hear his descriptive </w:t>
      </w:r>
      <w:r w:rsidRPr="76EBA65A" w:rsidR="76EBA65A">
        <w:rPr>
          <w:rFonts w:cs="Calibri" w:cstheme="minorAscii"/>
          <w:sz w:val="24"/>
          <w:szCs w:val="24"/>
        </w:rPr>
        <w:t>talents;</w:t>
      </w:r>
      <w:r w:rsidRPr="76EBA65A" w:rsidR="76EBA65A">
        <w:rPr>
          <w:rFonts w:cs="Calibri" w:cstheme="minorAscii"/>
          <w:sz w:val="24"/>
          <w:szCs w:val="24"/>
        </w:rPr>
        <w:t xml:space="preserve"> she might have gotten the wrong idea.</w:t>
      </w:r>
      <w:r w:rsidRPr="76EBA65A" w:rsidR="76EBA65A">
        <w:rPr>
          <w:rFonts w:cs="Calibri" w:cstheme="minorAscii"/>
          <w:sz w:val="24"/>
          <w:szCs w:val="24"/>
        </w:rPr>
        <w:t xml:space="preserve"> </w:t>
      </w:r>
      <w:r w:rsidRPr="76EBA65A" w:rsidR="76EBA65A">
        <w:rPr>
          <w:rFonts w:cs="Calibri" w:cstheme="minorAscii"/>
          <w:sz w:val="24"/>
          <w:szCs w:val="24"/>
        </w:rPr>
        <w:t xml:space="preserve">Janine seems nice enough, I suppose, but </w:t>
      </w:r>
      <w:r w:rsidRPr="76EBA65A" w:rsidR="76EBA65A">
        <w:rPr>
          <w:rFonts w:cs="Calibri" w:cstheme="minorAscii"/>
          <w:sz w:val="24"/>
          <w:szCs w:val="24"/>
        </w:rPr>
        <w:t>she’s</w:t>
      </w:r>
      <w:r w:rsidRPr="76EBA65A" w:rsidR="76EBA65A">
        <w:rPr>
          <w:rFonts w:cs="Calibri" w:cstheme="minorAscii"/>
          <w:sz w:val="24"/>
          <w:szCs w:val="24"/>
        </w:rPr>
        <w:t xml:space="preserve"> a little pushy for my tastes.</w:t>
      </w:r>
      <w:r w:rsidRPr="76EBA65A" w:rsidR="76EBA65A">
        <w:rPr>
          <w:rFonts w:cs="Calibri" w:cstheme="minorAscii"/>
          <w:sz w:val="24"/>
          <w:szCs w:val="24"/>
        </w:rPr>
        <w:t xml:space="preserve"> </w:t>
      </w:r>
      <w:r w:rsidRPr="76EBA65A" w:rsidR="76EBA65A">
        <w:rPr>
          <w:rFonts w:cs="Calibri" w:cstheme="minorAscii"/>
          <w:sz w:val="24"/>
          <w:szCs w:val="24"/>
        </w:rPr>
        <w:t xml:space="preserve">Lucky for her, Bucky </w:t>
      </w:r>
      <w:r w:rsidRPr="76EBA65A" w:rsidR="76EBA65A">
        <w:rPr>
          <w:rFonts w:cs="Calibri" w:cstheme="minorAscii"/>
          <w:sz w:val="24"/>
          <w:szCs w:val="24"/>
        </w:rPr>
        <w:t>isn’t</w:t>
      </w:r>
      <w:r w:rsidRPr="76EBA65A" w:rsidR="76EBA65A">
        <w:rPr>
          <w:rFonts w:cs="Calibri" w:cstheme="minorAscii"/>
          <w:sz w:val="24"/>
          <w:szCs w:val="24"/>
        </w:rPr>
        <w:t xml:space="preserve"> the kind of guy who strays.</w:t>
      </w:r>
      <w:r w:rsidRPr="76EBA65A" w:rsidR="76EBA65A">
        <w:rPr>
          <w:rFonts w:cs="Calibri" w:cstheme="minorAscii"/>
          <w:sz w:val="24"/>
          <w:szCs w:val="24"/>
        </w:rPr>
        <w:t xml:space="preserve"> </w:t>
      </w:r>
      <w:r w:rsidRPr="76EBA65A" w:rsidR="76EBA65A">
        <w:rPr>
          <w:rFonts w:cs="Calibri" w:cstheme="minorAscii"/>
          <w:sz w:val="24"/>
          <w:szCs w:val="24"/>
        </w:rPr>
        <w:t>He’ll</w:t>
      </w:r>
      <w:r w:rsidRPr="76EBA65A" w:rsidR="76EBA65A">
        <w:rPr>
          <w:rFonts w:cs="Calibri" w:cstheme="minorAscii"/>
          <w:sz w:val="24"/>
          <w:szCs w:val="24"/>
        </w:rPr>
        <w:t xml:space="preserve"> </w:t>
      </w:r>
      <w:r w:rsidRPr="76EBA65A" w:rsidR="76EBA65A">
        <w:rPr>
          <w:rFonts w:cs="Calibri" w:cstheme="minorAscii"/>
          <w:sz w:val="24"/>
          <w:szCs w:val="24"/>
        </w:rPr>
        <w:t>put down roots</w:t>
      </w:r>
      <w:r w:rsidRPr="76EBA65A" w:rsidR="76EBA65A">
        <w:rPr>
          <w:rFonts w:cs="Calibri" w:cstheme="minorAscii"/>
          <w:sz w:val="24"/>
          <w:szCs w:val="24"/>
        </w:rPr>
        <w:t xml:space="preserve"> on an escalator.</w:t>
      </w:r>
    </w:p>
    <w:p w:rsidR="007455F3" w:rsidP="007455F3" w:rsidRDefault="007455F3" w14:paraId="6FA5B2BD" w14:textId="77777777">
      <w:pPr>
        <w:spacing w:after="0"/>
        <w:ind w:firstLine="360"/>
        <w:rPr>
          <w:rFonts w:cstheme="minorHAnsi"/>
          <w:sz w:val="24"/>
          <w:szCs w:val="24"/>
        </w:rPr>
      </w:pPr>
      <w:r w:rsidRPr="007455F3">
        <w:rPr>
          <w:rFonts w:cstheme="minorHAnsi"/>
          <w:sz w:val="24"/>
          <w:szCs w:val="24"/>
        </w:rPr>
        <w:t>I’m listening to Bucky go on and on about Kissy’s tits. They're nice in a fake robot sort of way, which make me appreciate the real things even more, so I guess they do serve some sort of purpose. The scrimmage is doing what scrimmages do. It's showing who’s actually playing and who’s preening.</w:t>
      </w:r>
      <w:r>
        <w:rPr>
          <w:rFonts w:cstheme="minorHAnsi"/>
          <w:sz w:val="24"/>
          <w:szCs w:val="24"/>
        </w:rPr>
        <w:t xml:space="preserve"> </w:t>
      </w:r>
      <w:r w:rsidRPr="009E7F4C" w:rsidR="007F0EEA">
        <w:rPr>
          <w:rFonts w:cstheme="minorHAnsi"/>
          <w:sz w:val="24"/>
          <w:szCs w:val="24"/>
        </w:rPr>
        <w:t>You’d be surprised how many players don’t know their asses from a fucking hole in the fabric of the universe, but somehow still manage to make it look like they know what they’re doing.</w:t>
      </w:r>
      <w:r w:rsidR="0071681A">
        <w:rPr>
          <w:rFonts w:cstheme="minorHAnsi"/>
          <w:sz w:val="24"/>
          <w:szCs w:val="24"/>
        </w:rPr>
        <w:t xml:space="preserve"> </w:t>
      </w:r>
      <w:r w:rsidRPr="009E7F4C" w:rsidR="007F0EEA">
        <w:rPr>
          <w:rFonts w:cstheme="minorHAnsi"/>
          <w:sz w:val="24"/>
          <w:szCs w:val="24"/>
        </w:rPr>
        <w:t>Until you hand them the ball, that is.</w:t>
      </w:r>
      <w:r w:rsidR="0071681A">
        <w:rPr>
          <w:rFonts w:cstheme="minorHAnsi"/>
          <w:sz w:val="24"/>
          <w:szCs w:val="24"/>
        </w:rPr>
        <w:t xml:space="preserve"> </w:t>
      </w:r>
      <w:r w:rsidRPr="009E7F4C" w:rsidR="007F0EEA">
        <w:rPr>
          <w:rFonts w:cstheme="minorHAnsi"/>
          <w:sz w:val="24"/>
          <w:szCs w:val="24"/>
        </w:rPr>
        <w:t>It’s easy to mill around or let your suit do all the work and tell you where to go, who to tackle, and when to kiss your ass goodbye because somebody’s cutting through your suit when the refs aren’t looking.</w:t>
      </w:r>
      <w:r w:rsidR="0071681A">
        <w:rPr>
          <w:rFonts w:cstheme="minorHAnsi"/>
          <w:sz w:val="24"/>
          <w:szCs w:val="24"/>
        </w:rPr>
        <w:t xml:space="preserve"> </w:t>
      </w:r>
      <w:r w:rsidRPr="009E7F4C" w:rsidR="007F0EEA">
        <w:rPr>
          <w:rFonts w:cstheme="minorHAnsi"/>
          <w:sz w:val="24"/>
          <w:szCs w:val="24"/>
        </w:rPr>
        <w:t>But give somebody the ball, tell them to score, and most of the fuckers just go to pieces.</w:t>
      </w:r>
    </w:p>
    <w:p w:rsidR="007455F3" w:rsidP="007455F3" w:rsidRDefault="007455F3" w14:paraId="373AC800" w14:textId="447334C3">
      <w:pPr>
        <w:spacing w:after="0"/>
        <w:ind w:firstLine="360"/>
        <w:rPr>
          <w:rFonts w:cstheme="minorHAnsi"/>
          <w:sz w:val="24"/>
          <w:szCs w:val="24"/>
        </w:rPr>
      </w:pPr>
      <w:r w:rsidRPr="007455F3">
        <w:rPr>
          <w:rFonts w:cstheme="minorHAnsi"/>
          <w:sz w:val="24"/>
          <w:szCs w:val="24"/>
        </w:rPr>
        <w:t xml:space="preserve">Take the scrimmage quarterback I’m watching. I don’t need a quarterback, so I don’t give a shit about this idiot, which is good because he isn’t a real quarterback. Not a spaceball one, anyway. No self-respecting spaceball QB will step out of the pocket like that and expect to survive to the next snap. But what draws my attention is the fact that the meandering nimrod is, in fact, still alive long enough to wander out of the pocket. And </w:t>
      </w:r>
      <w:r w:rsidR="00D36FB5">
        <w:rPr>
          <w:rFonts w:cstheme="minorHAnsi"/>
          <w:sz w:val="24"/>
          <w:szCs w:val="24"/>
        </w:rPr>
        <w:t>survive</w:t>
      </w:r>
      <w:r w:rsidRPr="007455F3">
        <w:rPr>
          <w:rFonts w:cstheme="minorHAnsi"/>
          <w:sz w:val="24"/>
          <w:szCs w:val="24"/>
        </w:rPr>
        <w:t xml:space="preserve"> out there. That’s impossible. There should be a slew of offensive linebackers trampling all over him like a herd of angry </w:t>
      </w:r>
      <w:proofErr w:type="spellStart"/>
      <w:r w:rsidRPr="007455F3">
        <w:rPr>
          <w:rFonts w:cstheme="minorHAnsi"/>
          <w:sz w:val="24"/>
          <w:szCs w:val="24"/>
        </w:rPr>
        <w:t>Epherian</w:t>
      </w:r>
      <w:proofErr w:type="spellEnd"/>
      <w:r w:rsidRPr="007455F3">
        <w:rPr>
          <w:rFonts w:cstheme="minorHAnsi"/>
          <w:sz w:val="24"/>
          <w:szCs w:val="24"/>
        </w:rPr>
        <w:t xml:space="preserve"> rhinos. They’re the same as Earth rhinos in that they’re big and bad-tempered. They’re different in that they have sharp teeth, claws, and can not only fly but actually teleport short distances. </w:t>
      </w:r>
      <w:proofErr w:type="spellStart"/>
      <w:r w:rsidRPr="007455F3">
        <w:rPr>
          <w:rFonts w:cstheme="minorHAnsi"/>
          <w:sz w:val="24"/>
          <w:szCs w:val="24"/>
        </w:rPr>
        <w:t>Epherian</w:t>
      </w:r>
      <w:proofErr w:type="spellEnd"/>
      <w:r w:rsidRPr="007455F3">
        <w:rPr>
          <w:rFonts w:cstheme="minorHAnsi"/>
          <w:sz w:val="24"/>
          <w:szCs w:val="24"/>
        </w:rPr>
        <w:t xml:space="preserve"> safaris give the phrase “running with the wild” a whole new meaning.</w:t>
      </w:r>
    </w:p>
    <w:p w:rsidR="00176DAF" w:rsidP="007455F3" w:rsidRDefault="007F0EEA" w14:paraId="641B177C" w14:textId="79392B0D">
      <w:pPr>
        <w:spacing w:after="0"/>
        <w:ind w:firstLine="360"/>
        <w:rPr>
          <w:rFonts w:cstheme="minorHAnsi"/>
          <w:sz w:val="24"/>
          <w:szCs w:val="24"/>
        </w:rPr>
      </w:pPr>
      <w:r w:rsidRPr="009E7F4C">
        <w:rPr>
          <w:rFonts w:cstheme="minorHAnsi"/>
          <w:sz w:val="24"/>
          <w:szCs w:val="24"/>
        </w:rPr>
        <w:t>I realize the QB is still in one piece instead of several</w:t>
      </w:r>
      <w:r w:rsidR="007455F3">
        <w:rPr>
          <w:rFonts w:cstheme="minorHAnsi"/>
          <w:sz w:val="24"/>
          <w:szCs w:val="24"/>
        </w:rPr>
        <w:t xml:space="preserve">. </w:t>
      </w:r>
      <w:r w:rsidRPr="009E7F4C">
        <w:rPr>
          <w:rFonts w:cstheme="minorHAnsi"/>
          <w:sz w:val="24"/>
          <w:szCs w:val="24"/>
        </w:rPr>
        <w:t>I look for the opposing team’s offensive line and find them floating around in the middle of the field like somebody has cut their strings.</w:t>
      </w:r>
      <w:r w:rsidR="0071681A">
        <w:rPr>
          <w:rFonts w:cstheme="minorHAnsi"/>
          <w:sz w:val="24"/>
          <w:szCs w:val="24"/>
        </w:rPr>
        <w:t xml:space="preserve"> </w:t>
      </w:r>
      <w:r w:rsidRPr="009E7F4C">
        <w:rPr>
          <w:rFonts w:cstheme="minorHAnsi"/>
          <w:sz w:val="24"/>
          <w:szCs w:val="24"/>
        </w:rPr>
        <w:t>I’ve never seen anything like it.</w:t>
      </w:r>
      <w:r w:rsidR="0071681A">
        <w:rPr>
          <w:rFonts w:cstheme="minorHAnsi"/>
          <w:sz w:val="24"/>
          <w:szCs w:val="24"/>
        </w:rPr>
        <w:t xml:space="preserve"> </w:t>
      </w:r>
      <w:r w:rsidRPr="009E7F4C">
        <w:rPr>
          <w:rFonts w:cstheme="minorHAnsi"/>
          <w:sz w:val="24"/>
          <w:szCs w:val="24"/>
        </w:rPr>
        <w:t>I decide right then and there to hire the whole defensive line.</w:t>
      </w:r>
      <w:r w:rsidR="0071681A">
        <w:rPr>
          <w:rFonts w:cstheme="minorHAnsi"/>
          <w:sz w:val="24"/>
          <w:szCs w:val="24"/>
        </w:rPr>
        <w:t xml:space="preserve"> </w:t>
      </w:r>
      <w:r w:rsidRPr="009E7F4C">
        <w:rPr>
          <w:rFonts w:cstheme="minorHAnsi"/>
          <w:sz w:val="24"/>
          <w:szCs w:val="24"/>
        </w:rPr>
        <w:t>I’m so blown away that I step up and plant my nose on the glass, as if that extra meter will give me a better view.</w:t>
      </w:r>
      <w:r w:rsidR="0071681A">
        <w:rPr>
          <w:rFonts w:cstheme="minorHAnsi"/>
          <w:sz w:val="24"/>
          <w:szCs w:val="24"/>
        </w:rPr>
        <w:t xml:space="preserve"> </w:t>
      </w:r>
      <w:r w:rsidRPr="009E7F4C">
        <w:rPr>
          <w:rFonts w:cstheme="minorHAnsi"/>
          <w:sz w:val="24"/>
          <w:szCs w:val="24"/>
        </w:rPr>
        <w:t>I’m sure whatever they’ve done is illegal, but the mobile field’s referee AI hadn’t caught it.</w:t>
      </w:r>
      <w:r w:rsidR="0071681A">
        <w:rPr>
          <w:rFonts w:cstheme="minorHAnsi"/>
          <w:sz w:val="24"/>
          <w:szCs w:val="24"/>
        </w:rPr>
        <w:t xml:space="preserve"> </w:t>
      </w:r>
      <w:r w:rsidRPr="009E7F4C">
        <w:rPr>
          <w:rFonts w:cstheme="minorHAnsi"/>
          <w:sz w:val="24"/>
          <w:szCs w:val="24"/>
        </w:rPr>
        <w:t>That’s good enough for me.</w:t>
      </w:r>
    </w:p>
    <w:p w:rsidR="00176DAF" w:rsidP="00176DAF" w:rsidRDefault="007F0EEA" w14:paraId="62FCD1D3" w14:textId="16CCE012">
      <w:pPr>
        <w:spacing w:after="0"/>
        <w:ind w:firstLine="360"/>
        <w:rPr>
          <w:rFonts w:cstheme="minorHAnsi"/>
          <w:sz w:val="24"/>
          <w:szCs w:val="24"/>
        </w:rPr>
      </w:pPr>
      <w:r w:rsidRPr="009E7F4C">
        <w:rPr>
          <w:rFonts w:cstheme="minorHAnsi"/>
          <w:sz w:val="24"/>
          <w:szCs w:val="24"/>
        </w:rPr>
        <w:t>That step to the glass saves my life.</w:t>
      </w:r>
      <w:r w:rsidR="0071681A">
        <w:rPr>
          <w:rFonts w:cstheme="minorHAnsi"/>
          <w:sz w:val="24"/>
          <w:szCs w:val="24"/>
        </w:rPr>
        <w:t xml:space="preserve"> </w:t>
      </w:r>
      <w:r w:rsidRPr="009E7F4C">
        <w:rPr>
          <w:rFonts w:cstheme="minorHAnsi"/>
          <w:sz w:val="24"/>
          <w:szCs w:val="24"/>
        </w:rPr>
        <w:t xml:space="preserve">A cloaked Veeni, who’s somehow managed to sneak onboard, avoid getting within range of any of the security bots designed to see through that </w:t>
      </w:r>
      <w:r w:rsidRPr="009E7F4C">
        <w:rPr>
          <w:rFonts w:cstheme="minorHAnsi"/>
          <w:sz w:val="24"/>
          <w:szCs w:val="24"/>
        </w:rPr>
        <w:lastRenderedPageBreak/>
        <w:t xml:space="preserve">invisibility shit, walks up and takes a swipe at me with </w:t>
      </w:r>
      <w:r w:rsidR="003B1A36">
        <w:rPr>
          <w:rFonts w:cstheme="minorHAnsi"/>
          <w:sz w:val="24"/>
          <w:szCs w:val="24"/>
        </w:rPr>
        <w:t xml:space="preserve">a </w:t>
      </w:r>
      <w:proofErr w:type="spellStart"/>
      <w:r w:rsidR="003B1A36">
        <w:rPr>
          <w:rFonts w:cstheme="minorHAnsi"/>
          <w:sz w:val="24"/>
          <w:szCs w:val="24"/>
        </w:rPr>
        <w:t>mifi</w:t>
      </w:r>
      <w:proofErr w:type="spellEnd"/>
      <w:r w:rsidR="003B1A36">
        <w:rPr>
          <w:rFonts w:cstheme="minorHAnsi"/>
          <w:sz w:val="24"/>
          <w:szCs w:val="24"/>
        </w:rPr>
        <w:t xml:space="preserve"> knife.</w:t>
      </w:r>
      <w:r w:rsidR="0071681A">
        <w:rPr>
          <w:rFonts w:cstheme="minorHAnsi"/>
          <w:sz w:val="24"/>
          <w:szCs w:val="24"/>
        </w:rPr>
        <w:t xml:space="preserve"> </w:t>
      </w:r>
      <w:r w:rsidRPr="009E7F4C">
        <w:rPr>
          <w:rFonts w:cstheme="minorHAnsi"/>
          <w:sz w:val="24"/>
          <w:szCs w:val="24"/>
        </w:rPr>
        <w:t>It misses my flesh by the thickness of my shirt.</w:t>
      </w:r>
      <w:r w:rsidR="0071681A">
        <w:rPr>
          <w:rFonts w:cstheme="minorHAnsi"/>
          <w:sz w:val="24"/>
          <w:szCs w:val="24"/>
        </w:rPr>
        <w:t xml:space="preserve"> </w:t>
      </w:r>
      <w:r w:rsidRPr="009E7F4C">
        <w:rPr>
          <w:rFonts w:cstheme="minorHAnsi"/>
          <w:sz w:val="24"/>
          <w:szCs w:val="24"/>
        </w:rPr>
        <w:t>I know this because I later found a nice long slit in my jacket where the mono-filament blade passed through.</w:t>
      </w:r>
      <w:r w:rsidR="0071681A">
        <w:rPr>
          <w:rFonts w:cstheme="minorHAnsi"/>
          <w:sz w:val="24"/>
          <w:szCs w:val="24"/>
        </w:rPr>
        <w:t xml:space="preserve"> </w:t>
      </w:r>
    </w:p>
    <w:p w:rsidR="00176DAF" w:rsidP="00176DAF" w:rsidRDefault="007F0EEA" w14:paraId="635FD35F" w14:textId="74F33E45">
      <w:pPr>
        <w:spacing w:after="0"/>
        <w:ind w:firstLine="360"/>
        <w:rPr>
          <w:rFonts w:cstheme="minorHAnsi"/>
          <w:sz w:val="24"/>
          <w:szCs w:val="24"/>
        </w:rPr>
      </w:pPr>
      <w:r w:rsidRPr="009E7F4C">
        <w:rPr>
          <w:rFonts w:cstheme="minorHAnsi"/>
          <w:sz w:val="24"/>
          <w:szCs w:val="24"/>
        </w:rPr>
        <w:t>All I feel is a localized breeze across my lower back.</w:t>
      </w:r>
      <w:r w:rsidR="0071681A">
        <w:rPr>
          <w:rFonts w:cstheme="minorHAnsi"/>
          <w:sz w:val="24"/>
          <w:szCs w:val="24"/>
        </w:rPr>
        <w:t xml:space="preserve"> </w:t>
      </w:r>
      <w:r w:rsidRPr="009E7F4C">
        <w:rPr>
          <w:rFonts w:cstheme="minorHAnsi"/>
          <w:sz w:val="24"/>
          <w:szCs w:val="24"/>
        </w:rPr>
        <w:t>Then there’s a loud whirring sound.</w:t>
      </w:r>
      <w:r w:rsidR="0071681A">
        <w:rPr>
          <w:rFonts w:cstheme="minorHAnsi"/>
          <w:sz w:val="24"/>
          <w:szCs w:val="24"/>
        </w:rPr>
        <w:t xml:space="preserve"> </w:t>
      </w:r>
      <w:r w:rsidRPr="009E7F4C">
        <w:rPr>
          <w:rFonts w:cstheme="minorHAnsi"/>
          <w:sz w:val="24"/>
          <w:szCs w:val="24"/>
        </w:rPr>
        <w:t>A muffled gurgle.</w:t>
      </w:r>
      <w:r w:rsidR="0071681A">
        <w:rPr>
          <w:rFonts w:cstheme="minorHAnsi"/>
          <w:sz w:val="24"/>
          <w:szCs w:val="24"/>
        </w:rPr>
        <w:t xml:space="preserve"> </w:t>
      </w:r>
      <w:r w:rsidRPr="009E7F4C">
        <w:rPr>
          <w:rFonts w:cstheme="minorHAnsi"/>
          <w:sz w:val="24"/>
          <w:szCs w:val="24"/>
        </w:rPr>
        <w:t>Something wet and heavy splatters the back of my shoulders and head.</w:t>
      </w:r>
      <w:r w:rsidR="0071681A">
        <w:rPr>
          <w:rFonts w:cstheme="minorHAnsi"/>
          <w:sz w:val="24"/>
          <w:szCs w:val="24"/>
        </w:rPr>
        <w:t xml:space="preserve"> </w:t>
      </w:r>
      <w:r w:rsidRPr="009E7F4C">
        <w:rPr>
          <w:rFonts w:cstheme="minorHAnsi"/>
          <w:sz w:val="24"/>
          <w:szCs w:val="24"/>
        </w:rPr>
        <w:t>It feels like a warm milkshake.</w:t>
      </w:r>
      <w:r w:rsidR="0071681A">
        <w:rPr>
          <w:rFonts w:cstheme="minorHAnsi"/>
          <w:sz w:val="24"/>
          <w:szCs w:val="24"/>
        </w:rPr>
        <w:t xml:space="preserve"> </w:t>
      </w:r>
      <w:r w:rsidRPr="009E7F4C">
        <w:rPr>
          <w:rFonts w:cstheme="minorHAnsi"/>
          <w:sz w:val="24"/>
          <w:szCs w:val="24"/>
        </w:rPr>
        <w:t>I turn around and find a Veeni standing behind me with his chest puffed out like he’s proud of something.</w:t>
      </w:r>
      <w:r w:rsidR="0071681A">
        <w:rPr>
          <w:rFonts w:cstheme="minorHAnsi"/>
          <w:sz w:val="24"/>
          <w:szCs w:val="24"/>
        </w:rPr>
        <w:t xml:space="preserve"> </w:t>
      </w:r>
      <w:r w:rsidRPr="009E7F4C">
        <w:rPr>
          <w:rFonts w:cstheme="minorHAnsi"/>
          <w:sz w:val="24"/>
          <w:szCs w:val="24"/>
        </w:rPr>
        <w:t>But his expression doesn’t match that image.</w:t>
      </w:r>
      <w:r w:rsidR="0071681A">
        <w:rPr>
          <w:rFonts w:cstheme="minorHAnsi"/>
          <w:sz w:val="24"/>
          <w:szCs w:val="24"/>
        </w:rPr>
        <w:t xml:space="preserve"> </w:t>
      </w:r>
      <w:r w:rsidRPr="009E7F4C">
        <w:rPr>
          <w:rFonts w:cstheme="minorHAnsi"/>
          <w:sz w:val="24"/>
          <w:szCs w:val="24"/>
        </w:rPr>
        <w:t>Veeni are humanoids with twice as many facial muscles as humans.</w:t>
      </w:r>
      <w:r w:rsidR="0071681A">
        <w:rPr>
          <w:rFonts w:cstheme="minorHAnsi"/>
          <w:sz w:val="24"/>
          <w:szCs w:val="24"/>
        </w:rPr>
        <w:t xml:space="preserve"> </w:t>
      </w:r>
      <w:r w:rsidRPr="009E7F4C">
        <w:rPr>
          <w:rFonts w:cstheme="minorHAnsi"/>
          <w:sz w:val="24"/>
          <w:szCs w:val="24"/>
        </w:rPr>
        <w:t>Let’s just say they’re not any good at poker.</w:t>
      </w:r>
      <w:r w:rsidR="0071681A">
        <w:rPr>
          <w:rFonts w:cstheme="minorHAnsi"/>
          <w:sz w:val="24"/>
          <w:szCs w:val="24"/>
        </w:rPr>
        <w:t xml:space="preserve"> </w:t>
      </w:r>
      <w:r w:rsidRPr="009E7F4C">
        <w:rPr>
          <w:rFonts w:cstheme="minorHAnsi"/>
          <w:sz w:val="24"/>
          <w:szCs w:val="24"/>
        </w:rPr>
        <w:t>Come to think of it, I’m not sure what this one’s expression means.</w:t>
      </w:r>
      <w:r w:rsidR="0071681A">
        <w:rPr>
          <w:rFonts w:cstheme="minorHAnsi"/>
          <w:sz w:val="24"/>
          <w:szCs w:val="24"/>
        </w:rPr>
        <w:t xml:space="preserve"> </w:t>
      </w:r>
      <w:r w:rsidRPr="009E7F4C">
        <w:rPr>
          <w:rFonts w:cstheme="minorHAnsi"/>
          <w:sz w:val="24"/>
          <w:szCs w:val="24"/>
        </w:rPr>
        <w:t>It’s hard to tell with that power drill sticking out of his eye socket.</w:t>
      </w:r>
    </w:p>
    <w:p w:rsidR="00176DAF" w:rsidP="00176DAF" w:rsidRDefault="007F0EEA" w14:paraId="2FDF01D4" w14:textId="4F918747">
      <w:pPr>
        <w:spacing w:after="0"/>
        <w:ind w:firstLine="360"/>
        <w:rPr>
          <w:rFonts w:cstheme="minorHAnsi"/>
          <w:sz w:val="24"/>
          <w:szCs w:val="24"/>
        </w:rPr>
      </w:pPr>
      <w:r w:rsidRPr="009E7F4C">
        <w:rPr>
          <w:rFonts w:cstheme="minorHAnsi"/>
          <w:sz w:val="24"/>
          <w:szCs w:val="24"/>
        </w:rPr>
        <w:t xml:space="preserve">Laura gives the drill a good yank and the Veeni drops to the floor like a </w:t>
      </w:r>
      <w:r w:rsidRPr="009E7F4C" w:rsidR="007455F3">
        <w:rPr>
          <w:rFonts w:cstheme="minorHAnsi"/>
          <w:sz w:val="24"/>
          <w:szCs w:val="24"/>
        </w:rPr>
        <w:t>cast-off</w:t>
      </w:r>
      <w:r w:rsidRPr="009E7F4C">
        <w:rPr>
          <w:rFonts w:cstheme="minorHAnsi"/>
          <w:sz w:val="24"/>
          <w:szCs w:val="24"/>
        </w:rPr>
        <w:t xml:space="preserve"> puppet.</w:t>
      </w:r>
      <w:r w:rsidR="0071681A">
        <w:rPr>
          <w:rFonts w:cstheme="minorHAnsi"/>
          <w:sz w:val="24"/>
          <w:szCs w:val="24"/>
        </w:rPr>
        <w:t xml:space="preserve"> </w:t>
      </w:r>
      <w:r w:rsidRPr="009E7F4C">
        <w:rPr>
          <w:rFonts w:cstheme="minorHAnsi"/>
          <w:sz w:val="24"/>
          <w:szCs w:val="24"/>
        </w:rPr>
        <w:t>I realize that I haven’t been sprayed with milkshake.</w:t>
      </w:r>
    </w:p>
    <w:p w:rsidR="00176DAF" w:rsidP="76EBA65A" w:rsidRDefault="007F0EEA" w14:paraId="0FE2F24E" w14:textId="79A4A241">
      <w:pPr>
        <w:spacing w:after="0"/>
        <w:ind w:firstLine="360"/>
        <w:rPr>
          <w:rFonts w:cs="Calibri" w:cstheme="minorAscii"/>
          <w:sz w:val="24"/>
          <w:szCs w:val="24"/>
        </w:rPr>
      </w:pPr>
      <w:r w:rsidRPr="76EBA65A" w:rsidR="76EBA65A">
        <w:rPr>
          <w:rFonts w:cs="Calibri" w:cstheme="minorAscii"/>
          <w:sz w:val="24"/>
          <w:szCs w:val="24"/>
        </w:rPr>
        <w:t>“Jesus</w:t>
      </w:r>
      <w:ins w:author="Gary Smailes" w:date="2024-03-11T17:11:36.734Z" w:id="42840547">
        <w:r w:rsidRPr="76EBA65A" w:rsidR="76EBA65A">
          <w:rPr>
            <w:rFonts w:cs="Calibri" w:cstheme="minorAscii"/>
            <w:sz w:val="24"/>
            <w:szCs w:val="24"/>
          </w:rPr>
          <w:t>,</w:t>
        </w:r>
      </w:ins>
      <w:del w:author="Gary Smailes" w:date="2024-03-11T17:11:36.181Z" w:id="715002535">
        <w:r w:rsidRPr="76EBA65A" w:rsidDel="76EBA65A">
          <w:rPr>
            <w:rFonts w:cs="Calibri" w:cstheme="minorAscii"/>
            <w:sz w:val="24"/>
            <w:szCs w:val="24"/>
          </w:rPr>
          <w:delText>!</w:delText>
        </w:r>
      </w:del>
      <w:r w:rsidRPr="76EBA65A" w:rsidR="76EBA65A">
        <w:rPr>
          <w:rFonts w:cs="Calibri" w:cstheme="minorAscii"/>
          <w:sz w:val="24"/>
          <w:szCs w:val="24"/>
        </w:rPr>
        <w:t>” I reach up and pull blood and gore out of my hair. “Was there nothing else you could use to kill him? What are you doing up here, anyway?” I hear my voice rising octaves as I go, panic chasing it higher and higher. “That drill. What the fuck are you doing up here with that fucking drill?”</w:t>
      </w:r>
    </w:p>
    <w:p w:rsidR="00176DAF" w:rsidP="00176DAF" w:rsidRDefault="007F0EEA" w14:paraId="29318C98" w14:textId="0AD7683E">
      <w:pPr>
        <w:spacing w:after="0"/>
        <w:ind w:firstLine="360"/>
        <w:rPr>
          <w:rFonts w:cstheme="minorHAnsi"/>
          <w:sz w:val="24"/>
          <w:szCs w:val="24"/>
        </w:rPr>
      </w:pPr>
      <w:r w:rsidRPr="009E7F4C">
        <w:rPr>
          <w:rFonts w:cstheme="minorHAnsi"/>
          <w:sz w:val="24"/>
          <w:szCs w:val="24"/>
        </w:rPr>
        <w:t>“You’re welcome, you asshole</w:t>
      </w:r>
      <w:r w:rsidR="007455F3">
        <w:rPr>
          <w:rFonts w:cstheme="minorHAnsi"/>
          <w:sz w:val="24"/>
          <w:szCs w:val="24"/>
        </w:rPr>
        <w:t>,</w:t>
      </w:r>
      <w:r w:rsidRPr="009E7F4C">
        <w:rPr>
          <w:rFonts w:cstheme="minorHAnsi"/>
          <w:sz w:val="24"/>
          <w:szCs w:val="24"/>
        </w:rPr>
        <w:t>” Laura shouts.</w:t>
      </w:r>
      <w:r w:rsidR="0071681A">
        <w:rPr>
          <w:rFonts w:cstheme="minorHAnsi"/>
          <w:sz w:val="24"/>
          <w:szCs w:val="24"/>
        </w:rPr>
        <w:t xml:space="preserve"> </w:t>
      </w:r>
      <w:r w:rsidRPr="009E7F4C">
        <w:rPr>
          <w:rFonts w:cstheme="minorHAnsi"/>
          <w:sz w:val="24"/>
          <w:szCs w:val="24"/>
        </w:rPr>
        <w:t>“I’ll let the next guy disembowel you</w:t>
      </w:r>
      <w:r w:rsidR="007455F3">
        <w:rPr>
          <w:rFonts w:cstheme="minorHAnsi"/>
          <w:sz w:val="24"/>
          <w:szCs w:val="24"/>
        </w:rPr>
        <w:t>. I’ll even</w:t>
      </w:r>
      <w:r w:rsidRPr="009E7F4C">
        <w:rPr>
          <w:rFonts w:cstheme="minorHAnsi"/>
          <w:sz w:val="24"/>
          <w:szCs w:val="24"/>
        </w:rPr>
        <w:t xml:space="preserve"> tell him to start at your anus and save your tiny balls for last</w:t>
      </w:r>
      <w:r w:rsidR="007455F3">
        <w:rPr>
          <w:rFonts w:cstheme="minorHAnsi"/>
          <w:sz w:val="24"/>
          <w:szCs w:val="24"/>
        </w:rPr>
        <w:t>.</w:t>
      </w:r>
      <w:r w:rsidRPr="009E7F4C">
        <w:rPr>
          <w:rFonts w:cstheme="minorHAnsi"/>
          <w:sz w:val="24"/>
          <w:szCs w:val="24"/>
        </w:rPr>
        <w:t>”</w:t>
      </w:r>
    </w:p>
    <w:p w:rsidR="00176DAF" w:rsidP="76EBA65A" w:rsidRDefault="007F0EEA" w14:paraId="1DB421F5" w14:textId="5546A9CA">
      <w:pPr>
        <w:spacing w:after="0"/>
        <w:ind w:firstLine="360"/>
        <w:rPr>
          <w:rFonts w:cs="Calibri" w:cstheme="minorAscii"/>
          <w:sz w:val="24"/>
          <w:szCs w:val="24"/>
        </w:rPr>
      </w:pPr>
      <w:r w:rsidRPr="76EBA65A" w:rsidR="76EBA65A">
        <w:rPr>
          <w:rFonts w:cs="Calibri" w:cstheme="minorAscii"/>
          <w:sz w:val="24"/>
          <w:szCs w:val="24"/>
        </w:rPr>
        <w:t>“Hey</w:t>
      </w:r>
      <w:ins w:author="Gary Smailes" w:date="2024-03-11T17:11:49.409Z" w:id="316319710">
        <w:r w:rsidRPr="76EBA65A" w:rsidR="76EBA65A">
          <w:rPr>
            <w:rFonts w:cs="Calibri" w:cstheme="minorAscii"/>
            <w:sz w:val="24"/>
            <w:szCs w:val="24"/>
          </w:rPr>
          <w:t>.</w:t>
        </w:r>
      </w:ins>
      <w:del w:author="Gary Smailes" w:date="2024-03-11T17:11:49.032Z" w:id="1631489371">
        <w:r w:rsidRPr="76EBA65A" w:rsidDel="76EBA65A">
          <w:rPr>
            <w:rFonts w:cs="Calibri" w:cstheme="minorAscii"/>
            <w:sz w:val="24"/>
            <w:szCs w:val="24"/>
          </w:rPr>
          <w:delText>!</w:delText>
        </w:r>
      </w:del>
      <w:r w:rsidRPr="76EBA65A" w:rsidR="76EBA65A">
        <w:rPr>
          <w:rFonts w:cs="Calibri" w:cstheme="minorAscii"/>
          <w:sz w:val="24"/>
          <w:szCs w:val="24"/>
        </w:rPr>
        <w:t xml:space="preserve"> You threw a wrench at my head not fifteen minutes ago. For all I know, you went through this fucker to get to me.”</w:t>
      </w:r>
    </w:p>
    <w:p w:rsidR="00176DAF" w:rsidP="00176DAF" w:rsidRDefault="007F0EEA" w14:paraId="400CA62F" w14:textId="1AF7F286">
      <w:pPr>
        <w:spacing w:after="0"/>
        <w:ind w:firstLine="360"/>
        <w:rPr>
          <w:rFonts w:cstheme="minorHAnsi"/>
          <w:sz w:val="24"/>
          <w:szCs w:val="24"/>
        </w:rPr>
      </w:pPr>
      <w:r w:rsidRPr="009E7F4C">
        <w:rPr>
          <w:rFonts w:cstheme="minorHAnsi"/>
          <w:sz w:val="24"/>
          <w:szCs w:val="24"/>
        </w:rPr>
        <w:t>“You are the most inconsiderate, ungrateful, selfish wretch I have ever known</w:t>
      </w:r>
      <w:r w:rsidR="007455F3">
        <w:rPr>
          <w:rFonts w:cstheme="minorHAnsi"/>
          <w:sz w:val="24"/>
          <w:szCs w:val="24"/>
        </w:rPr>
        <w: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Laura revs the drill.</w:t>
      </w:r>
      <w:r w:rsidR="0071681A">
        <w:rPr>
          <w:rFonts w:cstheme="minorHAnsi"/>
          <w:sz w:val="24"/>
          <w:szCs w:val="24"/>
        </w:rPr>
        <w:t xml:space="preserve"> </w:t>
      </w:r>
      <w:r w:rsidRPr="009E7F4C">
        <w:rPr>
          <w:rFonts w:cstheme="minorHAnsi"/>
          <w:sz w:val="24"/>
          <w:szCs w:val="24"/>
        </w:rPr>
        <w:t>“I’d really like to shove this up your nose</w:t>
      </w:r>
      <w:r w:rsidR="007455F3">
        <w:rPr>
          <w:rFonts w:cstheme="minorHAnsi"/>
          <w:sz w:val="24"/>
          <w:szCs w:val="24"/>
        </w:rPr>
        <w:t>.</w:t>
      </w:r>
      <w:r w:rsidRPr="009E7F4C">
        <w:rPr>
          <w:rFonts w:cstheme="minorHAnsi"/>
          <w:sz w:val="24"/>
          <w:szCs w:val="24"/>
        </w:rPr>
        <w:t>”</w:t>
      </w:r>
    </w:p>
    <w:p w:rsidR="00176DAF" w:rsidP="00176DAF" w:rsidRDefault="007F0EEA" w14:paraId="5DF7E11D" w14:textId="66D9E63B">
      <w:pPr>
        <w:spacing w:after="0"/>
        <w:ind w:firstLine="360"/>
        <w:rPr>
          <w:rFonts w:cstheme="minorHAnsi"/>
          <w:sz w:val="24"/>
          <w:szCs w:val="24"/>
        </w:rPr>
      </w:pPr>
      <w:r w:rsidRPr="009E7F4C">
        <w:rPr>
          <w:rFonts w:cstheme="minorHAnsi"/>
          <w:sz w:val="24"/>
          <w:szCs w:val="24"/>
        </w:rPr>
        <w:t>“Maybe that’s what you were trying to do all along</w:t>
      </w:r>
      <w:r w:rsidR="007455F3">
        <w:rPr>
          <w:rFonts w:cstheme="minorHAnsi"/>
          <w:sz w:val="24"/>
          <w:szCs w:val="24"/>
        </w:rPr>
        <w:t>.</w:t>
      </w:r>
      <w:r w:rsidR="0071681A">
        <w:rPr>
          <w:rFonts w:cstheme="minorHAnsi"/>
          <w:sz w:val="24"/>
          <w:szCs w:val="24"/>
        </w:rPr>
        <w:t xml:space="preserve"> </w:t>
      </w:r>
      <w:r w:rsidRPr="009E7F4C">
        <w:rPr>
          <w:rFonts w:cstheme="minorHAnsi"/>
          <w:sz w:val="24"/>
          <w:szCs w:val="24"/>
        </w:rPr>
        <w:t>The Veeni just got in your way</w:t>
      </w:r>
      <w:r w:rsidR="007455F3">
        <w:rPr>
          <w:rFonts w:cstheme="minorHAnsi"/>
          <w:sz w:val="24"/>
          <w:szCs w:val="24"/>
        </w:rPr>
        <w:t>.</w:t>
      </w:r>
      <w:r w:rsidR="0071681A">
        <w:rPr>
          <w:rFonts w:cstheme="minorHAnsi"/>
          <w:sz w:val="24"/>
          <w:szCs w:val="24"/>
        </w:rPr>
        <w:t xml:space="preserve"> </w:t>
      </w:r>
      <w:r w:rsidRPr="009E7F4C">
        <w:rPr>
          <w:rFonts w:cstheme="minorHAnsi"/>
          <w:sz w:val="24"/>
          <w:szCs w:val="24"/>
        </w:rPr>
        <w:t>All I do is bring up one little thing, I mean, it’s not THAT big of a deal, but all I gotta say is you–“</w:t>
      </w:r>
    </w:p>
    <w:p w:rsidR="00176DAF" w:rsidP="00176DAF" w:rsidRDefault="007F0EEA" w14:paraId="25498A23" w14:textId="77777777">
      <w:pPr>
        <w:spacing w:after="0"/>
        <w:ind w:firstLine="360"/>
        <w:rPr>
          <w:rFonts w:cstheme="minorHAnsi"/>
          <w:sz w:val="24"/>
          <w:szCs w:val="24"/>
        </w:rPr>
      </w:pPr>
      <w:r w:rsidRPr="009E7F4C">
        <w:rPr>
          <w:rFonts w:cstheme="minorHAnsi"/>
          <w:sz w:val="24"/>
          <w:szCs w:val="24"/>
        </w:rPr>
        <w:t>Laura’s face goes blank.</w:t>
      </w:r>
      <w:r w:rsidR="0071681A">
        <w:rPr>
          <w:rFonts w:cstheme="minorHAnsi"/>
          <w:sz w:val="24"/>
          <w:szCs w:val="24"/>
        </w:rPr>
        <w:t xml:space="preserve"> </w:t>
      </w:r>
      <w:r w:rsidRPr="009E7F4C">
        <w:rPr>
          <w:rFonts w:cstheme="minorHAnsi"/>
          <w:sz w:val="24"/>
          <w:szCs w:val="24"/>
        </w:rPr>
        <w:t>“Don’t you fucking say it.”</w:t>
      </w:r>
    </w:p>
    <w:p w:rsidR="00176DAF" w:rsidP="00176DAF" w:rsidRDefault="007F0EEA" w14:paraId="22EDA46C" w14:textId="77777777">
      <w:pPr>
        <w:spacing w:after="0"/>
        <w:ind w:firstLine="360"/>
        <w:rPr>
          <w:rFonts w:cstheme="minorHAnsi"/>
          <w:sz w:val="24"/>
          <w:szCs w:val="24"/>
        </w:rPr>
      </w:pPr>
      <w:r w:rsidRPr="009E7F4C">
        <w:rPr>
          <w:rFonts w:cstheme="minorHAnsi"/>
          <w:sz w:val="24"/>
          <w:szCs w:val="24"/>
        </w:rPr>
        <w:t>I stand there with my mouth open and my finger in the air mid-shake.</w:t>
      </w:r>
      <w:r w:rsidR="0071681A">
        <w:rPr>
          <w:rFonts w:cstheme="minorHAnsi"/>
          <w:sz w:val="24"/>
          <w:szCs w:val="24"/>
        </w:rPr>
        <w:t xml:space="preserve"> </w:t>
      </w:r>
      <w:r w:rsidRPr="009E7F4C">
        <w:rPr>
          <w:rFonts w:cstheme="minorHAnsi"/>
          <w:sz w:val="24"/>
          <w:szCs w:val="24"/>
        </w:rPr>
        <w:t>I want to.</w:t>
      </w:r>
      <w:r w:rsidR="0071681A">
        <w:rPr>
          <w:rFonts w:cstheme="minorHAnsi"/>
          <w:sz w:val="24"/>
          <w:szCs w:val="24"/>
        </w:rPr>
        <w:t xml:space="preserve"> </w:t>
      </w:r>
      <w:r w:rsidRPr="009E7F4C">
        <w:rPr>
          <w:rFonts w:cstheme="minorHAnsi"/>
          <w:sz w:val="24"/>
          <w:szCs w:val="24"/>
        </w:rPr>
        <w:t>I want to say it SO BAD.</w:t>
      </w:r>
    </w:p>
    <w:p w:rsidR="00176DAF" w:rsidP="00176DAF" w:rsidRDefault="007F0EEA" w14:paraId="7B8DD6BF" w14:textId="77777777">
      <w:pPr>
        <w:spacing w:after="0"/>
        <w:ind w:firstLine="360"/>
        <w:rPr>
          <w:rFonts w:cstheme="minorHAnsi"/>
          <w:sz w:val="24"/>
          <w:szCs w:val="24"/>
        </w:rPr>
      </w:pPr>
      <w:r w:rsidRPr="009E7F4C">
        <w:rPr>
          <w:rFonts w:cstheme="minorHAnsi"/>
          <w:sz w:val="24"/>
          <w:szCs w:val="24"/>
        </w:rPr>
        <w:t>“I sure love to watch a fight as much as the next guy,” Bucky says, “but since keeping this party going means that my coach and our suit tech will kill each other, I’d appreciate it you two could declare a truce for a while, you know?” He chuckles.</w:t>
      </w:r>
      <w:r w:rsidR="0071681A">
        <w:rPr>
          <w:rFonts w:cstheme="minorHAnsi"/>
          <w:sz w:val="24"/>
          <w:szCs w:val="24"/>
        </w:rPr>
        <w:t xml:space="preserve"> </w:t>
      </w:r>
      <w:r w:rsidRPr="009E7F4C">
        <w:rPr>
          <w:rFonts w:cstheme="minorHAnsi"/>
          <w:sz w:val="24"/>
          <w:szCs w:val="24"/>
        </w:rPr>
        <w:t>“At least until we win the Cup.</w:t>
      </w:r>
      <w:r w:rsidR="0071681A">
        <w:rPr>
          <w:rFonts w:cstheme="minorHAnsi"/>
          <w:sz w:val="24"/>
          <w:szCs w:val="24"/>
        </w:rPr>
        <w:t xml:space="preserve"> </w:t>
      </w:r>
      <w:r w:rsidRPr="009E7F4C">
        <w:rPr>
          <w:rFonts w:cstheme="minorHAnsi"/>
          <w:sz w:val="24"/>
          <w:szCs w:val="24"/>
        </w:rPr>
        <w:t>Then you can go to town with that drill.</w:t>
      </w:r>
      <w:r w:rsidR="0071681A">
        <w:rPr>
          <w:rFonts w:cstheme="minorHAnsi"/>
          <w:sz w:val="24"/>
          <w:szCs w:val="24"/>
        </w:rPr>
        <w:t xml:space="preserve"> </w:t>
      </w:r>
      <w:r w:rsidRPr="009E7F4C">
        <w:rPr>
          <w:rFonts w:cstheme="minorHAnsi"/>
          <w:sz w:val="24"/>
          <w:szCs w:val="24"/>
        </w:rPr>
        <w:t>Or another type of drill?</w:t>
      </w:r>
      <w:r w:rsidR="0071681A">
        <w:rPr>
          <w:rFonts w:cstheme="minorHAnsi"/>
          <w:sz w:val="24"/>
          <w:szCs w:val="24"/>
        </w:rPr>
        <w:t xml:space="preserve"> </w:t>
      </w:r>
      <w:r w:rsidRPr="009E7F4C">
        <w:rPr>
          <w:rFonts w:cstheme="minorHAnsi"/>
          <w:sz w:val="24"/>
          <w:szCs w:val="24"/>
        </w:rPr>
        <w:t>I’d watch that, too.</w:t>
      </w:r>
      <w:r w:rsidR="0071681A">
        <w:rPr>
          <w:rFonts w:cstheme="minorHAnsi"/>
          <w:sz w:val="24"/>
          <w:szCs w:val="24"/>
        </w:rPr>
        <w:t xml:space="preserve"> </w:t>
      </w:r>
      <w:r w:rsidRPr="009E7F4C">
        <w:rPr>
          <w:rFonts w:cstheme="minorHAnsi"/>
          <w:sz w:val="24"/>
          <w:szCs w:val="24"/>
        </w:rPr>
        <w:t>Love a good porno as much as a bloodbath.”</w:t>
      </w:r>
    </w:p>
    <w:p w:rsidR="00176DAF" w:rsidP="00176DAF" w:rsidRDefault="007F0EEA" w14:paraId="0B67EDE6" w14:textId="4FA6AFB9">
      <w:pPr>
        <w:spacing w:after="0"/>
        <w:ind w:firstLine="360"/>
        <w:rPr>
          <w:rFonts w:cstheme="minorHAnsi"/>
          <w:sz w:val="24"/>
          <w:szCs w:val="24"/>
        </w:rPr>
      </w:pPr>
      <w:r w:rsidRPr="009E7F4C">
        <w:rPr>
          <w:rFonts w:cstheme="minorHAnsi"/>
          <w:sz w:val="24"/>
          <w:szCs w:val="24"/>
        </w:rPr>
        <w:t>Laura squints her eyes shut.</w:t>
      </w:r>
      <w:r w:rsidR="0071681A">
        <w:rPr>
          <w:rFonts w:cstheme="minorHAnsi"/>
          <w:sz w:val="24"/>
          <w:szCs w:val="24"/>
        </w:rPr>
        <w:t xml:space="preserve"> </w:t>
      </w:r>
      <w:r w:rsidRPr="009E7F4C">
        <w:rPr>
          <w:rFonts w:cstheme="minorHAnsi"/>
          <w:sz w:val="24"/>
          <w:szCs w:val="24"/>
        </w:rPr>
        <w:t>“Bucky, I don’t ever want you to think of me naked.</w:t>
      </w:r>
      <w:r w:rsidR="0071681A">
        <w:rPr>
          <w:rFonts w:cstheme="minorHAnsi"/>
          <w:sz w:val="24"/>
          <w:szCs w:val="24"/>
        </w:rPr>
        <w:t xml:space="preserve"> </w:t>
      </w:r>
      <w:r w:rsidRPr="009E7F4C">
        <w:rPr>
          <w:rFonts w:cstheme="minorHAnsi"/>
          <w:sz w:val="24"/>
          <w:szCs w:val="24"/>
        </w:rPr>
        <w:t>Don’t do it</w:t>
      </w:r>
      <w:r w:rsidR="00913BB4">
        <w:rPr>
          <w:rFonts w:cstheme="minorHAnsi"/>
          <w:sz w:val="24"/>
          <w:szCs w:val="24"/>
        </w:rPr>
        <w:t>.</w:t>
      </w:r>
      <w:r w:rsidRPr="009E7F4C">
        <w:rPr>
          <w:rFonts w:cstheme="minorHAnsi"/>
          <w:sz w:val="24"/>
          <w:szCs w:val="24"/>
        </w:rPr>
        <w:t>”</w:t>
      </w:r>
    </w:p>
    <w:p w:rsidR="00176DAF" w:rsidP="00176DAF" w:rsidRDefault="007F0EEA" w14:paraId="7BE5A6EE" w14:textId="5DC51E36">
      <w:pPr>
        <w:spacing w:after="0"/>
        <w:ind w:firstLine="360"/>
        <w:rPr>
          <w:rFonts w:cstheme="minorHAnsi"/>
          <w:sz w:val="24"/>
          <w:szCs w:val="24"/>
        </w:rPr>
      </w:pPr>
      <w:r w:rsidRPr="009E7F4C">
        <w:rPr>
          <w:rFonts w:cstheme="minorHAnsi"/>
          <w:sz w:val="24"/>
          <w:szCs w:val="24"/>
        </w:rPr>
        <w:t>“Too late, missy,” he says with a wide grin.</w:t>
      </w:r>
      <w:r w:rsidR="0071681A">
        <w:rPr>
          <w:rFonts w:cstheme="minorHAnsi"/>
          <w:sz w:val="24"/>
          <w:szCs w:val="24"/>
        </w:rPr>
        <w:t xml:space="preserve"> </w:t>
      </w:r>
      <w:r w:rsidRPr="009E7F4C">
        <w:rPr>
          <w:rFonts w:cstheme="minorHAnsi"/>
          <w:sz w:val="24"/>
          <w:szCs w:val="24"/>
        </w:rPr>
        <w:t>“Too late by at least, I dunno, how long have I known you?</w:t>
      </w:r>
      <w:r w:rsidR="0071681A">
        <w:rPr>
          <w:rFonts w:cstheme="minorHAnsi"/>
          <w:sz w:val="24"/>
          <w:szCs w:val="24"/>
        </w:rPr>
        <w:t xml:space="preserve"> </w:t>
      </w:r>
      <w:r w:rsidRPr="009E7F4C">
        <w:rPr>
          <w:rFonts w:cstheme="minorHAnsi"/>
          <w:sz w:val="24"/>
          <w:szCs w:val="24"/>
        </w:rPr>
        <w:t>About that too late.”</w:t>
      </w:r>
      <w:r w:rsidR="0071681A">
        <w:rPr>
          <w:rFonts w:cstheme="minorHAnsi"/>
          <w:sz w:val="24"/>
          <w:szCs w:val="24"/>
        </w:rPr>
        <w:t xml:space="preserve"> </w:t>
      </w:r>
      <w:r w:rsidRPr="009E7F4C">
        <w:rPr>
          <w:rFonts w:cstheme="minorHAnsi"/>
          <w:sz w:val="24"/>
          <w:szCs w:val="24"/>
        </w:rPr>
        <w:t>He laughs at her.</w:t>
      </w:r>
      <w:r w:rsidR="0071681A">
        <w:rPr>
          <w:rFonts w:cstheme="minorHAnsi"/>
          <w:sz w:val="24"/>
          <w:szCs w:val="24"/>
        </w:rPr>
        <w:t xml:space="preserve"> </w:t>
      </w:r>
      <w:r w:rsidRPr="009E7F4C">
        <w:rPr>
          <w:rFonts w:cstheme="minorHAnsi"/>
          <w:sz w:val="24"/>
          <w:szCs w:val="24"/>
        </w:rPr>
        <w:t>“Don’t you know anything about men?</w:t>
      </w:r>
      <w:r w:rsidR="0071681A">
        <w:rPr>
          <w:rFonts w:cstheme="minorHAnsi"/>
          <w:sz w:val="24"/>
          <w:szCs w:val="24"/>
        </w:rPr>
        <w:t xml:space="preserve"> </w:t>
      </w:r>
      <w:r w:rsidRPr="009E7F4C">
        <w:rPr>
          <w:rFonts w:cstheme="minorHAnsi"/>
          <w:sz w:val="24"/>
          <w:szCs w:val="24"/>
        </w:rPr>
        <w:t>We picture every woman naked almost as soon as we sees you.”</w:t>
      </w:r>
      <w:r w:rsidR="0071681A">
        <w:rPr>
          <w:rFonts w:cstheme="minorHAnsi"/>
          <w:sz w:val="24"/>
          <w:szCs w:val="24"/>
        </w:rPr>
        <w:t xml:space="preserve"> </w:t>
      </w:r>
      <w:r w:rsidRPr="009E7F4C">
        <w:rPr>
          <w:rFonts w:cstheme="minorHAnsi"/>
          <w:sz w:val="24"/>
          <w:szCs w:val="24"/>
        </w:rPr>
        <w:t>He looks her up and down.</w:t>
      </w:r>
      <w:r w:rsidR="0071681A">
        <w:rPr>
          <w:rFonts w:cstheme="minorHAnsi"/>
          <w:sz w:val="24"/>
          <w:szCs w:val="24"/>
        </w:rPr>
        <w:t xml:space="preserve"> </w:t>
      </w:r>
      <w:r w:rsidRPr="009E7F4C">
        <w:rPr>
          <w:rFonts w:cstheme="minorHAnsi"/>
          <w:sz w:val="24"/>
          <w:szCs w:val="24"/>
        </w:rPr>
        <w:t>“Sometimes more than once, if you catch my drift.”</w:t>
      </w:r>
    </w:p>
    <w:p w:rsidR="00176DAF" w:rsidP="00176DAF" w:rsidRDefault="007F0EEA" w14:paraId="616C0966" w14:textId="77777777">
      <w:pPr>
        <w:spacing w:after="0"/>
        <w:ind w:firstLine="360"/>
        <w:rPr>
          <w:rFonts w:cstheme="minorHAnsi"/>
          <w:sz w:val="24"/>
          <w:szCs w:val="24"/>
        </w:rPr>
      </w:pPr>
      <w:r w:rsidRPr="009E7F4C">
        <w:rPr>
          <w:rFonts w:cstheme="minorHAnsi"/>
          <w:sz w:val="24"/>
          <w:szCs w:val="24"/>
        </w:rPr>
        <w:t>I marvel at the man’s bravery.</w:t>
      </w:r>
      <w:r w:rsidR="0071681A">
        <w:rPr>
          <w:rFonts w:cstheme="minorHAnsi"/>
          <w:sz w:val="24"/>
          <w:szCs w:val="24"/>
        </w:rPr>
        <w:t xml:space="preserve"> </w:t>
      </w:r>
      <w:r w:rsidRPr="009E7F4C">
        <w:rPr>
          <w:rFonts w:cstheme="minorHAnsi"/>
          <w:sz w:val="24"/>
          <w:szCs w:val="24"/>
        </w:rPr>
        <w:t xml:space="preserve">Or stupidity, take your pick. </w:t>
      </w:r>
    </w:p>
    <w:p w:rsidR="00176DAF" w:rsidP="00176DAF" w:rsidRDefault="007F0EEA" w14:paraId="19FCA194" w14:textId="079C3A28">
      <w:pPr>
        <w:spacing w:after="0"/>
        <w:ind w:firstLine="360"/>
        <w:rPr>
          <w:rFonts w:cstheme="minorHAnsi"/>
          <w:sz w:val="24"/>
          <w:szCs w:val="24"/>
        </w:rPr>
      </w:pPr>
      <w:r w:rsidRPr="009E7F4C">
        <w:rPr>
          <w:rFonts w:cstheme="minorHAnsi"/>
          <w:sz w:val="24"/>
          <w:szCs w:val="24"/>
        </w:rPr>
        <w:t>“You’re lucky I like Janine,” Laura says, “or else I’d castrate you as a service to the universe.” She hefts the drill over her shoulder.</w:t>
      </w:r>
      <w:r w:rsidR="0071681A">
        <w:rPr>
          <w:rFonts w:cstheme="minorHAnsi"/>
          <w:sz w:val="24"/>
          <w:szCs w:val="24"/>
        </w:rPr>
        <w:t xml:space="preserve"> </w:t>
      </w:r>
      <w:r w:rsidRPr="009E7F4C">
        <w:rPr>
          <w:rFonts w:cstheme="minorHAnsi"/>
          <w:sz w:val="24"/>
          <w:szCs w:val="24"/>
        </w:rPr>
        <w:t xml:space="preserve">“Rick, I was up here because the ship I mentioned earlier is </w:t>
      </w:r>
      <w:r w:rsidRPr="009E7F4C">
        <w:rPr>
          <w:rFonts w:cstheme="minorHAnsi"/>
          <w:sz w:val="24"/>
          <w:szCs w:val="24"/>
        </w:rPr>
        <w:lastRenderedPageBreak/>
        <w:t>docking in ten minutes.</w:t>
      </w:r>
      <w:r w:rsidR="0071681A">
        <w:rPr>
          <w:rFonts w:cstheme="minorHAnsi"/>
          <w:sz w:val="24"/>
          <w:szCs w:val="24"/>
        </w:rPr>
        <w:t xml:space="preserve"> </w:t>
      </w:r>
      <w:r w:rsidRPr="009E7F4C">
        <w:rPr>
          <w:rFonts w:cstheme="minorHAnsi"/>
          <w:sz w:val="24"/>
          <w:szCs w:val="24"/>
        </w:rPr>
        <w:t>Keep everyone out of the hanger bay for the next hour.</w:t>
      </w:r>
      <w:r w:rsidR="0071681A">
        <w:rPr>
          <w:rFonts w:cstheme="minorHAnsi"/>
          <w:sz w:val="24"/>
          <w:szCs w:val="24"/>
        </w:rPr>
        <w:t xml:space="preserve"> </w:t>
      </w:r>
      <w:r w:rsidRPr="009E7F4C">
        <w:rPr>
          <w:rFonts w:cstheme="minorHAnsi"/>
          <w:sz w:val="24"/>
          <w:szCs w:val="24"/>
        </w:rPr>
        <w:t xml:space="preserve">I’ll shoot anyone trying to catch a peek, too.” </w:t>
      </w:r>
    </w:p>
    <w:p w:rsidR="00176DAF" w:rsidP="00176DAF" w:rsidRDefault="007F0EEA" w14:paraId="31DFEE56" w14:textId="77777777">
      <w:pPr>
        <w:spacing w:after="0"/>
        <w:ind w:firstLine="360"/>
        <w:rPr>
          <w:rFonts w:cstheme="minorHAnsi"/>
          <w:sz w:val="24"/>
          <w:szCs w:val="24"/>
        </w:rPr>
      </w:pPr>
      <w:r w:rsidRPr="009E7F4C">
        <w:rPr>
          <w:rFonts w:cstheme="minorHAnsi"/>
          <w:sz w:val="24"/>
          <w:szCs w:val="24"/>
        </w:rPr>
        <w:t>She hip checks the door controls and glances down at the Veeni.</w:t>
      </w:r>
      <w:r w:rsidR="0071681A">
        <w:rPr>
          <w:rFonts w:cstheme="minorHAnsi"/>
          <w:sz w:val="24"/>
          <w:szCs w:val="24"/>
        </w:rPr>
        <w:t xml:space="preserve"> </w:t>
      </w:r>
      <w:r w:rsidRPr="009E7F4C">
        <w:rPr>
          <w:rFonts w:cstheme="minorHAnsi"/>
          <w:sz w:val="24"/>
          <w:szCs w:val="24"/>
        </w:rPr>
        <w:t>“This asshole’s all yours.</w:t>
      </w:r>
      <w:r w:rsidR="0071681A">
        <w:rPr>
          <w:rFonts w:cstheme="minorHAnsi"/>
          <w:sz w:val="24"/>
          <w:szCs w:val="24"/>
        </w:rPr>
        <w:t xml:space="preserve"> </w:t>
      </w:r>
      <w:r w:rsidRPr="009E7F4C">
        <w:rPr>
          <w:rFonts w:cstheme="minorHAnsi"/>
          <w:sz w:val="24"/>
          <w:szCs w:val="24"/>
        </w:rPr>
        <w:t>You’re welcome.</w:t>
      </w:r>
      <w:r w:rsidR="0071681A">
        <w:rPr>
          <w:rFonts w:cstheme="minorHAnsi"/>
          <w:sz w:val="24"/>
          <w:szCs w:val="24"/>
        </w:rPr>
        <w:t xml:space="preserve"> </w:t>
      </w:r>
      <w:r w:rsidRPr="009E7F4C">
        <w:rPr>
          <w:rFonts w:cstheme="minorHAnsi"/>
          <w:sz w:val="24"/>
          <w:szCs w:val="24"/>
        </w:rPr>
        <w:t>Again.”</w:t>
      </w:r>
    </w:p>
    <w:p w:rsidR="00176DAF" w:rsidP="00176DAF" w:rsidRDefault="007F0EEA" w14:paraId="527E241F" w14:textId="46B160C6">
      <w:pPr>
        <w:spacing w:after="0"/>
        <w:ind w:firstLine="360"/>
        <w:rPr>
          <w:rFonts w:cstheme="minorHAnsi"/>
          <w:sz w:val="24"/>
          <w:szCs w:val="24"/>
        </w:rPr>
      </w:pPr>
      <w:r w:rsidRPr="009E7F4C">
        <w:rPr>
          <w:rFonts w:cstheme="minorHAnsi"/>
          <w:sz w:val="24"/>
          <w:szCs w:val="24"/>
        </w:rPr>
        <w:t xml:space="preserve">After she </w:t>
      </w:r>
      <w:r w:rsidRPr="009E7F4C" w:rsidR="00913BB4">
        <w:rPr>
          <w:rFonts w:cstheme="minorHAnsi"/>
          <w:sz w:val="24"/>
          <w:szCs w:val="24"/>
        </w:rPr>
        <w:t>leaves,</w:t>
      </w:r>
      <w:r w:rsidRPr="009E7F4C">
        <w:rPr>
          <w:rFonts w:cstheme="minorHAnsi"/>
          <w:sz w:val="24"/>
          <w:szCs w:val="24"/>
        </w:rPr>
        <w:t xml:space="preserve"> I say, “Bucky, how’d you like it if I told you that I’ve pictured Janine naked?”</w:t>
      </w:r>
    </w:p>
    <w:p w:rsidR="00176DAF" w:rsidP="00176DAF" w:rsidRDefault="007F0EEA" w14:paraId="49E169C2" w14:textId="77777777">
      <w:pPr>
        <w:spacing w:after="0"/>
        <w:ind w:firstLine="360"/>
        <w:rPr>
          <w:rFonts w:cstheme="minorHAnsi"/>
          <w:sz w:val="24"/>
          <w:szCs w:val="24"/>
        </w:rPr>
      </w:pPr>
      <w:r w:rsidRPr="009E7F4C">
        <w:rPr>
          <w:rFonts w:cstheme="minorHAnsi"/>
          <w:sz w:val="24"/>
          <w:szCs w:val="24"/>
        </w:rPr>
        <w:t>He shrugs.</w:t>
      </w:r>
      <w:r w:rsidR="0071681A">
        <w:rPr>
          <w:rFonts w:cstheme="minorHAnsi"/>
          <w:sz w:val="24"/>
          <w:szCs w:val="24"/>
        </w:rPr>
        <w:t xml:space="preserve"> </w:t>
      </w:r>
      <w:r w:rsidRPr="009E7F4C">
        <w:rPr>
          <w:rFonts w:cstheme="minorHAnsi"/>
          <w:sz w:val="24"/>
          <w:szCs w:val="24"/>
        </w:rPr>
        <w:t>“Depends.</w:t>
      </w:r>
      <w:r w:rsidR="0071681A">
        <w:rPr>
          <w:rFonts w:cstheme="minorHAnsi"/>
          <w:sz w:val="24"/>
          <w:szCs w:val="24"/>
        </w:rPr>
        <w:t xml:space="preserve"> </w:t>
      </w:r>
      <w:r w:rsidRPr="009E7F4C">
        <w:rPr>
          <w:rFonts w:cstheme="minorHAnsi"/>
          <w:sz w:val="24"/>
          <w:szCs w:val="24"/>
        </w:rPr>
        <w:t>How’d she look?”</w:t>
      </w:r>
    </w:p>
    <w:p w:rsidR="007F0EEA" w:rsidP="00176DAF" w:rsidRDefault="007F0EEA" w14:paraId="0A664012" w14:textId="4C3C8C5B">
      <w:pPr>
        <w:spacing w:after="0"/>
        <w:ind w:firstLine="360"/>
        <w:rPr>
          <w:rFonts w:cstheme="minorHAnsi"/>
          <w:sz w:val="24"/>
          <w:szCs w:val="24"/>
        </w:rPr>
      </w:pPr>
    </w:p>
    <w:p w:rsidR="00176DAF" w:rsidP="76EBA65A" w:rsidRDefault="00824BE0" w14:paraId="73E238DB" w14:textId="77777777">
      <w:pPr>
        <w:spacing w:after="0"/>
        <w:jc w:val="center"/>
        <w:rPr>
          <w:rFonts w:cs="Calibri" w:cstheme="minorAscii"/>
          <w:sz w:val="24"/>
          <w:szCs w:val="24"/>
        </w:rPr>
      </w:pPr>
      <w:del w:author="Gary Smailes" w:date="2024-03-11T17:12:04.82Z" w:id="1792262825">
        <w:r w:rsidRPr="76EBA65A" w:rsidDel="76EBA65A">
          <w:rPr>
            <w:rFonts w:cs="Calibri" w:cstheme="minorAscii"/>
            <w:sz w:val="24"/>
            <w:szCs w:val="24"/>
          </w:rPr>
          <w:delText>***</w:delText>
        </w:r>
      </w:del>
    </w:p>
    <w:p w:rsidR="00176DAF" w:rsidP="76EBA65A" w:rsidRDefault="00176DAF" w14:paraId="0F2FB693" w14:textId="77777777">
      <w:pPr>
        <w:spacing w:after="0"/>
        <w:ind w:firstLine="360"/>
        <w:rPr>
          <w:del w:author="Gary Smailes" w:date="2024-03-11T17:12:04.396Z" w:id="966784540"/>
          <w:rFonts w:cs="Calibri" w:cstheme="minorAscii"/>
          <w:sz w:val="24"/>
          <w:szCs w:val="24"/>
        </w:rPr>
      </w:pPr>
    </w:p>
    <w:p w:rsidR="00176DAF" w:rsidP="00EC1AB1" w:rsidRDefault="007F0EEA" w14:paraId="0E10E35A" w14:textId="21F74A0D">
      <w:pPr>
        <w:spacing w:after="0"/>
        <w:rPr>
          <w:rFonts w:cstheme="minorHAnsi"/>
          <w:sz w:val="24"/>
          <w:szCs w:val="24"/>
        </w:rPr>
      </w:pPr>
      <w:r w:rsidRPr="009E7F4C">
        <w:rPr>
          <w:rFonts w:cstheme="minorHAnsi"/>
          <w:sz w:val="24"/>
          <w:szCs w:val="24"/>
        </w:rPr>
        <w:t>I hurry to the showers to get all this blood off me.</w:t>
      </w:r>
      <w:r w:rsidR="0071681A">
        <w:rPr>
          <w:rFonts w:cstheme="minorHAnsi"/>
          <w:sz w:val="24"/>
          <w:szCs w:val="24"/>
        </w:rPr>
        <w:t xml:space="preserve"> </w:t>
      </w:r>
      <w:r w:rsidRPr="009E7F4C">
        <w:rPr>
          <w:rFonts w:cstheme="minorHAnsi"/>
          <w:sz w:val="24"/>
          <w:szCs w:val="24"/>
        </w:rPr>
        <w:t>I get some weird looks when I get there</w:t>
      </w:r>
      <w:r w:rsidR="00057778">
        <w:rPr>
          <w:rFonts w:cstheme="minorHAnsi"/>
          <w:sz w:val="24"/>
          <w:szCs w:val="24"/>
        </w:rPr>
        <w:t xml:space="preserve">. </w:t>
      </w:r>
      <w:r w:rsidRPr="009E7F4C">
        <w:rPr>
          <w:rFonts w:cstheme="minorHAnsi"/>
          <w:sz w:val="24"/>
          <w:szCs w:val="24"/>
        </w:rPr>
        <w:t>I act as if nothing is amiss and even attempt on a couple of occasions to convey the idea that I’ve done this to another living organism with my bare hands.</w:t>
      </w:r>
      <w:r w:rsidR="0071681A">
        <w:rPr>
          <w:rFonts w:cstheme="minorHAnsi"/>
          <w:sz w:val="24"/>
          <w:szCs w:val="24"/>
        </w:rPr>
        <w:t xml:space="preserve"> </w:t>
      </w:r>
      <w:r w:rsidRPr="009E7F4C">
        <w:rPr>
          <w:rFonts w:cstheme="minorHAnsi"/>
          <w:sz w:val="24"/>
          <w:szCs w:val="24"/>
        </w:rPr>
        <w:t>I’m hurrying not because I’ve got blood all over me, which is gross in its own right, but because I need to get down to the cargo deck without leaving a trail of evidence.</w:t>
      </w:r>
    </w:p>
    <w:p w:rsidR="00176DAF" w:rsidP="00176DAF" w:rsidRDefault="007F0EEA" w14:paraId="3A028CF4" w14:textId="2DF40F49">
      <w:pPr>
        <w:spacing w:after="0"/>
        <w:ind w:firstLine="360"/>
        <w:rPr>
          <w:rFonts w:cstheme="minorHAnsi"/>
          <w:sz w:val="24"/>
          <w:szCs w:val="24"/>
        </w:rPr>
      </w:pPr>
      <w:r w:rsidRPr="009E7F4C">
        <w:rPr>
          <w:rFonts w:cstheme="minorHAnsi"/>
          <w:sz w:val="24"/>
          <w:szCs w:val="24"/>
        </w:rPr>
        <w:t>By the way, I’m one of those guys who peeks at Christmas presents.</w:t>
      </w:r>
      <w:r w:rsidR="0071681A">
        <w:rPr>
          <w:rFonts w:cstheme="minorHAnsi"/>
          <w:sz w:val="24"/>
          <w:szCs w:val="24"/>
        </w:rPr>
        <w:t xml:space="preserve"> </w:t>
      </w:r>
      <w:r w:rsidRPr="009E7F4C">
        <w:rPr>
          <w:rFonts w:cstheme="minorHAnsi"/>
          <w:sz w:val="24"/>
          <w:szCs w:val="24"/>
        </w:rPr>
        <w:t>I flip through movies to watch the good parts.</w:t>
      </w:r>
      <w:r w:rsidR="0071681A">
        <w:rPr>
          <w:rFonts w:cstheme="minorHAnsi"/>
          <w:sz w:val="24"/>
          <w:szCs w:val="24"/>
        </w:rPr>
        <w:t xml:space="preserve"> </w:t>
      </w:r>
      <w:r w:rsidRPr="009E7F4C">
        <w:rPr>
          <w:rFonts w:cstheme="minorHAnsi"/>
          <w:sz w:val="24"/>
          <w:szCs w:val="24"/>
        </w:rPr>
        <w:t>I read the last page to see if the hero gets the girl.</w:t>
      </w:r>
      <w:r w:rsidR="0071681A">
        <w:rPr>
          <w:rFonts w:cstheme="minorHAnsi"/>
          <w:sz w:val="24"/>
          <w:szCs w:val="24"/>
        </w:rPr>
        <w:t xml:space="preserve"> </w:t>
      </w:r>
      <w:r w:rsidRPr="009E7F4C">
        <w:rPr>
          <w:rFonts w:cstheme="minorHAnsi"/>
          <w:sz w:val="24"/>
          <w:szCs w:val="24"/>
        </w:rPr>
        <w:t>What I’m getting at is sometimes life is better when I know what’s going to happen</w:t>
      </w:r>
      <w:r w:rsidR="00057778">
        <w:rPr>
          <w:rFonts w:cstheme="minorHAnsi"/>
          <w:sz w:val="24"/>
          <w:szCs w:val="24"/>
        </w:rPr>
        <w:t>.</w:t>
      </w:r>
      <w:r w:rsidRPr="009E7F4C">
        <w:rPr>
          <w:rFonts w:cstheme="minorHAnsi"/>
          <w:sz w:val="24"/>
          <w:szCs w:val="24"/>
        </w:rPr>
        <w:t xml:space="preserve"> </w:t>
      </w:r>
      <w:r w:rsidR="00057778">
        <w:rPr>
          <w:rFonts w:cstheme="minorHAnsi"/>
          <w:sz w:val="24"/>
          <w:szCs w:val="24"/>
        </w:rPr>
        <w:t>W</w:t>
      </w:r>
      <w:r w:rsidRPr="009E7F4C">
        <w:rPr>
          <w:rFonts w:cstheme="minorHAnsi"/>
          <w:sz w:val="24"/>
          <w:szCs w:val="24"/>
        </w:rPr>
        <w:t>hen it does happen just like I knew it would, I’m all aboard the happy train and I’ve already got a good window seat.</w:t>
      </w:r>
      <w:r w:rsidR="0071681A">
        <w:rPr>
          <w:rFonts w:cstheme="minorHAnsi"/>
          <w:sz w:val="24"/>
          <w:szCs w:val="24"/>
        </w:rPr>
        <w:t xml:space="preserve"> </w:t>
      </w:r>
      <w:r w:rsidRPr="009E7F4C" w:rsidR="00057778">
        <w:rPr>
          <w:rFonts w:cstheme="minorHAnsi"/>
          <w:sz w:val="24"/>
          <w:szCs w:val="24"/>
        </w:rPr>
        <w:t>So,</w:t>
      </w:r>
      <w:r w:rsidRPr="009E7F4C">
        <w:rPr>
          <w:rFonts w:cstheme="minorHAnsi"/>
          <w:sz w:val="24"/>
          <w:szCs w:val="24"/>
        </w:rPr>
        <w:t xml:space="preserve"> when Laura tells me not to let anyone peek, my brain’s natural response is </w:t>
      </w:r>
      <w:r w:rsidRPr="00057778">
        <w:rPr>
          <w:rFonts w:cstheme="minorHAnsi"/>
          <w:i/>
          <w:iCs/>
          <w:sz w:val="24"/>
          <w:szCs w:val="24"/>
        </w:rPr>
        <w:t>we gotta have a look at that</w:t>
      </w:r>
      <w:r w:rsidRPr="009E7F4C">
        <w:rPr>
          <w:rFonts w:cstheme="minorHAnsi"/>
          <w:sz w:val="24"/>
          <w:szCs w:val="24"/>
        </w:rPr>
        <w:t>.</w:t>
      </w:r>
    </w:p>
    <w:p w:rsidR="00176DAF" w:rsidP="00176DAF" w:rsidRDefault="00057778" w14:paraId="33390DB6" w14:textId="595BF45F">
      <w:pPr>
        <w:spacing w:after="0"/>
        <w:ind w:firstLine="360"/>
        <w:rPr>
          <w:rFonts w:cstheme="minorHAnsi"/>
          <w:sz w:val="24"/>
          <w:szCs w:val="24"/>
        </w:rPr>
      </w:pPr>
      <w:r>
        <w:rPr>
          <w:rFonts w:cstheme="minorHAnsi"/>
          <w:sz w:val="24"/>
          <w:szCs w:val="24"/>
        </w:rPr>
        <w:t>Besides, a</w:t>
      </w:r>
      <w:r w:rsidRPr="009E7F4C" w:rsidR="007F0EEA">
        <w:rPr>
          <w:rFonts w:cstheme="minorHAnsi"/>
          <w:sz w:val="24"/>
          <w:szCs w:val="24"/>
        </w:rPr>
        <w:t>s if I’d pass up an opportunity to see what nifty little secret and probably highly illegal thing she’s sneak</w:t>
      </w:r>
      <w:r>
        <w:rPr>
          <w:rFonts w:cstheme="minorHAnsi"/>
          <w:sz w:val="24"/>
          <w:szCs w:val="24"/>
        </w:rPr>
        <w:t>ing</w:t>
      </w:r>
      <w:r w:rsidRPr="009E7F4C" w:rsidR="007F0EEA">
        <w:rPr>
          <w:rFonts w:cstheme="minorHAnsi"/>
          <w:sz w:val="24"/>
          <w:szCs w:val="24"/>
        </w:rPr>
        <w:t xml:space="preserve"> into the tournament.</w:t>
      </w:r>
      <w:r w:rsidR="0071681A">
        <w:rPr>
          <w:rFonts w:cstheme="minorHAnsi"/>
          <w:sz w:val="24"/>
          <w:szCs w:val="24"/>
        </w:rPr>
        <w:t xml:space="preserve"> </w:t>
      </w:r>
      <w:r w:rsidRPr="009E7F4C" w:rsidR="007F0EEA">
        <w:rPr>
          <w:rFonts w:cstheme="minorHAnsi"/>
          <w:sz w:val="24"/>
          <w:szCs w:val="24"/>
        </w:rPr>
        <w:t>You know that saying, ignorance is bliss?</w:t>
      </w:r>
      <w:r w:rsidR="0071681A">
        <w:rPr>
          <w:rFonts w:cstheme="minorHAnsi"/>
          <w:sz w:val="24"/>
          <w:szCs w:val="24"/>
        </w:rPr>
        <w:t xml:space="preserve"> </w:t>
      </w:r>
      <w:r w:rsidRPr="009E7F4C" w:rsidR="007F0EEA">
        <w:rPr>
          <w:rFonts w:cstheme="minorHAnsi"/>
          <w:sz w:val="24"/>
          <w:szCs w:val="24"/>
        </w:rPr>
        <w:t>It’s bullshit.</w:t>
      </w:r>
      <w:r w:rsidR="0071681A">
        <w:rPr>
          <w:rFonts w:cstheme="minorHAnsi"/>
          <w:sz w:val="24"/>
          <w:szCs w:val="24"/>
        </w:rPr>
        <w:t xml:space="preserve"> </w:t>
      </w:r>
      <w:r w:rsidRPr="009E7F4C" w:rsidR="007F0EEA">
        <w:rPr>
          <w:rFonts w:cstheme="minorHAnsi"/>
          <w:sz w:val="24"/>
          <w:szCs w:val="24"/>
        </w:rPr>
        <w:t>Ignorance is not bliss.</w:t>
      </w:r>
      <w:r w:rsidR="0071681A">
        <w:rPr>
          <w:rFonts w:cstheme="minorHAnsi"/>
          <w:sz w:val="24"/>
          <w:szCs w:val="24"/>
        </w:rPr>
        <w:t xml:space="preserve"> </w:t>
      </w:r>
      <w:r>
        <w:rPr>
          <w:rFonts w:cstheme="minorHAnsi"/>
          <w:sz w:val="24"/>
          <w:szCs w:val="24"/>
        </w:rPr>
        <w:t>It’s a word to describe a lack of imagination around every terrible thing that might happen to you. I</w:t>
      </w:r>
      <w:r w:rsidRPr="009E7F4C" w:rsidR="007F0EEA">
        <w:rPr>
          <w:rFonts w:cstheme="minorHAnsi"/>
          <w:sz w:val="24"/>
          <w:szCs w:val="24"/>
        </w:rPr>
        <w:t xml:space="preserve">gnorance </w:t>
      </w:r>
      <w:r>
        <w:rPr>
          <w:rFonts w:cstheme="minorHAnsi"/>
          <w:sz w:val="24"/>
          <w:szCs w:val="24"/>
        </w:rPr>
        <w:t>is</w:t>
      </w:r>
      <w:r w:rsidRPr="009E7F4C" w:rsidR="007F0EEA">
        <w:rPr>
          <w:rFonts w:cstheme="minorHAnsi"/>
          <w:sz w:val="24"/>
          <w:szCs w:val="24"/>
        </w:rPr>
        <w:t xml:space="preserve"> putting your head in the proverbial sand with full knowledge something is coming up behind you to fuck you in the ass.</w:t>
      </w:r>
    </w:p>
    <w:p w:rsidR="00176DAF" w:rsidP="00176DAF" w:rsidRDefault="007F0EEA" w14:paraId="739B4503" w14:textId="45958541">
      <w:pPr>
        <w:spacing w:after="0"/>
        <w:ind w:firstLine="360"/>
        <w:rPr>
          <w:rFonts w:cstheme="minorHAnsi"/>
          <w:sz w:val="24"/>
          <w:szCs w:val="24"/>
        </w:rPr>
      </w:pPr>
      <w:r w:rsidRPr="009E7F4C">
        <w:rPr>
          <w:rFonts w:cstheme="minorHAnsi"/>
          <w:sz w:val="24"/>
          <w:szCs w:val="24"/>
        </w:rPr>
        <w:t>I know, you’re thinking that it’s not possible to be cognizant of everything the universe is doing to fuck you over.</w:t>
      </w:r>
      <w:r w:rsidR="0071681A">
        <w:rPr>
          <w:rFonts w:cstheme="minorHAnsi"/>
          <w:sz w:val="24"/>
          <w:szCs w:val="24"/>
        </w:rPr>
        <w:t xml:space="preserve"> </w:t>
      </w:r>
      <w:r w:rsidRPr="009E7F4C">
        <w:rPr>
          <w:rFonts w:cstheme="minorHAnsi"/>
          <w:sz w:val="24"/>
          <w:szCs w:val="24"/>
        </w:rPr>
        <w:t>Stars blow up, black holes devour whole systems, and planets eventually die.</w:t>
      </w:r>
      <w:r w:rsidR="0071681A">
        <w:rPr>
          <w:rFonts w:cstheme="minorHAnsi"/>
          <w:sz w:val="24"/>
          <w:szCs w:val="24"/>
        </w:rPr>
        <w:t xml:space="preserve"> </w:t>
      </w:r>
      <w:r w:rsidRPr="009E7F4C">
        <w:rPr>
          <w:rFonts w:cstheme="minorHAnsi"/>
          <w:sz w:val="24"/>
          <w:szCs w:val="24"/>
        </w:rPr>
        <w:t>How can you be on top of that, too?</w:t>
      </w:r>
      <w:r w:rsidR="0071681A">
        <w:rPr>
          <w:rFonts w:cstheme="minorHAnsi"/>
          <w:sz w:val="24"/>
          <w:szCs w:val="24"/>
        </w:rPr>
        <w:t xml:space="preserve"> </w:t>
      </w:r>
      <w:r w:rsidRPr="009E7F4C">
        <w:rPr>
          <w:rFonts w:cstheme="minorHAnsi"/>
          <w:sz w:val="24"/>
          <w:szCs w:val="24"/>
        </w:rPr>
        <w:t>Easy.</w:t>
      </w:r>
      <w:r w:rsidR="0071681A">
        <w:rPr>
          <w:rFonts w:cstheme="minorHAnsi"/>
          <w:sz w:val="24"/>
          <w:szCs w:val="24"/>
        </w:rPr>
        <w:t xml:space="preserve"> </w:t>
      </w:r>
      <w:r w:rsidRPr="009E7F4C">
        <w:rPr>
          <w:rFonts w:cstheme="minorHAnsi"/>
          <w:sz w:val="24"/>
          <w:szCs w:val="24"/>
        </w:rPr>
        <w:t>Those big-time events, the ones that are spectacular no matter the distance of your spectator seat, those events always have some sort of warning.</w:t>
      </w:r>
      <w:r w:rsidR="0071681A">
        <w:rPr>
          <w:rFonts w:cstheme="minorHAnsi"/>
          <w:sz w:val="24"/>
          <w:szCs w:val="24"/>
        </w:rPr>
        <w:t xml:space="preserve"> </w:t>
      </w:r>
      <w:r w:rsidRPr="009E7F4C">
        <w:rPr>
          <w:rFonts w:cstheme="minorHAnsi"/>
          <w:sz w:val="24"/>
          <w:szCs w:val="24"/>
        </w:rPr>
        <w:t>The signs are evident.</w:t>
      </w:r>
      <w:r w:rsidR="0071681A">
        <w:rPr>
          <w:rFonts w:cstheme="minorHAnsi"/>
          <w:sz w:val="24"/>
          <w:szCs w:val="24"/>
        </w:rPr>
        <w:t xml:space="preserve"> </w:t>
      </w:r>
      <w:r w:rsidRPr="009E7F4C">
        <w:rPr>
          <w:rFonts w:cstheme="minorHAnsi"/>
          <w:sz w:val="24"/>
          <w:szCs w:val="24"/>
        </w:rPr>
        <w:t>You can’t ignore them.</w:t>
      </w:r>
      <w:r w:rsidR="0071681A">
        <w:rPr>
          <w:rFonts w:cstheme="minorHAnsi"/>
          <w:sz w:val="24"/>
          <w:szCs w:val="24"/>
        </w:rPr>
        <w:t xml:space="preserve"> </w:t>
      </w:r>
      <w:r w:rsidRPr="009E7F4C">
        <w:rPr>
          <w:rFonts w:cstheme="minorHAnsi"/>
          <w:sz w:val="24"/>
          <w:szCs w:val="24"/>
        </w:rPr>
        <w:t>You’d have to override all sorts of safety protocols to fly into a black hole on purpose – so the idea that you don’t know it’s there is ridiculous.</w:t>
      </w:r>
      <w:r w:rsidR="0071681A">
        <w:rPr>
          <w:rFonts w:cstheme="minorHAnsi"/>
          <w:sz w:val="24"/>
          <w:szCs w:val="24"/>
        </w:rPr>
        <w:t xml:space="preserve"> </w:t>
      </w:r>
      <w:r w:rsidRPr="009E7F4C">
        <w:rPr>
          <w:rFonts w:cstheme="minorHAnsi"/>
          <w:sz w:val="24"/>
          <w:szCs w:val="24"/>
        </w:rPr>
        <w:t>That’s the nice thing about the universe – it doesn’t suffer fools.</w:t>
      </w:r>
      <w:r w:rsidR="0071681A">
        <w:rPr>
          <w:rFonts w:cstheme="minorHAnsi"/>
          <w:sz w:val="24"/>
          <w:szCs w:val="24"/>
        </w:rPr>
        <w:t xml:space="preserve"> </w:t>
      </w:r>
      <w:r w:rsidRPr="009E7F4C">
        <w:rPr>
          <w:rFonts w:cstheme="minorHAnsi"/>
          <w:sz w:val="24"/>
          <w:szCs w:val="24"/>
        </w:rPr>
        <w:t xml:space="preserve">In fact, the universe is so intent on not suffering fools that it will not only destroy the fool, but everyone </w:t>
      </w:r>
      <w:r w:rsidR="007E60F5">
        <w:rPr>
          <w:rFonts w:cstheme="minorHAnsi"/>
          <w:sz w:val="24"/>
          <w:szCs w:val="24"/>
        </w:rPr>
        <w:t>next</w:t>
      </w:r>
      <w:r w:rsidRPr="009E7F4C">
        <w:rPr>
          <w:rFonts w:cstheme="minorHAnsi"/>
          <w:sz w:val="24"/>
          <w:szCs w:val="24"/>
        </w:rPr>
        <w:t xml:space="preserve"> to the fool, just to be sure.</w:t>
      </w:r>
    </w:p>
    <w:p w:rsidR="00176DAF" w:rsidP="00176DAF" w:rsidRDefault="007F0EEA" w14:paraId="50E6D768" w14:textId="1AF7921F">
      <w:pPr>
        <w:spacing w:after="0"/>
        <w:ind w:firstLine="360"/>
        <w:rPr>
          <w:rFonts w:cstheme="minorHAnsi"/>
          <w:sz w:val="24"/>
          <w:szCs w:val="24"/>
        </w:rPr>
      </w:pPr>
      <w:r w:rsidRPr="009E7F4C">
        <w:rPr>
          <w:rFonts w:cstheme="minorHAnsi"/>
          <w:sz w:val="24"/>
          <w:szCs w:val="24"/>
        </w:rPr>
        <w:t>I not only want to find out what Laura’s bringing in, I need to find out.</w:t>
      </w:r>
      <w:r w:rsidR="0071681A">
        <w:rPr>
          <w:rFonts w:cstheme="minorHAnsi"/>
          <w:sz w:val="24"/>
          <w:szCs w:val="24"/>
        </w:rPr>
        <w:t xml:space="preserve"> </w:t>
      </w:r>
      <w:r w:rsidRPr="009E7F4C">
        <w:rPr>
          <w:rFonts w:cstheme="minorHAnsi"/>
          <w:sz w:val="24"/>
          <w:szCs w:val="24"/>
        </w:rPr>
        <w:t>It’s my duty as coach to be aware of everything that’s going on.</w:t>
      </w:r>
      <w:r w:rsidR="0071681A">
        <w:rPr>
          <w:rFonts w:cstheme="minorHAnsi"/>
          <w:sz w:val="24"/>
          <w:szCs w:val="24"/>
        </w:rPr>
        <w:t xml:space="preserve"> </w:t>
      </w:r>
      <w:r w:rsidRPr="009E7F4C">
        <w:rPr>
          <w:rFonts w:cstheme="minorHAnsi"/>
          <w:sz w:val="24"/>
          <w:szCs w:val="24"/>
        </w:rPr>
        <w:t xml:space="preserve">I wouldn’t be a responsible member of the spaceball sporting community if I let her do anything </w:t>
      </w:r>
      <w:r w:rsidR="007E60F5">
        <w:rPr>
          <w:rFonts w:cstheme="minorHAnsi"/>
          <w:sz w:val="24"/>
          <w:szCs w:val="24"/>
        </w:rPr>
        <w:t>she want</w:t>
      </w:r>
      <w:r w:rsidR="0002127C">
        <w:rPr>
          <w:rFonts w:cstheme="minorHAnsi"/>
          <w:sz w:val="24"/>
          <w:szCs w:val="24"/>
        </w:rPr>
        <w:t>s</w:t>
      </w:r>
      <w:r w:rsidR="007E60F5">
        <w:rPr>
          <w:rFonts w:cstheme="minorHAnsi"/>
          <w:sz w:val="24"/>
          <w:szCs w:val="24"/>
        </w:rPr>
        <w:t xml:space="preserve"> </w:t>
      </w:r>
      <w:r w:rsidRPr="009E7F4C">
        <w:rPr>
          <w:rFonts w:cstheme="minorHAnsi"/>
          <w:sz w:val="24"/>
          <w:szCs w:val="24"/>
        </w:rPr>
        <w:t xml:space="preserve">without </w:t>
      </w:r>
      <w:r w:rsidR="0002127C">
        <w:rPr>
          <w:rFonts w:cstheme="minorHAnsi"/>
          <w:sz w:val="24"/>
          <w:szCs w:val="24"/>
        </w:rPr>
        <w:t xml:space="preserve">first ensuring </w:t>
      </w:r>
      <w:r w:rsidRPr="009E7F4C">
        <w:rPr>
          <w:rFonts w:cstheme="minorHAnsi"/>
          <w:sz w:val="24"/>
          <w:szCs w:val="24"/>
        </w:rPr>
        <w:t xml:space="preserve">people can’t get </w:t>
      </w:r>
      <w:r w:rsidR="008E421B">
        <w:rPr>
          <w:rFonts w:cstheme="minorHAnsi"/>
          <w:sz w:val="24"/>
          <w:szCs w:val="24"/>
        </w:rPr>
        <w:t>injured</w:t>
      </w:r>
      <w:r w:rsidRPr="009E7F4C">
        <w:rPr>
          <w:rFonts w:cstheme="minorHAnsi"/>
          <w:sz w:val="24"/>
          <w:szCs w:val="24"/>
        </w:rPr>
        <w:t xml:space="preserve">, or, heaven forbid, </w:t>
      </w:r>
      <w:r w:rsidR="008E421B">
        <w:rPr>
          <w:rFonts w:cstheme="minorHAnsi"/>
          <w:sz w:val="24"/>
          <w:szCs w:val="24"/>
        </w:rPr>
        <w:t>sued</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By the way, if you believe that, I’ve got some timeshares in the Garden of Eden I’d like to sell you.</w:t>
      </w:r>
    </w:p>
    <w:p w:rsidR="00176DAF" w:rsidP="00176DAF" w:rsidRDefault="007F0EEA" w14:paraId="0A624B1D" w14:textId="62D17286">
      <w:pPr>
        <w:spacing w:after="0"/>
        <w:ind w:firstLine="360"/>
        <w:rPr>
          <w:rFonts w:cstheme="minorHAnsi"/>
          <w:sz w:val="24"/>
          <w:szCs w:val="24"/>
        </w:rPr>
      </w:pPr>
      <w:r w:rsidRPr="009E7F4C">
        <w:rPr>
          <w:rFonts w:cstheme="minorHAnsi"/>
          <w:sz w:val="24"/>
          <w:szCs w:val="24"/>
        </w:rPr>
        <w:lastRenderedPageBreak/>
        <w:t xml:space="preserve">The supply bays </w:t>
      </w:r>
      <w:r w:rsidR="008E421B">
        <w:rPr>
          <w:rFonts w:cstheme="minorHAnsi"/>
          <w:sz w:val="24"/>
          <w:szCs w:val="24"/>
        </w:rPr>
        <w:t xml:space="preserve">are </w:t>
      </w:r>
      <w:r w:rsidRPr="009E7F4C">
        <w:rPr>
          <w:rFonts w:cstheme="minorHAnsi"/>
          <w:sz w:val="24"/>
          <w:szCs w:val="24"/>
        </w:rPr>
        <w:t>aft, huddled in a lower section as far away from regular people as you can get without sitting right on top of the engine room. That hasn’t changed since humans forayed out into space.</w:t>
      </w:r>
      <w:r w:rsidR="0071681A">
        <w:rPr>
          <w:rFonts w:cstheme="minorHAnsi"/>
          <w:sz w:val="24"/>
          <w:szCs w:val="24"/>
        </w:rPr>
        <w:t xml:space="preserve"> </w:t>
      </w:r>
      <w:r w:rsidRPr="009E7F4C">
        <w:rPr>
          <w:rFonts w:cstheme="minorHAnsi"/>
          <w:sz w:val="24"/>
          <w:szCs w:val="24"/>
        </w:rPr>
        <w:t>Maintenance people still get the short end of the stick, the oldest looking equipment, and the dirtiest uniforms.</w:t>
      </w:r>
      <w:r w:rsidR="0071681A">
        <w:rPr>
          <w:rFonts w:cstheme="minorHAnsi"/>
          <w:sz w:val="24"/>
          <w:szCs w:val="24"/>
        </w:rPr>
        <w:t xml:space="preserve"> </w:t>
      </w:r>
      <w:r w:rsidR="00E32CC4">
        <w:rPr>
          <w:rFonts w:cstheme="minorHAnsi"/>
          <w:sz w:val="24"/>
          <w:szCs w:val="24"/>
        </w:rPr>
        <w:t>I</w:t>
      </w:r>
      <w:r w:rsidRPr="009E7F4C">
        <w:rPr>
          <w:rFonts w:cstheme="minorHAnsi"/>
          <w:sz w:val="24"/>
          <w:szCs w:val="24"/>
        </w:rPr>
        <w:t>t’s good that I dress like shit, because otherwise I’d really stand out down here.</w:t>
      </w:r>
      <w:r w:rsidR="0071681A">
        <w:rPr>
          <w:rFonts w:cstheme="minorHAnsi"/>
          <w:sz w:val="24"/>
          <w:szCs w:val="24"/>
        </w:rPr>
        <w:t xml:space="preserve"> </w:t>
      </w:r>
    </w:p>
    <w:p w:rsidR="00176DAF" w:rsidP="00176DAF" w:rsidRDefault="007F0EEA" w14:paraId="283BC51D" w14:textId="4C41A75F">
      <w:pPr>
        <w:spacing w:after="0"/>
        <w:ind w:firstLine="360"/>
        <w:rPr>
          <w:rFonts w:cstheme="minorHAnsi"/>
          <w:sz w:val="24"/>
          <w:szCs w:val="24"/>
        </w:rPr>
      </w:pPr>
      <w:r w:rsidRPr="009E7F4C">
        <w:rPr>
          <w:rFonts w:cstheme="minorHAnsi"/>
          <w:sz w:val="24"/>
          <w:szCs w:val="24"/>
        </w:rPr>
        <w:t>I still stick out.</w:t>
      </w:r>
      <w:r w:rsidR="0071681A">
        <w:rPr>
          <w:rFonts w:cstheme="minorHAnsi"/>
          <w:sz w:val="24"/>
          <w:szCs w:val="24"/>
        </w:rPr>
        <w:t xml:space="preserve"> </w:t>
      </w:r>
      <w:r w:rsidRPr="009E7F4C">
        <w:rPr>
          <w:rFonts w:cstheme="minorHAnsi"/>
          <w:sz w:val="24"/>
          <w:szCs w:val="24"/>
        </w:rPr>
        <w:t>As I pass an atmospheric processing room, someone shouts, “Oi</w:t>
      </w:r>
      <w:r w:rsidR="008E421B">
        <w:rPr>
          <w:rFonts w:cstheme="minorHAnsi"/>
          <w:sz w:val="24"/>
          <w:szCs w:val="24"/>
        </w:rPr>
        <w:t>, w</w:t>
      </w:r>
      <w:r w:rsidRPr="009E7F4C">
        <w:rPr>
          <w:rFonts w:cstheme="minorHAnsi"/>
          <w:sz w:val="24"/>
          <w:szCs w:val="24"/>
        </w:rPr>
        <w:t>hat are you doing down here?”</w:t>
      </w:r>
    </w:p>
    <w:p w:rsidR="00176DAF" w:rsidP="00176DAF" w:rsidRDefault="007F0EEA" w14:paraId="2D732A96" w14:textId="7B399FF4">
      <w:pPr>
        <w:spacing w:after="0"/>
        <w:ind w:firstLine="360"/>
        <w:rPr>
          <w:rFonts w:cstheme="minorHAnsi"/>
          <w:sz w:val="24"/>
          <w:szCs w:val="24"/>
        </w:rPr>
      </w:pPr>
      <w:r w:rsidRPr="009E7F4C">
        <w:rPr>
          <w:rFonts w:cstheme="minorHAnsi"/>
          <w:sz w:val="24"/>
          <w:szCs w:val="24"/>
        </w:rPr>
        <w:t xml:space="preserve">I stop and see a human technician holding a nest of </w:t>
      </w:r>
      <w:r w:rsidRPr="009E7F4C" w:rsidR="00E32CC4">
        <w:rPr>
          <w:rFonts w:cstheme="minorHAnsi"/>
          <w:sz w:val="24"/>
          <w:szCs w:val="24"/>
        </w:rPr>
        <w:t>semitransparent</w:t>
      </w:r>
      <w:r w:rsidRPr="009E7F4C">
        <w:rPr>
          <w:rFonts w:cstheme="minorHAnsi"/>
          <w:sz w:val="24"/>
          <w:szCs w:val="24"/>
        </w:rPr>
        <w:t xml:space="preserve"> tubes.</w:t>
      </w:r>
      <w:r w:rsidR="0071681A">
        <w:rPr>
          <w:rFonts w:cstheme="minorHAnsi"/>
          <w:sz w:val="24"/>
          <w:szCs w:val="24"/>
        </w:rPr>
        <w:t xml:space="preserve"> </w:t>
      </w:r>
      <w:r w:rsidRPr="009E7F4C">
        <w:rPr>
          <w:rFonts w:cstheme="minorHAnsi"/>
          <w:sz w:val="24"/>
          <w:szCs w:val="24"/>
        </w:rPr>
        <w:t>Liquid pulses through them at regular intervals.</w:t>
      </w:r>
      <w:r w:rsidR="0071681A">
        <w:rPr>
          <w:rFonts w:cstheme="minorHAnsi"/>
          <w:sz w:val="24"/>
          <w:szCs w:val="24"/>
        </w:rPr>
        <w:t xml:space="preserve"> </w:t>
      </w:r>
      <w:r w:rsidRPr="009E7F4C">
        <w:rPr>
          <w:rFonts w:cstheme="minorHAnsi"/>
          <w:sz w:val="24"/>
          <w:szCs w:val="24"/>
        </w:rPr>
        <w:t xml:space="preserve">I get the sense that they </w:t>
      </w:r>
      <w:r w:rsidR="00A8199A">
        <w:rPr>
          <w:rFonts w:cstheme="minorHAnsi"/>
          <w:sz w:val="24"/>
          <w:szCs w:val="24"/>
        </w:rPr>
        <w:t>should</w:t>
      </w:r>
      <w:r w:rsidRPr="009E7F4C">
        <w:rPr>
          <w:rFonts w:cstheme="minorHAnsi"/>
          <w:sz w:val="24"/>
          <w:szCs w:val="24"/>
        </w:rPr>
        <w:t xml:space="preserve"> be inside the wall panel open at the guy’s feet.</w:t>
      </w:r>
    </w:p>
    <w:p w:rsidR="00176DAF" w:rsidP="00176DAF" w:rsidRDefault="007F0EEA" w14:paraId="3F81DBD0" w14:textId="77777777">
      <w:pPr>
        <w:spacing w:after="0"/>
        <w:ind w:firstLine="360"/>
        <w:rPr>
          <w:rFonts w:cstheme="minorHAnsi"/>
          <w:sz w:val="24"/>
          <w:szCs w:val="24"/>
        </w:rPr>
      </w:pPr>
      <w:r w:rsidRPr="009E7F4C">
        <w:rPr>
          <w:rFonts w:cstheme="minorHAnsi"/>
          <w:sz w:val="24"/>
          <w:szCs w:val="24"/>
        </w:rPr>
        <w:t>“Just taking a walk,” I tell him.</w:t>
      </w:r>
      <w:r w:rsidR="0071681A">
        <w:rPr>
          <w:rFonts w:cstheme="minorHAnsi"/>
          <w:sz w:val="24"/>
          <w:szCs w:val="24"/>
        </w:rPr>
        <w:t xml:space="preserve"> </w:t>
      </w:r>
      <w:r w:rsidRPr="009E7F4C">
        <w:rPr>
          <w:rFonts w:cstheme="minorHAnsi"/>
          <w:sz w:val="24"/>
          <w:szCs w:val="24"/>
        </w:rPr>
        <w:t>“It’s pretty crazy upstairs and we’re between scrimmages, anyway.”</w:t>
      </w:r>
    </w:p>
    <w:p w:rsidR="00176DAF" w:rsidP="00176DAF" w:rsidRDefault="007F0EEA" w14:paraId="218D9B56" w14:textId="702205A8">
      <w:pPr>
        <w:spacing w:after="0"/>
        <w:ind w:firstLine="360"/>
        <w:rPr>
          <w:rFonts w:cstheme="minorHAnsi"/>
          <w:sz w:val="24"/>
          <w:szCs w:val="24"/>
        </w:rPr>
      </w:pPr>
      <w:r w:rsidRPr="009E7F4C">
        <w:rPr>
          <w:rFonts w:cstheme="minorHAnsi"/>
          <w:sz w:val="24"/>
          <w:szCs w:val="24"/>
        </w:rPr>
        <w:t>“Wait, you’re Coach Stern</w:t>
      </w:r>
      <w:r w:rsidR="008E421B">
        <w:rPr>
          <w:rFonts w:cstheme="minorHAnsi"/>
          <w:sz w:val="24"/>
          <w:szCs w:val="24"/>
        </w:rPr>
        <w:t>,</w:t>
      </w:r>
      <w:r w:rsidRPr="009E7F4C">
        <w:rPr>
          <w:rFonts w:cstheme="minorHAnsi"/>
          <w:sz w:val="24"/>
          <w:szCs w:val="24"/>
        </w:rPr>
        <w:t>” the technician</w:t>
      </w:r>
      <w:r w:rsidR="008E421B">
        <w:rPr>
          <w:rFonts w:cstheme="minorHAnsi"/>
          <w:sz w:val="24"/>
          <w:szCs w:val="24"/>
        </w:rPr>
        <w:t xml:space="preserve"> says. He</w:t>
      </w:r>
      <w:r w:rsidRPr="009E7F4C">
        <w:rPr>
          <w:rFonts w:cstheme="minorHAnsi"/>
          <w:sz w:val="24"/>
          <w:szCs w:val="24"/>
        </w:rPr>
        <w:t xml:space="preserve"> drops the important-looking tubes on the floor and grabs a tool with a wrench on one end and some sort of grabber on the other</w:t>
      </w:r>
      <w:r w:rsidR="00A8199A">
        <w:rPr>
          <w:rFonts w:cstheme="minorHAnsi"/>
          <w:sz w:val="24"/>
          <w:szCs w:val="24"/>
        </w:rPr>
        <w:t xml:space="preserve">. </w:t>
      </w:r>
      <w:r w:rsidR="009E0234">
        <w:rPr>
          <w:rFonts w:cstheme="minorHAnsi"/>
          <w:sz w:val="24"/>
          <w:szCs w:val="24"/>
        </w:rPr>
        <w:t>H</w:t>
      </w:r>
      <w:r w:rsidRPr="009E7F4C">
        <w:rPr>
          <w:rFonts w:cstheme="minorHAnsi"/>
          <w:sz w:val="24"/>
          <w:szCs w:val="24"/>
        </w:rPr>
        <w:t>e hefts in his hand, as if testing its weight for a use it’s not designed for, and then he starts my way.</w:t>
      </w:r>
      <w:r w:rsidR="0071681A">
        <w:rPr>
          <w:rFonts w:cstheme="minorHAnsi"/>
          <w:sz w:val="24"/>
          <w:szCs w:val="24"/>
        </w:rPr>
        <w:t xml:space="preserve"> </w:t>
      </w:r>
      <w:r w:rsidRPr="009E7F4C">
        <w:rPr>
          <w:rFonts w:cstheme="minorHAnsi"/>
          <w:sz w:val="24"/>
          <w:szCs w:val="24"/>
        </w:rPr>
        <w:t>His expression is not happy.</w:t>
      </w:r>
    </w:p>
    <w:p w:rsidR="00176DAF" w:rsidP="00176DAF" w:rsidRDefault="007F0EEA" w14:paraId="4B07767A" w14:textId="13BA8681">
      <w:pPr>
        <w:spacing w:after="0"/>
        <w:ind w:firstLine="360"/>
        <w:rPr>
          <w:rFonts w:cstheme="minorHAnsi"/>
          <w:sz w:val="24"/>
          <w:szCs w:val="24"/>
        </w:rPr>
      </w:pPr>
      <w:r w:rsidRPr="009E7F4C">
        <w:rPr>
          <w:rFonts w:cstheme="minorHAnsi"/>
          <w:sz w:val="24"/>
          <w:szCs w:val="24"/>
        </w:rPr>
        <w:t>“Can I help you?” I ask.</w:t>
      </w:r>
      <w:r w:rsidR="0071681A">
        <w:rPr>
          <w:rFonts w:cstheme="minorHAnsi"/>
          <w:sz w:val="24"/>
          <w:szCs w:val="24"/>
        </w:rPr>
        <w:t xml:space="preserve"> </w:t>
      </w:r>
    </w:p>
    <w:p w:rsidR="00176DAF" w:rsidP="00176DAF" w:rsidRDefault="007F0EEA" w14:paraId="0A98A8DD" w14:textId="2EEB20EA">
      <w:pPr>
        <w:spacing w:after="0"/>
        <w:ind w:firstLine="360"/>
        <w:rPr>
          <w:rFonts w:cstheme="minorHAnsi"/>
          <w:sz w:val="24"/>
          <w:szCs w:val="24"/>
        </w:rPr>
      </w:pPr>
      <w:r w:rsidRPr="009E7F4C">
        <w:rPr>
          <w:rFonts w:cstheme="minorHAnsi"/>
          <w:sz w:val="24"/>
          <w:szCs w:val="24"/>
        </w:rPr>
        <w:t>“Yeah, you can help,” the guy says. “You can pay me back the money I lost on that playoff game you threw away</w:t>
      </w:r>
      <w:r w:rsidR="008E421B">
        <w:rPr>
          <w:rFonts w:cstheme="minorHAnsi"/>
          <w:sz w:val="24"/>
          <w:szCs w:val="24"/>
        </w:rPr>
        <w:t>. W</w:t>
      </w:r>
      <w:r w:rsidRPr="009E7F4C">
        <w:rPr>
          <w:rFonts w:cstheme="minorHAnsi"/>
          <w:sz w:val="24"/>
          <w:szCs w:val="24"/>
        </w:rPr>
        <w:t>hen you shot that bee</w:t>
      </w:r>
      <w:r w:rsidR="008E421B">
        <w:rPr>
          <w:rFonts w:cstheme="minorHAnsi"/>
          <w:sz w:val="24"/>
          <w:szCs w:val="24"/>
        </w:rPr>
        <w:t>.</w:t>
      </w:r>
      <w:r w:rsidR="0071681A">
        <w:rPr>
          <w:rFonts w:cstheme="minorHAnsi"/>
          <w:sz w:val="24"/>
          <w:szCs w:val="24"/>
        </w:rPr>
        <w:t xml:space="preserve"> </w:t>
      </w:r>
      <w:r w:rsidRPr="009E7F4C">
        <w:rPr>
          <w:rFonts w:cstheme="minorHAnsi"/>
          <w:sz w:val="24"/>
          <w:szCs w:val="24"/>
        </w:rPr>
        <w:t>You can gimme back my retirement money</w:t>
      </w:r>
      <w:r w:rsidR="008E421B">
        <w:rPr>
          <w:rFonts w:cstheme="minorHAnsi"/>
          <w:sz w:val="24"/>
          <w:szCs w:val="24"/>
        </w:rPr>
        <w:t>.</w:t>
      </w:r>
      <w:r w:rsidR="0071681A">
        <w:rPr>
          <w:rFonts w:cstheme="minorHAnsi"/>
          <w:sz w:val="24"/>
          <w:szCs w:val="24"/>
        </w:rPr>
        <w:t xml:space="preserve"> </w:t>
      </w:r>
      <w:r w:rsidRPr="009E7F4C">
        <w:rPr>
          <w:rFonts w:cstheme="minorHAnsi"/>
          <w:sz w:val="24"/>
          <w:szCs w:val="24"/>
        </w:rPr>
        <w:t>You gimme back the starship I was supposed to own by now!”</w:t>
      </w:r>
    </w:p>
    <w:p w:rsidR="00176DAF" w:rsidP="00176DAF" w:rsidRDefault="007F0EEA" w14:paraId="236E79E5" w14:textId="147D3167">
      <w:pPr>
        <w:spacing w:after="0"/>
        <w:ind w:firstLine="360"/>
        <w:rPr>
          <w:rFonts w:cstheme="minorHAnsi"/>
          <w:sz w:val="24"/>
          <w:szCs w:val="24"/>
        </w:rPr>
      </w:pPr>
      <w:r w:rsidRPr="009E7F4C">
        <w:rPr>
          <w:rFonts w:cstheme="minorHAnsi"/>
          <w:sz w:val="24"/>
          <w:szCs w:val="24"/>
        </w:rPr>
        <w:t>I can’t understand people like this.</w:t>
      </w:r>
      <w:r w:rsidR="0071681A">
        <w:rPr>
          <w:rFonts w:cstheme="minorHAnsi"/>
          <w:sz w:val="24"/>
          <w:szCs w:val="24"/>
        </w:rPr>
        <w:t xml:space="preserve"> </w:t>
      </w:r>
      <w:r w:rsidRPr="009E7F4C">
        <w:rPr>
          <w:rFonts w:cstheme="minorHAnsi"/>
          <w:sz w:val="24"/>
          <w:szCs w:val="24"/>
        </w:rPr>
        <w:t>Okay, sure, I can’t understand anybody, but these numbskulls twist my brain.</w:t>
      </w:r>
      <w:r w:rsidR="0071681A">
        <w:rPr>
          <w:rFonts w:cstheme="minorHAnsi"/>
          <w:sz w:val="24"/>
          <w:szCs w:val="24"/>
        </w:rPr>
        <w:t xml:space="preserve"> </w:t>
      </w:r>
      <w:r w:rsidR="00A8199A">
        <w:rPr>
          <w:rFonts w:cstheme="minorHAnsi"/>
          <w:sz w:val="24"/>
          <w:szCs w:val="24"/>
        </w:rPr>
        <w:t xml:space="preserve">The gamblers who don’t understand gambling. The fucktards who think that when they put money into the pot, that it’s still theirs somehow. It’s not their money. It’s the pot’s. That’s the pot’s money. </w:t>
      </w:r>
      <w:r w:rsidR="00AA3D9F">
        <w:rPr>
          <w:rFonts w:cstheme="minorHAnsi"/>
          <w:sz w:val="24"/>
          <w:szCs w:val="24"/>
        </w:rPr>
        <w:t>These idiots</w:t>
      </w:r>
      <w:r w:rsidR="00261206">
        <w:rPr>
          <w:rFonts w:cstheme="minorHAnsi"/>
          <w:sz w:val="24"/>
          <w:szCs w:val="24"/>
        </w:rPr>
        <w:t xml:space="preserve"> never get it. They keep putting money into the pot</w:t>
      </w:r>
      <w:r w:rsidR="00DF7FB4">
        <w:rPr>
          <w:rFonts w:cstheme="minorHAnsi"/>
          <w:sz w:val="24"/>
          <w:szCs w:val="24"/>
        </w:rPr>
        <w:t xml:space="preserve"> without understanding </w:t>
      </w:r>
      <w:r w:rsidRPr="009E7F4C">
        <w:rPr>
          <w:rFonts w:cstheme="minorHAnsi"/>
          <w:sz w:val="24"/>
          <w:szCs w:val="24"/>
        </w:rPr>
        <w:t>the</w:t>
      </w:r>
      <w:r w:rsidR="00A8199A">
        <w:rPr>
          <w:rFonts w:cstheme="minorHAnsi"/>
          <w:sz w:val="24"/>
          <w:szCs w:val="24"/>
        </w:rPr>
        <w:t xml:space="preserve"> idea </w:t>
      </w:r>
      <w:r w:rsidRPr="009E7F4C">
        <w:rPr>
          <w:rFonts w:cstheme="minorHAnsi"/>
          <w:sz w:val="24"/>
          <w:szCs w:val="24"/>
        </w:rPr>
        <w:t xml:space="preserve">that </w:t>
      </w:r>
      <w:r w:rsidR="00261206">
        <w:rPr>
          <w:rFonts w:cstheme="minorHAnsi"/>
          <w:sz w:val="24"/>
          <w:szCs w:val="24"/>
        </w:rPr>
        <w:t>they</w:t>
      </w:r>
      <w:r w:rsidR="00577C59">
        <w:rPr>
          <w:rFonts w:cstheme="minorHAnsi"/>
          <w:sz w:val="24"/>
          <w:szCs w:val="24"/>
        </w:rPr>
        <w:t xml:space="preserve"> may</w:t>
      </w:r>
      <w:r w:rsidRPr="009E7F4C">
        <w:rPr>
          <w:rFonts w:cstheme="minorHAnsi"/>
          <w:sz w:val="24"/>
          <w:szCs w:val="24"/>
        </w:rPr>
        <w:t xml:space="preserve"> never see it again.</w:t>
      </w:r>
      <w:r w:rsidR="00AA3D9F">
        <w:rPr>
          <w:rFonts w:cstheme="minorHAnsi"/>
          <w:sz w:val="24"/>
          <w:szCs w:val="24"/>
        </w:rPr>
        <w:t xml:space="preserve"> Pain is experiencing a reality you never saw coming. Gamblers who don’t understand gambling </w:t>
      </w:r>
      <w:r w:rsidR="00536A28">
        <w:rPr>
          <w:rFonts w:cstheme="minorHAnsi"/>
          <w:sz w:val="24"/>
          <w:szCs w:val="24"/>
        </w:rPr>
        <w:t xml:space="preserve">get </w:t>
      </w:r>
      <w:r w:rsidR="00AA3D9F">
        <w:rPr>
          <w:rFonts w:cstheme="minorHAnsi"/>
          <w:sz w:val="24"/>
          <w:szCs w:val="24"/>
        </w:rPr>
        <w:t>a lot of self-inflicted pain.</w:t>
      </w:r>
    </w:p>
    <w:p w:rsidR="00176DAF" w:rsidP="00176DAF" w:rsidRDefault="007F0EEA" w14:paraId="2314EB0C" w14:textId="59778DA9">
      <w:pPr>
        <w:spacing w:after="0"/>
        <w:ind w:firstLine="360"/>
        <w:rPr>
          <w:rFonts w:cstheme="minorHAnsi"/>
          <w:sz w:val="24"/>
          <w:szCs w:val="24"/>
        </w:rPr>
      </w:pPr>
      <w:r w:rsidRPr="009E7F4C">
        <w:rPr>
          <w:rFonts w:cstheme="minorHAnsi"/>
          <w:sz w:val="24"/>
          <w:szCs w:val="24"/>
        </w:rPr>
        <w:t>“I’m just a coach,” I tell him.</w:t>
      </w:r>
      <w:r w:rsidR="0071681A">
        <w:rPr>
          <w:rFonts w:cstheme="minorHAnsi"/>
          <w:sz w:val="24"/>
          <w:szCs w:val="24"/>
        </w:rPr>
        <w:t xml:space="preserve"> </w:t>
      </w:r>
      <w:r w:rsidRPr="009E7F4C">
        <w:rPr>
          <w:rFonts w:cstheme="minorHAnsi"/>
          <w:sz w:val="24"/>
          <w:szCs w:val="24"/>
        </w:rPr>
        <w:t>“I’m sorry about your troubles, but I got problems of my own.</w:t>
      </w:r>
      <w:r w:rsidR="0071681A">
        <w:rPr>
          <w:rFonts w:cstheme="minorHAnsi"/>
          <w:sz w:val="24"/>
          <w:szCs w:val="24"/>
        </w:rPr>
        <w:t xml:space="preserve"> </w:t>
      </w:r>
      <w:r w:rsidRPr="009E7F4C">
        <w:rPr>
          <w:rFonts w:cstheme="minorHAnsi"/>
          <w:sz w:val="24"/>
          <w:szCs w:val="24"/>
        </w:rPr>
        <w:t>So why don’t you put</w:t>
      </w:r>
      <w:r w:rsidR="00536A28">
        <w:rPr>
          <w:rFonts w:cstheme="minorHAnsi"/>
          <w:sz w:val="24"/>
          <w:szCs w:val="24"/>
        </w:rPr>
        <w:t xml:space="preserve"> down</w:t>
      </w:r>
      <w:r w:rsidRPr="009E7F4C">
        <w:rPr>
          <w:rFonts w:cstheme="minorHAnsi"/>
          <w:sz w:val="24"/>
          <w:szCs w:val="24"/>
        </w:rPr>
        <w:t xml:space="preserve"> that wrench</w:t>
      </w:r>
      <w:r w:rsidR="00536A28">
        <w:rPr>
          <w:rFonts w:cstheme="minorHAnsi"/>
          <w:sz w:val="24"/>
          <w:szCs w:val="24"/>
        </w:rPr>
        <w:t>? B</w:t>
      </w:r>
      <w:r w:rsidRPr="009E7F4C">
        <w:rPr>
          <w:rFonts w:cstheme="minorHAnsi"/>
          <w:sz w:val="24"/>
          <w:szCs w:val="24"/>
        </w:rPr>
        <w:t xml:space="preserve">efore something happens </w:t>
      </w:r>
      <w:r w:rsidR="00536A28">
        <w:rPr>
          <w:rFonts w:cstheme="minorHAnsi"/>
          <w:sz w:val="24"/>
          <w:szCs w:val="24"/>
        </w:rPr>
        <w:t>that you might</w:t>
      </w:r>
      <w:r w:rsidRPr="009E7F4C">
        <w:rPr>
          <w:rFonts w:cstheme="minorHAnsi"/>
          <w:sz w:val="24"/>
          <w:szCs w:val="24"/>
        </w:rPr>
        <w:t xml:space="preserve"> regret?”</w:t>
      </w:r>
    </w:p>
    <w:p w:rsidR="00176DAF" w:rsidP="00176DAF" w:rsidRDefault="007F0EEA" w14:paraId="6A47719E" w14:textId="2346F83B">
      <w:pPr>
        <w:spacing w:after="0"/>
        <w:ind w:firstLine="360"/>
        <w:rPr>
          <w:rFonts w:cstheme="minorHAnsi"/>
          <w:sz w:val="24"/>
          <w:szCs w:val="24"/>
        </w:rPr>
      </w:pPr>
      <w:r w:rsidRPr="009E7F4C">
        <w:rPr>
          <w:rFonts w:cstheme="minorHAnsi"/>
          <w:sz w:val="24"/>
          <w:szCs w:val="24"/>
        </w:rPr>
        <w:t>“Oh, you’re going to regret this,” he says.</w:t>
      </w:r>
      <w:r w:rsidR="00585473">
        <w:rPr>
          <w:rFonts w:cstheme="minorHAnsi"/>
          <w:sz w:val="24"/>
          <w:szCs w:val="24"/>
        </w:rPr>
        <w:t xml:space="preserve"> He swings the wrench at me.</w:t>
      </w:r>
    </w:p>
    <w:p w:rsidR="00176DAF" w:rsidP="00176DAF" w:rsidRDefault="007F0EEA" w14:paraId="64372AD4" w14:textId="55FD44E9">
      <w:pPr>
        <w:spacing w:after="0"/>
        <w:ind w:firstLine="360"/>
        <w:rPr>
          <w:rFonts w:cstheme="minorHAnsi"/>
          <w:sz w:val="24"/>
          <w:szCs w:val="24"/>
        </w:rPr>
      </w:pPr>
      <w:r w:rsidRPr="009E7F4C">
        <w:rPr>
          <w:rFonts w:cstheme="minorHAnsi"/>
          <w:sz w:val="24"/>
          <w:szCs w:val="24"/>
        </w:rPr>
        <w:t>This is another instance where having a cybernetic implant helps out.</w:t>
      </w:r>
      <w:r w:rsidR="0071681A">
        <w:rPr>
          <w:rFonts w:cstheme="minorHAnsi"/>
          <w:sz w:val="24"/>
          <w:szCs w:val="24"/>
        </w:rPr>
        <w:t xml:space="preserve"> </w:t>
      </w:r>
      <w:r w:rsidRPr="009E7F4C">
        <w:rPr>
          <w:rFonts w:cstheme="minorHAnsi"/>
          <w:sz w:val="24"/>
          <w:szCs w:val="24"/>
        </w:rPr>
        <w:t>The wrench whistle</w:t>
      </w:r>
      <w:r w:rsidR="00A8199A">
        <w:rPr>
          <w:rFonts w:cstheme="minorHAnsi"/>
          <w:sz w:val="24"/>
          <w:szCs w:val="24"/>
        </w:rPr>
        <w:t>s</w:t>
      </w:r>
      <w:r w:rsidRPr="009E7F4C">
        <w:rPr>
          <w:rFonts w:cstheme="minorHAnsi"/>
          <w:sz w:val="24"/>
          <w:szCs w:val="24"/>
        </w:rPr>
        <w:t xml:space="preserve"> toward my face</w:t>
      </w:r>
      <w:r w:rsidR="00A8199A">
        <w:rPr>
          <w:rFonts w:cstheme="minorHAnsi"/>
          <w:sz w:val="24"/>
          <w:szCs w:val="24"/>
        </w:rPr>
        <w:t xml:space="preserve">. </w:t>
      </w:r>
      <w:r w:rsidRPr="009E7F4C">
        <w:rPr>
          <w:rFonts w:cstheme="minorHAnsi"/>
          <w:sz w:val="24"/>
          <w:szCs w:val="24"/>
        </w:rPr>
        <w:t>I catch it.</w:t>
      </w:r>
      <w:r w:rsidR="0071681A">
        <w:rPr>
          <w:rFonts w:cstheme="minorHAnsi"/>
          <w:sz w:val="24"/>
          <w:szCs w:val="24"/>
        </w:rPr>
        <w:t xml:space="preserve"> </w:t>
      </w:r>
      <w:r w:rsidRPr="009E7F4C">
        <w:rPr>
          <w:rFonts w:cstheme="minorHAnsi"/>
          <w:sz w:val="24"/>
          <w:szCs w:val="24"/>
        </w:rPr>
        <w:t>One handed.</w:t>
      </w:r>
      <w:r w:rsidR="0071681A">
        <w:rPr>
          <w:rFonts w:cstheme="minorHAnsi"/>
          <w:sz w:val="24"/>
          <w:szCs w:val="24"/>
        </w:rPr>
        <w:t xml:space="preserve"> </w:t>
      </w:r>
      <w:r w:rsidRPr="009E7F4C">
        <w:rPr>
          <w:rFonts w:cstheme="minorHAnsi"/>
          <w:sz w:val="24"/>
          <w:szCs w:val="24"/>
        </w:rPr>
        <w:t>The guy is stronger than he looks.</w:t>
      </w:r>
      <w:r w:rsidR="0071681A">
        <w:rPr>
          <w:rFonts w:cstheme="minorHAnsi"/>
          <w:sz w:val="24"/>
          <w:szCs w:val="24"/>
        </w:rPr>
        <w:t xml:space="preserve"> </w:t>
      </w:r>
      <w:r w:rsidRPr="009E7F4C">
        <w:rPr>
          <w:rFonts w:cstheme="minorHAnsi"/>
          <w:sz w:val="24"/>
          <w:szCs w:val="24"/>
        </w:rPr>
        <w:t>The wrench, too.</w:t>
      </w:r>
      <w:r w:rsidR="0071681A">
        <w:rPr>
          <w:rFonts w:cstheme="minorHAnsi"/>
          <w:sz w:val="24"/>
          <w:szCs w:val="24"/>
        </w:rPr>
        <w:t xml:space="preserve"> </w:t>
      </w:r>
      <w:r w:rsidRPr="009E7F4C">
        <w:rPr>
          <w:rFonts w:cstheme="minorHAnsi"/>
          <w:sz w:val="24"/>
          <w:szCs w:val="24"/>
        </w:rPr>
        <w:t>Motors and synthetic sinew absorb most of it, but the impact thuds through the flesh of my neck and chest.</w:t>
      </w:r>
    </w:p>
    <w:p w:rsidR="00176DAF" w:rsidP="00176DAF" w:rsidRDefault="007F0EEA" w14:paraId="5C312050" w14:textId="79D60654">
      <w:pPr>
        <w:spacing w:after="0"/>
        <w:ind w:firstLine="360"/>
        <w:rPr>
          <w:rFonts w:cstheme="minorHAnsi"/>
          <w:sz w:val="24"/>
          <w:szCs w:val="24"/>
        </w:rPr>
      </w:pPr>
      <w:r w:rsidRPr="009E7F4C">
        <w:rPr>
          <w:rFonts w:cstheme="minorHAnsi"/>
          <w:sz w:val="24"/>
          <w:szCs w:val="24"/>
        </w:rPr>
        <w:t>The guy doesn’t see that, though.</w:t>
      </w:r>
      <w:r w:rsidR="0071681A">
        <w:rPr>
          <w:rFonts w:cstheme="minorHAnsi"/>
          <w:sz w:val="24"/>
          <w:szCs w:val="24"/>
        </w:rPr>
        <w:t xml:space="preserve"> </w:t>
      </w:r>
      <w:r w:rsidRPr="009E7F4C">
        <w:rPr>
          <w:rFonts w:cstheme="minorHAnsi"/>
          <w:sz w:val="24"/>
          <w:szCs w:val="24"/>
        </w:rPr>
        <w:t>All he sees is a man who weighs less than 80 kilograms catch a</w:t>
      </w:r>
      <w:r w:rsidR="00340C1C">
        <w:rPr>
          <w:rFonts w:cstheme="minorHAnsi"/>
          <w:sz w:val="24"/>
          <w:szCs w:val="24"/>
        </w:rPr>
        <w:t xml:space="preserve"> hurtling</w:t>
      </w:r>
      <w:r w:rsidRPr="009E7F4C">
        <w:rPr>
          <w:rFonts w:cstheme="minorHAnsi"/>
          <w:sz w:val="24"/>
          <w:szCs w:val="24"/>
        </w:rPr>
        <w:t xml:space="preserve"> bludgeoning weapon as if it</w:t>
      </w:r>
      <w:r w:rsidR="00DE5A5B">
        <w:rPr>
          <w:rFonts w:cstheme="minorHAnsi"/>
          <w:sz w:val="24"/>
          <w:szCs w:val="24"/>
        </w:rPr>
        <w:t xml:space="preserve"> were</w:t>
      </w:r>
      <w:r w:rsidRPr="009E7F4C">
        <w:rPr>
          <w:rFonts w:cstheme="minorHAnsi"/>
          <w:sz w:val="24"/>
          <w:szCs w:val="24"/>
        </w:rPr>
        <w:t xml:space="preserve"> a paper airplane.</w:t>
      </w:r>
      <w:r w:rsidR="0071681A">
        <w:rPr>
          <w:rFonts w:cstheme="minorHAnsi"/>
          <w:sz w:val="24"/>
          <w:szCs w:val="24"/>
        </w:rPr>
        <w:t xml:space="preserve"> </w:t>
      </w:r>
      <w:r w:rsidRPr="009E7F4C">
        <w:rPr>
          <w:rFonts w:cstheme="minorHAnsi"/>
          <w:sz w:val="24"/>
          <w:szCs w:val="24"/>
        </w:rPr>
        <w:t>I watch confusion flash across his face, followed by alarm that he’d picked a fight with the wrong guy.</w:t>
      </w:r>
    </w:p>
    <w:p w:rsidR="00176DAF" w:rsidP="00176DAF" w:rsidRDefault="007F0EEA" w14:paraId="2A144EA0" w14:textId="77777777">
      <w:pPr>
        <w:spacing w:after="0"/>
        <w:ind w:firstLine="360"/>
        <w:rPr>
          <w:rFonts w:cstheme="minorHAnsi"/>
          <w:sz w:val="24"/>
          <w:szCs w:val="24"/>
        </w:rPr>
      </w:pPr>
      <w:r w:rsidRPr="009E7F4C">
        <w:rPr>
          <w:rFonts w:cstheme="minorHAnsi"/>
          <w:sz w:val="24"/>
          <w:szCs w:val="24"/>
        </w:rPr>
        <w:t>I smile at him and yank the wrench out of his grip.</w:t>
      </w:r>
    </w:p>
    <w:p w:rsidR="00176DAF" w:rsidP="00176DAF" w:rsidRDefault="007F0EEA" w14:paraId="278B847E" w14:textId="77777777">
      <w:pPr>
        <w:spacing w:after="0"/>
        <w:ind w:firstLine="360"/>
        <w:rPr>
          <w:rFonts w:cstheme="minorHAnsi"/>
          <w:sz w:val="24"/>
          <w:szCs w:val="24"/>
        </w:rPr>
      </w:pPr>
      <w:r w:rsidRPr="009E7F4C">
        <w:rPr>
          <w:rFonts w:cstheme="minorHAnsi"/>
          <w:sz w:val="24"/>
          <w:szCs w:val="24"/>
        </w:rPr>
        <w:t>The tech steps back.</w:t>
      </w:r>
    </w:p>
    <w:p w:rsidR="00176DAF" w:rsidP="00176DAF" w:rsidRDefault="007F0EEA" w14:paraId="30C8959C" w14:textId="77777777">
      <w:pPr>
        <w:spacing w:after="0"/>
        <w:ind w:firstLine="360"/>
        <w:rPr>
          <w:rFonts w:cstheme="minorHAnsi"/>
          <w:sz w:val="24"/>
          <w:szCs w:val="24"/>
        </w:rPr>
      </w:pPr>
      <w:r w:rsidRPr="009E7F4C">
        <w:rPr>
          <w:rFonts w:cstheme="minorHAnsi"/>
          <w:sz w:val="24"/>
          <w:szCs w:val="24"/>
        </w:rPr>
        <w:t>“Jesus,” I say, hefting the wrench.</w:t>
      </w:r>
      <w:r w:rsidR="0071681A">
        <w:rPr>
          <w:rFonts w:cstheme="minorHAnsi"/>
          <w:sz w:val="24"/>
          <w:szCs w:val="24"/>
        </w:rPr>
        <w:t xml:space="preserve"> </w:t>
      </w:r>
      <w:r w:rsidRPr="009E7F4C">
        <w:rPr>
          <w:rFonts w:cstheme="minorHAnsi"/>
          <w:sz w:val="24"/>
          <w:szCs w:val="24"/>
        </w:rPr>
        <w:t>“Can’t they make this thing out of something lighter?”</w:t>
      </w:r>
    </w:p>
    <w:p w:rsidR="00176DAF" w:rsidP="00176DAF" w:rsidRDefault="007F0EEA" w14:paraId="6532CFF8" w14:textId="77777777">
      <w:pPr>
        <w:spacing w:after="0"/>
        <w:ind w:firstLine="360"/>
        <w:rPr>
          <w:rFonts w:cstheme="minorHAnsi"/>
          <w:sz w:val="24"/>
          <w:szCs w:val="24"/>
        </w:rPr>
      </w:pPr>
      <w:r w:rsidRPr="009E7F4C">
        <w:rPr>
          <w:rFonts w:cstheme="minorHAnsi"/>
          <w:sz w:val="24"/>
          <w:szCs w:val="24"/>
        </w:rPr>
        <w:t>“What?” he asks.</w:t>
      </w:r>
      <w:r w:rsidR="0071681A">
        <w:rPr>
          <w:rFonts w:cstheme="minorHAnsi"/>
          <w:sz w:val="24"/>
          <w:szCs w:val="24"/>
        </w:rPr>
        <w:t xml:space="preserve"> </w:t>
      </w:r>
    </w:p>
    <w:p w:rsidR="00176DAF" w:rsidP="00176DAF" w:rsidRDefault="007F0EEA" w14:paraId="53AD27AA" w14:textId="21E13C13">
      <w:pPr>
        <w:spacing w:after="0"/>
        <w:ind w:firstLine="360"/>
        <w:rPr>
          <w:rFonts w:cstheme="minorHAnsi"/>
          <w:sz w:val="24"/>
          <w:szCs w:val="24"/>
        </w:rPr>
      </w:pPr>
      <w:r w:rsidRPr="009E7F4C">
        <w:rPr>
          <w:rFonts w:cstheme="minorHAnsi"/>
          <w:sz w:val="24"/>
          <w:szCs w:val="24"/>
        </w:rPr>
        <w:lastRenderedPageBreak/>
        <w:t>“Maybe aluminum</w:t>
      </w:r>
      <w:r w:rsidR="007F5934">
        <w:rPr>
          <w:rFonts w:cstheme="minorHAnsi"/>
          <w:sz w:val="24"/>
          <w:szCs w:val="24"/>
        </w:rPr>
        <w:t>?</w:t>
      </w:r>
      <w:r w:rsidR="0071681A">
        <w:rPr>
          <w:rFonts w:cstheme="minorHAnsi"/>
          <w:sz w:val="24"/>
          <w:szCs w:val="24"/>
        </w:rPr>
        <w:t xml:space="preserve"> </w:t>
      </w:r>
      <w:r w:rsidRPr="009E7F4C">
        <w:rPr>
          <w:rFonts w:cstheme="minorHAnsi"/>
          <w:sz w:val="24"/>
          <w:szCs w:val="24"/>
        </w:rPr>
        <w:t>We found it a long time ago.</w:t>
      </w:r>
      <w:r w:rsidR="0071681A">
        <w:rPr>
          <w:rFonts w:cstheme="minorHAnsi"/>
          <w:sz w:val="24"/>
          <w:szCs w:val="24"/>
        </w:rPr>
        <w:t xml:space="preserve"> </w:t>
      </w:r>
      <w:r w:rsidRPr="009E7F4C">
        <w:rPr>
          <w:rFonts w:cstheme="minorHAnsi"/>
          <w:sz w:val="24"/>
          <w:szCs w:val="24"/>
        </w:rPr>
        <w:t>I think your wrench would easier to carry around if it were aluminum.</w:t>
      </w:r>
      <w:r w:rsidR="0071681A">
        <w:rPr>
          <w:rFonts w:cstheme="minorHAnsi"/>
          <w:sz w:val="24"/>
          <w:szCs w:val="24"/>
        </w:rPr>
        <w:t xml:space="preserve"> </w:t>
      </w:r>
      <w:r w:rsidRPr="009E7F4C">
        <w:rPr>
          <w:rFonts w:cstheme="minorHAnsi"/>
          <w:sz w:val="24"/>
          <w:szCs w:val="24"/>
        </w:rPr>
        <w:t>Don’t you think so?”</w:t>
      </w:r>
    </w:p>
    <w:p w:rsidR="00176DAF" w:rsidP="76EBA65A" w:rsidRDefault="007F0EEA" w14:paraId="4C372D33" w14:textId="71675FF8">
      <w:pPr>
        <w:spacing w:after="0"/>
        <w:ind w:firstLine="360"/>
        <w:rPr>
          <w:rFonts w:cs="Calibri" w:cstheme="minorAscii"/>
          <w:sz w:val="24"/>
          <w:szCs w:val="24"/>
        </w:rPr>
      </w:pPr>
      <w:r w:rsidRPr="76EBA65A" w:rsidR="76EBA65A">
        <w:rPr>
          <w:rFonts w:cs="Calibri" w:cstheme="minorAscii"/>
          <w:sz w:val="24"/>
          <w:szCs w:val="24"/>
        </w:rPr>
        <w:t>“Um</w:t>
      </w:r>
      <w:ins w:author="Gary Smailes" w:date="2024-03-11T17:12:34.287Z" w:id="1087175766">
        <w:r w:rsidRPr="76EBA65A" w:rsidR="76EBA65A">
          <w:rPr>
            <w:rFonts w:cs="Calibri" w:cstheme="minorAscii"/>
            <w:sz w:val="24"/>
            <w:szCs w:val="24"/>
          </w:rPr>
          <w:t>...</w:t>
        </w:r>
      </w:ins>
      <w:r w:rsidRPr="76EBA65A" w:rsidR="76EBA65A">
        <w:rPr>
          <w:rFonts w:cs="Calibri" w:cstheme="minorAscii"/>
          <w:sz w:val="24"/>
          <w:szCs w:val="24"/>
        </w:rPr>
        <w:t>, sure. Are you going to hit me with that?”</w:t>
      </w:r>
    </w:p>
    <w:p w:rsidR="00176DAF" w:rsidP="00176DAF" w:rsidRDefault="007F0EEA" w14:paraId="22D7824E" w14:textId="77777777">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Oh, no.”</w:t>
      </w:r>
      <w:r w:rsidR="0071681A">
        <w:rPr>
          <w:rFonts w:cstheme="minorHAnsi"/>
          <w:sz w:val="24"/>
          <w:szCs w:val="24"/>
        </w:rPr>
        <w:t xml:space="preserve"> </w:t>
      </w:r>
      <w:r w:rsidRPr="009E7F4C">
        <w:rPr>
          <w:rFonts w:cstheme="minorHAnsi"/>
          <w:sz w:val="24"/>
          <w:szCs w:val="24"/>
        </w:rPr>
        <w:t>I hold out the wrench for him to take.</w:t>
      </w:r>
    </w:p>
    <w:p w:rsidR="00176DAF" w:rsidP="00176DAF" w:rsidRDefault="007F0EEA" w14:paraId="0924E0FE" w14:textId="77777777">
      <w:pPr>
        <w:spacing w:after="0"/>
        <w:ind w:firstLine="360"/>
        <w:rPr>
          <w:rFonts w:cstheme="minorHAnsi"/>
          <w:sz w:val="24"/>
          <w:szCs w:val="24"/>
        </w:rPr>
      </w:pPr>
      <w:r w:rsidRPr="009E7F4C">
        <w:rPr>
          <w:rFonts w:cstheme="minorHAnsi"/>
          <w:sz w:val="24"/>
          <w:szCs w:val="24"/>
        </w:rPr>
        <w:t>“Thanks,” he says, wrapping his hand around the handle.</w:t>
      </w:r>
    </w:p>
    <w:p w:rsidR="00176DAF" w:rsidP="00176DAF" w:rsidRDefault="007F0EEA" w14:paraId="0D2B0B10" w14:textId="4D2C9458">
      <w:pPr>
        <w:spacing w:after="0"/>
        <w:ind w:firstLine="360"/>
        <w:rPr>
          <w:rFonts w:cstheme="minorHAnsi"/>
          <w:sz w:val="24"/>
          <w:szCs w:val="24"/>
        </w:rPr>
      </w:pPr>
      <w:r w:rsidRPr="009E7F4C">
        <w:rPr>
          <w:rFonts w:cstheme="minorHAnsi"/>
          <w:sz w:val="24"/>
          <w:szCs w:val="24"/>
        </w:rPr>
        <w:t>“No problem,” I say.</w:t>
      </w:r>
      <w:r w:rsidR="0071681A">
        <w:rPr>
          <w:rFonts w:cstheme="minorHAnsi"/>
          <w:sz w:val="24"/>
          <w:szCs w:val="24"/>
        </w:rPr>
        <w:t xml:space="preserve"> </w:t>
      </w:r>
      <w:r w:rsidRPr="009E7F4C">
        <w:rPr>
          <w:rFonts w:cstheme="minorHAnsi"/>
          <w:sz w:val="24"/>
          <w:szCs w:val="24"/>
        </w:rPr>
        <w:t>I don’t let go.</w:t>
      </w:r>
      <w:r w:rsidR="0071681A">
        <w:rPr>
          <w:rFonts w:cstheme="minorHAnsi"/>
          <w:sz w:val="24"/>
          <w:szCs w:val="24"/>
        </w:rPr>
        <w:t xml:space="preserve"> </w:t>
      </w:r>
      <w:r w:rsidRPr="009E7F4C">
        <w:rPr>
          <w:rFonts w:cstheme="minorHAnsi"/>
          <w:sz w:val="24"/>
          <w:szCs w:val="24"/>
        </w:rPr>
        <w:t>I wait for him to meet my eyes, and add, “If I wanted to hit you, I’d just use my fist and crush all the bones in your face.”</w:t>
      </w:r>
    </w:p>
    <w:p w:rsidR="00176DAF" w:rsidP="00176DAF" w:rsidRDefault="007F0EEA" w14:paraId="015413A0" w14:textId="77777777">
      <w:pPr>
        <w:spacing w:after="0"/>
        <w:ind w:firstLine="360"/>
        <w:rPr>
          <w:rFonts w:cstheme="minorHAnsi"/>
          <w:sz w:val="24"/>
          <w:szCs w:val="24"/>
        </w:rPr>
      </w:pPr>
      <w:r w:rsidRPr="009E7F4C">
        <w:rPr>
          <w:rFonts w:cstheme="minorHAnsi"/>
          <w:sz w:val="24"/>
          <w:szCs w:val="24"/>
        </w:rPr>
        <w:t>I let go of the wrench.</w:t>
      </w:r>
      <w:r w:rsidR="0071681A">
        <w:rPr>
          <w:rFonts w:cstheme="minorHAnsi"/>
          <w:sz w:val="24"/>
          <w:szCs w:val="24"/>
        </w:rPr>
        <w:t xml:space="preserve"> </w:t>
      </w:r>
    </w:p>
    <w:p w:rsidRPr="009E7F4C" w:rsidR="007F0EEA" w:rsidP="00176DAF" w:rsidRDefault="007F0EEA" w14:paraId="3B0345B2" w14:textId="7D6D4013">
      <w:pPr>
        <w:spacing w:after="0"/>
        <w:ind w:firstLine="360"/>
        <w:rPr>
          <w:rFonts w:cstheme="minorHAnsi"/>
          <w:sz w:val="24"/>
          <w:szCs w:val="24"/>
        </w:rPr>
      </w:pPr>
      <w:r w:rsidRPr="009E7F4C">
        <w:rPr>
          <w:rFonts w:cstheme="minorHAnsi"/>
          <w:sz w:val="24"/>
          <w:szCs w:val="24"/>
        </w:rPr>
        <w:t>He takes it back, ducks his head, and then turn</w:t>
      </w:r>
      <w:r w:rsidR="006A6955">
        <w:rPr>
          <w:rFonts w:cstheme="minorHAnsi"/>
          <w:sz w:val="24"/>
          <w:szCs w:val="24"/>
        </w:rPr>
        <w:t>s</w:t>
      </w:r>
      <w:r w:rsidRPr="009E7F4C">
        <w:rPr>
          <w:rFonts w:cstheme="minorHAnsi"/>
          <w:sz w:val="24"/>
          <w:szCs w:val="24"/>
        </w:rPr>
        <w:t xml:space="preserve"> away.</w:t>
      </w:r>
      <w:r w:rsidR="0071681A">
        <w:rPr>
          <w:rFonts w:cstheme="minorHAnsi"/>
          <w:sz w:val="24"/>
          <w:szCs w:val="24"/>
        </w:rPr>
        <w:t xml:space="preserve"> </w:t>
      </w:r>
      <w:r w:rsidRPr="009E7F4C">
        <w:rPr>
          <w:rFonts w:cstheme="minorHAnsi"/>
          <w:sz w:val="24"/>
          <w:szCs w:val="24"/>
        </w:rPr>
        <w:t xml:space="preserve">I hurry off before </w:t>
      </w:r>
      <w:r w:rsidR="006A6955">
        <w:rPr>
          <w:rFonts w:cstheme="minorHAnsi"/>
          <w:sz w:val="24"/>
          <w:szCs w:val="24"/>
        </w:rPr>
        <w:t xml:space="preserve">he </w:t>
      </w:r>
      <w:r w:rsidRPr="009E7F4C">
        <w:rPr>
          <w:rFonts w:cstheme="minorHAnsi"/>
          <w:sz w:val="24"/>
          <w:szCs w:val="24"/>
        </w:rPr>
        <w:t>decides to trade up his wrench</w:t>
      </w:r>
      <w:r w:rsidR="00CF008B">
        <w:rPr>
          <w:rFonts w:cstheme="minorHAnsi"/>
          <w:sz w:val="24"/>
          <w:szCs w:val="24"/>
        </w:rPr>
        <w:t xml:space="preserve"> to something else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I’ve already been shot once this month.</w:t>
      </w:r>
    </w:p>
    <w:p w:rsidR="007F0EEA" w:rsidP="00176DAF" w:rsidRDefault="007F0EEA" w14:paraId="3B75F02E" w14:textId="35EC0653">
      <w:pPr>
        <w:spacing w:after="0"/>
        <w:ind w:firstLine="360"/>
        <w:rPr>
          <w:rFonts w:cstheme="minorHAnsi"/>
          <w:sz w:val="24"/>
          <w:szCs w:val="24"/>
        </w:rPr>
      </w:pPr>
    </w:p>
    <w:p w:rsidR="00824BE0" w:rsidP="005A7D27" w:rsidRDefault="00824BE0" w14:paraId="3ABB6A35" w14:textId="6C2C7C5E">
      <w:pPr>
        <w:spacing w:after="0"/>
        <w:jc w:val="center"/>
        <w:rPr>
          <w:rFonts w:cstheme="minorHAnsi"/>
          <w:sz w:val="24"/>
          <w:szCs w:val="24"/>
        </w:rPr>
      </w:pPr>
      <w:r>
        <w:rPr>
          <w:rFonts w:cstheme="minorHAnsi"/>
          <w:sz w:val="24"/>
          <w:szCs w:val="24"/>
        </w:rPr>
        <w:t>***</w:t>
      </w:r>
    </w:p>
    <w:p w:rsidR="00176DAF" w:rsidP="00176DAF" w:rsidRDefault="00176DAF" w14:paraId="3498D953" w14:textId="77777777">
      <w:pPr>
        <w:spacing w:after="0"/>
        <w:ind w:firstLine="360"/>
        <w:rPr>
          <w:rFonts w:cstheme="minorHAnsi"/>
          <w:sz w:val="24"/>
          <w:szCs w:val="24"/>
        </w:rPr>
      </w:pPr>
    </w:p>
    <w:p w:rsidR="007F5934" w:rsidP="00340C1C" w:rsidRDefault="007F5934" w14:paraId="3F178F1D" w14:textId="77777777">
      <w:pPr>
        <w:spacing w:after="0"/>
        <w:rPr>
          <w:rFonts w:cstheme="minorHAnsi"/>
          <w:sz w:val="24"/>
          <w:szCs w:val="24"/>
        </w:rPr>
      </w:pPr>
      <w:r w:rsidRPr="007F5934">
        <w:rPr>
          <w:rFonts w:cstheme="minorHAnsi"/>
          <w:sz w:val="24"/>
          <w:szCs w:val="24"/>
        </w:rPr>
        <w:t>The nice thing about clearing all personnel from the loading bays is there isn’t anybody around to ask why I’m sneaking in. Nobody inquires why I'm hiding behind a bunch of shipping canisters and watching my wife take possession of some large crates. Whatever’s inside them must be cool, because the crates are the self-levitating kind. Everybody knows those carry the cool stuff.</w:t>
      </w:r>
    </w:p>
    <w:p w:rsidR="00195FF9" w:rsidP="00176DAF" w:rsidRDefault="007F0EEA" w14:paraId="6D838E9B" w14:textId="77777777">
      <w:pPr>
        <w:spacing w:after="0"/>
        <w:ind w:firstLine="360"/>
        <w:rPr>
          <w:rFonts w:cstheme="minorHAnsi"/>
          <w:sz w:val="24"/>
          <w:szCs w:val="24"/>
        </w:rPr>
      </w:pPr>
      <w:r w:rsidRPr="009E7F4C">
        <w:rPr>
          <w:rFonts w:cstheme="minorHAnsi"/>
          <w:sz w:val="24"/>
          <w:szCs w:val="24"/>
        </w:rPr>
        <w:t>I might have wondered what neat treats were waiting inside, and I might have even plotted how to get near them to find out what, but I’m distracted by the transport shuttle</w:t>
      </w:r>
      <w:r w:rsidR="00E85E85">
        <w:rPr>
          <w:rFonts w:cstheme="minorHAnsi"/>
          <w:sz w:val="24"/>
          <w:szCs w:val="24"/>
        </w:rPr>
        <w:t>.</w:t>
      </w:r>
      <w:r w:rsidRPr="009E7F4C">
        <w:rPr>
          <w:rFonts w:cstheme="minorHAnsi"/>
          <w:sz w:val="24"/>
          <w:szCs w:val="24"/>
        </w:rPr>
        <w:t xml:space="preserve"> </w:t>
      </w:r>
      <w:r w:rsidR="00E85E85">
        <w:rPr>
          <w:rFonts w:cstheme="minorHAnsi"/>
          <w:sz w:val="24"/>
          <w:szCs w:val="24"/>
        </w:rPr>
        <w:t xml:space="preserve">It’s not </w:t>
      </w:r>
      <w:r w:rsidRPr="009E7F4C">
        <w:rPr>
          <w:rFonts w:cstheme="minorHAnsi"/>
          <w:sz w:val="24"/>
          <w:szCs w:val="24"/>
        </w:rPr>
        <w:t>a human vessel.</w:t>
      </w:r>
      <w:r w:rsidR="0071681A">
        <w:rPr>
          <w:rFonts w:cstheme="minorHAnsi"/>
          <w:sz w:val="24"/>
          <w:szCs w:val="24"/>
        </w:rPr>
        <w:t xml:space="preserve"> </w:t>
      </w:r>
      <w:r w:rsidRPr="009E7F4C">
        <w:rPr>
          <w:rFonts w:cstheme="minorHAnsi"/>
          <w:sz w:val="24"/>
          <w:szCs w:val="24"/>
        </w:rPr>
        <w:t>It isn’t Nokkran, Veeni, or even Andosian.</w:t>
      </w:r>
      <w:r w:rsidR="0071681A">
        <w:rPr>
          <w:rFonts w:cstheme="minorHAnsi"/>
          <w:sz w:val="24"/>
          <w:szCs w:val="24"/>
        </w:rPr>
        <w:t xml:space="preserve"> </w:t>
      </w:r>
      <w:r w:rsidR="00195FF9">
        <w:rPr>
          <w:rFonts w:cstheme="minorHAnsi"/>
          <w:sz w:val="24"/>
          <w:szCs w:val="24"/>
        </w:rPr>
        <w:t xml:space="preserve">It’s got </w:t>
      </w:r>
      <w:r w:rsidRPr="009E7F4C" w:rsidR="00195FF9">
        <w:rPr>
          <w:rFonts w:cstheme="minorHAnsi"/>
          <w:sz w:val="24"/>
          <w:szCs w:val="24"/>
        </w:rPr>
        <w:t xml:space="preserve">peculiar biomechanical nodes protruding from the ship’s skin, its smooth, reptile-like surface shimmering under the bay lights. </w:t>
      </w:r>
    </w:p>
    <w:p w:rsidR="00EC1AB1" w:rsidP="00176DAF" w:rsidRDefault="00195FF9" w14:paraId="3595A0DC" w14:textId="640C49D5">
      <w:pPr>
        <w:spacing w:after="0"/>
        <w:ind w:firstLine="360"/>
        <w:rPr>
          <w:rFonts w:cstheme="minorHAnsi"/>
          <w:sz w:val="24"/>
          <w:szCs w:val="24"/>
        </w:rPr>
        <w:sectPr w:rsidR="00EC1AB1" w:rsidSect="00BE1299">
          <w:type w:val="oddPage"/>
          <w:pgSz w:w="12240" w:h="15840" w:orient="portrait"/>
          <w:pgMar w:top="1440" w:right="1440" w:bottom="1440" w:left="1440" w:header="720" w:footer="720" w:gutter="0"/>
          <w:cols w:space="720"/>
          <w:docGrid w:linePitch="360"/>
        </w:sectPr>
      </w:pPr>
      <w:r>
        <w:rPr>
          <w:rFonts w:cstheme="minorHAnsi"/>
          <w:sz w:val="24"/>
          <w:szCs w:val="24"/>
        </w:rPr>
        <w:t>It’</w:t>
      </w:r>
      <w:r w:rsidRPr="009E7F4C">
        <w:rPr>
          <w:rFonts w:cstheme="minorHAnsi"/>
          <w:sz w:val="24"/>
          <w:szCs w:val="24"/>
        </w:rPr>
        <w:t>s Edochian.</w:t>
      </w:r>
      <w:r w:rsidR="008E421B">
        <w:rPr>
          <w:rFonts w:cstheme="minorHAnsi"/>
          <w:sz w:val="24"/>
          <w:szCs w:val="24"/>
        </w:rPr>
        <w:t xml:space="preserve"> </w:t>
      </w:r>
      <w:r w:rsidRPr="009E7F4C" w:rsidR="007F0EEA">
        <w:rPr>
          <w:rFonts w:cstheme="minorHAnsi"/>
          <w:sz w:val="24"/>
          <w:szCs w:val="24"/>
        </w:rPr>
        <w:t>That’s just fucking great.</w:t>
      </w:r>
    </w:p>
    <w:p w:rsidR="00176DAF" w:rsidP="00EC1AB1" w:rsidRDefault="00824BE0" w14:paraId="4E24364D" w14:textId="743559F6">
      <w:pPr>
        <w:spacing w:after="0"/>
        <w:rPr>
          <w:rFonts w:cstheme="minorHAnsi"/>
          <w:sz w:val="24"/>
          <w:szCs w:val="24"/>
        </w:rPr>
      </w:pPr>
      <w:r>
        <w:rPr>
          <w:rFonts w:cstheme="minorHAnsi"/>
          <w:sz w:val="24"/>
          <w:szCs w:val="24"/>
        </w:rPr>
        <w:lastRenderedPageBreak/>
        <w:t>8</w:t>
      </w:r>
      <w:r w:rsidR="003D22E5">
        <w:rPr>
          <w:rFonts w:cstheme="minorHAnsi"/>
          <w:sz w:val="24"/>
          <w:szCs w:val="24"/>
        </w:rPr>
        <w:t xml:space="preserve">: </w:t>
      </w:r>
      <w:r w:rsidR="00BD25A2">
        <w:rPr>
          <w:rFonts w:cstheme="minorHAnsi"/>
          <w:sz w:val="24"/>
          <w:szCs w:val="24"/>
        </w:rPr>
        <w:t>Preemptive Guilty Pleas</w:t>
      </w:r>
    </w:p>
    <w:p w:rsidR="00176DAF" w:rsidP="00176DAF" w:rsidRDefault="007F0EEA" w14:paraId="72625618" w14:textId="77777777">
      <w:pPr>
        <w:spacing w:after="0"/>
        <w:ind w:firstLine="360"/>
        <w:rPr>
          <w:rFonts w:cstheme="minorHAnsi"/>
          <w:sz w:val="24"/>
          <w:szCs w:val="24"/>
        </w:rPr>
      </w:pPr>
      <w:r w:rsidRPr="009E7F4C">
        <w:rPr>
          <w:rFonts w:cstheme="minorHAnsi"/>
          <w:sz w:val="24"/>
          <w:szCs w:val="24"/>
        </w:rPr>
        <w:tab/>
      </w:r>
    </w:p>
    <w:p w:rsidR="00176DAF" w:rsidP="00EC1AB1" w:rsidRDefault="007F0EEA" w14:paraId="76E5CB39" w14:textId="06E819DD">
      <w:pPr>
        <w:spacing w:after="0"/>
        <w:rPr>
          <w:rFonts w:cstheme="minorHAnsi"/>
          <w:sz w:val="24"/>
          <w:szCs w:val="24"/>
        </w:rPr>
      </w:pPr>
      <w:r w:rsidRPr="009E7F4C">
        <w:rPr>
          <w:rFonts w:cstheme="minorHAnsi"/>
          <w:sz w:val="24"/>
          <w:szCs w:val="24"/>
        </w:rPr>
        <w:t>I don’t linger long.</w:t>
      </w:r>
      <w:r w:rsidR="0071681A">
        <w:rPr>
          <w:rFonts w:cstheme="minorHAnsi"/>
          <w:sz w:val="24"/>
          <w:szCs w:val="24"/>
        </w:rPr>
        <w:t xml:space="preserve"> </w:t>
      </w:r>
      <w:r w:rsidRPr="009E7F4C">
        <w:rPr>
          <w:rFonts w:cstheme="minorHAnsi"/>
          <w:sz w:val="24"/>
          <w:szCs w:val="24"/>
        </w:rPr>
        <w:t>I can’t see what’s in the crates, and besides, the longer I stay the greater the chance Laura will discover my presence and do something precipitous.</w:t>
      </w:r>
      <w:r w:rsidR="0071681A">
        <w:rPr>
          <w:rFonts w:cstheme="minorHAnsi"/>
          <w:sz w:val="24"/>
          <w:szCs w:val="24"/>
        </w:rPr>
        <w:t xml:space="preserve"> </w:t>
      </w:r>
      <w:r w:rsidR="00ED170A">
        <w:rPr>
          <w:rFonts w:cstheme="minorHAnsi"/>
          <w:sz w:val="24"/>
          <w:szCs w:val="24"/>
        </w:rPr>
        <w:t>S</w:t>
      </w:r>
      <w:r w:rsidRPr="009E7F4C">
        <w:rPr>
          <w:rFonts w:cstheme="minorHAnsi"/>
          <w:sz w:val="24"/>
          <w:szCs w:val="24"/>
        </w:rPr>
        <w:t xml:space="preserve">he </w:t>
      </w:r>
      <w:r w:rsidR="002849CA">
        <w:rPr>
          <w:rFonts w:cstheme="minorHAnsi"/>
          <w:sz w:val="24"/>
          <w:szCs w:val="24"/>
        </w:rPr>
        <w:t>likely suspects that</w:t>
      </w:r>
      <w:r w:rsidRPr="009E7F4C">
        <w:rPr>
          <w:rFonts w:cstheme="minorHAnsi"/>
          <w:sz w:val="24"/>
          <w:szCs w:val="24"/>
        </w:rPr>
        <w:t xml:space="preserve"> I’m here already, she’s a smart girl, but there’s no point in letting her know </w:t>
      </w:r>
      <w:r w:rsidR="00ED170A">
        <w:rPr>
          <w:rFonts w:cstheme="minorHAnsi"/>
          <w:sz w:val="24"/>
          <w:szCs w:val="24"/>
        </w:rPr>
        <w:t xml:space="preserve">for sure </w:t>
      </w:r>
      <w:r w:rsidRPr="009E7F4C">
        <w:rPr>
          <w:rFonts w:cstheme="minorHAnsi"/>
          <w:sz w:val="24"/>
          <w:szCs w:val="24"/>
        </w:rPr>
        <w:t>by doing something stupid and getting caught.</w:t>
      </w:r>
      <w:r w:rsidR="0071681A">
        <w:rPr>
          <w:rFonts w:cstheme="minorHAnsi"/>
          <w:sz w:val="24"/>
          <w:szCs w:val="24"/>
        </w:rPr>
        <w:t xml:space="preserve"> </w:t>
      </w:r>
      <w:r w:rsidRPr="009E7F4C">
        <w:rPr>
          <w:rFonts w:cstheme="minorHAnsi"/>
          <w:sz w:val="24"/>
          <w:szCs w:val="24"/>
        </w:rPr>
        <w:t xml:space="preserve">It’s one thing to let </w:t>
      </w:r>
      <w:r w:rsidR="000A3263">
        <w:rPr>
          <w:rFonts w:cstheme="minorHAnsi"/>
          <w:sz w:val="24"/>
          <w:szCs w:val="24"/>
        </w:rPr>
        <w:t>her</w:t>
      </w:r>
      <w:r w:rsidRPr="009E7F4C">
        <w:rPr>
          <w:rFonts w:cstheme="minorHAnsi"/>
          <w:sz w:val="24"/>
          <w:szCs w:val="24"/>
        </w:rPr>
        <w:t xml:space="preserve"> think </w:t>
      </w:r>
      <w:r w:rsidR="000A3263">
        <w:rPr>
          <w:rFonts w:cstheme="minorHAnsi"/>
          <w:sz w:val="24"/>
          <w:szCs w:val="24"/>
        </w:rPr>
        <w:t>I’m</w:t>
      </w:r>
      <w:r w:rsidRPr="009E7F4C">
        <w:rPr>
          <w:rFonts w:cstheme="minorHAnsi"/>
          <w:sz w:val="24"/>
          <w:szCs w:val="24"/>
        </w:rPr>
        <w:t xml:space="preserve"> an idiot, but it’s quite another to give he</w:t>
      </w:r>
      <w:r w:rsidR="000A3263">
        <w:rPr>
          <w:rFonts w:cstheme="minorHAnsi"/>
          <w:sz w:val="24"/>
          <w:szCs w:val="24"/>
        </w:rPr>
        <w:t>r</w:t>
      </w:r>
      <w:r w:rsidRPr="009E7F4C">
        <w:rPr>
          <w:rFonts w:cstheme="minorHAnsi"/>
          <w:sz w:val="24"/>
          <w:szCs w:val="24"/>
        </w:rPr>
        <w:t xml:space="preserve"> video evidence.</w:t>
      </w:r>
    </w:p>
    <w:p w:rsidR="00176DAF" w:rsidP="2205A74C" w:rsidRDefault="007F0EEA" w14:paraId="1A152977" w14:textId="77777777">
      <w:pPr>
        <w:spacing w:after="0"/>
        <w:ind w:firstLine="360"/>
        <w:rPr>
          <w:rFonts w:cs="Calibri" w:cstheme="minorAscii"/>
          <w:sz w:val="24"/>
          <w:szCs w:val="24"/>
        </w:rPr>
      </w:pPr>
      <w:commentRangeStart w:id="1965535262"/>
      <w:r w:rsidRPr="2205A74C" w:rsidR="2205A74C">
        <w:rPr>
          <w:rFonts w:cs="Calibri" w:cstheme="minorAscii"/>
          <w:sz w:val="24"/>
          <w:szCs w:val="24"/>
        </w:rPr>
        <w:t>The dead Veeni is gone by the time I get back to the observation deck.</w:t>
      </w:r>
      <w:r w:rsidRPr="2205A74C" w:rsidR="2205A74C">
        <w:rPr>
          <w:rFonts w:cs="Calibri" w:cstheme="minorAscii"/>
          <w:sz w:val="24"/>
          <w:szCs w:val="24"/>
        </w:rPr>
        <w:t xml:space="preserve"> </w:t>
      </w:r>
      <w:r w:rsidRPr="2205A74C" w:rsidR="2205A74C">
        <w:rPr>
          <w:rFonts w:cs="Calibri" w:cstheme="minorAscii"/>
          <w:sz w:val="24"/>
          <w:szCs w:val="24"/>
        </w:rPr>
        <w:t>Bucky is there and he has Janine with him</w:t>
      </w:r>
      <w:commentRangeEnd w:id="1965535262"/>
      <w:r>
        <w:rPr>
          <w:rStyle w:val="CommentReference"/>
        </w:rPr>
        <w:commentReference w:id="1965535262"/>
      </w:r>
      <w:r w:rsidRPr="2205A74C" w:rsidR="2205A74C">
        <w:rPr>
          <w:rFonts w:cs="Calibri" w:cstheme="minorAscii"/>
          <w:sz w:val="24"/>
          <w:szCs w:val="24"/>
        </w:rPr>
        <w:t>.</w:t>
      </w:r>
      <w:r w:rsidRPr="2205A74C" w:rsidR="2205A74C">
        <w:rPr>
          <w:rFonts w:cs="Calibri" w:cstheme="minorAscii"/>
          <w:sz w:val="24"/>
          <w:szCs w:val="24"/>
        </w:rPr>
        <w:t xml:space="preserve"> </w:t>
      </w:r>
      <w:r w:rsidRPr="2205A74C" w:rsidR="2205A74C">
        <w:rPr>
          <w:rFonts w:cs="Calibri" w:cstheme="minorAscii"/>
          <w:sz w:val="24"/>
          <w:szCs w:val="24"/>
        </w:rPr>
        <w:t>“Well, look who decided to grace his own tryouts,” she says.</w:t>
      </w:r>
    </w:p>
    <w:p w:rsidR="00176DAF" w:rsidP="00176DAF" w:rsidRDefault="007F0EEA" w14:paraId="32A9F861" w14:textId="77777777">
      <w:pPr>
        <w:spacing w:after="0"/>
        <w:ind w:firstLine="360"/>
        <w:rPr>
          <w:rFonts w:cstheme="minorHAnsi"/>
          <w:sz w:val="24"/>
          <w:szCs w:val="24"/>
        </w:rPr>
      </w:pPr>
      <w:r w:rsidRPr="009E7F4C">
        <w:rPr>
          <w:rFonts w:cstheme="minorHAnsi"/>
          <w:sz w:val="24"/>
          <w:szCs w:val="24"/>
        </w:rPr>
        <w:t>I ignore her and turn to Bucky.</w:t>
      </w:r>
      <w:r w:rsidR="0071681A">
        <w:rPr>
          <w:rFonts w:cstheme="minorHAnsi"/>
          <w:sz w:val="24"/>
          <w:szCs w:val="24"/>
        </w:rPr>
        <w:t xml:space="preserve"> </w:t>
      </w:r>
      <w:r w:rsidRPr="009E7F4C">
        <w:rPr>
          <w:rFonts w:cstheme="minorHAnsi"/>
          <w:sz w:val="24"/>
          <w:szCs w:val="24"/>
        </w:rPr>
        <w:t>“So, what else do we have on the list?”</w:t>
      </w:r>
    </w:p>
    <w:p w:rsidR="00176DAF" w:rsidP="00176DAF" w:rsidRDefault="007F0EEA" w14:paraId="4CE5069B" w14:textId="3541BDEC">
      <w:pPr>
        <w:spacing w:after="0"/>
        <w:ind w:firstLine="360"/>
        <w:rPr>
          <w:rFonts w:cstheme="minorHAnsi"/>
          <w:sz w:val="24"/>
          <w:szCs w:val="24"/>
        </w:rPr>
      </w:pPr>
      <w:r w:rsidRPr="009E7F4C">
        <w:rPr>
          <w:rFonts w:cstheme="minorHAnsi"/>
          <w:sz w:val="24"/>
          <w:szCs w:val="24"/>
        </w:rPr>
        <w:t>“Well, we could use a defensive line.</w:t>
      </w:r>
      <w:r w:rsidR="0071681A">
        <w:rPr>
          <w:rFonts w:cstheme="minorHAnsi"/>
          <w:sz w:val="24"/>
          <w:szCs w:val="24"/>
        </w:rPr>
        <w:t xml:space="preserve"> </w:t>
      </w:r>
      <w:r w:rsidRPr="009E7F4C">
        <w:rPr>
          <w:rFonts w:cstheme="minorHAnsi"/>
          <w:sz w:val="24"/>
          <w:szCs w:val="24"/>
        </w:rPr>
        <w:t>I’ve seen some solid picks here and there, but we need unit cohesion.”</w:t>
      </w:r>
    </w:p>
    <w:p w:rsidR="00176DAF" w:rsidP="00176DAF" w:rsidRDefault="007F0EEA" w14:paraId="4203965D" w14:textId="69EE3800">
      <w:pPr>
        <w:spacing w:after="0"/>
        <w:ind w:firstLine="360"/>
        <w:rPr>
          <w:rFonts w:cstheme="minorHAnsi"/>
          <w:sz w:val="24"/>
          <w:szCs w:val="24"/>
        </w:rPr>
      </w:pPr>
      <w:r w:rsidRPr="009E7F4C">
        <w:rPr>
          <w:rFonts w:cstheme="minorHAnsi"/>
          <w:sz w:val="24"/>
          <w:szCs w:val="24"/>
        </w:rPr>
        <w:t>“Hire that one we saw earlier, the one that stuffed th</w:t>
      </w:r>
      <w:r w:rsidR="00EE447D">
        <w:rPr>
          <w:rFonts w:cstheme="minorHAnsi"/>
          <w:sz w:val="24"/>
          <w:szCs w:val="24"/>
        </w:rPr>
        <w:t>at</w:t>
      </w:r>
      <w:r w:rsidRPr="009E7F4C">
        <w:rPr>
          <w:rFonts w:cstheme="minorHAnsi"/>
          <w:sz w:val="24"/>
          <w:szCs w:val="24"/>
        </w:rPr>
        <w:t xml:space="preserve"> offens</w:t>
      </w:r>
      <w:r w:rsidR="00EE447D">
        <w:rPr>
          <w:rFonts w:cstheme="minorHAnsi"/>
          <w:sz w:val="24"/>
          <w:szCs w:val="24"/>
        </w:rPr>
        <w:t>e</w:t>
      </w:r>
      <w:r w:rsidRPr="009E7F4C">
        <w:rPr>
          <w:rFonts w:cstheme="minorHAnsi"/>
          <w:sz w:val="24"/>
          <w:szCs w:val="24"/>
        </w:rPr>
        <w:t>.”</w:t>
      </w:r>
    </w:p>
    <w:p w:rsidR="00176DAF" w:rsidP="00176DAF" w:rsidRDefault="007F0EEA" w14:paraId="52BA717E" w14:textId="77777777">
      <w:pPr>
        <w:spacing w:after="0"/>
        <w:ind w:firstLine="360"/>
        <w:rPr>
          <w:rFonts w:cstheme="minorHAnsi"/>
          <w:sz w:val="24"/>
          <w:szCs w:val="24"/>
        </w:rPr>
      </w:pPr>
      <w:r w:rsidRPr="009E7F4C">
        <w:rPr>
          <w:rFonts w:cstheme="minorHAnsi"/>
          <w:sz w:val="24"/>
          <w:szCs w:val="24"/>
        </w:rPr>
        <w:t>“Okay.</w:t>
      </w:r>
      <w:r w:rsidR="0071681A">
        <w:rPr>
          <w:rFonts w:cstheme="minorHAnsi"/>
          <w:sz w:val="24"/>
          <w:szCs w:val="24"/>
        </w:rPr>
        <w:t xml:space="preserve"> </w:t>
      </w:r>
      <w:r w:rsidRPr="009E7F4C">
        <w:rPr>
          <w:rFonts w:cstheme="minorHAnsi"/>
          <w:sz w:val="24"/>
          <w:szCs w:val="24"/>
        </w:rPr>
        <w:t>Did you find out how they did that?”</w:t>
      </w:r>
    </w:p>
    <w:p w:rsidR="00176DAF" w:rsidP="00176DAF" w:rsidRDefault="007F0EEA" w14:paraId="17987A0B" w14:textId="77777777">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I don’t want to know, either.”</w:t>
      </w:r>
    </w:p>
    <w:p w:rsidR="00176DAF" w:rsidP="00176DAF" w:rsidRDefault="007F0EEA" w14:paraId="2E947B4C" w14:textId="064BFB32">
      <w:pPr>
        <w:spacing w:after="0"/>
        <w:ind w:firstLine="360"/>
        <w:rPr>
          <w:rFonts w:cstheme="minorHAnsi"/>
          <w:sz w:val="24"/>
          <w:szCs w:val="24"/>
        </w:rPr>
      </w:pPr>
      <w:r w:rsidRPr="009E7F4C">
        <w:rPr>
          <w:rFonts w:cstheme="minorHAnsi"/>
          <w:sz w:val="24"/>
          <w:szCs w:val="24"/>
        </w:rPr>
        <w:t xml:space="preserve">“You </w:t>
      </w:r>
      <w:proofErr w:type="spellStart"/>
      <w:r w:rsidRPr="009E7F4C">
        <w:rPr>
          <w:rFonts w:cstheme="minorHAnsi"/>
          <w:sz w:val="24"/>
          <w:szCs w:val="24"/>
        </w:rPr>
        <w:t>feelin</w:t>
      </w:r>
      <w:proofErr w:type="spellEnd"/>
      <w:r w:rsidRPr="009E7F4C">
        <w:rPr>
          <w:rFonts w:cstheme="minorHAnsi"/>
          <w:sz w:val="24"/>
          <w:szCs w:val="24"/>
        </w:rPr>
        <w:t>’ okay?</w:t>
      </w:r>
      <w:r w:rsidR="00AD2159">
        <w:rPr>
          <w:rFonts w:cstheme="minorHAnsi"/>
          <w:sz w:val="24"/>
          <w:szCs w:val="24"/>
        </w:rPr>
        <w:t>” Bucky asks.</w:t>
      </w:r>
      <w:r w:rsidR="0071681A">
        <w:rPr>
          <w:rFonts w:cstheme="minorHAnsi"/>
          <w:sz w:val="24"/>
          <w:szCs w:val="24"/>
        </w:rPr>
        <w:t xml:space="preserve"> </w:t>
      </w:r>
      <w:r w:rsidR="00AD2159">
        <w:rPr>
          <w:rFonts w:cstheme="minorHAnsi"/>
          <w:sz w:val="24"/>
          <w:szCs w:val="24"/>
        </w:rPr>
        <w:t>“</w:t>
      </w:r>
      <w:r w:rsidRPr="009E7F4C">
        <w:rPr>
          <w:rFonts w:cstheme="minorHAnsi"/>
          <w:sz w:val="24"/>
          <w:szCs w:val="24"/>
        </w:rPr>
        <w:t>You usually want to know the details on things like that.</w:t>
      </w:r>
      <w:r w:rsidR="0071681A">
        <w:rPr>
          <w:rFonts w:cstheme="minorHAnsi"/>
          <w:sz w:val="24"/>
          <w:szCs w:val="24"/>
        </w:rPr>
        <w:t xml:space="preserve"> </w:t>
      </w:r>
      <w:r w:rsidRPr="009E7F4C">
        <w:rPr>
          <w:rFonts w:cstheme="minorHAnsi"/>
          <w:sz w:val="24"/>
          <w:szCs w:val="24"/>
        </w:rPr>
        <w:t>Getting enough sleep?</w:t>
      </w:r>
      <w:r w:rsidR="0071681A">
        <w:rPr>
          <w:rFonts w:cstheme="minorHAnsi"/>
          <w:sz w:val="24"/>
          <w:szCs w:val="24"/>
        </w:rPr>
        <w:t xml:space="preserve"> </w:t>
      </w:r>
      <w:r w:rsidRPr="009E7F4C">
        <w:rPr>
          <w:rFonts w:cstheme="minorHAnsi"/>
          <w:sz w:val="24"/>
          <w:szCs w:val="24"/>
        </w:rPr>
        <w:t xml:space="preserve">Sometimes I turn into a big fat </w:t>
      </w:r>
      <w:r w:rsidR="00785472">
        <w:rPr>
          <w:rFonts w:cstheme="minorHAnsi"/>
          <w:sz w:val="24"/>
          <w:szCs w:val="24"/>
        </w:rPr>
        <w:t>dumbass</w:t>
      </w:r>
      <w:r w:rsidRPr="009E7F4C">
        <w:rPr>
          <w:rFonts w:cstheme="minorHAnsi"/>
          <w:sz w:val="24"/>
          <w:szCs w:val="24"/>
        </w:rPr>
        <w:t xml:space="preserve"> if I don’t get enough shuteye.”</w:t>
      </w:r>
    </w:p>
    <w:p w:rsidR="00E12F7B" w:rsidP="00D30533" w:rsidRDefault="007F0EEA" w14:paraId="7510AEAD" w14:textId="37A2B587">
      <w:pPr>
        <w:spacing w:after="0"/>
        <w:ind w:firstLine="360"/>
        <w:rPr>
          <w:rFonts w:cstheme="minorHAnsi"/>
          <w:sz w:val="24"/>
          <w:szCs w:val="24"/>
        </w:rPr>
      </w:pPr>
      <w:r w:rsidRPr="009E7F4C">
        <w:rPr>
          <w:rFonts w:cstheme="minorHAnsi"/>
          <w:sz w:val="24"/>
          <w:szCs w:val="24"/>
        </w:rPr>
        <w:t>I leave that one alone.</w:t>
      </w:r>
      <w:r w:rsidR="0071681A">
        <w:rPr>
          <w:rFonts w:cstheme="minorHAnsi"/>
          <w:sz w:val="24"/>
          <w:szCs w:val="24"/>
        </w:rPr>
        <w:t xml:space="preserve"> </w:t>
      </w:r>
      <w:r w:rsidRPr="009E7F4C">
        <w:rPr>
          <w:rFonts w:cstheme="minorHAnsi"/>
          <w:sz w:val="24"/>
          <w:szCs w:val="24"/>
        </w:rPr>
        <w:t>“No, just a lot on my mind.”</w:t>
      </w:r>
      <w:r w:rsidR="0071681A">
        <w:rPr>
          <w:rFonts w:cstheme="minorHAnsi"/>
          <w:sz w:val="24"/>
          <w:szCs w:val="24"/>
        </w:rPr>
        <w:t xml:space="preserve"> </w:t>
      </w:r>
      <w:r w:rsidRPr="009E7F4C">
        <w:rPr>
          <w:rFonts w:cstheme="minorHAnsi"/>
          <w:sz w:val="24"/>
          <w:szCs w:val="24"/>
        </w:rPr>
        <w:t>As in, what the fuck is in the crates?</w:t>
      </w:r>
      <w:r w:rsidR="0071681A">
        <w:rPr>
          <w:rFonts w:cstheme="minorHAnsi"/>
          <w:sz w:val="24"/>
          <w:szCs w:val="24"/>
        </w:rPr>
        <w:t xml:space="preserve"> </w:t>
      </w:r>
      <w:r w:rsidRPr="009E7F4C">
        <w:rPr>
          <w:rFonts w:cstheme="minorHAnsi"/>
          <w:sz w:val="24"/>
          <w:szCs w:val="24"/>
        </w:rPr>
        <w:t>Can’t be Edochian tech, no matter what they’re calling this truce or cease-fire or whatever</w:t>
      </w:r>
      <w:r w:rsidR="00EE447D">
        <w:rPr>
          <w:rFonts w:cstheme="minorHAnsi"/>
          <w:sz w:val="24"/>
          <w:szCs w:val="24"/>
        </w:rPr>
        <w:t>.</w:t>
      </w:r>
      <w:r w:rsidRPr="009E7F4C">
        <w:rPr>
          <w:rFonts w:cstheme="minorHAnsi"/>
          <w:sz w:val="24"/>
          <w:szCs w:val="24"/>
        </w:rPr>
        <w:t xml:space="preserve"> So</w:t>
      </w:r>
      <w:r w:rsidR="00EE447D">
        <w:rPr>
          <w:rFonts w:cstheme="minorHAnsi"/>
          <w:sz w:val="24"/>
          <w:szCs w:val="24"/>
        </w:rPr>
        <w:t>,</w:t>
      </w:r>
      <w:r w:rsidRPr="009E7F4C">
        <w:rPr>
          <w:rFonts w:cstheme="minorHAnsi"/>
          <w:sz w:val="24"/>
          <w:szCs w:val="24"/>
        </w:rPr>
        <w:t xml:space="preserve"> what are they transporting?</w:t>
      </w:r>
      <w:r w:rsidR="0071681A">
        <w:rPr>
          <w:rFonts w:cstheme="minorHAnsi"/>
          <w:sz w:val="24"/>
          <w:szCs w:val="24"/>
        </w:rPr>
        <w:t xml:space="preserve"> </w:t>
      </w:r>
      <w:r w:rsidRPr="009E7F4C">
        <w:rPr>
          <w:rFonts w:cstheme="minorHAnsi"/>
          <w:sz w:val="24"/>
          <w:szCs w:val="24"/>
        </w:rPr>
        <w:t>Is Chippers behind it?</w:t>
      </w:r>
      <w:r w:rsidR="0071681A">
        <w:rPr>
          <w:rFonts w:cstheme="minorHAnsi"/>
          <w:sz w:val="24"/>
          <w:szCs w:val="24"/>
        </w:rPr>
        <w:t xml:space="preserve"> </w:t>
      </w:r>
      <w:r w:rsidRPr="009E7F4C">
        <w:rPr>
          <w:rFonts w:cstheme="minorHAnsi"/>
          <w:sz w:val="24"/>
          <w:szCs w:val="24"/>
        </w:rPr>
        <w:t>Does he even know about it?</w:t>
      </w:r>
      <w:r w:rsidR="0071681A">
        <w:rPr>
          <w:rFonts w:cstheme="minorHAnsi"/>
          <w:sz w:val="24"/>
          <w:szCs w:val="24"/>
        </w:rPr>
        <w:t xml:space="preserve"> </w:t>
      </w:r>
    </w:p>
    <w:p w:rsidR="00176DAF" w:rsidP="00D30533" w:rsidRDefault="007F0EEA" w14:paraId="1CD80D4C" w14:textId="440BFEB4">
      <w:pPr>
        <w:spacing w:after="0"/>
        <w:ind w:firstLine="360"/>
        <w:rPr>
          <w:rFonts w:cstheme="minorHAnsi"/>
          <w:sz w:val="24"/>
          <w:szCs w:val="24"/>
        </w:rPr>
      </w:pPr>
      <w:r w:rsidRPr="009E7F4C">
        <w:rPr>
          <w:rFonts w:cstheme="minorHAnsi"/>
          <w:sz w:val="24"/>
          <w:szCs w:val="24"/>
        </w:rPr>
        <w:t>I can’t say anything, because that’ll confirm that I was where I wasn’t supposed to be.</w:t>
      </w:r>
      <w:r w:rsidR="0071681A">
        <w:rPr>
          <w:rFonts w:cstheme="minorHAnsi"/>
          <w:sz w:val="24"/>
          <w:szCs w:val="24"/>
        </w:rPr>
        <w:t xml:space="preserve"> </w:t>
      </w:r>
      <w:r w:rsidR="002C66B8">
        <w:rPr>
          <w:rFonts w:cstheme="minorHAnsi"/>
          <w:sz w:val="24"/>
          <w:szCs w:val="24"/>
        </w:rPr>
        <w:t xml:space="preserve">I’ll probably have to be killed </w:t>
      </w:r>
      <w:r w:rsidRPr="009E7F4C">
        <w:rPr>
          <w:rFonts w:cstheme="minorHAnsi"/>
          <w:sz w:val="24"/>
          <w:szCs w:val="24"/>
        </w:rPr>
        <w:t>for knowing, or some spy shit like that.</w:t>
      </w:r>
      <w:r w:rsidR="0071681A">
        <w:rPr>
          <w:rFonts w:cstheme="minorHAnsi"/>
          <w:sz w:val="24"/>
          <w:szCs w:val="24"/>
        </w:rPr>
        <w:t xml:space="preserve"> </w:t>
      </w:r>
      <w:r w:rsidRPr="009E7F4C">
        <w:rPr>
          <w:rFonts w:cstheme="minorHAnsi"/>
          <w:sz w:val="24"/>
          <w:szCs w:val="24"/>
        </w:rPr>
        <w:t>I realize then that I didn’t see any</w:t>
      </w:r>
      <w:r w:rsidR="00EE447D">
        <w:rPr>
          <w:rFonts w:cstheme="minorHAnsi"/>
          <w:sz w:val="24"/>
          <w:szCs w:val="24"/>
        </w:rPr>
        <w:t xml:space="preserve"> Edochians </w:t>
      </w:r>
      <w:r w:rsidRPr="009E7F4C">
        <w:rPr>
          <w:rFonts w:cstheme="minorHAnsi"/>
          <w:sz w:val="24"/>
          <w:szCs w:val="24"/>
        </w:rPr>
        <w:t>in the cargo transfer</w:t>
      </w:r>
      <w:r w:rsidR="00EE447D">
        <w:rPr>
          <w:rFonts w:cstheme="minorHAnsi"/>
          <w:sz w:val="24"/>
          <w:szCs w:val="24"/>
        </w:rPr>
        <w:t>. No stick-like aliens.</w:t>
      </w:r>
      <w:r w:rsidR="0071681A">
        <w:rPr>
          <w:rFonts w:cstheme="minorHAnsi"/>
          <w:sz w:val="24"/>
          <w:szCs w:val="24"/>
        </w:rPr>
        <w:t xml:space="preserve"> </w:t>
      </w:r>
      <w:r w:rsidRPr="009E7F4C">
        <w:rPr>
          <w:rFonts w:cstheme="minorHAnsi"/>
          <w:sz w:val="24"/>
          <w:szCs w:val="24"/>
        </w:rPr>
        <w:t>Just Laura and her floating crates.</w:t>
      </w:r>
      <w:r w:rsidR="0071681A">
        <w:rPr>
          <w:rFonts w:cstheme="minorHAnsi"/>
          <w:sz w:val="24"/>
          <w:szCs w:val="24"/>
        </w:rPr>
        <w:t xml:space="preserve"> </w:t>
      </w:r>
      <w:r w:rsidRPr="009E7F4C">
        <w:rPr>
          <w:rFonts w:cstheme="minorHAnsi"/>
          <w:sz w:val="24"/>
          <w:szCs w:val="24"/>
        </w:rPr>
        <w:t>How come?</w:t>
      </w:r>
      <w:r w:rsidR="00D30533">
        <w:rPr>
          <w:rFonts w:cstheme="minorHAnsi"/>
          <w:sz w:val="24"/>
          <w:szCs w:val="24"/>
        </w:rPr>
        <w:t xml:space="preserve"> The shuttle likely</w:t>
      </w:r>
      <w:r w:rsidRPr="009E7F4C" w:rsidR="00D30533">
        <w:rPr>
          <w:rFonts w:cstheme="minorHAnsi"/>
          <w:sz w:val="24"/>
          <w:szCs w:val="24"/>
        </w:rPr>
        <w:t xml:space="preserve"> came from the cruiser parked nearby.</w:t>
      </w:r>
      <w:r w:rsidR="00D30533">
        <w:rPr>
          <w:rFonts w:cstheme="minorHAnsi"/>
          <w:sz w:val="24"/>
          <w:szCs w:val="24"/>
        </w:rPr>
        <w:t xml:space="preserve"> </w:t>
      </w:r>
      <w:r w:rsidRPr="009E7F4C" w:rsidR="00D30533">
        <w:rPr>
          <w:rFonts w:cstheme="minorHAnsi"/>
          <w:sz w:val="24"/>
          <w:szCs w:val="24"/>
        </w:rPr>
        <w:t>That means First Consortium, which doesn’t make any sense.</w:t>
      </w:r>
      <w:r w:rsidR="00D30533">
        <w:rPr>
          <w:rFonts w:cstheme="minorHAnsi"/>
          <w:sz w:val="24"/>
          <w:szCs w:val="24"/>
        </w:rPr>
        <w:t xml:space="preserve"> </w:t>
      </w:r>
      <w:r w:rsidRPr="009E7F4C" w:rsidR="00D30533">
        <w:rPr>
          <w:rFonts w:cstheme="minorHAnsi"/>
          <w:sz w:val="24"/>
          <w:szCs w:val="24"/>
        </w:rPr>
        <w:t>They hate humans more than any species in the universe.</w:t>
      </w:r>
    </w:p>
    <w:p w:rsidR="00176DAF" w:rsidP="00176DAF" w:rsidRDefault="007F0EEA" w14:paraId="5FF4537B" w14:textId="77777777">
      <w:pPr>
        <w:spacing w:after="0"/>
        <w:ind w:firstLine="360"/>
        <w:rPr>
          <w:rFonts w:cstheme="minorHAnsi"/>
          <w:sz w:val="24"/>
          <w:szCs w:val="24"/>
        </w:rPr>
      </w:pPr>
      <w:r w:rsidRPr="009E7F4C">
        <w:rPr>
          <w:rFonts w:cstheme="minorHAnsi"/>
          <w:sz w:val="24"/>
          <w:szCs w:val="24"/>
        </w:rPr>
        <w:t>I notice that Bucky is waiting for me to finish thinking.</w:t>
      </w:r>
      <w:r w:rsidR="0071681A">
        <w:rPr>
          <w:rFonts w:cstheme="minorHAnsi"/>
          <w:sz w:val="24"/>
          <w:szCs w:val="24"/>
        </w:rPr>
        <w:t xml:space="preserve"> </w:t>
      </w:r>
      <w:r w:rsidRPr="009E7F4C">
        <w:rPr>
          <w:rFonts w:cstheme="minorHAnsi"/>
          <w:sz w:val="24"/>
          <w:szCs w:val="24"/>
        </w:rPr>
        <w:t>I shrug.</w:t>
      </w:r>
      <w:r w:rsidR="0071681A">
        <w:rPr>
          <w:rFonts w:cstheme="minorHAnsi"/>
          <w:sz w:val="24"/>
          <w:szCs w:val="24"/>
        </w:rPr>
        <w:t xml:space="preserve"> </w:t>
      </w:r>
      <w:r w:rsidRPr="009E7F4C">
        <w:rPr>
          <w:rFonts w:cstheme="minorHAnsi"/>
          <w:sz w:val="24"/>
          <w:szCs w:val="24"/>
        </w:rPr>
        <w:t>“Sorry.”</w:t>
      </w:r>
    </w:p>
    <w:p w:rsidR="00176DAF" w:rsidP="00176DAF" w:rsidRDefault="007F0EEA" w14:paraId="440462E8" w14:textId="77777777">
      <w:pPr>
        <w:spacing w:after="0"/>
        <w:ind w:firstLine="360"/>
        <w:rPr>
          <w:rFonts w:cstheme="minorHAnsi"/>
          <w:sz w:val="24"/>
          <w:szCs w:val="24"/>
        </w:rPr>
      </w:pPr>
      <w:r w:rsidRPr="009E7F4C">
        <w:rPr>
          <w:rFonts w:cstheme="minorHAnsi"/>
          <w:sz w:val="24"/>
          <w:szCs w:val="24"/>
        </w:rPr>
        <w:t>“I ain’t seen you think this hard about something since the time you were trying to figure out how to tell Laura about the Veeni’s wife.”</w:t>
      </w:r>
    </w:p>
    <w:p w:rsidR="00176DAF" w:rsidP="00176DAF" w:rsidRDefault="007F0EEA" w14:paraId="4D40FE95" w14:textId="77777777">
      <w:pPr>
        <w:spacing w:after="0"/>
        <w:ind w:firstLine="360"/>
        <w:rPr>
          <w:rFonts w:cstheme="minorHAnsi"/>
          <w:sz w:val="24"/>
          <w:szCs w:val="24"/>
        </w:rPr>
      </w:pPr>
      <w:r w:rsidRPr="009E7F4C">
        <w:rPr>
          <w:rFonts w:cstheme="minorHAnsi"/>
          <w:sz w:val="24"/>
          <w:szCs w:val="24"/>
        </w:rPr>
        <w:t>“This isn’t like that,” I tell him, “and thank you very much for bringing that up.”</w:t>
      </w:r>
    </w:p>
    <w:p w:rsidR="00176DAF" w:rsidP="00176DAF" w:rsidRDefault="007F0EEA" w14:paraId="5523838A" w14:textId="77777777">
      <w:pPr>
        <w:spacing w:after="0"/>
        <w:ind w:firstLine="360"/>
        <w:rPr>
          <w:rFonts w:cstheme="minorHAnsi"/>
          <w:sz w:val="24"/>
          <w:szCs w:val="24"/>
        </w:rPr>
      </w:pPr>
      <w:r w:rsidRPr="009E7F4C">
        <w:rPr>
          <w:rFonts w:cstheme="minorHAnsi"/>
          <w:sz w:val="24"/>
          <w:szCs w:val="24"/>
        </w:rPr>
        <w:t>“Uh-huh.”</w:t>
      </w:r>
      <w:r w:rsidR="0071681A">
        <w:rPr>
          <w:rFonts w:cstheme="minorHAnsi"/>
          <w:sz w:val="24"/>
          <w:szCs w:val="24"/>
        </w:rPr>
        <w:t xml:space="preserve"> </w:t>
      </w:r>
      <w:r w:rsidRPr="009E7F4C">
        <w:rPr>
          <w:rFonts w:cstheme="minorHAnsi"/>
          <w:sz w:val="24"/>
          <w:szCs w:val="24"/>
        </w:rPr>
        <w:t>He squints at me.</w:t>
      </w:r>
      <w:r w:rsidR="0071681A">
        <w:rPr>
          <w:rFonts w:cstheme="minorHAnsi"/>
          <w:sz w:val="24"/>
          <w:szCs w:val="24"/>
        </w:rPr>
        <w:t xml:space="preserve"> </w:t>
      </w:r>
      <w:r w:rsidRPr="009E7F4C">
        <w:rPr>
          <w:rFonts w:cstheme="minorHAnsi"/>
          <w:sz w:val="24"/>
          <w:szCs w:val="24"/>
        </w:rPr>
        <w:t>“It’s got to do with Laura, doesn’t it?”</w:t>
      </w:r>
    </w:p>
    <w:p w:rsidR="00EE447D" w:rsidP="00176DAF" w:rsidRDefault="007F0EEA" w14:paraId="731BC64C" w14:textId="77777777">
      <w:pPr>
        <w:spacing w:after="0"/>
        <w:ind w:firstLine="360"/>
        <w:rPr>
          <w:rFonts w:cstheme="minorHAnsi"/>
          <w:sz w:val="24"/>
          <w:szCs w:val="24"/>
        </w:rPr>
      </w:pPr>
      <w:r w:rsidRPr="009E7F4C">
        <w:rPr>
          <w:rFonts w:cstheme="minorHAnsi"/>
          <w:sz w:val="24"/>
          <w:szCs w:val="24"/>
        </w:rPr>
        <w:t>“Yes, but</w:t>
      </w:r>
      <w:r w:rsidR="00EE447D">
        <w:rPr>
          <w:rFonts w:cstheme="minorHAnsi"/>
          <w:sz w:val="24"/>
          <w:szCs w:val="24"/>
        </w:rPr>
        <w:t xml:space="preserve"> –</w:t>
      </w:r>
      <w:r w:rsidRPr="009E7F4C" w:rsidR="00EE447D">
        <w:rPr>
          <w:rFonts w:cstheme="minorHAnsi"/>
          <w:sz w:val="24"/>
          <w:szCs w:val="24"/>
        </w:rPr>
        <w:t xml:space="preserve">” </w:t>
      </w:r>
    </w:p>
    <w:p w:rsidR="00176DAF" w:rsidP="00176DAF" w:rsidRDefault="007F0EEA" w14:paraId="2692E029" w14:textId="16B68512">
      <w:pPr>
        <w:spacing w:after="0"/>
        <w:ind w:firstLine="360"/>
        <w:rPr>
          <w:rFonts w:cstheme="minorHAnsi"/>
          <w:sz w:val="24"/>
          <w:szCs w:val="24"/>
        </w:rPr>
      </w:pPr>
      <w:r w:rsidRPr="009E7F4C">
        <w:rPr>
          <w:rFonts w:cstheme="minorHAnsi"/>
          <w:sz w:val="24"/>
          <w:szCs w:val="24"/>
        </w:rPr>
        <w:t>“I can always tell.</w:t>
      </w:r>
      <w:r w:rsidR="0071681A">
        <w:rPr>
          <w:rFonts w:cstheme="minorHAnsi"/>
          <w:sz w:val="24"/>
          <w:szCs w:val="24"/>
        </w:rPr>
        <w:t xml:space="preserve"> </w:t>
      </w:r>
      <w:r w:rsidRPr="009E7F4C">
        <w:rPr>
          <w:rFonts w:cstheme="minorHAnsi"/>
          <w:sz w:val="24"/>
          <w:szCs w:val="24"/>
        </w:rPr>
        <w:t>You never stick your tongue out when you’re thinking, except when it’s about Laura.”</w:t>
      </w:r>
    </w:p>
    <w:p w:rsidR="00176DAF" w:rsidP="00176DAF" w:rsidRDefault="007F0EEA" w14:paraId="1AD42B37" w14:textId="65D497C8">
      <w:pPr>
        <w:spacing w:after="0"/>
        <w:ind w:firstLine="360"/>
        <w:rPr>
          <w:rFonts w:cstheme="minorHAnsi"/>
          <w:sz w:val="24"/>
          <w:szCs w:val="24"/>
        </w:rPr>
      </w:pPr>
      <w:r w:rsidRPr="009E7F4C">
        <w:rPr>
          <w:rFonts w:cstheme="minorHAnsi"/>
          <w:sz w:val="24"/>
          <w:szCs w:val="24"/>
        </w:rPr>
        <w:t>“It’s not – what?</w:t>
      </w:r>
      <w:r w:rsidR="0071681A">
        <w:rPr>
          <w:rFonts w:cstheme="minorHAnsi"/>
          <w:sz w:val="24"/>
          <w:szCs w:val="24"/>
        </w:rPr>
        <w:t xml:space="preserve"> </w:t>
      </w:r>
      <w:r w:rsidRPr="009E7F4C">
        <w:rPr>
          <w:rFonts w:cstheme="minorHAnsi"/>
          <w:sz w:val="24"/>
          <w:szCs w:val="24"/>
        </w:rPr>
        <w:t>I stick</w:t>
      </w:r>
      <w:r w:rsidR="00EE447D">
        <w:rPr>
          <w:rFonts w:cstheme="minorHAnsi"/>
          <w:sz w:val="24"/>
          <w:szCs w:val="24"/>
        </w:rPr>
        <w:t xml:space="preserve"> </w:t>
      </w:r>
      <w:r w:rsidRPr="009E7F4C">
        <w:rPr>
          <w:rFonts w:cstheme="minorHAnsi"/>
          <w:sz w:val="24"/>
          <w:szCs w:val="24"/>
        </w:rPr>
        <w:t>out my tongue?”</w:t>
      </w:r>
    </w:p>
    <w:p w:rsidR="00176DAF" w:rsidP="00176DAF" w:rsidRDefault="007F0EEA" w14:paraId="56E029A8" w14:textId="7AEB97E7">
      <w:pPr>
        <w:spacing w:after="0"/>
        <w:ind w:firstLine="360"/>
        <w:rPr>
          <w:rFonts w:cstheme="minorHAnsi"/>
          <w:sz w:val="24"/>
          <w:szCs w:val="24"/>
        </w:rPr>
      </w:pPr>
      <w:r w:rsidRPr="009E7F4C">
        <w:rPr>
          <w:rFonts w:cstheme="minorHAnsi"/>
          <w:sz w:val="24"/>
          <w:szCs w:val="24"/>
        </w:rPr>
        <w:t>“Yep.</w:t>
      </w:r>
      <w:r w:rsidR="0071681A">
        <w:rPr>
          <w:rFonts w:cstheme="minorHAnsi"/>
          <w:sz w:val="24"/>
          <w:szCs w:val="24"/>
        </w:rPr>
        <w:t xml:space="preserve"> </w:t>
      </w:r>
      <w:r w:rsidR="0072435E">
        <w:rPr>
          <w:rFonts w:cstheme="minorHAnsi"/>
          <w:sz w:val="24"/>
          <w:szCs w:val="24"/>
        </w:rPr>
        <w:t>A</w:t>
      </w:r>
      <w:r w:rsidRPr="009E7F4C">
        <w:rPr>
          <w:rFonts w:cstheme="minorHAnsi"/>
          <w:sz w:val="24"/>
          <w:szCs w:val="24"/>
        </w:rPr>
        <w:t xml:space="preserve"> wee bit, off the side of your mouth, like this.”</w:t>
      </w:r>
      <w:r w:rsidR="0071681A">
        <w:rPr>
          <w:rFonts w:cstheme="minorHAnsi"/>
          <w:sz w:val="24"/>
          <w:szCs w:val="24"/>
        </w:rPr>
        <w:t xml:space="preserve"> </w:t>
      </w:r>
      <w:r w:rsidRPr="009E7F4C">
        <w:rPr>
          <w:rFonts w:cstheme="minorHAnsi"/>
          <w:sz w:val="24"/>
          <w:szCs w:val="24"/>
        </w:rPr>
        <w:t>He demonstrates.</w:t>
      </w:r>
    </w:p>
    <w:p w:rsidR="00176DAF" w:rsidP="00176DAF" w:rsidRDefault="007F0EEA" w14:paraId="6B5DB6B2" w14:textId="77777777">
      <w:pPr>
        <w:spacing w:after="0"/>
        <w:ind w:firstLine="360"/>
        <w:rPr>
          <w:rFonts w:cstheme="minorHAnsi"/>
          <w:sz w:val="24"/>
          <w:szCs w:val="24"/>
        </w:rPr>
      </w:pPr>
      <w:r w:rsidRPr="009E7F4C">
        <w:rPr>
          <w:rFonts w:cstheme="minorHAnsi"/>
          <w:sz w:val="24"/>
          <w:szCs w:val="24"/>
        </w:rPr>
        <w:t>“Christ, I must look like an idiot when I do that.”</w:t>
      </w:r>
    </w:p>
    <w:p w:rsidR="00176DAF" w:rsidP="00176DAF" w:rsidRDefault="007F0EEA" w14:paraId="1DD8A906" w14:textId="77777777">
      <w:pPr>
        <w:spacing w:after="0"/>
        <w:ind w:firstLine="360"/>
        <w:rPr>
          <w:rFonts w:cstheme="minorHAnsi"/>
          <w:sz w:val="24"/>
          <w:szCs w:val="24"/>
        </w:rPr>
      </w:pPr>
      <w:r w:rsidRPr="009E7F4C">
        <w:rPr>
          <w:rFonts w:cstheme="minorHAnsi"/>
          <w:sz w:val="24"/>
          <w:szCs w:val="24"/>
        </w:rPr>
        <w:t>“I think it’s kind of cute,” Janine says.</w:t>
      </w:r>
    </w:p>
    <w:p w:rsidR="00176DAF" w:rsidP="00176DAF" w:rsidRDefault="007F0EEA" w14:paraId="71E73F95" w14:textId="77777777">
      <w:pPr>
        <w:spacing w:after="0"/>
        <w:ind w:firstLine="360"/>
        <w:rPr>
          <w:rFonts w:cstheme="minorHAnsi"/>
          <w:sz w:val="24"/>
          <w:szCs w:val="24"/>
        </w:rPr>
      </w:pPr>
      <w:r w:rsidRPr="009E7F4C">
        <w:rPr>
          <w:rFonts w:cstheme="minorHAnsi"/>
          <w:sz w:val="24"/>
          <w:szCs w:val="24"/>
        </w:rPr>
        <w:t>“Really?”</w:t>
      </w:r>
    </w:p>
    <w:p w:rsidR="00176DAF" w:rsidP="00176DAF" w:rsidRDefault="007F0EEA" w14:paraId="5F635F13" w14:textId="77777777">
      <w:pPr>
        <w:spacing w:after="0"/>
        <w:ind w:firstLine="360"/>
        <w:rPr>
          <w:rFonts w:cstheme="minorHAnsi"/>
          <w:sz w:val="24"/>
          <w:szCs w:val="24"/>
        </w:rPr>
      </w:pPr>
      <w:r w:rsidRPr="009E7F4C">
        <w:rPr>
          <w:rFonts w:cstheme="minorHAnsi"/>
          <w:sz w:val="24"/>
          <w:szCs w:val="24"/>
        </w:rPr>
        <w:t>“Yeah, almost makes you seem human.”</w:t>
      </w:r>
      <w:r w:rsidR="0071681A">
        <w:rPr>
          <w:rFonts w:cstheme="minorHAnsi"/>
          <w:sz w:val="24"/>
          <w:szCs w:val="24"/>
        </w:rPr>
        <w:t xml:space="preserve"> </w:t>
      </w:r>
      <w:r w:rsidRPr="009E7F4C">
        <w:rPr>
          <w:rFonts w:cstheme="minorHAnsi"/>
          <w:sz w:val="24"/>
          <w:szCs w:val="24"/>
        </w:rPr>
        <w:t>She holds up her thumb and forefinger.</w:t>
      </w:r>
      <w:r w:rsidR="0071681A">
        <w:rPr>
          <w:rFonts w:cstheme="minorHAnsi"/>
          <w:sz w:val="24"/>
          <w:szCs w:val="24"/>
        </w:rPr>
        <w:t xml:space="preserve"> </w:t>
      </w:r>
      <w:r w:rsidRPr="009E7F4C">
        <w:rPr>
          <w:rFonts w:cstheme="minorHAnsi"/>
          <w:sz w:val="24"/>
          <w:szCs w:val="24"/>
        </w:rPr>
        <w:t>They’re touching.</w:t>
      </w:r>
      <w:r w:rsidR="0071681A">
        <w:rPr>
          <w:rFonts w:cstheme="minorHAnsi"/>
          <w:sz w:val="24"/>
          <w:szCs w:val="24"/>
        </w:rPr>
        <w:t xml:space="preserve"> </w:t>
      </w:r>
      <w:r w:rsidRPr="009E7F4C">
        <w:rPr>
          <w:rFonts w:cstheme="minorHAnsi"/>
          <w:sz w:val="24"/>
          <w:szCs w:val="24"/>
        </w:rPr>
        <w:t>“Almost.”</w:t>
      </w:r>
    </w:p>
    <w:p w:rsidR="00176DAF" w:rsidP="00176DAF" w:rsidRDefault="007F0EEA" w14:paraId="691818AF" w14:textId="77777777">
      <w:pPr>
        <w:spacing w:after="0"/>
        <w:ind w:firstLine="360"/>
        <w:rPr>
          <w:rFonts w:cstheme="minorHAnsi"/>
          <w:sz w:val="24"/>
          <w:szCs w:val="24"/>
        </w:rPr>
      </w:pPr>
      <w:r w:rsidRPr="009E7F4C">
        <w:rPr>
          <w:rFonts w:cstheme="minorHAnsi"/>
          <w:sz w:val="24"/>
          <w:szCs w:val="24"/>
        </w:rPr>
        <w:t>“So, not at all.”</w:t>
      </w:r>
    </w:p>
    <w:p w:rsidR="00176DAF" w:rsidP="00176DAF" w:rsidRDefault="007F0EEA" w14:paraId="7BE5DD1E" w14:textId="77777777">
      <w:pPr>
        <w:spacing w:after="0"/>
        <w:ind w:firstLine="360"/>
        <w:rPr>
          <w:rFonts w:cstheme="minorHAnsi"/>
          <w:sz w:val="24"/>
          <w:szCs w:val="24"/>
        </w:rPr>
      </w:pPr>
      <w:r w:rsidRPr="009E7F4C">
        <w:rPr>
          <w:rFonts w:cstheme="minorHAnsi"/>
          <w:sz w:val="24"/>
          <w:szCs w:val="24"/>
        </w:rPr>
        <w:lastRenderedPageBreak/>
        <w:t>“Gotta start somewhere,” she says.</w:t>
      </w:r>
      <w:r w:rsidR="0071681A">
        <w:rPr>
          <w:rFonts w:cstheme="minorHAnsi"/>
          <w:sz w:val="24"/>
          <w:szCs w:val="24"/>
        </w:rPr>
        <w:t xml:space="preserve"> </w:t>
      </w:r>
      <w:r w:rsidRPr="009E7F4C">
        <w:rPr>
          <w:rFonts w:cstheme="minorHAnsi"/>
          <w:sz w:val="24"/>
          <w:szCs w:val="24"/>
        </w:rPr>
        <w:t>“I’ll let you know when you get to the level of a single-celled organism.”</w:t>
      </w:r>
    </w:p>
    <w:p w:rsidR="00176DAF" w:rsidP="00176DAF" w:rsidRDefault="007F0EEA" w14:paraId="6759A5A8" w14:textId="3DB5B5DE">
      <w:pPr>
        <w:spacing w:after="0"/>
        <w:ind w:firstLine="360"/>
        <w:rPr>
          <w:rFonts w:cstheme="minorHAnsi"/>
          <w:sz w:val="24"/>
          <w:szCs w:val="24"/>
        </w:rPr>
      </w:pPr>
      <w:r w:rsidRPr="009E7F4C">
        <w:rPr>
          <w:rFonts w:cstheme="minorHAnsi"/>
          <w:sz w:val="24"/>
          <w:szCs w:val="24"/>
        </w:rPr>
        <w:t>I scowl to hide a grin.</w:t>
      </w:r>
      <w:r w:rsidR="0071681A">
        <w:rPr>
          <w:rFonts w:cstheme="minorHAnsi"/>
          <w:sz w:val="24"/>
          <w:szCs w:val="24"/>
        </w:rPr>
        <w:t xml:space="preserve"> </w:t>
      </w:r>
      <w:r w:rsidRPr="009E7F4C">
        <w:rPr>
          <w:rFonts w:cstheme="minorHAnsi"/>
          <w:sz w:val="24"/>
          <w:szCs w:val="24"/>
        </w:rPr>
        <w:t>“I was beginning to like you, and now you’ve gone and ruined it.</w:t>
      </w:r>
      <w:r w:rsidR="0071681A">
        <w:rPr>
          <w:rFonts w:cstheme="minorHAnsi"/>
          <w:sz w:val="24"/>
          <w:szCs w:val="24"/>
        </w:rPr>
        <w:t xml:space="preserve"> </w:t>
      </w:r>
      <w:r w:rsidRPr="009E7F4C">
        <w:rPr>
          <w:rFonts w:cstheme="minorHAnsi"/>
          <w:sz w:val="24"/>
          <w:szCs w:val="24"/>
        </w:rPr>
        <w:t>Bucky, hire that defensive line, but get enough second stringers to fill the holes we’re going to get.</w:t>
      </w:r>
      <w:r w:rsidR="0072435E">
        <w:rPr>
          <w:rFonts w:cstheme="minorHAnsi"/>
          <w:sz w:val="24"/>
          <w:szCs w:val="24"/>
        </w:rPr>
        <w:t xml:space="preserve"> I’m guessing EMP bombs or something. Those will </w:t>
      </w:r>
      <w:r w:rsidRPr="009E7F4C">
        <w:rPr>
          <w:rFonts w:cstheme="minorHAnsi"/>
          <w:sz w:val="24"/>
          <w:szCs w:val="24"/>
        </w:rPr>
        <w:t xml:space="preserve">only work for one game, maybe two, and then everybody’s going to </w:t>
      </w:r>
      <w:proofErr w:type="gramStart"/>
      <w:r w:rsidRPr="009E7F4C">
        <w:rPr>
          <w:rFonts w:cstheme="minorHAnsi"/>
          <w:sz w:val="24"/>
          <w:szCs w:val="24"/>
        </w:rPr>
        <w:t>wise</w:t>
      </w:r>
      <w:proofErr w:type="gramEnd"/>
      <w:r w:rsidRPr="009E7F4C">
        <w:rPr>
          <w:rFonts w:cstheme="minorHAnsi"/>
          <w:sz w:val="24"/>
          <w:szCs w:val="24"/>
        </w:rPr>
        <w:t xml:space="preserve"> up.</w:t>
      </w:r>
      <w:r w:rsidR="0071681A">
        <w:rPr>
          <w:rFonts w:cstheme="minorHAnsi"/>
          <w:sz w:val="24"/>
          <w:szCs w:val="24"/>
        </w:rPr>
        <w:t xml:space="preserve"> </w:t>
      </w:r>
      <w:r w:rsidRPr="009E7F4C">
        <w:rPr>
          <w:rFonts w:cstheme="minorHAnsi"/>
          <w:sz w:val="24"/>
          <w:szCs w:val="24"/>
        </w:rPr>
        <w:t>What else?”</w:t>
      </w:r>
    </w:p>
    <w:p w:rsidR="00176DAF" w:rsidP="00176DAF" w:rsidRDefault="007F0EEA" w14:paraId="0F3233DD" w14:textId="5FB6B17E">
      <w:pPr>
        <w:spacing w:after="0"/>
        <w:ind w:firstLine="360"/>
        <w:rPr>
          <w:rFonts w:cstheme="minorHAnsi"/>
          <w:sz w:val="24"/>
          <w:szCs w:val="24"/>
        </w:rPr>
      </w:pPr>
      <w:r w:rsidRPr="009E7F4C">
        <w:rPr>
          <w:rFonts w:cstheme="minorHAnsi"/>
          <w:sz w:val="24"/>
          <w:szCs w:val="24"/>
        </w:rPr>
        <w:t>“I found us a g</w:t>
      </w:r>
      <w:r w:rsidR="0092756C">
        <w:rPr>
          <w:rFonts w:cstheme="minorHAnsi"/>
          <w:sz w:val="24"/>
          <w:szCs w:val="24"/>
        </w:rPr>
        <w:t>reat</w:t>
      </w:r>
      <w:r w:rsidRPr="009E7F4C">
        <w:rPr>
          <w:rFonts w:cstheme="minorHAnsi"/>
          <w:sz w:val="24"/>
          <w:szCs w:val="24"/>
        </w:rPr>
        <w:t xml:space="preserve"> kicker.</w:t>
      </w:r>
      <w:r w:rsidR="0071681A">
        <w:rPr>
          <w:rFonts w:cstheme="minorHAnsi"/>
          <w:sz w:val="24"/>
          <w:szCs w:val="24"/>
        </w:rPr>
        <w:t xml:space="preserve"> </w:t>
      </w:r>
      <w:r w:rsidRPr="009E7F4C">
        <w:rPr>
          <w:rFonts w:cstheme="minorHAnsi"/>
          <w:sz w:val="24"/>
          <w:szCs w:val="24"/>
        </w:rPr>
        <w:t>But there’s a bit of a snag.”</w:t>
      </w:r>
    </w:p>
    <w:p w:rsidR="00176DAF" w:rsidP="00176DAF" w:rsidRDefault="007F0EEA" w14:paraId="543EF2FE" w14:textId="77777777">
      <w:pPr>
        <w:spacing w:after="0"/>
        <w:ind w:firstLine="360"/>
        <w:rPr>
          <w:rFonts w:cstheme="minorHAnsi"/>
          <w:sz w:val="24"/>
          <w:szCs w:val="24"/>
        </w:rPr>
      </w:pPr>
      <w:r w:rsidRPr="009E7F4C">
        <w:rPr>
          <w:rFonts w:cstheme="minorHAnsi"/>
          <w:sz w:val="24"/>
          <w:szCs w:val="24"/>
        </w:rPr>
        <w:t>“What kind of snag?”</w:t>
      </w:r>
    </w:p>
    <w:p w:rsidR="00176DAF" w:rsidP="00176DAF" w:rsidRDefault="007F0EEA" w14:paraId="37F1E7BE" w14:textId="77777777">
      <w:pPr>
        <w:spacing w:after="0"/>
        <w:ind w:firstLine="360"/>
        <w:rPr>
          <w:rFonts w:cstheme="minorHAnsi"/>
          <w:sz w:val="24"/>
          <w:szCs w:val="24"/>
        </w:rPr>
      </w:pPr>
      <w:r w:rsidRPr="009E7F4C">
        <w:rPr>
          <w:rFonts w:cstheme="minorHAnsi"/>
          <w:sz w:val="24"/>
          <w:szCs w:val="24"/>
        </w:rPr>
        <w:t>“He’ll need his parents to sign a waiver for him.”</w:t>
      </w:r>
    </w:p>
    <w:p w:rsidRPr="009E7F4C" w:rsidR="007F0EEA" w:rsidP="00176DAF" w:rsidRDefault="007F0EEA" w14:paraId="517BB1A2" w14:textId="0DFCD7DD">
      <w:pPr>
        <w:spacing w:after="0"/>
        <w:ind w:firstLine="360"/>
        <w:rPr>
          <w:rFonts w:cstheme="minorHAnsi"/>
          <w:sz w:val="24"/>
          <w:szCs w:val="24"/>
        </w:rPr>
      </w:pPr>
    </w:p>
    <w:p w:rsidR="007F0EEA" w:rsidP="2205A74C" w:rsidRDefault="00824BE0" w14:paraId="70E1885A" w14:textId="1AF414AB">
      <w:pPr>
        <w:spacing w:after="0"/>
        <w:jc w:val="center"/>
        <w:rPr>
          <w:del w:author="Gary Smailes" w:date="2024-03-12T11:23:29.276Z" w:id="102418831"/>
          <w:rFonts w:cs="Calibri" w:cstheme="minorAscii"/>
          <w:sz w:val="24"/>
          <w:szCs w:val="24"/>
        </w:rPr>
      </w:pPr>
      <w:del w:author="Gary Smailes" w:date="2024-03-12T11:23:29.277Z" w:id="262924277">
        <w:r w:rsidRPr="2205A74C" w:rsidDel="2205A74C">
          <w:rPr>
            <w:rFonts w:cs="Calibri" w:cstheme="minorAscii"/>
            <w:sz w:val="24"/>
            <w:szCs w:val="24"/>
          </w:rPr>
          <w:delText>***</w:delText>
        </w:r>
      </w:del>
    </w:p>
    <w:p w:rsidR="00176DAF" w:rsidP="2205A74C" w:rsidRDefault="00176DAF" w14:paraId="76A2B24D" w14:textId="77777777">
      <w:pPr>
        <w:spacing w:after="0"/>
        <w:ind w:firstLine="360"/>
        <w:rPr>
          <w:del w:author="Gary Smailes" w:date="2024-03-12T11:23:32.342Z" w:id="203136612"/>
          <w:rFonts w:cs="Calibri" w:cstheme="minorAscii"/>
          <w:sz w:val="24"/>
          <w:szCs w:val="24"/>
        </w:rPr>
      </w:pPr>
    </w:p>
    <w:p w:rsidR="00176DAF" w:rsidP="2205A74C" w:rsidRDefault="007F0EEA" w14:paraId="5010E5FA" w14:textId="49F9099B">
      <w:pPr>
        <w:spacing w:after="0"/>
        <w:rPr>
          <w:rFonts w:cs="Calibri" w:cstheme="minorAscii"/>
          <w:sz w:val="24"/>
          <w:szCs w:val="24"/>
        </w:rPr>
      </w:pPr>
      <w:ins w:author="Gary Smailes" w:date="2024-03-12T11:23:42.848Z" w:id="885005124">
        <w:r w:rsidRPr="7CC37334" w:rsidR="7CC37334">
          <w:rPr>
            <w:rFonts w:cs="Calibri" w:cstheme="minorAscii"/>
            <w:sz w:val="24"/>
            <w:szCs w:val="24"/>
          </w:rPr>
          <w:t xml:space="preserve">Fifteen </w:t>
        </w:r>
      </w:ins>
      <w:ins w:author="Gary Smailes" w:date="2024-03-15T16:42:10.902Z" w:id="1788712036">
        <w:r w:rsidRPr="7CC37334" w:rsidR="7CC37334">
          <w:rPr>
            <w:rFonts w:cs="Calibri" w:cstheme="minorAscii"/>
            <w:sz w:val="24"/>
            <w:szCs w:val="24"/>
          </w:rPr>
          <w:t>minutes</w:t>
        </w:r>
      </w:ins>
      <w:ins w:author="Gary Smailes" w:date="2024-03-12T11:23:42.848Z" w:id="1389480595">
        <w:r w:rsidRPr="7CC37334" w:rsidR="7CC37334">
          <w:rPr>
            <w:rFonts w:cs="Calibri" w:cstheme="minorAscii"/>
            <w:sz w:val="24"/>
            <w:szCs w:val="24"/>
          </w:rPr>
          <w:t xml:space="preserve"> later </w:t>
        </w:r>
      </w:ins>
      <w:r w:rsidRPr="7CC37334" w:rsidR="7CC37334">
        <w:rPr>
          <w:rFonts w:cs="Calibri" w:cstheme="minorAscii"/>
          <w:sz w:val="24"/>
          <w:szCs w:val="24"/>
        </w:rPr>
        <w:t xml:space="preserve">Dexter Cribbens is a lanky boy with lots of zits. Bucky ushers him onto the observation deck, one hand on his shoulder, steering him over toward me. He introduces us. I nod at the boy instead of shaking his outstretched hand. Cribbens shoves his hands into his pockets, his body awkward and his face downcast, like </w:t>
      </w:r>
      <w:r w:rsidRPr="7CC37334" w:rsidR="7CC37334">
        <w:rPr>
          <w:rFonts w:cs="Calibri" w:cstheme="minorAscii"/>
          <w:sz w:val="24"/>
          <w:szCs w:val="24"/>
        </w:rPr>
        <w:t>I’d</w:t>
      </w:r>
      <w:r w:rsidRPr="7CC37334" w:rsidR="7CC37334">
        <w:rPr>
          <w:rFonts w:cs="Calibri" w:cstheme="minorAscii"/>
          <w:sz w:val="24"/>
          <w:szCs w:val="24"/>
        </w:rPr>
        <w:t xml:space="preserve"> just fired him. </w:t>
      </w:r>
    </w:p>
    <w:p w:rsidR="00176DAF" w:rsidP="00176DAF" w:rsidRDefault="007F0EEA" w14:paraId="06C4FEE9" w14:textId="169DB9E7">
      <w:pPr>
        <w:spacing w:after="0"/>
        <w:ind w:firstLine="360"/>
        <w:rPr>
          <w:rFonts w:cstheme="minorHAnsi"/>
          <w:sz w:val="24"/>
          <w:szCs w:val="24"/>
        </w:rPr>
      </w:pPr>
      <w:r w:rsidRPr="009E7F4C">
        <w:rPr>
          <w:rFonts w:cstheme="minorHAnsi"/>
          <w:sz w:val="24"/>
          <w:szCs w:val="24"/>
        </w:rPr>
        <w:t>For fucks sake, I don’t need this shit.</w:t>
      </w:r>
      <w:r w:rsidR="0071681A">
        <w:rPr>
          <w:rFonts w:cstheme="minorHAnsi"/>
          <w:sz w:val="24"/>
          <w:szCs w:val="24"/>
        </w:rPr>
        <w:t xml:space="preserve"> </w:t>
      </w:r>
      <w:r w:rsidRPr="009E7F4C">
        <w:rPr>
          <w:rFonts w:cstheme="minorHAnsi"/>
          <w:sz w:val="24"/>
          <w:szCs w:val="24"/>
        </w:rPr>
        <w:t>“How accurate are you?” I ask.</w:t>
      </w:r>
    </w:p>
    <w:p w:rsidR="00176DAF" w:rsidP="00176DAF" w:rsidRDefault="007F0EEA" w14:paraId="4DA1BAD7" w14:textId="46DE6BE8">
      <w:pPr>
        <w:spacing w:after="0"/>
        <w:ind w:firstLine="360"/>
        <w:rPr>
          <w:rFonts w:cstheme="minorHAnsi"/>
          <w:sz w:val="24"/>
          <w:szCs w:val="24"/>
        </w:rPr>
      </w:pPr>
      <w:r w:rsidRPr="009E7F4C">
        <w:rPr>
          <w:rFonts w:cstheme="minorHAnsi"/>
          <w:sz w:val="24"/>
          <w:szCs w:val="24"/>
        </w:rPr>
        <w:t>“I can plant the ball wherever you want,” he says</w:t>
      </w:r>
      <w:r w:rsidR="003352CB">
        <w:rPr>
          <w:rFonts w:cstheme="minorHAnsi"/>
          <w:sz w:val="24"/>
          <w:szCs w:val="24"/>
        </w:rPr>
        <w:t>, his voice cracking.</w:t>
      </w:r>
    </w:p>
    <w:p w:rsidR="00176DAF" w:rsidP="00176DAF" w:rsidRDefault="007F0EEA" w14:paraId="4C8B5F44" w14:textId="77777777">
      <w:pPr>
        <w:spacing w:after="0"/>
        <w:ind w:firstLine="360"/>
        <w:rPr>
          <w:rFonts w:cstheme="minorHAnsi"/>
          <w:sz w:val="24"/>
          <w:szCs w:val="24"/>
        </w:rPr>
      </w:pPr>
      <w:r w:rsidRPr="009E7F4C">
        <w:rPr>
          <w:rFonts w:cstheme="minorHAnsi"/>
          <w:sz w:val="24"/>
          <w:szCs w:val="24"/>
        </w:rPr>
        <w:t>“Jesus Christ, how old are you?”</w:t>
      </w:r>
    </w:p>
    <w:p w:rsidR="00176DAF" w:rsidP="00176DAF" w:rsidRDefault="007F0EEA" w14:paraId="3D1CC436" w14:textId="2C5B52BE">
      <w:pPr>
        <w:spacing w:after="0"/>
        <w:ind w:firstLine="360"/>
        <w:rPr>
          <w:rFonts w:cstheme="minorHAnsi"/>
          <w:sz w:val="24"/>
          <w:szCs w:val="24"/>
        </w:rPr>
      </w:pPr>
      <w:r w:rsidRPr="009E7F4C">
        <w:rPr>
          <w:rFonts w:cstheme="minorHAnsi"/>
          <w:sz w:val="24"/>
          <w:szCs w:val="24"/>
        </w:rPr>
        <w:t>“F</w:t>
      </w:r>
      <w:r w:rsidR="008E421B">
        <w:rPr>
          <w:rFonts w:cstheme="minorHAnsi"/>
          <w:sz w:val="24"/>
          <w:szCs w:val="24"/>
        </w:rPr>
        <w:t>if</w:t>
      </w:r>
      <w:r w:rsidRPr="009E7F4C">
        <w:rPr>
          <w:rFonts w:cstheme="minorHAnsi"/>
          <w:sz w:val="24"/>
          <w:szCs w:val="24"/>
        </w:rPr>
        <w:t>teen.”</w:t>
      </w:r>
    </w:p>
    <w:p w:rsidR="00176DAF" w:rsidP="00176DAF" w:rsidRDefault="007F0EEA" w14:paraId="02CF5F69" w14:textId="77777777">
      <w:pPr>
        <w:spacing w:after="0"/>
        <w:ind w:firstLine="360"/>
        <w:rPr>
          <w:rFonts w:cstheme="minorHAnsi"/>
          <w:sz w:val="24"/>
          <w:szCs w:val="24"/>
        </w:rPr>
      </w:pPr>
      <w:r w:rsidRPr="009E7F4C">
        <w:rPr>
          <w:rFonts w:cstheme="minorHAnsi"/>
          <w:sz w:val="24"/>
          <w:szCs w:val="24"/>
        </w:rPr>
        <w:t>“And your folks are okay with this?”</w:t>
      </w:r>
    </w:p>
    <w:p w:rsidR="00176DAF" w:rsidP="00176DAF" w:rsidRDefault="007F0EEA" w14:paraId="5D20E157" w14:textId="77777777">
      <w:pPr>
        <w:spacing w:after="0"/>
        <w:ind w:firstLine="360"/>
        <w:rPr>
          <w:rFonts w:cstheme="minorHAnsi"/>
          <w:sz w:val="24"/>
          <w:szCs w:val="24"/>
        </w:rPr>
      </w:pPr>
      <w:r w:rsidRPr="009E7F4C">
        <w:rPr>
          <w:rFonts w:cstheme="minorHAnsi"/>
          <w:sz w:val="24"/>
          <w:szCs w:val="24"/>
        </w:rPr>
        <w:t>“My mom’s crazy about spaceball.</w:t>
      </w:r>
      <w:r w:rsidR="0071681A">
        <w:rPr>
          <w:rFonts w:cstheme="minorHAnsi"/>
          <w:sz w:val="24"/>
          <w:szCs w:val="24"/>
        </w:rPr>
        <w:t xml:space="preserve"> </w:t>
      </w:r>
      <w:r w:rsidRPr="009E7F4C">
        <w:rPr>
          <w:rFonts w:cstheme="minorHAnsi"/>
          <w:sz w:val="24"/>
          <w:szCs w:val="24"/>
        </w:rPr>
        <w:t>My dad’s not around.”</w:t>
      </w:r>
    </w:p>
    <w:p w:rsidR="00176DAF" w:rsidP="00176DAF" w:rsidRDefault="007F0EEA" w14:paraId="0E72CF1C" w14:textId="77777777">
      <w:pPr>
        <w:spacing w:after="0"/>
        <w:ind w:firstLine="360"/>
        <w:rPr>
          <w:rFonts w:cstheme="minorHAnsi"/>
          <w:sz w:val="24"/>
          <w:szCs w:val="24"/>
        </w:rPr>
      </w:pPr>
      <w:r w:rsidRPr="009E7F4C">
        <w:rPr>
          <w:rFonts w:cstheme="minorHAnsi"/>
          <w:sz w:val="24"/>
          <w:szCs w:val="24"/>
        </w:rPr>
        <w:t>“Uh-huh.</w:t>
      </w:r>
      <w:r w:rsidR="0071681A">
        <w:rPr>
          <w:rFonts w:cstheme="minorHAnsi"/>
          <w:sz w:val="24"/>
          <w:szCs w:val="24"/>
        </w:rPr>
        <w:t xml:space="preserve"> </w:t>
      </w:r>
      <w:r w:rsidRPr="009E7F4C">
        <w:rPr>
          <w:rFonts w:cstheme="minorHAnsi"/>
          <w:sz w:val="24"/>
          <w:szCs w:val="24"/>
        </w:rPr>
        <w:t>Do you have a chaperone in mind?”</w:t>
      </w:r>
    </w:p>
    <w:p w:rsidR="00176DAF" w:rsidP="00176DAF" w:rsidRDefault="007F0EEA" w14:paraId="7C390140" w14:textId="3E54B777">
      <w:pPr>
        <w:spacing w:after="0"/>
        <w:ind w:firstLine="360"/>
        <w:rPr>
          <w:rFonts w:cstheme="minorHAnsi"/>
          <w:sz w:val="24"/>
          <w:szCs w:val="24"/>
        </w:rPr>
      </w:pPr>
      <w:r w:rsidRPr="009E7F4C">
        <w:rPr>
          <w:rFonts w:cstheme="minorHAnsi"/>
          <w:sz w:val="24"/>
          <w:szCs w:val="24"/>
        </w:rPr>
        <w:t>The kid’s face reddens.</w:t>
      </w:r>
      <w:r w:rsidR="0071681A">
        <w:rPr>
          <w:rFonts w:cstheme="minorHAnsi"/>
          <w:sz w:val="24"/>
          <w:szCs w:val="24"/>
        </w:rPr>
        <w:t xml:space="preserve"> </w:t>
      </w:r>
      <w:r w:rsidRPr="009E7F4C">
        <w:rPr>
          <w:rFonts w:cstheme="minorHAnsi"/>
          <w:sz w:val="24"/>
          <w:szCs w:val="24"/>
        </w:rPr>
        <w:t>“I don’t need</w:t>
      </w:r>
      <w:r w:rsidR="004360BB">
        <w:rPr>
          <w:rFonts w:cstheme="minorHAnsi"/>
          <w:sz w:val="24"/>
          <w:szCs w:val="24"/>
        </w:rPr>
        <w:t>–”</w:t>
      </w:r>
    </w:p>
    <w:p w:rsidR="00176DAF" w:rsidP="2205A74C" w:rsidRDefault="007F0EEA" w14:paraId="2C19026C" w14:textId="62DF5899">
      <w:pPr>
        <w:spacing w:after="0"/>
        <w:ind w:firstLine="360"/>
        <w:rPr>
          <w:rFonts w:cs="Calibri" w:cstheme="minorAscii"/>
          <w:sz w:val="24"/>
          <w:szCs w:val="24"/>
        </w:rPr>
      </w:pPr>
      <w:r w:rsidRPr="2205A74C" w:rsidR="2205A74C">
        <w:rPr>
          <w:rFonts w:cs="Calibri" w:cstheme="minorAscii"/>
          <w:sz w:val="24"/>
          <w:szCs w:val="24"/>
        </w:rPr>
        <w:t>“Bullshit,” I cut him off. “</w:t>
      </w:r>
      <w:r w:rsidRPr="2205A74C" w:rsidR="2205A74C">
        <w:rPr>
          <w:rFonts w:cs="Calibri" w:cstheme="minorAscii"/>
          <w:sz w:val="24"/>
          <w:szCs w:val="24"/>
        </w:rPr>
        <w:t>You’re</w:t>
      </w:r>
      <w:r w:rsidRPr="2205A74C" w:rsidR="2205A74C">
        <w:rPr>
          <w:rFonts w:cs="Calibri" w:cstheme="minorAscii"/>
          <w:sz w:val="24"/>
          <w:szCs w:val="24"/>
        </w:rPr>
        <w:t xml:space="preserve"> a hormonal express train in the craziest part of the </w:t>
      </w:r>
      <w:ins w:author="Gary Smailes" w:date="2024-03-12T11:23:15.447Z" w:id="1003548014">
        <w:r w:rsidRPr="2205A74C" w:rsidR="2205A74C">
          <w:rPr>
            <w:rFonts w:cs="Calibri" w:cstheme="minorAscii"/>
            <w:sz w:val="24"/>
            <w:szCs w:val="24"/>
          </w:rPr>
          <w:t>U</w:t>
        </w:r>
      </w:ins>
      <w:del w:author="Gary Smailes" w:date="2024-03-12T11:23:15.027Z" w:id="303082274">
        <w:r w:rsidRPr="2205A74C" w:rsidDel="2205A74C">
          <w:rPr>
            <w:rFonts w:cs="Calibri" w:cstheme="minorAscii"/>
            <w:sz w:val="24"/>
            <w:szCs w:val="24"/>
          </w:rPr>
          <w:delText>u</w:delText>
        </w:r>
      </w:del>
      <w:r w:rsidRPr="2205A74C" w:rsidR="2205A74C">
        <w:rPr>
          <w:rFonts w:cs="Calibri" w:cstheme="minorAscii"/>
          <w:sz w:val="24"/>
          <w:szCs w:val="24"/>
        </w:rPr>
        <w:t xml:space="preserve">niverse. You are not stepping outside of your quarters without a goddamn shadow. You will agree to </w:t>
      </w:r>
      <w:r w:rsidRPr="2205A74C" w:rsidR="2205A74C">
        <w:rPr>
          <w:rFonts w:cs="Calibri" w:cstheme="minorAscii"/>
          <w:sz w:val="24"/>
          <w:szCs w:val="24"/>
        </w:rPr>
        <w:t>that</w:t>
      </w:r>
      <w:r w:rsidRPr="2205A74C" w:rsidR="2205A74C">
        <w:rPr>
          <w:rFonts w:cs="Calibri" w:cstheme="minorAscii"/>
          <w:sz w:val="24"/>
          <w:szCs w:val="24"/>
        </w:rPr>
        <w:t xml:space="preserve"> or you go home.”</w:t>
      </w:r>
    </w:p>
    <w:p w:rsidR="00176DAF" w:rsidP="00176DAF" w:rsidRDefault="007F0EEA" w14:paraId="54400D6A" w14:textId="77777777">
      <w:pPr>
        <w:spacing w:after="0"/>
        <w:ind w:firstLine="360"/>
        <w:rPr>
          <w:rFonts w:cstheme="minorHAnsi"/>
          <w:sz w:val="24"/>
          <w:szCs w:val="24"/>
        </w:rPr>
      </w:pPr>
      <w:r w:rsidRPr="009E7F4C">
        <w:rPr>
          <w:rFonts w:cstheme="minorHAnsi"/>
          <w:sz w:val="24"/>
          <w:szCs w:val="24"/>
        </w:rPr>
        <w:t>“Okay.”</w:t>
      </w:r>
    </w:p>
    <w:p w:rsidR="00176DAF" w:rsidP="00176DAF" w:rsidRDefault="007F0EEA" w14:paraId="5DA8AE3B" w14:textId="1BA3FA97">
      <w:pPr>
        <w:spacing w:after="0"/>
        <w:ind w:firstLine="360"/>
        <w:rPr>
          <w:rFonts w:cstheme="minorHAnsi"/>
          <w:sz w:val="24"/>
          <w:szCs w:val="24"/>
        </w:rPr>
      </w:pPr>
      <w:r w:rsidRPr="009E7F4C">
        <w:rPr>
          <w:rFonts w:cstheme="minorHAnsi"/>
          <w:sz w:val="24"/>
          <w:szCs w:val="24"/>
        </w:rPr>
        <w:t>“</w:t>
      </w:r>
      <w:r w:rsidR="003352CB">
        <w:rPr>
          <w:rFonts w:cstheme="minorHAnsi"/>
          <w:sz w:val="24"/>
          <w:szCs w:val="24"/>
        </w:rPr>
        <w:t>I’ll pay you</w:t>
      </w:r>
      <w:r w:rsidRPr="009E7F4C">
        <w:rPr>
          <w:rFonts w:cstheme="minorHAnsi"/>
          <w:sz w:val="24"/>
          <w:szCs w:val="24"/>
        </w:rPr>
        <w:t xml:space="preserve"> the standard league rate for a kicker.</w:t>
      </w:r>
      <w:r w:rsidR="0071681A">
        <w:rPr>
          <w:rFonts w:cstheme="minorHAnsi"/>
          <w:sz w:val="24"/>
          <w:szCs w:val="24"/>
        </w:rPr>
        <w:t xml:space="preserve"> </w:t>
      </w:r>
      <w:r w:rsidRPr="009E7F4C">
        <w:rPr>
          <w:rFonts w:cstheme="minorHAnsi"/>
          <w:sz w:val="24"/>
          <w:szCs w:val="24"/>
        </w:rPr>
        <w:t>I forget what it is.</w:t>
      </w:r>
      <w:r w:rsidR="0071681A">
        <w:rPr>
          <w:rFonts w:cstheme="minorHAnsi"/>
          <w:sz w:val="24"/>
          <w:szCs w:val="24"/>
        </w:rPr>
        <w:t xml:space="preserve"> </w:t>
      </w:r>
      <w:r w:rsidRPr="009E7F4C" w:rsidR="003352CB">
        <w:rPr>
          <w:rFonts w:cstheme="minorHAnsi"/>
          <w:sz w:val="24"/>
          <w:szCs w:val="24"/>
        </w:rPr>
        <w:t>But</w:t>
      </w:r>
      <w:r w:rsidRPr="009E7F4C">
        <w:rPr>
          <w:rFonts w:cstheme="minorHAnsi"/>
          <w:sz w:val="24"/>
          <w:szCs w:val="24"/>
        </w:rPr>
        <w:t xml:space="preserve"> you will not receive a single credit of it until after the Tournament.</w:t>
      </w:r>
      <w:r w:rsidR="0071681A">
        <w:rPr>
          <w:rFonts w:cstheme="minorHAnsi"/>
          <w:sz w:val="24"/>
          <w:szCs w:val="24"/>
        </w:rPr>
        <w:t xml:space="preserve"> </w:t>
      </w:r>
      <w:r w:rsidRPr="009E7F4C">
        <w:rPr>
          <w:rFonts w:cstheme="minorHAnsi"/>
          <w:sz w:val="24"/>
          <w:szCs w:val="24"/>
        </w:rPr>
        <w:t>We’ll pay your living expenses, but I don’t need a teenager going fucking bananas out here on a player’s salary.</w:t>
      </w:r>
      <w:r w:rsidR="0071681A">
        <w:rPr>
          <w:rFonts w:cstheme="minorHAnsi"/>
          <w:sz w:val="24"/>
          <w:szCs w:val="24"/>
        </w:rPr>
        <w:t xml:space="preserve"> </w:t>
      </w:r>
      <w:r w:rsidRPr="009E7F4C">
        <w:rPr>
          <w:rFonts w:cstheme="minorHAnsi"/>
          <w:sz w:val="24"/>
          <w:szCs w:val="24"/>
        </w:rPr>
        <w:t>Understand?”</w:t>
      </w:r>
    </w:p>
    <w:p w:rsidR="00176DAF" w:rsidP="00176DAF" w:rsidRDefault="007F0EEA" w14:paraId="1277E850" w14:textId="349B8565">
      <w:pPr>
        <w:spacing w:after="0"/>
        <w:ind w:firstLine="360"/>
        <w:rPr>
          <w:rFonts w:cstheme="minorHAnsi"/>
          <w:sz w:val="24"/>
          <w:szCs w:val="24"/>
        </w:rPr>
      </w:pPr>
      <w:r w:rsidRPr="009E7F4C">
        <w:rPr>
          <w:rFonts w:cstheme="minorHAnsi"/>
          <w:sz w:val="24"/>
          <w:szCs w:val="24"/>
        </w:rPr>
        <w:t xml:space="preserve">He doesn’t look </w:t>
      </w:r>
      <w:r w:rsidRPr="009E7F4C" w:rsidR="003352CB">
        <w:rPr>
          <w:rFonts w:cstheme="minorHAnsi"/>
          <w:sz w:val="24"/>
          <w:szCs w:val="24"/>
        </w:rPr>
        <w:t xml:space="preserve">happy </w:t>
      </w:r>
      <w:r w:rsidR="001A3E8E">
        <w:rPr>
          <w:rFonts w:cstheme="minorHAnsi"/>
          <w:sz w:val="24"/>
          <w:szCs w:val="24"/>
        </w:rPr>
        <w:t xml:space="preserve">at first, but then it dawns on him that he’s getting a job. </w:t>
      </w:r>
      <w:r w:rsidRPr="009E7F4C">
        <w:rPr>
          <w:rFonts w:cstheme="minorHAnsi"/>
          <w:sz w:val="24"/>
          <w:szCs w:val="24"/>
        </w:rPr>
        <w:t>“So, I can play?”</w:t>
      </w:r>
    </w:p>
    <w:p w:rsidR="00176DAF" w:rsidP="00176DAF" w:rsidRDefault="007F0EEA" w14:paraId="3F470E08" w14:textId="77777777">
      <w:pPr>
        <w:spacing w:after="0"/>
        <w:ind w:firstLine="360"/>
        <w:rPr>
          <w:rFonts w:cstheme="minorHAnsi"/>
          <w:sz w:val="24"/>
          <w:szCs w:val="24"/>
        </w:rPr>
      </w:pPr>
      <w:r w:rsidRPr="009E7F4C">
        <w:rPr>
          <w:rFonts w:cstheme="minorHAnsi"/>
          <w:sz w:val="24"/>
          <w:szCs w:val="24"/>
        </w:rPr>
        <w:t>I draw a deep breath, exhale, inhale, and then sigh.</w:t>
      </w:r>
      <w:r w:rsidR="0071681A">
        <w:rPr>
          <w:rFonts w:cstheme="minorHAnsi"/>
          <w:sz w:val="24"/>
          <w:szCs w:val="24"/>
        </w:rPr>
        <w:t xml:space="preserve"> </w:t>
      </w:r>
      <w:r w:rsidRPr="009E7F4C">
        <w:rPr>
          <w:rFonts w:cstheme="minorHAnsi"/>
          <w:sz w:val="24"/>
          <w:szCs w:val="24"/>
        </w:rPr>
        <w:t>I’m going to hell.</w:t>
      </w:r>
      <w:r w:rsidR="0071681A">
        <w:rPr>
          <w:rFonts w:cstheme="minorHAnsi"/>
          <w:sz w:val="24"/>
          <w:szCs w:val="24"/>
        </w:rPr>
        <w:t xml:space="preserve"> </w:t>
      </w:r>
      <w:r w:rsidRPr="009E7F4C">
        <w:rPr>
          <w:rFonts w:cstheme="minorHAnsi"/>
          <w:sz w:val="24"/>
          <w:szCs w:val="24"/>
        </w:rPr>
        <w:t>No question about it.</w:t>
      </w:r>
      <w:r w:rsidR="0071681A">
        <w:rPr>
          <w:rFonts w:cstheme="minorHAnsi"/>
          <w:sz w:val="24"/>
          <w:szCs w:val="24"/>
        </w:rPr>
        <w:t xml:space="preserve"> </w:t>
      </w:r>
      <w:r w:rsidRPr="009E7F4C">
        <w:rPr>
          <w:rFonts w:cstheme="minorHAnsi"/>
          <w:sz w:val="24"/>
          <w:szCs w:val="24"/>
        </w:rPr>
        <w:t>I might as well have signed this kid’s death warrant.</w:t>
      </w:r>
      <w:r w:rsidR="0071681A">
        <w:rPr>
          <w:rFonts w:cstheme="minorHAnsi"/>
          <w:sz w:val="24"/>
          <w:szCs w:val="24"/>
        </w:rPr>
        <w:t xml:space="preserve"> </w:t>
      </w:r>
      <w:r w:rsidRPr="009E7F4C">
        <w:rPr>
          <w:rFonts w:cstheme="minorHAnsi"/>
          <w:sz w:val="24"/>
          <w:szCs w:val="24"/>
        </w:rPr>
        <w:t>I should make sure he’s worth the trouble, though.</w:t>
      </w:r>
      <w:r w:rsidR="0071681A">
        <w:rPr>
          <w:rFonts w:cstheme="minorHAnsi"/>
          <w:sz w:val="24"/>
          <w:szCs w:val="24"/>
        </w:rPr>
        <w:t xml:space="preserve"> </w:t>
      </w:r>
      <w:r w:rsidRPr="009E7F4C">
        <w:rPr>
          <w:rFonts w:cstheme="minorHAnsi"/>
          <w:sz w:val="24"/>
          <w:szCs w:val="24"/>
        </w:rPr>
        <w:t xml:space="preserve">“You can </w:t>
      </w:r>
      <w:r w:rsidRPr="00A623B7">
        <w:rPr>
          <w:rFonts w:cstheme="minorHAnsi"/>
          <w:i/>
          <w:iCs/>
          <w:sz w:val="24"/>
          <w:szCs w:val="24"/>
        </w:rPr>
        <w:t>try out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Jury’s out on whether you can play, until I see you kick the ball like you say you can.</w:t>
      </w:r>
      <w:r w:rsidR="0071681A">
        <w:rPr>
          <w:rFonts w:cstheme="minorHAnsi"/>
          <w:sz w:val="24"/>
          <w:szCs w:val="24"/>
        </w:rPr>
        <w:t xml:space="preserve"> </w:t>
      </w:r>
      <w:r w:rsidRPr="009E7F4C">
        <w:rPr>
          <w:rFonts w:cstheme="minorHAnsi"/>
          <w:sz w:val="24"/>
          <w:szCs w:val="24"/>
        </w:rPr>
        <w:t xml:space="preserve">Bucky, get him set up, and find a shadow for him.” </w:t>
      </w:r>
    </w:p>
    <w:p w:rsidR="00176DAF" w:rsidP="00176DAF" w:rsidRDefault="007F0EEA" w14:paraId="1CD817CB" w14:textId="77777777">
      <w:pPr>
        <w:spacing w:after="0"/>
        <w:ind w:firstLine="360"/>
        <w:rPr>
          <w:rFonts w:cstheme="minorHAnsi"/>
          <w:sz w:val="24"/>
          <w:szCs w:val="24"/>
        </w:rPr>
      </w:pPr>
      <w:r w:rsidRPr="009E7F4C">
        <w:rPr>
          <w:rFonts w:cstheme="minorHAnsi"/>
          <w:sz w:val="24"/>
          <w:szCs w:val="24"/>
        </w:rPr>
        <w:t>“Why me?”</w:t>
      </w:r>
    </w:p>
    <w:p w:rsidR="00176DAF" w:rsidP="2205A74C" w:rsidRDefault="007F0EEA" w14:paraId="37E4CF8B" w14:textId="77777777">
      <w:pPr>
        <w:spacing w:after="0"/>
        <w:ind w:firstLine="360"/>
        <w:rPr>
          <w:del w:author="Gary Smailes" w:date="2024-03-12T11:23:54.609Z" w:id="165245117"/>
          <w:rFonts w:cs="Calibri" w:cstheme="minorAscii"/>
          <w:sz w:val="24"/>
          <w:szCs w:val="24"/>
        </w:rPr>
      </w:pPr>
      <w:r w:rsidRPr="2205A74C" w:rsidR="2205A74C">
        <w:rPr>
          <w:rFonts w:cs="Calibri" w:cstheme="minorAscii"/>
          <w:sz w:val="24"/>
          <w:szCs w:val="24"/>
        </w:rPr>
        <w:t>“Because he was your idea.”</w:t>
      </w:r>
    </w:p>
    <w:p w:rsidR="007F0EEA" w:rsidP="2205A74C" w:rsidRDefault="007F0EEA" w14:paraId="22B5EF1D" w14:textId="2915798D">
      <w:pPr>
        <w:spacing w:after="0"/>
        <w:ind w:firstLine="0"/>
        <w:rPr>
          <w:rFonts w:cs="Calibri" w:cstheme="minorAscii"/>
          <w:sz w:val="24"/>
          <w:szCs w:val="24"/>
        </w:rPr>
        <w:pPrChange w:author="Gary Smailes" w:date="2024-03-12T11:23:53.466Z">
          <w:pPr>
            <w:spacing w:after="0"/>
            <w:ind w:firstLine="360"/>
          </w:pPr>
        </w:pPrChange>
      </w:pPr>
    </w:p>
    <w:p w:rsidR="00176DAF" w:rsidP="2205A74C" w:rsidRDefault="00824BE0" w14:paraId="366154E4" w14:textId="77777777">
      <w:pPr>
        <w:spacing w:after="0"/>
        <w:jc w:val="center"/>
        <w:rPr>
          <w:del w:author="Gary Smailes" w:date="2024-03-12T11:23:52.964Z" w:id="642041018"/>
          <w:rFonts w:cs="Calibri" w:cstheme="minorAscii"/>
          <w:sz w:val="24"/>
          <w:szCs w:val="24"/>
        </w:rPr>
      </w:pPr>
      <w:del w:author="Gary Smailes" w:date="2024-03-12T11:23:52.966Z" w:id="1670498205">
        <w:r w:rsidRPr="2205A74C" w:rsidDel="2205A74C">
          <w:rPr>
            <w:rFonts w:cs="Calibri" w:cstheme="minorAscii"/>
            <w:sz w:val="24"/>
            <w:szCs w:val="24"/>
          </w:rPr>
          <w:delText>***</w:delText>
        </w:r>
      </w:del>
    </w:p>
    <w:p w:rsidR="00176DAF" w:rsidP="00176DAF" w:rsidRDefault="00176DAF" w14:paraId="2C259D9E" w14:textId="77777777">
      <w:pPr>
        <w:spacing w:after="0"/>
        <w:ind w:firstLine="360"/>
        <w:rPr>
          <w:rFonts w:cstheme="minorHAnsi"/>
          <w:sz w:val="24"/>
          <w:szCs w:val="24"/>
        </w:rPr>
      </w:pPr>
    </w:p>
    <w:p w:rsidR="00176DAF" w:rsidP="2205A74C" w:rsidRDefault="007F0EEA" w14:paraId="735DB6C5" w14:textId="737BFB69">
      <w:pPr>
        <w:pStyle w:val="Normal"/>
        <w:suppressLineNumbers w:val="0"/>
        <w:bidi w:val="0"/>
        <w:spacing w:before="0" w:beforeAutospacing="off" w:after="0" w:afterAutospacing="off" w:line="259" w:lineRule="auto"/>
        <w:ind w:left="0" w:right="0"/>
        <w:jc w:val="left"/>
        <w:rPr>
          <w:rFonts w:cs="Calibri" w:cstheme="minorAscii"/>
          <w:sz w:val="24"/>
          <w:szCs w:val="24"/>
        </w:rPr>
      </w:pPr>
      <w:r w:rsidRPr="2205A74C" w:rsidR="2205A74C">
        <w:rPr>
          <w:rFonts w:cs="Calibri" w:cstheme="minorAscii"/>
          <w:sz w:val="24"/>
          <w:szCs w:val="24"/>
        </w:rPr>
        <w:t xml:space="preserve">I </w:t>
      </w:r>
      <w:r w:rsidRPr="2205A74C" w:rsidR="2205A74C">
        <w:rPr>
          <w:rFonts w:cs="Calibri" w:cstheme="minorAscii"/>
          <w:sz w:val="24"/>
          <w:szCs w:val="24"/>
        </w:rPr>
        <w:t>don’t</w:t>
      </w:r>
      <w:r w:rsidRPr="2205A74C" w:rsidR="2205A74C">
        <w:rPr>
          <w:rFonts w:cs="Calibri" w:cstheme="minorAscii"/>
          <w:sz w:val="24"/>
          <w:szCs w:val="24"/>
        </w:rPr>
        <w:t xml:space="preserve"> want a teenager on the team, but </w:t>
      </w:r>
      <w:r w:rsidRPr="2205A74C" w:rsidR="2205A74C">
        <w:rPr>
          <w:rFonts w:cs="Calibri" w:cstheme="minorAscii"/>
          <w:sz w:val="24"/>
          <w:szCs w:val="24"/>
        </w:rPr>
        <w:t>don’t</w:t>
      </w:r>
      <w:r w:rsidRPr="2205A74C" w:rsidR="2205A74C">
        <w:rPr>
          <w:rFonts w:cs="Calibri" w:cstheme="minorAscii"/>
          <w:sz w:val="24"/>
          <w:szCs w:val="24"/>
        </w:rPr>
        <w:t xml:space="preserve"> want to say no to Bucky outright, so I make sure the kid will fail. Bu</w:t>
      </w:r>
      <w:commentRangeStart w:id="1212082746"/>
      <w:r w:rsidRPr="2205A74C" w:rsidR="2205A74C">
        <w:rPr>
          <w:rFonts w:cs="Calibri" w:cstheme="minorAscii"/>
          <w:sz w:val="24"/>
          <w:szCs w:val="24"/>
        </w:rPr>
        <w:t xml:space="preserve">cky and I stand on the observation deck and watch Cribbens come onto the field alone. A </w:t>
      </w:r>
      <w:r w:rsidRPr="2205A74C" w:rsidR="2205A74C">
        <w:rPr>
          <w:rFonts w:cs="Calibri" w:cstheme="minorAscii"/>
          <w:sz w:val="24"/>
          <w:szCs w:val="24"/>
        </w:rPr>
        <w:t>spaceball</w:t>
      </w:r>
      <w:r w:rsidRPr="2205A74C" w:rsidR="2205A74C">
        <w:rPr>
          <w:rFonts w:cs="Calibri" w:cstheme="minorAscii"/>
          <w:sz w:val="24"/>
          <w:szCs w:val="24"/>
        </w:rPr>
        <w:t xml:space="preserve"> rests in the tee clamp </w:t>
      </w:r>
      <w:del w:author="Gary Smailes" w:date="2024-03-12T11:24:37.983Z" w:id="2138725257">
        <w:r w:rsidRPr="2205A74C" w:rsidDel="2205A74C">
          <w:rPr>
            <w:rFonts w:cs="Calibri" w:cstheme="minorAscii"/>
            <w:sz w:val="24"/>
            <w:szCs w:val="24"/>
          </w:rPr>
          <w:delText xml:space="preserve">50 </w:delText>
        </w:r>
      </w:del>
      <w:ins w:author="Gary Smailes" w:date="2024-03-12T11:24:38.514Z" w:id="687201049">
        <w:r w:rsidRPr="2205A74C" w:rsidR="2205A74C">
          <w:rPr>
            <w:rFonts w:cs="Calibri" w:cstheme="minorAscii"/>
            <w:sz w:val="24"/>
            <w:szCs w:val="24"/>
          </w:rPr>
          <w:t>fifty</w:t>
        </w:r>
      </w:ins>
      <w:r w:rsidRPr="2205A74C" w:rsidR="2205A74C">
        <w:rPr>
          <w:rFonts w:cs="Calibri" w:cstheme="minorAscii"/>
          <w:sz w:val="24"/>
          <w:szCs w:val="24"/>
        </w:rPr>
        <w:t>meters in front of him. I watch him line up on the ball and I say ov</w:t>
      </w:r>
      <w:commentRangeEnd w:id="1212082746"/>
      <w:r>
        <w:rPr>
          <w:rStyle w:val="CommentReference"/>
        </w:rPr>
        <w:commentReference w:id="1212082746"/>
      </w:r>
      <w:r w:rsidRPr="2205A74C" w:rsidR="2205A74C">
        <w:rPr>
          <w:rFonts w:cs="Calibri" w:cstheme="minorAscii"/>
          <w:sz w:val="24"/>
          <w:szCs w:val="24"/>
        </w:rPr>
        <w:t xml:space="preserve">er the ASC, “First thing I want you to do, is put that ball in the designated area on your HUD. </w:t>
      </w:r>
      <w:r w:rsidRPr="2205A74C" w:rsidR="2205A74C">
        <w:rPr>
          <w:rFonts w:cs="Calibri" w:cstheme="minorAscii"/>
          <w:sz w:val="24"/>
          <w:szCs w:val="24"/>
        </w:rPr>
        <w:t>It’ll</w:t>
      </w:r>
      <w:r w:rsidRPr="2205A74C" w:rsidR="2205A74C">
        <w:rPr>
          <w:rFonts w:cs="Calibri" w:cstheme="minorAscii"/>
          <w:sz w:val="24"/>
          <w:szCs w:val="24"/>
        </w:rPr>
        <w:t xml:space="preserve"> be the little blue circle.”</w:t>
      </w:r>
    </w:p>
    <w:p w:rsidR="00176DAF" w:rsidP="2205A74C" w:rsidRDefault="007F0EEA" w14:paraId="57A5AA61" w14:textId="0C9315E5">
      <w:pPr>
        <w:spacing w:after="0"/>
        <w:ind w:firstLine="360"/>
        <w:rPr>
          <w:rFonts w:cs="Calibri" w:cstheme="minorAscii"/>
          <w:sz w:val="24"/>
          <w:szCs w:val="24"/>
        </w:rPr>
      </w:pPr>
      <w:r w:rsidRPr="2205A74C" w:rsidR="2205A74C">
        <w:rPr>
          <w:rFonts w:cs="Calibri" w:cstheme="minorAscii"/>
          <w:sz w:val="24"/>
          <w:szCs w:val="24"/>
        </w:rPr>
        <w:t>“What?” Cribbens objects. “</w:t>
      </w:r>
      <w:r w:rsidRPr="2205A74C" w:rsidR="2205A74C">
        <w:rPr>
          <w:rFonts w:cs="Calibri" w:cstheme="minorAscii"/>
          <w:sz w:val="24"/>
          <w:szCs w:val="24"/>
        </w:rPr>
        <w:t>That’s</w:t>
      </w:r>
      <w:r w:rsidRPr="2205A74C" w:rsidR="2205A74C">
        <w:rPr>
          <w:rFonts w:cs="Calibri" w:cstheme="minorAscii"/>
          <w:sz w:val="24"/>
          <w:szCs w:val="24"/>
        </w:rPr>
        <w:t xml:space="preserve"> a 950-meter kick! The target’s only </w:t>
      </w:r>
      <w:ins w:author="Gary Smailes" w:date="2024-03-12T12:31:45.111Z" w:id="1591136496">
        <w:r w:rsidRPr="2205A74C" w:rsidR="2205A74C">
          <w:rPr>
            <w:rFonts w:cs="Calibri" w:cstheme="minorAscii"/>
            <w:sz w:val="24"/>
            <w:szCs w:val="24"/>
          </w:rPr>
          <w:t>five</w:t>
        </w:r>
      </w:ins>
      <w:del w:author="Gary Smailes" w:date="2024-03-12T12:31:44.425Z" w:id="2047117924">
        <w:r w:rsidRPr="2205A74C" w:rsidDel="2205A74C">
          <w:rPr>
            <w:rFonts w:cs="Calibri" w:cstheme="minorAscii"/>
            <w:sz w:val="24"/>
            <w:szCs w:val="24"/>
          </w:rPr>
          <w:delText>5</w:delText>
        </w:r>
      </w:del>
      <w:r w:rsidRPr="2205A74C" w:rsidR="2205A74C">
        <w:rPr>
          <w:rFonts w:cs="Calibri" w:cstheme="minorAscii"/>
          <w:sz w:val="24"/>
          <w:szCs w:val="24"/>
        </w:rPr>
        <w:t xml:space="preserve"> meters in diameter</w:t>
      </w:r>
      <w:ins w:author="Gary Smailes" w:date="2024-03-12T12:31:49.505Z" w:id="1595688018">
        <w:r w:rsidRPr="2205A74C" w:rsidR="2205A74C">
          <w:rPr>
            <w:rFonts w:cs="Calibri" w:cstheme="minorAscii"/>
            <w:sz w:val="24"/>
            <w:szCs w:val="24"/>
          </w:rPr>
          <w:t>.</w:t>
        </w:r>
      </w:ins>
      <w:del w:author="Gary Smailes" w:date="2024-03-12T12:31:49.107Z" w:id="156197626">
        <w:r w:rsidRPr="2205A74C" w:rsidDel="2205A74C">
          <w:rPr>
            <w:rFonts w:cs="Calibri" w:cstheme="minorAscii"/>
            <w:sz w:val="24"/>
            <w:szCs w:val="24"/>
          </w:rPr>
          <w:delText>!</w:delText>
        </w:r>
      </w:del>
      <w:r w:rsidRPr="2205A74C" w:rsidR="2205A74C">
        <w:rPr>
          <w:rFonts w:cs="Calibri" w:cstheme="minorAscii"/>
          <w:sz w:val="24"/>
          <w:szCs w:val="24"/>
        </w:rPr>
        <w:t>”</w:t>
      </w:r>
    </w:p>
    <w:p w:rsidR="00176DAF" w:rsidP="00176DAF" w:rsidRDefault="007F0EEA" w14:paraId="7A6BC062" w14:textId="77777777">
      <w:pPr>
        <w:spacing w:after="0"/>
        <w:ind w:firstLine="360"/>
        <w:rPr>
          <w:rFonts w:cstheme="minorHAnsi"/>
          <w:sz w:val="24"/>
          <w:szCs w:val="24"/>
        </w:rPr>
      </w:pPr>
      <w:r w:rsidRPr="009E7F4C">
        <w:rPr>
          <w:rFonts w:cstheme="minorHAnsi"/>
          <w:sz w:val="24"/>
          <w:szCs w:val="24"/>
        </w:rPr>
        <w:t>“You said you could put the ball anywhere I wanted,” I remind him.</w:t>
      </w:r>
    </w:p>
    <w:p w:rsidR="00176DAF" w:rsidP="00176DAF" w:rsidRDefault="007F0EEA" w14:paraId="79D3577F" w14:textId="77777777">
      <w:pPr>
        <w:spacing w:after="0"/>
        <w:ind w:firstLine="360"/>
        <w:rPr>
          <w:rFonts w:cstheme="minorHAnsi"/>
          <w:sz w:val="24"/>
          <w:szCs w:val="24"/>
        </w:rPr>
      </w:pPr>
      <w:r w:rsidRPr="009E7F4C">
        <w:rPr>
          <w:rFonts w:cstheme="minorHAnsi"/>
          <w:sz w:val="24"/>
          <w:szCs w:val="24"/>
        </w:rPr>
        <w:t>“Yeah, but within reason.”</w:t>
      </w:r>
    </w:p>
    <w:p w:rsidR="00176DAF" w:rsidP="00176DAF" w:rsidRDefault="007F0EEA" w14:paraId="4C70854A" w14:textId="77777777">
      <w:pPr>
        <w:spacing w:after="0"/>
        <w:ind w:firstLine="360"/>
        <w:rPr>
          <w:rFonts w:cstheme="minorHAnsi"/>
          <w:sz w:val="24"/>
          <w:szCs w:val="24"/>
        </w:rPr>
      </w:pPr>
      <w:r w:rsidRPr="009E7F4C">
        <w:rPr>
          <w:rFonts w:cstheme="minorHAnsi"/>
          <w:sz w:val="24"/>
          <w:szCs w:val="24"/>
        </w:rPr>
        <w:t>“You’re lucky it isn’t smaller.</w:t>
      </w:r>
      <w:r w:rsidR="0071681A">
        <w:rPr>
          <w:rFonts w:cstheme="minorHAnsi"/>
          <w:sz w:val="24"/>
          <w:szCs w:val="24"/>
        </w:rPr>
        <w:t xml:space="preserve"> </w:t>
      </w:r>
      <w:r w:rsidRPr="009E7F4C">
        <w:rPr>
          <w:rFonts w:cstheme="minorHAnsi"/>
          <w:sz w:val="24"/>
          <w:szCs w:val="24"/>
        </w:rPr>
        <w:t>Oh, and no suit assist on the kick, either.”</w:t>
      </w:r>
    </w:p>
    <w:p w:rsidR="00176DAF" w:rsidP="00176DAF" w:rsidRDefault="007F0EEA" w14:paraId="50BF567E"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7EE0A54C" w14:textId="77777777">
      <w:pPr>
        <w:spacing w:after="0"/>
        <w:ind w:firstLine="360"/>
        <w:rPr>
          <w:rFonts w:cstheme="minorHAnsi"/>
          <w:sz w:val="24"/>
          <w:szCs w:val="24"/>
        </w:rPr>
      </w:pPr>
      <w:r w:rsidRPr="009E7F4C">
        <w:rPr>
          <w:rFonts w:cstheme="minorHAnsi"/>
          <w:sz w:val="24"/>
          <w:szCs w:val="24"/>
        </w:rPr>
        <w:t>“You heard me, boy.</w:t>
      </w:r>
      <w:r w:rsidR="0071681A">
        <w:rPr>
          <w:rFonts w:cstheme="minorHAnsi"/>
          <w:sz w:val="24"/>
          <w:szCs w:val="24"/>
        </w:rPr>
        <w:t xml:space="preserve"> </w:t>
      </w:r>
      <w:r w:rsidRPr="009E7F4C">
        <w:rPr>
          <w:rFonts w:cstheme="minorHAnsi"/>
          <w:sz w:val="24"/>
          <w:szCs w:val="24"/>
        </w:rPr>
        <w:t>Don’t ever count on your suit doing the work for you.</w:t>
      </w:r>
      <w:r w:rsidR="0071681A">
        <w:rPr>
          <w:rFonts w:cstheme="minorHAnsi"/>
          <w:sz w:val="24"/>
          <w:szCs w:val="24"/>
        </w:rPr>
        <w:t xml:space="preserve"> </w:t>
      </w:r>
      <w:r w:rsidRPr="009E7F4C">
        <w:rPr>
          <w:rFonts w:cstheme="minorHAnsi"/>
          <w:sz w:val="24"/>
          <w:szCs w:val="24"/>
        </w:rPr>
        <w:t>Shit breaks all the time.”</w:t>
      </w:r>
    </w:p>
    <w:p w:rsidR="00176DAF" w:rsidP="00176DAF" w:rsidRDefault="007F0EEA" w14:paraId="24F52100" w14:textId="77777777">
      <w:pPr>
        <w:spacing w:after="0"/>
        <w:ind w:firstLine="360"/>
        <w:rPr>
          <w:rFonts w:cstheme="minorHAnsi"/>
          <w:sz w:val="24"/>
          <w:szCs w:val="24"/>
        </w:rPr>
      </w:pPr>
      <w:r w:rsidRPr="009E7F4C">
        <w:rPr>
          <w:rFonts w:cstheme="minorHAnsi"/>
          <w:sz w:val="24"/>
          <w:szCs w:val="24"/>
        </w:rPr>
        <w:t>Bucky snorts.</w:t>
      </w:r>
      <w:r w:rsidR="0071681A">
        <w:rPr>
          <w:rFonts w:cstheme="minorHAnsi"/>
          <w:sz w:val="24"/>
          <w:szCs w:val="24"/>
        </w:rPr>
        <w:t xml:space="preserve"> </w:t>
      </w:r>
      <w:r w:rsidRPr="009E7F4C">
        <w:rPr>
          <w:rFonts w:cstheme="minorHAnsi"/>
          <w:sz w:val="24"/>
          <w:szCs w:val="24"/>
        </w:rPr>
        <w:t>“Better not let Laura hear you say that.”</w:t>
      </w:r>
    </w:p>
    <w:p w:rsidR="00176DAF" w:rsidP="00176DAF" w:rsidRDefault="007F0EEA" w14:paraId="6E4D280D" w14:textId="77777777">
      <w:pPr>
        <w:spacing w:after="0"/>
        <w:ind w:firstLine="360"/>
        <w:rPr>
          <w:rFonts w:cstheme="minorHAnsi"/>
          <w:sz w:val="24"/>
          <w:szCs w:val="24"/>
        </w:rPr>
      </w:pPr>
      <w:r w:rsidRPr="009E7F4C">
        <w:rPr>
          <w:rFonts w:cstheme="minorHAnsi"/>
          <w:sz w:val="24"/>
          <w:szCs w:val="24"/>
        </w:rPr>
        <w:t>I mute the ASC and tell him, “You shut your goddamn trap.</w:t>
      </w:r>
      <w:r w:rsidR="0071681A">
        <w:rPr>
          <w:rFonts w:cstheme="minorHAnsi"/>
          <w:sz w:val="24"/>
          <w:szCs w:val="24"/>
        </w:rPr>
        <w:t xml:space="preserve"> </w:t>
      </w:r>
      <w:r w:rsidRPr="009E7F4C">
        <w:rPr>
          <w:rFonts w:cstheme="minorHAnsi"/>
          <w:sz w:val="24"/>
          <w:szCs w:val="24"/>
        </w:rPr>
        <w:t>I’m still not happy about this.” Back to Cribbens, I say, “Kid, you’re lucky I told you no assist up front, instead of rigging your suit without telling you.”</w:t>
      </w:r>
    </w:p>
    <w:p w:rsidR="00176DAF" w:rsidP="00176DAF" w:rsidRDefault="007F0EEA" w14:paraId="0D1490F9" w14:textId="77777777">
      <w:pPr>
        <w:spacing w:after="0"/>
        <w:ind w:firstLine="360"/>
        <w:rPr>
          <w:rFonts w:cstheme="minorHAnsi"/>
          <w:sz w:val="24"/>
          <w:szCs w:val="24"/>
        </w:rPr>
      </w:pPr>
      <w:r w:rsidRPr="009E7F4C">
        <w:rPr>
          <w:rFonts w:cstheme="minorHAnsi"/>
          <w:sz w:val="24"/>
          <w:szCs w:val="24"/>
        </w:rPr>
        <w:t>Silence on the comlink.</w:t>
      </w:r>
      <w:r w:rsidR="0071681A">
        <w:rPr>
          <w:rFonts w:cstheme="minorHAnsi"/>
          <w:sz w:val="24"/>
          <w:szCs w:val="24"/>
        </w:rPr>
        <w:t xml:space="preserve"> </w:t>
      </w:r>
      <w:r w:rsidRPr="009E7F4C">
        <w:rPr>
          <w:rFonts w:cstheme="minorHAnsi"/>
          <w:sz w:val="24"/>
          <w:szCs w:val="24"/>
        </w:rPr>
        <w:t>Cribbens stands there for a minute, and then he bounds forward.</w:t>
      </w:r>
      <w:r w:rsidR="0071681A">
        <w:rPr>
          <w:rFonts w:cstheme="minorHAnsi"/>
          <w:sz w:val="24"/>
          <w:szCs w:val="24"/>
        </w:rPr>
        <w:t xml:space="preserve"> </w:t>
      </w:r>
      <w:r w:rsidRPr="009E7F4C">
        <w:rPr>
          <w:rFonts w:cstheme="minorHAnsi"/>
          <w:sz w:val="24"/>
          <w:szCs w:val="24"/>
        </w:rPr>
        <w:t>One step, two, three, and then cranks on the ball.</w:t>
      </w:r>
      <w:r w:rsidR="0071681A">
        <w:rPr>
          <w:rFonts w:cstheme="minorHAnsi"/>
          <w:sz w:val="24"/>
          <w:szCs w:val="24"/>
        </w:rPr>
        <w:t xml:space="preserve"> </w:t>
      </w:r>
    </w:p>
    <w:p w:rsidR="00176DAF" w:rsidP="00176DAF" w:rsidRDefault="007F0EEA" w14:paraId="4E2893A4" w14:textId="4D3DF838">
      <w:pPr>
        <w:spacing w:after="0"/>
        <w:ind w:firstLine="360"/>
        <w:rPr>
          <w:rFonts w:cstheme="minorHAnsi"/>
          <w:sz w:val="24"/>
          <w:szCs w:val="24"/>
        </w:rPr>
      </w:pPr>
      <w:r w:rsidRPr="009E7F4C">
        <w:rPr>
          <w:rFonts w:cstheme="minorHAnsi"/>
          <w:sz w:val="24"/>
          <w:szCs w:val="24"/>
        </w:rPr>
        <w:t>I would be remiss if I didn’t explain that this is where spaceball gets all wobbly weird.</w:t>
      </w:r>
      <w:r w:rsidR="00842F7E">
        <w:rPr>
          <w:rFonts w:cstheme="minorHAnsi"/>
          <w:sz w:val="24"/>
          <w:szCs w:val="24"/>
        </w:rPr>
        <w:t xml:space="preserve"> </w:t>
      </w:r>
      <w:r w:rsidRPr="009E7F4C">
        <w:rPr>
          <w:rFonts w:cstheme="minorHAnsi"/>
          <w:sz w:val="24"/>
          <w:szCs w:val="24"/>
        </w:rPr>
        <w:t xml:space="preserve">See, a ball kicked or thrown in space is going to keep going and going until it encounters another object or </w:t>
      </w:r>
      <w:r w:rsidR="00F9418C">
        <w:rPr>
          <w:rFonts w:cstheme="minorHAnsi"/>
          <w:sz w:val="24"/>
          <w:szCs w:val="24"/>
        </w:rPr>
        <w:t>that object’s</w:t>
      </w:r>
      <w:r w:rsidRPr="009E7F4C">
        <w:rPr>
          <w:rFonts w:cstheme="minorHAnsi"/>
          <w:sz w:val="24"/>
          <w:szCs w:val="24"/>
        </w:rPr>
        <w:t xml:space="preserve"> gravity.</w:t>
      </w:r>
      <w:r w:rsidR="0071681A">
        <w:rPr>
          <w:rFonts w:cstheme="minorHAnsi"/>
          <w:sz w:val="24"/>
          <w:szCs w:val="24"/>
        </w:rPr>
        <w:t xml:space="preserve"> </w:t>
      </w:r>
      <w:r w:rsidRPr="009E7F4C">
        <w:rPr>
          <w:rFonts w:cstheme="minorHAnsi"/>
          <w:sz w:val="24"/>
          <w:szCs w:val="24"/>
        </w:rPr>
        <w:t xml:space="preserve">If spaceballs did that, the game would be one penalty after another </w:t>
      </w:r>
      <w:r w:rsidR="00F9418C">
        <w:rPr>
          <w:rFonts w:cstheme="minorHAnsi"/>
          <w:sz w:val="24"/>
          <w:szCs w:val="24"/>
        </w:rPr>
        <w:t>for</w:t>
      </w:r>
      <w:r w:rsidRPr="009E7F4C">
        <w:rPr>
          <w:rFonts w:cstheme="minorHAnsi"/>
          <w:sz w:val="24"/>
          <w:szCs w:val="24"/>
        </w:rPr>
        <w:t xml:space="preserve"> intentional spacing.</w:t>
      </w:r>
      <w:r w:rsidR="0071681A">
        <w:rPr>
          <w:rFonts w:cstheme="minorHAnsi"/>
          <w:sz w:val="24"/>
          <w:szCs w:val="24"/>
        </w:rPr>
        <w:t xml:space="preserve"> </w:t>
      </w:r>
      <w:r w:rsidRPr="009E7F4C">
        <w:rPr>
          <w:rFonts w:cstheme="minorHAnsi"/>
          <w:sz w:val="24"/>
          <w:szCs w:val="24"/>
        </w:rPr>
        <w:t>So spaceballs fake gravity.</w:t>
      </w:r>
      <w:r w:rsidR="0071681A">
        <w:rPr>
          <w:rFonts w:cstheme="minorHAnsi"/>
          <w:sz w:val="24"/>
          <w:szCs w:val="24"/>
        </w:rPr>
        <w:t xml:space="preserve"> </w:t>
      </w:r>
      <w:r w:rsidRPr="005D2FFB" w:rsidR="005D2FFB">
        <w:rPr>
          <w:rFonts w:cstheme="minorHAnsi"/>
          <w:sz w:val="24"/>
          <w:szCs w:val="24"/>
        </w:rPr>
        <w:t xml:space="preserve">The ball considers its point of origin the zero plane. It calculates its initial velocity and direction and </w:t>
      </w:r>
      <w:r w:rsidR="005D2FFB">
        <w:rPr>
          <w:rFonts w:cstheme="minorHAnsi"/>
          <w:sz w:val="24"/>
          <w:szCs w:val="24"/>
        </w:rPr>
        <w:t xml:space="preserve">then </w:t>
      </w:r>
      <w:r w:rsidRPr="005D2FFB" w:rsidR="005D2FFB">
        <w:rPr>
          <w:rFonts w:cstheme="minorHAnsi"/>
          <w:sz w:val="24"/>
          <w:szCs w:val="24"/>
        </w:rPr>
        <w:t>adjusts accordingly to return to the zero plane at the end of its journey.</w:t>
      </w:r>
      <w:r w:rsidR="0071681A">
        <w:rPr>
          <w:rFonts w:cstheme="minorHAnsi"/>
          <w:sz w:val="24"/>
          <w:szCs w:val="24"/>
        </w:rPr>
        <w:t xml:space="preserve"> </w:t>
      </w:r>
      <w:r w:rsidRPr="009E7F4C">
        <w:rPr>
          <w:rFonts w:cstheme="minorHAnsi"/>
          <w:sz w:val="24"/>
          <w:szCs w:val="24"/>
        </w:rPr>
        <w:t>Kick a rock in space, and it will sail onwards forever.</w:t>
      </w:r>
      <w:r w:rsidR="0071681A">
        <w:rPr>
          <w:rFonts w:cstheme="minorHAnsi"/>
          <w:sz w:val="24"/>
          <w:szCs w:val="24"/>
        </w:rPr>
        <w:t xml:space="preserve"> </w:t>
      </w:r>
      <w:r w:rsidRPr="009E7F4C">
        <w:rPr>
          <w:rFonts w:cstheme="minorHAnsi"/>
          <w:sz w:val="24"/>
          <w:szCs w:val="24"/>
        </w:rPr>
        <w:t>Kick a spaceball in space, and it will arc, slow down as if air friction were being applied, and even bounce on the zero plane.</w:t>
      </w:r>
      <w:r w:rsidR="0071681A">
        <w:rPr>
          <w:rFonts w:cstheme="minorHAnsi"/>
          <w:sz w:val="24"/>
          <w:szCs w:val="24"/>
        </w:rPr>
        <w:t xml:space="preserve"> </w:t>
      </w:r>
      <w:r w:rsidRPr="009E7F4C">
        <w:rPr>
          <w:rFonts w:cstheme="minorHAnsi"/>
          <w:sz w:val="24"/>
          <w:szCs w:val="24"/>
        </w:rPr>
        <w:t>Seems complicated, I know, but it keeps everybody from getting turned all upside down.</w:t>
      </w:r>
      <w:r w:rsidR="0071681A">
        <w:rPr>
          <w:rFonts w:cstheme="minorHAnsi"/>
          <w:sz w:val="24"/>
          <w:szCs w:val="24"/>
        </w:rPr>
        <w:t xml:space="preserve"> </w:t>
      </w:r>
      <w:r w:rsidRPr="009E7F4C">
        <w:rPr>
          <w:rFonts w:cstheme="minorHAnsi"/>
          <w:sz w:val="24"/>
          <w:szCs w:val="24"/>
        </w:rPr>
        <w:t>Players carrying the ball can drop below the zero plane and still be considered inbounds, but the ball won’t go there by itself</w:t>
      </w:r>
      <w:r w:rsidR="005D2FFB">
        <w:rPr>
          <w:rFonts w:cstheme="minorHAnsi"/>
          <w:sz w:val="24"/>
          <w:szCs w:val="24"/>
        </w:rPr>
        <w:t xml:space="preserve"> until the next throw</w:t>
      </w:r>
      <w:r w:rsidRPr="009E7F4C">
        <w:rPr>
          <w:rFonts w:cstheme="minorHAnsi"/>
          <w:sz w:val="24"/>
          <w:szCs w:val="24"/>
        </w:rPr>
        <w:t>.</w:t>
      </w:r>
    </w:p>
    <w:p w:rsidR="00176DAF" w:rsidP="00176DAF" w:rsidRDefault="00803602" w14:paraId="0451898A" w14:textId="7FE5369D">
      <w:pPr>
        <w:spacing w:after="0"/>
        <w:ind w:firstLine="360"/>
        <w:rPr>
          <w:rFonts w:cstheme="minorHAnsi"/>
          <w:sz w:val="24"/>
          <w:szCs w:val="24"/>
        </w:rPr>
      </w:pPr>
      <w:r w:rsidRPr="009E7F4C">
        <w:rPr>
          <w:rFonts w:cstheme="minorHAnsi"/>
          <w:sz w:val="24"/>
          <w:szCs w:val="24"/>
        </w:rPr>
        <w:t>So,</w:t>
      </w:r>
      <w:r w:rsidRPr="009E7F4C" w:rsidR="007F0EEA">
        <w:rPr>
          <w:rFonts w:cstheme="minorHAnsi"/>
          <w:sz w:val="24"/>
          <w:szCs w:val="24"/>
        </w:rPr>
        <w:t xml:space="preserve"> I watch, dumbfounded, as the ball rises up in a glorious arc</w:t>
      </w:r>
      <w:r w:rsidR="00E62A40">
        <w:rPr>
          <w:rFonts w:cstheme="minorHAnsi"/>
          <w:sz w:val="24"/>
          <w:szCs w:val="24"/>
        </w:rPr>
        <w:t xml:space="preserve"> and</w:t>
      </w:r>
      <w:r w:rsidR="00F4632C">
        <w:rPr>
          <w:rFonts w:cstheme="minorHAnsi"/>
          <w:sz w:val="24"/>
          <w:szCs w:val="24"/>
        </w:rPr>
        <w:t xml:space="preserve"> </w:t>
      </w:r>
      <w:r w:rsidR="00E62A40">
        <w:rPr>
          <w:rFonts w:cstheme="minorHAnsi"/>
          <w:sz w:val="24"/>
          <w:szCs w:val="24"/>
        </w:rPr>
        <w:t xml:space="preserve">then </w:t>
      </w:r>
      <w:r w:rsidRPr="009E7F4C" w:rsidR="007F0EEA">
        <w:rPr>
          <w:rFonts w:cstheme="minorHAnsi"/>
          <w:sz w:val="24"/>
          <w:szCs w:val="24"/>
        </w:rPr>
        <w:t>fall</w:t>
      </w:r>
      <w:r w:rsidR="00E62A40">
        <w:rPr>
          <w:rFonts w:cstheme="minorHAnsi"/>
          <w:sz w:val="24"/>
          <w:szCs w:val="24"/>
        </w:rPr>
        <w:t>s</w:t>
      </w:r>
      <w:r w:rsidRPr="009E7F4C" w:rsidR="007F0EEA">
        <w:rPr>
          <w:rFonts w:cstheme="minorHAnsi"/>
          <w:sz w:val="24"/>
          <w:szCs w:val="24"/>
        </w:rPr>
        <w:t xml:space="preserve"> back </w:t>
      </w:r>
      <w:r w:rsidR="00790F0D">
        <w:rPr>
          <w:rFonts w:cstheme="minorHAnsi"/>
          <w:sz w:val="24"/>
          <w:szCs w:val="24"/>
        </w:rPr>
        <w:t>toward</w:t>
      </w:r>
      <w:r w:rsidRPr="009E7F4C" w:rsidR="007F0EEA">
        <w:rPr>
          <w:rFonts w:cstheme="minorHAnsi"/>
          <w:sz w:val="24"/>
          <w:szCs w:val="24"/>
        </w:rPr>
        <w:t xml:space="preserve"> the zero plane </w:t>
      </w:r>
      <w:r w:rsidR="002C66B8">
        <w:rPr>
          <w:rFonts w:cstheme="minorHAnsi"/>
          <w:sz w:val="24"/>
          <w:szCs w:val="24"/>
        </w:rPr>
        <w:t>in</w:t>
      </w:r>
      <w:r w:rsidRPr="009E7F4C" w:rsidR="007F0EEA">
        <w:rPr>
          <w:rFonts w:cstheme="minorHAnsi"/>
          <w:sz w:val="24"/>
          <w:szCs w:val="24"/>
        </w:rPr>
        <w:t xml:space="preserve"> a grand half circle.</w:t>
      </w:r>
      <w:r w:rsidR="0071681A">
        <w:rPr>
          <w:rFonts w:cstheme="minorHAnsi"/>
          <w:sz w:val="24"/>
          <w:szCs w:val="24"/>
        </w:rPr>
        <w:t xml:space="preserve"> </w:t>
      </w:r>
      <w:r w:rsidRPr="009E7F4C" w:rsidR="007F0EEA">
        <w:rPr>
          <w:rFonts w:cstheme="minorHAnsi"/>
          <w:sz w:val="24"/>
          <w:szCs w:val="24"/>
        </w:rPr>
        <w:t>It lands in the target zone</w:t>
      </w:r>
      <w:r w:rsidR="0024519D">
        <w:rPr>
          <w:rFonts w:cstheme="minorHAnsi"/>
          <w:sz w:val="24"/>
          <w:szCs w:val="24"/>
        </w:rPr>
        <w:t>. B</w:t>
      </w:r>
      <w:r w:rsidRPr="009E7F4C" w:rsidR="007F0EEA">
        <w:rPr>
          <w:rFonts w:cstheme="minorHAnsi"/>
          <w:sz w:val="24"/>
          <w:szCs w:val="24"/>
        </w:rPr>
        <w:t>ounces straight up down a few times, and finally comes to rest</w:t>
      </w:r>
      <w:r w:rsidR="00F4632C">
        <w:rPr>
          <w:rFonts w:cstheme="minorHAnsi"/>
          <w:sz w:val="24"/>
          <w:szCs w:val="24"/>
        </w:rPr>
        <w:t>. It’s</w:t>
      </w:r>
      <w:r w:rsidRPr="009E7F4C" w:rsidR="007F0EEA">
        <w:rPr>
          <w:rFonts w:cstheme="minorHAnsi"/>
          <w:sz w:val="24"/>
          <w:szCs w:val="24"/>
        </w:rPr>
        <w:t xml:space="preserve"> less than a meter from the center point.</w:t>
      </w:r>
    </w:p>
    <w:p w:rsidR="00176DAF" w:rsidP="00176DAF" w:rsidRDefault="007F0EEA" w14:paraId="38835875" w14:textId="6C628DC5">
      <w:pPr>
        <w:spacing w:after="0"/>
        <w:ind w:firstLine="360"/>
        <w:rPr>
          <w:rFonts w:cstheme="minorHAnsi"/>
          <w:sz w:val="24"/>
          <w:szCs w:val="24"/>
        </w:rPr>
      </w:pPr>
      <w:r w:rsidRPr="009E7F4C">
        <w:rPr>
          <w:rFonts w:cstheme="minorHAnsi"/>
          <w:sz w:val="24"/>
          <w:szCs w:val="24"/>
        </w:rPr>
        <w:t>“What the</w:t>
      </w:r>
      <w:r w:rsidR="00F4632C">
        <w:rPr>
          <w:rFonts w:cstheme="minorHAnsi"/>
          <w:sz w:val="24"/>
          <w:szCs w:val="24"/>
        </w:rPr>
        <w:t xml:space="preserve"> –”</w:t>
      </w:r>
      <w:r w:rsidRPr="009E7F4C">
        <w:rPr>
          <w:rFonts w:cstheme="minorHAnsi"/>
          <w:sz w:val="24"/>
          <w:szCs w:val="24"/>
        </w:rPr>
        <w:t xml:space="preserve"> I breathe.</w:t>
      </w:r>
    </w:p>
    <w:p w:rsidR="00176DAF" w:rsidP="00176DAF" w:rsidRDefault="007F0EEA" w14:paraId="7388F903" w14:textId="77777777">
      <w:pPr>
        <w:spacing w:after="0"/>
        <w:ind w:firstLine="360"/>
        <w:rPr>
          <w:rFonts w:cstheme="minorHAnsi"/>
          <w:sz w:val="24"/>
          <w:szCs w:val="24"/>
        </w:rPr>
      </w:pPr>
      <w:r w:rsidRPr="009E7F4C">
        <w:rPr>
          <w:rFonts w:cstheme="minorHAnsi"/>
          <w:sz w:val="24"/>
          <w:szCs w:val="24"/>
        </w:rPr>
        <w:t>“Told ya,” Bucky says.</w:t>
      </w:r>
    </w:p>
    <w:p w:rsidR="004C245D" w:rsidP="2205A74C" w:rsidRDefault="007F0EEA" w14:paraId="5769A943" w14:textId="6D100C1A">
      <w:pPr>
        <w:spacing w:after="0"/>
        <w:ind w:firstLine="360"/>
        <w:rPr>
          <w:rFonts w:cs="Calibri" w:cstheme="minorAscii"/>
          <w:sz w:val="24"/>
          <w:szCs w:val="24"/>
        </w:rPr>
      </w:pPr>
      <w:r w:rsidRPr="2205A74C" w:rsidR="2205A74C">
        <w:rPr>
          <w:rFonts w:cs="Calibri" w:cstheme="minorAscii"/>
          <w:sz w:val="24"/>
          <w:szCs w:val="24"/>
        </w:rPr>
        <w:t>“BULLSHIT</w:t>
      </w:r>
      <w:ins w:author="Gary Smailes" w:date="2024-03-12T12:32:47.757Z" w:id="825093771">
        <w:r w:rsidRPr="2205A74C" w:rsidR="2205A74C">
          <w:rPr>
            <w:rFonts w:cs="Calibri" w:cstheme="minorAscii"/>
            <w:sz w:val="24"/>
            <w:szCs w:val="24"/>
          </w:rPr>
          <w:t>,</w:t>
        </w:r>
      </w:ins>
      <w:del w:author="Gary Smailes" w:date="2024-03-12T12:32:46.383Z" w:id="1623595371">
        <w:r w:rsidRPr="2205A74C" w:rsidDel="2205A74C">
          <w:rPr>
            <w:rFonts w:cs="Calibri" w:cstheme="minorAscii"/>
            <w:sz w:val="24"/>
            <w:szCs w:val="24"/>
          </w:rPr>
          <w:delText>!</w:delText>
        </w:r>
      </w:del>
      <w:r w:rsidRPr="2205A74C" w:rsidR="2205A74C">
        <w:rPr>
          <w:rFonts w:cs="Calibri" w:cstheme="minorAscii"/>
          <w:sz w:val="24"/>
          <w:szCs w:val="24"/>
        </w:rPr>
        <w:t xml:space="preserve">” I shout. The ASC channel is still on, but I </w:t>
      </w:r>
      <w:r w:rsidRPr="2205A74C" w:rsidR="2205A74C">
        <w:rPr>
          <w:rFonts w:cs="Calibri" w:cstheme="minorAscii"/>
          <w:sz w:val="24"/>
          <w:szCs w:val="24"/>
        </w:rPr>
        <w:t>don’t</w:t>
      </w:r>
      <w:r w:rsidRPr="2205A74C" w:rsidR="2205A74C">
        <w:rPr>
          <w:rFonts w:cs="Calibri" w:cstheme="minorAscii"/>
          <w:sz w:val="24"/>
          <w:szCs w:val="24"/>
        </w:rPr>
        <w:t xml:space="preserve"> care. </w:t>
      </w:r>
      <w:r w:rsidRPr="2205A74C" w:rsidR="2205A74C">
        <w:rPr>
          <w:rFonts w:cs="Calibri" w:cstheme="minorAscii"/>
          <w:sz w:val="24"/>
          <w:szCs w:val="24"/>
        </w:rPr>
        <w:t>I’ve</w:t>
      </w:r>
      <w:r w:rsidRPr="2205A74C" w:rsidR="2205A74C">
        <w:rPr>
          <w:rFonts w:cs="Calibri" w:cstheme="minorAscii"/>
          <w:sz w:val="24"/>
          <w:szCs w:val="24"/>
        </w:rPr>
        <w:t xml:space="preserve"> never seen anything like it without a suit assist.</w:t>
      </w:r>
    </w:p>
    <w:p w:rsidR="00176DAF" w:rsidP="00176DAF" w:rsidRDefault="007F0EEA" w14:paraId="0B9E34B9" w14:textId="411D5E9D">
      <w:pPr>
        <w:spacing w:after="0"/>
        <w:ind w:firstLine="360"/>
        <w:rPr>
          <w:rFonts w:cstheme="minorHAnsi"/>
          <w:sz w:val="24"/>
          <w:szCs w:val="24"/>
        </w:rPr>
      </w:pPr>
      <w:r w:rsidRPr="009E7F4C">
        <w:rPr>
          <w:rFonts w:ascii="Calibri" w:hAnsi="Calibri" w:cs="Calibri"/>
          <w:sz w:val="24"/>
          <w:szCs w:val="24"/>
        </w:rPr>
        <w:t>“</w:t>
      </w:r>
      <w:r w:rsidRPr="009E7F4C">
        <w:rPr>
          <w:rFonts w:cstheme="minorHAnsi"/>
          <w:sz w:val="24"/>
          <w:szCs w:val="24"/>
        </w:rPr>
        <w:t>I</w:t>
      </w:r>
      <w:r w:rsidRPr="009E7F4C">
        <w:rPr>
          <w:rFonts w:ascii="Calibri" w:hAnsi="Calibri" w:cs="Calibri"/>
          <w:sz w:val="24"/>
          <w:szCs w:val="24"/>
        </w:rPr>
        <w:t>’</w:t>
      </w:r>
      <w:r w:rsidRPr="009E7F4C">
        <w:rPr>
          <w:rFonts w:cstheme="minorHAnsi"/>
          <w:sz w:val="24"/>
          <w:szCs w:val="24"/>
        </w:rPr>
        <w:t>m looking at the readouts right now,</w:t>
      </w:r>
      <w:r w:rsidRPr="009E7F4C">
        <w:rPr>
          <w:rFonts w:ascii="Calibri" w:hAnsi="Calibri" w:cs="Calibri"/>
          <w:sz w:val="24"/>
          <w:szCs w:val="24"/>
        </w:rPr>
        <w:t>”</w:t>
      </w:r>
      <w:r w:rsidRPr="009E7F4C">
        <w:rPr>
          <w:rFonts w:cstheme="minorHAnsi"/>
          <w:sz w:val="24"/>
          <w:szCs w:val="24"/>
        </w:rPr>
        <w:t xml:space="preserve"> Bucky says, holding up a holographic vidpad with a three-dimensional image of Cribbens</w:t>
      </w:r>
      <w:r w:rsidRPr="009E7F4C">
        <w:rPr>
          <w:rFonts w:ascii="Calibri" w:hAnsi="Calibri" w:cs="Calibri"/>
          <w:sz w:val="24"/>
          <w:szCs w:val="24"/>
        </w:rPr>
        <w:t>’</w:t>
      </w:r>
      <w:r w:rsidRPr="009E7F4C">
        <w:rPr>
          <w:rFonts w:cstheme="minorHAnsi"/>
          <w:sz w:val="24"/>
          <w:szCs w:val="24"/>
        </w:rPr>
        <w:t xml:space="preserve"> suit</w:t>
      </w:r>
      <w:r w:rsidR="00E13043">
        <w:rPr>
          <w:rFonts w:cstheme="minorHAnsi"/>
          <w:sz w:val="24"/>
          <w:szCs w:val="24"/>
        </w:rPr>
        <w:t>. A</w:t>
      </w:r>
      <w:r w:rsidRPr="009E7F4C">
        <w:rPr>
          <w:rFonts w:cstheme="minorHAnsi"/>
          <w:sz w:val="24"/>
          <w:szCs w:val="24"/>
        </w:rPr>
        <w:t xml:space="preserve"> crapload of datapoints scroll</w:t>
      </w:r>
      <w:r w:rsidR="00E13043">
        <w:rPr>
          <w:rFonts w:cstheme="minorHAnsi"/>
          <w:sz w:val="24"/>
          <w:szCs w:val="24"/>
        </w:rPr>
        <w:t>s</w:t>
      </w:r>
      <w:r w:rsidRPr="009E7F4C">
        <w:rPr>
          <w:rFonts w:cstheme="minorHAnsi"/>
          <w:sz w:val="24"/>
          <w:szCs w:val="24"/>
        </w:rPr>
        <w:t xml:space="preserve"> by that nobody ever reads.</w:t>
      </w:r>
      <w:r w:rsidR="0071681A">
        <w:rPr>
          <w:rFonts w:cstheme="minorHAnsi"/>
          <w:sz w:val="24"/>
          <w:szCs w:val="24"/>
        </w:rPr>
        <w:t xml:space="preserve"> </w:t>
      </w:r>
      <w:r w:rsidRPr="009E7F4C">
        <w:rPr>
          <w:rFonts w:cstheme="minorHAnsi"/>
          <w:sz w:val="24"/>
          <w:szCs w:val="24"/>
        </w:rPr>
        <w:t>Well, maybe Laura reads that shit</w:t>
      </w:r>
      <w:r w:rsidR="00E13043">
        <w:rPr>
          <w:rFonts w:cstheme="minorHAnsi"/>
          <w:sz w:val="24"/>
          <w:szCs w:val="24"/>
        </w:rPr>
        <w:t>. A</w:t>
      </w:r>
      <w:r w:rsidRPr="009E7F4C">
        <w:rPr>
          <w:rFonts w:cstheme="minorHAnsi"/>
          <w:sz w:val="24"/>
          <w:szCs w:val="24"/>
        </w:rPr>
        <w:t xml:space="preserve">ll </w:t>
      </w:r>
      <w:r w:rsidR="00E13043">
        <w:rPr>
          <w:rFonts w:cstheme="minorHAnsi"/>
          <w:sz w:val="24"/>
          <w:szCs w:val="24"/>
        </w:rPr>
        <w:t>I</w:t>
      </w:r>
      <w:r w:rsidRPr="009E7F4C">
        <w:rPr>
          <w:rFonts w:cstheme="minorHAnsi"/>
          <w:sz w:val="24"/>
          <w:szCs w:val="24"/>
        </w:rPr>
        <w:t xml:space="preserve"> care about is how many parts of the suit are blinking red.</w:t>
      </w:r>
      <w:r w:rsidR="0071681A">
        <w:rPr>
          <w:rFonts w:cstheme="minorHAnsi"/>
          <w:sz w:val="24"/>
          <w:szCs w:val="24"/>
        </w:rPr>
        <w:t xml:space="preserve"> </w:t>
      </w:r>
      <w:r w:rsidRPr="009E7F4C">
        <w:rPr>
          <w:rFonts w:cstheme="minorHAnsi"/>
          <w:sz w:val="24"/>
          <w:szCs w:val="24"/>
        </w:rPr>
        <w:t>“No assist, Rick.</w:t>
      </w:r>
      <w:r w:rsidR="0071681A">
        <w:rPr>
          <w:rFonts w:cstheme="minorHAnsi"/>
          <w:sz w:val="24"/>
          <w:szCs w:val="24"/>
        </w:rPr>
        <w:t xml:space="preserve"> </w:t>
      </w:r>
      <w:r w:rsidRPr="009E7F4C">
        <w:rPr>
          <w:rFonts w:cstheme="minorHAnsi"/>
          <w:sz w:val="24"/>
          <w:szCs w:val="24"/>
        </w:rPr>
        <w:t>Cribbens did it on his own.”</w:t>
      </w:r>
    </w:p>
    <w:p w:rsidR="00E964E4" w:rsidP="00176DAF" w:rsidRDefault="00E964E4" w14:paraId="37425062" w14:textId="59873BC4">
      <w:pPr>
        <w:spacing w:after="0"/>
        <w:ind w:firstLine="360"/>
        <w:rPr>
          <w:rFonts w:cstheme="minorHAnsi"/>
          <w:sz w:val="24"/>
          <w:szCs w:val="24"/>
        </w:rPr>
      </w:pPr>
      <w:r>
        <w:rPr>
          <w:rFonts w:cstheme="minorHAnsi"/>
          <w:sz w:val="24"/>
          <w:szCs w:val="24"/>
        </w:rPr>
        <w:lastRenderedPageBreak/>
        <w:t xml:space="preserve">There’s a reason I’ve never seen anything like that without a suit assist. Players don’t do shit like that. Victory tilts on these types of plays, and it’s harder to prove if done without suit assist. If there’s no proof, coaches </w:t>
      </w:r>
      <w:r w:rsidR="00742FDB">
        <w:rPr>
          <w:rFonts w:cstheme="minorHAnsi"/>
          <w:sz w:val="24"/>
          <w:szCs w:val="24"/>
        </w:rPr>
        <w:t>have</w:t>
      </w:r>
      <w:r>
        <w:rPr>
          <w:rFonts w:cstheme="minorHAnsi"/>
          <w:sz w:val="24"/>
          <w:szCs w:val="24"/>
        </w:rPr>
        <w:t xml:space="preserve"> to challenge the play. I don’t want to challenge a play. Ever. C</w:t>
      </w:r>
      <w:r w:rsidRPr="009E7F4C">
        <w:rPr>
          <w:rFonts w:cstheme="minorHAnsi"/>
          <w:sz w:val="24"/>
          <w:szCs w:val="24"/>
        </w:rPr>
        <w:t>oach</w:t>
      </w:r>
      <w:r>
        <w:rPr>
          <w:rFonts w:cstheme="minorHAnsi"/>
          <w:sz w:val="24"/>
          <w:szCs w:val="24"/>
        </w:rPr>
        <w:t>’s</w:t>
      </w:r>
      <w:r w:rsidRPr="009E7F4C">
        <w:rPr>
          <w:rFonts w:cstheme="minorHAnsi"/>
          <w:sz w:val="24"/>
          <w:szCs w:val="24"/>
        </w:rPr>
        <w:t xml:space="preserve"> challenges involve actual duels</w:t>
      </w:r>
      <w:r>
        <w:rPr>
          <w:rFonts w:cstheme="minorHAnsi"/>
          <w:sz w:val="24"/>
          <w:szCs w:val="24"/>
        </w:rPr>
        <w:t xml:space="preserve">. </w:t>
      </w:r>
      <w:r w:rsidRPr="009E7F4C">
        <w:rPr>
          <w:rFonts w:cstheme="minorHAnsi"/>
          <w:sz w:val="24"/>
          <w:szCs w:val="24"/>
        </w:rPr>
        <w:t>The convoluted ruleset around them grind</w:t>
      </w:r>
      <w:r>
        <w:rPr>
          <w:rFonts w:cstheme="minorHAnsi"/>
          <w:sz w:val="24"/>
          <w:szCs w:val="24"/>
        </w:rPr>
        <w:t>s</w:t>
      </w:r>
      <w:r w:rsidRPr="009E7F4C">
        <w:rPr>
          <w:rFonts w:cstheme="minorHAnsi"/>
          <w:sz w:val="24"/>
          <w:szCs w:val="24"/>
        </w:rPr>
        <w:t xml:space="preserve"> games to a halt</w:t>
      </w:r>
      <w:r w:rsidR="00742FDB">
        <w:rPr>
          <w:rFonts w:cstheme="minorHAnsi"/>
          <w:sz w:val="24"/>
          <w:szCs w:val="24"/>
        </w:rPr>
        <w:t>. T</w:t>
      </w:r>
      <w:r w:rsidRPr="009E7F4C">
        <w:rPr>
          <w:rFonts w:cstheme="minorHAnsi"/>
          <w:sz w:val="24"/>
          <w:szCs w:val="24"/>
        </w:rPr>
        <w:t>he League</w:t>
      </w:r>
      <w:r>
        <w:rPr>
          <w:rFonts w:cstheme="minorHAnsi"/>
          <w:sz w:val="24"/>
          <w:szCs w:val="24"/>
        </w:rPr>
        <w:t xml:space="preserve"> </w:t>
      </w:r>
      <w:r w:rsidRPr="009E7F4C">
        <w:rPr>
          <w:rFonts w:cstheme="minorHAnsi"/>
          <w:sz w:val="24"/>
          <w:szCs w:val="24"/>
        </w:rPr>
        <w:t>usually bribes coaches into rescinding challenges due to lost advertising revenue.</w:t>
      </w:r>
    </w:p>
    <w:p w:rsidR="00176DAF" w:rsidP="00176DAF" w:rsidRDefault="007F0EEA" w14:paraId="3167B083" w14:textId="77777777">
      <w:pPr>
        <w:spacing w:after="0"/>
        <w:ind w:firstLine="360"/>
        <w:rPr>
          <w:rFonts w:cstheme="minorHAnsi"/>
          <w:sz w:val="24"/>
          <w:szCs w:val="24"/>
        </w:rPr>
      </w:pPr>
      <w:r w:rsidRPr="009E7F4C">
        <w:rPr>
          <w:rFonts w:cstheme="minorHAnsi"/>
          <w:sz w:val="24"/>
          <w:szCs w:val="24"/>
        </w:rPr>
        <w:t>“I take it I did okay,” Cribbens says over the ASC.</w:t>
      </w:r>
      <w:r w:rsidR="0071681A">
        <w:rPr>
          <w:rFonts w:cstheme="minorHAnsi"/>
          <w:sz w:val="24"/>
          <w:szCs w:val="24"/>
        </w:rPr>
        <w:t xml:space="preserve"> </w:t>
      </w:r>
    </w:p>
    <w:p w:rsidR="00EC1AB1" w:rsidP="00176DAF" w:rsidRDefault="007F0EEA" w14:paraId="03FB82F4" w14:textId="77777777">
      <w:pPr>
        <w:spacing w:after="0"/>
        <w:ind w:firstLine="360"/>
        <w:rPr>
          <w:rFonts w:cstheme="minorHAnsi"/>
          <w:sz w:val="24"/>
          <w:szCs w:val="24"/>
        </w:rPr>
      </w:pPr>
      <w:r w:rsidRPr="009E7F4C">
        <w:rPr>
          <w:rFonts w:cstheme="minorHAnsi"/>
          <w:sz w:val="24"/>
          <w:szCs w:val="24"/>
        </w:rPr>
        <w:t>I press my palm against my forehead.</w:t>
      </w:r>
      <w:r w:rsidR="0071681A">
        <w:rPr>
          <w:rFonts w:cstheme="minorHAnsi"/>
          <w:sz w:val="24"/>
          <w:szCs w:val="24"/>
        </w:rPr>
        <w:t xml:space="preserve"> </w:t>
      </w:r>
      <w:r w:rsidRPr="009E7F4C">
        <w:rPr>
          <w:rFonts w:cstheme="minorHAnsi"/>
          <w:sz w:val="24"/>
          <w:szCs w:val="24"/>
        </w:rPr>
        <w:t>Hell.</w:t>
      </w:r>
      <w:r w:rsidR="0071681A">
        <w:rPr>
          <w:rFonts w:cstheme="minorHAnsi"/>
          <w:sz w:val="24"/>
          <w:szCs w:val="24"/>
        </w:rPr>
        <w:t xml:space="preserve"> </w:t>
      </w:r>
      <w:r w:rsidRPr="009E7F4C">
        <w:rPr>
          <w:rFonts w:cstheme="minorHAnsi"/>
          <w:sz w:val="24"/>
          <w:szCs w:val="24"/>
        </w:rPr>
        <w:t>There’s a special place carved out for me.</w:t>
      </w:r>
      <w:r w:rsidR="0071681A">
        <w:rPr>
          <w:rFonts w:cstheme="minorHAnsi"/>
          <w:sz w:val="24"/>
          <w:szCs w:val="24"/>
        </w:rPr>
        <w:t xml:space="preserve"> </w:t>
      </w:r>
      <w:r w:rsidRPr="009E7F4C">
        <w:rPr>
          <w:rFonts w:cstheme="minorHAnsi"/>
          <w:sz w:val="24"/>
          <w:szCs w:val="24"/>
        </w:rPr>
        <w:t>I know it.</w:t>
      </w:r>
      <w:r w:rsidR="00841A00">
        <w:rPr>
          <w:rFonts w:cstheme="minorHAnsi"/>
          <w:sz w:val="24"/>
          <w:szCs w:val="24"/>
        </w:rPr>
        <w:t xml:space="preserve"> </w:t>
      </w:r>
      <w:r w:rsidRPr="009E7F4C">
        <w:rPr>
          <w:rFonts w:cstheme="minorHAnsi"/>
          <w:sz w:val="24"/>
          <w:szCs w:val="24"/>
        </w:rPr>
        <w:t>“Yes</w:t>
      </w:r>
      <w:r w:rsidR="00841A00">
        <w:rPr>
          <w:rFonts w:cstheme="minorHAnsi"/>
          <w:sz w:val="24"/>
          <w:szCs w:val="24"/>
        </w:rPr>
        <w:t xml:space="preserve">. </w:t>
      </w:r>
      <w:r w:rsidRPr="009E7F4C">
        <w:rPr>
          <w:rFonts w:cstheme="minorHAnsi"/>
          <w:sz w:val="24"/>
          <w:szCs w:val="24"/>
        </w:rPr>
        <w:t>Welcome to the Clippers.</w:t>
      </w:r>
      <w:r w:rsidR="0071681A">
        <w:rPr>
          <w:rFonts w:cstheme="minorHAnsi"/>
          <w:sz w:val="24"/>
          <w:szCs w:val="24"/>
        </w:rPr>
        <w:t xml:space="preserve"> </w:t>
      </w:r>
      <w:r w:rsidRPr="009E7F4C">
        <w:rPr>
          <w:rFonts w:cstheme="minorHAnsi"/>
          <w:sz w:val="24"/>
          <w:szCs w:val="24"/>
        </w:rPr>
        <w:t>Try not to die.”</w:t>
      </w:r>
    </w:p>
    <w:p w:rsidR="00785472" w:rsidP="00176DAF" w:rsidRDefault="00785472" w14:paraId="193759EF" w14:textId="77777777">
      <w:pPr>
        <w:spacing w:after="0"/>
        <w:ind w:firstLine="360"/>
        <w:rPr>
          <w:rFonts w:cstheme="minorHAnsi"/>
          <w:sz w:val="24"/>
          <w:szCs w:val="24"/>
        </w:rPr>
      </w:pPr>
    </w:p>
    <w:p w:rsidR="00785472" w:rsidP="00176DAF" w:rsidRDefault="00785472" w14:paraId="43F7FCEA" w14:textId="77777777">
      <w:pPr>
        <w:spacing w:after="0"/>
        <w:ind w:firstLine="360"/>
        <w:rPr>
          <w:rFonts w:cstheme="minorHAnsi"/>
          <w:sz w:val="24"/>
          <w:szCs w:val="24"/>
        </w:rPr>
      </w:pPr>
    </w:p>
    <w:p w:rsidR="00785472" w:rsidP="00785472" w:rsidRDefault="00785472" w14:paraId="7B552823" w14:textId="77777777">
      <w:pPr>
        <w:spacing w:after="0"/>
        <w:jc w:val="center"/>
        <w:rPr>
          <w:rFonts w:cstheme="minorHAnsi"/>
          <w:sz w:val="24"/>
          <w:szCs w:val="24"/>
        </w:rPr>
      </w:pPr>
      <w:r>
        <w:rPr>
          <w:rFonts w:cstheme="minorHAnsi"/>
          <w:sz w:val="24"/>
          <w:szCs w:val="24"/>
        </w:rPr>
        <w:t>***</w:t>
      </w:r>
    </w:p>
    <w:p w:rsidR="00785472" w:rsidP="00176DAF" w:rsidRDefault="00785472" w14:paraId="2FA01731" w14:textId="77777777">
      <w:pPr>
        <w:spacing w:after="0"/>
        <w:ind w:firstLine="360"/>
        <w:rPr>
          <w:rFonts w:cstheme="minorHAnsi"/>
          <w:sz w:val="24"/>
          <w:szCs w:val="24"/>
        </w:rPr>
      </w:pPr>
    </w:p>
    <w:p w:rsidR="00176DAF" w:rsidP="2205A74C" w:rsidRDefault="007F0EEA" w14:paraId="38FE140E" w14:textId="3B4D9B02">
      <w:pPr>
        <w:spacing w:after="0"/>
        <w:rPr>
          <w:rFonts w:cs="Calibri" w:cstheme="minorAscii"/>
          <w:sz w:val="24"/>
          <w:szCs w:val="24"/>
        </w:rPr>
      </w:pPr>
      <w:r w:rsidRPr="2205A74C" w:rsidR="2205A74C">
        <w:rPr>
          <w:rFonts w:cs="Calibri" w:cstheme="minorAscii"/>
          <w:sz w:val="24"/>
          <w:szCs w:val="24"/>
        </w:rPr>
        <w:t>Laura drops by the observation deck</w:t>
      </w:r>
      <w:del w:author="Gary Smailes" w:date="2024-03-12T12:33:08.575Z" w:id="1302719531">
        <w:r w:rsidRPr="2205A74C" w:rsidDel="2205A74C">
          <w:rPr>
            <w:rFonts w:cs="Calibri" w:cstheme="minorAscii"/>
            <w:sz w:val="24"/>
            <w:szCs w:val="24"/>
          </w:rPr>
          <w:delText xml:space="preserve"> soon after</w:delText>
        </w:r>
      </w:del>
      <w:r w:rsidRPr="2205A74C" w:rsidR="2205A74C">
        <w:rPr>
          <w:rFonts w:cs="Calibri" w:cstheme="minorAscii"/>
          <w:sz w:val="24"/>
          <w:szCs w:val="24"/>
        </w:rPr>
        <w:t xml:space="preserve">. Some sort of bluish liquid stains her overalls. </w:t>
      </w:r>
      <w:r w:rsidRPr="2205A74C" w:rsidR="2205A74C">
        <w:rPr>
          <w:rFonts w:cs="Calibri" w:cstheme="minorAscii"/>
          <w:sz w:val="24"/>
          <w:szCs w:val="24"/>
        </w:rPr>
        <w:t>I’ve</w:t>
      </w:r>
      <w:r w:rsidRPr="2205A74C" w:rsidR="2205A74C">
        <w:rPr>
          <w:rFonts w:cs="Calibri" w:cstheme="minorAscii"/>
          <w:sz w:val="24"/>
          <w:szCs w:val="24"/>
        </w:rPr>
        <w:t xml:space="preserve"> never seen bluish liquid around any suit. She </w:t>
      </w:r>
      <w:r w:rsidRPr="2205A74C" w:rsidR="2205A74C">
        <w:rPr>
          <w:rFonts w:cs="Calibri" w:cstheme="minorAscii"/>
          <w:sz w:val="24"/>
          <w:szCs w:val="24"/>
        </w:rPr>
        <w:t>isn’t</w:t>
      </w:r>
      <w:r w:rsidRPr="2205A74C" w:rsidR="2205A74C">
        <w:rPr>
          <w:rFonts w:cs="Calibri" w:cstheme="minorAscii"/>
          <w:sz w:val="24"/>
          <w:szCs w:val="24"/>
        </w:rPr>
        <w:t xml:space="preserve"> carrying a power drill, and that makes me happy. Does she know I spied on her in the cargo hold? She must know. She always knows. She </w:t>
      </w:r>
      <w:r w:rsidRPr="2205A74C" w:rsidR="2205A74C">
        <w:rPr>
          <w:rFonts w:cs="Calibri" w:cstheme="minorAscii"/>
          <w:sz w:val="24"/>
          <w:szCs w:val="24"/>
        </w:rPr>
        <w:t>doesn’t</w:t>
      </w:r>
      <w:r w:rsidRPr="2205A74C" w:rsidR="2205A74C">
        <w:rPr>
          <w:rFonts w:cs="Calibri" w:cstheme="minorAscii"/>
          <w:sz w:val="24"/>
          <w:szCs w:val="24"/>
        </w:rPr>
        <w:t xml:space="preserve"> look angry, though. I bet </w:t>
      </w:r>
      <w:r w:rsidRPr="2205A74C" w:rsidR="2205A74C">
        <w:rPr>
          <w:rFonts w:cs="Calibri" w:cstheme="minorAscii"/>
          <w:sz w:val="24"/>
          <w:szCs w:val="24"/>
        </w:rPr>
        <w:t>she’s</w:t>
      </w:r>
      <w:r w:rsidRPr="2205A74C" w:rsidR="2205A74C">
        <w:rPr>
          <w:rFonts w:cs="Calibri" w:cstheme="minorAscii"/>
          <w:sz w:val="24"/>
          <w:szCs w:val="24"/>
        </w:rPr>
        <w:t xml:space="preserve"> saving it up for </w:t>
      </w:r>
      <w:r w:rsidRPr="2205A74C" w:rsidR="2205A74C">
        <w:rPr>
          <w:rFonts w:cs="Calibri" w:cstheme="minorAscii"/>
          <w:sz w:val="24"/>
          <w:szCs w:val="24"/>
        </w:rPr>
        <w:t>later, when</w:t>
      </w:r>
      <w:r w:rsidRPr="2205A74C" w:rsidR="2205A74C">
        <w:rPr>
          <w:rFonts w:cs="Calibri" w:cstheme="minorAscii"/>
          <w:sz w:val="24"/>
          <w:szCs w:val="24"/>
        </w:rPr>
        <w:t xml:space="preserve"> I least expect it. </w:t>
      </w:r>
    </w:p>
    <w:p w:rsidR="00176DAF" w:rsidP="00176DAF" w:rsidRDefault="007F0EEA" w14:paraId="677E5742" w14:textId="46B2531D">
      <w:pPr>
        <w:spacing w:after="0"/>
        <w:ind w:firstLine="360"/>
        <w:rPr>
          <w:rFonts w:cstheme="minorHAnsi"/>
          <w:sz w:val="24"/>
          <w:szCs w:val="24"/>
        </w:rPr>
      </w:pPr>
      <w:r w:rsidRPr="009E7F4C">
        <w:rPr>
          <w:rFonts w:cstheme="minorHAnsi"/>
          <w:sz w:val="24"/>
          <w:szCs w:val="24"/>
        </w:rPr>
        <w:t>“You should hear the rumors floating around here,” Laura says.</w:t>
      </w:r>
      <w:r w:rsidR="0071681A">
        <w:rPr>
          <w:rFonts w:cstheme="minorHAnsi"/>
          <w:sz w:val="24"/>
          <w:szCs w:val="24"/>
        </w:rPr>
        <w:t xml:space="preserve"> </w:t>
      </w:r>
      <w:r w:rsidRPr="009E7F4C">
        <w:rPr>
          <w:rFonts w:cstheme="minorHAnsi"/>
          <w:sz w:val="24"/>
          <w:szCs w:val="24"/>
        </w:rPr>
        <w:t>Her tone is accusing.</w:t>
      </w:r>
      <w:r w:rsidR="0071681A">
        <w:rPr>
          <w:rFonts w:cstheme="minorHAnsi"/>
          <w:sz w:val="24"/>
          <w:szCs w:val="24"/>
        </w:rPr>
        <w:t xml:space="preserve"> </w:t>
      </w:r>
      <w:r w:rsidRPr="009E7F4C">
        <w:rPr>
          <w:rFonts w:cstheme="minorHAnsi"/>
          <w:sz w:val="24"/>
          <w:szCs w:val="24"/>
        </w:rPr>
        <w:t xml:space="preserve">“People are saying you just hired a </w:t>
      </w:r>
      <w:r w:rsidRPr="009E7F4C" w:rsidR="003E5FFD">
        <w:rPr>
          <w:rFonts w:cstheme="minorHAnsi"/>
          <w:sz w:val="24"/>
          <w:szCs w:val="24"/>
        </w:rPr>
        <w:t>ten-year-old</w:t>
      </w:r>
      <w:r w:rsidRPr="009E7F4C">
        <w:rPr>
          <w:rFonts w:cstheme="minorHAnsi"/>
          <w:sz w:val="24"/>
          <w:szCs w:val="24"/>
        </w:rPr>
        <w:t xml:space="preserve"> kicker.”</w:t>
      </w:r>
    </w:p>
    <w:p w:rsidR="00176DAF" w:rsidP="00176DAF" w:rsidRDefault="007F0EEA" w14:paraId="490600C1" w14:textId="1BCAF0EE">
      <w:pPr>
        <w:spacing w:after="0"/>
        <w:ind w:firstLine="360"/>
        <w:rPr>
          <w:rFonts w:cstheme="minorHAnsi"/>
          <w:sz w:val="24"/>
          <w:szCs w:val="24"/>
        </w:rPr>
      </w:pPr>
      <w:r w:rsidRPr="009E7F4C">
        <w:rPr>
          <w:rFonts w:cstheme="minorHAnsi"/>
          <w:sz w:val="24"/>
          <w:szCs w:val="24"/>
        </w:rPr>
        <w:t>I make some pretense out of inspecting my fingernails.</w:t>
      </w:r>
      <w:r w:rsidR="0071681A">
        <w:rPr>
          <w:rFonts w:cstheme="minorHAnsi"/>
          <w:sz w:val="24"/>
          <w:szCs w:val="24"/>
        </w:rPr>
        <w:t xml:space="preserve"> </w:t>
      </w:r>
      <w:r w:rsidRPr="009E7F4C">
        <w:rPr>
          <w:rFonts w:cstheme="minorHAnsi"/>
          <w:sz w:val="24"/>
          <w:szCs w:val="24"/>
        </w:rPr>
        <w:t>“F</w:t>
      </w:r>
      <w:r w:rsidR="008E421B">
        <w:rPr>
          <w:rFonts w:cstheme="minorHAnsi"/>
          <w:sz w:val="24"/>
          <w:szCs w:val="24"/>
        </w:rPr>
        <w:t>if</w:t>
      </w:r>
      <w:r w:rsidRPr="009E7F4C">
        <w:rPr>
          <w:rFonts w:cstheme="minorHAnsi"/>
          <w:sz w:val="24"/>
          <w:szCs w:val="24"/>
        </w:rPr>
        <w:t>teen, actually.”</w:t>
      </w:r>
    </w:p>
    <w:p w:rsidR="00176DAF" w:rsidP="00176DAF" w:rsidRDefault="007F0EEA" w14:paraId="70F8ABCF" w14:textId="77777777">
      <w:pPr>
        <w:spacing w:after="0"/>
        <w:ind w:firstLine="360"/>
        <w:rPr>
          <w:rFonts w:cstheme="minorHAnsi"/>
          <w:sz w:val="24"/>
          <w:szCs w:val="24"/>
        </w:rPr>
      </w:pPr>
      <w:r w:rsidRPr="009E7F4C">
        <w:rPr>
          <w:rFonts w:cstheme="minorHAnsi"/>
          <w:sz w:val="24"/>
          <w:szCs w:val="24"/>
        </w:rPr>
        <w:t>“What’s that goo all over ya?” Bucky asks.</w:t>
      </w:r>
      <w:r w:rsidR="0071681A">
        <w:rPr>
          <w:rFonts w:cstheme="minorHAnsi"/>
          <w:sz w:val="24"/>
          <w:szCs w:val="24"/>
        </w:rPr>
        <w:t xml:space="preserve"> </w:t>
      </w:r>
      <w:r w:rsidRPr="009E7F4C">
        <w:rPr>
          <w:rFonts w:cstheme="minorHAnsi"/>
          <w:sz w:val="24"/>
          <w:szCs w:val="24"/>
        </w:rPr>
        <w:t xml:space="preserve">“You </w:t>
      </w:r>
      <w:proofErr w:type="spellStart"/>
      <w:r w:rsidRPr="009E7F4C">
        <w:rPr>
          <w:rFonts w:cstheme="minorHAnsi"/>
          <w:sz w:val="24"/>
          <w:szCs w:val="24"/>
        </w:rPr>
        <w:t>slaughterin</w:t>
      </w:r>
      <w:proofErr w:type="spellEnd"/>
      <w:r w:rsidRPr="009E7F4C">
        <w:rPr>
          <w:rFonts w:cstheme="minorHAnsi"/>
          <w:sz w:val="24"/>
          <w:szCs w:val="24"/>
        </w:rPr>
        <w:t xml:space="preserve">’ </w:t>
      </w:r>
      <w:proofErr w:type="spellStart"/>
      <w:r w:rsidRPr="009E7F4C">
        <w:rPr>
          <w:rFonts w:cstheme="minorHAnsi"/>
          <w:sz w:val="24"/>
          <w:szCs w:val="24"/>
        </w:rPr>
        <w:t>smurfs</w:t>
      </w:r>
      <w:proofErr w:type="spellEnd"/>
      <w:r w:rsidRPr="009E7F4C">
        <w:rPr>
          <w:rFonts w:cstheme="minorHAnsi"/>
          <w:sz w:val="24"/>
          <w:szCs w:val="24"/>
        </w:rPr>
        <w:t xml:space="preserve"> downstairs?”</w:t>
      </w:r>
    </w:p>
    <w:p w:rsidR="00176DAF" w:rsidP="00176DAF" w:rsidRDefault="007F0EEA" w14:paraId="5FF0E533" w14:textId="77777777">
      <w:pPr>
        <w:spacing w:after="0"/>
        <w:ind w:firstLine="360"/>
        <w:rPr>
          <w:rFonts w:cstheme="minorHAnsi"/>
          <w:sz w:val="24"/>
          <w:szCs w:val="24"/>
        </w:rPr>
      </w:pPr>
      <w:r w:rsidRPr="009E7F4C">
        <w:rPr>
          <w:rFonts w:cstheme="minorHAnsi"/>
          <w:sz w:val="24"/>
          <w:szCs w:val="24"/>
        </w:rPr>
        <w:t xml:space="preserve">“What are </w:t>
      </w:r>
      <w:proofErr w:type="spellStart"/>
      <w:r w:rsidRPr="009E7F4C">
        <w:rPr>
          <w:rFonts w:cstheme="minorHAnsi"/>
          <w:sz w:val="24"/>
          <w:szCs w:val="24"/>
        </w:rPr>
        <w:t>smurfs</w:t>
      </w:r>
      <w:proofErr w:type="spellEnd"/>
      <w:r w:rsidRPr="009E7F4C">
        <w:rPr>
          <w:rFonts w:cstheme="minorHAnsi"/>
          <w:sz w:val="24"/>
          <w:szCs w:val="24"/>
        </w:rPr>
        <w:t>?”</w:t>
      </w:r>
    </w:p>
    <w:p w:rsidR="00176DAF" w:rsidP="00176DAF" w:rsidRDefault="007F0EEA" w14:paraId="0746FA5D" w14:textId="75708752">
      <w:pPr>
        <w:spacing w:after="0"/>
        <w:ind w:firstLine="360"/>
        <w:rPr>
          <w:rFonts w:cstheme="minorHAnsi"/>
          <w:sz w:val="24"/>
          <w:szCs w:val="24"/>
        </w:rPr>
      </w:pPr>
      <w:r w:rsidRPr="009E7F4C">
        <w:rPr>
          <w:rFonts w:cstheme="minorHAnsi"/>
          <w:sz w:val="24"/>
          <w:szCs w:val="24"/>
        </w:rPr>
        <w:t xml:space="preserve">“Blue trolls. They’re about </w:t>
      </w:r>
      <w:r w:rsidR="00B936C8">
        <w:rPr>
          <w:rFonts w:cstheme="minorHAnsi"/>
          <w:sz w:val="24"/>
          <w:szCs w:val="24"/>
        </w:rPr>
        <w:t xml:space="preserve">ten centimeters </w:t>
      </w:r>
      <w:r w:rsidRPr="009E7F4C">
        <w:rPr>
          <w:rFonts w:cstheme="minorHAnsi"/>
          <w:sz w:val="24"/>
          <w:szCs w:val="24"/>
        </w:rPr>
        <w:t>tall and wear funny hats.”</w:t>
      </w:r>
    </w:p>
    <w:p w:rsidR="00176DAF" w:rsidP="00176DAF" w:rsidRDefault="007F0EEA" w14:paraId="0B67BB55" w14:textId="77777777">
      <w:pPr>
        <w:spacing w:after="0"/>
        <w:ind w:firstLine="360"/>
        <w:rPr>
          <w:rFonts w:cstheme="minorHAnsi"/>
          <w:sz w:val="24"/>
          <w:szCs w:val="24"/>
        </w:rPr>
      </w:pPr>
      <w:r w:rsidRPr="009E7F4C">
        <w:rPr>
          <w:rFonts w:cstheme="minorHAnsi"/>
          <w:sz w:val="24"/>
          <w:szCs w:val="24"/>
        </w:rPr>
        <w:t>“Sounds childish.”</w:t>
      </w:r>
    </w:p>
    <w:p w:rsidR="00176DAF" w:rsidP="00176DAF" w:rsidRDefault="007F0EEA" w14:paraId="4BDFF08B" w14:textId="77777777">
      <w:pPr>
        <w:spacing w:after="0"/>
        <w:ind w:firstLine="360"/>
        <w:rPr>
          <w:rFonts w:cstheme="minorHAnsi"/>
          <w:sz w:val="24"/>
          <w:szCs w:val="24"/>
        </w:rPr>
      </w:pPr>
      <w:r w:rsidRPr="009E7F4C">
        <w:rPr>
          <w:rFonts w:cstheme="minorHAnsi"/>
          <w:sz w:val="24"/>
          <w:szCs w:val="24"/>
        </w:rPr>
        <w:t>“Well, they’re all male except for one lucky gal.”</w:t>
      </w:r>
    </w:p>
    <w:p w:rsidR="00176DAF" w:rsidP="00176DAF" w:rsidRDefault="007F0EEA" w14:paraId="6FB41DD0" w14:textId="77777777">
      <w:pPr>
        <w:spacing w:after="0"/>
        <w:ind w:firstLine="360"/>
        <w:rPr>
          <w:rFonts w:cstheme="minorHAnsi"/>
          <w:sz w:val="24"/>
          <w:szCs w:val="24"/>
        </w:rPr>
      </w:pPr>
      <w:r w:rsidRPr="009E7F4C">
        <w:rPr>
          <w:rFonts w:cstheme="minorHAnsi"/>
          <w:sz w:val="24"/>
          <w:szCs w:val="24"/>
        </w:rPr>
        <w:t>“A gangbang, then.</w:t>
      </w:r>
      <w:r w:rsidR="0071681A">
        <w:rPr>
          <w:rFonts w:cstheme="minorHAnsi"/>
          <w:sz w:val="24"/>
          <w:szCs w:val="24"/>
        </w:rPr>
        <w:t xml:space="preserve"> </w:t>
      </w:r>
      <w:r w:rsidRPr="009E7F4C">
        <w:rPr>
          <w:rFonts w:cstheme="minorHAnsi"/>
          <w:sz w:val="24"/>
          <w:szCs w:val="24"/>
        </w:rPr>
        <w:t>That explains why you like them.”</w:t>
      </w:r>
      <w:r w:rsidR="0071681A">
        <w:rPr>
          <w:rFonts w:cstheme="minorHAnsi"/>
          <w:sz w:val="24"/>
          <w:szCs w:val="24"/>
        </w:rPr>
        <w:t xml:space="preserve"> </w:t>
      </w:r>
      <w:r w:rsidRPr="009E7F4C">
        <w:rPr>
          <w:rFonts w:cstheme="minorHAnsi"/>
          <w:sz w:val="24"/>
          <w:szCs w:val="24"/>
        </w:rPr>
        <w:t>She turns back to me.</w:t>
      </w:r>
      <w:r w:rsidR="0071681A">
        <w:rPr>
          <w:rFonts w:cstheme="minorHAnsi"/>
          <w:sz w:val="24"/>
          <w:szCs w:val="24"/>
        </w:rPr>
        <w:t xml:space="preserve"> </w:t>
      </w:r>
      <w:r w:rsidRPr="009E7F4C">
        <w:rPr>
          <w:rFonts w:cstheme="minorHAnsi"/>
          <w:sz w:val="24"/>
          <w:szCs w:val="24"/>
        </w:rPr>
        <w:t>“Rick, tell me about this kid you’re trying to murder.”</w:t>
      </w:r>
    </w:p>
    <w:p w:rsidR="00176DAF" w:rsidP="2205A74C" w:rsidRDefault="007F0EEA" w14:paraId="5860410D" w14:textId="7A7A9EA0">
      <w:pPr>
        <w:spacing w:after="0"/>
        <w:ind w:firstLine="360"/>
        <w:rPr>
          <w:rFonts w:cs="Calibri" w:cstheme="minorAscii"/>
          <w:sz w:val="24"/>
          <w:szCs w:val="24"/>
        </w:rPr>
      </w:pPr>
      <w:r w:rsidRPr="2205A74C" w:rsidR="2205A74C">
        <w:rPr>
          <w:rFonts w:cs="Calibri" w:cstheme="minorAscii"/>
          <w:sz w:val="24"/>
          <w:szCs w:val="24"/>
        </w:rPr>
        <w:t>“Hey</w:t>
      </w:r>
      <w:ins w:author="Gary Smailes" w:date="2024-03-12T12:33:45.516Z" w:id="595660889">
        <w:r w:rsidRPr="2205A74C" w:rsidR="2205A74C">
          <w:rPr>
            <w:rFonts w:cs="Calibri" w:cstheme="minorAscii"/>
            <w:sz w:val="24"/>
            <w:szCs w:val="24"/>
          </w:rPr>
          <w:t>.</w:t>
        </w:r>
      </w:ins>
      <w:del w:author="Gary Smailes" w:date="2024-03-12T12:33:45.15Z" w:id="1187267308">
        <w:r w:rsidRPr="2205A74C" w:rsidDel="2205A74C">
          <w:rPr>
            <w:rFonts w:cs="Calibri" w:cstheme="minorAscii"/>
            <w:sz w:val="24"/>
            <w:szCs w:val="24"/>
          </w:rPr>
          <w:delText>!</w:delText>
        </w:r>
      </w:del>
      <w:r w:rsidRPr="2205A74C" w:rsidR="2205A74C">
        <w:rPr>
          <w:rFonts w:cs="Calibri" w:cstheme="minorAscii"/>
          <w:sz w:val="24"/>
          <w:szCs w:val="24"/>
        </w:rPr>
        <w:t xml:space="preserve"> It’s not like I went looking for him. These are tryouts. Anybody can come and tryout.”</w:t>
      </w:r>
    </w:p>
    <w:p w:rsidR="00176DAF" w:rsidP="00176DAF" w:rsidRDefault="007F0EEA" w14:paraId="1654743A" w14:textId="77777777">
      <w:pPr>
        <w:spacing w:after="0"/>
        <w:ind w:firstLine="360"/>
        <w:rPr>
          <w:rFonts w:cstheme="minorHAnsi"/>
          <w:sz w:val="24"/>
          <w:szCs w:val="24"/>
        </w:rPr>
      </w:pPr>
      <w:r w:rsidRPr="009E7F4C">
        <w:rPr>
          <w:rFonts w:cstheme="minorHAnsi"/>
          <w:sz w:val="24"/>
          <w:szCs w:val="24"/>
        </w:rPr>
        <w:t>“Isn’t there a minimum age to play league ball?”</w:t>
      </w:r>
    </w:p>
    <w:p w:rsidR="00176DAF" w:rsidP="00176DAF" w:rsidRDefault="007F0EEA" w14:paraId="0D30AED8" w14:textId="700CB117">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 xml:space="preserve">I </w:t>
      </w:r>
      <w:r w:rsidR="00112DE3">
        <w:rPr>
          <w:rFonts w:cstheme="minorHAnsi"/>
          <w:sz w:val="24"/>
          <w:szCs w:val="24"/>
        </w:rPr>
        <w:t>pause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t>
      </w:r>
      <w:r w:rsidR="00112DE3">
        <w:rPr>
          <w:rFonts w:cstheme="minorHAnsi"/>
          <w:sz w:val="24"/>
          <w:szCs w:val="24"/>
        </w:rPr>
        <w:t>Bucky, f</w:t>
      </w:r>
      <w:r w:rsidRPr="009E7F4C">
        <w:rPr>
          <w:rFonts w:cstheme="minorHAnsi"/>
          <w:sz w:val="24"/>
          <w:szCs w:val="24"/>
        </w:rPr>
        <w:t>ind out if there’s a minimum age to play</w:t>
      </w:r>
      <w:r w:rsidR="00841A00">
        <w:rPr>
          <w:rFonts w:cstheme="minorHAnsi"/>
          <w:sz w:val="24"/>
          <w:szCs w:val="24"/>
        </w:rPr>
        <w:t xml:space="preserve"> league ball</w:t>
      </w:r>
      <w:r w:rsidRPr="009E7F4C">
        <w:rPr>
          <w:rFonts w:cstheme="minorHAnsi"/>
          <w:sz w:val="24"/>
          <w:szCs w:val="24"/>
        </w:rPr>
        <w:t>.”</w:t>
      </w:r>
    </w:p>
    <w:p w:rsidR="00176DAF" w:rsidP="00176DAF" w:rsidRDefault="007F0EEA" w14:paraId="4A460F42" w14:textId="77777777">
      <w:pPr>
        <w:spacing w:after="0"/>
        <w:ind w:firstLine="360"/>
        <w:rPr>
          <w:rFonts w:cstheme="minorHAnsi"/>
          <w:sz w:val="24"/>
          <w:szCs w:val="24"/>
        </w:rPr>
      </w:pPr>
      <w:r w:rsidRPr="009E7F4C">
        <w:rPr>
          <w:rFonts w:cstheme="minorHAnsi"/>
          <w:sz w:val="24"/>
          <w:szCs w:val="24"/>
        </w:rPr>
        <w:t>“On it, boss,” he says.</w:t>
      </w:r>
      <w:r w:rsidR="0071681A">
        <w:rPr>
          <w:rFonts w:cstheme="minorHAnsi"/>
          <w:sz w:val="24"/>
          <w:szCs w:val="24"/>
        </w:rPr>
        <w:t xml:space="preserve"> </w:t>
      </w:r>
      <w:r w:rsidRPr="009E7F4C">
        <w:rPr>
          <w:rFonts w:cstheme="minorHAnsi"/>
          <w:sz w:val="24"/>
          <w:szCs w:val="24"/>
        </w:rPr>
        <w:t>On his way out, he makes a point of examining Laura from head to toe.</w:t>
      </w:r>
      <w:r w:rsidR="0071681A">
        <w:rPr>
          <w:rFonts w:cstheme="minorHAnsi"/>
          <w:sz w:val="24"/>
          <w:szCs w:val="24"/>
        </w:rPr>
        <w:t xml:space="preserve"> </w:t>
      </w:r>
      <w:r w:rsidRPr="009E7F4C">
        <w:rPr>
          <w:rFonts w:cstheme="minorHAnsi"/>
          <w:sz w:val="24"/>
          <w:szCs w:val="24"/>
        </w:rPr>
        <w:t>“That’s a good look for you, by the way.”</w:t>
      </w:r>
    </w:p>
    <w:p w:rsidR="00176DAF" w:rsidP="00176DAF" w:rsidRDefault="007F0EEA" w14:paraId="0B3BAE80" w14:textId="77777777">
      <w:pPr>
        <w:spacing w:after="0"/>
        <w:ind w:firstLine="360"/>
        <w:rPr>
          <w:rFonts w:cstheme="minorHAnsi"/>
          <w:sz w:val="24"/>
          <w:szCs w:val="24"/>
        </w:rPr>
      </w:pPr>
      <w:r w:rsidRPr="009E7F4C">
        <w:rPr>
          <w:rFonts w:cstheme="minorHAnsi"/>
          <w:sz w:val="24"/>
          <w:szCs w:val="24"/>
        </w:rPr>
        <w:t>“What look?”</w:t>
      </w:r>
    </w:p>
    <w:p w:rsidR="00176DAF" w:rsidP="00176DAF" w:rsidRDefault="007F0EEA" w14:paraId="666D0D3F" w14:textId="060D7165">
      <w:pPr>
        <w:spacing w:after="0"/>
        <w:ind w:firstLine="360"/>
        <w:rPr>
          <w:rFonts w:cstheme="minorHAnsi"/>
          <w:sz w:val="24"/>
          <w:szCs w:val="24"/>
        </w:rPr>
      </w:pPr>
      <w:r w:rsidRPr="009E7F4C">
        <w:rPr>
          <w:rFonts w:cstheme="minorHAnsi"/>
          <w:sz w:val="24"/>
          <w:szCs w:val="24"/>
        </w:rPr>
        <w:t>“The overalls.</w:t>
      </w:r>
      <w:r w:rsidR="0071681A">
        <w:rPr>
          <w:rFonts w:cstheme="minorHAnsi"/>
          <w:sz w:val="24"/>
          <w:szCs w:val="24"/>
        </w:rPr>
        <w:t xml:space="preserve"> </w:t>
      </w:r>
      <w:r w:rsidRPr="009E7F4C">
        <w:rPr>
          <w:rFonts w:cstheme="minorHAnsi"/>
          <w:sz w:val="24"/>
          <w:szCs w:val="24"/>
        </w:rPr>
        <w:t>Too snug to be wearin’ pants underneath.</w:t>
      </w:r>
      <w:r w:rsidR="0071681A">
        <w:rPr>
          <w:rFonts w:cstheme="minorHAnsi"/>
          <w:sz w:val="24"/>
          <w:szCs w:val="24"/>
        </w:rPr>
        <w:t xml:space="preserve"> </w:t>
      </w:r>
      <w:r w:rsidRPr="009E7F4C">
        <w:rPr>
          <w:rFonts w:cstheme="minorHAnsi"/>
          <w:sz w:val="24"/>
          <w:szCs w:val="24"/>
        </w:rPr>
        <w:t>One tug on the buckles and the whole thing gives way.</w:t>
      </w:r>
      <w:r w:rsidR="0071681A">
        <w:rPr>
          <w:rFonts w:cstheme="minorHAnsi"/>
          <w:sz w:val="24"/>
          <w:szCs w:val="24"/>
        </w:rPr>
        <w:t xml:space="preserve"> </w:t>
      </w:r>
      <w:r w:rsidRPr="009E7F4C">
        <w:rPr>
          <w:rFonts w:cstheme="minorHAnsi"/>
          <w:sz w:val="24"/>
          <w:szCs w:val="24"/>
        </w:rPr>
        <w:t xml:space="preserve">Very sexy, makes a man wonder if you’re wearin’ any unmentionables or </w:t>
      </w:r>
      <w:proofErr w:type="spellStart"/>
      <w:r w:rsidRPr="009E7F4C">
        <w:rPr>
          <w:rFonts w:cstheme="minorHAnsi"/>
          <w:sz w:val="24"/>
          <w:szCs w:val="24"/>
        </w:rPr>
        <w:t>anyth</w:t>
      </w:r>
      <w:proofErr w:type="spellEnd"/>
      <w:r w:rsidR="004360BB">
        <w:rPr>
          <w:rFonts w:cstheme="minorHAnsi"/>
          <w:sz w:val="24"/>
          <w:szCs w:val="24"/>
        </w:rPr>
        <w:t>–”</w:t>
      </w:r>
    </w:p>
    <w:p w:rsidR="00176DAF" w:rsidP="00176DAF" w:rsidRDefault="007F0EEA" w14:paraId="6566E65B" w14:textId="77777777">
      <w:pPr>
        <w:spacing w:after="0"/>
        <w:ind w:firstLine="360"/>
        <w:rPr>
          <w:rFonts w:cstheme="minorHAnsi"/>
          <w:sz w:val="24"/>
          <w:szCs w:val="24"/>
        </w:rPr>
      </w:pPr>
      <w:r w:rsidRPr="009E7F4C">
        <w:rPr>
          <w:rFonts w:cstheme="minorHAnsi"/>
          <w:sz w:val="24"/>
          <w:szCs w:val="24"/>
        </w:rPr>
        <w:t>“Are you trying to get yourself killed?”</w:t>
      </w:r>
    </w:p>
    <w:p w:rsidR="00176DAF" w:rsidP="00176DAF" w:rsidRDefault="007F0EEA" w14:paraId="16A8BED3" w14:textId="05B98685">
      <w:pPr>
        <w:spacing w:after="0"/>
        <w:ind w:firstLine="360"/>
        <w:rPr>
          <w:rFonts w:cstheme="minorHAnsi"/>
          <w:sz w:val="24"/>
          <w:szCs w:val="24"/>
        </w:rPr>
      </w:pPr>
      <w:r w:rsidRPr="009E7F4C">
        <w:rPr>
          <w:rFonts w:cstheme="minorHAnsi"/>
          <w:sz w:val="24"/>
          <w:szCs w:val="24"/>
        </w:rPr>
        <w:t>He leers at her.</w:t>
      </w:r>
      <w:r w:rsidR="0071681A">
        <w:rPr>
          <w:rFonts w:cstheme="minorHAnsi"/>
          <w:sz w:val="24"/>
          <w:szCs w:val="24"/>
        </w:rPr>
        <w:t xml:space="preserve"> </w:t>
      </w:r>
      <w:r w:rsidRPr="009E7F4C">
        <w:rPr>
          <w:rFonts w:cstheme="minorHAnsi"/>
          <w:sz w:val="24"/>
          <w:szCs w:val="24"/>
        </w:rPr>
        <w:t>“Every day, little lady.”</w:t>
      </w:r>
      <w:r w:rsidR="00842F7E">
        <w:rPr>
          <w:rFonts w:cstheme="minorHAnsi"/>
          <w:sz w:val="24"/>
          <w:szCs w:val="24"/>
        </w:rPr>
        <w:t xml:space="preserve"> </w:t>
      </w:r>
    </w:p>
    <w:p w:rsidR="00176DAF" w:rsidP="00176DAF" w:rsidRDefault="007F0EEA" w14:paraId="313FC2F6" w14:textId="77777777">
      <w:pPr>
        <w:spacing w:after="0"/>
        <w:ind w:firstLine="360"/>
        <w:rPr>
          <w:rFonts w:cstheme="minorHAnsi"/>
          <w:sz w:val="24"/>
          <w:szCs w:val="24"/>
        </w:rPr>
      </w:pPr>
      <w:r w:rsidRPr="009E7F4C">
        <w:rPr>
          <w:rFonts w:cstheme="minorHAnsi"/>
          <w:sz w:val="24"/>
          <w:szCs w:val="24"/>
        </w:rPr>
        <w:t>After he’s gone, she says, “I’m starting to question the intelligence of that fiancée of his.”</w:t>
      </w:r>
    </w:p>
    <w:p w:rsidR="00176DAF" w:rsidP="2205A74C" w:rsidRDefault="007F0EEA" w14:paraId="558C92F9" w14:textId="00383DBA">
      <w:pPr>
        <w:spacing w:after="0"/>
        <w:ind w:firstLine="360"/>
        <w:rPr>
          <w:rFonts w:cs="Calibri" w:cstheme="minorAscii"/>
          <w:sz w:val="24"/>
          <w:szCs w:val="24"/>
        </w:rPr>
      </w:pPr>
      <w:r w:rsidRPr="2205A74C" w:rsidR="2205A74C">
        <w:rPr>
          <w:rFonts w:cs="Calibri" w:cstheme="minorAscii"/>
          <w:sz w:val="24"/>
          <w:szCs w:val="24"/>
        </w:rPr>
        <w:t>“</w:t>
      </w:r>
      <w:r w:rsidRPr="2205A74C" w:rsidR="2205A74C">
        <w:rPr>
          <w:rFonts w:cs="Calibri" w:cstheme="minorAscii"/>
          <w:sz w:val="24"/>
          <w:szCs w:val="24"/>
        </w:rPr>
        <w:t>Mmmm</w:t>
      </w:r>
      <w:r w:rsidRPr="2205A74C" w:rsidR="2205A74C">
        <w:rPr>
          <w:rFonts w:cs="Calibri" w:cstheme="minorAscii"/>
          <w:sz w:val="24"/>
          <w:szCs w:val="24"/>
        </w:rPr>
        <w:t>.</w:t>
      </w:r>
      <w:ins w:author="Gary Smailes" w:date="2024-03-12T12:34:02.602Z" w:id="1640902963">
        <w:r w:rsidRPr="2205A74C" w:rsidR="2205A74C">
          <w:rPr>
            <w:rFonts w:cs="Calibri" w:cstheme="minorAscii"/>
            <w:sz w:val="24"/>
            <w:szCs w:val="24"/>
          </w:rPr>
          <w:t>..</w:t>
        </w:r>
      </w:ins>
      <w:r w:rsidRPr="2205A74C" w:rsidR="2205A74C">
        <w:rPr>
          <w:rFonts w:cs="Calibri" w:cstheme="minorAscii"/>
          <w:sz w:val="24"/>
          <w:szCs w:val="24"/>
        </w:rPr>
        <w:t>”</w:t>
      </w:r>
    </w:p>
    <w:p w:rsidR="00176DAF" w:rsidP="00176DAF" w:rsidRDefault="007F0EEA" w14:paraId="504B928E" w14:textId="77777777">
      <w:pPr>
        <w:spacing w:after="0"/>
        <w:ind w:firstLine="360"/>
        <w:rPr>
          <w:rFonts w:cstheme="minorHAnsi"/>
          <w:sz w:val="24"/>
          <w:szCs w:val="24"/>
        </w:rPr>
      </w:pPr>
      <w:r w:rsidRPr="009E7F4C">
        <w:rPr>
          <w:rFonts w:cstheme="minorHAnsi"/>
          <w:sz w:val="24"/>
          <w:szCs w:val="24"/>
        </w:rPr>
        <w:t>“Why are you staring at me like that?”</w:t>
      </w:r>
    </w:p>
    <w:p w:rsidR="00176DAF" w:rsidP="00176DAF" w:rsidRDefault="007F0EEA" w14:paraId="4DD8EBA1" w14:textId="77777777">
      <w:pPr>
        <w:spacing w:after="0"/>
        <w:ind w:firstLine="360"/>
        <w:rPr>
          <w:rFonts w:cstheme="minorHAnsi"/>
          <w:sz w:val="24"/>
          <w:szCs w:val="24"/>
        </w:rPr>
      </w:pPr>
      <w:r w:rsidRPr="009E7F4C">
        <w:rPr>
          <w:rFonts w:cstheme="minorHAnsi"/>
          <w:sz w:val="24"/>
          <w:szCs w:val="24"/>
        </w:rPr>
        <w:lastRenderedPageBreak/>
        <w:t>“I have an unbearable urge to tug on your buckles.”</w:t>
      </w:r>
    </w:p>
    <w:p w:rsidR="00176DAF" w:rsidP="00176DAF" w:rsidRDefault="007F0EEA" w14:paraId="0DA4C681" w14:textId="77777777">
      <w:pPr>
        <w:spacing w:after="0"/>
        <w:ind w:firstLine="360"/>
        <w:rPr>
          <w:rFonts w:cstheme="minorHAnsi"/>
          <w:sz w:val="24"/>
          <w:szCs w:val="24"/>
        </w:rPr>
      </w:pPr>
      <w:r w:rsidRPr="009E7F4C">
        <w:rPr>
          <w:rFonts w:cstheme="minorHAnsi"/>
          <w:sz w:val="24"/>
          <w:szCs w:val="24"/>
        </w:rPr>
        <w:t>“Bear it, or you’ll be jerking off with your feet for the rest of your life.”</w:t>
      </w:r>
    </w:p>
    <w:p w:rsidR="00176DAF" w:rsidP="00176DAF" w:rsidRDefault="007F0EEA" w14:paraId="4BE20BA4" w14:textId="77777777">
      <w:pPr>
        <w:spacing w:after="0"/>
        <w:ind w:firstLine="360"/>
        <w:rPr>
          <w:rFonts w:cstheme="minorHAnsi"/>
          <w:sz w:val="24"/>
          <w:szCs w:val="24"/>
        </w:rPr>
      </w:pPr>
      <w:r w:rsidRPr="009E7F4C">
        <w:rPr>
          <w:rFonts w:cstheme="minorHAnsi"/>
          <w:sz w:val="24"/>
          <w:szCs w:val="24"/>
        </w:rPr>
        <w:t>“That doesn’t make any sense at all.”</w:t>
      </w:r>
    </w:p>
    <w:p w:rsidR="00176DAF" w:rsidP="00176DAF" w:rsidRDefault="007F0EEA" w14:paraId="32E18682" w14:textId="77777777">
      <w:pPr>
        <w:spacing w:after="0"/>
        <w:ind w:firstLine="360"/>
        <w:rPr>
          <w:rFonts w:cstheme="minorHAnsi"/>
          <w:sz w:val="24"/>
          <w:szCs w:val="24"/>
        </w:rPr>
      </w:pPr>
      <w:r w:rsidRPr="009E7F4C">
        <w:rPr>
          <w:rFonts w:cstheme="minorHAnsi"/>
          <w:sz w:val="24"/>
          <w:szCs w:val="24"/>
        </w:rPr>
        <w:t>“The kid, Rick?”</w:t>
      </w:r>
    </w:p>
    <w:p w:rsidR="00176DAF" w:rsidP="00176DAF" w:rsidRDefault="007F0EEA" w14:paraId="2D83CAD6" w14:textId="2E38563E">
      <w:pPr>
        <w:spacing w:after="0"/>
        <w:ind w:firstLine="360"/>
        <w:rPr>
          <w:rFonts w:cstheme="minorHAnsi"/>
          <w:sz w:val="24"/>
          <w:szCs w:val="24"/>
        </w:rPr>
      </w:pPr>
      <w:r w:rsidRPr="009E7F4C">
        <w:rPr>
          <w:rFonts w:cstheme="minorHAnsi"/>
          <w:sz w:val="24"/>
          <w:szCs w:val="24"/>
        </w:rPr>
        <w:t>I throw up my hands.</w:t>
      </w:r>
      <w:r w:rsidR="0071681A">
        <w:rPr>
          <w:rFonts w:cstheme="minorHAnsi"/>
          <w:sz w:val="24"/>
          <w:szCs w:val="24"/>
        </w:rPr>
        <w:t xml:space="preserve"> </w:t>
      </w:r>
      <w:r w:rsidRPr="009E7F4C">
        <w:rPr>
          <w:rFonts w:cstheme="minorHAnsi"/>
          <w:sz w:val="24"/>
          <w:szCs w:val="24"/>
        </w:rPr>
        <w:t>“Look, it wasn’t my idea</w:t>
      </w:r>
      <w:r w:rsidR="003E5FFD">
        <w:rPr>
          <w:rFonts w:cstheme="minorHAnsi"/>
          <w:sz w:val="24"/>
          <w:szCs w:val="24"/>
        </w:rPr>
        <w:t>.</w:t>
      </w:r>
      <w:r w:rsidR="0071681A">
        <w:rPr>
          <w:rFonts w:cstheme="minorHAnsi"/>
          <w:sz w:val="24"/>
          <w:szCs w:val="24"/>
        </w:rPr>
        <w:t xml:space="preserve"> </w:t>
      </w:r>
      <w:r w:rsidRPr="009E7F4C">
        <w:rPr>
          <w:rFonts w:cstheme="minorHAnsi"/>
          <w:sz w:val="24"/>
          <w:szCs w:val="24"/>
        </w:rPr>
        <w:t>Bucky brought him in</w:t>
      </w:r>
      <w:r w:rsidR="003E5FFD">
        <w:rPr>
          <w:rFonts w:cstheme="minorHAnsi"/>
          <w:sz w:val="24"/>
          <w:szCs w:val="24"/>
        </w:rPr>
        <w:t>.</w:t>
      </w:r>
      <w:r w:rsidRPr="009E7F4C">
        <w:rPr>
          <w:rFonts w:cstheme="minorHAnsi"/>
          <w:sz w:val="24"/>
          <w:szCs w:val="24"/>
        </w:rPr>
        <w:t xml:space="preserve"> I tried to make him fail, made him do a </w:t>
      </w:r>
      <w:r w:rsidRPr="009E7F4C" w:rsidR="003E5FFD">
        <w:rPr>
          <w:rFonts w:cstheme="minorHAnsi"/>
          <w:sz w:val="24"/>
          <w:szCs w:val="24"/>
        </w:rPr>
        <w:t>950-meter</w:t>
      </w:r>
      <w:r w:rsidRPr="009E7F4C">
        <w:rPr>
          <w:rFonts w:cstheme="minorHAnsi"/>
          <w:sz w:val="24"/>
          <w:szCs w:val="24"/>
        </w:rPr>
        <w:t xml:space="preserve"> kick without suit assist</w:t>
      </w:r>
      <w:r w:rsidR="003E5FFD">
        <w:rPr>
          <w:rFonts w:cstheme="minorHAnsi"/>
          <w:sz w:val="24"/>
          <w:szCs w:val="24"/>
        </w:rPr>
        <w:t>.</w:t>
      </w:r>
      <w:r w:rsidRPr="009E7F4C">
        <w:rPr>
          <w:rFonts w:cstheme="minorHAnsi"/>
          <w:sz w:val="24"/>
          <w:szCs w:val="24"/>
        </w:rPr>
        <w:t xml:space="preserve"> </w:t>
      </w:r>
      <w:r w:rsidR="003E5FFD">
        <w:rPr>
          <w:rFonts w:cstheme="minorHAnsi"/>
          <w:sz w:val="24"/>
          <w:szCs w:val="24"/>
        </w:rPr>
        <w:t>H</w:t>
      </w:r>
      <w:r w:rsidRPr="009E7F4C">
        <w:rPr>
          <w:rFonts w:cstheme="minorHAnsi"/>
          <w:sz w:val="24"/>
          <w:szCs w:val="24"/>
        </w:rPr>
        <w:t xml:space="preserve">e planted the ball within </w:t>
      </w:r>
      <w:r w:rsidR="00B936C8">
        <w:rPr>
          <w:rFonts w:cstheme="minorHAnsi"/>
          <w:sz w:val="24"/>
          <w:szCs w:val="24"/>
        </w:rPr>
        <w:t>a meter</w:t>
      </w:r>
      <w:r w:rsidRPr="009E7F4C">
        <w:rPr>
          <w:rFonts w:cstheme="minorHAnsi"/>
          <w:sz w:val="24"/>
          <w:szCs w:val="24"/>
        </w:rPr>
        <w:t xml:space="preserve"> of the target.”</w:t>
      </w:r>
    </w:p>
    <w:p w:rsidR="00176DAF" w:rsidP="00176DAF" w:rsidRDefault="007F0EEA" w14:paraId="5FA25076" w14:textId="1C85A90C">
      <w:pPr>
        <w:spacing w:after="0"/>
        <w:ind w:firstLine="360"/>
        <w:rPr>
          <w:rFonts w:cstheme="minorHAnsi"/>
          <w:sz w:val="24"/>
          <w:szCs w:val="24"/>
        </w:rPr>
      </w:pPr>
      <w:r w:rsidRPr="009E7F4C">
        <w:rPr>
          <w:rFonts w:cstheme="minorHAnsi"/>
          <w:sz w:val="24"/>
          <w:szCs w:val="24"/>
        </w:rPr>
        <w:t>Laura looks impressed.</w:t>
      </w:r>
      <w:r w:rsidR="0071681A">
        <w:rPr>
          <w:rFonts w:cstheme="minorHAnsi"/>
          <w:sz w:val="24"/>
          <w:szCs w:val="24"/>
        </w:rPr>
        <w:t xml:space="preserve"> </w:t>
      </w:r>
      <w:r w:rsidRPr="009E7F4C">
        <w:rPr>
          <w:rFonts w:cstheme="minorHAnsi"/>
          <w:sz w:val="24"/>
          <w:szCs w:val="24"/>
        </w:rPr>
        <w:t>“</w:t>
      </w:r>
      <w:r w:rsidR="003E5FFD">
        <w:rPr>
          <w:rFonts w:cstheme="minorHAnsi"/>
          <w:sz w:val="24"/>
          <w:szCs w:val="24"/>
        </w:rPr>
        <w:t xml:space="preserve">Wow. </w:t>
      </w:r>
      <w:r w:rsidRPr="009E7F4C">
        <w:rPr>
          <w:rFonts w:cstheme="minorHAnsi"/>
          <w:sz w:val="24"/>
          <w:szCs w:val="24"/>
        </w:rPr>
        <w:t>But a teenager, Rick?</w:t>
      </w:r>
      <w:r w:rsidR="0071681A">
        <w:rPr>
          <w:rFonts w:cstheme="minorHAnsi"/>
          <w:sz w:val="24"/>
          <w:szCs w:val="24"/>
        </w:rPr>
        <w:t xml:space="preserve"> </w:t>
      </w:r>
      <w:r w:rsidRPr="009E7F4C">
        <w:rPr>
          <w:rFonts w:cstheme="minorHAnsi"/>
          <w:sz w:val="24"/>
          <w:szCs w:val="24"/>
        </w:rPr>
        <w:t>Is that necessary?”</w:t>
      </w:r>
    </w:p>
    <w:p w:rsidR="00176DAF" w:rsidP="00176DAF" w:rsidRDefault="007F0EEA" w14:paraId="1A4ED9A7" w14:textId="03B1CF94">
      <w:pPr>
        <w:spacing w:after="0"/>
        <w:ind w:firstLine="360"/>
        <w:rPr>
          <w:rFonts w:cstheme="minorHAnsi"/>
          <w:sz w:val="24"/>
          <w:szCs w:val="24"/>
        </w:rPr>
      </w:pPr>
      <w:r w:rsidRPr="009E7F4C">
        <w:rPr>
          <w:rFonts w:cstheme="minorHAnsi"/>
          <w:sz w:val="24"/>
          <w:szCs w:val="24"/>
        </w:rPr>
        <w:t>“I’m holding his salary for the season</w:t>
      </w:r>
      <w:r w:rsidR="003E5FFD">
        <w:rPr>
          <w:rFonts w:cstheme="minorHAnsi"/>
          <w:sz w:val="24"/>
          <w:szCs w:val="24"/>
        </w:rPr>
        <w:t>. H</w:t>
      </w:r>
      <w:r w:rsidRPr="009E7F4C">
        <w:rPr>
          <w:rFonts w:cstheme="minorHAnsi"/>
          <w:sz w:val="24"/>
          <w:szCs w:val="24"/>
        </w:rPr>
        <w:t>e has to have a chaperone.”</w:t>
      </w:r>
    </w:p>
    <w:p w:rsidR="00176DAF" w:rsidP="00176DAF" w:rsidRDefault="007F0EEA" w14:paraId="55D3D7DF" w14:textId="77777777">
      <w:pPr>
        <w:spacing w:after="0"/>
        <w:ind w:firstLine="360"/>
        <w:rPr>
          <w:rFonts w:cstheme="minorHAnsi"/>
          <w:sz w:val="24"/>
          <w:szCs w:val="24"/>
        </w:rPr>
      </w:pPr>
      <w:r w:rsidRPr="009E7F4C">
        <w:rPr>
          <w:rFonts w:cstheme="minorHAnsi"/>
          <w:sz w:val="24"/>
          <w:szCs w:val="24"/>
        </w:rPr>
        <w:t>“Really?”</w:t>
      </w:r>
    </w:p>
    <w:p w:rsidR="00176DAF" w:rsidP="00176DAF" w:rsidRDefault="007F0EEA" w14:paraId="0DA12329" w14:textId="77777777">
      <w:pPr>
        <w:spacing w:after="0"/>
        <w:ind w:firstLine="360"/>
        <w:rPr>
          <w:rFonts w:cstheme="minorHAnsi"/>
          <w:sz w:val="24"/>
          <w:szCs w:val="24"/>
        </w:rPr>
      </w:pPr>
      <w:r w:rsidRPr="009E7F4C">
        <w:rPr>
          <w:rFonts w:cstheme="minorHAnsi"/>
          <w:sz w:val="24"/>
          <w:szCs w:val="24"/>
        </w:rPr>
        <w:t>“You look surprised.”</w:t>
      </w:r>
    </w:p>
    <w:p w:rsidR="00176DAF" w:rsidP="00176DAF" w:rsidRDefault="007F0EEA" w14:paraId="052DF7E0" w14:textId="02F62F85">
      <w:pPr>
        <w:spacing w:after="0"/>
        <w:ind w:firstLine="360"/>
        <w:rPr>
          <w:rFonts w:cstheme="minorHAnsi"/>
          <w:sz w:val="24"/>
          <w:szCs w:val="24"/>
        </w:rPr>
      </w:pPr>
      <w:r w:rsidRPr="009E7F4C">
        <w:rPr>
          <w:rFonts w:cstheme="minorHAnsi"/>
          <w:sz w:val="24"/>
          <w:szCs w:val="24"/>
        </w:rPr>
        <w:t>“Well, I didn’t think that you would, well</w:t>
      </w:r>
      <w:r w:rsidR="003E5FFD">
        <w:rPr>
          <w:rFonts w:cstheme="minorHAnsi"/>
          <w:sz w:val="24"/>
          <w:szCs w:val="24"/>
        </w:rPr>
        <w:t xml:space="preserve"> –”</w:t>
      </w:r>
    </w:p>
    <w:p w:rsidR="00176DAF" w:rsidP="00176DAF" w:rsidRDefault="007F0EEA" w14:paraId="24018ECC" w14:textId="77777777">
      <w:pPr>
        <w:spacing w:after="0"/>
        <w:ind w:firstLine="360"/>
        <w:rPr>
          <w:rFonts w:cstheme="minorHAnsi"/>
          <w:sz w:val="24"/>
          <w:szCs w:val="24"/>
        </w:rPr>
      </w:pPr>
      <w:r w:rsidRPr="009E7F4C">
        <w:rPr>
          <w:rFonts w:cstheme="minorHAnsi"/>
          <w:sz w:val="24"/>
          <w:szCs w:val="24"/>
        </w:rPr>
        <w:t>“I’m not a total asshole, you know.”</w:t>
      </w:r>
    </w:p>
    <w:p w:rsidR="00176DAF" w:rsidP="00176DAF" w:rsidRDefault="007F0EEA" w14:paraId="47CDE59F" w14:textId="77777777">
      <w:pPr>
        <w:spacing w:after="0"/>
        <w:ind w:firstLine="360"/>
        <w:rPr>
          <w:rFonts w:cstheme="minorHAnsi"/>
          <w:sz w:val="24"/>
          <w:szCs w:val="24"/>
        </w:rPr>
      </w:pPr>
      <w:r w:rsidRPr="009E7F4C">
        <w:rPr>
          <w:rFonts w:cstheme="minorHAnsi"/>
          <w:sz w:val="24"/>
          <w:szCs w:val="24"/>
        </w:rPr>
        <w:t>“Don’t break your arm patting yourself on the back just yet.”</w:t>
      </w:r>
      <w:r w:rsidR="0071681A">
        <w:rPr>
          <w:rFonts w:cstheme="minorHAnsi"/>
          <w:sz w:val="24"/>
          <w:szCs w:val="24"/>
        </w:rPr>
        <w:t xml:space="preserve"> </w:t>
      </w:r>
      <w:r w:rsidRPr="009E7F4C">
        <w:rPr>
          <w:rFonts w:cstheme="minorHAnsi"/>
          <w:sz w:val="24"/>
          <w:szCs w:val="24"/>
        </w:rPr>
        <w:t>She smirks.</w:t>
      </w:r>
      <w:r w:rsidR="0071681A">
        <w:rPr>
          <w:rFonts w:cstheme="minorHAnsi"/>
          <w:sz w:val="24"/>
          <w:szCs w:val="24"/>
        </w:rPr>
        <w:t xml:space="preserve"> </w:t>
      </w:r>
      <w:r w:rsidRPr="009E7F4C">
        <w:rPr>
          <w:rFonts w:cstheme="minorHAnsi"/>
          <w:sz w:val="24"/>
          <w:szCs w:val="24"/>
        </w:rPr>
        <w:t>“We’ll see if he survives the first game.”</w:t>
      </w:r>
      <w:r w:rsidR="0071681A">
        <w:rPr>
          <w:rFonts w:cstheme="minorHAnsi"/>
          <w:sz w:val="24"/>
          <w:szCs w:val="24"/>
        </w:rPr>
        <w:t xml:space="preserve"> </w:t>
      </w:r>
    </w:p>
    <w:p w:rsidR="00E111F3" w:rsidP="00176DAF" w:rsidRDefault="007F0EEA" w14:paraId="289C06A2" w14:textId="77777777">
      <w:pPr>
        <w:spacing w:after="0"/>
        <w:ind w:firstLine="360"/>
        <w:rPr>
          <w:rFonts w:cstheme="minorHAnsi"/>
          <w:sz w:val="24"/>
          <w:szCs w:val="24"/>
        </w:rPr>
      </w:pPr>
      <w:r w:rsidRPr="009E7F4C">
        <w:rPr>
          <w:rFonts w:cstheme="minorHAnsi"/>
          <w:sz w:val="24"/>
          <w:szCs w:val="24"/>
        </w:rPr>
        <w:t>She turns to leave, and I think I’m off the hook.</w:t>
      </w:r>
      <w:r w:rsidR="0071681A">
        <w:rPr>
          <w:rFonts w:cstheme="minorHAnsi"/>
          <w:sz w:val="24"/>
          <w:szCs w:val="24"/>
        </w:rPr>
        <w:t xml:space="preserve"> </w:t>
      </w:r>
      <w:r w:rsidRPr="009E7F4C">
        <w:rPr>
          <w:rFonts w:cstheme="minorHAnsi"/>
          <w:sz w:val="24"/>
          <w:szCs w:val="24"/>
        </w:rPr>
        <w:t>She’s not going to bring up the cargo hold</w:t>
      </w:r>
      <w:r w:rsidR="00E111F3">
        <w:rPr>
          <w:rFonts w:cstheme="minorHAnsi"/>
          <w:sz w:val="24"/>
          <w:szCs w:val="24"/>
        </w:rPr>
        <w:t>, she’s saving it. T</w:t>
      </w:r>
      <w:r w:rsidRPr="009E7F4C">
        <w:rPr>
          <w:rFonts w:cstheme="minorHAnsi"/>
          <w:sz w:val="24"/>
          <w:szCs w:val="24"/>
        </w:rPr>
        <w:t>hen she turns back and raises a finger</w:t>
      </w:r>
      <w:r w:rsidR="00E111F3">
        <w:rPr>
          <w:rFonts w:cstheme="minorHAnsi"/>
          <w:sz w:val="24"/>
          <w:szCs w:val="24"/>
        </w:rPr>
        <w:t>. I knew it.</w:t>
      </w:r>
    </w:p>
    <w:p w:rsidR="00176DAF" w:rsidP="2205A74C" w:rsidRDefault="007F0EEA" w14:paraId="50609A23" w14:textId="3B7D0C26">
      <w:pPr>
        <w:spacing w:after="0"/>
        <w:ind w:firstLine="360"/>
        <w:rPr>
          <w:rFonts w:cs="Calibri" w:cstheme="minorAscii"/>
          <w:sz w:val="24"/>
          <w:szCs w:val="24"/>
        </w:rPr>
      </w:pPr>
      <w:del w:author="Gary Smailes" w:date="2024-03-12T12:35:44.744Z" w:id="970513833">
        <w:r w:rsidRPr="2205A74C" w:rsidDel="2205A74C">
          <w:rPr>
            <w:rFonts w:cs="Calibri" w:cstheme="minorAscii"/>
            <w:sz w:val="24"/>
            <w:szCs w:val="24"/>
          </w:rPr>
          <w:delText xml:space="preserve">I blurt, </w:delText>
        </w:r>
      </w:del>
      <w:r w:rsidRPr="2205A74C" w:rsidR="2205A74C">
        <w:rPr>
          <w:rFonts w:cs="Calibri" w:cstheme="minorAscii"/>
          <w:sz w:val="24"/>
          <w:szCs w:val="24"/>
        </w:rPr>
        <w:t>“You know I can’t stand it when you keep secrets from me</w:t>
      </w:r>
      <w:ins w:author="Gary Smailes" w:date="2024-03-12T12:35:50.822Z" w:id="170689226">
        <w:r w:rsidRPr="2205A74C" w:rsidR="2205A74C">
          <w:rPr>
            <w:rFonts w:cs="Calibri" w:cstheme="minorAscii"/>
            <w:sz w:val="24"/>
            <w:szCs w:val="24"/>
          </w:rPr>
          <w:t>,</w:t>
        </w:r>
      </w:ins>
      <w:del w:author="Gary Smailes" w:date="2024-03-12T12:35:50.401Z" w:id="675665758">
        <w:r w:rsidRPr="2205A74C" w:rsidDel="2205A74C">
          <w:rPr>
            <w:rFonts w:cs="Calibri" w:cstheme="minorAscii"/>
            <w:sz w:val="24"/>
            <w:szCs w:val="24"/>
          </w:rPr>
          <w:delText>.</w:delText>
        </w:r>
      </w:del>
      <w:r w:rsidRPr="2205A74C" w:rsidR="2205A74C">
        <w:rPr>
          <w:rFonts w:cs="Calibri" w:cstheme="minorAscii"/>
          <w:sz w:val="24"/>
          <w:szCs w:val="24"/>
        </w:rPr>
        <w:t>”</w:t>
      </w:r>
      <w:ins w:author="Gary Smailes" w:date="2024-03-12T12:35:53.26Z" w:id="90217446">
        <w:r w:rsidRPr="2205A74C" w:rsidR="2205A74C">
          <w:rPr>
            <w:rFonts w:cs="Calibri" w:cstheme="minorAscii"/>
            <w:sz w:val="24"/>
            <w:szCs w:val="24"/>
          </w:rPr>
          <w:t xml:space="preserve"> I blurt.</w:t>
        </w:r>
      </w:ins>
      <w:r w:rsidRPr="2205A74C" w:rsidR="2205A74C">
        <w:rPr>
          <w:rFonts w:cs="Calibri" w:cstheme="minorAscii"/>
          <w:sz w:val="24"/>
          <w:szCs w:val="24"/>
        </w:rPr>
        <w:t xml:space="preserve"> Laura turns back, her expression surprised. </w:t>
      </w:r>
      <w:del w:author="Gary Smailes" w:date="2024-03-12T12:35:59.231Z" w:id="285569172">
        <w:r w:rsidRPr="2205A74C" w:rsidDel="2205A74C">
          <w:rPr>
            <w:rFonts w:cs="Calibri" w:cstheme="minorAscii"/>
            <w:sz w:val="24"/>
            <w:szCs w:val="24"/>
          </w:rPr>
          <w:delText xml:space="preserve">I keep going, </w:delText>
        </w:r>
      </w:del>
      <w:r w:rsidRPr="2205A74C" w:rsidR="2205A74C">
        <w:rPr>
          <w:rFonts w:cs="Calibri" w:cstheme="minorAscii"/>
          <w:sz w:val="24"/>
          <w:szCs w:val="24"/>
        </w:rPr>
        <w:t>“Of course</w:t>
      </w:r>
      <w:ins w:author="Gary Smailes" w:date="2024-03-12T12:36:04.855Z" w:id="636592826">
        <w:r w:rsidRPr="2205A74C" w:rsidR="2205A74C">
          <w:rPr>
            <w:rFonts w:cs="Calibri" w:cstheme="minorAscii"/>
            <w:sz w:val="24"/>
            <w:szCs w:val="24"/>
          </w:rPr>
          <w:t>,</w:t>
        </w:r>
      </w:ins>
      <w:r w:rsidRPr="2205A74C" w:rsidR="2205A74C">
        <w:rPr>
          <w:rFonts w:cs="Calibri" w:cstheme="minorAscii"/>
          <w:sz w:val="24"/>
          <w:szCs w:val="24"/>
        </w:rPr>
        <w:t xml:space="preserve"> I was going to try to find out what completely illegal shit you were smuggling in on a goddamn </w:t>
      </w:r>
      <w:r w:rsidRPr="2205A74C" w:rsidR="2205A74C">
        <w:rPr>
          <w:rFonts w:cs="Calibri" w:cstheme="minorAscii"/>
          <w:sz w:val="24"/>
          <w:szCs w:val="24"/>
        </w:rPr>
        <w:t>Edochian</w:t>
      </w:r>
      <w:r w:rsidRPr="2205A74C" w:rsidR="2205A74C">
        <w:rPr>
          <w:rFonts w:cs="Calibri" w:cstheme="minorAscii"/>
          <w:sz w:val="24"/>
          <w:szCs w:val="24"/>
        </w:rPr>
        <w:t xml:space="preserve"> ship. Are you trying to get us all killed? What if Fleet finds out that </w:t>
      </w:r>
      <w:r w:rsidRPr="2205A74C" w:rsidR="2205A74C">
        <w:rPr>
          <w:rFonts w:cs="Calibri" w:cstheme="minorAscii"/>
          <w:sz w:val="24"/>
          <w:szCs w:val="24"/>
        </w:rPr>
        <w:t>you’re</w:t>
      </w:r>
      <w:r w:rsidRPr="2205A74C" w:rsidR="2205A74C">
        <w:rPr>
          <w:rFonts w:cs="Calibri" w:cstheme="minorAscii"/>
          <w:sz w:val="24"/>
          <w:szCs w:val="24"/>
        </w:rPr>
        <w:t xml:space="preserve"> working with them? </w:t>
      </w:r>
      <w:r w:rsidRPr="2205A74C" w:rsidR="2205A74C">
        <w:rPr>
          <w:rFonts w:cs="Calibri" w:cstheme="minorAscii"/>
          <w:sz w:val="24"/>
          <w:szCs w:val="24"/>
        </w:rPr>
        <w:t>They’ll</w:t>
      </w:r>
      <w:r w:rsidRPr="2205A74C" w:rsidR="2205A74C">
        <w:rPr>
          <w:rFonts w:cs="Calibri" w:cstheme="minorAscii"/>
          <w:sz w:val="24"/>
          <w:szCs w:val="24"/>
        </w:rPr>
        <w:t xml:space="preserve"> blow us to smithereens.” Her expression shifts to angry, and then to the cold rage </w:t>
      </w:r>
      <w:r w:rsidRPr="2205A74C" w:rsidR="2205A74C">
        <w:rPr>
          <w:rFonts w:cs="Calibri" w:cstheme="minorAscii"/>
          <w:sz w:val="24"/>
          <w:szCs w:val="24"/>
        </w:rPr>
        <w:t>I’d</w:t>
      </w:r>
      <w:r w:rsidRPr="2205A74C" w:rsidR="2205A74C">
        <w:rPr>
          <w:rFonts w:cs="Calibri" w:cstheme="minorAscii"/>
          <w:sz w:val="24"/>
          <w:szCs w:val="24"/>
        </w:rPr>
        <w:t xml:space="preserve"> seen in the Mall’s detention block. I realize she </w:t>
      </w:r>
      <w:r w:rsidRPr="2205A74C" w:rsidR="2205A74C">
        <w:rPr>
          <w:rFonts w:cs="Calibri" w:cstheme="minorAscii"/>
          <w:sz w:val="24"/>
          <w:szCs w:val="24"/>
        </w:rPr>
        <w:t>hadn’t</w:t>
      </w:r>
      <w:r w:rsidRPr="2205A74C" w:rsidR="2205A74C">
        <w:rPr>
          <w:rFonts w:cs="Calibri" w:cstheme="minorAscii"/>
          <w:sz w:val="24"/>
          <w:szCs w:val="24"/>
        </w:rPr>
        <w:t xml:space="preserve"> known I was snooping on her. Now </w:t>
      </w:r>
      <w:r w:rsidRPr="2205A74C" w:rsidR="2205A74C">
        <w:rPr>
          <w:rFonts w:cs="Calibri" w:cstheme="minorAscii"/>
          <w:sz w:val="24"/>
          <w:szCs w:val="24"/>
        </w:rPr>
        <w:t>I’m</w:t>
      </w:r>
      <w:r w:rsidRPr="2205A74C" w:rsidR="2205A74C">
        <w:rPr>
          <w:rFonts w:cs="Calibri" w:cstheme="minorAscii"/>
          <w:sz w:val="24"/>
          <w:szCs w:val="24"/>
        </w:rPr>
        <w:t xml:space="preserve"> going to die. I plow on, “</w:t>
      </w:r>
      <w:r w:rsidRPr="2205A74C" w:rsidR="2205A74C">
        <w:rPr>
          <w:rFonts w:cs="Calibri" w:cstheme="minorAscii"/>
          <w:sz w:val="24"/>
          <w:szCs w:val="24"/>
        </w:rPr>
        <w:t>What’s</w:t>
      </w:r>
      <w:r w:rsidRPr="2205A74C" w:rsidR="2205A74C">
        <w:rPr>
          <w:rFonts w:cs="Calibri" w:cstheme="minorAscii"/>
          <w:sz w:val="24"/>
          <w:szCs w:val="24"/>
        </w:rPr>
        <w:t xml:space="preserve"> in the cases, Laura? What the fuck are you doing with </w:t>
      </w:r>
      <w:r w:rsidRPr="2205A74C" w:rsidR="2205A74C">
        <w:rPr>
          <w:rFonts w:cs="Calibri" w:cstheme="minorAscii"/>
          <w:sz w:val="24"/>
          <w:szCs w:val="24"/>
        </w:rPr>
        <w:t>Edochians</w:t>
      </w:r>
      <w:r w:rsidRPr="2205A74C" w:rsidR="2205A74C">
        <w:rPr>
          <w:rFonts w:cs="Calibri" w:cstheme="minorAscii"/>
          <w:sz w:val="24"/>
          <w:szCs w:val="24"/>
        </w:rPr>
        <w:t>? They blew up Earth, for fuck’s sake!”</w:t>
      </w:r>
    </w:p>
    <w:p w:rsidR="00176DAF" w:rsidP="00176DAF" w:rsidRDefault="007F0EEA" w14:paraId="761A20DF" w14:textId="77777777">
      <w:pPr>
        <w:spacing w:after="0"/>
        <w:ind w:firstLine="360"/>
        <w:rPr>
          <w:rFonts w:cstheme="minorHAnsi"/>
          <w:sz w:val="24"/>
          <w:szCs w:val="24"/>
        </w:rPr>
      </w:pPr>
      <w:r w:rsidRPr="009E7F4C">
        <w:rPr>
          <w:rFonts w:cstheme="minorHAnsi"/>
          <w:sz w:val="24"/>
          <w:szCs w:val="24"/>
        </w:rPr>
        <w:t>She crosses her arms.</w:t>
      </w:r>
      <w:r w:rsidR="0071681A">
        <w:rPr>
          <w:rFonts w:cstheme="minorHAnsi"/>
          <w:sz w:val="24"/>
          <w:szCs w:val="24"/>
        </w:rPr>
        <w:t xml:space="preserve"> </w:t>
      </w:r>
      <w:r w:rsidRPr="009E7F4C">
        <w:rPr>
          <w:rFonts w:cstheme="minorHAnsi"/>
          <w:sz w:val="24"/>
          <w:szCs w:val="24"/>
        </w:rPr>
        <w:t>“And they’re protecting this field, are they not?”</w:t>
      </w:r>
    </w:p>
    <w:p w:rsidR="00176DAF" w:rsidP="2205A74C" w:rsidRDefault="007F0EEA" w14:paraId="436449D0" w14:textId="44F58E98">
      <w:pPr>
        <w:spacing w:after="0"/>
        <w:ind w:firstLine="360"/>
        <w:rPr>
          <w:rFonts w:cs="Calibri" w:cstheme="minorAscii"/>
          <w:sz w:val="24"/>
          <w:szCs w:val="24"/>
        </w:rPr>
      </w:pPr>
      <w:r w:rsidRPr="2205A74C" w:rsidR="2205A74C">
        <w:rPr>
          <w:rFonts w:cs="Calibri" w:cstheme="minorAscii"/>
          <w:sz w:val="24"/>
          <w:szCs w:val="24"/>
        </w:rPr>
        <w:t>“That’s not my doing</w:t>
      </w:r>
      <w:ins w:author="Gary Smailes" w:date="2024-03-12T12:36:18.671Z" w:id="1273759484">
        <w:r w:rsidRPr="2205A74C" w:rsidR="2205A74C">
          <w:rPr>
            <w:rFonts w:cs="Calibri" w:cstheme="minorAscii"/>
            <w:sz w:val="24"/>
            <w:szCs w:val="24"/>
          </w:rPr>
          <w:t>,</w:t>
        </w:r>
      </w:ins>
      <w:del w:author="Gary Smailes" w:date="2024-03-12T12:36:17.806Z" w:id="1634021189">
        <w:r w:rsidRPr="2205A74C" w:rsidDel="2205A74C">
          <w:rPr>
            <w:rFonts w:cs="Calibri" w:cstheme="minorAscii"/>
            <w:sz w:val="24"/>
            <w:szCs w:val="24"/>
          </w:rPr>
          <w:delText>!</w:delText>
        </w:r>
      </w:del>
      <w:r w:rsidRPr="2205A74C" w:rsidR="2205A74C">
        <w:rPr>
          <w:rFonts w:cs="Calibri" w:cstheme="minorAscii"/>
          <w:sz w:val="24"/>
          <w:szCs w:val="24"/>
        </w:rPr>
        <w:t>” I shout. “</w:t>
      </w:r>
      <w:r w:rsidRPr="2205A74C" w:rsidR="2205A74C">
        <w:rPr>
          <w:rFonts w:cs="Calibri" w:cstheme="minorAscii"/>
          <w:sz w:val="24"/>
          <w:szCs w:val="24"/>
        </w:rPr>
        <w:t>That’s</w:t>
      </w:r>
      <w:r w:rsidRPr="2205A74C" w:rsidR="2205A74C">
        <w:rPr>
          <w:rFonts w:cs="Calibri" w:cstheme="minorAscii"/>
          <w:sz w:val="24"/>
          <w:szCs w:val="24"/>
        </w:rPr>
        <w:t xml:space="preserve"> all Chippers, and </w:t>
      </w:r>
      <w:r w:rsidRPr="2205A74C" w:rsidR="2205A74C">
        <w:rPr>
          <w:rFonts w:cs="Calibri" w:cstheme="minorAscii"/>
          <w:sz w:val="24"/>
          <w:szCs w:val="24"/>
        </w:rPr>
        <w:t>it’s</w:t>
      </w:r>
      <w:r w:rsidRPr="2205A74C" w:rsidR="2205A74C">
        <w:rPr>
          <w:rFonts w:cs="Calibri" w:cstheme="minorAscii"/>
          <w:sz w:val="24"/>
          <w:szCs w:val="24"/>
        </w:rPr>
        <w:t xml:space="preserve"> not like I have a choice in that</w:t>
      </w:r>
      <w:ins w:author="Gary Smailes" w:date="2024-03-12T12:36:22.777Z" w:id="1262679581">
        <w:r w:rsidRPr="2205A74C" w:rsidR="2205A74C">
          <w:rPr>
            <w:rFonts w:cs="Calibri" w:cstheme="minorAscii"/>
            <w:sz w:val="24"/>
            <w:szCs w:val="24"/>
          </w:rPr>
          <w:t>.</w:t>
        </w:r>
      </w:ins>
      <w:del w:author="Gary Smailes" w:date="2024-03-12T12:36:22.395Z" w:id="2020024221">
        <w:r w:rsidRPr="2205A74C" w:rsidDel="2205A74C">
          <w:rPr>
            <w:rFonts w:cs="Calibri" w:cstheme="minorAscii"/>
            <w:sz w:val="24"/>
            <w:szCs w:val="24"/>
          </w:rPr>
          <w:delText>!</w:delText>
        </w:r>
      </w:del>
      <w:r w:rsidRPr="2205A74C" w:rsidR="2205A74C">
        <w:rPr>
          <w:rFonts w:cs="Calibri" w:cstheme="minorAscii"/>
          <w:sz w:val="24"/>
          <w:szCs w:val="24"/>
        </w:rPr>
        <w:t xml:space="preserve"> But you! You … </w:t>
      </w:r>
      <w:r w:rsidRPr="2205A74C" w:rsidR="2205A74C">
        <w:rPr>
          <w:rFonts w:cs="Calibri" w:cstheme="minorAscii"/>
          <w:sz w:val="24"/>
          <w:szCs w:val="24"/>
        </w:rPr>
        <w:t>You’re</w:t>
      </w:r>
      <w:r w:rsidRPr="2205A74C" w:rsidR="2205A74C">
        <w:rPr>
          <w:rFonts w:cs="Calibri" w:cstheme="minorAscii"/>
          <w:sz w:val="24"/>
          <w:szCs w:val="24"/>
        </w:rPr>
        <w:t xml:space="preserve"> getting help from them</w:t>
      </w:r>
      <w:ins w:author="Gary Smailes" w:date="2024-03-12T12:36:25.477Z" w:id="842262575">
        <w:r w:rsidRPr="2205A74C" w:rsidR="2205A74C">
          <w:rPr>
            <w:rFonts w:cs="Calibri" w:cstheme="minorAscii"/>
            <w:sz w:val="24"/>
            <w:szCs w:val="24"/>
          </w:rPr>
          <w:t>.</w:t>
        </w:r>
      </w:ins>
      <w:del w:author="Gary Smailes" w:date="2024-03-12T12:36:25.164Z" w:id="44339630">
        <w:r w:rsidRPr="2205A74C" w:rsidDel="2205A74C">
          <w:rPr>
            <w:rFonts w:cs="Calibri" w:cstheme="minorAscii"/>
            <w:sz w:val="24"/>
            <w:szCs w:val="24"/>
          </w:rPr>
          <w:delText>!</w:delText>
        </w:r>
      </w:del>
      <w:r w:rsidRPr="2205A74C" w:rsidR="2205A74C">
        <w:rPr>
          <w:rFonts w:cs="Calibri" w:cstheme="minorAscii"/>
          <w:sz w:val="24"/>
          <w:szCs w:val="24"/>
        </w:rPr>
        <w:t>”</w:t>
      </w:r>
    </w:p>
    <w:p w:rsidR="00176DAF" w:rsidP="00176DAF" w:rsidRDefault="007F0EEA" w14:paraId="6DFBBD45" w14:textId="1365C8E3">
      <w:pPr>
        <w:spacing w:after="0"/>
        <w:ind w:firstLine="360"/>
        <w:rPr>
          <w:rFonts w:cstheme="minorHAnsi"/>
          <w:sz w:val="24"/>
          <w:szCs w:val="24"/>
        </w:rPr>
      </w:pPr>
      <w:r w:rsidRPr="009E7F4C">
        <w:rPr>
          <w:rFonts w:cstheme="minorHAnsi"/>
          <w:sz w:val="24"/>
          <w:szCs w:val="24"/>
        </w:rPr>
        <w:t>“It’s not what you think</w:t>
      </w:r>
      <w:r w:rsidR="00620D8D">
        <w:rPr>
          <w:rFonts w:cstheme="minorHAnsi"/>
          <w:sz w:val="24"/>
          <w:szCs w:val="24"/>
        </w:rPr>
        <w:t>.</w:t>
      </w:r>
      <w:r w:rsidRPr="009E7F4C">
        <w:rPr>
          <w:rFonts w:cstheme="minorHAnsi"/>
          <w:sz w:val="24"/>
          <w:szCs w:val="24"/>
        </w:rPr>
        <w:t xml:space="preserve"> </w:t>
      </w:r>
      <w:r w:rsidR="00620D8D">
        <w:rPr>
          <w:rFonts w:cstheme="minorHAnsi"/>
          <w:sz w:val="24"/>
          <w:szCs w:val="24"/>
        </w:rPr>
        <w:t>Y</w:t>
      </w:r>
      <w:r w:rsidRPr="009E7F4C">
        <w:rPr>
          <w:rFonts w:cstheme="minorHAnsi"/>
          <w:sz w:val="24"/>
          <w:szCs w:val="24"/>
        </w:rPr>
        <w:t>ou wouldn’t understand.”</w:t>
      </w:r>
    </w:p>
    <w:p w:rsidR="00176DAF" w:rsidP="00176DAF" w:rsidRDefault="007F0EEA" w14:paraId="1CD260AF" w14:textId="77777777">
      <w:pPr>
        <w:spacing w:after="0"/>
        <w:ind w:firstLine="360"/>
        <w:rPr>
          <w:rFonts w:cstheme="minorHAnsi"/>
          <w:sz w:val="24"/>
          <w:szCs w:val="24"/>
        </w:rPr>
      </w:pPr>
      <w:r w:rsidRPr="009E7F4C">
        <w:rPr>
          <w:rFonts w:cstheme="minorHAnsi"/>
          <w:sz w:val="24"/>
          <w:szCs w:val="24"/>
        </w:rPr>
        <w:t>“Try me.”</w:t>
      </w:r>
    </w:p>
    <w:p w:rsidR="00176DAF" w:rsidP="00176DAF" w:rsidRDefault="007F0EEA" w14:paraId="54C1171D" w14:textId="77777777">
      <w:pPr>
        <w:spacing w:after="0"/>
        <w:ind w:firstLine="360"/>
        <w:rPr>
          <w:rFonts w:cstheme="minorHAnsi"/>
          <w:sz w:val="24"/>
          <w:szCs w:val="24"/>
        </w:rPr>
      </w:pPr>
      <w:r w:rsidRPr="009E7F4C">
        <w:rPr>
          <w:rFonts w:cstheme="minorHAnsi"/>
          <w:sz w:val="24"/>
          <w:szCs w:val="24"/>
        </w:rPr>
        <w:t>“I don’t think so.</w:t>
      </w:r>
      <w:r w:rsidR="0071681A">
        <w:rPr>
          <w:rFonts w:cstheme="minorHAnsi"/>
          <w:sz w:val="24"/>
          <w:szCs w:val="24"/>
        </w:rPr>
        <w:t xml:space="preserve"> </w:t>
      </w:r>
      <w:r w:rsidRPr="009E7F4C">
        <w:rPr>
          <w:rFonts w:cstheme="minorHAnsi"/>
          <w:sz w:val="24"/>
          <w:szCs w:val="24"/>
        </w:rPr>
        <w:t>There’s nothing to gain.”</w:t>
      </w:r>
    </w:p>
    <w:p w:rsidR="00176DAF" w:rsidP="00176DAF" w:rsidRDefault="007F0EEA" w14:paraId="417620E0" w14:textId="77777777">
      <w:pPr>
        <w:spacing w:after="0"/>
        <w:ind w:firstLine="360"/>
        <w:rPr>
          <w:rFonts w:cstheme="minorHAnsi"/>
          <w:sz w:val="24"/>
          <w:szCs w:val="24"/>
        </w:rPr>
      </w:pPr>
      <w:r w:rsidRPr="009E7F4C">
        <w:rPr>
          <w:rFonts w:cstheme="minorHAnsi"/>
          <w:sz w:val="24"/>
          <w:szCs w:val="24"/>
        </w:rPr>
        <w:t>“How about my trust?”</w:t>
      </w:r>
    </w:p>
    <w:p w:rsidR="00176DAF" w:rsidP="00176DAF" w:rsidRDefault="007F0EEA" w14:paraId="5719B258" w14:textId="06470074">
      <w:pPr>
        <w:spacing w:after="0"/>
        <w:ind w:firstLine="360"/>
        <w:rPr>
          <w:rFonts w:cstheme="minorHAnsi"/>
          <w:sz w:val="24"/>
          <w:szCs w:val="24"/>
        </w:rPr>
      </w:pPr>
      <w:r w:rsidRPr="009E7F4C">
        <w:rPr>
          <w:rFonts w:cstheme="minorHAnsi"/>
          <w:sz w:val="24"/>
          <w:szCs w:val="24"/>
        </w:rPr>
        <w:t>She laughs</w:t>
      </w:r>
      <w:r w:rsidR="00841A00">
        <w:rPr>
          <w:rFonts w:cstheme="minorHAnsi"/>
          <w:sz w:val="24"/>
          <w:szCs w:val="24"/>
        </w:rPr>
        <w:t>. I</w:t>
      </w:r>
      <w:r w:rsidRPr="009E7F4C">
        <w:rPr>
          <w:rFonts w:cstheme="minorHAnsi"/>
          <w:sz w:val="24"/>
          <w:szCs w:val="24"/>
        </w:rPr>
        <w:t>t sounds bitter.</w:t>
      </w:r>
      <w:r w:rsidR="0071681A">
        <w:rPr>
          <w:rFonts w:cstheme="minorHAnsi"/>
          <w:sz w:val="24"/>
          <w:szCs w:val="24"/>
        </w:rPr>
        <w:t xml:space="preserve"> </w:t>
      </w:r>
      <w:r w:rsidRPr="009E7F4C">
        <w:rPr>
          <w:rFonts w:cstheme="minorHAnsi"/>
          <w:sz w:val="24"/>
          <w:szCs w:val="24"/>
        </w:rPr>
        <w:t>“When have you ever?” she asks, half to herself.</w:t>
      </w:r>
      <w:r w:rsidR="0071681A">
        <w:rPr>
          <w:rFonts w:cstheme="minorHAnsi"/>
          <w:sz w:val="24"/>
          <w:szCs w:val="24"/>
        </w:rPr>
        <w:t xml:space="preserve"> </w:t>
      </w:r>
      <w:r w:rsidRPr="009E7F4C">
        <w:rPr>
          <w:rFonts w:cstheme="minorHAnsi"/>
          <w:sz w:val="24"/>
          <w:szCs w:val="24"/>
        </w:rPr>
        <w:t>“How about you let me run your suits, and I won’t have any more dealings with the Edochians.”</w:t>
      </w:r>
    </w:p>
    <w:p w:rsidR="00176DAF" w:rsidP="00176DAF" w:rsidRDefault="007F0EEA" w14:paraId="7E3CB373" w14:textId="77777777">
      <w:pPr>
        <w:spacing w:after="0"/>
        <w:ind w:firstLine="360"/>
        <w:rPr>
          <w:rFonts w:cstheme="minorHAnsi"/>
          <w:sz w:val="24"/>
          <w:szCs w:val="24"/>
        </w:rPr>
      </w:pPr>
      <w:r w:rsidRPr="009E7F4C">
        <w:rPr>
          <w:rFonts w:cstheme="minorHAnsi"/>
          <w:sz w:val="24"/>
          <w:szCs w:val="24"/>
        </w:rPr>
        <w:t>“Because you’ve already got what you want from them.”</w:t>
      </w:r>
    </w:p>
    <w:p w:rsidR="00176DAF" w:rsidP="00176DAF" w:rsidRDefault="007F0EEA" w14:paraId="6B553939" w14:textId="77777777">
      <w:pPr>
        <w:spacing w:after="0"/>
        <w:ind w:firstLine="360"/>
        <w:rPr>
          <w:rFonts w:cstheme="minorHAnsi"/>
          <w:sz w:val="24"/>
          <w:szCs w:val="24"/>
        </w:rPr>
      </w:pPr>
      <w:r w:rsidRPr="009E7F4C">
        <w:rPr>
          <w:rFonts w:cstheme="minorHAnsi"/>
          <w:sz w:val="24"/>
          <w:szCs w:val="24"/>
        </w:rPr>
        <w:t>“Well, there is that.”</w:t>
      </w:r>
    </w:p>
    <w:p w:rsidR="00176DAF" w:rsidP="00176DAF" w:rsidRDefault="007F0EEA" w14:paraId="5ACE72CA" w14:textId="73CD642E">
      <w:pPr>
        <w:spacing w:after="0"/>
        <w:ind w:firstLine="360"/>
        <w:rPr>
          <w:rFonts w:cstheme="minorHAnsi"/>
          <w:sz w:val="24"/>
          <w:szCs w:val="24"/>
        </w:rPr>
      </w:pPr>
      <w:r w:rsidRPr="009E7F4C">
        <w:rPr>
          <w:rFonts w:cstheme="minorHAnsi"/>
          <w:sz w:val="24"/>
          <w:szCs w:val="24"/>
        </w:rPr>
        <w:t>I turn away from her and look out the observatory window, but I don’t register anything I see.</w:t>
      </w:r>
      <w:r w:rsidR="0071681A">
        <w:rPr>
          <w:rFonts w:cstheme="minorHAnsi"/>
          <w:sz w:val="24"/>
          <w:szCs w:val="24"/>
        </w:rPr>
        <w:t xml:space="preserve"> </w:t>
      </w:r>
      <w:r w:rsidR="00241DAB">
        <w:rPr>
          <w:rFonts w:cstheme="minorHAnsi"/>
          <w:sz w:val="24"/>
          <w:szCs w:val="24"/>
        </w:rPr>
        <w:t>S</w:t>
      </w:r>
      <w:r w:rsidRPr="009E7F4C">
        <w:rPr>
          <w:rFonts w:cstheme="minorHAnsi"/>
          <w:sz w:val="24"/>
          <w:szCs w:val="24"/>
        </w:rPr>
        <w:t>he’s slipping away from me again.</w:t>
      </w:r>
      <w:r w:rsidR="0071681A">
        <w:rPr>
          <w:rFonts w:cstheme="minorHAnsi"/>
          <w:sz w:val="24"/>
          <w:szCs w:val="24"/>
        </w:rPr>
        <w:t xml:space="preserve"> </w:t>
      </w:r>
      <w:r w:rsidRPr="009E7F4C">
        <w:rPr>
          <w:rFonts w:cstheme="minorHAnsi"/>
          <w:sz w:val="24"/>
          <w:szCs w:val="24"/>
        </w:rPr>
        <w:t>Not that I had a firm grip on her to begin with, but it’s nice to have her around.</w:t>
      </w:r>
      <w:r w:rsidR="0071681A">
        <w:rPr>
          <w:rFonts w:cstheme="minorHAnsi"/>
          <w:sz w:val="24"/>
          <w:szCs w:val="24"/>
        </w:rPr>
        <w:t xml:space="preserve"> </w:t>
      </w:r>
      <w:r w:rsidRPr="009E7F4C">
        <w:rPr>
          <w:rFonts w:cstheme="minorHAnsi"/>
          <w:sz w:val="24"/>
          <w:szCs w:val="24"/>
        </w:rPr>
        <w:t>Pain in the ass that she is.</w:t>
      </w:r>
      <w:r w:rsidR="0071681A">
        <w:rPr>
          <w:rFonts w:cstheme="minorHAnsi"/>
          <w:sz w:val="24"/>
          <w:szCs w:val="24"/>
        </w:rPr>
        <w:t xml:space="preserve"> </w:t>
      </w:r>
      <w:r w:rsidRPr="009E7F4C">
        <w:rPr>
          <w:rFonts w:cstheme="minorHAnsi"/>
          <w:sz w:val="24"/>
          <w:szCs w:val="24"/>
        </w:rPr>
        <w:t>Laura makes living fun.</w:t>
      </w:r>
      <w:r w:rsidR="0071681A">
        <w:rPr>
          <w:rFonts w:cstheme="minorHAnsi"/>
          <w:sz w:val="24"/>
          <w:szCs w:val="24"/>
        </w:rPr>
        <w:t xml:space="preserve"> </w:t>
      </w:r>
      <w:r w:rsidRPr="009E7F4C">
        <w:rPr>
          <w:rFonts w:cstheme="minorHAnsi"/>
          <w:sz w:val="24"/>
          <w:szCs w:val="24"/>
        </w:rPr>
        <w:t>Exciting, frustrating, insanely maddening, sure, but fun.</w:t>
      </w:r>
      <w:r w:rsidR="0071681A">
        <w:rPr>
          <w:rFonts w:cstheme="minorHAnsi"/>
          <w:sz w:val="24"/>
          <w:szCs w:val="24"/>
        </w:rPr>
        <w:t xml:space="preserve"> </w:t>
      </w:r>
      <w:r w:rsidRPr="009E7F4C">
        <w:rPr>
          <w:rFonts w:cstheme="minorHAnsi"/>
          <w:sz w:val="24"/>
          <w:szCs w:val="24"/>
        </w:rPr>
        <w:t xml:space="preserve">After this </w:t>
      </w:r>
      <w:r w:rsidR="00241DAB">
        <w:rPr>
          <w:rFonts w:cstheme="minorHAnsi"/>
          <w:sz w:val="24"/>
          <w:szCs w:val="24"/>
        </w:rPr>
        <w:t>i</w:t>
      </w:r>
      <w:r w:rsidRPr="009E7F4C">
        <w:rPr>
          <w:rFonts w:cstheme="minorHAnsi"/>
          <w:sz w:val="24"/>
          <w:szCs w:val="24"/>
        </w:rPr>
        <w:t xml:space="preserve">s all </w:t>
      </w:r>
      <w:r w:rsidRPr="009E7F4C" w:rsidR="008268AA">
        <w:rPr>
          <w:rFonts w:cstheme="minorHAnsi"/>
          <w:sz w:val="24"/>
          <w:szCs w:val="24"/>
        </w:rPr>
        <w:t>over,</w:t>
      </w:r>
      <w:r w:rsidRPr="009E7F4C">
        <w:rPr>
          <w:rFonts w:cstheme="minorHAnsi"/>
          <w:sz w:val="24"/>
          <w:szCs w:val="24"/>
        </w:rPr>
        <w:t xml:space="preserve"> I’ll have to take another six months in a stasis tube to recover.</w:t>
      </w:r>
      <w:r w:rsidR="0071681A">
        <w:rPr>
          <w:rFonts w:cstheme="minorHAnsi"/>
          <w:sz w:val="24"/>
          <w:szCs w:val="24"/>
        </w:rPr>
        <w:t xml:space="preserve"> </w:t>
      </w:r>
      <w:r w:rsidRPr="009E7F4C">
        <w:rPr>
          <w:rFonts w:cstheme="minorHAnsi"/>
          <w:sz w:val="24"/>
          <w:szCs w:val="24"/>
        </w:rPr>
        <w:t>If we survive.</w:t>
      </w:r>
      <w:r w:rsidR="0071681A">
        <w:rPr>
          <w:rFonts w:cstheme="minorHAnsi"/>
          <w:sz w:val="24"/>
          <w:szCs w:val="24"/>
        </w:rPr>
        <w:t xml:space="preserve"> </w:t>
      </w:r>
      <w:r w:rsidRPr="009E7F4C">
        <w:rPr>
          <w:rFonts w:cstheme="minorHAnsi"/>
          <w:sz w:val="24"/>
          <w:szCs w:val="24"/>
        </w:rPr>
        <w:t>Chippers getting Edochians to guard the field is one thing.</w:t>
      </w:r>
      <w:r w:rsidR="0071681A">
        <w:rPr>
          <w:rFonts w:cstheme="minorHAnsi"/>
          <w:sz w:val="24"/>
          <w:szCs w:val="24"/>
        </w:rPr>
        <w:t xml:space="preserve"> </w:t>
      </w:r>
      <w:r w:rsidRPr="009E7F4C">
        <w:rPr>
          <w:rFonts w:cstheme="minorHAnsi"/>
          <w:sz w:val="24"/>
          <w:szCs w:val="24"/>
        </w:rPr>
        <w:lastRenderedPageBreak/>
        <w:t>Publicity stunt if I ever saw one.</w:t>
      </w:r>
      <w:r w:rsidR="0071681A">
        <w:rPr>
          <w:rFonts w:cstheme="minorHAnsi"/>
          <w:sz w:val="24"/>
          <w:szCs w:val="24"/>
        </w:rPr>
        <w:t xml:space="preserve"> </w:t>
      </w:r>
      <w:r w:rsidRPr="009E7F4C">
        <w:rPr>
          <w:rFonts w:cstheme="minorHAnsi"/>
          <w:sz w:val="24"/>
          <w:szCs w:val="24"/>
        </w:rPr>
        <w:t>But the humans on Freehaven won’t take kindly to us openly working with the aliens, and most of those humans are bloodthirsty pirates.</w:t>
      </w:r>
    </w:p>
    <w:p w:rsidR="00176DAF" w:rsidP="00176DAF" w:rsidRDefault="007F0EEA" w14:paraId="263BEEA1" w14:textId="77777777">
      <w:pPr>
        <w:spacing w:after="0"/>
        <w:ind w:firstLine="360"/>
        <w:rPr>
          <w:rFonts w:cstheme="minorHAnsi"/>
          <w:sz w:val="24"/>
          <w:szCs w:val="24"/>
        </w:rPr>
      </w:pPr>
      <w:r w:rsidRPr="009E7F4C">
        <w:rPr>
          <w:rFonts w:cstheme="minorHAnsi"/>
          <w:sz w:val="24"/>
          <w:szCs w:val="24"/>
        </w:rPr>
        <w:t>“You’re not making this easy for me, Laura,” I say.</w:t>
      </w:r>
      <w:r w:rsidR="0071681A">
        <w:rPr>
          <w:rFonts w:cstheme="minorHAnsi"/>
          <w:sz w:val="24"/>
          <w:szCs w:val="24"/>
        </w:rPr>
        <w:t xml:space="preserve"> </w:t>
      </w:r>
      <w:r w:rsidRPr="009E7F4C">
        <w:rPr>
          <w:rFonts w:cstheme="minorHAnsi"/>
          <w:sz w:val="24"/>
          <w:szCs w:val="24"/>
        </w:rPr>
        <w:t>I can see her blurry reflection in the window.</w:t>
      </w:r>
      <w:r w:rsidR="0071681A">
        <w:rPr>
          <w:rFonts w:cstheme="minorHAnsi"/>
          <w:sz w:val="24"/>
          <w:szCs w:val="24"/>
        </w:rPr>
        <w:t xml:space="preserve"> </w:t>
      </w:r>
      <w:r w:rsidRPr="009E7F4C">
        <w:rPr>
          <w:rFonts w:cstheme="minorHAnsi"/>
          <w:sz w:val="24"/>
          <w:szCs w:val="24"/>
        </w:rPr>
        <w:t>“I didn’t realize that when I asked you to run my suits, I had to include a clause prohibiting you from enlisting the aid of our sworn enemies.”</w:t>
      </w:r>
    </w:p>
    <w:p w:rsidR="00176DAF" w:rsidP="00176DAF" w:rsidRDefault="007F0EEA" w14:paraId="4706DF1D" w14:textId="1647B941">
      <w:pPr>
        <w:spacing w:after="0"/>
        <w:ind w:firstLine="360"/>
        <w:rPr>
          <w:rFonts w:cstheme="minorHAnsi"/>
          <w:sz w:val="24"/>
          <w:szCs w:val="24"/>
        </w:rPr>
      </w:pPr>
      <w:r w:rsidRPr="009E7F4C">
        <w:rPr>
          <w:rFonts w:cstheme="minorHAnsi"/>
          <w:sz w:val="24"/>
          <w:szCs w:val="24"/>
        </w:rPr>
        <w:t>I hear her sigh, and then sense her at my side.</w:t>
      </w:r>
      <w:r w:rsidR="0071681A">
        <w:rPr>
          <w:rFonts w:cstheme="minorHAnsi"/>
          <w:sz w:val="24"/>
          <w:szCs w:val="24"/>
        </w:rPr>
        <w:t xml:space="preserve"> </w:t>
      </w:r>
      <w:r w:rsidRPr="009E7F4C">
        <w:rPr>
          <w:rFonts w:cstheme="minorHAnsi"/>
          <w:sz w:val="24"/>
          <w:szCs w:val="24"/>
        </w:rPr>
        <w:t>I don’t dare turn</w:t>
      </w:r>
      <w:r w:rsidR="00241DAB">
        <w:rPr>
          <w:rFonts w:cstheme="minorHAnsi"/>
          <w:sz w:val="24"/>
          <w:szCs w:val="24"/>
        </w:rPr>
        <w:t>. I’m</w:t>
      </w:r>
      <w:r w:rsidRPr="009E7F4C">
        <w:rPr>
          <w:rFonts w:cstheme="minorHAnsi"/>
          <w:sz w:val="24"/>
          <w:szCs w:val="24"/>
        </w:rPr>
        <w:t xml:space="preserve"> afraid that I’ll break this spell, whatever it is.</w:t>
      </w:r>
      <w:r w:rsidR="0071681A">
        <w:rPr>
          <w:rFonts w:cstheme="minorHAnsi"/>
          <w:sz w:val="24"/>
          <w:szCs w:val="24"/>
        </w:rPr>
        <w:t xml:space="preserve"> </w:t>
      </w:r>
      <w:r w:rsidRPr="009E7F4C">
        <w:rPr>
          <w:rFonts w:cstheme="minorHAnsi"/>
          <w:sz w:val="24"/>
          <w:szCs w:val="24"/>
        </w:rPr>
        <w:t>“We need what I got today, Rick,” she says.</w:t>
      </w:r>
      <w:r w:rsidR="0071681A">
        <w:rPr>
          <w:rFonts w:cstheme="minorHAnsi"/>
          <w:sz w:val="24"/>
          <w:szCs w:val="24"/>
        </w:rPr>
        <w:t xml:space="preserve"> </w:t>
      </w:r>
      <w:r w:rsidRPr="009E7F4C">
        <w:rPr>
          <w:rFonts w:cstheme="minorHAnsi"/>
          <w:sz w:val="24"/>
          <w:szCs w:val="24"/>
        </w:rPr>
        <w:t>“We can’t win without it.”</w:t>
      </w:r>
    </w:p>
    <w:p w:rsidR="00176DAF" w:rsidP="00176DAF" w:rsidRDefault="007F0EEA" w14:paraId="37A8C035" w14:textId="77777777">
      <w:pPr>
        <w:spacing w:after="0"/>
        <w:ind w:firstLine="360"/>
        <w:rPr>
          <w:rFonts w:cstheme="minorHAnsi"/>
          <w:sz w:val="24"/>
          <w:szCs w:val="24"/>
        </w:rPr>
      </w:pPr>
      <w:r w:rsidRPr="009E7F4C">
        <w:rPr>
          <w:rFonts w:cstheme="minorHAnsi"/>
          <w:sz w:val="24"/>
          <w:szCs w:val="24"/>
        </w:rPr>
        <w:t>“What is this ‘it’?”</w:t>
      </w:r>
    </w:p>
    <w:p w:rsidR="00176DAF" w:rsidP="00176DAF" w:rsidRDefault="007F0EEA" w14:paraId="1285D7CE" w14:textId="77777777">
      <w:pPr>
        <w:spacing w:after="0"/>
        <w:ind w:firstLine="360"/>
        <w:rPr>
          <w:rFonts w:cstheme="minorHAnsi"/>
          <w:sz w:val="24"/>
          <w:szCs w:val="24"/>
        </w:rPr>
      </w:pPr>
      <w:r w:rsidRPr="009E7F4C">
        <w:rPr>
          <w:rFonts w:cstheme="minorHAnsi"/>
          <w:sz w:val="24"/>
          <w:szCs w:val="24"/>
        </w:rPr>
        <w:t>“I can’t tell you.”</w:t>
      </w:r>
    </w:p>
    <w:p w:rsidR="00176DAF" w:rsidP="00176DAF" w:rsidRDefault="007F0EEA" w14:paraId="37974EA5" w14:textId="77777777">
      <w:pPr>
        <w:spacing w:after="0"/>
        <w:ind w:firstLine="360"/>
        <w:rPr>
          <w:rFonts w:cstheme="minorHAnsi"/>
          <w:sz w:val="24"/>
          <w:szCs w:val="24"/>
        </w:rPr>
      </w:pPr>
      <w:r w:rsidRPr="009E7F4C">
        <w:rPr>
          <w:rFonts w:cstheme="minorHAnsi"/>
          <w:sz w:val="24"/>
          <w:szCs w:val="24"/>
        </w:rPr>
        <w:t>I round on her.</w:t>
      </w:r>
      <w:r w:rsidR="0071681A">
        <w:rPr>
          <w:rFonts w:cstheme="minorHAnsi"/>
          <w:sz w:val="24"/>
          <w:szCs w:val="24"/>
        </w:rPr>
        <w:t xml:space="preserve"> </w:t>
      </w:r>
      <w:r w:rsidRPr="009E7F4C">
        <w:rPr>
          <w:rFonts w:cstheme="minorHAnsi"/>
          <w:sz w:val="24"/>
          <w:szCs w:val="24"/>
        </w:rPr>
        <w:t>“Can’t, or won’t?”</w:t>
      </w:r>
    </w:p>
    <w:p w:rsidR="00176DAF" w:rsidP="00176DAF" w:rsidRDefault="007F0EEA" w14:paraId="18DFE581" w14:textId="6158499A">
      <w:pPr>
        <w:spacing w:after="0"/>
        <w:ind w:firstLine="360"/>
        <w:rPr>
          <w:rFonts w:cstheme="minorHAnsi"/>
          <w:sz w:val="24"/>
          <w:szCs w:val="24"/>
        </w:rPr>
      </w:pPr>
      <w:r w:rsidRPr="009E7F4C">
        <w:rPr>
          <w:rFonts w:cstheme="minorHAnsi"/>
          <w:sz w:val="24"/>
          <w:szCs w:val="24"/>
        </w:rPr>
        <w:t>Laura looks up at me.</w:t>
      </w:r>
      <w:r w:rsidR="0071681A">
        <w:rPr>
          <w:rFonts w:cstheme="minorHAnsi"/>
          <w:sz w:val="24"/>
          <w:szCs w:val="24"/>
        </w:rPr>
        <w:t xml:space="preserve"> </w:t>
      </w:r>
      <w:r w:rsidRPr="009E7F4C">
        <w:rPr>
          <w:rFonts w:cstheme="minorHAnsi"/>
          <w:sz w:val="24"/>
          <w:szCs w:val="24"/>
        </w:rPr>
        <w:t>Her green eyes stop my heart.</w:t>
      </w:r>
      <w:r w:rsidR="0071681A">
        <w:rPr>
          <w:rFonts w:cstheme="minorHAnsi"/>
          <w:sz w:val="24"/>
          <w:szCs w:val="24"/>
        </w:rPr>
        <w:t xml:space="preserve"> </w:t>
      </w:r>
      <w:r w:rsidRPr="009E7F4C">
        <w:rPr>
          <w:rFonts w:cstheme="minorHAnsi"/>
          <w:sz w:val="24"/>
          <w:szCs w:val="24"/>
        </w:rPr>
        <w:t>They’re open and vulnerable and I see hurt and loss and hope and fear and despair and a deep well of determination.</w:t>
      </w:r>
      <w:r w:rsidR="0071681A">
        <w:rPr>
          <w:rFonts w:cstheme="minorHAnsi"/>
          <w:sz w:val="24"/>
          <w:szCs w:val="24"/>
        </w:rPr>
        <w:t xml:space="preserve"> </w:t>
      </w:r>
      <w:r w:rsidRPr="009E7F4C">
        <w:rPr>
          <w:rFonts w:cstheme="minorHAnsi"/>
          <w:sz w:val="24"/>
          <w:szCs w:val="24"/>
        </w:rPr>
        <w:t>For a moment I forget that two days ago she shot me.</w:t>
      </w:r>
      <w:r w:rsidR="0071681A">
        <w:rPr>
          <w:rFonts w:cstheme="minorHAnsi"/>
          <w:sz w:val="24"/>
          <w:szCs w:val="24"/>
        </w:rPr>
        <w:t xml:space="preserve"> </w:t>
      </w:r>
      <w:r w:rsidRPr="009E7F4C">
        <w:rPr>
          <w:rFonts w:cstheme="minorHAnsi"/>
          <w:sz w:val="24"/>
          <w:szCs w:val="24"/>
        </w:rPr>
        <w:t>Then that all goes away, replaced by the lopsided grin she gets when she’s trying to hide herself.</w:t>
      </w:r>
      <w:r w:rsidR="0071681A">
        <w:rPr>
          <w:rFonts w:cstheme="minorHAnsi"/>
          <w:sz w:val="24"/>
          <w:szCs w:val="24"/>
        </w:rPr>
        <w:t xml:space="preserve"> </w:t>
      </w:r>
      <w:r w:rsidRPr="009E7F4C">
        <w:rPr>
          <w:rFonts w:cstheme="minorHAnsi"/>
          <w:sz w:val="24"/>
          <w:szCs w:val="24"/>
        </w:rPr>
        <w:t>“Won’t, of course,” she says.</w:t>
      </w:r>
      <w:r w:rsidR="0071681A">
        <w:rPr>
          <w:rFonts w:cstheme="minorHAnsi"/>
          <w:sz w:val="24"/>
          <w:szCs w:val="24"/>
        </w:rPr>
        <w:t xml:space="preserve"> </w:t>
      </w:r>
      <w:r w:rsidRPr="009E7F4C">
        <w:rPr>
          <w:rFonts w:cstheme="minorHAnsi"/>
          <w:sz w:val="24"/>
          <w:szCs w:val="24"/>
        </w:rPr>
        <w:t>She reaches out and touches my face.</w:t>
      </w:r>
      <w:r w:rsidR="0071681A">
        <w:rPr>
          <w:rFonts w:cstheme="minorHAnsi"/>
          <w:sz w:val="24"/>
          <w:szCs w:val="24"/>
        </w:rPr>
        <w:t xml:space="preserve"> </w:t>
      </w:r>
      <w:r w:rsidRPr="009E7F4C">
        <w:rPr>
          <w:rFonts w:cstheme="minorHAnsi"/>
          <w:sz w:val="24"/>
          <w:szCs w:val="24"/>
        </w:rPr>
        <w:t>“Don’t worry, baby, I won’t let anything hurt you.”</w:t>
      </w:r>
      <w:r w:rsidR="0071681A">
        <w:rPr>
          <w:rFonts w:cstheme="minorHAnsi"/>
          <w:sz w:val="24"/>
          <w:szCs w:val="24"/>
        </w:rPr>
        <w:t xml:space="preserve"> </w:t>
      </w:r>
      <w:r w:rsidR="002500A0">
        <w:rPr>
          <w:rFonts w:cstheme="minorHAnsi"/>
          <w:sz w:val="24"/>
          <w:szCs w:val="24"/>
        </w:rPr>
        <w:t xml:space="preserve">No sarcasm or patronizing tone. She meant it. </w:t>
      </w:r>
      <w:r w:rsidRPr="009E7F4C">
        <w:rPr>
          <w:rFonts w:cstheme="minorHAnsi"/>
          <w:sz w:val="24"/>
          <w:szCs w:val="24"/>
        </w:rPr>
        <w:t>Then she snatches her hand back, startled.</w:t>
      </w:r>
      <w:r w:rsidR="0071681A">
        <w:rPr>
          <w:rFonts w:cstheme="minorHAnsi"/>
          <w:sz w:val="24"/>
          <w:szCs w:val="24"/>
        </w:rPr>
        <w:t xml:space="preserve"> </w:t>
      </w:r>
      <w:r w:rsidR="00112DE3">
        <w:rPr>
          <w:rFonts w:cstheme="minorHAnsi"/>
          <w:sz w:val="24"/>
          <w:szCs w:val="24"/>
        </w:rPr>
        <w:t>She squints at me and her tone sharpens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“I’ll let you know when the suits are ready.</w:t>
      </w:r>
      <w:r w:rsidR="0071681A">
        <w:rPr>
          <w:rFonts w:cstheme="minorHAnsi"/>
          <w:sz w:val="24"/>
          <w:szCs w:val="24"/>
        </w:rPr>
        <w:t xml:space="preserve"> </w:t>
      </w:r>
      <w:r w:rsidRPr="009E7F4C">
        <w:rPr>
          <w:rFonts w:cstheme="minorHAnsi"/>
          <w:sz w:val="24"/>
          <w:szCs w:val="24"/>
        </w:rPr>
        <w:t>Don’t go snooping around again</w:t>
      </w:r>
      <w:r w:rsidR="00241DAB">
        <w:rPr>
          <w:rFonts w:cstheme="minorHAnsi"/>
          <w:sz w:val="24"/>
          <w:szCs w:val="24"/>
        </w:rPr>
        <w:t>.</w:t>
      </w:r>
      <w:r w:rsidR="00112DE3">
        <w:rPr>
          <w:rFonts w:cstheme="minorHAnsi"/>
          <w:sz w:val="24"/>
          <w:szCs w:val="24"/>
        </w:rPr>
        <w:t xml:space="preserve"> It’s for your own safety.</w:t>
      </w:r>
      <w:r w:rsidRPr="009E7F4C">
        <w:rPr>
          <w:rFonts w:cstheme="minorHAnsi"/>
          <w:sz w:val="24"/>
          <w:szCs w:val="24"/>
        </w:rPr>
        <w:t>”</w:t>
      </w:r>
    </w:p>
    <w:p w:rsidR="00EC1AB1" w:rsidP="00176DAF" w:rsidRDefault="007F0EEA" w14:paraId="3EE4BEDD" w14:textId="77777777">
      <w:pPr>
        <w:spacing w:after="0"/>
        <w:ind w:firstLine="360"/>
        <w:rPr>
          <w:rFonts w:cstheme="minorHAnsi"/>
          <w:sz w:val="24"/>
          <w:szCs w:val="24"/>
        </w:rPr>
        <w:sectPr w:rsidR="00EC1AB1"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I watch her go.</w:t>
      </w:r>
      <w:r w:rsidR="0071681A">
        <w:rPr>
          <w:rFonts w:cstheme="minorHAnsi"/>
          <w:sz w:val="24"/>
          <w:szCs w:val="24"/>
        </w:rPr>
        <w:t xml:space="preserve"> </w:t>
      </w:r>
      <w:r w:rsidRPr="003E5FFD">
        <w:rPr>
          <w:rFonts w:cstheme="minorHAnsi"/>
          <w:i/>
          <w:iCs/>
          <w:sz w:val="24"/>
          <w:szCs w:val="24"/>
        </w:rPr>
        <w:t>Aha</w:t>
      </w:r>
      <w:r w:rsidRPr="009E7F4C">
        <w:rPr>
          <w:rFonts w:cstheme="minorHAnsi"/>
          <w:sz w:val="24"/>
          <w:szCs w:val="24"/>
        </w:rPr>
        <w:t>.</w:t>
      </w:r>
    </w:p>
    <w:p w:rsidR="00176DAF" w:rsidP="00EC1AB1" w:rsidRDefault="00742ECB" w14:paraId="331F200D" w14:textId="1670780D">
      <w:pPr>
        <w:spacing w:after="0"/>
        <w:rPr>
          <w:rFonts w:cstheme="minorHAnsi"/>
          <w:sz w:val="24"/>
          <w:szCs w:val="24"/>
        </w:rPr>
      </w:pPr>
      <w:r>
        <w:rPr>
          <w:rFonts w:cstheme="minorHAnsi"/>
          <w:sz w:val="24"/>
          <w:szCs w:val="24"/>
        </w:rPr>
        <w:lastRenderedPageBreak/>
        <w:t>9</w:t>
      </w:r>
      <w:r w:rsidR="00AB3CF7">
        <w:rPr>
          <w:rFonts w:cstheme="minorHAnsi"/>
          <w:sz w:val="24"/>
          <w:szCs w:val="24"/>
        </w:rPr>
        <w:t>: The Zippers Are a Trap</w:t>
      </w:r>
    </w:p>
    <w:p w:rsidR="00176DAF" w:rsidP="00176DAF" w:rsidRDefault="00176DAF" w14:paraId="1F3F68F8" w14:textId="77777777">
      <w:pPr>
        <w:spacing w:after="0"/>
        <w:ind w:firstLine="360"/>
        <w:rPr>
          <w:rFonts w:cstheme="minorHAnsi"/>
          <w:sz w:val="24"/>
          <w:szCs w:val="24"/>
        </w:rPr>
      </w:pPr>
    </w:p>
    <w:p w:rsidR="000E5CF3" w:rsidP="000E5CF3" w:rsidRDefault="007F0EEA" w14:paraId="6CFFC169" w14:textId="3758FC24">
      <w:pPr>
        <w:spacing w:after="0"/>
        <w:rPr>
          <w:rFonts w:cstheme="minorHAnsi"/>
          <w:sz w:val="24"/>
          <w:szCs w:val="24"/>
        </w:rPr>
      </w:pPr>
      <w:r w:rsidRPr="009E7F4C">
        <w:rPr>
          <w:rFonts w:cstheme="minorHAnsi"/>
          <w:sz w:val="24"/>
          <w:szCs w:val="24"/>
        </w:rPr>
        <w:t>It’s two in the morning and I’m trying to find my quarters.</w:t>
      </w:r>
      <w:r w:rsidR="0071681A">
        <w:rPr>
          <w:rFonts w:cstheme="minorHAnsi"/>
          <w:sz w:val="24"/>
          <w:szCs w:val="24"/>
        </w:rPr>
        <w:t xml:space="preserve"> </w:t>
      </w:r>
      <w:r w:rsidRPr="009E7F4C">
        <w:rPr>
          <w:rFonts w:cstheme="minorHAnsi"/>
          <w:sz w:val="24"/>
          <w:szCs w:val="24"/>
        </w:rPr>
        <w:t>The corridors are deserted, the lights turned down to save energy.</w:t>
      </w:r>
      <w:r w:rsidR="0071681A">
        <w:rPr>
          <w:rFonts w:cstheme="minorHAnsi"/>
          <w:sz w:val="24"/>
          <w:szCs w:val="24"/>
        </w:rPr>
        <w:t xml:space="preserve"> </w:t>
      </w:r>
      <w:r w:rsidRPr="009E7F4C">
        <w:rPr>
          <w:rFonts w:cstheme="minorHAnsi"/>
          <w:sz w:val="24"/>
          <w:szCs w:val="24"/>
        </w:rPr>
        <w:t>Light strips along the floor illuminate my footsteps</w:t>
      </w:r>
      <w:r w:rsidR="00AB3CF7">
        <w:rPr>
          <w:rFonts w:cstheme="minorHAnsi"/>
          <w:sz w:val="24"/>
          <w:szCs w:val="24"/>
        </w:rPr>
        <w:t>. R</w:t>
      </w:r>
      <w:r w:rsidRPr="009E7F4C">
        <w:rPr>
          <w:rFonts w:cstheme="minorHAnsi"/>
          <w:sz w:val="24"/>
          <w:szCs w:val="24"/>
        </w:rPr>
        <w:t>eflective tape around bulkheads warn me against head-butting.</w:t>
      </w:r>
      <w:r w:rsidR="00AB3CF7">
        <w:rPr>
          <w:rFonts w:cstheme="minorHAnsi"/>
          <w:sz w:val="24"/>
          <w:szCs w:val="24"/>
        </w:rPr>
        <w:t xml:space="preserve"> I find myself closing my eyes every few steps. I need a bed. </w:t>
      </w:r>
      <w:r w:rsidRPr="009E7F4C" w:rsidR="00AB3CF7">
        <w:rPr>
          <w:rFonts w:cstheme="minorHAnsi"/>
          <w:sz w:val="24"/>
          <w:szCs w:val="24"/>
        </w:rPr>
        <w:t>Christ, I’m so tired</w:t>
      </w:r>
      <w:r w:rsidR="00AB3CF7">
        <w:rPr>
          <w:rFonts w:cstheme="minorHAnsi"/>
          <w:sz w:val="24"/>
          <w:szCs w:val="24"/>
        </w:rPr>
        <w:t xml:space="preserve">, </w:t>
      </w:r>
      <w:r w:rsidRPr="009E7F4C" w:rsidR="00AB3CF7">
        <w:rPr>
          <w:rFonts w:cstheme="minorHAnsi"/>
          <w:sz w:val="24"/>
          <w:szCs w:val="24"/>
        </w:rPr>
        <w:t>a maintenance closet</w:t>
      </w:r>
      <w:r w:rsidR="00AB3CF7">
        <w:rPr>
          <w:rFonts w:cstheme="minorHAnsi"/>
          <w:sz w:val="24"/>
          <w:szCs w:val="24"/>
        </w:rPr>
        <w:t xml:space="preserve"> will do.</w:t>
      </w:r>
    </w:p>
    <w:p w:rsidR="000E5CF3" w:rsidP="2205A74C" w:rsidRDefault="007F0EEA" w14:paraId="2986E5CD" w14:textId="39E82E9D">
      <w:pPr>
        <w:spacing w:after="0"/>
        <w:ind w:firstLine="360"/>
        <w:rPr>
          <w:rFonts w:cs="Calibri" w:cstheme="minorAscii"/>
          <w:sz w:val="24"/>
          <w:szCs w:val="24"/>
        </w:rPr>
      </w:pPr>
      <w:r w:rsidRPr="2205A74C" w:rsidR="2205A74C">
        <w:rPr>
          <w:rFonts w:cs="Calibri" w:cstheme="minorAscii"/>
          <w:sz w:val="24"/>
          <w:szCs w:val="24"/>
        </w:rPr>
        <w:t xml:space="preserve">I know </w:t>
      </w:r>
      <w:r w:rsidRPr="2205A74C" w:rsidR="2205A74C">
        <w:rPr>
          <w:rFonts w:cs="Calibri" w:cstheme="minorAscii"/>
          <w:sz w:val="24"/>
          <w:szCs w:val="24"/>
        </w:rPr>
        <w:t>I’ve</w:t>
      </w:r>
      <w:r w:rsidRPr="2205A74C" w:rsidR="2205A74C">
        <w:rPr>
          <w:rFonts w:cs="Calibri" w:cstheme="minorAscii"/>
          <w:sz w:val="24"/>
          <w:szCs w:val="24"/>
        </w:rPr>
        <w:t xml:space="preserve"> got quarters on the ship. I got a message about it this morning. 489-something. Which means deck 4, starboard side, aft. Port is odd numbers, starboard is even. I look at the number on the door nearest to me. 485. Oh, good. </w:t>
      </w:r>
      <w:r w:rsidRPr="2205A74C" w:rsidR="2205A74C">
        <w:rPr>
          <w:rFonts w:cs="Calibri" w:cstheme="minorAscii"/>
          <w:sz w:val="24"/>
          <w:szCs w:val="24"/>
        </w:rPr>
        <w:t>I’m</w:t>
      </w:r>
      <w:r w:rsidRPr="2205A74C" w:rsidR="2205A74C">
        <w:rPr>
          <w:rFonts w:cs="Calibri" w:cstheme="minorAscii"/>
          <w:sz w:val="24"/>
          <w:szCs w:val="24"/>
        </w:rPr>
        <w:t xml:space="preserve"> close. Aha, there it is. I slap my hand on the entry plate. </w:t>
      </w:r>
      <w:r w:rsidRPr="2205A74C" w:rsidR="2205A74C">
        <w:rPr>
          <w:rFonts w:cs="Calibri" w:cstheme="minorAscii"/>
          <w:sz w:val="24"/>
          <w:szCs w:val="24"/>
        </w:rPr>
        <w:t>It’s</w:t>
      </w:r>
      <w:r w:rsidRPr="2205A74C" w:rsidR="2205A74C">
        <w:rPr>
          <w:rFonts w:cs="Calibri" w:cstheme="minorAscii"/>
          <w:sz w:val="24"/>
          <w:szCs w:val="24"/>
        </w:rPr>
        <w:t xml:space="preserve"> keyed to my </w:t>
      </w:r>
      <w:del w:author="Gary Smailes" w:date="2024-03-12T12:44:48.822Z" w:id="1181524677">
        <w:r w:rsidRPr="2205A74C" w:rsidDel="2205A74C">
          <w:rPr>
            <w:rFonts w:cs="Calibri" w:cstheme="minorAscii"/>
            <w:sz w:val="24"/>
            <w:szCs w:val="24"/>
          </w:rPr>
          <w:delText>hand prin</w:delText>
        </w:r>
        <w:r w:rsidRPr="2205A74C" w:rsidDel="2205A74C">
          <w:rPr>
            <w:rFonts w:cs="Calibri" w:cstheme="minorAscii"/>
            <w:sz w:val="24"/>
            <w:szCs w:val="24"/>
          </w:rPr>
          <w:delText>t</w:delText>
        </w:r>
      </w:del>
      <w:ins w:author="Gary Smailes" w:date="2024-03-12T12:44:48.829Z" w:id="867635130">
        <w:r w:rsidRPr="2205A74C" w:rsidR="2205A74C">
          <w:rPr>
            <w:rFonts w:cs="Calibri" w:cstheme="minorAscii"/>
            <w:sz w:val="24"/>
            <w:szCs w:val="24"/>
          </w:rPr>
          <w:t>handprint</w:t>
        </w:r>
      </w:ins>
      <w:r w:rsidRPr="2205A74C" w:rsidR="2205A74C">
        <w:rPr>
          <w:rFonts w:cs="Calibri" w:cstheme="minorAscii"/>
          <w:sz w:val="24"/>
          <w:szCs w:val="24"/>
        </w:rPr>
        <w:t xml:space="preserve">. The door slides open. </w:t>
      </w:r>
    </w:p>
    <w:p w:rsidR="00176DAF" w:rsidP="00176DAF" w:rsidRDefault="007F0EEA" w14:paraId="04A11960" w14:textId="372AB35A">
      <w:pPr>
        <w:spacing w:after="0"/>
        <w:ind w:firstLine="360"/>
        <w:rPr>
          <w:rFonts w:cstheme="minorHAnsi"/>
          <w:sz w:val="24"/>
          <w:szCs w:val="24"/>
        </w:rPr>
      </w:pPr>
      <w:r w:rsidRPr="009E7F4C">
        <w:rPr>
          <w:rFonts w:cstheme="minorHAnsi"/>
          <w:sz w:val="24"/>
          <w:szCs w:val="24"/>
        </w:rPr>
        <w:t>I am immediately irritated to find the room occupied.</w:t>
      </w:r>
    </w:p>
    <w:p w:rsidR="00176DAF" w:rsidP="2205A74C" w:rsidRDefault="007F0EEA" w14:paraId="2F8C0B5F" w14:textId="480BFE07">
      <w:pPr>
        <w:spacing w:after="0"/>
        <w:ind w:firstLine="360"/>
        <w:rPr>
          <w:rFonts w:cs="Calibri" w:cstheme="minorAscii"/>
          <w:sz w:val="24"/>
          <w:szCs w:val="24"/>
        </w:rPr>
      </w:pPr>
      <w:r w:rsidRPr="2205A74C" w:rsidR="2205A74C">
        <w:rPr>
          <w:rFonts w:cs="Calibri" w:cstheme="minorAscii"/>
          <w:sz w:val="24"/>
          <w:szCs w:val="24"/>
        </w:rPr>
        <w:t>My brain reg</w:t>
      </w:r>
      <w:commentRangeStart w:id="920489287"/>
      <w:r w:rsidRPr="2205A74C" w:rsidR="2205A74C">
        <w:rPr>
          <w:rFonts w:cs="Calibri" w:cstheme="minorAscii"/>
          <w:sz w:val="24"/>
          <w:szCs w:val="24"/>
        </w:rPr>
        <w:t xml:space="preserve">isters </w:t>
      </w:r>
      <w:r w:rsidRPr="2205A74C" w:rsidR="2205A74C">
        <w:rPr>
          <w:rFonts w:cs="Calibri" w:cstheme="minorAscii"/>
          <w:sz w:val="24"/>
          <w:szCs w:val="24"/>
        </w:rPr>
        <w:t xml:space="preserve">two things right away. First, </w:t>
      </w:r>
      <w:r w:rsidRPr="2205A74C" w:rsidR="2205A74C">
        <w:rPr>
          <w:rFonts w:cs="Calibri" w:cstheme="minorAscii"/>
          <w:sz w:val="24"/>
          <w:szCs w:val="24"/>
        </w:rPr>
        <w:t>the woman sitting on the edge of the bed exudes the deadly grace of a predator</w:t>
      </w:r>
      <w:r w:rsidRPr="2205A74C" w:rsidR="2205A74C">
        <w:rPr>
          <w:rFonts w:cs="Calibri" w:cstheme="minorAscii"/>
          <w:sz w:val="24"/>
          <w:szCs w:val="24"/>
        </w:rPr>
        <w:t xml:space="preserve">. </w:t>
      </w:r>
      <w:r w:rsidRPr="2205A74C" w:rsidR="2205A74C">
        <w:rPr>
          <w:rFonts w:cs="Calibri" w:cstheme="minorAscii"/>
          <w:sz w:val="24"/>
          <w:szCs w:val="24"/>
        </w:rPr>
        <w:t xml:space="preserve">Second, </w:t>
      </w:r>
      <w:r w:rsidRPr="2205A74C" w:rsidR="2205A74C">
        <w:rPr>
          <w:rFonts w:cs="Calibri" w:cstheme="minorAscii"/>
          <w:sz w:val="24"/>
          <w:szCs w:val="24"/>
        </w:rPr>
        <w:t>sensual curves beneath a satin</w:t>
      </w:r>
      <w:r w:rsidRPr="2205A74C" w:rsidR="2205A74C">
        <w:rPr>
          <w:rFonts w:cs="Calibri" w:cstheme="minorAscii"/>
          <w:sz w:val="24"/>
          <w:szCs w:val="24"/>
        </w:rPr>
        <w:t>,</w:t>
      </w:r>
      <w:r w:rsidRPr="2205A74C" w:rsidR="2205A74C">
        <w:rPr>
          <w:rFonts w:cs="Calibri" w:cstheme="minorAscii"/>
          <w:sz w:val="24"/>
          <w:szCs w:val="24"/>
        </w:rPr>
        <w:t xml:space="preserve"> leather</w:t>
      </w:r>
      <w:r w:rsidRPr="2205A74C" w:rsidR="2205A74C">
        <w:rPr>
          <w:rFonts w:cs="Calibri" w:cstheme="minorAscii"/>
          <w:sz w:val="24"/>
          <w:szCs w:val="24"/>
        </w:rPr>
        <w:t>,</w:t>
      </w:r>
      <w:r w:rsidRPr="2205A74C" w:rsidR="2205A74C">
        <w:rPr>
          <w:rFonts w:cs="Calibri" w:cstheme="minorAscii"/>
          <w:sz w:val="24"/>
          <w:szCs w:val="24"/>
        </w:rPr>
        <w:t xml:space="preserve"> and chrome getup guarantees her a place in my </w:t>
      </w:r>
      <w:r w:rsidRPr="2205A74C" w:rsidR="2205A74C">
        <w:rPr>
          <w:rFonts w:cs="Calibri" w:cstheme="minorAscii"/>
          <w:i w:val="1"/>
          <w:iCs w:val="1"/>
          <w:sz w:val="24"/>
          <w:szCs w:val="24"/>
        </w:rPr>
        <w:t>I Want to Unwrap That</w:t>
      </w:r>
      <w:r w:rsidRPr="2205A74C" w:rsidR="2205A74C">
        <w:rPr>
          <w:rFonts w:cs="Calibri" w:cstheme="minorAscii"/>
          <w:sz w:val="24"/>
          <w:szCs w:val="24"/>
        </w:rPr>
        <w:t xml:space="preserve"> outfits of all time.</w:t>
      </w:r>
      <w:r w:rsidRPr="2205A74C" w:rsidR="2205A74C">
        <w:rPr>
          <w:rFonts w:cs="Calibri" w:cstheme="minorAscii"/>
          <w:sz w:val="24"/>
          <w:szCs w:val="24"/>
        </w:rPr>
        <w:t xml:space="preserve"> </w:t>
      </w:r>
      <w:r w:rsidRPr="2205A74C" w:rsidR="2205A74C">
        <w:rPr>
          <w:rFonts w:cs="Calibri" w:cstheme="minorAscii"/>
          <w:sz w:val="24"/>
          <w:szCs w:val="24"/>
        </w:rPr>
        <w:t>Her dark eyes lock on to me and she rises to her feet and starts my way.</w:t>
      </w:r>
      <w:r w:rsidRPr="2205A74C" w:rsidR="2205A74C">
        <w:rPr>
          <w:rFonts w:cs="Calibri" w:cstheme="minorAscii"/>
          <w:sz w:val="24"/>
          <w:szCs w:val="24"/>
        </w:rPr>
        <w:t xml:space="preserve"> </w:t>
      </w:r>
      <w:r w:rsidRPr="2205A74C" w:rsidR="2205A74C">
        <w:rPr>
          <w:rFonts w:cs="Calibri" w:cstheme="minorAscii"/>
          <w:sz w:val="24"/>
          <w:szCs w:val="24"/>
        </w:rPr>
        <w:t xml:space="preserve">I have trouble not staring at the slow rock of her hips instead of checking her hands to see if </w:t>
      </w:r>
      <w:r w:rsidRPr="2205A74C" w:rsidR="2205A74C">
        <w:rPr>
          <w:rFonts w:cs="Calibri" w:cstheme="minorAscii"/>
          <w:sz w:val="24"/>
          <w:szCs w:val="24"/>
        </w:rPr>
        <w:t>they’re</w:t>
      </w:r>
      <w:r w:rsidRPr="2205A74C" w:rsidR="2205A74C">
        <w:rPr>
          <w:rFonts w:cs="Calibri" w:cstheme="minorAscii"/>
          <w:sz w:val="24"/>
          <w:szCs w:val="24"/>
        </w:rPr>
        <w:t xml:space="preserve"> empty of weapons.</w:t>
      </w:r>
      <w:r w:rsidRPr="2205A74C" w:rsidR="2205A74C">
        <w:rPr>
          <w:rFonts w:cs="Calibri" w:cstheme="minorAscii"/>
          <w:sz w:val="24"/>
          <w:szCs w:val="24"/>
        </w:rPr>
        <w:t xml:space="preserve"> </w:t>
      </w:r>
      <w:r w:rsidRPr="2205A74C" w:rsidR="2205A74C">
        <w:rPr>
          <w:rFonts w:cs="Calibri" w:cstheme="minorAscii"/>
          <w:sz w:val="24"/>
          <w:szCs w:val="24"/>
        </w:rPr>
        <w:t xml:space="preserve">I </w:t>
      </w:r>
      <w:r w:rsidRPr="2205A74C" w:rsidR="2205A74C">
        <w:rPr>
          <w:rFonts w:cs="Calibri" w:cstheme="minorAscii"/>
          <w:sz w:val="24"/>
          <w:szCs w:val="24"/>
        </w:rPr>
        <w:t>wouldn’t</w:t>
      </w:r>
      <w:r w:rsidRPr="2205A74C" w:rsidR="2205A74C">
        <w:rPr>
          <w:rFonts w:cs="Calibri" w:cstheme="minorAscii"/>
          <w:sz w:val="24"/>
          <w:szCs w:val="24"/>
        </w:rPr>
        <w:t xml:space="preserve"> be the first co</w:t>
      </w:r>
      <w:commentRangeEnd w:id="920489287"/>
      <w:r>
        <w:rPr>
          <w:rStyle w:val="CommentReference"/>
        </w:rPr>
        <w:commentReference w:id="920489287"/>
      </w:r>
      <w:r w:rsidRPr="2205A74C" w:rsidR="2205A74C">
        <w:rPr>
          <w:rFonts w:cs="Calibri" w:cstheme="minorAscii"/>
          <w:sz w:val="24"/>
          <w:szCs w:val="24"/>
        </w:rPr>
        <w:t>ach to get killed this way</w:t>
      </w:r>
      <w:r w:rsidRPr="2205A74C" w:rsidR="2205A74C">
        <w:rPr>
          <w:rFonts w:cs="Calibri" w:cstheme="minorAscii"/>
          <w:sz w:val="24"/>
          <w:szCs w:val="24"/>
        </w:rPr>
        <w:t>. I</w:t>
      </w:r>
      <w:r w:rsidRPr="2205A74C" w:rsidR="2205A74C">
        <w:rPr>
          <w:rFonts w:cs="Calibri" w:cstheme="minorAscii"/>
          <w:sz w:val="24"/>
          <w:szCs w:val="24"/>
        </w:rPr>
        <w:t>f this is it, if this is the moment, I hope I get the girl before the girl gets me.</w:t>
      </w:r>
    </w:p>
    <w:p w:rsidR="00176DAF" w:rsidP="2205A74C" w:rsidRDefault="007F0EEA" w14:paraId="77C5A713" w14:textId="423098B2">
      <w:pPr>
        <w:spacing w:after="0"/>
        <w:ind w:firstLine="360"/>
        <w:rPr>
          <w:ins w:author="Gary Smailes" w:date="2024-03-12T12:45:52.106Z" w:id="1810387995"/>
          <w:rFonts w:cs="Calibri" w:cstheme="minorAscii"/>
          <w:sz w:val="24"/>
          <w:szCs w:val="24"/>
        </w:rPr>
      </w:pPr>
      <w:r w:rsidRPr="2205A74C" w:rsidR="2205A74C">
        <w:rPr>
          <w:rFonts w:cs="Calibri" w:cstheme="minorAscii"/>
          <w:sz w:val="24"/>
          <w:szCs w:val="24"/>
        </w:rPr>
        <w:t>The door snaps closed behind me</w:t>
      </w:r>
      <w:r w:rsidRPr="2205A74C" w:rsidR="2205A74C">
        <w:rPr>
          <w:rFonts w:cs="Calibri" w:cstheme="minorAscii"/>
          <w:sz w:val="24"/>
          <w:szCs w:val="24"/>
        </w:rPr>
        <w:t>.</w:t>
      </w:r>
      <w:r w:rsidRPr="2205A74C" w:rsidR="2205A74C">
        <w:rPr>
          <w:rFonts w:cs="Calibri" w:cstheme="minorAscii"/>
          <w:sz w:val="24"/>
          <w:szCs w:val="24"/>
        </w:rPr>
        <w:t xml:space="preserve"> </w:t>
      </w:r>
      <w:r w:rsidRPr="2205A74C" w:rsidR="2205A74C">
        <w:rPr>
          <w:rFonts w:cs="Calibri" w:cstheme="minorAscii"/>
          <w:sz w:val="24"/>
          <w:szCs w:val="24"/>
        </w:rPr>
        <w:t>L</w:t>
      </w:r>
      <w:r w:rsidRPr="2205A74C" w:rsidR="2205A74C">
        <w:rPr>
          <w:rFonts w:cs="Calibri" w:cstheme="minorAscii"/>
          <w:sz w:val="24"/>
          <w:szCs w:val="24"/>
        </w:rPr>
        <w:t xml:space="preserve">ike </w:t>
      </w:r>
      <w:r w:rsidRPr="2205A74C" w:rsidR="2205A74C">
        <w:rPr>
          <w:rFonts w:cs="Calibri" w:cstheme="minorAscii"/>
          <w:sz w:val="24"/>
          <w:szCs w:val="24"/>
        </w:rPr>
        <w:t>the</w:t>
      </w:r>
      <w:r w:rsidRPr="2205A74C" w:rsidR="2205A74C">
        <w:rPr>
          <w:rFonts w:cs="Calibri" w:cstheme="minorAscii"/>
          <w:sz w:val="24"/>
          <w:szCs w:val="24"/>
        </w:rPr>
        <w:t xml:space="preserve"> trap door on one of those Have a Soul traps that lets you release your prey into the wild</w:t>
      </w:r>
      <w:r w:rsidRPr="2205A74C" w:rsidR="2205A74C">
        <w:rPr>
          <w:rFonts w:cs="Calibri" w:cstheme="minorAscii"/>
          <w:sz w:val="24"/>
          <w:szCs w:val="24"/>
        </w:rPr>
        <w:t xml:space="preserve">. </w:t>
      </w:r>
      <w:r w:rsidRPr="2205A74C" w:rsidR="2205A74C">
        <w:rPr>
          <w:rFonts w:cs="Calibri" w:cstheme="minorAscii"/>
          <w:sz w:val="24"/>
          <w:szCs w:val="24"/>
        </w:rPr>
        <w:t>S</w:t>
      </w:r>
      <w:r w:rsidRPr="2205A74C" w:rsidR="2205A74C">
        <w:rPr>
          <w:rFonts w:cs="Calibri" w:cstheme="minorAscii"/>
          <w:sz w:val="24"/>
          <w:szCs w:val="24"/>
        </w:rPr>
        <w:t>o</w:t>
      </w:r>
      <w:r w:rsidRPr="2205A74C" w:rsidR="2205A74C">
        <w:rPr>
          <w:rFonts w:cs="Calibri" w:cstheme="minorAscii"/>
          <w:sz w:val="24"/>
          <w:szCs w:val="24"/>
        </w:rPr>
        <w:t xml:space="preserve"> they d</w:t>
      </w:r>
      <w:r w:rsidRPr="2205A74C" w:rsidR="2205A74C">
        <w:rPr>
          <w:rFonts w:cs="Calibri" w:cstheme="minorAscii"/>
          <w:sz w:val="24"/>
          <w:szCs w:val="24"/>
        </w:rPr>
        <w:t>ie</w:t>
      </w:r>
      <w:r w:rsidRPr="2205A74C" w:rsidR="2205A74C">
        <w:rPr>
          <w:rFonts w:cs="Calibri" w:cstheme="minorAscii"/>
          <w:sz w:val="24"/>
          <w:szCs w:val="24"/>
        </w:rPr>
        <w:t xml:space="preserve"> </w:t>
      </w:r>
      <w:r w:rsidRPr="2205A74C" w:rsidR="2205A74C">
        <w:rPr>
          <w:rFonts w:cs="Calibri" w:cstheme="minorAscii"/>
          <w:sz w:val="24"/>
          <w:szCs w:val="24"/>
        </w:rPr>
        <w:t>of</w:t>
      </w:r>
      <w:r w:rsidRPr="2205A74C" w:rsidR="2205A74C">
        <w:rPr>
          <w:rFonts w:cs="Calibri" w:cstheme="minorAscii"/>
          <w:sz w:val="24"/>
          <w:szCs w:val="24"/>
        </w:rPr>
        <w:t xml:space="preserve"> exposure or </w:t>
      </w:r>
      <w:r w:rsidRPr="2205A74C" w:rsidR="2205A74C">
        <w:rPr>
          <w:rFonts w:cs="Calibri" w:cstheme="minorAscii"/>
          <w:sz w:val="24"/>
          <w:szCs w:val="24"/>
        </w:rPr>
        <w:t xml:space="preserve">by </w:t>
      </w:r>
      <w:r w:rsidRPr="2205A74C" w:rsidR="2205A74C">
        <w:rPr>
          <w:rFonts w:cs="Calibri" w:cstheme="minorAscii"/>
          <w:sz w:val="24"/>
          <w:szCs w:val="24"/>
        </w:rPr>
        <w:t>get</w:t>
      </w:r>
      <w:r w:rsidRPr="2205A74C" w:rsidR="2205A74C">
        <w:rPr>
          <w:rFonts w:cs="Calibri" w:cstheme="minorAscii"/>
          <w:sz w:val="24"/>
          <w:szCs w:val="24"/>
        </w:rPr>
        <w:t xml:space="preserve">ting </w:t>
      </w:r>
      <w:r w:rsidRPr="2205A74C" w:rsidR="2205A74C">
        <w:rPr>
          <w:rFonts w:cs="Calibri" w:cstheme="minorAscii"/>
          <w:sz w:val="24"/>
          <w:szCs w:val="24"/>
        </w:rPr>
        <w:t xml:space="preserve">eaten by a larger predator, instead of you having a soul </w:t>
      </w:r>
      <w:r w:rsidRPr="2205A74C" w:rsidR="2205A74C">
        <w:rPr>
          <w:rFonts w:cs="Calibri" w:cstheme="minorAscii"/>
          <w:sz w:val="24"/>
          <w:szCs w:val="24"/>
        </w:rPr>
        <w:t xml:space="preserve">in the first place </w:t>
      </w:r>
      <w:r w:rsidRPr="2205A74C" w:rsidR="2205A74C">
        <w:rPr>
          <w:rFonts w:cs="Calibri" w:cstheme="minorAscii"/>
          <w:sz w:val="24"/>
          <w:szCs w:val="24"/>
        </w:rPr>
        <w:t>and flushing them straight down the toilet.</w:t>
      </w:r>
      <w:r w:rsidRPr="2205A74C" w:rsidR="2205A74C">
        <w:rPr>
          <w:rFonts w:cs="Calibri" w:cstheme="minorAscii"/>
          <w:sz w:val="24"/>
          <w:szCs w:val="24"/>
        </w:rPr>
        <w:t xml:space="preserve"> </w:t>
      </w:r>
      <w:r w:rsidRPr="2205A74C" w:rsidR="2205A74C">
        <w:rPr>
          <w:rFonts w:cs="Calibri" w:cstheme="minorAscii"/>
          <w:sz w:val="24"/>
          <w:szCs w:val="24"/>
        </w:rPr>
        <w:t>The sound jars me to my senses.</w:t>
      </w:r>
      <w:r w:rsidRPr="2205A74C" w:rsidR="2205A74C">
        <w:rPr>
          <w:rFonts w:cs="Calibri" w:cstheme="minorAscii"/>
          <w:sz w:val="24"/>
          <w:szCs w:val="24"/>
        </w:rPr>
        <w:t xml:space="preserve"> </w:t>
      </w:r>
    </w:p>
    <w:p w:rsidR="00176DAF" w:rsidP="2205A74C" w:rsidRDefault="007F0EEA" w14:paraId="66C4B550" w14:textId="47ED5B1C">
      <w:pPr>
        <w:spacing w:after="0"/>
        <w:ind w:firstLine="360"/>
        <w:rPr>
          <w:rFonts w:cs="Calibri" w:cstheme="minorAscii"/>
          <w:sz w:val="24"/>
          <w:szCs w:val="24"/>
        </w:rPr>
      </w:pPr>
      <w:r w:rsidRPr="2205A74C" w:rsidR="2205A74C">
        <w:rPr>
          <w:rFonts w:cs="Calibri" w:cstheme="minorAscii"/>
          <w:sz w:val="24"/>
          <w:szCs w:val="24"/>
        </w:rPr>
        <w:t>“That’s close enough,” I tell her, and she stops her advance.</w:t>
      </w:r>
      <w:r w:rsidRPr="2205A74C" w:rsidR="2205A74C">
        <w:rPr>
          <w:rFonts w:cs="Calibri" w:cstheme="minorAscii"/>
          <w:sz w:val="24"/>
          <w:szCs w:val="24"/>
        </w:rPr>
        <w:t xml:space="preserve"> </w:t>
      </w:r>
      <w:r w:rsidRPr="2205A74C" w:rsidR="2205A74C">
        <w:rPr>
          <w:rFonts w:cs="Calibri" w:cstheme="minorAscii"/>
          <w:sz w:val="24"/>
          <w:szCs w:val="24"/>
        </w:rPr>
        <w:t>“Who’re you?”</w:t>
      </w:r>
    </w:p>
    <w:p w:rsidR="00176DAF" w:rsidP="00176DAF" w:rsidRDefault="007F0EEA" w14:paraId="1D648D08" w14:textId="4B529FF4">
      <w:pPr>
        <w:spacing w:after="0"/>
        <w:ind w:firstLine="360"/>
        <w:rPr>
          <w:rFonts w:cstheme="minorHAnsi"/>
          <w:sz w:val="24"/>
          <w:szCs w:val="24"/>
        </w:rPr>
      </w:pPr>
      <w:r w:rsidRPr="009E7F4C">
        <w:rPr>
          <w:rFonts w:cstheme="minorHAnsi"/>
          <w:sz w:val="24"/>
          <w:szCs w:val="24"/>
        </w:rPr>
        <w:t>“</w:t>
      </w:r>
      <w:r w:rsidR="00841A00">
        <w:rPr>
          <w:rFonts w:cstheme="minorHAnsi"/>
          <w:sz w:val="24"/>
          <w:szCs w:val="24"/>
        </w:rPr>
        <w:t>My</w:t>
      </w:r>
      <w:r w:rsidRPr="009E7F4C">
        <w:rPr>
          <w:rFonts w:cstheme="minorHAnsi"/>
          <w:sz w:val="24"/>
          <w:szCs w:val="24"/>
        </w:rPr>
        <w:t xml:space="preserve"> name is Jint,” she says.</w:t>
      </w:r>
    </w:p>
    <w:p w:rsidR="00176DAF" w:rsidP="00176DAF" w:rsidRDefault="007F0EEA" w14:paraId="0742CBA2" w14:textId="0F1D31A1">
      <w:pPr>
        <w:spacing w:after="0"/>
        <w:ind w:firstLine="360"/>
        <w:rPr>
          <w:rFonts w:cstheme="minorHAnsi"/>
          <w:sz w:val="24"/>
          <w:szCs w:val="24"/>
        </w:rPr>
      </w:pPr>
      <w:r w:rsidRPr="009E7F4C">
        <w:rPr>
          <w:rFonts w:cstheme="minorHAnsi"/>
          <w:sz w:val="24"/>
          <w:szCs w:val="24"/>
        </w:rPr>
        <w:t>“Jint what?”</w:t>
      </w:r>
    </w:p>
    <w:p w:rsidR="00176DAF" w:rsidP="00176DAF" w:rsidRDefault="007F0EEA" w14:paraId="6C98A153" w14:textId="5ECF60FE">
      <w:pPr>
        <w:spacing w:after="0"/>
        <w:ind w:firstLine="360"/>
        <w:rPr>
          <w:rFonts w:cstheme="minorHAnsi"/>
          <w:sz w:val="24"/>
          <w:szCs w:val="24"/>
        </w:rPr>
      </w:pPr>
      <w:r w:rsidRPr="009E7F4C">
        <w:rPr>
          <w:rFonts w:cstheme="minorHAnsi"/>
          <w:sz w:val="24"/>
          <w:szCs w:val="24"/>
        </w:rPr>
        <w:t>She smiles at me without showing any teeth.</w:t>
      </w:r>
      <w:r w:rsidR="0071681A">
        <w:rPr>
          <w:rFonts w:cstheme="minorHAnsi"/>
          <w:sz w:val="24"/>
          <w:szCs w:val="24"/>
        </w:rPr>
        <w:t xml:space="preserve"> </w:t>
      </w:r>
      <w:r w:rsidRPr="009E7F4C">
        <w:rPr>
          <w:rFonts w:cstheme="minorHAnsi"/>
          <w:sz w:val="24"/>
          <w:szCs w:val="24"/>
        </w:rPr>
        <w:t>“Jint is good enough</w:t>
      </w:r>
      <w:r w:rsidR="009F4A11">
        <w:rPr>
          <w:rFonts w:cstheme="minorHAnsi"/>
          <w:sz w:val="24"/>
          <w:szCs w:val="24"/>
        </w:rPr>
        <w:t xml:space="preserve">. </w:t>
      </w:r>
      <w:r w:rsidRPr="009E7F4C">
        <w:rPr>
          <w:rFonts w:cstheme="minorHAnsi"/>
          <w:sz w:val="24"/>
          <w:szCs w:val="24"/>
        </w:rPr>
        <w:t>You’re easy to get to, Stern.</w:t>
      </w:r>
      <w:r w:rsidR="0071681A">
        <w:rPr>
          <w:rFonts w:cstheme="minorHAnsi"/>
          <w:sz w:val="24"/>
          <w:szCs w:val="24"/>
        </w:rPr>
        <w:t xml:space="preserve"> </w:t>
      </w:r>
      <w:r w:rsidRPr="009E7F4C">
        <w:rPr>
          <w:rFonts w:cstheme="minorHAnsi"/>
          <w:sz w:val="24"/>
          <w:szCs w:val="24"/>
        </w:rPr>
        <w:t>Easy enough for me, easy enough for the Veeni.”</w:t>
      </w:r>
    </w:p>
    <w:p w:rsidR="00176DAF" w:rsidP="2205A74C" w:rsidRDefault="007F0EEA" w14:paraId="485E73D4" w14:textId="5D0F433D">
      <w:pPr>
        <w:spacing w:after="0"/>
        <w:ind w:firstLine="360"/>
        <w:rPr>
          <w:rFonts w:cs="Calibri" w:cstheme="minorAscii"/>
          <w:sz w:val="24"/>
          <w:szCs w:val="24"/>
        </w:rPr>
      </w:pPr>
      <w:r w:rsidRPr="2205A74C" w:rsidR="2205A74C">
        <w:rPr>
          <w:rFonts w:cs="Calibri" w:cstheme="minorAscii"/>
          <w:sz w:val="24"/>
          <w:szCs w:val="24"/>
        </w:rPr>
        <w:t xml:space="preserve">“They tried today already,” I say. “Beat you to it. The bastard got a power drill through the skull. How </w:t>
      </w:r>
      <w:del w:author="Gary Smailes" w:date="2024-03-12T12:46:20.155Z" w:id="1753182251">
        <w:r w:rsidRPr="2205A74C" w:rsidDel="2205A74C">
          <w:rPr>
            <w:rFonts w:cs="Calibri" w:cstheme="minorAscii"/>
            <w:sz w:val="24"/>
            <w:szCs w:val="24"/>
          </w:rPr>
          <w:delText xml:space="preserve">you </w:delText>
        </w:r>
      </w:del>
      <w:r w:rsidRPr="2205A74C" w:rsidR="2205A74C">
        <w:rPr>
          <w:rFonts w:cs="Calibri" w:cstheme="minorAscii"/>
          <w:sz w:val="24"/>
          <w:szCs w:val="24"/>
        </w:rPr>
        <w:t>would</w:t>
      </w:r>
      <w:r w:rsidRPr="2205A74C" w:rsidR="2205A74C">
        <w:rPr>
          <w:rFonts w:cs="Calibri" w:cstheme="minorAscii"/>
          <w:sz w:val="24"/>
          <w:szCs w:val="24"/>
        </w:rPr>
        <w:t xml:space="preserve"> </w:t>
      </w:r>
      <w:ins w:author="Gary Smailes" w:date="2024-03-12T12:46:22.867Z" w:id="1391952800">
        <w:r w:rsidRPr="2205A74C" w:rsidR="2205A74C">
          <w:rPr>
            <w:rFonts w:cs="Calibri" w:cstheme="minorAscii"/>
            <w:sz w:val="24"/>
            <w:szCs w:val="24"/>
          </w:rPr>
          <w:t xml:space="preserve">you </w:t>
        </w:r>
      </w:ins>
      <w:r w:rsidRPr="2205A74C" w:rsidR="2205A74C">
        <w:rPr>
          <w:rFonts w:cs="Calibri" w:cstheme="minorAscii"/>
          <w:sz w:val="24"/>
          <w:szCs w:val="24"/>
        </w:rPr>
        <w:t>like to go?”</w:t>
      </w:r>
    </w:p>
    <w:p w:rsidR="00176DAF" w:rsidP="00176DAF" w:rsidRDefault="007F0EEA" w14:paraId="727944A7" w14:textId="77777777">
      <w:pPr>
        <w:spacing w:after="0"/>
        <w:ind w:firstLine="360"/>
        <w:rPr>
          <w:rFonts w:cstheme="minorHAnsi"/>
          <w:sz w:val="24"/>
          <w:szCs w:val="24"/>
        </w:rPr>
      </w:pPr>
      <w:r w:rsidRPr="009E7F4C">
        <w:rPr>
          <w:rFonts w:cstheme="minorHAnsi"/>
          <w:sz w:val="24"/>
          <w:szCs w:val="24"/>
        </w:rPr>
        <w:t>“Your wife isn’t here to save you.”</w:t>
      </w:r>
    </w:p>
    <w:p w:rsidR="00176DAF" w:rsidP="00176DAF" w:rsidRDefault="007F0EEA" w14:paraId="3F2D8747" w14:textId="0BD855E4">
      <w:pPr>
        <w:spacing w:after="0"/>
        <w:ind w:firstLine="360"/>
        <w:rPr>
          <w:rFonts w:cstheme="minorHAnsi"/>
          <w:sz w:val="24"/>
          <w:szCs w:val="24"/>
        </w:rPr>
      </w:pPr>
      <w:r w:rsidRPr="009E7F4C">
        <w:rPr>
          <w:rFonts w:cstheme="minorHAnsi"/>
          <w:sz w:val="24"/>
          <w:szCs w:val="24"/>
        </w:rPr>
        <w:t>“I didn’t ask for her help</w:t>
      </w:r>
      <w:r w:rsidR="009674A8">
        <w:rPr>
          <w:rFonts w:cstheme="minorHAnsi"/>
          <w:sz w:val="24"/>
          <w:szCs w:val="24"/>
        </w:rPr>
        <w:t>. S</w:t>
      </w:r>
      <w:r w:rsidRPr="009E7F4C">
        <w:rPr>
          <w:rFonts w:cstheme="minorHAnsi"/>
          <w:sz w:val="24"/>
          <w:szCs w:val="24"/>
        </w:rPr>
        <w:t xml:space="preserve">he </w:t>
      </w:r>
      <w:r w:rsidR="009674A8">
        <w:rPr>
          <w:rFonts w:cstheme="minorHAnsi"/>
          <w:sz w:val="24"/>
          <w:szCs w:val="24"/>
        </w:rPr>
        <w:t xml:space="preserve">did it pro bono. </w:t>
      </w:r>
      <w:r w:rsidRPr="009E7F4C">
        <w:rPr>
          <w:rFonts w:cstheme="minorHAnsi"/>
          <w:sz w:val="24"/>
          <w:szCs w:val="24"/>
        </w:rPr>
        <w:t>I’m sure she’d do you for free, too.”</w:t>
      </w:r>
    </w:p>
    <w:p w:rsidR="00176DAF" w:rsidP="00176DAF" w:rsidRDefault="007F0EEA" w14:paraId="5DA8B76A" w14:textId="77777777">
      <w:pPr>
        <w:spacing w:after="0"/>
        <w:ind w:firstLine="360"/>
        <w:rPr>
          <w:rFonts w:cstheme="minorHAnsi"/>
          <w:sz w:val="24"/>
          <w:szCs w:val="24"/>
        </w:rPr>
      </w:pPr>
      <w:r w:rsidRPr="009E7F4C">
        <w:rPr>
          <w:rFonts w:cstheme="minorHAnsi"/>
          <w:sz w:val="24"/>
          <w:szCs w:val="24"/>
        </w:rPr>
        <w:t>Jint steps closer.</w:t>
      </w:r>
      <w:r w:rsidR="0071681A">
        <w:rPr>
          <w:rFonts w:cstheme="minorHAnsi"/>
          <w:sz w:val="24"/>
          <w:szCs w:val="24"/>
        </w:rPr>
        <w:t xml:space="preserve"> </w:t>
      </w:r>
      <w:r w:rsidRPr="009E7F4C">
        <w:rPr>
          <w:rFonts w:cstheme="minorHAnsi"/>
          <w:sz w:val="24"/>
          <w:szCs w:val="24"/>
        </w:rPr>
        <w:t>“I’m sure she would.”</w:t>
      </w:r>
    </w:p>
    <w:p w:rsidR="00176DAF" w:rsidP="00176DAF" w:rsidRDefault="007F0EEA" w14:paraId="5A0802E0" w14:textId="77777777">
      <w:pPr>
        <w:spacing w:after="0"/>
        <w:ind w:firstLine="360"/>
        <w:rPr>
          <w:rFonts w:cstheme="minorHAnsi"/>
          <w:sz w:val="24"/>
          <w:szCs w:val="24"/>
        </w:rPr>
      </w:pPr>
      <w:r w:rsidRPr="009E7F4C">
        <w:rPr>
          <w:rFonts w:cstheme="minorHAnsi"/>
          <w:sz w:val="24"/>
          <w:szCs w:val="24"/>
        </w:rPr>
        <w:t>“You want to tell me what you’re doing here, or should we just get straight to the fighting part?”</w:t>
      </w:r>
    </w:p>
    <w:p w:rsidR="00176DAF" w:rsidP="00176DAF" w:rsidRDefault="007F0EEA" w14:paraId="75E8288A" w14:textId="2B98363B">
      <w:pPr>
        <w:spacing w:after="0"/>
        <w:ind w:firstLine="360"/>
        <w:rPr>
          <w:rFonts w:cstheme="minorHAnsi"/>
          <w:sz w:val="24"/>
          <w:szCs w:val="24"/>
        </w:rPr>
      </w:pPr>
      <w:r w:rsidRPr="009E7F4C">
        <w:rPr>
          <w:rFonts w:cstheme="minorHAnsi"/>
          <w:sz w:val="24"/>
          <w:szCs w:val="24"/>
        </w:rPr>
        <w:t xml:space="preserve">“Fighting?” </w:t>
      </w:r>
      <w:r w:rsidR="009F4A11">
        <w:rPr>
          <w:rFonts w:cstheme="minorHAnsi"/>
          <w:sz w:val="24"/>
          <w:szCs w:val="24"/>
        </w:rPr>
        <w:t>Jint</w:t>
      </w:r>
      <w:r w:rsidRPr="009E7F4C">
        <w:rPr>
          <w:rFonts w:cstheme="minorHAnsi"/>
          <w:sz w:val="24"/>
          <w:szCs w:val="24"/>
        </w:rPr>
        <w:t xml:space="preserve"> asks, slithering up to me until she’s so close I ca</w:t>
      </w:r>
      <w:r w:rsidR="009F4A11">
        <w:rPr>
          <w:rFonts w:cstheme="minorHAnsi"/>
          <w:sz w:val="24"/>
          <w:szCs w:val="24"/>
        </w:rPr>
        <w:t xml:space="preserve">tch a whiff of </w:t>
      </w:r>
      <w:r w:rsidRPr="009E7F4C">
        <w:rPr>
          <w:rFonts w:cstheme="minorHAnsi"/>
          <w:sz w:val="24"/>
          <w:szCs w:val="24"/>
        </w:rPr>
        <w:t>light perfume</w:t>
      </w:r>
      <w:r w:rsidR="009674A8">
        <w:rPr>
          <w:rFonts w:cstheme="minorHAnsi"/>
          <w:sz w:val="24"/>
          <w:szCs w:val="24"/>
        </w:rPr>
        <w:t>. It smells</w:t>
      </w:r>
      <w:r w:rsidRPr="009E7F4C">
        <w:rPr>
          <w:rFonts w:cstheme="minorHAnsi"/>
          <w:sz w:val="24"/>
          <w:szCs w:val="24"/>
        </w:rPr>
        <w:t xml:space="preserve"> like the woods and light rain, of all things, almost enough to mask the s</w:t>
      </w:r>
      <w:r w:rsidR="009674A8">
        <w:rPr>
          <w:rFonts w:cstheme="minorHAnsi"/>
          <w:sz w:val="24"/>
          <w:szCs w:val="24"/>
        </w:rPr>
        <w:t>cent</w:t>
      </w:r>
      <w:r w:rsidRPr="009E7F4C">
        <w:rPr>
          <w:rFonts w:cstheme="minorHAnsi"/>
          <w:sz w:val="24"/>
          <w:szCs w:val="24"/>
        </w:rPr>
        <w:t xml:space="preserve"> of oiled steel.</w:t>
      </w:r>
      <w:r w:rsidR="0071681A">
        <w:rPr>
          <w:rFonts w:cstheme="minorHAnsi"/>
          <w:sz w:val="24"/>
          <w:szCs w:val="24"/>
        </w:rPr>
        <w:t xml:space="preserve"> </w:t>
      </w:r>
      <w:r w:rsidRPr="009E7F4C">
        <w:rPr>
          <w:rFonts w:cstheme="minorHAnsi"/>
          <w:sz w:val="24"/>
          <w:szCs w:val="24"/>
        </w:rPr>
        <w:t>She twists her sinuous body around mine without touching, her head tilted back so she can stare up at me through thick eyelashes.</w:t>
      </w:r>
      <w:r w:rsidR="0071681A">
        <w:rPr>
          <w:rFonts w:cstheme="minorHAnsi"/>
          <w:sz w:val="24"/>
          <w:szCs w:val="24"/>
        </w:rPr>
        <w:t xml:space="preserve"> </w:t>
      </w:r>
      <w:r w:rsidRPr="009E7F4C">
        <w:rPr>
          <w:rFonts w:cstheme="minorHAnsi"/>
          <w:sz w:val="24"/>
          <w:szCs w:val="24"/>
        </w:rPr>
        <w:t>“I don’t want to fight you, Stern.”</w:t>
      </w:r>
    </w:p>
    <w:p w:rsidR="00176DAF" w:rsidP="2205A74C" w:rsidRDefault="00CB49BE" w14:paraId="4455DFB1" w14:textId="39300D61">
      <w:pPr>
        <w:spacing w:after="0"/>
        <w:ind w:firstLine="360"/>
        <w:rPr>
          <w:del w:author="Gary Smailes" w:date="2024-03-12T12:46:58.89Z" w:id="1035414207"/>
          <w:rFonts w:cs="Calibri" w:cstheme="minorAscii"/>
          <w:sz w:val="24"/>
          <w:szCs w:val="24"/>
        </w:rPr>
      </w:pPr>
      <w:r w:rsidRPr="2205A74C" w:rsidR="2205A74C">
        <w:rPr>
          <w:rFonts w:cs="Calibri" w:cstheme="minorAscii"/>
          <w:i w:val="1"/>
          <w:iCs w:val="1"/>
          <w:sz w:val="24"/>
          <w:szCs w:val="24"/>
        </w:rPr>
        <w:t xml:space="preserve">Bullshit. </w:t>
      </w:r>
      <w:r w:rsidRPr="2205A74C" w:rsidR="2205A74C">
        <w:rPr>
          <w:rFonts w:cs="Calibri" w:cstheme="minorAscii"/>
          <w:sz w:val="24"/>
          <w:szCs w:val="24"/>
        </w:rPr>
        <w:t>I grab her by the throat, lift her off the floor, and slam her against the door.</w:t>
      </w:r>
      <w:r w:rsidRPr="2205A74C" w:rsidR="2205A74C">
        <w:rPr>
          <w:rFonts w:cs="Calibri" w:cstheme="minorAscii"/>
          <w:sz w:val="24"/>
          <w:szCs w:val="24"/>
        </w:rPr>
        <w:t xml:space="preserve"> </w:t>
      </w:r>
      <w:r w:rsidRPr="2205A74C" w:rsidR="2205A74C">
        <w:rPr>
          <w:rFonts w:cs="Calibri" w:cstheme="minorAscii"/>
          <w:sz w:val="24"/>
          <w:szCs w:val="24"/>
        </w:rPr>
        <w:t>I block her first kick with my free arm</w:t>
      </w:r>
      <w:r w:rsidRPr="2205A74C" w:rsidR="2205A74C">
        <w:rPr>
          <w:rFonts w:cs="Calibri" w:cstheme="minorAscii"/>
          <w:sz w:val="24"/>
          <w:szCs w:val="24"/>
        </w:rPr>
        <w:t>. I</w:t>
      </w:r>
      <w:r w:rsidRPr="2205A74C" w:rsidR="2205A74C">
        <w:rPr>
          <w:rFonts w:cs="Calibri" w:cstheme="minorAscii"/>
          <w:sz w:val="24"/>
          <w:szCs w:val="24"/>
        </w:rPr>
        <w:t xml:space="preserve"> catch her leg on the rebound and turn and hurl her across the room with as much force as I can muster.</w:t>
      </w:r>
      <w:r w:rsidRPr="2205A74C" w:rsidR="2205A74C">
        <w:rPr>
          <w:rFonts w:cs="Calibri" w:cstheme="minorAscii"/>
          <w:sz w:val="24"/>
          <w:szCs w:val="24"/>
        </w:rPr>
        <w:t xml:space="preserve"> </w:t>
      </w:r>
    </w:p>
    <w:p w:rsidR="00176DAF" w:rsidP="2205A74C" w:rsidRDefault="009F4A11" w14:paraId="3F4D46A3" w14:textId="4998BF1E">
      <w:pPr>
        <w:spacing w:after="0"/>
        <w:ind w:firstLine="0"/>
        <w:rPr>
          <w:rFonts w:cs="Calibri" w:cstheme="minorAscii"/>
          <w:sz w:val="24"/>
          <w:szCs w:val="24"/>
        </w:rPr>
        <w:pPrChange w:author="Gary Smailes" w:date="2024-03-12T12:46:58.545Z">
          <w:pPr>
            <w:spacing w:after="0"/>
            <w:ind w:firstLine="360"/>
          </w:pPr>
        </w:pPrChange>
      </w:pPr>
      <w:r w:rsidRPr="2205A74C" w:rsidR="2205A74C">
        <w:rPr>
          <w:rFonts w:cs="Calibri" w:cstheme="minorAscii"/>
          <w:sz w:val="24"/>
          <w:szCs w:val="24"/>
        </w:rPr>
        <w:t>Jint</w:t>
      </w:r>
      <w:r w:rsidRPr="2205A74C" w:rsidR="2205A74C">
        <w:rPr>
          <w:rFonts w:cs="Calibri" w:cstheme="minorAscii"/>
          <w:sz w:val="24"/>
          <w:szCs w:val="24"/>
        </w:rPr>
        <w:t xml:space="preserve"> lands on her feet on the other side the bed.</w:t>
      </w:r>
      <w:r w:rsidRPr="2205A74C" w:rsidR="2205A74C">
        <w:rPr>
          <w:rFonts w:cs="Calibri" w:cstheme="minorAscii"/>
          <w:sz w:val="24"/>
          <w:szCs w:val="24"/>
        </w:rPr>
        <w:t xml:space="preserve"> </w:t>
      </w:r>
      <w:r w:rsidRPr="2205A74C" w:rsidR="2205A74C">
        <w:rPr>
          <w:rFonts w:cs="Calibri" w:cstheme="minorAscii"/>
          <w:sz w:val="24"/>
          <w:szCs w:val="24"/>
        </w:rPr>
        <w:t>She should have hit the wall.</w:t>
      </w:r>
      <w:r w:rsidRPr="2205A74C" w:rsidR="2205A74C">
        <w:rPr>
          <w:rFonts w:cs="Calibri" w:cstheme="minorAscii"/>
          <w:sz w:val="24"/>
          <w:szCs w:val="24"/>
        </w:rPr>
        <w:t xml:space="preserve"> </w:t>
      </w:r>
      <w:r w:rsidRPr="2205A74C" w:rsidR="2205A74C">
        <w:rPr>
          <w:rFonts w:cs="Calibri" w:cstheme="minorAscii"/>
          <w:sz w:val="24"/>
          <w:szCs w:val="24"/>
        </w:rPr>
        <w:t>She should have bounced off and hit the floor in a crumpled pile.</w:t>
      </w:r>
      <w:r w:rsidRPr="2205A74C" w:rsidR="2205A74C">
        <w:rPr>
          <w:rFonts w:cs="Calibri" w:cstheme="minorAscii"/>
          <w:sz w:val="24"/>
          <w:szCs w:val="24"/>
        </w:rPr>
        <w:t xml:space="preserve"> </w:t>
      </w:r>
      <w:r w:rsidRPr="2205A74C" w:rsidR="2205A74C">
        <w:rPr>
          <w:rFonts w:cs="Calibri" w:cstheme="minorAscii"/>
          <w:sz w:val="24"/>
          <w:szCs w:val="24"/>
        </w:rPr>
        <w:t>She should have been down long enough for me to get out of there.</w:t>
      </w:r>
      <w:r w:rsidRPr="2205A74C" w:rsidR="2205A74C">
        <w:rPr>
          <w:rFonts w:cs="Calibri" w:cstheme="minorAscii"/>
          <w:sz w:val="24"/>
          <w:szCs w:val="24"/>
        </w:rPr>
        <w:t xml:space="preserve"> </w:t>
      </w:r>
      <w:r w:rsidRPr="2205A74C" w:rsidR="2205A74C">
        <w:rPr>
          <w:rFonts w:cs="Calibri" w:cstheme="minorAscii"/>
          <w:sz w:val="24"/>
          <w:szCs w:val="24"/>
        </w:rPr>
        <w:t>Instead, she straightens and grins at me.</w:t>
      </w:r>
      <w:r w:rsidRPr="2205A74C" w:rsidR="2205A74C">
        <w:rPr>
          <w:rFonts w:cs="Calibri" w:cstheme="minorAscii"/>
          <w:sz w:val="24"/>
          <w:szCs w:val="24"/>
        </w:rPr>
        <w:t xml:space="preserve"> </w:t>
      </w:r>
    </w:p>
    <w:p w:rsidR="00176DAF" w:rsidP="00176DAF" w:rsidRDefault="007F0EEA" w14:paraId="7AF38674" w14:textId="77777777">
      <w:pPr>
        <w:spacing w:after="0"/>
        <w:ind w:firstLine="360"/>
        <w:rPr>
          <w:rFonts w:cstheme="minorHAnsi"/>
          <w:sz w:val="24"/>
          <w:szCs w:val="24"/>
        </w:rPr>
      </w:pPr>
      <w:r w:rsidRPr="009E7F4C">
        <w:rPr>
          <w:rFonts w:cstheme="minorHAnsi"/>
          <w:sz w:val="24"/>
          <w:szCs w:val="24"/>
        </w:rPr>
        <w:t>“That wasn’t very nice, Mr. Stern.</w:t>
      </w:r>
      <w:r w:rsidR="0071681A">
        <w:rPr>
          <w:rFonts w:cstheme="minorHAnsi"/>
          <w:sz w:val="24"/>
          <w:szCs w:val="24"/>
        </w:rPr>
        <w:t xml:space="preserve"> </w:t>
      </w:r>
      <w:r w:rsidRPr="009E7F4C">
        <w:rPr>
          <w:rFonts w:cstheme="minorHAnsi"/>
          <w:sz w:val="24"/>
          <w:szCs w:val="24"/>
        </w:rPr>
        <w:t xml:space="preserve">I almost thought you were aiming for the bed.” </w:t>
      </w:r>
    </w:p>
    <w:p w:rsidR="00176DAF" w:rsidP="00176DAF" w:rsidRDefault="007F0EEA" w14:paraId="426D8D56" w14:textId="77777777">
      <w:pPr>
        <w:spacing w:after="0"/>
        <w:ind w:firstLine="360"/>
        <w:rPr>
          <w:rFonts w:cstheme="minorHAnsi"/>
          <w:sz w:val="24"/>
          <w:szCs w:val="24"/>
        </w:rPr>
      </w:pPr>
      <w:r w:rsidRPr="009E7F4C">
        <w:rPr>
          <w:rFonts w:cstheme="minorHAnsi"/>
          <w:sz w:val="24"/>
          <w:szCs w:val="24"/>
        </w:rPr>
        <w:t>“I was.</w:t>
      </w:r>
      <w:r w:rsidR="0071681A">
        <w:rPr>
          <w:rFonts w:cstheme="minorHAnsi"/>
          <w:sz w:val="24"/>
          <w:szCs w:val="24"/>
        </w:rPr>
        <w:t xml:space="preserve"> </w:t>
      </w:r>
      <w:r w:rsidRPr="009E7F4C">
        <w:rPr>
          <w:rFonts w:cstheme="minorHAnsi"/>
          <w:sz w:val="24"/>
          <w:szCs w:val="24"/>
        </w:rPr>
        <w:t>I got carried away.</w:t>
      </w:r>
      <w:r w:rsidR="0071681A">
        <w:rPr>
          <w:rFonts w:cstheme="minorHAnsi"/>
          <w:sz w:val="24"/>
          <w:szCs w:val="24"/>
        </w:rPr>
        <w:t xml:space="preserve"> </w:t>
      </w:r>
      <w:r w:rsidRPr="009E7F4C">
        <w:rPr>
          <w:rFonts w:cstheme="minorHAnsi"/>
          <w:sz w:val="24"/>
          <w:szCs w:val="24"/>
        </w:rPr>
        <w:t>I saw the leather and buckles and figured you were into that sort of thing.”</w:t>
      </w:r>
    </w:p>
    <w:p w:rsidR="00176DAF" w:rsidP="00176DAF" w:rsidRDefault="009F4A11" w14:paraId="02ED45C9" w14:textId="14137F56">
      <w:pPr>
        <w:spacing w:after="0"/>
        <w:ind w:firstLine="360"/>
        <w:rPr>
          <w:rFonts w:cstheme="minorHAnsi"/>
          <w:sz w:val="24"/>
          <w:szCs w:val="24"/>
        </w:rPr>
      </w:pPr>
      <w:r>
        <w:rPr>
          <w:rFonts w:cstheme="minorHAnsi"/>
          <w:sz w:val="24"/>
          <w:szCs w:val="24"/>
        </w:rPr>
        <w:t>Jint</w:t>
      </w:r>
      <w:r w:rsidRPr="009E7F4C" w:rsidR="007F0EEA">
        <w:rPr>
          <w:rFonts w:cstheme="minorHAnsi"/>
          <w:sz w:val="24"/>
          <w:szCs w:val="24"/>
        </w:rPr>
        <w:t xml:space="preserve"> massages her neck.</w:t>
      </w:r>
      <w:r w:rsidR="0071681A">
        <w:rPr>
          <w:rFonts w:cstheme="minorHAnsi"/>
          <w:sz w:val="24"/>
          <w:szCs w:val="24"/>
        </w:rPr>
        <w:t xml:space="preserve"> </w:t>
      </w:r>
      <w:r w:rsidRPr="009E7F4C" w:rsidR="007F0EEA">
        <w:rPr>
          <w:rFonts w:cstheme="minorHAnsi"/>
          <w:sz w:val="24"/>
          <w:szCs w:val="24"/>
        </w:rPr>
        <w:t>“You’re very fast.</w:t>
      </w:r>
      <w:r w:rsidR="0071681A">
        <w:rPr>
          <w:rFonts w:cstheme="minorHAnsi"/>
          <w:sz w:val="24"/>
          <w:szCs w:val="24"/>
        </w:rPr>
        <w:t xml:space="preserve"> </w:t>
      </w:r>
      <w:r w:rsidRPr="009E7F4C" w:rsidR="007F0EEA">
        <w:rPr>
          <w:rFonts w:cstheme="minorHAnsi"/>
          <w:sz w:val="24"/>
          <w:szCs w:val="24"/>
        </w:rPr>
        <w:t>And strong.”</w:t>
      </w:r>
    </w:p>
    <w:p w:rsidR="00176DAF" w:rsidP="00176DAF" w:rsidRDefault="007F0EEA" w14:paraId="48ABCA16" w14:textId="77777777">
      <w:pPr>
        <w:spacing w:after="0"/>
        <w:ind w:firstLine="360"/>
        <w:rPr>
          <w:rFonts w:cstheme="minorHAnsi"/>
          <w:sz w:val="24"/>
          <w:szCs w:val="24"/>
        </w:rPr>
      </w:pPr>
      <w:r w:rsidRPr="009E7F4C">
        <w:rPr>
          <w:rFonts w:cstheme="minorHAnsi"/>
          <w:sz w:val="24"/>
          <w:szCs w:val="24"/>
        </w:rPr>
        <w:t>I shrug.</w:t>
      </w:r>
      <w:r w:rsidR="0071681A">
        <w:rPr>
          <w:rFonts w:cstheme="minorHAnsi"/>
          <w:sz w:val="24"/>
          <w:szCs w:val="24"/>
        </w:rPr>
        <w:t xml:space="preserve"> </w:t>
      </w:r>
      <w:r w:rsidRPr="009E7F4C">
        <w:rPr>
          <w:rFonts w:cstheme="minorHAnsi"/>
          <w:sz w:val="24"/>
          <w:szCs w:val="24"/>
        </w:rPr>
        <w:t>“You’re nimble.</w:t>
      </w:r>
      <w:r w:rsidR="0071681A">
        <w:rPr>
          <w:rFonts w:cstheme="minorHAnsi"/>
          <w:sz w:val="24"/>
          <w:szCs w:val="24"/>
        </w:rPr>
        <w:t xml:space="preserve"> </w:t>
      </w:r>
      <w:r w:rsidRPr="009E7F4C">
        <w:rPr>
          <w:rFonts w:cstheme="minorHAnsi"/>
          <w:sz w:val="24"/>
          <w:szCs w:val="24"/>
        </w:rPr>
        <w:t>Everybody’s got their talents.</w:t>
      </w:r>
      <w:r w:rsidR="0071681A">
        <w:rPr>
          <w:rFonts w:cstheme="minorHAnsi"/>
          <w:sz w:val="24"/>
          <w:szCs w:val="24"/>
        </w:rPr>
        <w:t xml:space="preserve"> </w:t>
      </w:r>
      <w:r w:rsidRPr="009E7F4C">
        <w:rPr>
          <w:rFonts w:cstheme="minorHAnsi"/>
          <w:sz w:val="24"/>
          <w:szCs w:val="24"/>
        </w:rPr>
        <w:t>You want to tell me what you’re doing here?</w:t>
      </w:r>
      <w:r w:rsidR="0071681A">
        <w:rPr>
          <w:rFonts w:cstheme="minorHAnsi"/>
          <w:sz w:val="24"/>
          <w:szCs w:val="24"/>
        </w:rPr>
        <w:t xml:space="preserve"> </w:t>
      </w:r>
      <w:r w:rsidRPr="009E7F4C">
        <w:rPr>
          <w:rFonts w:cstheme="minorHAnsi"/>
          <w:sz w:val="24"/>
          <w:szCs w:val="24"/>
        </w:rPr>
        <w:t xml:space="preserve">And you can stay on that side of the room with those knives of yours, thanks.” </w:t>
      </w:r>
    </w:p>
    <w:p w:rsidR="00176DAF" w:rsidP="00176DAF" w:rsidRDefault="007F0EEA" w14:paraId="6E8EA7EB" w14:textId="4B08BFDD">
      <w:pPr>
        <w:spacing w:after="0"/>
        <w:ind w:firstLine="360"/>
        <w:rPr>
          <w:rFonts w:cstheme="minorHAnsi"/>
          <w:sz w:val="24"/>
          <w:szCs w:val="24"/>
        </w:rPr>
      </w:pPr>
      <w:r w:rsidRPr="009E7F4C">
        <w:rPr>
          <w:rFonts w:cstheme="minorHAnsi"/>
          <w:sz w:val="24"/>
          <w:szCs w:val="24"/>
        </w:rPr>
        <w:t>“</w:t>
      </w:r>
      <w:r w:rsidR="009674A8">
        <w:rPr>
          <w:rFonts w:cstheme="minorHAnsi"/>
          <w:sz w:val="24"/>
          <w:szCs w:val="24"/>
        </w:rPr>
        <w:t xml:space="preserve">Knives? </w:t>
      </w:r>
      <w:r w:rsidRPr="009E7F4C">
        <w:rPr>
          <w:rFonts w:cstheme="minorHAnsi"/>
          <w:sz w:val="24"/>
          <w:szCs w:val="24"/>
        </w:rPr>
        <w:t>How do you know about them?”</w:t>
      </w:r>
    </w:p>
    <w:p w:rsidR="00176DAF" w:rsidP="00176DAF" w:rsidRDefault="007F0EEA" w14:paraId="5B6DA680" w14:textId="5B642896">
      <w:pPr>
        <w:spacing w:after="0"/>
        <w:ind w:firstLine="360"/>
        <w:rPr>
          <w:rFonts w:cstheme="minorHAnsi"/>
          <w:sz w:val="24"/>
          <w:szCs w:val="24"/>
        </w:rPr>
      </w:pPr>
      <w:r w:rsidRPr="009E7F4C">
        <w:rPr>
          <w:rFonts w:cstheme="minorHAnsi"/>
          <w:sz w:val="24"/>
          <w:szCs w:val="24"/>
        </w:rPr>
        <w:t>Them.</w:t>
      </w:r>
      <w:r w:rsidR="0071681A">
        <w:rPr>
          <w:rFonts w:cstheme="minorHAnsi"/>
          <w:sz w:val="24"/>
          <w:szCs w:val="24"/>
        </w:rPr>
        <w:t xml:space="preserve"> </w:t>
      </w:r>
      <w:r w:rsidR="009674A8">
        <w:rPr>
          <w:rFonts w:cstheme="minorHAnsi"/>
          <w:sz w:val="24"/>
          <w:szCs w:val="24"/>
        </w:rPr>
        <w:t>I figured at least one and asked to see if she’d confirm it. Sounds like s</w:t>
      </w:r>
      <w:r w:rsidRPr="009E7F4C">
        <w:rPr>
          <w:rFonts w:cstheme="minorHAnsi"/>
          <w:sz w:val="24"/>
          <w:szCs w:val="24"/>
        </w:rPr>
        <w:t>he’s carrying more than one.</w:t>
      </w:r>
      <w:r w:rsidR="0071681A">
        <w:rPr>
          <w:rFonts w:cstheme="minorHAnsi"/>
          <w:sz w:val="24"/>
          <w:szCs w:val="24"/>
        </w:rPr>
        <w:t xml:space="preserve"> </w:t>
      </w:r>
      <w:r w:rsidRPr="009E7F4C">
        <w:rPr>
          <w:rFonts w:cstheme="minorHAnsi"/>
          <w:sz w:val="24"/>
          <w:szCs w:val="24"/>
        </w:rPr>
        <w:t>It’ll cost me some blood to find out how many.</w:t>
      </w:r>
      <w:r w:rsidR="0071681A">
        <w:rPr>
          <w:rFonts w:cstheme="minorHAnsi"/>
          <w:sz w:val="24"/>
          <w:szCs w:val="24"/>
        </w:rPr>
        <w:t xml:space="preserve"> </w:t>
      </w:r>
      <w:r w:rsidRPr="009E7F4C">
        <w:rPr>
          <w:rFonts w:cstheme="minorHAnsi"/>
          <w:sz w:val="24"/>
          <w:szCs w:val="24"/>
        </w:rPr>
        <w:t>“X-ray vision.”</w:t>
      </w:r>
      <w:r w:rsidR="0071681A">
        <w:rPr>
          <w:rFonts w:cstheme="minorHAnsi"/>
          <w:sz w:val="24"/>
          <w:szCs w:val="24"/>
        </w:rPr>
        <w:t xml:space="preserve"> </w:t>
      </w:r>
      <w:r w:rsidRPr="009E7F4C">
        <w:rPr>
          <w:rFonts w:cstheme="minorHAnsi"/>
          <w:sz w:val="24"/>
          <w:szCs w:val="24"/>
        </w:rPr>
        <w:t xml:space="preserve">I </w:t>
      </w:r>
      <w:r w:rsidR="009674A8">
        <w:rPr>
          <w:rFonts w:cstheme="minorHAnsi"/>
          <w:sz w:val="24"/>
          <w:szCs w:val="24"/>
        </w:rPr>
        <w:t>lie.</w:t>
      </w:r>
      <w:r w:rsidRPr="009E7F4C">
        <w:rPr>
          <w:rFonts w:cstheme="minorHAnsi"/>
          <w:sz w:val="24"/>
          <w:szCs w:val="24"/>
        </w:rPr>
        <w:t xml:space="preserve"> </w:t>
      </w:r>
      <w:r w:rsidR="009674A8">
        <w:rPr>
          <w:rFonts w:cstheme="minorHAnsi"/>
          <w:sz w:val="24"/>
          <w:szCs w:val="24"/>
        </w:rPr>
        <w:t>I</w:t>
      </w:r>
      <w:r w:rsidRPr="009E7F4C">
        <w:rPr>
          <w:rFonts w:cstheme="minorHAnsi"/>
          <w:sz w:val="24"/>
          <w:szCs w:val="24"/>
        </w:rPr>
        <w:t xml:space="preserve"> make some pretense of checking her out.</w:t>
      </w:r>
      <w:r w:rsidR="0071681A">
        <w:rPr>
          <w:rFonts w:cstheme="minorHAnsi"/>
          <w:sz w:val="24"/>
          <w:szCs w:val="24"/>
        </w:rPr>
        <w:t xml:space="preserve"> </w:t>
      </w:r>
      <w:r w:rsidRPr="009E7F4C">
        <w:rPr>
          <w:rFonts w:cstheme="minorHAnsi"/>
          <w:sz w:val="24"/>
          <w:szCs w:val="24"/>
        </w:rPr>
        <w:t>Even though I can’t see through her clothes, I imagine that I can.</w:t>
      </w:r>
      <w:r w:rsidR="0071681A">
        <w:rPr>
          <w:rFonts w:cstheme="minorHAnsi"/>
          <w:sz w:val="24"/>
          <w:szCs w:val="24"/>
        </w:rPr>
        <w:t xml:space="preserve"> </w:t>
      </w:r>
      <w:r w:rsidRPr="009E7F4C">
        <w:rPr>
          <w:rFonts w:cstheme="minorHAnsi"/>
          <w:sz w:val="24"/>
          <w:szCs w:val="24"/>
        </w:rPr>
        <w:t>I hum my happiness.</w:t>
      </w:r>
    </w:p>
    <w:p w:rsidR="00176DAF" w:rsidP="00176DAF" w:rsidRDefault="007F0EEA" w14:paraId="5088F722" w14:textId="60A472AD">
      <w:pPr>
        <w:spacing w:after="0"/>
        <w:ind w:firstLine="360"/>
        <w:rPr>
          <w:rFonts w:cstheme="minorHAnsi"/>
          <w:sz w:val="24"/>
          <w:szCs w:val="24"/>
        </w:rPr>
      </w:pPr>
      <w:r w:rsidRPr="009E7F4C">
        <w:rPr>
          <w:rFonts w:cstheme="minorHAnsi"/>
          <w:sz w:val="24"/>
          <w:szCs w:val="24"/>
        </w:rPr>
        <w:t xml:space="preserve">“Liar,” </w:t>
      </w:r>
      <w:r w:rsidR="009F4A11">
        <w:rPr>
          <w:rFonts w:cstheme="minorHAnsi"/>
          <w:sz w:val="24"/>
          <w:szCs w:val="24"/>
        </w:rPr>
        <w:t>Jint</w:t>
      </w:r>
      <w:r w:rsidRPr="009E7F4C">
        <w:rPr>
          <w:rFonts w:cstheme="minorHAnsi"/>
          <w:sz w:val="24"/>
          <w:szCs w:val="24"/>
        </w:rPr>
        <w:t xml:space="preserve"> says.</w:t>
      </w:r>
      <w:r w:rsidR="0071681A">
        <w:rPr>
          <w:rFonts w:cstheme="minorHAnsi"/>
          <w:sz w:val="24"/>
          <w:szCs w:val="24"/>
        </w:rPr>
        <w:t xml:space="preserve"> </w:t>
      </w:r>
      <w:r w:rsidRPr="009E7F4C">
        <w:rPr>
          <w:rFonts w:cstheme="minorHAnsi"/>
          <w:sz w:val="24"/>
          <w:szCs w:val="24"/>
        </w:rPr>
        <w:t>“We know that’s not one of your implants.”</w:t>
      </w:r>
    </w:p>
    <w:p w:rsidR="00176DAF" w:rsidP="00176DAF" w:rsidRDefault="007F0EEA" w14:paraId="410798D4" w14:textId="775DB141">
      <w:pPr>
        <w:spacing w:after="0"/>
        <w:ind w:firstLine="360"/>
        <w:rPr>
          <w:rFonts w:cstheme="minorHAnsi"/>
          <w:sz w:val="24"/>
          <w:szCs w:val="24"/>
        </w:rPr>
      </w:pPr>
      <w:r w:rsidRPr="009E7F4C">
        <w:rPr>
          <w:rFonts w:cstheme="minorHAnsi"/>
          <w:sz w:val="24"/>
          <w:szCs w:val="24"/>
        </w:rPr>
        <w:t>“Hmm?</w:t>
      </w:r>
      <w:r w:rsidR="009674A8">
        <w:rPr>
          <w:rFonts w:cstheme="minorHAnsi"/>
          <w:sz w:val="24"/>
          <w:szCs w:val="24"/>
        </w:rPr>
        <w:t xml:space="preserve"> Who’s ‘we’?</w:t>
      </w:r>
      <w:r w:rsidRPr="009E7F4C">
        <w:rPr>
          <w:rFonts w:cstheme="minorHAnsi"/>
          <w:sz w:val="24"/>
          <w:szCs w:val="24"/>
        </w:rPr>
        <w:t>”</w:t>
      </w:r>
      <w:r w:rsidR="009F4A11">
        <w:rPr>
          <w:rFonts w:cstheme="minorHAnsi"/>
          <w:sz w:val="24"/>
          <w:szCs w:val="24"/>
        </w:rPr>
        <w:t xml:space="preserve"> I stop humming. “Echelon.”</w:t>
      </w:r>
    </w:p>
    <w:p w:rsidR="00176DAF" w:rsidP="2205A74C" w:rsidRDefault="009623C3" w14:paraId="32D36F3E" w14:textId="5DEF3B77">
      <w:pPr>
        <w:spacing w:after="0"/>
        <w:ind w:firstLine="360"/>
        <w:rPr>
          <w:rFonts w:cs="Calibri" w:cstheme="minorAscii"/>
          <w:sz w:val="24"/>
          <w:szCs w:val="24"/>
        </w:rPr>
      </w:pPr>
      <w:r w:rsidRPr="2205A74C" w:rsidR="2205A74C">
        <w:rPr>
          <w:rFonts w:cs="Calibri" w:cstheme="minorAscii"/>
          <w:sz w:val="24"/>
          <w:szCs w:val="24"/>
        </w:rPr>
        <w:t xml:space="preserve">I stop humming. Part of me expected this visit. Well, not this exact visit, but one with the same questions I know </w:t>
      </w:r>
      <w:r w:rsidRPr="2205A74C" w:rsidR="2205A74C">
        <w:rPr>
          <w:rFonts w:cs="Calibri" w:cstheme="minorAscii"/>
          <w:sz w:val="24"/>
          <w:szCs w:val="24"/>
        </w:rPr>
        <w:t>Jint</w:t>
      </w:r>
      <w:r w:rsidRPr="2205A74C" w:rsidR="2205A74C">
        <w:rPr>
          <w:rFonts w:cs="Calibri" w:cstheme="minorAscii"/>
          <w:sz w:val="24"/>
          <w:szCs w:val="24"/>
        </w:rPr>
        <w:t xml:space="preserve"> is about to ask me. Questions I </w:t>
      </w:r>
      <w:r w:rsidRPr="2205A74C" w:rsidR="2205A74C">
        <w:rPr>
          <w:rFonts w:cs="Calibri" w:cstheme="minorAscii"/>
          <w:sz w:val="24"/>
          <w:szCs w:val="24"/>
        </w:rPr>
        <w:t>don’t</w:t>
      </w:r>
      <w:r w:rsidRPr="2205A74C" w:rsidR="2205A74C">
        <w:rPr>
          <w:rFonts w:cs="Calibri" w:cstheme="minorAscii"/>
          <w:sz w:val="24"/>
          <w:szCs w:val="24"/>
        </w:rPr>
        <w:t xml:space="preserve"> </w:t>
      </w:r>
      <w:r w:rsidRPr="2205A74C" w:rsidR="2205A74C">
        <w:rPr>
          <w:rFonts w:cs="Calibri" w:cstheme="minorAscii"/>
          <w:sz w:val="24"/>
          <w:szCs w:val="24"/>
        </w:rPr>
        <w:t>feel like answering</w:t>
      </w:r>
      <w:r w:rsidRPr="2205A74C" w:rsidR="2205A74C">
        <w:rPr>
          <w:rFonts w:cs="Calibri" w:cstheme="minorAscii"/>
          <w:sz w:val="24"/>
          <w:szCs w:val="24"/>
        </w:rPr>
        <w:t xml:space="preserve">. Echelon is the colloquial name for Fleet Intelligence. Lots of law-abiding humans trying to make the </w:t>
      </w:r>
      <w:ins w:author="Gary Smailes" w:date="2024-03-12T12:48:12.444Z" w:id="2002480560">
        <w:r w:rsidRPr="2205A74C" w:rsidR="2205A74C">
          <w:rPr>
            <w:rFonts w:cs="Calibri" w:cstheme="minorAscii"/>
            <w:sz w:val="24"/>
            <w:szCs w:val="24"/>
          </w:rPr>
          <w:t>U</w:t>
        </w:r>
      </w:ins>
      <w:del w:author="Gary Smailes" w:date="2024-03-12T12:48:11.606Z" w:id="1481035739">
        <w:r w:rsidRPr="2205A74C" w:rsidDel="2205A74C">
          <w:rPr>
            <w:rFonts w:cs="Calibri" w:cstheme="minorAscii"/>
            <w:sz w:val="24"/>
            <w:szCs w:val="24"/>
          </w:rPr>
          <w:delText>u</w:delText>
        </w:r>
      </w:del>
      <w:r w:rsidRPr="2205A74C" w:rsidR="2205A74C">
        <w:rPr>
          <w:rFonts w:cs="Calibri" w:cstheme="minorAscii"/>
          <w:sz w:val="24"/>
          <w:szCs w:val="24"/>
        </w:rPr>
        <w:t xml:space="preserve">niverse safer for all species. At least, </w:t>
      </w:r>
      <w:r w:rsidRPr="2205A74C" w:rsidR="2205A74C">
        <w:rPr>
          <w:rFonts w:cs="Calibri" w:cstheme="minorAscii"/>
          <w:sz w:val="24"/>
          <w:szCs w:val="24"/>
        </w:rPr>
        <w:t>that’s</w:t>
      </w:r>
      <w:r w:rsidRPr="2205A74C" w:rsidR="2205A74C">
        <w:rPr>
          <w:rFonts w:cs="Calibri" w:cstheme="minorAscii"/>
          <w:sz w:val="24"/>
          <w:szCs w:val="24"/>
        </w:rPr>
        <w:t xml:space="preserve"> what the brochure said. Now </w:t>
      </w:r>
      <w:r w:rsidRPr="2205A74C" w:rsidR="2205A74C">
        <w:rPr>
          <w:rFonts w:cs="Calibri" w:cstheme="minorAscii"/>
          <w:sz w:val="24"/>
          <w:szCs w:val="24"/>
        </w:rPr>
        <w:t>they’re</w:t>
      </w:r>
      <w:r w:rsidRPr="2205A74C" w:rsidR="2205A74C">
        <w:rPr>
          <w:rFonts w:cs="Calibri" w:cstheme="minorAscii"/>
          <w:sz w:val="24"/>
          <w:szCs w:val="24"/>
        </w:rPr>
        <w:t xml:space="preserve"> trying to make up for the </w:t>
      </w:r>
      <w:r w:rsidRPr="2205A74C" w:rsidR="2205A74C">
        <w:rPr>
          <w:rFonts w:cs="Calibri" w:cstheme="minorAscii"/>
          <w:sz w:val="24"/>
          <w:szCs w:val="24"/>
        </w:rPr>
        <w:t>rather awkward</w:t>
      </w:r>
      <w:r w:rsidRPr="2205A74C" w:rsidR="2205A74C">
        <w:rPr>
          <w:rFonts w:cs="Calibri" w:cstheme="minorAscii"/>
          <w:sz w:val="24"/>
          <w:szCs w:val="24"/>
        </w:rPr>
        <w:t xml:space="preserve"> event of not seeing an </w:t>
      </w:r>
      <w:r w:rsidRPr="2205A74C" w:rsidR="2205A74C">
        <w:rPr>
          <w:rFonts w:cs="Calibri" w:cstheme="minorAscii"/>
          <w:sz w:val="24"/>
          <w:szCs w:val="24"/>
        </w:rPr>
        <w:t>Edochian</w:t>
      </w:r>
      <w:r w:rsidRPr="2205A74C" w:rsidR="2205A74C">
        <w:rPr>
          <w:rFonts w:cs="Calibri" w:cstheme="minorAscii"/>
          <w:sz w:val="24"/>
          <w:szCs w:val="24"/>
        </w:rPr>
        <w:t xml:space="preserve"> attack coming. </w:t>
      </w:r>
      <w:r w:rsidRPr="2205A74C" w:rsidR="2205A74C">
        <w:rPr>
          <w:rFonts w:cs="Calibri" w:cstheme="minorAscii"/>
          <w:sz w:val="24"/>
          <w:szCs w:val="24"/>
        </w:rPr>
        <w:t>They’ve</w:t>
      </w:r>
      <w:r w:rsidRPr="2205A74C" w:rsidR="2205A74C">
        <w:rPr>
          <w:rFonts w:cs="Calibri" w:cstheme="minorAscii"/>
          <w:sz w:val="24"/>
          <w:szCs w:val="24"/>
        </w:rPr>
        <w:t xml:space="preserve"> lost the good fluffy parts from the </w:t>
      </w:r>
      <w:r w:rsidRPr="2205A74C" w:rsidR="2205A74C">
        <w:rPr>
          <w:rFonts w:cs="Calibri" w:cstheme="minorAscii"/>
          <w:sz w:val="24"/>
          <w:szCs w:val="24"/>
        </w:rPr>
        <w:t>brochure, and</w:t>
      </w:r>
      <w:r w:rsidRPr="2205A74C" w:rsidR="2205A74C">
        <w:rPr>
          <w:rFonts w:cs="Calibri" w:cstheme="minorAscii"/>
          <w:sz w:val="24"/>
          <w:szCs w:val="24"/>
        </w:rPr>
        <w:t xml:space="preserve"> are now very much the bogeymen.</w:t>
      </w:r>
    </w:p>
    <w:p w:rsidR="00176DAF" w:rsidP="00176DAF" w:rsidRDefault="007F0EEA" w14:paraId="0CE902AB" w14:textId="3C1A7F47">
      <w:pPr>
        <w:spacing w:after="0"/>
        <w:ind w:firstLine="360"/>
        <w:rPr>
          <w:rFonts w:cstheme="minorHAnsi"/>
          <w:sz w:val="24"/>
          <w:szCs w:val="24"/>
        </w:rPr>
      </w:pPr>
      <w:r w:rsidRPr="009E7F4C">
        <w:rPr>
          <w:rFonts w:cstheme="minorHAnsi"/>
          <w:sz w:val="24"/>
          <w:szCs w:val="24"/>
        </w:rPr>
        <w:t>I look around for someplace to sit down.</w:t>
      </w:r>
      <w:r w:rsidR="0071681A">
        <w:rPr>
          <w:rFonts w:cstheme="minorHAnsi"/>
          <w:sz w:val="24"/>
          <w:szCs w:val="24"/>
        </w:rPr>
        <w:t xml:space="preserve"> </w:t>
      </w:r>
      <w:r w:rsidRPr="009E7F4C">
        <w:rPr>
          <w:rFonts w:cstheme="minorHAnsi"/>
          <w:sz w:val="24"/>
          <w:szCs w:val="24"/>
        </w:rPr>
        <w:t>There’s a small dining nook and two slide-out chairs on my left.</w:t>
      </w:r>
      <w:r w:rsidR="0071681A">
        <w:rPr>
          <w:rFonts w:cstheme="minorHAnsi"/>
          <w:sz w:val="24"/>
          <w:szCs w:val="24"/>
        </w:rPr>
        <w:t xml:space="preserve"> </w:t>
      </w:r>
      <w:r w:rsidRPr="009E7F4C">
        <w:rPr>
          <w:rFonts w:cstheme="minorHAnsi"/>
          <w:sz w:val="24"/>
          <w:szCs w:val="24"/>
        </w:rPr>
        <w:t>I commandeer a chair, open the tiny fridge and inspect the contents.</w:t>
      </w:r>
      <w:r w:rsidR="0071681A">
        <w:rPr>
          <w:rFonts w:cstheme="minorHAnsi"/>
          <w:sz w:val="24"/>
          <w:szCs w:val="24"/>
        </w:rPr>
        <w:t xml:space="preserve"> </w:t>
      </w:r>
      <w:r w:rsidR="009F5883">
        <w:rPr>
          <w:rFonts w:cstheme="minorHAnsi"/>
          <w:sz w:val="24"/>
          <w:szCs w:val="24"/>
        </w:rPr>
        <w:t>Lots of</w:t>
      </w:r>
      <w:r w:rsidRPr="009E7F4C">
        <w:rPr>
          <w:rFonts w:cstheme="minorHAnsi"/>
          <w:sz w:val="24"/>
          <w:szCs w:val="24"/>
        </w:rPr>
        <w:t xml:space="preserve"> booze, but some water packs and </w:t>
      </w:r>
      <w:r w:rsidR="00BB16B6">
        <w:rPr>
          <w:rFonts w:cstheme="minorHAnsi"/>
          <w:sz w:val="24"/>
          <w:szCs w:val="24"/>
        </w:rPr>
        <w:t>–</w:t>
      </w:r>
      <w:r w:rsidRPr="009E7F4C">
        <w:rPr>
          <w:rFonts w:cstheme="minorHAnsi"/>
          <w:sz w:val="24"/>
          <w:szCs w:val="24"/>
        </w:rPr>
        <w:t xml:space="preserve"> you’ve got to be kidding me </w:t>
      </w:r>
      <w:r w:rsidR="00BB16B6">
        <w:rPr>
          <w:rFonts w:cstheme="minorHAnsi"/>
          <w:sz w:val="24"/>
          <w:szCs w:val="24"/>
        </w:rPr>
        <w:t>–</w:t>
      </w:r>
      <w:r w:rsidRPr="009E7F4C">
        <w:rPr>
          <w:rFonts w:cstheme="minorHAnsi"/>
          <w:sz w:val="24"/>
          <w:szCs w:val="24"/>
        </w:rPr>
        <w:t xml:space="preserve"> a Fast Fruit bag.</w:t>
      </w:r>
      <w:r w:rsidR="0071681A">
        <w:rPr>
          <w:rFonts w:cstheme="minorHAnsi"/>
          <w:sz w:val="24"/>
          <w:szCs w:val="24"/>
        </w:rPr>
        <w:t xml:space="preserve"> </w:t>
      </w:r>
      <w:r w:rsidRPr="009E7F4C">
        <w:rPr>
          <w:rFonts w:cstheme="minorHAnsi"/>
          <w:sz w:val="24"/>
          <w:szCs w:val="24"/>
        </w:rPr>
        <w:t>I pull out the water and the fruit bag.</w:t>
      </w:r>
      <w:r w:rsidR="0071681A">
        <w:rPr>
          <w:rFonts w:cstheme="minorHAnsi"/>
          <w:sz w:val="24"/>
          <w:szCs w:val="24"/>
        </w:rPr>
        <w:t xml:space="preserve"> </w:t>
      </w:r>
      <w:r w:rsidRPr="009E7F4C" w:rsidR="009F5883">
        <w:rPr>
          <w:rFonts w:cstheme="minorHAnsi"/>
          <w:sz w:val="24"/>
          <w:szCs w:val="24"/>
        </w:rPr>
        <w:t>There are</w:t>
      </w:r>
      <w:r w:rsidRPr="009E7F4C">
        <w:rPr>
          <w:rFonts w:cstheme="minorHAnsi"/>
          <w:sz w:val="24"/>
          <w:szCs w:val="24"/>
        </w:rPr>
        <w:t xml:space="preserve"> three apples inside.</w:t>
      </w:r>
    </w:p>
    <w:p w:rsidR="009E0349" w:rsidP="00176DAF" w:rsidRDefault="009F5883" w14:paraId="43FC71A5" w14:textId="511228B7">
      <w:pPr>
        <w:spacing w:after="0"/>
        <w:ind w:firstLine="360"/>
        <w:rPr>
          <w:rFonts w:cstheme="minorHAnsi"/>
          <w:sz w:val="24"/>
          <w:szCs w:val="24"/>
        </w:rPr>
      </w:pPr>
      <w:r w:rsidRPr="009F5883">
        <w:rPr>
          <w:rFonts w:cstheme="minorHAnsi"/>
          <w:sz w:val="24"/>
          <w:szCs w:val="24"/>
        </w:rPr>
        <w:t xml:space="preserve">I bite into an apple and turn back </w:t>
      </w:r>
      <w:r w:rsidR="00790F0D">
        <w:rPr>
          <w:rFonts w:cstheme="minorHAnsi"/>
          <w:sz w:val="24"/>
          <w:szCs w:val="24"/>
        </w:rPr>
        <w:t>toward</w:t>
      </w:r>
      <w:r w:rsidRPr="009F5883">
        <w:rPr>
          <w:rFonts w:cstheme="minorHAnsi"/>
          <w:sz w:val="24"/>
          <w:szCs w:val="24"/>
        </w:rPr>
        <w:t xml:space="preserve"> Jint. She s</w:t>
      </w:r>
      <w:r w:rsidR="00470EE0">
        <w:rPr>
          <w:rFonts w:cstheme="minorHAnsi"/>
          <w:sz w:val="24"/>
          <w:szCs w:val="24"/>
        </w:rPr>
        <w:t>i</w:t>
      </w:r>
      <w:r w:rsidRPr="009F5883">
        <w:rPr>
          <w:rFonts w:cstheme="minorHAnsi"/>
          <w:sz w:val="24"/>
          <w:szCs w:val="24"/>
        </w:rPr>
        <w:t>t</w:t>
      </w:r>
      <w:r w:rsidR="00470EE0">
        <w:rPr>
          <w:rFonts w:cstheme="minorHAnsi"/>
          <w:sz w:val="24"/>
          <w:szCs w:val="24"/>
        </w:rPr>
        <w:t>s</w:t>
      </w:r>
      <w:r w:rsidRPr="009F5883">
        <w:rPr>
          <w:rFonts w:cstheme="minorHAnsi"/>
          <w:sz w:val="24"/>
          <w:szCs w:val="24"/>
        </w:rPr>
        <w:t xml:space="preserve"> down on the corner of the bed and trie</w:t>
      </w:r>
      <w:r w:rsidR="00470EE0">
        <w:rPr>
          <w:rFonts w:cstheme="minorHAnsi"/>
          <w:sz w:val="24"/>
          <w:szCs w:val="24"/>
        </w:rPr>
        <w:t>s</w:t>
      </w:r>
      <w:r w:rsidRPr="009F5883">
        <w:rPr>
          <w:rFonts w:cstheme="minorHAnsi"/>
          <w:sz w:val="24"/>
          <w:szCs w:val="24"/>
        </w:rPr>
        <w:t xml:space="preserve"> to hide her envy of my snack. I toss her one of the extra apples. </w:t>
      </w:r>
    </w:p>
    <w:p w:rsidR="00176DAF" w:rsidP="2205A74C" w:rsidRDefault="00410B64" w14:paraId="6707D6FF" w14:textId="41729A47">
      <w:pPr>
        <w:spacing w:after="0"/>
        <w:ind w:firstLine="360"/>
        <w:rPr>
          <w:rFonts w:cs="Calibri" w:cstheme="minorAscii"/>
          <w:sz w:val="24"/>
          <w:szCs w:val="24"/>
        </w:rPr>
      </w:pPr>
      <w:r w:rsidRPr="2205A74C" w:rsidR="2205A74C">
        <w:rPr>
          <w:rFonts w:cs="Calibri" w:cstheme="minorAscii"/>
          <w:sz w:val="24"/>
          <w:szCs w:val="24"/>
        </w:rPr>
        <w:t>Jint</w:t>
      </w:r>
      <w:r w:rsidRPr="2205A74C" w:rsidR="2205A74C">
        <w:rPr>
          <w:rFonts w:cs="Calibri" w:cstheme="minorAscii"/>
          <w:sz w:val="24"/>
          <w:szCs w:val="24"/>
        </w:rPr>
        <w:t xml:space="preserve"> catches it with one hand without taking her eyes off me. She smiles at me, holds up the fruit in thanks, and </w:t>
      </w:r>
      <w:del w:author="Gary Smailes" w:date="2024-03-12T16:14:16.679Z" w:id="322071311">
        <w:r w:rsidRPr="2205A74C" w:rsidDel="2205A74C">
          <w:rPr>
            <w:rFonts w:cs="Calibri" w:cstheme="minorAscii"/>
            <w:sz w:val="24"/>
            <w:szCs w:val="24"/>
          </w:rPr>
          <w:delText xml:space="preserve">then </w:delText>
        </w:r>
      </w:del>
      <w:r w:rsidRPr="2205A74C" w:rsidR="2205A74C">
        <w:rPr>
          <w:rFonts w:cs="Calibri" w:cstheme="minorAscii"/>
          <w:sz w:val="24"/>
          <w:szCs w:val="24"/>
        </w:rPr>
        <w:t>takes a bite. “Mph, this is really good</w:t>
      </w:r>
      <w:ins w:author="Gary Smailes" w:date="2024-03-12T12:48:38.279Z" w:id="246875660">
        <w:r w:rsidRPr="2205A74C" w:rsidR="2205A74C">
          <w:rPr>
            <w:rFonts w:cs="Calibri" w:cstheme="minorAscii"/>
            <w:sz w:val="24"/>
            <w:szCs w:val="24"/>
          </w:rPr>
          <w:t>.</w:t>
        </w:r>
      </w:ins>
      <w:del w:author="Gary Smailes" w:date="2024-03-12T12:48:37.827Z" w:id="1080305810">
        <w:r w:rsidRPr="2205A74C" w:rsidDel="2205A74C">
          <w:rPr>
            <w:rFonts w:cs="Calibri" w:cstheme="minorAscii"/>
            <w:sz w:val="24"/>
            <w:szCs w:val="24"/>
          </w:rPr>
          <w:delText>!</w:delText>
        </w:r>
      </w:del>
      <w:r w:rsidRPr="2205A74C" w:rsidR="2205A74C">
        <w:rPr>
          <w:rFonts w:cs="Calibri" w:cstheme="minorAscii"/>
          <w:sz w:val="24"/>
          <w:szCs w:val="24"/>
        </w:rPr>
        <w:t>” She wipes the juice off her chin with her thumb and sucks on it. “I hear this is pretty much the real thing.”</w:t>
      </w:r>
    </w:p>
    <w:p w:rsidR="00176DAF" w:rsidP="00176DAF" w:rsidRDefault="007F0EEA" w14:paraId="6CF6C489" w14:textId="77777777">
      <w:pPr>
        <w:spacing w:after="0"/>
        <w:ind w:firstLine="360"/>
        <w:rPr>
          <w:rFonts w:cstheme="minorHAnsi"/>
          <w:sz w:val="24"/>
          <w:szCs w:val="24"/>
        </w:rPr>
      </w:pPr>
      <w:r w:rsidRPr="009E7F4C">
        <w:rPr>
          <w:rFonts w:cstheme="minorHAnsi"/>
          <w:sz w:val="24"/>
          <w:szCs w:val="24"/>
        </w:rPr>
        <w:t>“Franchise options are available.</w:t>
      </w:r>
      <w:r w:rsidR="0071681A">
        <w:rPr>
          <w:rFonts w:cstheme="minorHAnsi"/>
          <w:sz w:val="24"/>
          <w:szCs w:val="24"/>
        </w:rPr>
        <w:t xml:space="preserve"> </w:t>
      </w:r>
      <w:r w:rsidRPr="009E7F4C">
        <w:rPr>
          <w:rFonts w:cstheme="minorHAnsi"/>
          <w:sz w:val="24"/>
          <w:szCs w:val="24"/>
        </w:rPr>
        <w:t>Says so on the bag.</w:t>
      </w:r>
      <w:r w:rsidR="0071681A">
        <w:rPr>
          <w:rFonts w:cstheme="minorHAnsi"/>
          <w:sz w:val="24"/>
          <w:szCs w:val="24"/>
        </w:rPr>
        <w:t xml:space="preserve"> </w:t>
      </w:r>
      <w:r w:rsidRPr="009E7F4C">
        <w:rPr>
          <w:rFonts w:cstheme="minorHAnsi"/>
          <w:sz w:val="24"/>
          <w:szCs w:val="24"/>
        </w:rPr>
        <w:t>So, Just Jint, I didn’t realize I was cool enough to show up on Echelon’s radar.”</w:t>
      </w:r>
    </w:p>
    <w:p w:rsidR="00176DAF" w:rsidP="00176DAF" w:rsidRDefault="007F0EEA" w14:paraId="6842D82F" w14:textId="1BA1D983">
      <w:pPr>
        <w:spacing w:after="0"/>
        <w:ind w:firstLine="360"/>
        <w:rPr>
          <w:rFonts w:cstheme="minorHAnsi"/>
          <w:sz w:val="24"/>
          <w:szCs w:val="24"/>
        </w:rPr>
      </w:pPr>
      <w:r w:rsidRPr="009E7F4C">
        <w:rPr>
          <w:rFonts w:cstheme="minorHAnsi"/>
          <w:sz w:val="24"/>
          <w:szCs w:val="24"/>
        </w:rPr>
        <w:t>“You’re not</w:t>
      </w:r>
      <w:r w:rsidR="004322D0">
        <w:rPr>
          <w:rFonts w:cstheme="minorHAnsi"/>
          <w:sz w:val="24"/>
          <w:szCs w:val="24"/>
        </w:rPr>
        <w:t>. I</w:t>
      </w:r>
      <w:r w:rsidRPr="009E7F4C">
        <w:rPr>
          <w:rFonts w:cstheme="minorHAnsi"/>
          <w:sz w:val="24"/>
          <w:szCs w:val="24"/>
        </w:rPr>
        <w:t>t’s your wife we’re interested in.”</w:t>
      </w:r>
    </w:p>
    <w:p w:rsidR="00176DAF" w:rsidP="00176DAF" w:rsidRDefault="007F0EEA" w14:paraId="48C9EE68" w14:textId="54DABD73">
      <w:pPr>
        <w:spacing w:after="0"/>
        <w:ind w:firstLine="360"/>
        <w:rPr>
          <w:rFonts w:cstheme="minorHAnsi"/>
          <w:sz w:val="24"/>
          <w:szCs w:val="24"/>
        </w:rPr>
      </w:pPr>
      <w:r w:rsidRPr="009E7F4C">
        <w:rPr>
          <w:rFonts w:cstheme="minorHAnsi"/>
          <w:sz w:val="24"/>
          <w:szCs w:val="24"/>
        </w:rPr>
        <w:t>“</w:t>
      </w:r>
      <w:r w:rsidR="005079BA">
        <w:rPr>
          <w:rFonts w:cstheme="minorHAnsi"/>
          <w:sz w:val="24"/>
          <w:szCs w:val="24"/>
        </w:rPr>
        <w:t>Oh,” I say, a bit crestfallen</w:t>
      </w:r>
      <w:r w:rsidR="005B3278">
        <w:rPr>
          <w:rFonts w:cstheme="minorHAnsi"/>
          <w:sz w:val="24"/>
          <w:szCs w:val="24"/>
        </w:rPr>
        <w:t>. I remind myself that this is a good thing and my ego should go take a nap</w:t>
      </w:r>
      <w:r w:rsidR="005079BA">
        <w:rPr>
          <w:rFonts w:cstheme="minorHAnsi"/>
          <w:sz w:val="24"/>
          <w:szCs w:val="24"/>
        </w:rPr>
        <w:t>. “Why are you interested in Laura?”</w:t>
      </w:r>
    </w:p>
    <w:p w:rsidR="00176DAF" w:rsidP="00176DAF" w:rsidRDefault="007F0EEA" w14:paraId="77E790F1" w14:textId="165531A6">
      <w:pPr>
        <w:spacing w:after="0"/>
        <w:ind w:firstLine="360"/>
        <w:rPr>
          <w:rFonts w:cstheme="minorHAnsi"/>
          <w:sz w:val="24"/>
          <w:szCs w:val="24"/>
        </w:rPr>
      </w:pPr>
      <w:r w:rsidRPr="009E7F4C">
        <w:rPr>
          <w:rFonts w:cstheme="minorHAnsi"/>
          <w:sz w:val="24"/>
          <w:szCs w:val="24"/>
        </w:rPr>
        <w:t>“I think you know.”</w:t>
      </w:r>
    </w:p>
    <w:p w:rsidR="00176DAF" w:rsidP="00176DAF" w:rsidRDefault="007F0EEA" w14:paraId="507DB623" w14:textId="5D5E7323">
      <w:pPr>
        <w:spacing w:after="0"/>
        <w:ind w:firstLine="360"/>
        <w:rPr>
          <w:rFonts w:cstheme="minorHAnsi"/>
          <w:sz w:val="24"/>
          <w:szCs w:val="24"/>
        </w:rPr>
      </w:pPr>
      <w:r w:rsidRPr="009E7F4C">
        <w:rPr>
          <w:rFonts w:cstheme="minorHAnsi"/>
          <w:sz w:val="24"/>
          <w:szCs w:val="24"/>
        </w:rPr>
        <w:t>“I’m sure I don’t.”</w:t>
      </w:r>
    </w:p>
    <w:p w:rsidR="0081683F" w:rsidP="2205A74C" w:rsidRDefault="0081683F" w14:paraId="3D4DA833" w14:textId="77777777">
      <w:pPr>
        <w:spacing w:after="0"/>
        <w:ind w:firstLine="360"/>
        <w:rPr>
          <w:rFonts w:cs="Calibri" w:cstheme="minorAscii"/>
          <w:sz w:val="24"/>
          <w:szCs w:val="24"/>
        </w:rPr>
      </w:pPr>
      <w:r w:rsidRPr="2205A74C" w:rsidR="2205A74C">
        <w:rPr>
          <w:rFonts w:cs="Calibri" w:cstheme="minorAscii"/>
          <w:sz w:val="24"/>
          <w:szCs w:val="24"/>
        </w:rPr>
        <w:t>Jint</w:t>
      </w:r>
      <w:r w:rsidRPr="2205A74C" w:rsidR="2205A74C">
        <w:rPr>
          <w:rFonts w:cs="Calibri" w:cstheme="minorAscii"/>
          <w:sz w:val="24"/>
          <w:szCs w:val="24"/>
        </w:rPr>
        <w:t xml:space="preserve"> watches me watch her, and the silence draws out between us. I go back to wondering how many snaps and buckles it would take to get that outfit </w:t>
      </w:r>
      <w:r w:rsidRPr="2205A74C" w:rsidR="2205A74C">
        <w:rPr>
          <w:rFonts w:cs="Calibri" w:cstheme="minorAscii"/>
          <w:sz w:val="24"/>
          <w:szCs w:val="24"/>
        </w:rPr>
        <w:t xml:space="preserve">off </w:t>
      </w:r>
      <w:del w:author="Gary Smailes" w:date="2024-03-12T16:14:52.79Z" w:id="765970117">
        <w:r w:rsidRPr="2205A74C" w:rsidDel="2205A74C">
          <w:rPr>
            <w:rFonts w:cs="Calibri" w:cstheme="minorAscii"/>
            <w:sz w:val="24"/>
            <w:szCs w:val="24"/>
          </w:rPr>
          <w:delText>of</w:delText>
        </w:r>
        <w:r w:rsidRPr="2205A74C" w:rsidDel="2205A74C">
          <w:rPr>
            <w:rFonts w:cs="Calibri" w:cstheme="minorAscii"/>
            <w:sz w:val="24"/>
            <w:szCs w:val="24"/>
          </w:rPr>
          <w:delText xml:space="preserve"> </w:delText>
        </w:r>
      </w:del>
      <w:r w:rsidRPr="2205A74C" w:rsidR="2205A74C">
        <w:rPr>
          <w:rFonts w:cs="Calibri" w:cstheme="minorAscii"/>
          <w:sz w:val="24"/>
          <w:szCs w:val="24"/>
        </w:rPr>
        <w:t xml:space="preserve">her. At least four. </w:t>
      </w:r>
      <w:r w:rsidRPr="2205A74C" w:rsidR="2205A74C">
        <w:rPr>
          <w:rFonts w:cs="Calibri" w:cstheme="minorAscii"/>
          <w:sz w:val="24"/>
          <w:szCs w:val="24"/>
        </w:rPr>
        <w:t>Five maybe</w:t>
      </w:r>
      <w:r w:rsidRPr="2205A74C" w:rsidR="2205A74C">
        <w:rPr>
          <w:rFonts w:cs="Calibri" w:cstheme="minorAscii"/>
          <w:sz w:val="24"/>
          <w:szCs w:val="24"/>
        </w:rPr>
        <w:t xml:space="preserve">. There’s some sort of buckle and zipper contraption in the back. </w:t>
      </w:r>
      <w:r w:rsidRPr="2205A74C" w:rsidR="2205A74C">
        <w:rPr>
          <w:rFonts w:cs="Calibri" w:cstheme="minorAscii"/>
          <w:sz w:val="24"/>
          <w:szCs w:val="24"/>
        </w:rPr>
        <w:t>I’d</w:t>
      </w:r>
      <w:r w:rsidRPr="2205A74C" w:rsidR="2205A74C">
        <w:rPr>
          <w:rFonts w:cs="Calibri" w:cstheme="minorAscii"/>
          <w:sz w:val="24"/>
          <w:szCs w:val="24"/>
        </w:rPr>
        <w:t xml:space="preserve"> noticed it when I tossed her across the room. </w:t>
      </w:r>
      <w:r w:rsidRPr="2205A74C" w:rsidR="2205A74C">
        <w:rPr>
          <w:rFonts w:cs="Calibri" w:cstheme="minorAscii"/>
          <w:sz w:val="24"/>
          <w:szCs w:val="24"/>
        </w:rPr>
        <w:t>I’m</w:t>
      </w:r>
      <w:r w:rsidRPr="2205A74C" w:rsidR="2205A74C">
        <w:rPr>
          <w:rFonts w:cs="Calibri" w:cstheme="minorAscii"/>
          <w:sz w:val="24"/>
          <w:szCs w:val="24"/>
        </w:rPr>
        <w:t xml:space="preserve"> not sure how many that adds to the count. Is it one buckle and one zipper, or a super buckle that counts as two? </w:t>
      </w:r>
    </w:p>
    <w:p w:rsidR="00176DAF" w:rsidP="00176DAF" w:rsidRDefault="007F0EEA" w14:paraId="6A78B24A" w14:textId="4A0BAF37">
      <w:pPr>
        <w:spacing w:after="0"/>
        <w:ind w:firstLine="360"/>
        <w:rPr>
          <w:rFonts w:cstheme="minorHAnsi"/>
          <w:sz w:val="24"/>
          <w:szCs w:val="24"/>
        </w:rPr>
      </w:pPr>
      <w:r w:rsidRPr="009E7F4C">
        <w:rPr>
          <w:rFonts w:cstheme="minorHAnsi"/>
          <w:sz w:val="24"/>
          <w:szCs w:val="24"/>
        </w:rPr>
        <w:t>“Four,” she says.</w:t>
      </w:r>
    </w:p>
    <w:p w:rsidR="00176DAF" w:rsidP="00176DAF" w:rsidRDefault="007F0EEA" w14:paraId="04CD842E"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58479FF1" w14:textId="77777777">
      <w:pPr>
        <w:spacing w:after="0"/>
        <w:ind w:firstLine="360"/>
        <w:rPr>
          <w:rFonts w:cstheme="minorHAnsi"/>
          <w:sz w:val="24"/>
          <w:szCs w:val="24"/>
        </w:rPr>
      </w:pPr>
      <w:r w:rsidRPr="009E7F4C">
        <w:rPr>
          <w:rFonts w:cstheme="minorHAnsi"/>
          <w:sz w:val="24"/>
          <w:szCs w:val="24"/>
        </w:rPr>
        <w:t>“Four buckles.</w:t>
      </w:r>
      <w:r w:rsidR="0071681A">
        <w:rPr>
          <w:rFonts w:cstheme="minorHAnsi"/>
          <w:sz w:val="24"/>
          <w:szCs w:val="24"/>
        </w:rPr>
        <w:t xml:space="preserve"> </w:t>
      </w:r>
      <w:r w:rsidRPr="009E7F4C">
        <w:rPr>
          <w:rFonts w:cstheme="minorHAnsi"/>
          <w:sz w:val="24"/>
          <w:szCs w:val="24"/>
        </w:rPr>
        <w:t>I can see you counting.”</w:t>
      </w:r>
    </w:p>
    <w:p w:rsidR="00176DAF" w:rsidP="00176DAF" w:rsidRDefault="007F0EEA" w14:paraId="12C0F968" w14:textId="77777777">
      <w:pPr>
        <w:spacing w:after="0"/>
        <w:ind w:firstLine="360"/>
        <w:rPr>
          <w:rFonts w:cstheme="minorHAnsi"/>
          <w:sz w:val="24"/>
          <w:szCs w:val="24"/>
        </w:rPr>
      </w:pPr>
      <w:r w:rsidRPr="009E7F4C">
        <w:rPr>
          <w:rFonts w:cstheme="minorHAnsi"/>
          <w:sz w:val="24"/>
          <w:szCs w:val="24"/>
        </w:rPr>
        <w:t>“What about that thing at the back?”</w:t>
      </w:r>
    </w:p>
    <w:p w:rsidR="00176DAF" w:rsidP="00176DAF" w:rsidRDefault="007F0EEA" w14:paraId="2279F9E5" w14:textId="77777777">
      <w:pPr>
        <w:spacing w:after="0"/>
        <w:ind w:firstLine="360"/>
        <w:rPr>
          <w:rFonts w:cstheme="minorHAnsi"/>
          <w:sz w:val="24"/>
          <w:szCs w:val="24"/>
        </w:rPr>
      </w:pPr>
      <w:r w:rsidRPr="009E7F4C">
        <w:rPr>
          <w:rFonts w:cstheme="minorHAnsi"/>
          <w:sz w:val="24"/>
          <w:szCs w:val="24"/>
        </w:rPr>
        <w:t>“Knife holder.”</w:t>
      </w:r>
    </w:p>
    <w:p w:rsidR="00176DAF" w:rsidP="00176DAF" w:rsidRDefault="007F0EEA" w14:paraId="60E447CF" w14:textId="77777777">
      <w:pPr>
        <w:spacing w:after="0"/>
        <w:ind w:firstLine="360"/>
        <w:rPr>
          <w:rFonts w:cstheme="minorHAnsi"/>
          <w:sz w:val="24"/>
          <w:szCs w:val="24"/>
        </w:rPr>
      </w:pPr>
      <w:r w:rsidRPr="009E7F4C">
        <w:rPr>
          <w:rFonts w:cstheme="minorHAnsi"/>
          <w:sz w:val="24"/>
          <w:szCs w:val="24"/>
        </w:rPr>
        <w:t>“Ah.”</w:t>
      </w:r>
    </w:p>
    <w:p w:rsidR="00176DAF" w:rsidP="00176DAF" w:rsidRDefault="007F0EEA" w14:paraId="159EC6B1" w14:textId="77777777">
      <w:pPr>
        <w:spacing w:after="0"/>
        <w:ind w:firstLine="360"/>
        <w:rPr>
          <w:rFonts w:cstheme="minorHAnsi"/>
          <w:sz w:val="24"/>
          <w:szCs w:val="24"/>
        </w:rPr>
      </w:pPr>
      <w:r w:rsidRPr="009E7F4C">
        <w:rPr>
          <w:rFonts w:cstheme="minorHAnsi"/>
          <w:sz w:val="24"/>
          <w:szCs w:val="24"/>
        </w:rPr>
        <w:t>Jint reaches up and undid a buckle.</w:t>
      </w:r>
      <w:r w:rsidR="0071681A">
        <w:rPr>
          <w:rFonts w:cstheme="minorHAnsi"/>
          <w:sz w:val="24"/>
          <w:szCs w:val="24"/>
        </w:rPr>
        <w:t xml:space="preserve"> </w:t>
      </w:r>
      <w:r w:rsidRPr="009E7F4C">
        <w:rPr>
          <w:rFonts w:cstheme="minorHAnsi"/>
          <w:sz w:val="24"/>
          <w:szCs w:val="24"/>
        </w:rPr>
        <w:t>“Now just three.”</w:t>
      </w:r>
    </w:p>
    <w:p w:rsidR="00176DAF" w:rsidP="00176DAF" w:rsidRDefault="007F0EEA" w14:paraId="445BE2FC" w14:textId="30D3A5F7">
      <w:pPr>
        <w:spacing w:after="0"/>
        <w:ind w:firstLine="360"/>
        <w:rPr>
          <w:rFonts w:cstheme="minorHAnsi"/>
          <w:sz w:val="24"/>
          <w:szCs w:val="24"/>
        </w:rPr>
      </w:pPr>
      <w:r w:rsidRPr="009E7F4C">
        <w:rPr>
          <w:rFonts w:cstheme="minorHAnsi"/>
          <w:sz w:val="24"/>
          <w:szCs w:val="24"/>
        </w:rPr>
        <w:t>I can’t help but smile.</w:t>
      </w:r>
      <w:r w:rsidR="0071681A">
        <w:rPr>
          <w:rFonts w:cstheme="minorHAnsi"/>
          <w:sz w:val="24"/>
          <w:szCs w:val="24"/>
        </w:rPr>
        <w:t xml:space="preserve"> </w:t>
      </w:r>
      <w:r w:rsidRPr="009E7F4C">
        <w:rPr>
          <w:rFonts w:cstheme="minorHAnsi"/>
          <w:sz w:val="24"/>
          <w:szCs w:val="24"/>
        </w:rPr>
        <w:t>Those three remaining roadblocks to heaven might as well be in another dimension.</w:t>
      </w:r>
      <w:r w:rsidR="0071681A">
        <w:rPr>
          <w:rFonts w:cstheme="minorHAnsi"/>
          <w:sz w:val="24"/>
          <w:szCs w:val="24"/>
        </w:rPr>
        <w:t xml:space="preserve"> </w:t>
      </w:r>
      <w:r w:rsidRPr="009E7F4C">
        <w:rPr>
          <w:rFonts w:cstheme="minorHAnsi"/>
          <w:sz w:val="24"/>
          <w:szCs w:val="24"/>
        </w:rPr>
        <w:t>I know it, she knows I know it, but still here she is, fucking with me.</w:t>
      </w:r>
      <w:r w:rsidR="001018C0">
        <w:rPr>
          <w:rFonts w:cstheme="minorHAnsi"/>
          <w:sz w:val="24"/>
          <w:szCs w:val="24"/>
        </w:rPr>
        <w:t xml:space="preserve"> </w:t>
      </w:r>
      <w:r w:rsidRPr="009E7F4C">
        <w:rPr>
          <w:rFonts w:cstheme="minorHAnsi"/>
          <w:sz w:val="24"/>
          <w:szCs w:val="24"/>
        </w:rPr>
        <w:t>I gesture at her.</w:t>
      </w:r>
      <w:r w:rsidR="0071681A">
        <w:rPr>
          <w:rFonts w:cstheme="minorHAnsi"/>
          <w:sz w:val="24"/>
          <w:szCs w:val="24"/>
        </w:rPr>
        <w:t xml:space="preserve"> </w:t>
      </w:r>
      <w:r w:rsidRPr="009E7F4C">
        <w:rPr>
          <w:rFonts w:cstheme="minorHAnsi"/>
          <w:sz w:val="24"/>
          <w:szCs w:val="24"/>
        </w:rPr>
        <w:t>“As much as I’d like to sit here and watch you not undress, I’d like to get some sleep.</w:t>
      </w:r>
      <w:r w:rsidR="0071681A">
        <w:rPr>
          <w:rFonts w:cstheme="minorHAnsi"/>
          <w:sz w:val="24"/>
          <w:szCs w:val="24"/>
        </w:rPr>
        <w:t xml:space="preserve"> </w:t>
      </w:r>
      <w:r w:rsidRPr="009E7F4C" w:rsidR="0081683F">
        <w:rPr>
          <w:rFonts w:cstheme="minorHAnsi"/>
          <w:sz w:val="24"/>
          <w:szCs w:val="24"/>
        </w:rPr>
        <w:t>So,</w:t>
      </w:r>
      <w:r w:rsidRPr="009E7F4C">
        <w:rPr>
          <w:rFonts w:cstheme="minorHAnsi"/>
          <w:sz w:val="24"/>
          <w:szCs w:val="24"/>
        </w:rPr>
        <w:t xml:space="preserve"> could you please get to the point so we can move this along?”</w:t>
      </w:r>
    </w:p>
    <w:p w:rsidR="00176DAF" w:rsidP="00176DAF" w:rsidRDefault="007F0EEA" w14:paraId="1FF640B3" w14:textId="77777777">
      <w:pPr>
        <w:spacing w:after="0"/>
        <w:ind w:firstLine="360"/>
        <w:rPr>
          <w:rFonts w:cstheme="minorHAnsi"/>
          <w:sz w:val="24"/>
          <w:szCs w:val="24"/>
        </w:rPr>
      </w:pPr>
      <w:r w:rsidRPr="009E7F4C">
        <w:rPr>
          <w:rFonts w:cstheme="minorHAnsi"/>
          <w:sz w:val="24"/>
          <w:szCs w:val="24"/>
        </w:rPr>
        <w:t>“Spoilsport.”</w:t>
      </w:r>
    </w:p>
    <w:p w:rsidR="00176DAF" w:rsidP="00176DAF" w:rsidRDefault="007F0EEA" w14:paraId="7E22DB92" w14:textId="77777777">
      <w:pPr>
        <w:spacing w:after="0"/>
        <w:ind w:firstLine="360"/>
        <w:rPr>
          <w:rFonts w:cstheme="minorHAnsi"/>
          <w:sz w:val="24"/>
          <w:szCs w:val="24"/>
        </w:rPr>
      </w:pPr>
      <w:r w:rsidRPr="009E7F4C">
        <w:rPr>
          <w:rFonts w:cstheme="minorHAnsi"/>
          <w:sz w:val="24"/>
          <w:szCs w:val="24"/>
        </w:rPr>
        <w:t xml:space="preserve">“You have no intention of undoing anything else so – “ </w:t>
      </w:r>
    </w:p>
    <w:p w:rsidR="00176DAF" w:rsidP="00176DAF" w:rsidRDefault="007F0EEA" w14:paraId="4FAD5B67" w14:textId="1431D80B">
      <w:pPr>
        <w:spacing w:after="0"/>
        <w:ind w:firstLine="360"/>
        <w:rPr>
          <w:rFonts w:cstheme="minorHAnsi"/>
          <w:sz w:val="24"/>
          <w:szCs w:val="24"/>
        </w:rPr>
      </w:pPr>
      <w:r w:rsidRPr="009E7F4C">
        <w:rPr>
          <w:rFonts w:cstheme="minorHAnsi"/>
          <w:sz w:val="24"/>
          <w:szCs w:val="24"/>
        </w:rPr>
        <w:t xml:space="preserve">Jint leans over and pulls at a long zipper down her side that ends at her thigh and shows </w:t>
      </w:r>
      <w:r w:rsidR="009E0349">
        <w:rPr>
          <w:rFonts w:cstheme="minorHAnsi"/>
          <w:sz w:val="24"/>
          <w:szCs w:val="24"/>
        </w:rPr>
        <w:t xml:space="preserve">lots of </w:t>
      </w:r>
      <w:r w:rsidRPr="009E7F4C">
        <w:rPr>
          <w:rFonts w:cstheme="minorHAnsi"/>
          <w:sz w:val="24"/>
          <w:szCs w:val="24"/>
        </w:rPr>
        <w:t>skin and no underwear.</w:t>
      </w:r>
      <w:r w:rsidR="0071681A">
        <w:rPr>
          <w:rFonts w:cstheme="minorHAnsi"/>
          <w:sz w:val="24"/>
          <w:szCs w:val="24"/>
        </w:rPr>
        <w:t xml:space="preserve"> </w:t>
      </w:r>
      <w:r w:rsidRPr="009E7F4C">
        <w:rPr>
          <w:rFonts w:cstheme="minorHAnsi"/>
          <w:sz w:val="24"/>
          <w:szCs w:val="24"/>
        </w:rPr>
        <w:t>“You sure about that?” she asks.</w:t>
      </w:r>
      <w:r w:rsidR="0071681A">
        <w:rPr>
          <w:rFonts w:cstheme="minorHAnsi"/>
          <w:sz w:val="24"/>
          <w:szCs w:val="24"/>
        </w:rPr>
        <w:t xml:space="preserve"> </w:t>
      </w:r>
      <w:r w:rsidRPr="009E7F4C">
        <w:rPr>
          <w:rFonts w:cstheme="minorHAnsi"/>
          <w:sz w:val="24"/>
          <w:szCs w:val="24"/>
        </w:rPr>
        <w:t>She leans over the other way and does the same with the other zipper.</w:t>
      </w:r>
      <w:r w:rsidR="0071681A">
        <w:rPr>
          <w:rFonts w:cstheme="minorHAnsi"/>
          <w:sz w:val="24"/>
          <w:szCs w:val="24"/>
        </w:rPr>
        <w:t xml:space="preserve"> </w:t>
      </w:r>
      <w:r w:rsidRPr="009E7F4C">
        <w:rPr>
          <w:rFonts w:cstheme="minorHAnsi"/>
          <w:sz w:val="24"/>
          <w:szCs w:val="24"/>
        </w:rPr>
        <w:t>It makes a very satisfying sound as it goes down.</w:t>
      </w:r>
    </w:p>
    <w:p w:rsidR="00176DAF" w:rsidP="00176DAF" w:rsidRDefault="007F0EEA" w14:paraId="1919BB28" w14:textId="4D8E1B98">
      <w:pPr>
        <w:spacing w:after="0"/>
        <w:ind w:firstLine="360"/>
        <w:rPr>
          <w:rFonts w:cstheme="minorHAnsi"/>
          <w:sz w:val="24"/>
          <w:szCs w:val="24"/>
        </w:rPr>
      </w:pPr>
      <w:r w:rsidRPr="009E7F4C">
        <w:rPr>
          <w:rFonts w:cstheme="minorHAnsi"/>
          <w:sz w:val="24"/>
          <w:szCs w:val="24"/>
        </w:rPr>
        <w:t>The door pops open</w:t>
      </w:r>
      <w:r w:rsidR="009E0349">
        <w:rPr>
          <w:rFonts w:cstheme="minorHAnsi"/>
          <w:sz w:val="24"/>
          <w:szCs w:val="24"/>
        </w:rPr>
        <w:t>.</w:t>
      </w:r>
      <w:r w:rsidRPr="009E7F4C">
        <w:rPr>
          <w:rFonts w:cstheme="minorHAnsi"/>
          <w:sz w:val="24"/>
          <w:szCs w:val="24"/>
        </w:rPr>
        <w:t xml:space="preserve"> I look over my shoulder at Laura standing on the threshold.</w:t>
      </w:r>
      <w:r w:rsidR="0071681A">
        <w:rPr>
          <w:rFonts w:cstheme="minorHAnsi"/>
          <w:sz w:val="24"/>
          <w:szCs w:val="24"/>
        </w:rPr>
        <w:t xml:space="preserve"> </w:t>
      </w:r>
      <w:r w:rsidRPr="009E7F4C">
        <w:rPr>
          <w:rFonts w:cstheme="minorHAnsi"/>
          <w:sz w:val="24"/>
          <w:szCs w:val="24"/>
        </w:rPr>
        <w:t>She’s carrying that damn pistol she shot me with.</w:t>
      </w:r>
      <w:r w:rsidR="0071681A">
        <w:rPr>
          <w:rFonts w:cstheme="minorHAnsi"/>
          <w:sz w:val="24"/>
          <w:szCs w:val="24"/>
        </w:rPr>
        <w:t xml:space="preserve"> </w:t>
      </w:r>
      <w:r w:rsidRPr="009E7F4C">
        <w:rPr>
          <w:rFonts w:cstheme="minorHAnsi"/>
          <w:sz w:val="24"/>
          <w:szCs w:val="24"/>
        </w:rPr>
        <w:t>She gives me only the most cursory of glances before glaring at the other woman in my room.</w:t>
      </w:r>
      <w:r w:rsidR="0071681A">
        <w:rPr>
          <w:rFonts w:cstheme="minorHAnsi"/>
          <w:sz w:val="24"/>
          <w:szCs w:val="24"/>
        </w:rPr>
        <w:t xml:space="preserve"> </w:t>
      </w:r>
      <w:r w:rsidRPr="009E7F4C">
        <w:rPr>
          <w:rFonts w:cstheme="minorHAnsi"/>
          <w:sz w:val="24"/>
          <w:szCs w:val="24"/>
        </w:rPr>
        <w:t>“Jint,” she says.</w:t>
      </w:r>
    </w:p>
    <w:p w:rsidR="009E0349" w:rsidP="00176DAF" w:rsidRDefault="007F0EEA" w14:paraId="328E7676" w14:textId="77777777">
      <w:pPr>
        <w:spacing w:after="0"/>
        <w:ind w:firstLine="360"/>
        <w:rPr>
          <w:rFonts w:cstheme="minorHAnsi"/>
          <w:sz w:val="24"/>
          <w:szCs w:val="24"/>
        </w:rPr>
      </w:pPr>
      <w:r w:rsidRPr="009E7F4C">
        <w:rPr>
          <w:rFonts w:cstheme="minorHAnsi"/>
          <w:sz w:val="24"/>
          <w:szCs w:val="24"/>
        </w:rPr>
        <w:t>Jint straightens and pulls up her zippers.</w:t>
      </w:r>
      <w:r w:rsidR="0071681A">
        <w:rPr>
          <w:rFonts w:cstheme="minorHAnsi"/>
          <w:sz w:val="24"/>
          <w:szCs w:val="24"/>
        </w:rPr>
        <w:t xml:space="preserve"> </w:t>
      </w:r>
      <w:r w:rsidRPr="009E7F4C">
        <w:rPr>
          <w:rFonts w:cstheme="minorHAnsi"/>
          <w:sz w:val="24"/>
          <w:szCs w:val="24"/>
        </w:rPr>
        <w:t>“Laura,” she says.</w:t>
      </w:r>
      <w:r w:rsidR="0071681A">
        <w:rPr>
          <w:rFonts w:cstheme="minorHAnsi"/>
          <w:sz w:val="24"/>
          <w:szCs w:val="24"/>
        </w:rPr>
        <w:t xml:space="preserve"> </w:t>
      </w:r>
      <w:r w:rsidRPr="009E7F4C">
        <w:rPr>
          <w:rFonts w:cstheme="minorHAnsi"/>
          <w:sz w:val="24"/>
          <w:szCs w:val="24"/>
        </w:rPr>
        <w:t>She shifts her legs and makes to stand up.</w:t>
      </w:r>
      <w:r w:rsidR="0071681A">
        <w:rPr>
          <w:rFonts w:cstheme="minorHAnsi"/>
          <w:sz w:val="24"/>
          <w:szCs w:val="24"/>
        </w:rPr>
        <w:t xml:space="preserve"> </w:t>
      </w:r>
    </w:p>
    <w:p w:rsidR="009E0349" w:rsidP="00176DAF" w:rsidRDefault="007F0EEA" w14:paraId="64C1726F" w14:textId="77777777">
      <w:pPr>
        <w:spacing w:after="0"/>
        <w:ind w:firstLine="360"/>
        <w:rPr>
          <w:rFonts w:cstheme="minorHAnsi"/>
          <w:sz w:val="24"/>
          <w:szCs w:val="24"/>
        </w:rPr>
      </w:pPr>
      <w:r w:rsidRPr="009E7F4C">
        <w:rPr>
          <w:rFonts w:cstheme="minorHAnsi"/>
          <w:sz w:val="24"/>
          <w:szCs w:val="24"/>
        </w:rPr>
        <w:t>Laura raises the pistol.</w:t>
      </w:r>
      <w:r w:rsidR="0071681A">
        <w:rPr>
          <w:rFonts w:cstheme="minorHAnsi"/>
          <w:sz w:val="24"/>
          <w:szCs w:val="24"/>
        </w:rPr>
        <w:t xml:space="preserve"> </w:t>
      </w:r>
    </w:p>
    <w:p w:rsidR="00176DAF" w:rsidP="00176DAF" w:rsidRDefault="007F0EEA" w14:paraId="742151E2" w14:textId="1E635BB2">
      <w:pPr>
        <w:spacing w:after="0"/>
        <w:ind w:firstLine="360"/>
        <w:rPr>
          <w:rFonts w:cstheme="minorHAnsi"/>
          <w:sz w:val="24"/>
          <w:szCs w:val="24"/>
        </w:rPr>
      </w:pPr>
      <w:r w:rsidRPr="009E7F4C">
        <w:rPr>
          <w:rFonts w:cstheme="minorHAnsi"/>
          <w:sz w:val="24"/>
          <w:szCs w:val="24"/>
        </w:rPr>
        <w:t>“Don’t do anything hasty,” Jint warns.</w:t>
      </w:r>
    </w:p>
    <w:p w:rsidR="00176DAF" w:rsidP="00176DAF" w:rsidRDefault="007F0EEA" w14:paraId="233181E1" w14:textId="77777777">
      <w:pPr>
        <w:spacing w:after="0"/>
        <w:ind w:firstLine="360"/>
        <w:rPr>
          <w:rFonts w:cstheme="minorHAnsi"/>
          <w:sz w:val="24"/>
          <w:szCs w:val="24"/>
        </w:rPr>
      </w:pPr>
      <w:r w:rsidRPr="009E7F4C">
        <w:rPr>
          <w:rFonts w:cstheme="minorHAnsi"/>
          <w:sz w:val="24"/>
          <w:szCs w:val="24"/>
        </w:rPr>
        <w:t xml:space="preserve">“Like you were about to do with my husband?” </w:t>
      </w:r>
    </w:p>
    <w:p w:rsidR="00176DAF" w:rsidP="00176DAF" w:rsidRDefault="007F0EEA" w14:paraId="4EFA349B" w14:textId="77777777">
      <w:pPr>
        <w:spacing w:after="0"/>
        <w:ind w:firstLine="360"/>
        <w:rPr>
          <w:rFonts w:cstheme="minorHAnsi"/>
          <w:sz w:val="24"/>
          <w:szCs w:val="24"/>
        </w:rPr>
      </w:pPr>
      <w:r w:rsidRPr="009E7F4C">
        <w:rPr>
          <w:rFonts w:cstheme="minorHAnsi"/>
          <w:sz w:val="24"/>
          <w:szCs w:val="24"/>
        </w:rPr>
        <w:t>I’ll be honest, I feel a flutter in my stomach when she calls me that.</w:t>
      </w:r>
    </w:p>
    <w:p w:rsidR="00176DAF" w:rsidP="00176DAF" w:rsidRDefault="007F0EEA" w14:paraId="5847839F" w14:textId="77777777">
      <w:pPr>
        <w:spacing w:after="0"/>
        <w:ind w:firstLine="360"/>
        <w:rPr>
          <w:rFonts w:cstheme="minorHAnsi"/>
          <w:sz w:val="24"/>
          <w:szCs w:val="24"/>
        </w:rPr>
      </w:pPr>
      <w:r w:rsidRPr="009E7F4C">
        <w:rPr>
          <w:rFonts w:cstheme="minorHAnsi"/>
          <w:sz w:val="24"/>
          <w:szCs w:val="24"/>
        </w:rPr>
        <w:t>“You’re separated, honey,” Jint replies.</w:t>
      </w:r>
      <w:r w:rsidR="0071681A">
        <w:rPr>
          <w:rFonts w:cstheme="minorHAnsi"/>
          <w:sz w:val="24"/>
          <w:szCs w:val="24"/>
        </w:rPr>
        <w:t xml:space="preserve"> </w:t>
      </w:r>
      <w:r w:rsidRPr="009E7F4C">
        <w:rPr>
          <w:rFonts w:cstheme="minorHAnsi"/>
          <w:sz w:val="24"/>
          <w:szCs w:val="24"/>
        </w:rPr>
        <w:t>“He’s fair game.”</w:t>
      </w:r>
    </w:p>
    <w:p w:rsidR="00176DAF" w:rsidP="00176DAF" w:rsidRDefault="007F0EEA" w14:paraId="465CE770" w14:textId="16546DDF">
      <w:pPr>
        <w:spacing w:after="0"/>
        <w:ind w:firstLine="360"/>
        <w:rPr>
          <w:rFonts w:cstheme="minorHAnsi"/>
          <w:sz w:val="24"/>
          <w:szCs w:val="24"/>
        </w:rPr>
      </w:pPr>
      <w:r w:rsidRPr="009E7F4C">
        <w:rPr>
          <w:rFonts w:cstheme="minorHAnsi"/>
          <w:sz w:val="24"/>
          <w:szCs w:val="24"/>
        </w:rPr>
        <w:t>“This is your only warning.</w:t>
      </w:r>
      <w:r w:rsidR="0071681A">
        <w:rPr>
          <w:rFonts w:cstheme="minorHAnsi"/>
          <w:sz w:val="24"/>
          <w:szCs w:val="24"/>
        </w:rPr>
        <w:t xml:space="preserve"> </w:t>
      </w:r>
      <w:r w:rsidRPr="009E7F4C">
        <w:rPr>
          <w:rFonts w:cstheme="minorHAnsi"/>
          <w:sz w:val="24"/>
          <w:szCs w:val="24"/>
        </w:rPr>
        <w:t xml:space="preserve">If I see you within </w:t>
      </w:r>
      <w:r w:rsidR="00B936C8">
        <w:rPr>
          <w:rFonts w:cstheme="minorHAnsi"/>
          <w:sz w:val="24"/>
          <w:szCs w:val="24"/>
        </w:rPr>
        <w:t>ten meters</w:t>
      </w:r>
      <w:r w:rsidRPr="009E7F4C">
        <w:rPr>
          <w:rFonts w:cstheme="minorHAnsi"/>
          <w:sz w:val="24"/>
          <w:szCs w:val="24"/>
        </w:rPr>
        <w:t xml:space="preserve"> of him again, you’ll have an unfortunate accident.</w:t>
      </w:r>
      <w:r w:rsidR="0071681A">
        <w:rPr>
          <w:rFonts w:cstheme="minorHAnsi"/>
          <w:sz w:val="24"/>
          <w:szCs w:val="24"/>
        </w:rPr>
        <w:t xml:space="preserve"> </w:t>
      </w:r>
      <w:r w:rsidRPr="009E7F4C">
        <w:rPr>
          <w:rFonts w:cstheme="minorHAnsi"/>
          <w:sz w:val="24"/>
          <w:szCs w:val="24"/>
        </w:rPr>
        <w:t>It will be messy.”</w:t>
      </w:r>
    </w:p>
    <w:p w:rsidR="00176DAF" w:rsidP="00176DAF" w:rsidRDefault="007F0EEA" w14:paraId="0B337149" w14:textId="77777777">
      <w:pPr>
        <w:spacing w:after="0"/>
        <w:ind w:firstLine="360"/>
        <w:rPr>
          <w:rFonts w:cstheme="minorHAnsi"/>
          <w:sz w:val="24"/>
          <w:szCs w:val="24"/>
        </w:rPr>
      </w:pPr>
      <w:r w:rsidRPr="009E7F4C">
        <w:rPr>
          <w:rFonts w:cstheme="minorHAnsi"/>
          <w:sz w:val="24"/>
          <w:szCs w:val="24"/>
        </w:rPr>
        <w:t>“You can try, sweetie,” Jint says.</w:t>
      </w:r>
      <w:r w:rsidR="0071681A">
        <w:rPr>
          <w:rFonts w:cstheme="minorHAnsi"/>
          <w:sz w:val="24"/>
          <w:szCs w:val="24"/>
        </w:rPr>
        <w:t xml:space="preserve"> </w:t>
      </w:r>
      <w:r w:rsidRPr="009E7F4C">
        <w:rPr>
          <w:rFonts w:cstheme="minorHAnsi"/>
          <w:sz w:val="24"/>
          <w:szCs w:val="24"/>
        </w:rPr>
        <w:t>“You might have one first, you know.</w:t>
      </w:r>
      <w:r w:rsidR="0071681A">
        <w:rPr>
          <w:rFonts w:cstheme="minorHAnsi"/>
          <w:sz w:val="24"/>
          <w:szCs w:val="24"/>
        </w:rPr>
        <w:t xml:space="preserve"> </w:t>
      </w:r>
      <w:r w:rsidRPr="009E7F4C">
        <w:rPr>
          <w:rFonts w:cstheme="minorHAnsi"/>
          <w:sz w:val="24"/>
          <w:szCs w:val="24"/>
        </w:rPr>
        <w:t>Maybe get sick on some bad food?</w:t>
      </w:r>
      <w:r w:rsidR="0071681A">
        <w:rPr>
          <w:rFonts w:cstheme="minorHAnsi"/>
          <w:sz w:val="24"/>
          <w:szCs w:val="24"/>
        </w:rPr>
        <w:t xml:space="preserve"> </w:t>
      </w:r>
      <w:r w:rsidRPr="009E7F4C">
        <w:rPr>
          <w:rFonts w:cstheme="minorHAnsi"/>
          <w:sz w:val="24"/>
          <w:szCs w:val="24"/>
        </w:rPr>
        <w:t>Or be in a corridor when it suddenly depressurizes?”</w:t>
      </w:r>
    </w:p>
    <w:p w:rsidR="00176DAF" w:rsidP="00176DAF" w:rsidRDefault="007F0EEA" w14:paraId="09E2F747" w14:textId="77777777">
      <w:pPr>
        <w:spacing w:after="0"/>
        <w:ind w:firstLine="360"/>
        <w:rPr>
          <w:rFonts w:cstheme="minorHAnsi"/>
          <w:sz w:val="24"/>
          <w:szCs w:val="24"/>
        </w:rPr>
      </w:pPr>
      <w:r w:rsidRPr="009E7F4C">
        <w:rPr>
          <w:rFonts w:cstheme="minorHAnsi"/>
          <w:sz w:val="24"/>
          <w:szCs w:val="24"/>
        </w:rPr>
        <w:t>“I could do you now.”</w:t>
      </w:r>
    </w:p>
    <w:p w:rsidR="00176DAF" w:rsidP="00176DAF" w:rsidRDefault="007F0EEA" w14:paraId="06C86A35" w14:textId="076F6B27">
      <w:pPr>
        <w:spacing w:after="0"/>
        <w:ind w:firstLine="360"/>
        <w:rPr>
          <w:rFonts w:cstheme="minorHAnsi"/>
          <w:sz w:val="24"/>
          <w:szCs w:val="24"/>
        </w:rPr>
      </w:pPr>
      <w:r w:rsidRPr="009E7F4C">
        <w:rPr>
          <w:rFonts w:cstheme="minorHAnsi"/>
          <w:sz w:val="24"/>
          <w:szCs w:val="24"/>
        </w:rPr>
        <w:t>“There would be questions,” Jint says.</w:t>
      </w:r>
      <w:r w:rsidR="0071681A">
        <w:rPr>
          <w:rFonts w:cstheme="minorHAnsi"/>
          <w:sz w:val="24"/>
          <w:szCs w:val="24"/>
        </w:rPr>
        <w:t xml:space="preserve"> </w:t>
      </w:r>
      <w:r w:rsidRPr="009E7F4C">
        <w:rPr>
          <w:rFonts w:cstheme="minorHAnsi"/>
          <w:sz w:val="24"/>
          <w:szCs w:val="24"/>
        </w:rPr>
        <w:t>“You can shoot your husband on Freehaven, and it gets chalked up to a marital dispute.</w:t>
      </w:r>
      <w:r w:rsidR="0071681A">
        <w:rPr>
          <w:rFonts w:cstheme="minorHAnsi"/>
          <w:sz w:val="24"/>
          <w:szCs w:val="24"/>
        </w:rPr>
        <w:t xml:space="preserve"> </w:t>
      </w:r>
      <w:r w:rsidRPr="009E7F4C">
        <w:rPr>
          <w:rFonts w:cstheme="minorHAnsi"/>
          <w:sz w:val="24"/>
          <w:szCs w:val="24"/>
        </w:rPr>
        <w:t xml:space="preserve">You shoot a government official on a Spaceball League practice field, with the coach in the same room, </w:t>
      </w:r>
      <w:r w:rsidR="009815C0">
        <w:rPr>
          <w:rFonts w:cstheme="minorHAnsi"/>
          <w:sz w:val="24"/>
          <w:szCs w:val="24"/>
        </w:rPr>
        <w:t xml:space="preserve">and </w:t>
      </w:r>
      <w:r w:rsidRPr="009E7F4C">
        <w:rPr>
          <w:rFonts w:cstheme="minorHAnsi"/>
          <w:sz w:val="24"/>
          <w:szCs w:val="24"/>
        </w:rPr>
        <w:t>the League might suspend him pending the investigation.”</w:t>
      </w:r>
    </w:p>
    <w:p w:rsidR="00176DAF" w:rsidP="00176DAF" w:rsidRDefault="007F0EEA" w14:paraId="61082C54" w14:textId="77777777">
      <w:pPr>
        <w:spacing w:after="0"/>
        <w:ind w:firstLine="360"/>
        <w:rPr>
          <w:rFonts w:cstheme="minorHAnsi"/>
          <w:sz w:val="24"/>
          <w:szCs w:val="24"/>
        </w:rPr>
      </w:pPr>
      <w:r w:rsidRPr="009E7F4C">
        <w:rPr>
          <w:rFonts w:cstheme="minorHAnsi"/>
          <w:sz w:val="24"/>
          <w:szCs w:val="24"/>
        </w:rPr>
        <w:t>“You willing to bet your life on that?”</w:t>
      </w:r>
    </w:p>
    <w:p w:rsidR="00176DAF" w:rsidP="00176DAF" w:rsidRDefault="007F0EEA" w14:paraId="492BCAB5" w14:textId="1C0CB2F9">
      <w:pPr>
        <w:spacing w:after="0"/>
        <w:ind w:firstLine="360"/>
        <w:rPr>
          <w:rFonts w:cstheme="minorHAnsi"/>
          <w:sz w:val="24"/>
          <w:szCs w:val="24"/>
        </w:rPr>
      </w:pPr>
      <w:r w:rsidRPr="009E7F4C">
        <w:rPr>
          <w:rFonts w:cstheme="minorHAnsi"/>
          <w:sz w:val="24"/>
          <w:szCs w:val="24"/>
        </w:rPr>
        <w:t>“From that peashooter?</w:t>
      </w:r>
      <w:r w:rsidR="0071681A">
        <w:rPr>
          <w:rFonts w:cstheme="minorHAnsi"/>
          <w:sz w:val="24"/>
          <w:szCs w:val="24"/>
        </w:rPr>
        <w:t xml:space="preserve"> </w:t>
      </w:r>
      <w:r w:rsidR="006467BC">
        <w:rPr>
          <w:rFonts w:cstheme="minorHAnsi"/>
          <w:sz w:val="24"/>
          <w:szCs w:val="24"/>
        </w:rPr>
        <w:t>Please</w:t>
      </w:r>
      <w:r w:rsidRPr="009E7F4C">
        <w:rPr>
          <w:rFonts w:cstheme="minorHAnsi"/>
          <w:sz w:val="24"/>
          <w:szCs w:val="24"/>
        </w:rPr>
        <w:t>.”</w:t>
      </w:r>
    </w:p>
    <w:p w:rsidR="00176DAF" w:rsidP="00176DAF" w:rsidRDefault="007F0EEA" w14:paraId="67788CFD" w14:textId="6A8C7A77">
      <w:pPr>
        <w:spacing w:after="0"/>
        <w:ind w:firstLine="360"/>
        <w:rPr>
          <w:rFonts w:cstheme="minorHAnsi"/>
          <w:sz w:val="24"/>
          <w:szCs w:val="24"/>
        </w:rPr>
      </w:pPr>
      <w:r w:rsidRPr="009E7F4C">
        <w:rPr>
          <w:rFonts w:cstheme="minorHAnsi"/>
          <w:sz w:val="24"/>
          <w:szCs w:val="24"/>
        </w:rPr>
        <w:t>I’ve never had anybody fight over me before</w:t>
      </w:r>
      <w:r w:rsidR="001018C0">
        <w:rPr>
          <w:rFonts w:cstheme="minorHAnsi"/>
          <w:sz w:val="24"/>
          <w:szCs w:val="24"/>
        </w:rPr>
        <w:t>.</w:t>
      </w:r>
      <w:r w:rsidRPr="009E7F4C">
        <w:rPr>
          <w:rFonts w:cstheme="minorHAnsi"/>
          <w:sz w:val="24"/>
          <w:szCs w:val="24"/>
        </w:rPr>
        <w:t xml:space="preserve"> </w:t>
      </w:r>
      <w:r w:rsidR="001018C0">
        <w:rPr>
          <w:rFonts w:cstheme="minorHAnsi"/>
          <w:sz w:val="24"/>
          <w:szCs w:val="24"/>
        </w:rPr>
        <w:t>A</w:t>
      </w:r>
      <w:r w:rsidRPr="009E7F4C">
        <w:rPr>
          <w:rFonts w:cstheme="minorHAnsi"/>
          <w:sz w:val="24"/>
          <w:szCs w:val="24"/>
        </w:rPr>
        <w:t>t least, not while I was in the same room.</w:t>
      </w:r>
      <w:r w:rsidR="0071681A">
        <w:rPr>
          <w:rFonts w:cstheme="minorHAnsi"/>
          <w:sz w:val="24"/>
          <w:szCs w:val="24"/>
        </w:rPr>
        <w:t xml:space="preserve"> </w:t>
      </w:r>
      <w:r w:rsidRPr="009E7F4C">
        <w:rPr>
          <w:rFonts w:cstheme="minorHAnsi"/>
          <w:sz w:val="24"/>
          <w:szCs w:val="24"/>
        </w:rPr>
        <w:t>It</w:t>
      </w:r>
      <w:r w:rsidR="003C0578">
        <w:rPr>
          <w:rFonts w:cstheme="minorHAnsi"/>
          <w:sz w:val="24"/>
          <w:szCs w:val="24"/>
        </w:rPr>
        <w:t xml:space="preserve">’s </w:t>
      </w:r>
      <w:r w:rsidRPr="009E7F4C">
        <w:rPr>
          <w:rFonts w:cstheme="minorHAnsi"/>
          <w:sz w:val="24"/>
          <w:szCs w:val="24"/>
        </w:rPr>
        <w:t>hot.</w:t>
      </w:r>
      <w:r w:rsidR="0071681A">
        <w:rPr>
          <w:rFonts w:cstheme="minorHAnsi"/>
          <w:sz w:val="24"/>
          <w:szCs w:val="24"/>
        </w:rPr>
        <w:t xml:space="preserve"> </w:t>
      </w:r>
      <w:r w:rsidRPr="009E7F4C">
        <w:rPr>
          <w:rFonts w:cstheme="minorHAnsi"/>
          <w:sz w:val="24"/>
          <w:szCs w:val="24"/>
        </w:rPr>
        <w:t>“Careful, ladies</w:t>
      </w:r>
      <w:r w:rsidR="001018C0">
        <w:rPr>
          <w:rFonts w:cstheme="minorHAnsi"/>
          <w:sz w:val="24"/>
          <w:szCs w:val="24"/>
        </w:rPr>
        <w:t xml:space="preserve">. </w:t>
      </w:r>
      <w:r w:rsidRPr="009E7F4C">
        <w:rPr>
          <w:rFonts w:cstheme="minorHAnsi"/>
          <w:sz w:val="24"/>
          <w:szCs w:val="24"/>
        </w:rPr>
        <w:t>Keep this up and I might get an elevated opinion of my own value.”</w:t>
      </w:r>
    </w:p>
    <w:p w:rsidR="00176DAF" w:rsidP="00176DAF" w:rsidRDefault="007F0EEA" w14:paraId="3A42EFBF" w14:textId="77777777">
      <w:pPr>
        <w:spacing w:after="0"/>
        <w:ind w:firstLine="360"/>
        <w:rPr>
          <w:rFonts w:cstheme="minorHAnsi"/>
          <w:sz w:val="24"/>
          <w:szCs w:val="24"/>
        </w:rPr>
      </w:pPr>
      <w:r w:rsidRPr="009E7F4C">
        <w:rPr>
          <w:rFonts w:cstheme="minorHAnsi"/>
          <w:sz w:val="24"/>
          <w:szCs w:val="24"/>
        </w:rPr>
        <w:lastRenderedPageBreak/>
        <w:t>They both snort at the same time.</w:t>
      </w:r>
    </w:p>
    <w:p w:rsidR="00176DAF" w:rsidP="00176DAF" w:rsidRDefault="007F0EEA" w14:paraId="1876BD44" w14:textId="77777777">
      <w:pPr>
        <w:spacing w:after="0"/>
        <w:ind w:firstLine="360"/>
        <w:rPr>
          <w:rFonts w:cstheme="minorHAnsi"/>
          <w:sz w:val="24"/>
          <w:szCs w:val="24"/>
        </w:rPr>
      </w:pPr>
      <w:r w:rsidRPr="009E7F4C">
        <w:rPr>
          <w:rFonts w:cstheme="minorHAnsi"/>
          <w:sz w:val="24"/>
          <w:szCs w:val="24"/>
        </w:rPr>
        <w:t>“As if,” Jint says.</w:t>
      </w:r>
    </w:p>
    <w:p w:rsidR="00176DAF" w:rsidP="005D37A3" w:rsidRDefault="007F0EEA" w14:paraId="16A770C8" w14:textId="298BC024">
      <w:pPr>
        <w:spacing w:after="0"/>
        <w:ind w:firstLine="360"/>
        <w:rPr>
          <w:rFonts w:cstheme="minorHAnsi"/>
          <w:sz w:val="24"/>
          <w:szCs w:val="24"/>
        </w:rPr>
      </w:pPr>
      <w:r w:rsidRPr="009E7F4C">
        <w:rPr>
          <w:rFonts w:cstheme="minorHAnsi"/>
          <w:sz w:val="24"/>
          <w:szCs w:val="24"/>
        </w:rPr>
        <w:t>“</w:t>
      </w:r>
      <w:r w:rsidR="003C0578">
        <w:rPr>
          <w:rFonts w:cstheme="minorHAnsi"/>
          <w:sz w:val="24"/>
          <w:szCs w:val="24"/>
        </w:rPr>
        <w:t>Don’t talk,</w:t>
      </w:r>
      <w:r w:rsidRPr="009E7F4C">
        <w:rPr>
          <w:rFonts w:cstheme="minorHAnsi"/>
          <w:sz w:val="24"/>
          <w:szCs w:val="24"/>
        </w:rPr>
        <w:t>” Laura adds</w:t>
      </w:r>
      <w:r w:rsidR="003C0578">
        <w:rPr>
          <w:rFonts w:cstheme="minorHAnsi"/>
          <w:sz w:val="24"/>
          <w:szCs w:val="24"/>
        </w:rPr>
        <w:t>.</w:t>
      </w:r>
      <w:r w:rsidR="005D37A3">
        <w:rPr>
          <w:rFonts w:cstheme="minorHAnsi"/>
          <w:sz w:val="24"/>
          <w:szCs w:val="24"/>
        </w:rPr>
        <w:t xml:space="preserve"> </w:t>
      </w:r>
      <w:r w:rsidRPr="005D37A3" w:rsidR="005D37A3">
        <w:rPr>
          <w:rFonts w:cstheme="minorHAnsi"/>
          <w:sz w:val="24"/>
          <w:szCs w:val="24"/>
        </w:rPr>
        <w:t>She</w:t>
      </w:r>
      <w:r w:rsidRPr="009E7F4C">
        <w:rPr>
          <w:rFonts w:cstheme="minorHAnsi"/>
          <w:sz w:val="24"/>
          <w:szCs w:val="24"/>
        </w:rPr>
        <w:t xml:space="preserve"> steps into the room and off to the side, allowing Jint an unfettered lane to the corridor.</w:t>
      </w:r>
      <w:r w:rsidR="0071681A">
        <w:rPr>
          <w:rFonts w:cstheme="minorHAnsi"/>
          <w:sz w:val="24"/>
          <w:szCs w:val="24"/>
        </w:rPr>
        <w:t xml:space="preserve"> </w:t>
      </w:r>
      <w:r w:rsidRPr="009E7F4C">
        <w:rPr>
          <w:rFonts w:cstheme="minorHAnsi"/>
          <w:sz w:val="24"/>
          <w:szCs w:val="24"/>
        </w:rPr>
        <w:t>The Echelon agent takes it.</w:t>
      </w:r>
      <w:r w:rsidR="0071681A">
        <w:rPr>
          <w:rFonts w:cstheme="minorHAnsi"/>
          <w:sz w:val="24"/>
          <w:szCs w:val="24"/>
        </w:rPr>
        <w:t xml:space="preserve"> </w:t>
      </w:r>
      <w:r w:rsidRPr="009E7F4C">
        <w:rPr>
          <w:rFonts w:cstheme="minorHAnsi"/>
          <w:sz w:val="24"/>
          <w:szCs w:val="24"/>
        </w:rPr>
        <w:t xml:space="preserve">She tweaks a buckle at me on her way out. </w:t>
      </w:r>
    </w:p>
    <w:p w:rsidR="00176DAF" w:rsidP="00176DAF" w:rsidRDefault="007F0EEA" w14:paraId="4A0CEA50" w14:textId="6FBB0777">
      <w:pPr>
        <w:spacing w:after="0"/>
        <w:ind w:firstLine="360"/>
        <w:rPr>
          <w:rFonts w:cstheme="minorHAnsi"/>
          <w:sz w:val="24"/>
          <w:szCs w:val="24"/>
        </w:rPr>
      </w:pPr>
      <w:r w:rsidRPr="009E7F4C">
        <w:rPr>
          <w:rFonts w:cstheme="minorHAnsi"/>
          <w:sz w:val="24"/>
          <w:szCs w:val="24"/>
        </w:rPr>
        <w:t>The door closes again, leaving me with Laura and a gun.</w:t>
      </w:r>
      <w:r w:rsidR="0071681A">
        <w:rPr>
          <w:rFonts w:cstheme="minorHAnsi"/>
          <w:sz w:val="24"/>
          <w:szCs w:val="24"/>
        </w:rPr>
        <w:t xml:space="preserve"> </w:t>
      </w:r>
      <w:r w:rsidRPr="009E7F4C">
        <w:rPr>
          <w:rFonts w:cstheme="minorHAnsi"/>
          <w:sz w:val="24"/>
          <w:szCs w:val="24"/>
        </w:rPr>
        <w:t xml:space="preserve">This can </w:t>
      </w:r>
      <w:r w:rsidR="0081683F">
        <w:rPr>
          <w:rFonts w:cstheme="minorHAnsi"/>
          <w:sz w:val="24"/>
          <w:szCs w:val="24"/>
        </w:rPr>
        <w:t>still</w:t>
      </w:r>
      <w:r w:rsidRPr="009E7F4C">
        <w:rPr>
          <w:rFonts w:cstheme="minorHAnsi"/>
          <w:sz w:val="24"/>
          <w:szCs w:val="24"/>
        </w:rPr>
        <w:t xml:space="preserve"> go either way</w:t>
      </w:r>
      <w:r w:rsidR="005D37A3">
        <w:rPr>
          <w:rFonts w:cstheme="minorHAnsi"/>
          <w:sz w:val="24"/>
          <w:szCs w:val="24"/>
        </w:rPr>
        <w:t xml:space="preserve">. </w:t>
      </w:r>
      <w:r w:rsidRPr="009E7F4C">
        <w:rPr>
          <w:rFonts w:cstheme="minorHAnsi"/>
          <w:sz w:val="24"/>
          <w:szCs w:val="24"/>
        </w:rPr>
        <w:t>I sit there and let her make the first move.</w:t>
      </w:r>
      <w:r w:rsidR="0071681A">
        <w:rPr>
          <w:rFonts w:cstheme="minorHAnsi"/>
          <w:sz w:val="24"/>
          <w:szCs w:val="24"/>
        </w:rPr>
        <w:t xml:space="preserve"> </w:t>
      </w:r>
      <w:r w:rsidRPr="009E7F4C">
        <w:rPr>
          <w:rFonts w:cstheme="minorHAnsi"/>
          <w:sz w:val="24"/>
          <w:szCs w:val="24"/>
        </w:rPr>
        <w:t>Laura walks over to me, grabs the Fast Fruit bag out of my hand, and fishes around until she comes up with the last apple.</w:t>
      </w:r>
      <w:r w:rsidR="0071681A">
        <w:rPr>
          <w:rFonts w:cstheme="minorHAnsi"/>
          <w:sz w:val="24"/>
          <w:szCs w:val="24"/>
        </w:rPr>
        <w:t xml:space="preserve"> </w:t>
      </w:r>
      <w:r w:rsidRPr="009E7F4C">
        <w:rPr>
          <w:rFonts w:cstheme="minorHAnsi"/>
          <w:sz w:val="24"/>
          <w:szCs w:val="24"/>
        </w:rPr>
        <w:t>She sits in the other chair, puts the gun down in the middle of the table, and bites into the apple, hard.</w:t>
      </w:r>
    </w:p>
    <w:p w:rsidR="00176DAF" w:rsidP="00176DAF" w:rsidRDefault="007F0EEA" w14:paraId="64077CCC" w14:textId="77777777">
      <w:pPr>
        <w:spacing w:after="0"/>
        <w:ind w:firstLine="360"/>
        <w:rPr>
          <w:rFonts w:cstheme="minorHAnsi"/>
          <w:sz w:val="24"/>
          <w:szCs w:val="24"/>
        </w:rPr>
      </w:pPr>
      <w:r w:rsidRPr="009E7F4C">
        <w:rPr>
          <w:rFonts w:cstheme="minorHAnsi"/>
          <w:sz w:val="24"/>
          <w:szCs w:val="24"/>
        </w:rPr>
        <w:t>“Thanks for stopping by.” I say it when she has her mouth full.</w:t>
      </w:r>
      <w:r w:rsidR="0071681A">
        <w:rPr>
          <w:rFonts w:cstheme="minorHAnsi"/>
          <w:sz w:val="24"/>
          <w:szCs w:val="24"/>
        </w:rPr>
        <w:t xml:space="preserve"> </w:t>
      </w:r>
      <w:r w:rsidRPr="009E7F4C">
        <w:rPr>
          <w:rFonts w:cstheme="minorHAnsi"/>
          <w:sz w:val="24"/>
          <w:szCs w:val="24"/>
        </w:rPr>
        <w:t>“I mean it.</w:t>
      </w:r>
      <w:r w:rsidR="0071681A">
        <w:rPr>
          <w:rFonts w:cstheme="minorHAnsi"/>
          <w:sz w:val="24"/>
          <w:szCs w:val="24"/>
        </w:rPr>
        <w:t xml:space="preserve"> </w:t>
      </w:r>
      <w:r w:rsidRPr="009E7F4C">
        <w:rPr>
          <w:rFonts w:cstheme="minorHAnsi"/>
          <w:sz w:val="24"/>
          <w:szCs w:val="24"/>
        </w:rPr>
        <w:t>That’s twice you’ve saved my ass today.”</w:t>
      </w:r>
    </w:p>
    <w:p w:rsidR="00176DAF" w:rsidP="00176DAF" w:rsidRDefault="007F0EEA" w14:paraId="03C64E9A" w14:textId="77777777">
      <w:pPr>
        <w:spacing w:after="0"/>
        <w:ind w:firstLine="360"/>
        <w:rPr>
          <w:rFonts w:cstheme="minorHAnsi"/>
          <w:sz w:val="24"/>
          <w:szCs w:val="24"/>
        </w:rPr>
      </w:pPr>
      <w:r w:rsidRPr="009E7F4C">
        <w:rPr>
          <w:rFonts w:cstheme="minorHAnsi"/>
          <w:sz w:val="24"/>
          <w:szCs w:val="24"/>
        </w:rPr>
        <w:t xml:space="preserve"> “You’re welcome,” she says around apple bits.</w:t>
      </w:r>
      <w:r w:rsidR="0071681A">
        <w:rPr>
          <w:rFonts w:cstheme="minorHAnsi"/>
          <w:sz w:val="24"/>
          <w:szCs w:val="24"/>
        </w:rPr>
        <w:t xml:space="preserve"> </w:t>
      </w:r>
      <w:r w:rsidRPr="009E7F4C">
        <w:rPr>
          <w:rFonts w:cstheme="minorHAnsi"/>
          <w:sz w:val="24"/>
          <w:szCs w:val="24"/>
        </w:rPr>
        <w:t>“Was she really taking off her clothes when I walked in?”</w:t>
      </w:r>
    </w:p>
    <w:p w:rsidR="00176DAF" w:rsidP="00176DAF" w:rsidRDefault="007F0EEA" w14:paraId="59A72A9C" w14:textId="113B0245">
      <w:pPr>
        <w:spacing w:after="0"/>
        <w:ind w:firstLine="360"/>
        <w:rPr>
          <w:rFonts w:cstheme="minorHAnsi"/>
          <w:sz w:val="24"/>
          <w:szCs w:val="24"/>
        </w:rPr>
      </w:pPr>
      <w:r w:rsidRPr="009E7F4C">
        <w:rPr>
          <w:rFonts w:cstheme="minorHAnsi"/>
          <w:sz w:val="24"/>
          <w:szCs w:val="24"/>
        </w:rPr>
        <w:t>“I’m not sure what she was doing.</w:t>
      </w:r>
      <w:r w:rsidR="0071681A">
        <w:rPr>
          <w:rFonts w:cstheme="minorHAnsi"/>
          <w:sz w:val="24"/>
          <w:szCs w:val="24"/>
        </w:rPr>
        <w:t xml:space="preserve"> </w:t>
      </w:r>
      <w:r w:rsidRPr="009E7F4C">
        <w:rPr>
          <w:rFonts w:cstheme="minorHAnsi"/>
          <w:sz w:val="24"/>
          <w:szCs w:val="24"/>
        </w:rPr>
        <w:t>She was waiting for me when I got here.</w:t>
      </w:r>
      <w:r w:rsidR="0071681A">
        <w:rPr>
          <w:rFonts w:cstheme="minorHAnsi"/>
          <w:sz w:val="24"/>
          <w:szCs w:val="24"/>
        </w:rPr>
        <w:t xml:space="preserve"> </w:t>
      </w:r>
      <w:r w:rsidRPr="009E7F4C">
        <w:rPr>
          <w:rFonts w:cstheme="minorHAnsi"/>
          <w:sz w:val="24"/>
          <w:szCs w:val="24"/>
        </w:rPr>
        <w:t>She made some threats, I threw her across the room, and then she went all sultry.</w:t>
      </w:r>
      <w:r w:rsidR="0071681A">
        <w:rPr>
          <w:rFonts w:cstheme="minorHAnsi"/>
          <w:sz w:val="24"/>
          <w:szCs w:val="24"/>
        </w:rPr>
        <w:t xml:space="preserve"> </w:t>
      </w:r>
      <w:r w:rsidRPr="009E7F4C">
        <w:rPr>
          <w:rFonts w:cstheme="minorHAnsi"/>
          <w:sz w:val="24"/>
          <w:szCs w:val="24"/>
        </w:rPr>
        <w:t>I will say she was wearing a pretty awesome outfit.</w:t>
      </w:r>
      <w:r w:rsidR="0071681A">
        <w:rPr>
          <w:rFonts w:cstheme="minorHAnsi"/>
          <w:sz w:val="24"/>
          <w:szCs w:val="24"/>
        </w:rPr>
        <w:t xml:space="preserve"> </w:t>
      </w:r>
      <w:r w:rsidRPr="009E7F4C">
        <w:rPr>
          <w:rFonts w:cstheme="minorHAnsi"/>
          <w:sz w:val="24"/>
          <w:szCs w:val="24"/>
        </w:rPr>
        <w:t xml:space="preserve">Have you ever worn </w:t>
      </w:r>
      <w:r w:rsidR="001018C0">
        <w:rPr>
          <w:rFonts w:cstheme="minorHAnsi"/>
          <w:sz w:val="24"/>
          <w:szCs w:val="24"/>
        </w:rPr>
        <w:t>…</w:t>
      </w:r>
      <w:r w:rsidRPr="009E7F4C">
        <w:rPr>
          <w:rFonts w:cstheme="minorHAnsi"/>
          <w:sz w:val="24"/>
          <w:szCs w:val="24"/>
        </w:rPr>
        <w:t xml:space="preserve"> no?</w:t>
      </w:r>
      <w:r w:rsidR="0071681A">
        <w:rPr>
          <w:rFonts w:cstheme="minorHAnsi"/>
          <w:sz w:val="24"/>
          <w:szCs w:val="24"/>
        </w:rPr>
        <w:t xml:space="preserve"> </w:t>
      </w:r>
      <w:r w:rsidRPr="009E7F4C">
        <w:rPr>
          <w:rFonts w:cstheme="minorHAnsi"/>
          <w:sz w:val="24"/>
          <w:szCs w:val="24"/>
        </w:rPr>
        <w:t>Should I stop talking now?</w:t>
      </w:r>
      <w:r w:rsidR="0071681A">
        <w:rPr>
          <w:rFonts w:cstheme="minorHAnsi"/>
          <w:sz w:val="24"/>
          <w:szCs w:val="24"/>
        </w:rPr>
        <w:t xml:space="preserve"> </w:t>
      </w:r>
      <w:r w:rsidRPr="009E7F4C">
        <w:rPr>
          <w:rFonts w:cstheme="minorHAnsi"/>
          <w:sz w:val="24"/>
          <w:szCs w:val="24"/>
        </w:rPr>
        <w:t>I’m just really tired and I tend to ramble when I’m tired.”</w:t>
      </w:r>
    </w:p>
    <w:p w:rsidR="00176DAF" w:rsidP="00176DAF" w:rsidRDefault="007F0EEA" w14:paraId="7C1BFFC7" w14:textId="7C59CE3E">
      <w:pPr>
        <w:spacing w:after="0"/>
        <w:ind w:firstLine="360"/>
        <w:rPr>
          <w:rFonts w:cstheme="minorHAnsi"/>
          <w:sz w:val="24"/>
          <w:szCs w:val="24"/>
        </w:rPr>
      </w:pPr>
      <w:r w:rsidRPr="009E7F4C">
        <w:rPr>
          <w:rFonts w:cstheme="minorHAnsi"/>
          <w:sz w:val="24"/>
          <w:szCs w:val="24"/>
        </w:rPr>
        <w:t>Laura takes another bite.</w:t>
      </w:r>
      <w:r w:rsidR="0071681A">
        <w:rPr>
          <w:rFonts w:cstheme="minorHAnsi"/>
          <w:sz w:val="24"/>
          <w:szCs w:val="24"/>
        </w:rPr>
        <w:t xml:space="preserve"> </w:t>
      </w:r>
      <w:r w:rsidRPr="009E7F4C">
        <w:rPr>
          <w:rFonts w:cstheme="minorHAnsi"/>
          <w:sz w:val="24"/>
          <w:szCs w:val="24"/>
        </w:rPr>
        <w:t>“You ramble whenever you get a chance to ramble, Rick.”</w:t>
      </w:r>
    </w:p>
    <w:p w:rsidR="00176DAF" w:rsidP="00176DAF" w:rsidRDefault="007F0EEA" w14:paraId="2FC5812A" w14:textId="77777777">
      <w:pPr>
        <w:spacing w:after="0"/>
        <w:ind w:firstLine="360"/>
        <w:rPr>
          <w:rFonts w:cstheme="minorHAnsi"/>
          <w:sz w:val="24"/>
          <w:szCs w:val="24"/>
        </w:rPr>
      </w:pPr>
      <w:r w:rsidRPr="009E7F4C">
        <w:rPr>
          <w:rFonts w:cstheme="minorHAnsi"/>
          <w:sz w:val="24"/>
          <w:szCs w:val="24"/>
        </w:rPr>
        <w:t>“She said she wasn’t here for me.”</w:t>
      </w:r>
    </w:p>
    <w:p w:rsidR="00176DAF" w:rsidP="00176DAF" w:rsidRDefault="007F0EEA" w14:paraId="59A16CF3" w14:textId="4E512DF3">
      <w:pPr>
        <w:spacing w:after="0"/>
        <w:ind w:firstLine="360"/>
        <w:rPr>
          <w:rFonts w:cstheme="minorHAnsi"/>
          <w:sz w:val="24"/>
          <w:szCs w:val="24"/>
        </w:rPr>
      </w:pPr>
      <w:r w:rsidRPr="009E7F4C">
        <w:rPr>
          <w:rFonts w:cstheme="minorHAnsi"/>
          <w:sz w:val="24"/>
          <w:szCs w:val="24"/>
        </w:rPr>
        <w:t>“Then why the sexy stripper move</w:t>
      </w:r>
      <w:r w:rsidR="0081683F">
        <w:rPr>
          <w:rFonts w:cstheme="minorHAnsi"/>
          <w:sz w:val="24"/>
          <w:szCs w:val="24"/>
        </w:rPr>
        <w:t>s</w:t>
      </w:r>
      <w:r w:rsidRPr="009E7F4C">
        <w:rPr>
          <w:rFonts w:cstheme="minorHAnsi"/>
          <w:sz w:val="24"/>
          <w:szCs w:val="24"/>
        </w:rPr>
        <w:t>?”</w:t>
      </w:r>
      <w:r w:rsidR="007548D5">
        <w:rPr>
          <w:rFonts w:cstheme="minorHAnsi"/>
          <w:sz w:val="24"/>
          <w:szCs w:val="24"/>
        </w:rPr>
        <w:t xml:space="preserve"> Laura asks.</w:t>
      </w:r>
    </w:p>
    <w:p w:rsidR="00176DAF" w:rsidP="00176DAF" w:rsidRDefault="007F0EEA" w14:paraId="71377AA4" w14:textId="77777777">
      <w:pPr>
        <w:spacing w:after="0"/>
        <w:ind w:firstLine="360"/>
        <w:rPr>
          <w:rFonts w:cstheme="minorHAnsi"/>
          <w:sz w:val="24"/>
          <w:szCs w:val="24"/>
        </w:rPr>
      </w:pPr>
      <w:r w:rsidRPr="009E7F4C">
        <w:rPr>
          <w:rFonts w:cstheme="minorHAnsi"/>
          <w:sz w:val="24"/>
          <w:szCs w:val="24"/>
        </w:rPr>
        <w:t>“You think that’s sexy?</w:t>
      </w:r>
      <w:r w:rsidR="0071681A">
        <w:rPr>
          <w:rFonts w:cstheme="minorHAnsi"/>
          <w:sz w:val="24"/>
          <w:szCs w:val="24"/>
        </w:rPr>
        <w:t xml:space="preserve"> </w:t>
      </w:r>
      <w:r w:rsidRPr="009E7F4C">
        <w:rPr>
          <w:rFonts w:cstheme="minorHAnsi"/>
          <w:sz w:val="24"/>
          <w:szCs w:val="24"/>
        </w:rPr>
        <w:t>That’s damn sexy hot that you think that’s sexy.”</w:t>
      </w:r>
    </w:p>
    <w:p w:rsidR="00176DAF" w:rsidP="00176DAF" w:rsidRDefault="007F0EEA" w14:paraId="66A0D0E3" w14:textId="77777777">
      <w:pPr>
        <w:spacing w:after="0"/>
        <w:ind w:firstLine="360"/>
        <w:rPr>
          <w:rFonts w:cstheme="minorHAnsi"/>
          <w:sz w:val="24"/>
          <w:szCs w:val="24"/>
        </w:rPr>
      </w:pPr>
      <w:r w:rsidRPr="009E7F4C">
        <w:rPr>
          <w:rFonts w:cstheme="minorHAnsi"/>
          <w:sz w:val="24"/>
          <w:szCs w:val="24"/>
        </w:rPr>
        <w:t>“I’m already aware of what you think is damn sexy hot.”</w:t>
      </w:r>
    </w:p>
    <w:p w:rsidR="00176DAF" w:rsidP="00176DAF" w:rsidRDefault="001E186C" w14:paraId="7208486A" w14:textId="31CA64A1">
      <w:pPr>
        <w:spacing w:after="0"/>
        <w:ind w:firstLine="360"/>
        <w:rPr>
          <w:rFonts w:cstheme="minorHAnsi"/>
          <w:sz w:val="24"/>
          <w:szCs w:val="24"/>
        </w:rPr>
      </w:pPr>
      <w:r>
        <w:rPr>
          <w:rFonts w:cstheme="minorHAnsi"/>
          <w:sz w:val="24"/>
          <w:szCs w:val="24"/>
        </w:rPr>
        <w:t>I glance at her outfit</w:t>
      </w:r>
      <w:r w:rsidR="006A48B4">
        <w:rPr>
          <w:rFonts w:cstheme="minorHAnsi"/>
          <w:sz w:val="24"/>
          <w:szCs w:val="24"/>
        </w:rPr>
        <w:t xml:space="preserve"> with the exhausted hope that I might get lucky, however remote</w:t>
      </w:r>
      <w:r>
        <w:rPr>
          <w:rFonts w:cstheme="minorHAnsi"/>
          <w:sz w:val="24"/>
          <w:szCs w:val="24"/>
        </w:rPr>
        <w:t xml:space="preserve">. </w:t>
      </w:r>
      <w:r w:rsidRPr="009E7F4C" w:rsidR="007F0EEA">
        <w:rPr>
          <w:rFonts w:cstheme="minorHAnsi"/>
          <w:sz w:val="24"/>
          <w:szCs w:val="24"/>
        </w:rPr>
        <w:t>“I do see that you’re still wearing your overalls.”</w:t>
      </w:r>
    </w:p>
    <w:p w:rsidR="00176DAF" w:rsidP="00176DAF" w:rsidRDefault="007F0EEA" w14:paraId="18BB9DD2" w14:textId="77777777">
      <w:pPr>
        <w:spacing w:after="0"/>
        <w:ind w:firstLine="360"/>
        <w:rPr>
          <w:rFonts w:cstheme="minorHAnsi"/>
          <w:sz w:val="24"/>
          <w:szCs w:val="24"/>
        </w:rPr>
      </w:pPr>
      <w:r w:rsidRPr="009E7F4C">
        <w:rPr>
          <w:rFonts w:cstheme="minorHAnsi"/>
          <w:sz w:val="24"/>
          <w:szCs w:val="24"/>
        </w:rPr>
        <w:t>“You might as well give that up.”</w:t>
      </w:r>
    </w:p>
    <w:p w:rsidR="00176DAF" w:rsidP="00176DAF" w:rsidRDefault="007F0EEA" w14:paraId="19FFF2AE" w14:textId="77777777">
      <w:pPr>
        <w:spacing w:after="0"/>
        <w:ind w:firstLine="360"/>
        <w:rPr>
          <w:rFonts w:cstheme="minorHAnsi"/>
          <w:sz w:val="24"/>
          <w:szCs w:val="24"/>
        </w:rPr>
      </w:pPr>
      <w:r w:rsidRPr="009E7F4C">
        <w:rPr>
          <w:rFonts w:cstheme="minorHAnsi"/>
          <w:sz w:val="24"/>
          <w:szCs w:val="24"/>
        </w:rPr>
        <w:t>“Not a chance.”</w:t>
      </w:r>
    </w:p>
    <w:p w:rsidR="00176DAF" w:rsidP="2205A74C" w:rsidRDefault="007F0EEA" w14:paraId="283196BF" w14:textId="2BAECFA1">
      <w:pPr>
        <w:spacing w:after="0"/>
        <w:ind w:firstLine="360"/>
        <w:rPr>
          <w:rFonts w:cs="Calibri" w:cstheme="minorAscii"/>
          <w:sz w:val="24"/>
          <w:szCs w:val="24"/>
        </w:rPr>
      </w:pPr>
      <w:r w:rsidRPr="2205A74C" w:rsidR="2205A74C">
        <w:rPr>
          <w:rFonts w:cs="Calibri" w:cstheme="minorAscii"/>
          <w:sz w:val="24"/>
          <w:szCs w:val="24"/>
        </w:rPr>
        <w:t>“Hmm</w:t>
      </w:r>
      <w:ins w:author="Gary Smailes" w:date="2024-03-12T16:19:43.008Z" w:id="1336662825">
        <w:r w:rsidRPr="2205A74C" w:rsidR="2205A74C">
          <w:rPr>
            <w:rFonts w:cs="Calibri" w:cstheme="minorAscii"/>
            <w:sz w:val="24"/>
            <w:szCs w:val="24"/>
          </w:rPr>
          <w:t>...</w:t>
        </w:r>
      </w:ins>
      <w:r w:rsidRPr="2205A74C" w:rsidR="2205A74C">
        <w:rPr>
          <w:rFonts w:cs="Calibri" w:cstheme="minorAscii"/>
          <w:sz w:val="24"/>
          <w:szCs w:val="24"/>
        </w:rPr>
        <w:t>,” Laura muses. “Keep on like that and I might think you’re not serious about holding up your end of the bargain.”</w:t>
      </w:r>
    </w:p>
    <w:p w:rsidR="00176DAF" w:rsidP="00176DAF" w:rsidRDefault="007F0EEA" w14:paraId="35958012" w14:textId="77777777">
      <w:pPr>
        <w:spacing w:after="0"/>
        <w:ind w:firstLine="360"/>
        <w:rPr>
          <w:rFonts w:cstheme="minorHAnsi"/>
          <w:sz w:val="24"/>
          <w:szCs w:val="24"/>
        </w:rPr>
      </w:pPr>
      <w:r w:rsidRPr="009E7F4C">
        <w:rPr>
          <w:rFonts w:cstheme="minorHAnsi"/>
          <w:sz w:val="24"/>
          <w:szCs w:val="24"/>
        </w:rPr>
        <w:t>“What bargain?”</w:t>
      </w:r>
    </w:p>
    <w:p w:rsidR="00176DAF" w:rsidP="00176DAF" w:rsidRDefault="007F0EEA" w14:paraId="2FF7BC16" w14:textId="77777777">
      <w:pPr>
        <w:spacing w:after="0"/>
        <w:ind w:firstLine="360"/>
        <w:rPr>
          <w:rFonts w:cstheme="minorHAnsi"/>
          <w:sz w:val="24"/>
          <w:szCs w:val="24"/>
        </w:rPr>
      </w:pPr>
      <w:r w:rsidRPr="009E7F4C">
        <w:rPr>
          <w:rFonts w:cstheme="minorHAnsi"/>
          <w:sz w:val="24"/>
          <w:szCs w:val="24"/>
        </w:rPr>
        <w:t>“You said you’d give me a divorce.”</w:t>
      </w:r>
    </w:p>
    <w:p w:rsidR="00176DAF" w:rsidP="00176DAF" w:rsidRDefault="006A48B4" w14:paraId="24BAB963" w14:textId="1C76E165">
      <w:pPr>
        <w:spacing w:after="0"/>
        <w:ind w:firstLine="360"/>
        <w:rPr>
          <w:rFonts w:cstheme="minorHAnsi"/>
          <w:sz w:val="24"/>
          <w:szCs w:val="24"/>
        </w:rPr>
      </w:pPr>
      <w:r>
        <w:rPr>
          <w:rFonts w:cstheme="minorHAnsi"/>
          <w:sz w:val="24"/>
          <w:szCs w:val="24"/>
        </w:rPr>
        <w:t xml:space="preserve">I must have been delirious. </w:t>
      </w:r>
      <w:r w:rsidRPr="009E7F4C" w:rsidR="007F0EEA">
        <w:rPr>
          <w:rFonts w:cstheme="minorHAnsi"/>
          <w:sz w:val="24"/>
          <w:szCs w:val="24"/>
        </w:rPr>
        <w:t>“Only if we win.”</w:t>
      </w:r>
    </w:p>
    <w:p w:rsidR="00176DAF" w:rsidP="2205A74C" w:rsidRDefault="001018C0" w14:paraId="4465328C" w14:textId="008B67F5">
      <w:pPr>
        <w:spacing w:after="0"/>
        <w:ind w:firstLine="360"/>
        <w:rPr>
          <w:rFonts w:cs="Calibri" w:cstheme="minorAscii"/>
          <w:sz w:val="24"/>
          <w:szCs w:val="24"/>
        </w:rPr>
      </w:pPr>
      <w:r w:rsidRPr="2205A74C" w:rsidR="2205A74C">
        <w:rPr>
          <w:rFonts w:cs="Calibri" w:cstheme="minorAscii"/>
          <w:sz w:val="24"/>
          <w:szCs w:val="24"/>
        </w:rPr>
        <w:t xml:space="preserve">A frown darkened her face. “You … You </w:t>
      </w:r>
      <w:r w:rsidRPr="2205A74C" w:rsidR="2205A74C">
        <w:rPr>
          <w:rFonts w:cs="Calibri" w:cstheme="minorAscii"/>
          <w:sz w:val="24"/>
          <w:szCs w:val="24"/>
        </w:rPr>
        <w:t>wouldn’t</w:t>
      </w:r>
      <w:r w:rsidRPr="2205A74C" w:rsidR="2205A74C">
        <w:rPr>
          <w:rFonts w:cs="Calibri" w:cstheme="minorAscii"/>
          <w:sz w:val="24"/>
          <w:szCs w:val="24"/>
        </w:rPr>
        <w:t xml:space="preserve"> throw a </w:t>
      </w:r>
      <w:ins w:author="Gary Smailes" w:date="2024-03-12T16:20:02.092Z" w:id="1287335879">
        <w:r w:rsidRPr="2205A74C" w:rsidR="2205A74C">
          <w:rPr>
            <w:rFonts w:cs="Calibri" w:cstheme="minorAscii"/>
            <w:sz w:val="24"/>
            <w:szCs w:val="24"/>
          </w:rPr>
          <w:t>c</w:t>
        </w:r>
      </w:ins>
      <w:del w:author="Gary Smailes" w:date="2024-03-12T16:20:01.742Z" w:id="1062635170">
        <w:r w:rsidRPr="2205A74C" w:rsidDel="2205A74C">
          <w:rPr>
            <w:rFonts w:cs="Calibri" w:cstheme="minorAscii"/>
            <w:sz w:val="24"/>
            <w:szCs w:val="24"/>
          </w:rPr>
          <w:delText>C</w:delText>
        </w:r>
      </w:del>
      <w:r w:rsidRPr="2205A74C" w:rsidR="2205A74C">
        <w:rPr>
          <w:rFonts w:cs="Calibri" w:cstheme="minorAscii"/>
          <w:sz w:val="24"/>
          <w:szCs w:val="24"/>
        </w:rPr>
        <w:t xml:space="preserve">up </w:t>
      </w:r>
      <w:ins w:author="Gary Smailes" w:date="2024-03-12T16:20:04.622Z" w:id="1814747035">
        <w:r w:rsidRPr="2205A74C" w:rsidR="2205A74C">
          <w:rPr>
            <w:rFonts w:cs="Calibri" w:cstheme="minorAscii"/>
            <w:sz w:val="24"/>
            <w:szCs w:val="24"/>
          </w:rPr>
          <w:t>t</w:t>
        </w:r>
      </w:ins>
      <w:del w:author="Gary Smailes" w:date="2024-03-12T16:20:04.182Z" w:id="115216959">
        <w:r w:rsidRPr="2205A74C" w:rsidDel="2205A74C">
          <w:rPr>
            <w:rFonts w:cs="Calibri" w:cstheme="minorAscii"/>
            <w:sz w:val="24"/>
            <w:szCs w:val="24"/>
          </w:rPr>
          <w:delText>T</w:delText>
        </w:r>
      </w:del>
      <w:r w:rsidRPr="2205A74C" w:rsidR="2205A74C">
        <w:rPr>
          <w:rFonts w:cs="Calibri" w:cstheme="minorAscii"/>
          <w:sz w:val="24"/>
          <w:szCs w:val="24"/>
        </w:rPr>
        <w:t>ournament over that.”</w:t>
      </w:r>
    </w:p>
    <w:p w:rsidR="00176DAF" w:rsidP="00176DAF" w:rsidRDefault="007F0EEA" w14:paraId="349B1B71" w14:textId="77777777">
      <w:pPr>
        <w:spacing w:after="0"/>
        <w:ind w:firstLine="360"/>
        <w:rPr>
          <w:rFonts w:cstheme="minorHAnsi"/>
          <w:sz w:val="24"/>
          <w:szCs w:val="24"/>
        </w:rPr>
      </w:pPr>
      <w:r w:rsidRPr="009E7F4C">
        <w:rPr>
          <w:rFonts w:cstheme="minorHAnsi"/>
          <w:sz w:val="24"/>
          <w:szCs w:val="24"/>
        </w:rPr>
        <w:t>“You sure?</w:t>
      </w:r>
      <w:r w:rsidR="0071681A">
        <w:rPr>
          <w:rFonts w:cstheme="minorHAnsi"/>
          <w:sz w:val="24"/>
          <w:szCs w:val="24"/>
        </w:rPr>
        <w:t xml:space="preserve"> </w:t>
      </w:r>
      <w:r w:rsidRPr="009E7F4C">
        <w:rPr>
          <w:rFonts w:cstheme="minorHAnsi"/>
          <w:sz w:val="24"/>
          <w:szCs w:val="24"/>
        </w:rPr>
        <w:t>Maybe I’ve done some soul searching.”</w:t>
      </w:r>
    </w:p>
    <w:p w:rsidR="00176DAF" w:rsidP="00176DAF" w:rsidRDefault="007F0EEA" w14:paraId="52740506" w14:textId="77777777">
      <w:pPr>
        <w:spacing w:after="0"/>
        <w:ind w:firstLine="360"/>
        <w:rPr>
          <w:rFonts w:cstheme="minorHAnsi"/>
          <w:sz w:val="24"/>
          <w:szCs w:val="24"/>
        </w:rPr>
      </w:pPr>
      <w:r w:rsidRPr="009E7F4C">
        <w:rPr>
          <w:rFonts w:cstheme="minorHAnsi"/>
          <w:sz w:val="24"/>
          <w:szCs w:val="24"/>
        </w:rPr>
        <w:t>“You’ve been in a hibernation tube.</w:t>
      </w:r>
      <w:r w:rsidR="0071681A">
        <w:rPr>
          <w:rFonts w:cstheme="minorHAnsi"/>
          <w:sz w:val="24"/>
          <w:szCs w:val="24"/>
        </w:rPr>
        <w:t xml:space="preserve"> </w:t>
      </w:r>
      <w:r w:rsidRPr="009E7F4C">
        <w:rPr>
          <w:rFonts w:cstheme="minorHAnsi"/>
          <w:sz w:val="24"/>
          <w:szCs w:val="24"/>
        </w:rPr>
        <w:t>You can’t have been looking all that hard.”</w:t>
      </w:r>
    </w:p>
    <w:p w:rsidR="00176DAF" w:rsidP="00176DAF" w:rsidRDefault="007F0EEA" w14:paraId="18300BAF" w14:textId="77777777">
      <w:pPr>
        <w:spacing w:after="0"/>
        <w:ind w:firstLine="360"/>
        <w:rPr>
          <w:rFonts w:cstheme="minorHAnsi"/>
          <w:sz w:val="24"/>
          <w:szCs w:val="24"/>
        </w:rPr>
      </w:pPr>
      <w:r w:rsidRPr="009E7F4C">
        <w:rPr>
          <w:rFonts w:cstheme="minorHAnsi"/>
          <w:sz w:val="24"/>
          <w:szCs w:val="24"/>
        </w:rPr>
        <w:t>“Maybe I’ll win you back then.”</w:t>
      </w:r>
    </w:p>
    <w:p w:rsidR="00176DAF" w:rsidP="00176DAF" w:rsidRDefault="007F0EEA" w14:paraId="69E80403" w14:textId="373B3B1A">
      <w:pPr>
        <w:spacing w:after="0"/>
        <w:ind w:firstLine="360"/>
        <w:rPr>
          <w:rFonts w:cstheme="minorHAnsi"/>
          <w:sz w:val="24"/>
          <w:szCs w:val="24"/>
        </w:rPr>
      </w:pPr>
      <w:r w:rsidRPr="009E7F4C">
        <w:rPr>
          <w:rFonts w:cstheme="minorHAnsi"/>
          <w:sz w:val="24"/>
          <w:szCs w:val="24"/>
        </w:rPr>
        <w:t xml:space="preserve">Laura sets the apple core down next to the gun and gives me a </w:t>
      </w:r>
      <w:r w:rsidR="001018C0">
        <w:rPr>
          <w:rFonts w:cstheme="minorHAnsi"/>
          <w:sz w:val="24"/>
          <w:szCs w:val="24"/>
        </w:rPr>
        <w:t>long</w:t>
      </w:r>
      <w:r w:rsidRPr="009E7F4C">
        <w:rPr>
          <w:rFonts w:cstheme="minorHAnsi"/>
          <w:sz w:val="24"/>
          <w:szCs w:val="24"/>
        </w:rPr>
        <w:t xml:space="preserve"> look.</w:t>
      </w:r>
      <w:r w:rsidR="0071681A">
        <w:rPr>
          <w:rFonts w:cstheme="minorHAnsi"/>
          <w:sz w:val="24"/>
          <w:szCs w:val="24"/>
        </w:rPr>
        <w:t xml:space="preserve"> </w:t>
      </w:r>
      <w:r w:rsidRPr="009E7F4C">
        <w:rPr>
          <w:rFonts w:cstheme="minorHAnsi"/>
          <w:sz w:val="24"/>
          <w:szCs w:val="24"/>
        </w:rPr>
        <w:t>I return it and say nothing.</w:t>
      </w:r>
      <w:r w:rsidR="0071681A">
        <w:rPr>
          <w:rFonts w:cstheme="minorHAnsi"/>
          <w:sz w:val="24"/>
          <w:szCs w:val="24"/>
        </w:rPr>
        <w:t xml:space="preserve"> </w:t>
      </w:r>
      <w:r w:rsidRPr="009E7F4C">
        <w:rPr>
          <w:rFonts w:cstheme="minorHAnsi"/>
          <w:sz w:val="24"/>
          <w:szCs w:val="24"/>
        </w:rPr>
        <w:t>See, I do know when to shut my mouth.</w:t>
      </w:r>
      <w:r w:rsidR="0071681A">
        <w:rPr>
          <w:rFonts w:cstheme="minorHAnsi"/>
          <w:sz w:val="24"/>
          <w:szCs w:val="24"/>
        </w:rPr>
        <w:t xml:space="preserve"> </w:t>
      </w:r>
      <w:r w:rsidRPr="009E7F4C">
        <w:rPr>
          <w:rFonts w:cstheme="minorHAnsi"/>
          <w:sz w:val="24"/>
          <w:szCs w:val="24"/>
        </w:rPr>
        <w:t>I really missed watching her watch me</w:t>
      </w:r>
      <w:r w:rsidR="0081683F">
        <w:rPr>
          <w:rFonts w:cstheme="minorHAnsi"/>
          <w:sz w:val="24"/>
          <w:szCs w:val="24"/>
        </w:rPr>
        <w:t>.</w:t>
      </w:r>
      <w:r w:rsidRPr="009E7F4C">
        <w:rPr>
          <w:rFonts w:cstheme="minorHAnsi"/>
          <w:sz w:val="24"/>
          <w:szCs w:val="24"/>
        </w:rPr>
        <w:t xml:space="preserve"> </w:t>
      </w:r>
      <w:r w:rsidR="0081683F">
        <w:rPr>
          <w:rFonts w:cstheme="minorHAnsi"/>
          <w:sz w:val="24"/>
          <w:szCs w:val="24"/>
        </w:rPr>
        <w:t>T</w:t>
      </w:r>
      <w:r w:rsidRPr="009E7F4C">
        <w:rPr>
          <w:rFonts w:cstheme="minorHAnsi"/>
          <w:sz w:val="24"/>
          <w:szCs w:val="24"/>
        </w:rPr>
        <w:t xml:space="preserve">hose little crinkles around her eyes when </w:t>
      </w:r>
      <w:r w:rsidRPr="009E7F4C" w:rsidR="0081683F">
        <w:rPr>
          <w:rFonts w:cstheme="minorHAnsi"/>
          <w:sz w:val="24"/>
          <w:szCs w:val="24"/>
        </w:rPr>
        <w:t>she’s</w:t>
      </w:r>
      <w:r w:rsidRPr="009E7F4C">
        <w:rPr>
          <w:rFonts w:cstheme="minorHAnsi"/>
          <w:sz w:val="24"/>
          <w:szCs w:val="24"/>
        </w:rPr>
        <w:t xml:space="preserve"> wondering what I’m thinking, and then filling in the blanks herself with thoughts I’m not smart enough to have.</w:t>
      </w:r>
      <w:r w:rsidR="0071681A">
        <w:rPr>
          <w:rFonts w:cstheme="minorHAnsi"/>
          <w:sz w:val="24"/>
          <w:szCs w:val="24"/>
        </w:rPr>
        <w:t xml:space="preserve"> </w:t>
      </w:r>
      <w:r w:rsidRPr="009E7F4C">
        <w:rPr>
          <w:rFonts w:cstheme="minorHAnsi"/>
          <w:sz w:val="24"/>
          <w:szCs w:val="24"/>
        </w:rPr>
        <w:t>I smile at her, feeling a bit hopeful.</w:t>
      </w:r>
      <w:r w:rsidR="0071681A">
        <w:rPr>
          <w:rFonts w:cstheme="minorHAnsi"/>
          <w:sz w:val="24"/>
          <w:szCs w:val="24"/>
        </w:rPr>
        <w:t xml:space="preserve"> </w:t>
      </w:r>
      <w:r w:rsidRPr="009E7F4C">
        <w:rPr>
          <w:rFonts w:cstheme="minorHAnsi"/>
          <w:sz w:val="24"/>
          <w:szCs w:val="24"/>
        </w:rPr>
        <w:t>Up until this point I was sure she was unwinnable</w:t>
      </w:r>
      <w:r w:rsidR="0081683F">
        <w:rPr>
          <w:rFonts w:cstheme="minorHAnsi"/>
          <w:sz w:val="24"/>
          <w:szCs w:val="24"/>
        </w:rPr>
        <w:t>. Now I’m not so sure.</w:t>
      </w:r>
      <w:r w:rsidRPr="009E7F4C">
        <w:rPr>
          <w:rFonts w:cstheme="minorHAnsi"/>
          <w:sz w:val="24"/>
          <w:szCs w:val="24"/>
        </w:rPr>
        <w:t xml:space="preserve"> </w:t>
      </w:r>
    </w:p>
    <w:p w:rsidR="00176DAF" w:rsidP="2205A74C" w:rsidRDefault="007F0EEA" w14:paraId="5C263A2D" w14:textId="77777777">
      <w:pPr>
        <w:spacing w:after="0"/>
        <w:ind w:firstLine="360"/>
        <w:rPr>
          <w:rFonts w:cs="Calibri" w:cstheme="minorAscii"/>
          <w:sz w:val="24"/>
          <w:szCs w:val="24"/>
        </w:rPr>
      </w:pPr>
      <w:r w:rsidRPr="2205A74C" w:rsidR="2205A74C">
        <w:rPr>
          <w:rFonts w:cs="Calibri" w:cstheme="minorAscii"/>
          <w:sz w:val="24"/>
          <w:szCs w:val="24"/>
        </w:rPr>
        <w:t xml:space="preserve">“If </w:t>
      </w:r>
      <w:r w:rsidRPr="2205A74C" w:rsidR="2205A74C">
        <w:rPr>
          <w:rFonts w:cs="Calibri" w:cstheme="minorAscii"/>
          <w:sz w:val="24"/>
          <w:szCs w:val="24"/>
        </w:rPr>
        <w:t>Jint</w:t>
      </w:r>
      <w:r w:rsidRPr="2205A74C" w:rsidR="2205A74C">
        <w:rPr>
          <w:rFonts w:cs="Calibri" w:cstheme="minorAscii"/>
          <w:sz w:val="24"/>
          <w:szCs w:val="24"/>
        </w:rPr>
        <w:t xml:space="preserve"> wasn’t here for you,” she says</w:t>
      </w:r>
      <w:del w:author="Gary Smailes" w:date="2024-03-12T16:21:43.341Z" w:id="32447386">
        <w:r w:rsidRPr="2205A74C" w:rsidDel="2205A74C">
          <w:rPr>
            <w:rFonts w:cs="Calibri" w:cstheme="minorAscii"/>
            <w:sz w:val="24"/>
            <w:szCs w:val="24"/>
          </w:rPr>
          <w:delText xml:space="preserve"> finally</w:delText>
        </w:r>
      </w:del>
      <w:r w:rsidRPr="2205A74C" w:rsidR="2205A74C">
        <w:rPr>
          <w:rFonts w:cs="Calibri" w:cstheme="minorAscii"/>
          <w:sz w:val="24"/>
          <w:szCs w:val="24"/>
        </w:rPr>
        <w:t>, “what did she want then?”</w:t>
      </w:r>
    </w:p>
    <w:p w:rsidR="00176DAF" w:rsidP="00176DAF" w:rsidRDefault="007F0EEA" w14:paraId="33C2B7A9" w14:textId="77777777">
      <w:pPr>
        <w:spacing w:after="0"/>
        <w:ind w:firstLine="360"/>
        <w:rPr>
          <w:rFonts w:cstheme="minorHAnsi"/>
          <w:sz w:val="24"/>
          <w:szCs w:val="24"/>
        </w:rPr>
      </w:pPr>
      <w:r w:rsidRPr="009E7F4C">
        <w:rPr>
          <w:rFonts w:cstheme="minorHAnsi"/>
          <w:sz w:val="24"/>
          <w:szCs w:val="24"/>
        </w:rPr>
        <w:lastRenderedPageBreak/>
        <w:t>“She was asking about you.</w:t>
      </w:r>
      <w:r w:rsidR="0071681A">
        <w:rPr>
          <w:rFonts w:cstheme="minorHAnsi"/>
          <w:sz w:val="24"/>
          <w:szCs w:val="24"/>
        </w:rPr>
        <w:t xml:space="preserve"> </w:t>
      </w:r>
      <w:r w:rsidRPr="009E7F4C">
        <w:rPr>
          <w:rFonts w:cstheme="minorHAnsi"/>
          <w:sz w:val="24"/>
          <w:szCs w:val="24"/>
        </w:rPr>
        <w:t>Why would she be asking about you?”</w:t>
      </w:r>
    </w:p>
    <w:p w:rsidR="00176DAF" w:rsidP="00176DAF" w:rsidRDefault="007F0EEA" w14:paraId="0F90A3A1" w14:textId="77777777">
      <w:pPr>
        <w:spacing w:after="0"/>
        <w:ind w:firstLine="360"/>
        <w:rPr>
          <w:rFonts w:cstheme="minorHAnsi"/>
          <w:sz w:val="24"/>
          <w:szCs w:val="24"/>
        </w:rPr>
      </w:pPr>
      <w:r w:rsidRPr="009E7F4C">
        <w:rPr>
          <w:rFonts w:cstheme="minorHAnsi"/>
          <w:sz w:val="24"/>
          <w:szCs w:val="24"/>
        </w:rPr>
        <w:t>Her eyes go flat and her whole body stiffens.</w:t>
      </w:r>
      <w:r w:rsidR="0071681A">
        <w:rPr>
          <w:rFonts w:cstheme="minorHAnsi"/>
          <w:sz w:val="24"/>
          <w:szCs w:val="24"/>
        </w:rPr>
        <w:t xml:space="preserve"> </w:t>
      </w:r>
      <w:r w:rsidRPr="009E7F4C">
        <w:rPr>
          <w:rFonts w:cstheme="minorHAnsi"/>
          <w:sz w:val="24"/>
          <w:szCs w:val="24"/>
        </w:rPr>
        <w:t>She stands up.</w:t>
      </w:r>
      <w:r w:rsidR="0071681A">
        <w:rPr>
          <w:rFonts w:cstheme="minorHAnsi"/>
          <w:sz w:val="24"/>
          <w:szCs w:val="24"/>
        </w:rPr>
        <w:t xml:space="preserve"> </w:t>
      </w:r>
      <w:r w:rsidRPr="009E7F4C">
        <w:rPr>
          <w:rFonts w:cstheme="minorHAnsi"/>
          <w:sz w:val="24"/>
          <w:szCs w:val="24"/>
        </w:rPr>
        <w:t>“I should go.”</w:t>
      </w:r>
    </w:p>
    <w:p w:rsidR="00176DAF" w:rsidP="00176DAF" w:rsidRDefault="007F0EEA" w14:paraId="0D49F1B7" w14:textId="77777777">
      <w:pPr>
        <w:spacing w:after="0"/>
        <w:ind w:firstLine="360"/>
        <w:rPr>
          <w:rFonts w:cstheme="minorHAnsi"/>
          <w:sz w:val="24"/>
          <w:szCs w:val="24"/>
        </w:rPr>
      </w:pPr>
      <w:r w:rsidRPr="009E7F4C">
        <w:rPr>
          <w:rFonts w:cstheme="minorHAnsi"/>
          <w:sz w:val="24"/>
          <w:szCs w:val="24"/>
        </w:rPr>
        <w:t>“Laura, why is Echelon interested in you?”</w:t>
      </w:r>
    </w:p>
    <w:p w:rsidR="00176DAF" w:rsidP="00176DAF" w:rsidRDefault="007F0EEA" w14:paraId="43DB3359" w14:textId="77777777">
      <w:pPr>
        <w:spacing w:after="0"/>
        <w:ind w:firstLine="360"/>
        <w:rPr>
          <w:rFonts w:cstheme="minorHAnsi"/>
          <w:sz w:val="24"/>
          <w:szCs w:val="24"/>
        </w:rPr>
      </w:pPr>
      <w:r w:rsidRPr="009E7F4C">
        <w:rPr>
          <w:rFonts w:cstheme="minorHAnsi"/>
          <w:sz w:val="24"/>
          <w:szCs w:val="24"/>
        </w:rPr>
        <w:t>“It’s nothing.”</w:t>
      </w:r>
    </w:p>
    <w:p w:rsidR="00176DAF" w:rsidP="00176DAF" w:rsidRDefault="007F0EEA" w14:paraId="7D22FF8D" w14:textId="483945E5">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Nothing, as in getting presents from the Edochians, that kind of nothing?”</w:t>
      </w:r>
      <w:r w:rsidR="0071681A">
        <w:rPr>
          <w:rFonts w:cstheme="minorHAnsi"/>
          <w:sz w:val="24"/>
          <w:szCs w:val="24"/>
        </w:rPr>
        <w:t xml:space="preserve"> </w:t>
      </w:r>
      <w:r w:rsidRPr="009E7F4C">
        <w:rPr>
          <w:rFonts w:cstheme="minorHAnsi"/>
          <w:sz w:val="24"/>
          <w:szCs w:val="24"/>
        </w:rPr>
        <w:t>Her whole body screams yes, but she still shakes her head.</w:t>
      </w:r>
      <w:r w:rsidR="0071681A">
        <w:rPr>
          <w:rFonts w:cstheme="minorHAnsi"/>
          <w:sz w:val="24"/>
          <w:szCs w:val="24"/>
        </w:rPr>
        <w:t xml:space="preserve"> </w:t>
      </w:r>
      <w:r w:rsidRPr="009E7F4C">
        <w:rPr>
          <w:rFonts w:cstheme="minorHAnsi"/>
          <w:sz w:val="24"/>
          <w:szCs w:val="24"/>
        </w:rPr>
        <w:t>It’s funny how people think they can lie to the ones who know them best.</w:t>
      </w:r>
      <w:r w:rsidR="0071681A">
        <w:rPr>
          <w:rFonts w:cstheme="minorHAnsi"/>
          <w:sz w:val="24"/>
          <w:szCs w:val="24"/>
        </w:rPr>
        <w:t xml:space="preserve"> </w:t>
      </w:r>
      <w:r w:rsidRPr="009E7F4C">
        <w:rPr>
          <w:rFonts w:cstheme="minorHAnsi"/>
          <w:sz w:val="24"/>
          <w:szCs w:val="24"/>
        </w:rPr>
        <w:t>“Okay, okay, I know it’s important to you, so I’ll play along.</w:t>
      </w:r>
      <w:r w:rsidR="0071681A">
        <w:rPr>
          <w:rFonts w:cstheme="minorHAnsi"/>
          <w:sz w:val="24"/>
          <w:szCs w:val="24"/>
        </w:rPr>
        <w:t xml:space="preserve"> </w:t>
      </w:r>
      <w:r w:rsidRPr="009E7F4C">
        <w:rPr>
          <w:rFonts w:cstheme="minorHAnsi"/>
          <w:sz w:val="24"/>
          <w:szCs w:val="24"/>
        </w:rPr>
        <w:t>I’ll continue to run interference if Jint comes back around with all the leather and zippers.</w:t>
      </w:r>
      <w:r w:rsidR="0071681A">
        <w:rPr>
          <w:rFonts w:cstheme="minorHAnsi"/>
          <w:sz w:val="24"/>
          <w:szCs w:val="24"/>
        </w:rPr>
        <w:t xml:space="preserve"> </w:t>
      </w:r>
      <w:r w:rsidRPr="009E7F4C">
        <w:rPr>
          <w:rFonts w:cstheme="minorHAnsi"/>
          <w:sz w:val="24"/>
          <w:szCs w:val="24"/>
        </w:rPr>
        <w:t>Dunno the lengths I’ll have to go to protect you, even though you won’t share this nothing with me.</w:t>
      </w:r>
      <w:r w:rsidR="0071681A">
        <w:rPr>
          <w:rFonts w:cstheme="minorHAnsi"/>
          <w:sz w:val="24"/>
          <w:szCs w:val="24"/>
        </w:rPr>
        <w:t xml:space="preserve"> </w:t>
      </w:r>
      <w:r w:rsidRPr="009E7F4C">
        <w:rPr>
          <w:rFonts w:cstheme="minorHAnsi"/>
          <w:sz w:val="24"/>
          <w:szCs w:val="24"/>
        </w:rPr>
        <w:t>Must be something, this nothing.”</w:t>
      </w:r>
    </w:p>
    <w:p w:rsidR="00176DAF" w:rsidP="00176DAF" w:rsidRDefault="007F0EEA" w14:paraId="610F055B" w14:textId="77777777">
      <w:pPr>
        <w:spacing w:after="0"/>
        <w:ind w:firstLine="360"/>
        <w:rPr>
          <w:rFonts w:cstheme="minorHAnsi"/>
          <w:sz w:val="24"/>
          <w:szCs w:val="24"/>
        </w:rPr>
      </w:pPr>
      <w:r w:rsidRPr="009E7F4C">
        <w:rPr>
          <w:rFonts w:cstheme="minorHAnsi"/>
          <w:sz w:val="24"/>
          <w:szCs w:val="24"/>
        </w:rPr>
        <w:t>Laura opens her mouth to say something, and out comes a snort.</w:t>
      </w:r>
      <w:r w:rsidR="0071681A">
        <w:rPr>
          <w:rFonts w:cstheme="minorHAnsi"/>
          <w:sz w:val="24"/>
          <w:szCs w:val="24"/>
        </w:rPr>
        <w:t xml:space="preserve"> </w:t>
      </w:r>
      <w:r w:rsidRPr="009E7F4C">
        <w:rPr>
          <w:rFonts w:cstheme="minorHAnsi"/>
          <w:sz w:val="24"/>
          <w:szCs w:val="24"/>
        </w:rPr>
        <w:t>“Leather and zippers?</w:t>
      </w:r>
      <w:r w:rsidR="0071681A">
        <w:rPr>
          <w:rFonts w:cstheme="minorHAnsi"/>
          <w:sz w:val="24"/>
          <w:szCs w:val="24"/>
        </w:rPr>
        <w:t xml:space="preserve"> </w:t>
      </w:r>
      <w:r w:rsidRPr="009E7F4C">
        <w:rPr>
          <w:rFonts w:cstheme="minorHAnsi"/>
          <w:sz w:val="24"/>
          <w:szCs w:val="24"/>
        </w:rPr>
        <w:t>Are you trying to make me jealous?”</w:t>
      </w:r>
    </w:p>
    <w:p w:rsidR="00176DAF" w:rsidP="00176DAF" w:rsidRDefault="007F0EEA" w14:paraId="6DEAE616" w14:textId="77777777">
      <w:pPr>
        <w:spacing w:after="0"/>
        <w:ind w:firstLine="360"/>
        <w:rPr>
          <w:rFonts w:cstheme="minorHAnsi"/>
          <w:sz w:val="24"/>
          <w:szCs w:val="24"/>
        </w:rPr>
      </w:pPr>
      <w:r w:rsidRPr="009E7F4C">
        <w:rPr>
          <w:rFonts w:cstheme="minorHAnsi"/>
          <w:sz w:val="24"/>
          <w:szCs w:val="24"/>
        </w:rPr>
        <w:t>“Is it working?”</w:t>
      </w:r>
    </w:p>
    <w:p w:rsidR="00176DAF" w:rsidP="00176DAF" w:rsidRDefault="007F0EEA" w14:paraId="2EBB1F88" w14:textId="77777777">
      <w:pPr>
        <w:spacing w:after="0"/>
        <w:ind w:firstLine="360"/>
        <w:rPr>
          <w:rFonts w:cstheme="minorHAnsi"/>
          <w:sz w:val="24"/>
          <w:szCs w:val="24"/>
        </w:rPr>
      </w:pPr>
      <w:r w:rsidRPr="009E7F4C">
        <w:rPr>
          <w:rFonts w:cstheme="minorHAnsi"/>
          <w:sz w:val="24"/>
          <w:szCs w:val="24"/>
        </w:rPr>
        <w:t>“Maybe a little.”</w:t>
      </w:r>
    </w:p>
    <w:p w:rsidR="00176DAF" w:rsidP="00176DAF" w:rsidRDefault="007F0EEA" w14:paraId="58C25636" w14:textId="77777777">
      <w:pPr>
        <w:spacing w:after="0"/>
        <w:ind w:firstLine="360"/>
        <w:rPr>
          <w:rFonts w:cstheme="minorHAnsi"/>
          <w:sz w:val="24"/>
          <w:szCs w:val="24"/>
        </w:rPr>
      </w:pPr>
      <w:r w:rsidRPr="009E7F4C">
        <w:rPr>
          <w:rFonts w:cstheme="minorHAnsi"/>
          <w:sz w:val="24"/>
          <w:szCs w:val="24"/>
        </w:rPr>
        <w:t>“Then yes, I’m trying to make you jealous.”</w:t>
      </w:r>
    </w:p>
    <w:p w:rsidR="00176DAF" w:rsidP="00176DAF" w:rsidRDefault="007F0EEA" w14:paraId="610C5341" w14:textId="77777777">
      <w:pPr>
        <w:spacing w:after="0"/>
        <w:ind w:firstLine="360"/>
        <w:rPr>
          <w:rFonts w:cstheme="minorHAnsi"/>
          <w:sz w:val="24"/>
          <w:szCs w:val="24"/>
        </w:rPr>
      </w:pPr>
      <w:r w:rsidRPr="009E7F4C">
        <w:rPr>
          <w:rFonts w:cstheme="minorHAnsi"/>
          <w:sz w:val="24"/>
          <w:szCs w:val="24"/>
        </w:rPr>
        <w:t>“You’re impossible.”</w:t>
      </w:r>
    </w:p>
    <w:p w:rsidR="00176DAF" w:rsidP="00176DAF" w:rsidRDefault="007F0EEA" w14:paraId="05E7D75C" w14:textId="77777777">
      <w:pPr>
        <w:spacing w:after="0"/>
        <w:ind w:firstLine="360"/>
        <w:rPr>
          <w:rFonts w:cstheme="minorHAnsi"/>
          <w:sz w:val="24"/>
          <w:szCs w:val="24"/>
        </w:rPr>
      </w:pPr>
      <w:r w:rsidRPr="009E7F4C">
        <w:rPr>
          <w:rFonts w:cstheme="minorHAnsi"/>
          <w:sz w:val="24"/>
          <w:szCs w:val="24"/>
        </w:rPr>
        <w:t>“Not nearly as much as you, baby.”</w:t>
      </w:r>
    </w:p>
    <w:p w:rsidR="00176DAF" w:rsidP="00176DAF" w:rsidRDefault="007F0EEA" w14:paraId="17AB87B9" w14:textId="2A0C1CE8">
      <w:pPr>
        <w:spacing w:after="0"/>
        <w:ind w:firstLine="360"/>
        <w:rPr>
          <w:rFonts w:cstheme="minorHAnsi"/>
          <w:sz w:val="24"/>
          <w:szCs w:val="24"/>
        </w:rPr>
      </w:pPr>
      <w:r w:rsidRPr="009E7F4C">
        <w:rPr>
          <w:rFonts w:cstheme="minorHAnsi"/>
          <w:sz w:val="24"/>
          <w:szCs w:val="24"/>
        </w:rPr>
        <w:t>She picks up her gun and slips it back into the hideaway holster in her jacket.</w:t>
      </w:r>
      <w:r w:rsidR="0071681A">
        <w:rPr>
          <w:rFonts w:cstheme="minorHAnsi"/>
          <w:sz w:val="24"/>
          <w:szCs w:val="24"/>
        </w:rPr>
        <w:t xml:space="preserve"> </w:t>
      </w:r>
      <w:r w:rsidRPr="009E7F4C">
        <w:rPr>
          <w:rFonts w:cstheme="minorHAnsi"/>
          <w:sz w:val="24"/>
          <w:szCs w:val="24"/>
        </w:rPr>
        <w:t>“Get some sleep, Rick</w:t>
      </w:r>
      <w:r w:rsidR="00A431C0">
        <w:rPr>
          <w:rFonts w:cstheme="minorHAnsi"/>
          <w:sz w:val="24"/>
          <w:szCs w:val="24"/>
        </w:rPr>
        <w:t>.</w:t>
      </w:r>
      <w:r w:rsidRPr="009E7F4C">
        <w:rPr>
          <w:rFonts w:cstheme="minorHAnsi"/>
          <w:sz w:val="24"/>
          <w:szCs w:val="24"/>
        </w:rPr>
        <w:t xml:space="preserve"> </w:t>
      </w:r>
      <w:r w:rsidR="00A431C0">
        <w:rPr>
          <w:rFonts w:cstheme="minorHAnsi"/>
          <w:sz w:val="24"/>
          <w:szCs w:val="24"/>
        </w:rPr>
        <w:t>Y</w:t>
      </w:r>
      <w:r w:rsidRPr="009E7F4C">
        <w:rPr>
          <w:rFonts w:cstheme="minorHAnsi"/>
          <w:sz w:val="24"/>
          <w:szCs w:val="24"/>
        </w:rPr>
        <w:t>ou look like shit</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I’ll see you in a few hours.”</w:t>
      </w:r>
    </w:p>
    <w:p w:rsidR="00176DAF" w:rsidP="00176DAF" w:rsidRDefault="007F0EEA" w14:paraId="69926D9E" w14:textId="77777777">
      <w:pPr>
        <w:spacing w:after="0"/>
        <w:ind w:firstLine="360"/>
        <w:rPr>
          <w:rFonts w:cstheme="minorHAnsi"/>
          <w:sz w:val="24"/>
          <w:szCs w:val="24"/>
        </w:rPr>
      </w:pPr>
      <w:r w:rsidRPr="009E7F4C">
        <w:rPr>
          <w:rFonts w:cstheme="minorHAnsi"/>
          <w:sz w:val="24"/>
          <w:szCs w:val="24"/>
        </w:rPr>
        <w:t>I grab for her sleeve.</w:t>
      </w:r>
      <w:r w:rsidR="0071681A">
        <w:rPr>
          <w:rFonts w:cstheme="minorHAnsi"/>
          <w:sz w:val="24"/>
          <w:szCs w:val="24"/>
        </w:rPr>
        <w:t xml:space="preserve"> </w:t>
      </w:r>
      <w:r w:rsidRPr="009E7F4C">
        <w:rPr>
          <w:rFonts w:cstheme="minorHAnsi"/>
          <w:sz w:val="24"/>
          <w:szCs w:val="24"/>
        </w:rPr>
        <w:t>“Laura, wait.”</w:t>
      </w:r>
    </w:p>
    <w:p w:rsidR="00D41B15" w:rsidP="00EA31BF" w:rsidRDefault="007F0EEA" w14:paraId="7B3095C7" w14:textId="3C24FC13">
      <w:pPr>
        <w:spacing w:after="0"/>
        <w:ind w:firstLine="360"/>
        <w:rPr>
          <w:rFonts w:cstheme="minorHAnsi"/>
          <w:sz w:val="24"/>
          <w:szCs w:val="24"/>
        </w:rPr>
        <w:sectPr w:rsidR="00D41B15"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“Oh, no you don’t,” she says, dancing away.</w:t>
      </w:r>
      <w:r w:rsidR="0071681A">
        <w:rPr>
          <w:rFonts w:cstheme="minorHAnsi"/>
          <w:sz w:val="24"/>
          <w:szCs w:val="24"/>
        </w:rPr>
        <w:t xml:space="preserve"> </w:t>
      </w:r>
      <w:r w:rsidRPr="009E7F4C">
        <w:rPr>
          <w:rFonts w:cstheme="minorHAnsi"/>
          <w:sz w:val="24"/>
          <w:szCs w:val="24"/>
        </w:rPr>
        <w:t>She pauses at the door and points at me.</w:t>
      </w:r>
      <w:r w:rsidR="001018C0">
        <w:rPr>
          <w:rFonts w:cstheme="minorHAnsi"/>
          <w:sz w:val="24"/>
          <w:szCs w:val="24"/>
        </w:rPr>
        <w:t xml:space="preserve"> </w:t>
      </w:r>
      <w:r w:rsidRPr="009E7F4C">
        <w:rPr>
          <w:rFonts w:cstheme="minorHAnsi"/>
          <w:sz w:val="24"/>
          <w:szCs w:val="24"/>
        </w:rPr>
        <w:t>“Absolutely not, you stay right there</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 xml:space="preserve">Don’t open your mouth, and stop looking at me like a lost puppy, you know that just kills me </w:t>
      </w:r>
      <w:r w:rsidR="001018C0">
        <w:rPr>
          <w:rFonts w:cstheme="minorHAnsi"/>
          <w:sz w:val="24"/>
          <w:szCs w:val="24"/>
        </w:rPr>
        <w:t>…</w:t>
      </w:r>
      <w:r w:rsidRPr="009E7F4C">
        <w:rPr>
          <w:rFonts w:cstheme="minorHAnsi"/>
          <w:sz w:val="24"/>
          <w:szCs w:val="24"/>
        </w:rPr>
        <w:t xml:space="preserve"> </w:t>
      </w:r>
      <w:r w:rsidR="001F1251">
        <w:rPr>
          <w:rFonts w:cstheme="minorHAnsi"/>
          <w:sz w:val="24"/>
          <w:szCs w:val="24"/>
        </w:rPr>
        <w:t>N</w:t>
      </w:r>
      <w:r w:rsidRPr="009E7F4C">
        <w:rPr>
          <w:rFonts w:cstheme="minorHAnsi"/>
          <w:sz w:val="24"/>
          <w:szCs w:val="24"/>
        </w:rPr>
        <w:t>o</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I need sleep, too</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Good night</w:t>
      </w:r>
      <w:r w:rsidR="00A431C0">
        <w:rPr>
          <w:rFonts w:cstheme="minorHAnsi"/>
          <w:sz w:val="24"/>
          <w:szCs w:val="24"/>
        </w:rPr>
        <w:t>.</w:t>
      </w:r>
      <w:r w:rsidR="00EA31BF">
        <w:rPr>
          <w:rFonts w:cstheme="minorHAnsi"/>
          <w:sz w:val="24"/>
          <w:szCs w:val="24"/>
        </w:rPr>
        <w:t>”</w:t>
      </w:r>
    </w:p>
    <w:p w:rsidR="007F0EEA" w:rsidP="00D41B15" w:rsidRDefault="00824BE0" w14:paraId="0BA66D06" w14:textId="4DE86000">
      <w:pPr>
        <w:spacing w:after="0"/>
        <w:rPr>
          <w:rFonts w:cstheme="minorHAnsi"/>
          <w:sz w:val="24"/>
          <w:szCs w:val="24"/>
        </w:rPr>
      </w:pPr>
      <w:r>
        <w:rPr>
          <w:rFonts w:cstheme="minorHAnsi"/>
          <w:sz w:val="24"/>
          <w:szCs w:val="24"/>
        </w:rPr>
        <w:lastRenderedPageBreak/>
        <w:t>1</w:t>
      </w:r>
      <w:r w:rsidR="00CA2427">
        <w:rPr>
          <w:rFonts w:cstheme="minorHAnsi"/>
          <w:sz w:val="24"/>
          <w:szCs w:val="24"/>
        </w:rPr>
        <w:t>0</w:t>
      </w:r>
      <w:r w:rsidR="00372E94">
        <w:rPr>
          <w:rFonts w:cstheme="minorHAnsi"/>
          <w:sz w:val="24"/>
          <w:szCs w:val="24"/>
        </w:rPr>
        <w:t xml:space="preserve">: </w:t>
      </w:r>
      <w:r w:rsidR="00212C54">
        <w:rPr>
          <w:rFonts w:cstheme="minorHAnsi"/>
          <w:sz w:val="24"/>
          <w:szCs w:val="24"/>
        </w:rPr>
        <w:t>Beware Bowler Hats</w:t>
      </w:r>
    </w:p>
    <w:p w:rsidR="00176DAF" w:rsidP="00176DAF" w:rsidRDefault="00176DAF" w14:paraId="3136605A" w14:textId="77777777">
      <w:pPr>
        <w:spacing w:after="0"/>
        <w:ind w:firstLine="360"/>
        <w:rPr>
          <w:rFonts w:cstheme="minorHAnsi"/>
          <w:sz w:val="24"/>
          <w:szCs w:val="24"/>
        </w:rPr>
      </w:pPr>
    </w:p>
    <w:p w:rsidR="00176DAF" w:rsidP="00D41B15" w:rsidRDefault="007F0EEA" w14:paraId="41957F25" w14:textId="4430127E">
      <w:pPr>
        <w:spacing w:after="0"/>
        <w:rPr>
          <w:rFonts w:cstheme="minorHAnsi"/>
          <w:sz w:val="24"/>
          <w:szCs w:val="24"/>
        </w:rPr>
      </w:pPr>
      <w:r w:rsidRPr="009E7F4C">
        <w:rPr>
          <w:rFonts w:cstheme="minorHAnsi"/>
          <w:sz w:val="24"/>
          <w:szCs w:val="24"/>
        </w:rPr>
        <w:t>The spaceball field came with a present I didn’t ask for</w:t>
      </w:r>
      <w:r w:rsidR="00522D3A">
        <w:rPr>
          <w:rFonts w:cstheme="minorHAnsi"/>
          <w:sz w:val="24"/>
          <w:szCs w:val="24"/>
        </w:rPr>
        <w:t>.</w:t>
      </w:r>
      <w:r w:rsidRPr="009E7F4C">
        <w:rPr>
          <w:rFonts w:cstheme="minorHAnsi"/>
          <w:sz w:val="24"/>
          <w:szCs w:val="24"/>
        </w:rPr>
        <w:t xml:space="preserve"> </w:t>
      </w:r>
      <w:r w:rsidR="00522D3A">
        <w:rPr>
          <w:rFonts w:cstheme="minorHAnsi"/>
          <w:sz w:val="24"/>
          <w:szCs w:val="24"/>
        </w:rPr>
        <w:t>I</w:t>
      </w:r>
      <w:r w:rsidRPr="009E7F4C">
        <w:rPr>
          <w:rFonts w:cstheme="minorHAnsi"/>
          <w:sz w:val="24"/>
          <w:szCs w:val="24"/>
        </w:rPr>
        <w:t xml:space="preserve">t knocks on my door at </w:t>
      </w:r>
      <w:r w:rsidR="001018C0">
        <w:rPr>
          <w:rFonts w:cstheme="minorHAnsi"/>
          <w:sz w:val="24"/>
          <w:szCs w:val="24"/>
        </w:rPr>
        <w:t>0</w:t>
      </w:r>
      <w:r w:rsidRPr="009E7F4C">
        <w:rPr>
          <w:rFonts w:cstheme="minorHAnsi"/>
          <w:sz w:val="24"/>
          <w:szCs w:val="24"/>
        </w:rPr>
        <w:t>4:30</w:t>
      </w:r>
      <w:r w:rsidR="001018C0">
        <w:rPr>
          <w:rFonts w:cstheme="minorHAnsi"/>
          <w:sz w:val="24"/>
          <w:szCs w:val="24"/>
        </w:rPr>
        <w:t>,</w:t>
      </w:r>
      <w:r w:rsidRPr="009E7F4C">
        <w:rPr>
          <w:rFonts w:cstheme="minorHAnsi"/>
          <w:sz w:val="24"/>
          <w:szCs w:val="24"/>
        </w:rPr>
        <w:t xml:space="preserve"> a little less than an hour after I collapsed into bed.</w:t>
      </w:r>
      <w:r w:rsidR="0071681A">
        <w:rPr>
          <w:rFonts w:cstheme="minorHAnsi"/>
          <w:sz w:val="24"/>
          <w:szCs w:val="24"/>
        </w:rPr>
        <w:t xml:space="preserve"> </w:t>
      </w:r>
      <w:r w:rsidRPr="009E7F4C" w:rsidR="00522D3A">
        <w:rPr>
          <w:rFonts w:cstheme="minorHAnsi"/>
          <w:sz w:val="24"/>
          <w:szCs w:val="24"/>
        </w:rPr>
        <w:t>So,</w:t>
      </w:r>
      <w:r w:rsidRPr="009E7F4C">
        <w:rPr>
          <w:rFonts w:cstheme="minorHAnsi"/>
          <w:sz w:val="24"/>
          <w:szCs w:val="24"/>
        </w:rPr>
        <w:t xml:space="preserve"> I’m not exactly in a receiving frame of mind when I haul myself to my feet</w:t>
      </w:r>
      <w:r w:rsidR="007D61AE">
        <w:rPr>
          <w:rFonts w:cstheme="minorHAnsi"/>
          <w:sz w:val="24"/>
          <w:szCs w:val="24"/>
        </w:rPr>
        <w:t xml:space="preserve"> and</w:t>
      </w:r>
      <w:r w:rsidRPr="009E7F4C">
        <w:rPr>
          <w:rFonts w:cstheme="minorHAnsi"/>
          <w:sz w:val="24"/>
          <w:szCs w:val="24"/>
        </w:rPr>
        <w:t xml:space="preserve"> stalk over to the door</w:t>
      </w:r>
      <w:r w:rsidR="007D61AE">
        <w:rPr>
          <w:rFonts w:cstheme="minorHAnsi"/>
          <w:sz w:val="24"/>
          <w:szCs w:val="24"/>
        </w:rPr>
        <w:t>. I</w:t>
      </w:r>
      <w:r w:rsidRPr="009E7F4C">
        <w:rPr>
          <w:rFonts w:cstheme="minorHAnsi"/>
          <w:sz w:val="24"/>
          <w:szCs w:val="24"/>
        </w:rPr>
        <w:t xml:space="preserve"> slap my hand on the open switch, and suck in a breath to scream obscenities at the person on the other side of it.</w:t>
      </w:r>
    </w:p>
    <w:p w:rsidR="00176DAF" w:rsidP="00176DAF" w:rsidRDefault="007F0EEA" w14:paraId="49B72607" w14:textId="77777777">
      <w:pPr>
        <w:spacing w:after="0"/>
        <w:ind w:firstLine="360"/>
        <w:rPr>
          <w:rFonts w:cstheme="minorHAnsi"/>
          <w:sz w:val="24"/>
          <w:szCs w:val="24"/>
        </w:rPr>
      </w:pPr>
      <w:r w:rsidRPr="009E7F4C">
        <w:rPr>
          <w:rFonts w:cstheme="minorHAnsi"/>
          <w:sz w:val="24"/>
          <w:szCs w:val="24"/>
        </w:rPr>
        <w:t xml:space="preserve">The bowler hat stops me. </w:t>
      </w:r>
    </w:p>
    <w:p w:rsidR="00522D3A" w:rsidP="47CE2942" w:rsidRDefault="007F0EEA" w14:paraId="1C4A7A56" w14:textId="6697F09C">
      <w:pPr>
        <w:spacing w:after="0"/>
        <w:ind w:firstLine="360"/>
        <w:rPr>
          <w:rFonts w:cs="Calibri" w:cstheme="minorAscii"/>
          <w:sz w:val="24"/>
          <w:szCs w:val="24"/>
        </w:rPr>
      </w:pPr>
      <w:r w:rsidRPr="47CE2942" w:rsidR="47CE2942">
        <w:rPr>
          <w:rFonts w:cs="Calibri" w:cstheme="minorAscii"/>
          <w:sz w:val="24"/>
          <w:szCs w:val="24"/>
        </w:rPr>
        <w:t>It has a gold buckle on it. Shiny. The man under it is wearing a three-piece suit with polished black shoes, a red vest, and a pocket watch. In one hand</w:t>
      </w:r>
      <w:ins w:author="Gary Smailes" w:date="2024-03-14T10:14:01.252Z" w:id="1684788850">
        <w:r w:rsidRPr="47CE2942" w:rsidR="47CE2942">
          <w:rPr>
            <w:rFonts w:cs="Calibri" w:cstheme="minorAscii"/>
            <w:sz w:val="24"/>
            <w:szCs w:val="24"/>
          </w:rPr>
          <w:t>,</w:t>
        </w:r>
      </w:ins>
      <w:r w:rsidRPr="47CE2942" w:rsidR="47CE2942">
        <w:rPr>
          <w:rFonts w:cs="Calibri" w:cstheme="minorAscii"/>
          <w:sz w:val="24"/>
          <w:szCs w:val="24"/>
        </w:rPr>
        <w:t xml:space="preserve"> he grips a peculiar </w:t>
      </w:r>
      <w:r w:rsidRPr="47CE2942" w:rsidR="47CE2942">
        <w:rPr>
          <w:rFonts w:cs="Calibri" w:cstheme="minorAscii"/>
          <w:sz w:val="24"/>
          <w:szCs w:val="24"/>
        </w:rPr>
        <w:t>baggish</w:t>
      </w:r>
      <w:r w:rsidRPr="47CE2942" w:rsidR="47CE2942">
        <w:rPr>
          <w:rFonts w:cs="Calibri" w:cstheme="minorAscii"/>
          <w:sz w:val="24"/>
          <w:szCs w:val="24"/>
        </w:rPr>
        <w:t xml:space="preserve"> pole made of nylon and what looks like the top half of a cane, and a black briefcase with another shiny gold buckle. The other thing I notice right away is this man has no laugh lines. He </w:t>
      </w:r>
      <w:r w:rsidRPr="47CE2942" w:rsidR="47CE2942">
        <w:rPr>
          <w:rFonts w:cs="Calibri" w:cstheme="minorAscii"/>
          <w:sz w:val="24"/>
          <w:szCs w:val="24"/>
        </w:rPr>
        <w:t>isn’t</w:t>
      </w:r>
      <w:r w:rsidRPr="47CE2942" w:rsidR="47CE2942">
        <w:rPr>
          <w:rFonts w:cs="Calibri" w:cstheme="minorAscii"/>
          <w:sz w:val="24"/>
          <w:szCs w:val="24"/>
        </w:rPr>
        <w:t xml:space="preserve"> smiling, either. </w:t>
      </w:r>
    </w:p>
    <w:p w:rsidR="00176DAF" w:rsidP="00176DAF" w:rsidRDefault="007F0EEA" w14:paraId="19B38E67" w14:textId="7C15008B">
      <w:pPr>
        <w:spacing w:after="0"/>
        <w:ind w:firstLine="360"/>
        <w:rPr>
          <w:rFonts w:cstheme="minorHAnsi"/>
          <w:sz w:val="24"/>
          <w:szCs w:val="24"/>
        </w:rPr>
      </w:pPr>
      <w:r w:rsidRPr="00522D3A">
        <w:rPr>
          <w:rFonts w:cstheme="minorHAnsi"/>
          <w:i/>
          <w:iCs/>
          <w:sz w:val="24"/>
          <w:szCs w:val="24"/>
        </w:rPr>
        <w:t>Oh, shit.</w:t>
      </w:r>
      <w:r w:rsidR="00522D3A">
        <w:rPr>
          <w:rFonts w:cstheme="minorHAnsi"/>
          <w:i/>
          <w:iCs/>
          <w:sz w:val="24"/>
          <w:szCs w:val="24"/>
        </w:rPr>
        <w:t xml:space="preserve"> </w:t>
      </w:r>
      <w:r w:rsidRPr="009E7F4C">
        <w:rPr>
          <w:rFonts w:cstheme="minorHAnsi"/>
          <w:sz w:val="24"/>
          <w:szCs w:val="24"/>
        </w:rPr>
        <w:t>“Are you an accountant?” I ask.</w:t>
      </w:r>
      <w:r w:rsidR="0071681A">
        <w:rPr>
          <w:rFonts w:cstheme="minorHAnsi"/>
          <w:sz w:val="24"/>
          <w:szCs w:val="24"/>
        </w:rPr>
        <w:t xml:space="preserve"> </w:t>
      </w:r>
      <w:r w:rsidRPr="009E7F4C">
        <w:rPr>
          <w:rFonts w:cstheme="minorHAnsi"/>
          <w:sz w:val="24"/>
          <w:szCs w:val="24"/>
        </w:rPr>
        <w:t>“Did Chippers send you?”</w:t>
      </w:r>
    </w:p>
    <w:p w:rsidR="00176DAF" w:rsidP="00176DAF" w:rsidRDefault="007F0EEA" w14:paraId="5562EB66" w14:textId="77777777">
      <w:pPr>
        <w:spacing w:after="0"/>
        <w:ind w:firstLine="360"/>
        <w:rPr>
          <w:rFonts w:cstheme="minorHAnsi"/>
          <w:sz w:val="24"/>
          <w:szCs w:val="24"/>
        </w:rPr>
      </w:pPr>
      <w:r w:rsidRPr="009E7F4C">
        <w:rPr>
          <w:rFonts w:cstheme="minorHAnsi"/>
          <w:sz w:val="24"/>
          <w:szCs w:val="24"/>
        </w:rPr>
        <w:t>He bows at the waist in a quick, bird-like motion.</w:t>
      </w:r>
      <w:r w:rsidR="0071681A">
        <w:rPr>
          <w:rFonts w:cstheme="minorHAnsi"/>
          <w:sz w:val="24"/>
          <w:szCs w:val="24"/>
        </w:rPr>
        <w:t xml:space="preserve"> </w:t>
      </w:r>
      <w:r w:rsidRPr="009E7F4C">
        <w:rPr>
          <w:rFonts w:cstheme="minorHAnsi"/>
          <w:sz w:val="24"/>
          <w:szCs w:val="24"/>
        </w:rPr>
        <w:t>“You may call me Maurice,” he says.</w:t>
      </w:r>
    </w:p>
    <w:p w:rsidRPr="00837549" w:rsidR="00522D3A" w:rsidP="00176DAF" w:rsidRDefault="007F0EEA" w14:paraId="77951206" w14:textId="6FD98A1F">
      <w:pPr>
        <w:spacing w:after="0"/>
        <w:ind w:firstLine="360"/>
        <w:rPr>
          <w:rFonts w:cstheme="minorHAnsi"/>
          <w:sz w:val="24"/>
          <w:szCs w:val="24"/>
        </w:rPr>
      </w:pPr>
      <w:r w:rsidRPr="009E7F4C">
        <w:rPr>
          <w:rFonts w:cstheme="minorHAnsi"/>
          <w:sz w:val="24"/>
          <w:szCs w:val="24"/>
        </w:rPr>
        <w:t>I groan.</w:t>
      </w:r>
      <w:r w:rsidR="0071681A">
        <w:rPr>
          <w:rFonts w:cstheme="minorHAnsi"/>
          <w:sz w:val="24"/>
          <w:szCs w:val="24"/>
        </w:rPr>
        <w:t xml:space="preserve"> </w:t>
      </w:r>
      <w:r w:rsidRPr="009E7F4C">
        <w:rPr>
          <w:rFonts w:cstheme="minorHAnsi"/>
          <w:sz w:val="24"/>
          <w:szCs w:val="24"/>
        </w:rPr>
        <w:t>This is worse than I thought.</w:t>
      </w:r>
      <w:r w:rsidR="0071681A">
        <w:rPr>
          <w:rFonts w:cstheme="minorHAnsi"/>
          <w:sz w:val="24"/>
          <w:szCs w:val="24"/>
        </w:rPr>
        <w:t xml:space="preserve"> </w:t>
      </w:r>
      <w:r w:rsidRPr="009E7F4C">
        <w:rPr>
          <w:rFonts w:cstheme="minorHAnsi"/>
          <w:sz w:val="24"/>
          <w:szCs w:val="24"/>
        </w:rPr>
        <w:t>Maurice has the sharp accent of a graduate cum laude from Terrance’s School of Proper Manners and Formal Etiquette.</w:t>
      </w:r>
      <w:r w:rsidR="0071681A">
        <w:rPr>
          <w:rFonts w:cstheme="minorHAnsi"/>
          <w:sz w:val="24"/>
          <w:szCs w:val="24"/>
        </w:rPr>
        <w:t xml:space="preserve"> </w:t>
      </w:r>
      <w:r w:rsidRPr="009E7F4C">
        <w:rPr>
          <w:rFonts w:cstheme="minorHAnsi"/>
          <w:sz w:val="24"/>
          <w:szCs w:val="24"/>
        </w:rPr>
        <w:t>He sounds exactly like the guy in the commercial</w:t>
      </w:r>
      <w:r w:rsidR="00522D3A">
        <w:rPr>
          <w:rFonts w:cstheme="minorHAnsi"/>
          <w:sz w:val="24"/>
          <w:szCs w:val="24"/>
        </w:rPr>
        <w:t>.</w:t>
      </w:r>
      <w:r w:rsidR="00837549">
        <w:rPr>
          <w:rFonts w:cstheme="minorHAnsi"/>
          <w:sz w:val="24"/>
          <w:szCs w:val="24"/>
        </w:rPr>
        <w:t xml:space="preserve"> Wait, he might </w:t>
      </w:r>
      <w:r w:rsidR="00837549">
        <w:rPr>
          <w:rFonts w:cstheme="minorHAnsi"/>
          <w:i/>
          <w:iCs/>
          <w:sz w:val="24"/>
          <w:szCs w:val="24"/>
        </w:rPr>
        <w:t xml:space="preserve">be </w:t>
      </w:r>
      <w:r w:rsidR="00837549">
        <w:rPr>
          <w:rFonts w:cstheme="minorHAnsi"/>
          <w:sz w:val="24"/>
          <w:szCs w:val="24"/>
        </w:rPr>
        <w:t>that guy.</w:t>
      </w:r>
    </w:p>
    <w:p w:rsidR="00176DAF" w:rsidP="47CE2942" w:rsidRDefault="00522D3A" w14:paraId="0BDBBA7E" w14:textId="2BFC7A0D">
      <w:pPr>
        <w:spacing w:after="0"/>
        <w:ind w:firstLine="360"/>
        <w:rPr>
          <w:rFonts w:cs="Calibri" w:cstheme="minorAscii"/>
          <w:sz w:val="24"/>
          <w:szCs w:val="24"/>
        </w:rPr>
      </w:pPr>
      <w:del w:author="Gary Smailes" w:date="2024-03-14T10:14:42.276Z" w:id="99919232">
        <w:r w:rsidRPr="47CE2942" w:rsidDel="47CE2942">
          <w:rPr>
            <w:rFonts w:cs="Calibri" w:cstheme="minorAscii"/>
            <w:sz w:val="24"/>
            <w:szCs w:val="24"/>
          </w:rPr>
          <w:delText xml:space="preserve">Maurice says, </w:delText>
        </w:r>
      </w:del>
      <w:r w:rsidRPr="47CE2942" w:rsidR="47CE2942">
        <w:rPr>
          <w:rFonts w:cs="Calibri" w:cstheme="minorAscii"/>
          <w:sz w:val="24"/>
          <w:szCs w:val="24"/>
        </w:rPr>
        <w:t xml:space="preserve">“I was commissioned by Mr. Chippers to serve as your executive assistant, Mr. Stern.” He extends his free hand in another speedy movement, so fast that I tense as if under attack. A quick nod of his head </w:t>
      </w:r>
      <w:r w:rsidRPr="47CE2942" w:rsidR="47CE2942">
        <w:rPr>
          <w:rFonts w:cs="Calibri" w:cstheme="minorAscii"/>
          <w:sz w:val="24"/>
          <w:szCs w:val="24"/>
        </w:rPr>
        <w:t>indicates</w:t>
      </w:r>
      <w:r w:rsidRPr="47CE2942" w:rsidR="47CE2942">
        <w:rPr>
          <w:rFonts w:cs="Calibri" w:cstheme="minorAscii"/>
          <w:sz w:val="24"/>
          <w:szCs w:val="24"/>
        </w:rPr>
        <w:t xml:space="preserve"> that </w:t>
      </w:r>
      <w:r w:rsidRPr="47CE2942" w:rsidR="47CE2942">
        <w:rPr>
          <w:rFonts w:cs="Calibri" w:cstheme="minorAscii"/>
          <w:sz w:val="24"/>
          <w:szCs w:val="24"/>
        </w:rPr>
        <w:t>I’m</w:t>
      </w:r>
      <w:r w:rsidRPr="47CE2942" w:rsidR="47CE2942">
        <w:rPr>
          <w:rFonts w:cs="Calibri" w:cstheme="minorAscii"/>
          <w:sz w:val="24"/>
          <w:szCs w:val="24"/>
        </w:rPr>
        <w:t xml:space="preserve"> taking too long to grasp it.</w:t>
      </w:r>
    </w:p>
    <w:p w:rsidR="00176DAF" w:rsidP="47CE2942" w:rsidRDefault="007F0EEA" w14:paraId="733137AB" w14:textId="24DED98C">
      <w:pPr>
        <w:spacing w:after="0"/>
        <w:ind w:firstLine="360"/>
        <w:rPr>
          <w:rFonts w:cs="Calibri" w:cstheme="minorAscii"/>
          <w:sz w:val="24"/>
          <w:szCs w:val="24"/>
        </w:rPr>
      </w:pPr>
      <w:r w:rsidRPr="47CE2942" w:rsidR="47CE2942">
        <w:rPr>
          <w:rFonts w:cs="Calibri" w:cstheme="minorAscii"/>
          <w:sz w:val="24"/>
          <w:szCs w:val="24"/>
        </w:rPr>
        <w:t>I shake his hand. “</w:t>
      </w:r>
      <w:commentRangeStart w:id="628491723"/>
      <w:r w:rsidRPr="47CE2942" w:rsidR="47CE2942">
        <w:rPr>
          <w:rFonts w:cs="Calibri" w:cstheme="minorAscii"/>
          <w:sz w:val="24"/>
          <w:szCs w:val="24"/>
        </w:rPr>
        <w:t>What can you do that my AI assistant can’t?”</w:t>
      </w:r>
      <w:del w:author="Gary Smailes" w:date="2024-03-14T10:15:03.043Z" w:id="699473522">
        <w:r w:rsidRPr="47CE2942" w:rsidDel="47CE2942">
          <w:rPr>
            <w:rFonts w:cs="Calibri" w:cstheme="minorAscii"/>
            <w:sz w:val="24"/>
            <w:szCs w:val="24"/>
          </w:rPr>
          <w:delText xml:space="preserve"> I ask.</w:delText>
        </w:r>
      </w:del>
      <w:r w:rsidRPr="47CE2942" w:rsidR="47CE2942">
        <w:rPr>
          <w:rFonts w:cs="Calibri" w:cstheme="minorAscii"/>
          <w:sz w:val="24"/>
          <w:szCs w:val="24"/>
        </w:rPr>
        <w:t xml:space="preserve"> </w:t>
      </w:r>
      <w:commentRangeEnd w:id="628491723"/>
      <w:r>
        <w:rPr>
          <w:rStyle w:val="CommentReference"/>
        </w:rPr>
        <w:commentReference w:id="628491723"/>
      </w:r>
    </w:p>
    <w:p w:rsidR="00176DAF" w:rsidP="00176DAF" w:rsidRDefault="007F0EEA" w14:paraId="04B8E9F9" w14:textId="5BC14AEB">
      <w:pPr>
        <w:spacing w:after="0"/>
        <w:ind w:firstLine="360"/>
        <w:rPr>
          <w:rFonts w:cstheme="minorHAnsi"/>
          <w:sz w:val="24"/>
          <w:szCs w:val="24"/>
        </w:rPr>
      </w:pPr>
      <w:r w:rsidRPr="009E7F4C">
        <w:rPr>
          <w:rFonts w:cstheme="minorHAnsi"/>
          <w:sz w:val="24"/>
          <w:szCs w:val="24"/>
        </w:rPr>
        <w:t>Maurice sniffs in a manner eerily similar to my wife’s.</w:t>
      </w:r>
      <w:r w:rsidR="0071681A">
        <w:rPr>
          <w:rFonts w:cstheme="minorHAnsi"/>
          <w:sz w:val="24"/>
          <w:szCs w:val="24"/>
        </w:rPr>
        <w:t xml:space="preserve"> </w:t>
      </w:r>
      <w:r w:rsidRPr="009E7F4C">
        <w:rPr>
          <w:rFonts w:cstheme="minorHAnsi"/>
          <w:sz w:val="24"/>
          <w:szCs w:val="24"/>
        </w:rPr>
        <w:t>“An AI assistant is a sad substitute for a first-year Terrance boy,” he says.</w:t>
      </w:r>
      <w:r w:rsidR="0071681A">
        <w:rPr>
          <w:rFonts w:cstheme="minorHAnsi"/>
          <w:sz w:val="24"/>
          <w:szCs w:val="24"/>
        </w:rPr>
        <w:t xml:space="preserve"> </w:t>
      </w:r>
      <w:r w:rsidRPr="009E7F4C">
        <w:rPr>
          <w:rFonts w:cstheme="minorHAnsi"/>
          <w:sz w:val="24"/>
          <w:szCs w:val="24"/>
        </w:rPr>
        <w:t xml:space="preserve">“I have already taken the liberty of </w:t>
      </w:r>
      <w:r w:rsidR="00171FD3">
        <w:rPr>
          <w:rFonts w:cstheme="minorHAnsi"/>
          <w:sz w:val="24"/>
          <w:szCs w:val="24"/>
        </w:rPr>
        <w:t xml:space="preserve">retiring </w:t>
      </w:r>
      <w:r w:rsidRPr="009E7F4C">
        <w:rPr>
          <w:rFonts w:cstheme="minorHAnsi"/>
          <w:sz w:val="24"/>
          <w:szCs w:val="24"/>
        </w:rPr>
        <w:t>the poor thing from your software library.</w:t>
      </w:r>
      <w:r w:rsidR="0071681A">
        <w:rPr>
          <w:rFonts w:cstheme="minorHAnsi"/>
          <w:sz w:val="24"/>
          <w:szCs w:val="24"/>
        </w:rPr>
        <w:t xml:space="preserve"> </w:t>
      </w:r>
      <w:r w:rsidRPr="009E7F4C">
        <w:rPr>
          <w:rFonts w:cstheme="minorHAnsi"/>
          <w:sz w:val="24"/>
          <w:szCs w:val="24"/>
        </w:rPr>
        <w:t>Now all it has to do is remember to turn on the air recyclers in the maintenance tubes.</w:t>
      </w:r>
      <w:r w:rsidR="0071681A">
        <w:rPr>
          <w:rFonts w:cstheme="minorHAnsi"/>
          <w:sz w:val="24"/>
          <w:szCs w:val="24"/>
        </w:rPr>
        <w:t xml:space="preserve"> </w:t>
      </w:r>
      <w:r w:rsidRPr="009E7F4C">
        <w:rPr>
          <w:rFonts w:cstheme="minorHAnsi"/>
          <w:sz w:val="24"/>
          <w:szCs w:val="24"/>
        </w:rPr>
        <w:t>I will handle your appointments and reminders from now on.</w:t>
      </w:r>
      <w:r w:rsidR="0071681A">
        <w:rPr>
          <w:rFonts w:cstheme="minorHAnsi"/>
          <w:sz w:val="24"/>
          <w:szCs w:val="24"/>
        </w:rPr>
        <w:t xml:space="preserve"> </w:t>
      </w:r>
      <w:r w:rsidRPr="009E7F4C">
        <w:rPr>
          <w:rFonts w:cstheme="minorHAnsi"/>
          <w:sz w:val="24"/>
          <w:szCs w:val="24"/>
        </w:rPr>
        <w:t>As well as schedule your day around your many responsibilities.”</w:t>
      </w:r>
    </w:p>
    <w:p w:rsidR="00176DAF" w:rsidP="00176DAF" w:rsidRDefault="007F0EEA" w14:paraId="7AB3B6F7" w14:textId="77777777">
      <w:pPr>
        <w:spacing w:after="0"/>
        <w:ind w:firstLine="360"/>
        <w:rPr>
          <w:rFonts w:cstheme="minorHAnsi"/>
          <w:sz w:val="24"/>
          <w:szCs w:val="24"/>
        </w:rPr>
      </w:pPr>
      <w:r w:rsidRPr="009E7F4C">
        <w:rPr>
          <w:rFonts w:cstheme="minorHAnsi"/>
          <w:sz w:val="24"/>
          <w:szCs w:val="24"/>
        </w:rPr>
        <w:t>I gawk at him.</w:t>
      </w:r>
      <w:r w:rsidR="0071681A">
        <w:rPr>
          <w:rFonts w:cstheme="minorHAnsi"/>
          <w:sz w:val="24"/>
          <w:szCs w:val="24"/>
        </w:rPr>
        <w:t xml:space="preserve"> </w:t>
      </w:r>
    </w:p>
    <w:p w:rsidR="00176DAF" w:rsidP="00176DAF" w:rsidRDefault="007F0EEA" w14:paraId="35EF8EE3" w14:textId="77777777">
      <w:pPr>
        <w:spacing w:after="0"/>
        <w:ind w:firstLine="360"/>
        <w:rPr>
          <w:rFonts w:cstheme="minorHAnsi"/>
          <w:sz w:val="24"/>
          <w:szCs w:val="24"/>
        </w:rPr>
      </w:pPr>
      <w:r w:rsidRPr="009E7F4C">
        <w:rPr>
          <w:rFonts w:cstheme="minorHAnsi"/>
          <w:sz w:val="24"/>
          <w:szCs w:val="24"/>
        </w:rPr>
        <w:t>“You’re staring at me, Mr. Stern.”</w:t>
      </w:r>
    </w:p>
    <w:p w:rsidR="00176DAF" w:rsidP="47CE2942" w:rsidRDefault="007F0EEA" w14:paraId="15AF5524" w14:textId="305B8F55">
      <w:pPr>
        <w:spacing w:after="0"/>
        <w:ind w:firstLine="360"/>
        <w:rPr>
          <w:rFonts w:cs="Calibri" w:cstheme="minorAscii"/>
          <w:sz w:val="24"/>
          <w:szCs w:val="24"/>
        </w:rPr>
      </w:pPr>
      <w:r w:rsidRPr="47CE2942" w:rsidR="47CE2942">
        <w:rPr>
          <w:rFonts w:cs="Calibri" w:cstheme="minorAscii"/>
          <w:sz w:val="24"/>
          <w:szCs w:val="24"/>
        </w:rPr>
        <w:t>“Um</w:t>
      </w:r>
      <w:ins w:author="Gary Smailes" w:date="2024-03-14T10:16:25.143Z" w:id="518560142">
        <w:r w:rsidRPr="47CE2942" w:rsidR="47CE2942">
          <w:rPr>
            <w:rFonts w:cs="Calibri" w:cstheme="minorAscii"/>
            <w:sz w:val="24"/>
            <w:szCs w:val="24"/>
          </w:rPr>
          <w:t>..</w:t>
        </w:r>
      </w:ins>
      <w:r w:rsidRPr="47CE2942" w:rsidR="47CE2942">
        <w:rPr>
          <w:rFonts w:cs="Calibri" w:cstheme="minorAscii"/>
          <w:sz w:val="24"/>
          <w:szCs w:val="24"/>
        </w:rPr>
        <w:t xml:space="preserve">. I </w:t>
      </w:r>
      <w:r w:rsidRPr="47CE2942" w:rsidR="47CE2942">
        <w:rPr>
          <w:rFonts w:cs="Calibri" w:cstheme="minorAscii"/>
          <w:sz w:val="24"/>
          <w:szCs w:val="24"/>
        </w:rPr>
        <w:t>don’t</w:t>
      </w:r>
      <w:r w:rsidRPr="47CE2942" w:rsidR="47CE2942">
        <w:rPr>
          <w:rFonts w:cs="Calibri" w:cstheme="minorAscii"/>
          <w:sz w:val="24"/>
          <w:szCs w:val="24"/>
        </w:rPr>
        <w:t xml:space="preserve"> really follow any set schedule–”</w:t>
      </w:r>
    </w:p>
    <w:p w:rsidR="00176DAF" w:rsidP="00176DAF" w:rsidRDefault="007F0EEA" w14:paraId="06E2C967" w14:textId="1E75B8ED">
      <w:pPr>
        <w:spacing w:after="0"/>
        <w:ind w:firstLine="360"/>
        <w:rPr>
          <w:rFonts w:cstheme="minorHAnsi"/>
          <w:sz w:val="24"/>
          <w:szCs w:val="24"/>
        </w:rPr>
      </w:pPr>
      <w:r w:rsidRPr="009E7F4C">
        <w:rPr>
          <w:rFonts w:cstheme="minorHAnsi"/>
          <w:sz w:val="24"/>
          <w:szCs w:val="24"/>
        </w:rPr>
        <w:t>“I am aware.</w:t>
      </w:r>
      <w:r w:rsidR="0071681A">
        <w:rPr>
          <w:rFonts w:cstheme="minorHAnsi"/>
          <w:sz w:val="24"/>
          <w:szCs w:val="24"/>
        </w:rPr>
        <w:t xml:space="preserve"> </w:t>
      </w:r>
      <w:r w:rsidRPr="009E7F4C">
        <w:rPr>
          <w:rFonts w:cstheme="minorHAnsi"/>
          <w:sz w:val="24"/>
          <w:szCs w:val="24"/>
        </w:rPr>
        <w:t xml:space="preserve">You have missed many important meetings with the Shipping Guild, Freehaven’s Board of Commerce, the SeeYou Advertising Conglomerate, and </w:t>
      </w:r>
      <w:r w:rsidR="00C456CE">
        <w:rPr>
          <w:rFonts w:cstheme="minorHAnsi"/>
          <w:sz w:val="24"/>
          <w:szCs w:val="24"/>
        </w:rPr>
        <w:t xml:space="preserve">several hundred </w:t>
      </w:r>
      <w:r w:rsidRPr="009E7F4C">
        <w:rPr>
          <w:rFonts w:cstheme="minorHAnsi"/>
          <w:sz w:val="24"/>
          <w:szCs w:val="24"/>
        </w:rPr>
        <w:t xml:space="preserve">other organizations </w:t>
      </w:r>
      <w:r w:rsidR="00171FD3">
        <w:rPr>
          <w:rFonts w:cstheme="minorHAnsi"/>
          <w:sz w:val="24"/>
          <w:szCs w:val="24"/>
        </w:rPr>
        <w:t>requiring</w:t>
      </w:r>
      <w:r w:rsidRPr="009E7F4C">
        <w:rPr>
          <w:rFonts w:cstheme="minorHAnsi"/>
          <w:sz w:val="24"/>
          <w:szCs w:val="24"/>
        </w:rPr>
        <w:t xml:space="preserve"> your attention.</w:t>
      </w:r>
      <w:r w:rsidR="0071681A">
        <w:rPr>
          <w:rFonts w:cstheme="minorHAnsi"/>
          <w:sz w:val="24"/>
          <w:szCs w:val="24"/>
        </w:rPr>
        <w:t xml:space="preserve"> </w:t>
      </w:r>
      <w:r w:rsidRPr="009E7F4C">
        <w:rPr>
          <w:rFonts w:cstheme="minorHAnsi"/>
          <w:sz w:val="24"/>
          <w:szCs w:val="24"/>
        </w:rPr>
        <w:t xml:space="preserve">Running a spaceball team is quite different from </w:t>
      </w:r>
      <w:proofErr w:type="gramStart"/>
      <w:r w:rsidRPr="009E7F4C">
        <w:rPr>
          <w:rFonts w:cstheme="minorHAnsi"/>
          <w:sz w:val="24"/>
          <w:szCs w:val="24"/>
        </w:rPr>
        <w:t>coaching,</w:t>
      </w:r>
      <w:proofErr w:type="gramEnd"/>
      <w:r w:rsidRPr="009E7F4C">
        <w:rPr>
          <w:rFonts w:cstheme="minorHAnsi"/>
          <w:sz w:val="24"/>
          <w:szCs w:val="24"/>
        </w:rPr>
        <w:t xml:space="preserve"> Mr. Stern.</w:t>
      </w:r>
      <w:r w:rsidR="0071681A">
        <w:rPr>
          <w:rFonts w:cstheme="minorHAnsi"/>
          <w:sz w:val="24"/>
          <w:szCs w:val="24"/>
        </w:rPr>
        <w:t xml:space="preserve"> </w:t>
      </w:r>
      <w:r w:rsidRPr="009E7F4C">
        <w:rPr>
          <w:rFonts w:cstheme="minorHAnsi"/>
          <w:sz w:val="24"/>
          <w:szCs w:val="24"/>
        </w:rPr>
        <w:t>The relationships must be maintained.”</w:t>
      </w:r>
    </w:p>
    <w:p w:rsidR="00176DAF" w:rsidP="00176DAF" w:rsidRDefault="007F0EEA" w14:paraId="710D6C27" w14:textId="3F84FDA6">
      <w:pPr>
        <w:spacing w:after="0"/>
        <w:ind w:firstLine="360"/>
        <w:rPr>
          <w:rFonts w:cstheme="minorHAnsi"/>
          <w:sz w:val="24"/>
          <w:szCs w:val="24"/>
        </w:rPr>
      </w:pPr>
      <w:r w:rsidRPr="009E7F4C">
        <w:rPr>
          <w:rFonts w:cstheme="minorHAnsi"/>
          <w:sz w:val="24"/>
          <w:szCs w:val="24"/>
        </w:rPr>
        <w:t>“Now, wait just a minute</w:t>
      </w:r>
      <w:r w:rsidR="004360BB">
        <w:rPr>
          <w:rFonts w:cstheme="minorHAnsi"/>
          <w:sz w:val="24"/>
          <w:szCs w:val="24"/>
        </w:rPr>
        <w:t>–”</w:t>
      </w:r>
    </w:p>
    <w:p w:rsidR="00176DAF" w:rsidP="47CE2942" w:rsidRDefault="007F0EEA" w14:paraId="7C57DD1E" w14:textId="21DF8914">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7CE2942" w:rsidR="47CE2942">
        <w:rPr>
          <w:rFonts w:cs="Calibri" w:cstheme="minorAscii"/>
          <w:sz w:val="24"/>
          <w:szCs w:val="24"/>
        </w:rPr>
        <w:t xml:space="preserve">Maurice waves his hand at me, already dismissing me. “I know you are busy with the tryouts, so I have kept the appointments to a minimum. I will deal with most of the requests for your time, but there will be some every day which require your presence. As such, you have a lunch appointment with the Shipping Guild, and another meeting with the FBC at 15:00. You will have dinner with the local </w:t>
      </w:r>
      <w:r w:rsidRPr="47CE2942" w:rsidR="47CE2942">
        <w:rPr>
          <w:rFonts w:cs="Calibri" w:cstheme="minorAscii"/>
          <w:sz w:val="24"/>
          <w:szCs w:val="24"/>
        </w:rPr>
        <w:t>SeeYou</w:t>
      </w:r>
      <w:r w:rsidRPr="47CE2942" w:rsidR="47CE2942">
        <w:rPr>
          <w:rFonts w:cs="Calibri" w:cstheme="minorAscii"/>
          <w:sz w:val="24"/>
          <w:szCs w:val="24"/>
        </w:rPr>
        <w:t xml:space="preserve"> representative. I will come by to collect you </w:t>
      </w:r>
      <w:del w:author="Gary Smailes" w:date="2024-03-14T10:21:06.544Z" w:id="1317832745">
        <w:r w:rsidRPr="47CE2942" w:rsidDel="47CE2942">
          <w:rPr>
            <w:rFonts w:cs="Calibri" w:cstheme="minorAscii"/>
            <w:sz w:val="24"/>
            <w:szCs w:val="24"/>
          </w:rPr>
          <w:delText xml:space="preserve">15 </w:delText>
        </w:r>
      </w:del>
      <w:ins w:author="Gary Smailes" w:date="2024-03-14T10:21:08.569Z" w:id="490733427">
        <w:r w:rsidRPr="47CE2942" w:rsidR="47CE2942">
          <w:rPr>
            <w:rFonts w:cs="Calibri" w:cstheme="minorAscii"/>
            <w:sz w:val="24"/>
            <w:szCs w:val="24"/>
          </w:rPr>
          <w:t xml:space="preserve">fiftteen </w:t>
        </w:r>
      </w:ins>
      <w:r w:rsidRPr="47CE2942" w:rsidR="47CE2942">
        <w:rPr>
          <w:rFonts w:cs="Calibri" w:cstheme="minorAscii"/>
          <w:sz w:val="24"/>
          <w:szCs w:val="24"/>
        </w:rPr>
        <w:t>minutes before each meeting to ensure you arrive on time.”</w:t>
      </w:r>
    </w:p>
    <w:p w:rsidR="00176DAF" w:rsidP="00176DAF" w:rsidRDefault="007F0EEA" w14:paraId="6C87F276" w14:textId="77777777">
      <w:pPr>
        <w:spacing w:after="0"/>
        <w:ind w:firstLine="360"/>
        <w:rPr>
          <w:rFonts w:cstheme="minorHAnsi"/>
          <w:sz w:val="24"/>
          <w:szCs w:val="24"/>
        </w:rPr>
      </w:pPr>
      <w:r w:rsidRPr="009E7F4C">
        <w:rPr>
          <w:rFonts w:cstheme="minorHAnsi"/>
          <w:sz w:val="24"/>
          <w:szCs w:val="24"/>
        </w:rPr>
        <w:t>“How will you know where I am?”</w:t>
      </w:r>
    </w:p>
    <w:p w:rsidR="00176DAF" w:rsidP="00176DAF" w:rsidRDefault="007F0EEA" w14:paraId="23F54C1D" w14:textId="28316EC5">
      <w:pPr>
        <w:spacing w:after="0"/>
        <w:ind w:firstLine="360"/>
        <w:rPr>
          <w:rFonts w:cstheme="minorHAnsi"/>
          <w:sz w:val="24"/>
          <w:szCs w:val="24"/>
        </w:rPr>
      </w:pPr>
      <w:r w:rsidRPr="009E7F4C">
        <w:rPr>
          <w:rFonts w:cstheme="minorHAnsi"/>
          <w:sz w:val="24"/>
          <w:szCs w:val="24"/>
        </w:rPr>
        <w:lastRenderedPageBreak/>
        <w:t xml:space="preserve">He </w:t>
      </w:r>
      <w:r w:rsidR="00DB53A0">
        <w:rPr>
          <w:rFonts w:cstheme="minorHAnsi"/>
          <w:sz w:val="24"/>
          <w:szCs w:val="24"/>
        </w:rPr>
        <w:t xml:space="preserve">regards </w:t>
      </w:r>
      <w:r w:rsidRPr="009E7F4C">
        <w:rPr>
          <w:rFonts w:cstheme="minorHAnsi"/>
          <w:sz w:val="24"/>
          <w:szCs w:val="24"/>
        </w:rPr>
        <w:t>me like I’m an idiot.</w:t>
      </w:r>
      <w:r w:rsidR="0071681A">
        <w:rPr>
          <w:rFonts w:cstheme="minorHAnsi"/>
          <w:sz w:val="24"/>
          <w:szCs w:val="24"/>
        </w:rPr>
        <w:t xml:space="preserve"> </w:t>
      </w:r>
      <w:r w:rsidRPr="009E7F4C">
        <w:rPr>
          <w:rFonts w:cstheme="minorHAnsi"/>
          <w:sz w:val="24"/>
          <w:szCs w:val="24"/>
        </w:rPr>
        <w:t>“I always know where you are, Mr. Stern.</w:t>
      </w:r>
      <w:r w:rsidR="0071681A">
        <w:rPr>
          <w:rFonts w:cstheme="minorHAnsi"/>
          <w:sz w:val="24"/>
          <w:szCs w:val="24"/>
        </w:rPr>
        <w:t xml:space="preserve"> </w:t>
      </w:r>
      <w:r w:rsidRPr="009E7F4C">
        <w:rPr>
          <w:rFonts w:cstheme="minorHAnsi"/>
          <w:sz w:val="24"/>
          <w:szCs w:val="24"/>
        </w:rPr>
        <w:t>It’s my job.”</w:t>
      </w:r>
      <w:r w:rsidR="0071681A">
        <w:rPr>
          <w:rFonts w:cstheme="minorHAnsi"/>
          <w:sz w:val="24"/>
          <w:szCs w:val="24"/>
        </w:rPr>
        <w:t xml:space="preserve"> </w:t>
      </w:r>
      <w:r w:rsidRPr="009E7F4C">
        <w:rPr>
          <w:rFonts w:cstheme="minorHAnsi"/>
          <w:sz w:val="24"/>
          <w:szCs w:val="24"/>
        </w:rPr>
        <w:t>He looks me up and down.</w:t>
      </w:r>
      <w:r w:rsidR="0071681A">
        <w:rPr>
          <w:rFonts w:cstheme="minorHAnsi"/>
          <w:sz w:val="24"/>
          <w:szCs w:val="24"/>
        </w:rPr>
        <w:t xml:space="preserve"> </w:t>
      </w:r>
      <w:r w:rsidRPr="009E7F4C">
        <w:rPr>
          <w:rFonts w:cstheme="minorHAnsi"/>
          <w:sz w:val="24"/>
          <w:szCs w:val="24"/>
        </w:rPr>
        <w:t>“I will send a tailor to see you.</w:t>
      </w:r>
      <w:r w:rsidR="0071681A">
        <w:rPr>
          <w:rFonts w:cstheme="minorHAnsi"/>
          <w:sz w:val="24"/>
          <w:szCs w:val="24"/>
        </w:rPr>
        <w:t xml:space="preserve"> </w:t>
      </w:r>
      <w:r w:rsidRPr="009E7F4C">
        <w:rPr>
          <w:rFonts w:cstheme="minorHAnsi"/>
          <w:sz w:val="24"/>
          <w:szCs w:val="24"/>
        </w:rPr>
        <w:t>The clothes you wear are unbefitting</w:t>
      </w:r>
      <w:r w:rsidR="004360BB">
        <w:rPr>
          <w:rFonts w:cstheme="minorHAnsi"/>
          <w:sz w:val="24"/>
          <w:szCs w:val="24"/>
        </w:rPr>
        <w:t>–”</w:t>
      </w:r>
    </w:p>
    <w:p w:rsidR="00176DAF" w:rsidP="47CE2942" w:rsidRDefault="007F0EEA" w14:paraId="0610AF56" w14:textId="7DD6A90B">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7CE2942" w:rsidR="47CE2942">
        <w:rPr>
          <w:rFonts w:cs="Calibri" w:cstheme="minorAscii"/>
          <w:sz w:val="24"/>
          <w:szCs w:val="24"/>
        </w:rPr>
        <w:t xml:space="preserve">I poke him in the chest. Hard. </w:t>
      </w:r>
      <w:del w:author="Gary Smailes" w:date="2024-03-14T10:21:32.272Z" w:id="573297109">
        <w:r w:rsidRPr="47CE2942" w:rsidDel="47CE2942">
          <w:rPr>
            <w:rFonts w:cs="Calibri" w:cstheme="minorAscii"/>
            <w:sz w:val="24"/>
            <w:szCs w:val="24"/>
          </w:rPr>
          <w:delText xml:space="preserve">And </w:delText>
        </w:r>
      </w:del>
      <w:ins w:author="Gary Smailes" w:date="2024-03-14T10:21:32.971Z" w:id="788967497">
        <w:r w:rsidRPr="47CE2942" w:rsidR="47CE2942">
          <w:rPr>
            <w:rFonts w:cs="Calibri" w:cstheme="minorAscii"/>
            <w:sz w:val="24"/>
            <w:szCs w:val="24"/>
          </w:rPr>
          <w:t xml:space="preserve">I </w:t>
        </w:r>
      </w:ins>
      <w:r w:rsidRPr="47CE2942" w:rsidR="47CE2942">
        <w:rPr>
          <w:rFonts w:cs="Calibri" w:cstheme="minorAscii"/>
          <w:sz w:val="24"/>
          <w:szCs w:val="24"/>
        </w:rPr>
        <w:t>leave my finger there. “You are not dressing me.”</w:t>
      </w:r>
    </w:p>
    <w:p w:rsidR="00176DAF" w:rsidP="47CE2942" w:rsidRDefault="007F0EEA" w14:paraId="64CDABF9" w14:textId="01EA7A68">
      <w:pPr>
        <w:spacing w:after="0"/>
        <w:ind w:firstLine="360"/>
        <w:rPr>
          <w:rFonts w:cs="Calibri" w:cstheme="minorAscii"/>
          <w:sz w:val="24"/>
          <w:szCs w:val="24"/>
        </w:rPr>
      </w:pPr>
      <w:r w:rsidRPr="47CE2942" w:rsidR="47CE2942">
        <w:rPr>
          <w:rFonts w:cs="Calibri" w:cstheme="minorAscii"/>
          <w:sz w:val="24"/>
          <w:szCs w:val="24"/>
        </w:rPr>
        <w:t xml:space="preserve">The world spins. Something </w:t>
      </w:r>
      <w:r w:rsidRPr="47CE2942" w:rsidR="47CE2942">
        <w:rPr>
          <w:rFonts w:cs="Calibri" w:cstheme="minorAscii"/>
          <w:sz w:val="24"/>
          <w:szCs w:val="24"/>
        </w:rPr>
        <w:t>impacts</w:t>
      </w:r>
      <w:r w:rsidRPr="47CE2942" w:rsidR="47CE2942">
        <w:rPr>
          <w:rFonts w:cs="Calibri" w:cstheme="minorAscii"/>
          <w:sz w:val="24"/>
          <w:szCs w:val="24"/>
        </w:rPr>
        <w:t xml:space="preserve"> my shoulder, butt, the side of my head, and the heels of my feet. Something soft, then hard. I realize that </w:t>
      </w:r>
      <w:r w:rsidRPr="47CE2942" w:rsidR="47CE2942">
        <w:rPr>
          <w:rFonts w:cs="Calibri" w:cstheme="minorAscii"/>
          <w:sz w:val="24"/>
          <w:szCs w:val="24"/>
        </w:rPr>
        <w:t>I’m</w:t>
      </w:r>
      <w:r w:rsidRPr="47CE2942" w:rsidR="47CE2942">
        <w:rPr>
          <w:rFonts w:cs="Calibri" w:cstheme="minorAscii"/>
          <w:sz w:val="24"/>
          <w:szCs w:val="24"/>
        </w:rPr>
        <w:t xml:space="preserve"> on the floor on the other side of the room. I have no idea how I got here. The soft thing must have been me bouncing </w:t>
      </w:r>
      <w:r w:rsidRPr="47CE2942" w:rsidR="47CE2942">
        <w:rPr>
          <w:rFonts w:cs="Calibri" w:cstheme="minorAscii"/>
          <w:sz w:val="24"/>
          <w:szCs w:val="24"/>
        </w:rPr>
        <w:t xml:space="preserve">off </w:t>
      </w:r>
      <w:del w:author="Gary Smailes" w:date="2024-03-14T10:21:45.939Z" w:id="1990253661">
        <w:r w:rsidRPr="47CE2942" w:rsidDel="47CE2942">
          <w:rPr>
            <w:rFonts w:cs="Calibri" w:cstheme="minorAscii"/>
            <w:sz w:val="24"/>
            <w:szCs w:val="24"/>
          </w:rPr>
          <w:delText>of</w:delText>
        </w:r>
        <w:r w:rsidRPr="47CE2942" w:rsidDel="47CE2942">
          <w:rPr>
            <w:rFonts w:cs="Calibri" w:cstheme="minorAscii"/>
            <w:sz w:val="24"/>
            <w:szCs w:val="24"/>
          </w:rPr>
          <w:delText xml:space="preserve"> </w:delText>
        </w:r>
      </w:del>
      <w:r w:rsidRPr="47CE2942" w:rsidR="47CE2942">
        <w:rPr>
          <w:rFonts w:cs="Calibri" w:cstheme="minorAscii"/>
          <w:sz w:val="24"/>
          <w:szCs w:val="24"/>
        </w:rPr>
        <w:t xml:space="preserve">the bed. How come </w:t>
      </w:r>
      <w:r w:rsidRPr="47CE2942" w:rsidR="47CE2942">
        <w:rPr>
          <w:rFonts w:cs="Calibri" w:cstheme="minorAscii"/>
          <w:sz w:val="24"/>
          <w:szCs w:val="24"/>
        </w:rPr>
        <w:t>Jint</w:t>
      </w:r>
      <w:r w:rsidRPr="47CE2942" w:rsidR="47CE2942">
        <w:rPr>
          <w:rFonts w:cs="Calibri" w:cstheme="minorAscii"/>
          <w:sz w:val="24"/>
          <w:szCs w:val="24"/>
        </w:rPr>
        <w:t xml:space="preserve"> can sail across the room and land like a cat, and I turn into a sack of rocks? </w:t>
      </w:r>
    </w:p>
    <w:p w:rsidR="00176DAF" w:rsidP="00176DAF" w:rsidRDefault="007F0EEA" w14:paraId="0072D858" w14:textId="10D3BE16">
      <w:pPr>
        <w:spacing w:after="0"/>
        <w:ind w:firstLine="360"/>
        <w:rPr>
          <w:rFonts w:cstheme="minorHAnsi"/>
          <w:sz w:val="24"/>
          <w:szCs w:val="24"/>
        </w:rPr>
      </w:pPr>
      <w:r w:rsidRPr="009E7F4C">
        <w:rPr>
          <w:rFonts w:cstheme="minorHAnsi"/>
          <w:sz w:val="24"/>
          <w:szCs w:val="24"/>
        </w:rPr>
        <w:t>I look up and Maurice is dusting imaginary flecks from his immaculate lapels.</w:t>
      </w:r>
      <w:r w:rsidR="0071681A">
        <w:rPr>
          <w:rFonts w:cstheme="minorHAnsi"/>
          <w:sz w:val="24"/>
          <w:szCs w:val="24"/>
        </w:rPr>
        <w:t xml:space="preserve"> </w:t>
      </w:r>
      <w:r w:rsidRPr="009E7F4C">
        <w:rPr>
          <w:rFonts w:cstheme="minorHAnsi"/>
          <w:sz w:val="24"/>
          <w:szCs w:val="24"/>
        </w:rPr>
        <w:t xml:space="preserve">He’s still standing in the doorway, </w:t>
      </w:r>
      <w:r w:rsidR="00171FD3">
        <w:rPr>
          <w:rFonts w:cstheme="minorHAnsi"/>
          <w:sz w:val="24"/>
          <w:szCs w:val="24"/>
        </w:rPr>
        <w:t>five</w:t>
      </w:r>
      <w:r w:rsidRPr="009E7F4C">
        <w:rPr>
          <w:rFonts w:cstheme="minorHAnsi"/>
          <w:sz w:val="24"/>
          <w:szCs w:val="24"/>
        </w:rPr>
        <w:t xml:space="preserve"> </w:t>
      </w:r>
      <w:r w:rsidR="00171FD3">
        <w:rPr>
          <w:rFonts w:cstheme="minorHAnsi"/>
          <w:sz w:val="24"/>
          <w:szCs w:val="24"/>
        </w:rPr>
        <w:t>meters</w:t>
      </w:r>
      <w:r w:rsidRPr="009E7F4C">
        <w:rPr>
          <w:rFonts w:cstheme="minorHAnsi"/>
          <w:sz w:val="24"/>
          <w:szCs w:val="24"/>
        </w:rPr>
        <w:t xml:space="preserve"> away.</w:t>
      </w:r>
      <w:r w:rsidR="0071681A">
        <w:rPr>
          <w:rFonts w:cstheme="minorHAnsi"/>
          <w:sz w:val="24"/>
          <w:szCs w:val="24"/>
        </w:rPr>
        <w:t xml:space="preserve"> </w:t>
      </w:r>
      <w:r w:rsidRPr="009E7F4C">
        <w:rPr>
          <w:rFonts w:cstheme="minorHAnsi"/>
          <w:sz w:val="24"/>
          <w:szCs w:val="24"/>
        </w:rPr>
        <w:t>“As I said, a tailor will be here in an hour.</w:t>
      </w:r>
      <w:r w:rsidR="0071681A">
        <w:rPr>
          <w:rFonts w:cstheme="minorHAnsi"/>
          <w:sz w:val="24"/>
          <w:szCs w:val="24"/>
        </w:rPr>
        <w:t xml:space="preserve"> </w:t>
      </w:r>
      <w:r w:rsidRPr="009E7F4C">
        <w:rPr>
          <w:rFonts w:cstheme="minorHAnsi"/>
          <w:sz w:val="24"/>
          <w:szCs w:val="24"/>
        </w:rPr>
        <w:t>You represent Chipper Industries, Mr. Stern.</w:t>
      </w:r>
      <w:r w:rsidR="0071681A">
        <w:rPr>
          <w:rFonts w:cstheme="minorHAnsi"/>
          <w:sz w:val="24"/>
          <w:szCs w:val="24"/>
        </w:rPr>
        <w:t xml:space="preserve"> </w:t>
      </w:r>
      <w:r w:rsidRPr="009E7F4C">
        <w:rPr>
          <w:rFonts w:cstheme="minorHAnsi"/>
          <w:sz w:val="24"/>
          <w:szCs w:val="24"/>
        </w:rPr>
        <w:t>I will instruct the tailor to follow your style, but with finer attention to detail than your current clothing applications.</w:t>
      </w:r>
      <w:r w:rsidR="0071681A">
        <w:rPr>
          <w:rFonts w:cstheme="minorHAnsi"/>
          <w:sz w:val="24"/>
          <w:szCs w:val="24"/>
        </w:rPr>
        <w:t xml:space="preserve"> </w:t>
      </w:r>
      <w:r w:rsidRPr="009E7F4C">
        <w:rPr>
          <w:rFonts w:cstheme="minorHAnsi"/>
          <w:sz w:val="24"/>
          <w:szCs w:val="24"/>
        </w:rPr>
        <w:t>If you had let me finish, I would have also told you that your manner of dress is important not only to the public, but to your team.</w:t>
      </w:r>
      <w:r w:rsidR="0071681A">
        <w:rPr>
          <w:rFonts w:cstheme="minorHAnsi"/>
          <w:sz w:val="24"/>
          <w:szCs w:val="24"/>
        </w:rPr>
        <w:t xml:space="preserve"> </w:t>
      </w:r>
      <w:r w:rsidRPr="009E7F4C">
        <w:rPr>
          <w:rFonts w:cstheme="minorHAnsi"/>
          <w:sz w:val="24"/>
          <w:szCs w:val="24"/>
        </w:rPr>
        <w:t xml:space="preserve">I am fully aware that your players will not respond well to a man in a pink track suit.” </w:t>
      </w:r>
    </w:p>
    <w:p w:rsidR="00E2531D" w:rsidP="47CE2942" w:rsidRDefault="00E2531D" w14:paraId="1E0393F2" w14:textId="2902C15A">
      <w:pPr>
        <w:spacing w:after="0"/>
        <w:ind w:firstLine="360"/>
        <w:rPr>
          <w:rFonts w:cs="Calibri" w:cstheme="minorAscii"/>
          <w:sz w:val="24"/>
          <w:szCs w:val="24"/>
        </w:rPr>
      </w:pPr>
      <w:r w:rsidRPr="47CE2942" w:rsidR="47CE2942">
        <w:rPr>
          <w:rFonts w:cs="Calibri" w:cstheme="minorAscii"/>
          <w:sz w:val="24"/>
          <w:szCs w:val="24"/>
        </w:rPr>
        <w:t xml:space="preserve">Please, </w:t>
      </w:r>
      <w:ins w:author="Gary Smailes" w:date="2024-03-14T10:23:48.91Z" w:id="938554494">
        <w:r w:rsidRPr="47CE2942" w:rsidR="47CE2942">
          <w:rPr>
            <w:rFonts w:cs="Calibri" w:cstheme="minorAscii"/>
            <w:sz w:val="24"/>
            <w:szCs w:val="24"/>
          </w:rPr>
          <w:t>G</w:t>
        </w:r>
      </w:ins>
      <w:del w:author="Gary Smailes" w:date="2024-03-14T10:23:48.468Z" w:id="945286243">
        <w:r w:rsidRPr="47CE2942" w:rsidDel="47CE2942">
          <w:rPr>
            <w:rFonts w:cs="Calibri" w:cstheme="minorAscii"/>
            <w:sz w:val="24"/>
            <w:szCs w:val="24"/>
          </w:rPr>
          <w:delText>g</w:delText>
        </w:r>
      </w:del>
      <w:r w:rsidRPr="47CE2942" w:rsidR="47CE2942">
        <w:rPr>
          <w:rFonts w:cs="Calibri" w:cstheme="minorAscii"/>
          <w:sz w:val="24"/>
          <w:szCs w:val="24"/>
        </w:rPr>
        <w:t>od</w:t>
      </w:r>
      <w:r w:rsidRPr="47CE2942" w:rsidR="47CE2942">
        <w:rPr>
          <w:rFonts w:cs="Calibri" w:cstheme="minorAscii"/>
          <w:sz w:val="24"/>
          <w:szCs w:val="24"/>
        </w:rPr>
        <w:t xml:space="preserve">, not a tailor. Nobody makes clothes anymore, not in the traditional sense. There are trillions of available patterns. Tailors are just human search engines with strong opinions. They are the epitome of fussy. I </w:t>
      </w:r>
      <w:r w:rsidRPr="47CE2942" w:rsidR="47CE2942">
        <w:rPr>
          <w:rFonts w:cs="Calibri" w:cstheme="minorAscii"/>
          <w:sz w:val="24"/>
          <w:szCs w:val="24"/>
        </w:rPr>
        <w:t>can’t</w:t>
      </w:r>
      <w:r w:rsidRPr="47CE2942" w:rsidR="47CE2942">
        <w:rPr>
          <w:rFonts w:cs="Calibri" w:cstheme="minorAscii"/>
          <w:sz w:val="24"/>
          <w:szCs w:val="24"/>
        </w:rPr>
        <w:t xml:space="preserve"> do fussy right now. Not without sleep. </w:t>
      </w:r>
    </w:p>
    <w:p w:rsidR="00176DAF" w:rsidP="00176DAF" w:rsidRDefault="007F0EEA" w14:paraId="1905BD21" w14:textId="0E924F94">
      <w:pPr>
        <w:spacing w:after="0"/>
        <w:ind w:firstLine="360"/>
        <w:rPr>
          <w:rFonts w:cstheme="minorHAnsi"/>
          <w:sz w:val="24"/>
          <w:szCs w:val="24"/>
        </w:rPr>
      </w:pPr>
      <w:r w:rsidRPr="009E7F4C">
        <w:rPr>
          <w:rFonts w:cstheme="minorHAnsi"/>
          <w:sz w:val="24"/>
          <w:szCs w:val="24"/>
        </w:rPr>
        <w:t>Since I’m right there, I clamber onto the bed.</w:t>
      </w:r>
      <w:r w:rsidR="0071681A">
        <w:rPr>
          <w:rFonts w:cstheme="minorHAnsi"/>
          <w:sz w:val="24"/>
          <w:szCs w:val="24"/>
        </w:rPr>
        <w:t xml:space="preserve"> </w:t>
      </w:r>
      <w:r w:rsidRPr="009E7F4C">
        <w:rPr>
          <w:rFonts w:cstheme="minorHAnsi"/>
          <w:sz w:val="24"/>
          <w:szCs w:val="24"/>
        </w:rPr>
        <w:t>“An hour?</w:t>
      </w:r>
      <w:r w:rsidR="0071681A">
        <w:rPr>
          <w:rFonts w:cstheme="minorHAnsi"/>
          <w:sz w:val="24"/>
          <w:szCs w:val="24"/>
        </w:rPr>
        <w:t xml:space="preserve"> </w:t>
      </w:r>
      <w:r w:rsidRPr="009E7F4C">
        <w:rPr>
          <w:rFonts w:cstheme="minorHAnsi"/>
          <w:sz w:val="24"/>
          <w:szCs w:val="24"/>
        </w:rPr>
        <w:t>Then go away.</w:t>
      </w:r>
      <w:r w:rsidR="0071681A">
        <w:rPr>
          <w:rFonts w:cstheme="minorHAnsi"/>
          <w:sz w:val="24"/>
          <w:szCs w:val="24"/>
        </w:rPr>
        <w:t xml:space="preserve"> </w:t>
      </w:r>
      <w:r w:rsidRPr="009E7F4C">
        <w:rPr>
          <w:rFonts w:cstheme="minorHAnsi"/>
          <w:sz w:val="24"/>
          <w:szCs w:val="24"/>
        </w:rPr>
        <w:t>I need sleep.”</w:t>
      </w:r>
    </w:p>
    <w:p w:rsidR="00176DAF" w:rsidP="47CE2942" w:rsidRDefault="007F0EEA" w14:paraId="7740582C" w14:textId="2483E638">
      <w:pPr>
        <w:spacing w:after="0"/>
        <w:ind w:firstLine="360"/>
        <w:rPr>
          <w:rFonts w:cs="Calibri" w:cstheme="minorAscii"/>
          <w:sz w:val="24"/>
          <w:szCs w:val="24"/>
        </w:rPr>
      </w:pPr>
      <w:r w:rsidRPr="47CE2942" w:rsidR="47CE2942">
        <w:rPr>
          <w:rFonts w:cs="Calibri" w:cstheme="minorAscii"/>
          <w:sz w:val="24"/>
          <w:szCs w:val="24"/>
        </w:rPr>
        <w:t xml:space="preserve">I try to close my eyes and they snap back open. The lethargic sensation </w:t>
      </w:r>
      <w:r w:rsidRPr="47CE2942" w:rsidR="47CE2942">
        <w:rPr>
          <w:rFonts w:cs="Calibri" w:cstheme="minorAscii"/>
          <w:sz w:val="24"/>
          <w:szCs w:val="24"/>
        </w:rPr>
        <w:t>I’ve</w:t>
      </w:r>
      <w:r w:rsidRPr="47CE2942" w:rsidR="47CE2942">
        <w:rPr>
          <w:rFonts w:cs="Calibri" w:cstheme="minorAscii"/>
          <w:sz w:val="24"/>
          <w:szCs w:val="24"/>
        </w:rPr>
        <w:t xml:space="preserve"> been feeling for the past three days vanishes. I feel as rested as if </w:t>
      </w:r>
      <w:r w:rsidRPr="47CE2942" w:rsidR="47CE2942">
        <w:rPr>
          <w:rFonts w:cs="Calibri" w:cstheme="minorAscii"/>
          <w:sz w:val="24"/>
          <w:szCs w:val="24"/>
        </w:rPr>
        <w:t>I’d</w:t>
      </w:r>
      <w:r w:rsidRPr="47CE2942" w:rsidR="47CE2942">
        <w:rPr>
          <w:rFonts w:cs="Calibri" w:cstheme="minorAscii"/>
          <w:sz w:val="24"/>
          <w:szCs w:val="24"/>
        </w:rPr>
        <w:t xml:space="preserve"> slept for twelve hours. “What the hell</w:t>
      </w:r>
      <w:ins w:author="Gary Smailes" w:date="2024-03-14T10:24:07.918Z" w:id="1356458451">
        <w:r w:rsidRPr="47CE2942" w:rsidR="47CE2942">
          <w:rPr>
            <w:rFonts w:cs="Calibri" w:cstheme="minorAscii"/>
            <w:sz w:val="24"/>
            <w:szCs w:val="24"/>
          </w:rPr>
          <w:t>?</w:t>
        </w:r>
      </w:ins>
      <w:del w:author="Gary Smailes" w:date="2024-03-14T10:24:07.223Z" w:id="1236589310">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7F0EEA" w14:paraId="2142B596" w14:textId="3FC76927">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7CE2942" w:rsidR="47CE2942">
        <w:rPr>
          <w:rFonts w:cs="Calibri" w:cstheme="minorAscii"/>
          <w:sz w:val="24"/>
          <w:szCs w:val="24"/>
        </w:rPr>
        <w:t xml:space="preserve">“I have taken liberty and installed biologic monitoring applications into your software library,” Maurice says. “Among them is the </w:t>
      </w:r>
      <w:r w:rsidRPr="47CE2942" w:rsidR="47CE2942">
        <w:rPr>
          <w:rFonts w:cs="Calibri" w:cstheme="minorAscii"/>
          <w:sz w:val="24"/>
          <w:szCs w:val="24"/>
        </w:rPr>
        <w:t>GoGoGo</w:t>
      </w:r>
      <w:r w:rsidRPr="47CE2942" w:rsidR="47CE2942">
        <w:rPr>
          <w:rFonts w:cs="Calibri" w:cstheme="minorAscii"/>
          <w:sz w:val="24"/>
          <w:szCs w:val="24"/>
        </w:rPr>
        <w:t xml:space="preserve"> add-on, the effects of which you are experiencing right now. It will allow you to forgo sleep, but </w:t>
      </w:r>
      <w:r w:rsidRPr="47CE2942" w:rsidR="47CE2942">
        <w:rPr>
          <w:rFonts w:cs="Calibri" w:cstheme="minorAscii"/>
          <w:sz w:val="24"/>
          <w:szCs w:val="24"/>
        </w:rPr>
        <w:t>still remain</w:t>
      </w:r>
      <w:r w:rsidRPr="47CE2942" w:rsidR="47CE2942">
        <w:rPr>
          <w:rFonts w:cs="Calibri" w:cstheme="minorAscii"/>
          <w:sz w:val="24"/>
          <w:szCs w:val="24"/>
        </w:rPr>
        <w:t xml:space="preserve"> alert and responsive. I will warn you, however, that it is not a replacement for sleep. Do not use it more than </w:t>
      </w:r>
      <w:del w:author="Gary Smailes" w:date="2024-03-14T10:24:22.358Z" w:id="1594887561">
        <w:r w:rsidRPr="47CE2942" w:rsidDel="47CE2942">
          <w:rPr>
            <w:rFonts w:cs="Calibri" w:cstheme="minorAscii"/>
            <w:sz w:val="24"/>
            <w:szCs w:val="24"/>
          </w:rPr>
          <w:delText xml:space="preserve">48 </w:delText>
        </w:r>
      </w:del>
      <w:ins w:author="Gary Smailes" w:date="2024-03-14T10:24:25.227Z" w:id="654591171">
        <w:r w:rsidRPr="47CE2942" w:rsidR="47CE2942">
          <w:rPr>
            <w:rFonts w:cs="Calibri" w:cstheme="minorAscii"/>
            <w:sz w:val="24"/>
            <w:szCs w:val="24"/>
          </w:rPr>
          <w:t xml:space="preserve">forty-eight </w:t>
        </w:r>
      </w:ins>
      <w:r w:rsidRPr="47CE2942" w:rsidR="47CE2942">
        <w:rPr>
          <w:rFonts w:cs="Calibri" w:cstheme="minorAscii"/>
          <w:sz w:val="24"/>
          <w:szCs w:val="24"/>
        </w:rPr>
        <w:t>hours at a time.”</w:t>
      </w:r>
    </w:p>
    <w:p w:rsidR="00176DAF" w:rsidP="47CE2942" w:rsidRDefault="007F0EEA" w14:paraId="1BF2805E" w14:textId="68020139">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7CE2942" w:rsidR="47CE2942">
        <w:rPr>
          <w:rFonts w:cs="Calibri" w:cstheme="minorAscii"/>
          <w:sz w:val="24"/>
          <w:szCs w:val="24"/>
        </w:rPr>
        <w:t xml:space="preserve">I bounce out of bed. “I feel amazing. What happens if I go longer than </w:t>
      </w:r>
      <w:del w:author="Gary Smailes" w:date="2024-03-14T10:24:27.718Z" w:id="153681263">
        <w:r w:rsidRPr="47CE2942" w:rsidDel="47CE2942">
          <w:rPr>
            <w:rFonts w:cs="Calibri" w:cstheme="minorAscii"/>
            <w:sz w:val="24"/>
            <w:szCs w:val="24"/>
          </w:rPr>
          <w:delText xml:space="preserve">48 </w:delText>
        </w:r>
      </w:del>
      <w:ins w:author="Gary Smailes" w:date="2024-03-14T10:24:33.123Z" w:id="1364647179">
        <w:r w:rsidRPr="47CE2942" w:rsidR="47CE2942">
          <w:rPr>
            <w:rFonts w:cs="Calibri" w:cstheme="minorAscii"/>
            <w:sz w:val="24"/>
            <w:szCs w:val="24"/>
          </w:rPr>
          <w:t xml:space="preserve">forty-eight </w:t>
        </w:r>
      </w:ins>
      <w:r w:rsidRPr="47CE2942" w:rsidR="47CE2942">
        <w:rPr>
          <w:rFonts w:cs="Calibri" w:cstheme="minorAscii"/>
          <w:sz w:val="24"/>
          <w:szCs w:val="24"/>
        </w:rPr>
        <w:t>hours?”</w:t>
      </w:r>
    </w:p>
    <w:p w:rsidR="00176DAF" w:rsidP="47CE2942" w:rsidRDefault="007F0EEA" w14:paraId="675753E6" w14:textId="025DB042">
      <w:pPr>
        <w:spacing w:after="0"/>
        <w:ind w:firstLine="360"/>
        <w:rPr>
          <w:rFonts w:cs="Calibri" w:cstheme="minorAscii"/>
          <w:sz w:val="24"/>
          <w:szCs w:val="24"/>
        </w:rPr>
      </w:pPr>
      <w:r w:rsidRPr="47CE2942" w:rsidR="47CE2942">
        <w:rPr>
          <w:rFonts w:cs="Calibri" w:cstheme="minorAscii"/>
          <w:sz w:val="24"/>
          <w:szCs w:val="24"/>
        </w:rPr>
        <w:t xml:space="preserve">“The monitoring safety protocols engage. You will get a </w:t>
      </w:r>
      <w:ins w:author="Gary Smailes" w:date="2024-03-14T10:24:38.45Z" w:id="1703324318">
        <w:r w:rsidRPr="47CE2942" w:rsidR="47CE2942">
          <w:rPr>
            <w:rFonts w:cs="Calibri" w:cstheme="minorAscii"/>
            <w:sz w:val="24"/>
            <w:szCs w:val="24"/>
          </w:rPr>
          <w:t>twe</w:t>
        </w:r>
        <w:r w:rsidRPr="47CE2942" w:rsidR="47CE2942">
          <w:rPr>
            <w:rFonts w:cs="Calibri" w:cstheme="minorAscii"/>
            <w:sz w:val="24"/>
            <w:szCs w:val="24"/>
          </w:rPr>
          <w:t>nty</w:t>
        </w:r>
      </w:ins>
      <w:del w:author="Gary Smailes" w:date="2024-03-14T10:24:36.981Z" w:id="82397296">
        <w:r w:rsidRPr="47CE2942" w:rsidDel="47CE2942">
          <w:rPr>
            <w:rFonts w:cs="Calibri" w:cstheme="minorAscii"/>
            <w:sz w:val="24"/>
            <w:szCs w:val="24"/>
          </w:rPr>
          <w:delText>20</w:delText>
        </w:r>
      </w:del>
      <w:r w:rsidRPr="47CE2942" w:rsidR="47CE2942">
        <w:rPr>
          <w:rFonts w:cs="Calibri" w:cstheme="minorAscii"/>
          <w:sz w:val="24"/>
          <w:szCs w:val="24"/>
        </w:rPr>
        <w:t xml:space="preserve">-minute window with which to find a place to lie down. Then you will go to sleep until your body has recovered. I will give you more time to sleep tomorrow morning so that you may recover from the use of </w:t>
      </w:r>
      <w:r w:rsidRPr="47CE2942" w:rsidR="47CE2942">
        <w:rPr>
          <w:rFonts w:cs="Calibri" w:cstheme="minorAscii"/>
          <w:sz w:val="24"/>
          <w:szCs w:val="24"/>
        </w:rPr>
        <w:t>GoGoGo</w:t>
      </w:r>
      <w:r w:rsidRPr="47CE2942" w:rsidR="47CE2942">
        <w:rPr>
          <w:rFonts w:cs="Calibri" w:cstheme="minorAscii"/>
          <w:sz w:val="24"/>
          <w:szCs w:val="24"/>
        </w:rPr>
        <w:t xml:space="preserve"> today.”</w:t>
      </w:r>
    </w:p>
    <w:p w:rsidR="00176DAF" w:rsidP="00176DAF" w:rsidRDefault="007F0EEA" w14:paraId="0D6B26DD" w14:textId="77777777">
      <w:pPr>
        <w:spacing w:after="0"/>
        <w:ind w:firstLine="360"/>
        <w:rPr>
          <w:rFonts w:cstheme="minorHAnsi"/>
          <w:sz w:val="24"/>
          <w:szCs w:val="24"/>
        </w:rPr>
      </w:pPr>
      <w:r w:rsidRPr="009E7F4C">
        <w:rPr>
          <w:rFonts w:cstheme="minorHAnsi"/>
          <w:sz w:val="24"/>
          <w:szCs w:val="24"/>
        </w:rPr>
        <w:t>“How come I’ve never heard of GoGoGo?”</w:t>
      </w:r>
    </w:p>
    <w:p w:rsidR="00176DAF" w:rsidP="00176DAF" w:rsidRDefault="007F0EEA" w14:paraId="45125860" w14:textId="77777777">
      <w:pPr>
        <w:spacing w:after="0"/>
        <w:ind w:firstLine="360"/>
        <w:rPr>
          <w:rFonts w:cstheme="minorHAnsi"/>
          <w:sz w:val="24"/>
          <w:szCs w:val="24"/>
        </w:rPr>
      </w:pPr>
      <w:r w:rsidRPr="009E7F4C">
        <w:rPr>
          <w:rFonts w:cstheme="minorHAnsi"/>
          <w:sz w:val="24"/>
          <w:szCs w:val="24"/>
        </w:rPr>
        <w:t>“It is a military application, not for civilian use.</w:t>
      </w:r>
      <w:r w:rsidR="0071681A">
        <w:rPr>
          <w:rFonts w:cstheme="minorHAnsi"/>
          <w:sz w:val="24"/>
          <w:szCs w:val="24"/>
        </w:rPr>
        <w:t xml:space="preserve"> </w:t>
      </w:r>
      <w:r w:rsidRPr="009E7F4C">
        <w:rPr>
          <w:rFonts w:cstheme="minorHAnsi"/>
          <w:sz w:val="24"/>
          <w:szCs w:val="24"/>
        </w:rPr>
        <w:t>Your relationship with Mr. Chippers has allowed you access to otherwise restricted assets.”</w:t>
      </w:r>
      <w:r w:rsidR="0071681A">
        <w:rPr>
          <w:rFonts w:cstheme="minorHAnsi"/>
          <w:sz w:val="24"/>
          <w:szCs w:val="24"/>
        </w:rPr>
        <w:t xml:space="preserve"> </w:t>
      </w:r>
    </w:p>
    <w:p w:rsidR="00176DAF" w:rsidP="00176DAF" w:rsidRDefault="007F0EEA" w14:paraId="6D656160" w14:textId="3E6A47F6">
      <w:pPr>
        <w:spacing w:after="0"/>
        <w:ind w:firstLine="360"/>
        <w:rPr>
          <w:rFonts w:cstheme="minorHAnsi"/>
          <w:sz w:val="24"/>
          <w:szCs w:val="24"/>
        </w:rPr>
      </w:pPr>
      <w:r w:rsidRPr="009E7F4C">
        <w:rPr>
          <w:rFonts w:cstheme="minorHAnsi"/>
          <w:sz w:val="24"/>
          <w:szCs w:val="24"/>
        </w:rPr>
        <w:t>Maurice puts his briefcase on the counter and opens it.</w:t>
      </w:r>
      <w:r w:rsidR="0071681A">
        <w:rPr>
          <w:rFonts w:cstheme="minorHAnsi"/>
          <w:sz w:val="24"/>
          <w:szCs w:val="24"/>
        </w:rPr>
        <w:t xml:space="preserve"> </w:t>
      </w:r>
      <w:r w:rsidRPr="009E7F4C">
        <w:rPr>
          <w:rFonts w:cstheme="minorHAnsi"/>
          <w:sz w:val="24"/>
          <w:szCs w:val="24"/>
        </w:rPr>
        <w:t>I’ve never met anyone who carried an actual, real-life briefcase, so I go over and stick my nose in it.</w:t>
      </w:r>
      <w:r w:rsidR="0071681A">
        <w:rPr>
          <w:rFonts w:cstheme="minorHAnsi"/>
          <w:sz w:val="24"/>
          <w:szCs w:val="24"/>
        </w:rPr>
        <w:t xml:space="preserve"> </w:t>
      </w:r>
      <w:r w:rsidRPr="009E7F4C">
        <w:rPr>
          <w:rFonts w:cstheme="minorHAnsi"/>
          <w:sz w:val="24"/>
          <w:szCs w:val="24"/>
        </w:rPr>
        <w:t xml:space="preserve">Sure, there might be private </w:t>
      </w:r>
      <w:r w:rsidR="00171FD3">
        <w:rPr>
          <w:rFonts w:cstheme="minorHAnsi"/>
          <w:sz w:val="24"/>
          <w:szCs w:val="24"/>
        </w:rPr>
        <w:t>things</w:t>
      </w:r>
      <w:r w:rsidRPr="009E7F4C">
        <w:rPr>
          <w:rFonts w:cstheme="minorHAnsi"/>
          <w:sz w:val="24"/>
          <w:szCs w:val="24"/>
        </w:rPr>
        <w:t xml:space="preserve"> in there, otherwise why carry it around, but I don’t care about any of his stuff.</w:t>
      </w:r>
      <w:r w:rsidR="0071681A">
        <w:rPr>
          <w:rFonts w:cstheme="minorHAnsi"/>
          <w:sz w:val="24"/>
          <w:szCs w:val="24"/>
        </w:rPr>
        <w:t xml:space="preserve"> </w:t>
      </w:r>
      <w:r w:rsidRPr="009E7F4C">
        <w:rPr>
          <w:rFonts w:cstheme="minorHAnsi"/>
          <w:sz w:val="24"/>
          <w:szCs w:val="24"/>
        </w:rPr>
        <w:t>I just want to see what the inside of the case looks like.</w:t>
      </w:r>
    </w:p>
    <w:p w:rsidR="00176DAF" w:rsidP="00176DAF" w:rsidRDefault="007F0EEA" w14:paraId="1D251C78" w14:textId="3C812E50">
      <w:pPr>
        <w:spacing w:after="0"/>
        <w:ind w:firstLine="360"/>
        <w:rPr>
          <w:rFonts w:cstheme="minorHAnsi"/>
          <w:sz w:val="24"/>
          <w:szCs w:val="24"/>
        </w:rPr>
      </w:pPr>
      <w:r w:rsidRPr="009E7F4C">
        <w:rPr>
          <w:rFonts w:cstheme="minorHAnsi"/>
          <w:sz w:val="24"/>
          <w:szCs w:val="24"/>
        </w:rPr>
        <w:t>“Whoa</w:t>
      </w:r>
      <w:r w:rsidR="00171FD3">
        <w:rPr>
          <w:rFonts w:cstheme="minorHAnsi"/>
          <w:sz w:val="24"/>
          <w:szCs w:val="24"/>
        </w:rPr>
        <w:t>,</w:t>
      </w:r>
      <w:r w:rsidR="0071681A">
        <w:rPr>
          <w:rFonts w:cstheme="minorHAnsi"/>
          <w:sz w:val="24"/>
          <w:szCs w:val="24"/>
        </w:rPr>
        <w:t xml:space="preserve"> </w:t>
      </w:r>
      <w:r w:rsidR="00171FD3">
        <w:rPr>
          <w:rFonts w:cstheme="minorHAnsi"/>
          <w:sz w:val="24"/>
          <w:szCs w:val="24"/>
        </w:rPr>
        <w:t>w</w:t>
      </w:r>
      <w:r w:rsidRPr="009E7F4C">
        <w:rPr>
          <w:rFonts w:cstheme="minorHAnsi"/>
          <w:sz w:val="24"/>
          <w:szCs w:val="24"/>
        </w:rPr>
        <w:t>hat is the liner made out of?</w:t>
      </w:r>
      <w:r w:rsidR="0071681A">
        <w:rPr>
          <w:rFonts w:cstheme="minorHAnsi"/>
          <w:sz w:val="24"/>
          <w:szCs w:val="24"/>
        </w:rPr>
        <w:t xml:space="preserve"> </w:t>
      </w:r>
      <w:r w:rsidRPr="009E7F4C">
        <w:rPr>
          <w:rFonts w:cstheme="minorHAnsi"/>
          <w:sz w:val="24"/>
          <w:szCs w:val="24"/>
        </w:rPr>
        <w:t>Is that velvet?”</w:t>
      </w:r>
    </w:p>
    <w:p w:rsidR="00176DAF" w:rsidP="00176DAF" w:rsidRDefault="007F0EEA" w14:paraId="308221C1" w14:textId="77777777">
      <w:pPr>
        <w:spacing w:after="0"/>
        <w:ind w:firstLine="360"/>
        <w:rPr>
          <w:rFonts w:cstheme="minorHAnsi"/>
          <w:sz w:val="24"/>
          <w:szCs w:val="24"/>
        </w:rPr>
      </w:pPr>
      <w:r w:rsidRPr="009E7F4C">
        <w:rPr>
          <w:rFonts w:cstheme="minorHAnsi"/>
          <w:sz w:val="24"/>
          <w:szCs w:val="24"/>
        </w:rPr>
        <w:t>“The case is nanocloth, Mr. Stern.”</w:t>
      </w:r>
    </w:p>
    <w:p w:rsidR="00176DAF" w:rsidP="00176DAF" w:rsidRDefault="007F0EEA" w14:paraId="7130DE53" w14:textId="77777777">
      <w:pPr>
        <w:spacing w:after="0"/>
        <w:ind w:firstLine="360"/>
        <w:rPr>
          <w:rFonts w:cstheme="minorHAnsi"/>
          <w:sz w:val="24"/>
          <w:szCs w:val="24"/>
        </w:rPr>
      </w:pPr>
      <w:r w:rsidRPr="009E7F4C">
        <w:rPr>
          <w:rFonts w:cstheme="minorHAnsi"/>
          <w:sz w:val="24"/>
          <w:szCs w:val="24"/>
        </w:rPr>
        <w:t>“Wait, your briefcase can be anything you want it to be?</w:t>
      </w:r>
      <w:r w:rsidR="0071681A">
        <w:rPr>
          <w:rFonts w:cstheme="minorHAnsi"/>
          <w:sz w:val="24"/>
          <w:szCs w:val="24"/>
        </w:rPr>
        <w:t xml:space="preserve"> </w:t>
      </w:r>
      <w:r w:rsidRPr="009E7F4C">
        <w:rPr>
          <w:rFonts w:cstheme="minorHAnsi"/>
          <w:sz w:val="24"/>
          <w:szCs w:val="24"/>
        </w:rPr>
        <w:t>I didn’t know nanocloth could do that.”</w:t>
      </w:r>
    </w:p>
    <w:p w:rsidR="00176DAF" w:rsidP="00176DAF" w:rsidRDefault="007F0EEA" w14:paraId="4ADE4530" w14:textId="11A10E2C">
      <w:pPr>
        <w:spacing w:after="0"/>
        <w:ind w:firstLine="360"/>
        <w:rPr>
          <w:rFonts w:cstheme="minorHAnsi"/>
          <w:sz w:val="24"/>
          <w:szCs w:val="24"/>
        </w:rPr>
      </w:pPr>
      <w:r w:rsidRPr="009E7F4C">
        <w:rPr>
          <w:rFonts w:cstheme="minorHAnsi"/>
          <w:sz w:val="24"/>
          <w:szCs w:val="24"/>
        </w:rPr>
        <w:t>“</w:t>
      </w:r>
      <w:r w:rsidRPr="009E7F4C" w:rsidR="00171FD3">
        <w:rPr>
          <w:rFonts w:cstheme="minorHAnsi"/>
          <w:sz w:val="24"/>
          <w:szCs w:val="24"/>
        </w:rPr>
        <w:t>Of course,</w:t>
      </w:r>
      <w:r w:rsidRPr="009E7F4C">
        <w:rPr>
          <w:rFonts w:cstheme="minorHAnsi"/>
          <w:sz w:val="24"/>
          <w:szCs w:val="24"/>
        </w:rPr>
        <w:t xml:space="preserve"> it can.</w:t>
      </w:r>
      <w:r w:rsidR="0071681A">
        <w:rPr>
          <w:rFonts w:cstheme="minorHAnsi"/>
          <w:sz w:val="24"/>
          <w:szCs w:val="24"/>
        </w:rPr>
        <w:t xml:space="preserve"> </w:t>
      </w:r>
      <w:r w:rsidRPr="009E7F4C">
        <w:rPr>
          <w:rFonts w:cstheme="minorHAnsi"/>
          <w:sz w:val="24"/>
          <w:szCs w:val="24"/>
        </w:rPr>
        <w:t>Do you not know how things work?”</w:t>
      </w:r>
    </w:p>
    <w:p w:rsidR="00176DAF" w:rsidP="00176DAF" w:rsidRDefault="007F0EEA" w14:paraId="48459827" w14:textId="1F65511B">
      <w:pPr>
        <w:spacing w:after="0"/>
        <w:ind w:firstLine="360"/>
        <w:rPr>
          <w:rFonts w:cstheme="minorHAnsi"/>
          <w:sz w:val="24"/>
          <w:szCs w:val="24"/>
        </w:rPr>
      </w:pPr>
      <w:r w:rsidRPr="009E7F4C">
        <w:rPr>
          <w:rFonts w:cstheme="minorHAnsi"/>
          <w:sz w:val="24"/>
          <w:szCs w:val="24"/>
        </w:rPr>
        <w:lastRenderedPageBreak/>
        <w:t>“Not really.</w:t>
      </w:r>
      <w:r w:rsidR="0071681A">
        <w:rPr>
          <w:rFonts w:cstheme="minorHAnsi"/>
          <w:sz w:val="24"/>
          <w:szCs w:val="24"/>
        </w:rPr>
        <w:t xml:space="preserve"> </w:t>
      </w:r>
      <w:r w:rsidRPr="009E7F4C">
        <w:rPr>
          <w:rFonts w:cstheme="minorHAnsi"/>
          <w:sz w:val="24"/>
          <w:szCs w:val="24"/>
        </w:rPr>
        <w:t>I know sports.</w:t>
      </w:r>
      <w:r w:rsidR="0071681A">
        <w:rPr>
          <w:rFonts w:cstheme="minorHAnsi"/>
          <w:sz w:val="24"/>
          <w:szCs w:val="24"/>
        </w:rPr>
        <w:t xml:space="preserve"> </w:t>
      </w:r>
      <w:r w:rsidRPr="009E7F4C">
        <w:rPr>
          <w:rFonts w:cstheme="minorHAnsi"/>
          <w:sz w:val="24"/>
          <w:szCs w:val="24"/>
        </w:rPr>
        <w:t>That’s my thing.</w:t>
      </w:r>
      <w:r w:rsidR="0071681A">
        <w:rPr>
          <w:rFonts w:cstheme="minorHAnsi"/>
          <w:sz w:val="24"/>
          <w:szCs w:val="24"/>
        </w:rPr>
        <w:t xml:space="preserve"> </w:t>
      </w:r>
      <w:r w:rsidRPr="009E7F4C">
        <w:rPr>
          <w:rFonts w:cstheme="minorHAnsi"/>
          <w:sz w:val="24"/>
          <w:szCs w:val="24"/>
        </w:rPr>
        <w:t>I leave the techno mumbo jumbo up to my wife.</w:t>
      </w:r>
      <w:r w:rsidR="0071681A">
        <w:rPr>
          <w:rFonts w:cstheme="minorHAnsi"/>
          <w:sz w:val="24"/>
          <w:szCs w:val="24"/>
        </w:rPr>
        <w:t xml:space="preserve"> </w:t>
      </w:r>
      <w:r w:rsidR="00537562">
        <w:rPr>
          <w:rFonts w:cstheme="minorHAnsi"/>
          <w:sz w:val="24"/>
          <w:szCs w:val="24"/>
        </w:rPr>
        <w:t>I</w:t>
      </w:r>
      <w:r w:rsidRPr="009E7F4C">
        <w:rPr>
          <w:rFonts w:cstheme="minorHAnsi"/>
          <w:sz w:val="24"/>
          <w:szCs w:val="24"/>
        </w:rPr>
        <w:t>s that actual paper?”</w:t>
      </w:r>
    </w:p>
    <w:p w:rsidR="00176DAF" w:rsidP="00176DAF" w:rsidRDefault="007F0EEA" w14:paraId="4095CF96" w14:textId="4A39A655">
      <w:pPr>
        <w:spacing w:after="0"/>
        <w:ind w:firstLine="360"/>
        <w:rPr>
          <w:rFonts w:cstheme="minorHAnsi"/>
          <w:sz w:val="24"/>
          <w:szCs w:val="24"/>
        </w:rPr>
      </w:pPr>
      <w:r w:rsidRPr="009E7F4C">
        <w:rPr>
          <w:rFonts w:cstheme="minorHAnsi"/>
          <w:sz w:val="24"/>
          <w:szCs w:val="24"/>
        </w:rPr>
        <w:t>Maurice sighs.</w:t>
      </w:r>
      <w:r w:rsidR="0071681A">
        <w:rPr>
          <w:rFonts w:cstheme="minorHAnsi"/>
          <w:sz w:val="24"/>
          <w:szCs w:val="24"/>
        </w:rPr>
        <w:t xml:space="preserve"> </w:t>
      </w:r>
      <w:r w:rsidRPr="009E7F4C">
        <w:rPr>
          <w:rFonts w:cstheme="minorHAnsi"/>
          <w:sz w:val="24"/>
          <w:szCs w:val="24"/>
        </w:rPr>
        <w:t>“I see no one ever taught you about personal space, Mr. Stern.”</w:t>
      </w:r>
    </w:p>
    <w:p w:rsidR="00621684" w:rsidP="47CE2942" w:rsidRDefault="007F0EEA" w14:paraId="219CA51A" w14:textId="3584C87D">
      <w:pPr>
        <w:spacing w:after="0"/>
        <w:ind w:firstLine="360"/>
        <w:rPr>
          <w:rFonts w:cs="Calibri" w:cstheme="minorAscii"/>
          <w:sz w:val="24"/>
          <w:szCs w:val="24"/>
        </w:rPr>
      </w:pPr>
      <w:r w:rsidRPr="47CE2942" w:rsidR="47CE2942">
        <w:rPr>
          <w:rFonts w:cs="Calibri" w:cstheme="minorAscii"/>
          <w:sz w:val="24"/>
          <w:szCs w:val="24"/>
        </w:rPr>
        <w:t>“I know enough about how the ‘</w:t>
      </w:r>
      <w:r w:rsidRPr="47CE2942" w:rsidR="47CE2942">
        <w:rPr>
          <w:rFonts w:cs="Calibri" w:cstheme="minorAscii"/>
          <w:sz w:val="24"/>
          <w:szCs w:val="24"/>
        </w:rPr>
        <w:t>Net works</w:t>
      </w:r>
      <w:r w:rsidRPr="47CE2942" w:rsidR="47CE2942">
        <w:rPr>
          <w:rFonts w:cs="Calibri" w:cstheme="minorAscii"/>
          <w:sz w:val="24"/>
          <w:szCs w:val="24"/>
        </w:rPr>
        <w:t xml:space="preserve"> to know that if you have anything important, stuff you don’t want other people to see, you keep it in your head.” Although I heard once that Echelon was able to hack people’s brains almost </w:t>
      </w:r>
      <w:r w:rsidRPr="47CE2942" w:rsidR="47CE2942">
        <w:rPr>
          <w:rFonts w:cs="Calibri" w:cstheme="minorAscii"/>
          <w:sz w:val="24"/>
          <w:szCs w:val="24"/>
        </w:rPr>
        <w:t>immediately</w:t>
      </w:r>
      <w:r w:rsidRPr="47CE2942" w:rsidR="47CE2942">
        <w:rPr>
          <w:rFonts w:cs="Calibri" w:cstheme="minorAscii"/>
          <w:sz w:val="24"/>
          <w:szCs w:val="24"/>
        </w:rPr>
        <w:t xml:space="preserve"> after we started installing apps in our heads. </w:t>
      </w:r>
      <w:r w:rsidRPr="47CE2942" w:rsidR="47CE2942">
        <w:rPr>
          <w:rFonts w:cs="Calibri" w:cstheme="minorAscii"/>
          <w:sz w:val="24"/>
          <w:szCs w:val="24"/>
        </w:rPr>
        <w:t>Maybe they’ve</w:t>
      </w:r>
      <w:r w:rsidRPr="47CE2942" w:rsidR="47CE2942">
        <w:rPr>
          <w:rFonts w:cs="Calibri" w:cstheme="minorAscii"/>
          <w:sz w:val="24"/>
          <w:szCs w:val="24"/>
        </w:rPr>
        <w:t xml:space="preserve"> done it to me. I </w:t>
      </w:r>
      <w:r w:rsidRPr="47CE2942" w:rsidR="47CE2942">
        <w:rPr>
          <w:rFonts w:cs="Calibri" w:cstheme="minorAscii"/>
          <w:sz w:val="24"/>
          <w:szCs w:val="24"/>
        </w:rPr>
        <w:t>could’ve</w:t>
      </w:r>
      <w:r w:rsidRPr="47CE2942" w:rsidR="47CE2942">
        <w:rPr>
          <w:rFonts w:cs="Calibri" w:cstheme="minorAscii"/>
          <w:sz w:val="24"/>
          <w:szCs w:val="24"/>
        </w:rPr>
        <w:t xml:space="preserve"> saved them the trouble. There’s not much up there but </w:t>
      </w:r>
      <w:r w:rsidRPr="47CE2942" w:rsidR="47CE2942">
        <w:rPr>
          <w:rFonts w:cs="Calibri" w:cstheme="minorAscii"/>
          <w:sz w:val="24"/>
          <w:szCs w:val="24"/>
        </w:rPr>
        <w:t>spaceball</w:t>
      </w:r>
      <w:r w:rsidRPr="47CE2942" w:rsidR="47CE2942">
        <w:rPr>
          <w:rFonts w:cs="Calibri" w:cstheme="minorAscii"/>
          <w:sz w:val="24"/>
          <w:szCs w:val="24"/>
        </w:rPr>
        <w:t xml:space="preserve">, sports injuries, and swearwords in other languages. Okay. </w:t>
      </w:r>
      <w:r w:rsidRPr="47CE2942" w:rsidR="47CE2942">
        <w:rPr>
          <w:rFonts w:cs="Calibri" w:cstheme="minorAscii"/>
          <w:sz w:val="24"/>
          <w:szCs w:val="24"/>
        </w:rPr>
        <w:t>There’s</w:t>
      </w:r>
      <w:r w:rsidRPr="47CE2942" w:rsidR="47CE2942">
        <w:rPr>
          <w:rFonts w:cs="Calibri" w:cstheme="minorAscii"/>
          <w:sz w:val="24"/>
          <w:szCs w:val="24"/>
        </w:rPr>
        <w:t xml:space="preserve"> a bit of porn up there, too. But just a bit</w:t>
      </w:r>
      <w:ins w:author="Gary Smailes" w:date="2024-03-14T10:29:45.34Z" w:id="1561232906">
        <w:r w:rsidRPr="47CE2942" w:rsidR="47CE2942">
          <w:rPr>
            <w:rFonts w:cs="Calibri" w:cstheme="minorAscii"/>
            <w:sz w:val="24"/>
            <w:szCs w:val="24"/>
          </w:rPr>
          <w:t>.</w:t>
        </w:r>
      </w:ins>
      <w:del w:author="Gary Smailes" w:date="2024-03-14T10:29:44.49Z" w:id="1498190319">
        <w:r w:rsidRPr="47CE2942" w:rsidDel="47CE2942">
          <w:rPr>
            <w:rFonts w:cs="Calibri" w:cstheme="minorAscii"/>
            <w:sz w:val="24"/>
            <w:szCs w:val="24"/>
          </w:rPr>
          <w:delText>!</w:delText>
        </w:r>
      </w:del>
      <w:r w:rsidRPr="47CE2942" w:rsidR="47CE2942">
        <w:rPr>
          <w:rFonts w:cs="Calibri" w:cstheme="minorAscii"/>
          <w:sz w:val="24"/>
          <w:szCs w:val="24"/>
        </w:rPr>
        <w:t xml:space="preserve"> </w:t>
      </w:r>
    </w:p>
    <w:p w:rsidR="00176DAF" w:rsidP="00176DAF" w:rsidRDefault="007F0EEA" w14:paraId="75FC17FF" w14:textId="6A20B09F">
      <w:pPr>
        <w:spacing w:after="0"/>
        <w:ind w:firstLine="360"/>
        <w:rPr>
          <w:rFonts w:cstheme="minorHAnsi"/>
          <w:sz w:val="24"/>
          <w:szCs w:val="24"/>
        </w:rPr>
      </w:pPr>
      <w:r w:rsidRPr="009E7F4C">
        <w:rPr>
          <w:rFonts w:cstheme="minorHAnsi"/>
          <w:sz w:val="24"/>
          <w:szCs w:val="24"/>
        </w:rPr>
        <w:t>I point at the paper.</w:t>
      </w:r>
      <w:r w:rsidR="0071681A">
        <w:rPr>
          <w:rFonts w:cstheme="minorHAnsi"/>
          <w:sz w:val="24"/>
          <w:szCs w:val="24"/>
        </w:rPr>
        <w:t xml:space="preserve"> </w:t>
      </w:r>
      <w:r w:rsidRPr="009E7F4C">
        <w:rPr>
          <w:rFonts w:cstheme="minorHAnsi"/>
          <w:sz w:val="24"/>
          <w:szCs w:val="24"/>
        </w:rPr>
        <w:t>“</w:t>
      </w:r>
      <w:r w:rsidR="00621684">
        <w:rPr>
          <w:rFonts w:cstheme="minorHAnsi"/>
          <w:sz w:val="24"/>
          <w:szCs w:val="24"/>
        </w:rPr>
        <w:t>C</w:t>
      </w:r>
      <w:r w:rsidRPr="009E7F4C">
        <w:rPr>
          <w:rFonts w:cstheme="minorHAnsi"/>
          <w:sz w:val="24"/>
          <w:szCs w:val="24"/>
        </w:rPr>
        <w:t>arrying that around says you want other people to see it.</w:t>
      </w:r>
      <w:r w:rsidR="0071681A">
        <w:rPr>
          <w:rFonts w:cstheme="minorHAnsi"/>
          <w:sz w:val="24"/>
          <w:szCs w:val="24"/>
        </w:rPr>
        <w:t xml:space="preserve"> </w:t>
      </w:r>
      <w:r w:rsidRPr="009E7F4C">
        <w:rPr>
          <w:rFonts w:cstheme="minorHAnsi"/>
          <w:sz w:val="24"/>
          <w:szCs w:val="24"/>
        </w:rPr>
        <w:t>Me, probably.</w:t>
      </w:r>
      <w:r w:rsidR="0071681A">
        <w:rPr>
          <w:rFonts w:cstheme="minorHAnsi"/>
          <w:sz w:val="24"/>
          <w:szCs w:val="24"/>
        </w:rPr>
        <w:t xml:space="preserve"> </w:t>
      </w:r>
      <w:r w:rsidRPr="009E7F4C">
        <w:rPr>
          <w:rFonts w:cstheme="minorHAnsi"/>
          <w:sz w:val="24"/>
          <w:szCs w:val="24"/>
        </w:rPr>
        <w:t>But there’s a shitload of words on it</w:t>
      </w:r>
      <w:r w:rsidR="002153C6">
        <w:rPr>
          <w:rFonts w:cstheme="minorHAnsi"/>
          <w:sz w:val="24"/>
          <w:szCs w:val="24"/>
        </w:rPr>
        <w:t>.</w:t>
      </w:r>
      <w:r w:rsidRPr="009E7F4C">
        <w:rPr>
          <w:rFonts w:cstheme="minorHAnsi"/>
          <w:sz w:val="24"/>
          <w:szCs w:val="24"/>
        </w:rPr>
        <w:t xml:space="preserve"> </w:t>
      </w:r>
      <w:r w:rsidR="002153C6">
        <w:rPr>
          <w:rFonts w:cstheme="minorHAnsi"/>
          <w:sz w:val="24"/>
          <w:szCs w:val="24"/>
        </w:rPr>
        <w:t>W</w:t>
      </w:r>
      <w:r w:rsidRPr="009E7F4C">
        <w:rPr>
          <w:rFonts w:cstheme="minorHAnsi"/>
          <w:sz w:val="24"/>
          <w:szCs w:val="24"/>
        </w:rPr>
        <w:t>hy don’t you just paraphrase it for me?”</w:t>
      </w:r>
    </w:p>
    <w:p w:rsidR="00176DAF" w:rsidP="00176DAF" w:rsidRDefault="007F0EEA" w14:paraId="7DFA0AC4" w14:textId="0C39BFBE">
      <w:pPr>
        <w:spacing w:after="0"/>
        <w:ind w:firstLine="360"/>
        <w:rPr>
          <w:rFonts w:cstheme="minorHAnsi"/>
          <w:sz w:val="24"/>
          <w:szCs w:val="24"/>
        </w:rPr>
      </w:pPr>
      <w:r w:rsidRPr="009E7F4C">
        <w:rPr>
          <w:rFonts w:cstheme="minorHAnsi"/>
          <w:sz w:val="24"/>
          <w:szCs w:val="24"/>
        </w:rPr>
        <w:t>“This is the formal contract between you and Mr. Chippers.</w:t>
      </w:r>
      <w:r w:rsidR="0071681A">
        <w:rPr>
          <w:rFonts w:cstheme="minorHAnsi"/>
          <w:sz w:val="24"/>
          <w:szCs w:val="24"/>
        </w:rPr>
        <w:t xml:space="preserve"> </w:t>
      </w:r>
      <w:r w:rsidRPr="009E7F4C">
        <w:rPr>
          <w:rFonts w:cstheme="minorHAnsi"/>
          <w:sz w:val="24"/>
          <w:szCs w:val="24"/>
        </w:rPr>
        <w:t>It outlines</w:t>
      </w:r>
      <w:r w:rsidR="004360BB">
        <w:rPr>
          <w:rFonts w:cstheme="minorHAnsi"/>
          <w:sz w:val="24"/>
          <w:szCs w:val="24"/>
        </w:rPr>
        <w:t>–”</w:t>
      </w:r>
    </w:p>
    <w:p w:rsidR="00176DAF" w:rsidP="00176DAF" w:rsidRDefault="007F0EEA" w14:paraId="3AA83777" w14:textId="467A9E36">
      <w:pPr>
        <w:spacing w:after="0"/>
        <w:ind w:firstLine="360"/>
        <w:rPr>
          <w:rFonts w:cstheme="minorHAnsi"/>
          <w:sz w:val="24"/>
          <w:szCs w:val="24"/>
        </w:rPr>
      </w:pPr>
      <w:r w:rsidRPr="009E7F4C">
        <w:rPr>
          <w:rFonts w:cstheme="minorHAnsi"/>
          <w:sz w:val="24"/>
          <w:szCs w:val="24"/>
        </w:rPr>
        <w:t>“I don’t care what it outlines,” I say.</w:t>
      </w:r>
      <w:r w:rsidR="0071681A">
        <w:rPr>
          <w:rFonts w:cstheme="minorHAnsi"/>
          <w:sz w:val="24"/>
          <w:szCs w:val="24"/>
        </w:rPr>
        <w:t xml:space="preserve"> </w:t>
      </w:r>
      <w:r w:rsidRPr="009E7F4C">
        <w:rPr>
          <w:rFonts w:cstheme="minorHAnsi"/>
          <w:sz w:val="24"/>
          <w:szCs w:val="24"/>
        </w:rPr>
        <w:t>“I’ve got a verbal agreement with him already, and that’s good enough for me.</w:t>
      </w:r>
      <w:r w:rsidR="0071681A">
        <w:rPr>
          <w:rFonts w:cstheme="minorHAnsi"/>
          <w:sz w:val="24"/>
          <w:szCs w:val="24"/>
        </w:rPr>
        <w:t xml:space="preserve"> </w:t>
      </w:r>
      <w:r w:rsidRPr="009E7F4C">
        <w:rPr>
          <w:rFonts w:cstheme="minorHAnsi"/>
          <w:sz w:val="24"/>
          <w:szCs w:val="24"/>
        </w:rPr>
        <w:t xml:space="preserve">I win the </w:t>
      </w:r>
      <w:proofErr w:type="gramStart"/>
      <w:r w:rsidRPr="009E7F4C">
        <w:rPr>
          <w:rFonts w:cstheme="minorHAnsi"/>
          <w:sz w:val="24"/>
          <w:szCs w:val="24"/>
        </w:rPr>
        <w:t>Cup,</w:t>
      </w:r>
      <w:proofErr w:type="gramEnd"/>
      <w:r w:rsidRPr="009E7F4C">
        <w:rPr>
          <w:rFonts w:cstheme="minorHAnsi"/>
          <w:sz w:val="24"/>
          <w:szCs w:val="24"/>
        </w:rPr>
        <w:t xml:space="preserve"> he pays me a shitload of money.”</w:t>
      </w:r>
    </w:p>
    <w:p w:rsidR="00176DAF" w:rsidP="00176DAF" w:rsidRDefault="007F0EEA" w14:paraId="499B54B2" w14:textId="69144CBD">
      <w:pPr>
        <w:spacing w:after="0"/>
        <w:ind w:firstLine="360"/>
        <w:rPr>
          <w:rFonts w:cstheme="minorHAnsi"/>
          <w:sz w:val="24"/>
          <w:szCs w:val="24"/>
        </w:rPr>
      </w:pPr>
      <w:r w:rsidRPr="009E7F4C">
        <w:rPr>
          <w:rFonts w:cstheme="minorHAnsi"/>
          <w:sz w:val="24"/>
          <w:szCs w:val="24"/>
        </w:rPr>
        <w:t>“That hardly covers the legal ramifications, the protections, duties, and insurance forms that must be submitted to various parties, not to mention</w:t>
      </w:r>
      <w:r w:rsidR="007729EC">
        <w:rPr>
          <w:rFonts w:cstheme="minorHAnsi"/>
          <w:sz w:val="24"/>
          <w:szCs w:val="24"/>
        </w:rPr>
        <w:t>–</w:t>
      </w:r>
      <w:r w:rsidRPr="009E7F4C">
        <w:rPr>
          <w:rFonts w:cstheme="minorHAnsi"/>
          <w:sz w:val="24"/>
          <w:szCs w:val="24"/>
        </w:rPr>
        <w:t>”</w:t>
      </w:r>
    </w:p>
    <w:p w:rsidR="00176DAF" w:rsidP="00176DAF" w:rsidRDefault="007F0EEA" w14:paraId="7A75873D" w14:textId="77777777">
      <w:pPr>
        <w:spacing w:after="0"/>
        <w:ind w:firstLine="360"/>
        <w:rPr>
          <w:rFonts w:cstheme="minorHAnsi"/>
          <w:sz w:val="24"/>
          <w:szCs w:val="24"/>
        </w:rPr>
      </w:pP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You do it if you want.</w:t>
      </w:r>
      <w:r w:rsidR="0071681A">
        <w:rPr>
          <w:rFonts w:cstheme="minorHAnsi"/>
          <w:sz w:val="24"/>
          <w:szCs w:val="24"/>
        </w:rPr>
        <w:t xml:space="preserve"> </w:t>
      </w:r>
      <w:r w:rsidRPr="009E7F4C">
        <w:rPr>
          <w:rFonts w:cstheme="minorHAnsi"/>
          <w:sz w:val="24"/>
          <w:szCs w:val="24"/>
        </w:rPr>
        <w:t>I’m not signing any of that shit.</w:t>
      </w:r>
      <w:r w:rsidR="0071681A">
        <w:rPr>
          <w:rFonts w:cstheme="minorHAnsi"/>
          <w:sz w:val="24"/>
          <w:szCs w:val="24"/>
        </w:rPr>
        <w:t xml:space="preserve"> </w:t>
      </w:r>
      <w:r w:rsidRPr="009E7F4C">
        <w:rPr>
          <w:rFonts w:cstheme="minorHAnsi"/>
          <w:sz w:val="24"/>
          <w:szCs w:val="24"/>
        </w:rPr>
        <w:t>Nobody ever reads the fine print, and if nobody reads it, whatever bullshit that’s in it doesn’t matter to anybody other than the weedy monks who put it there.</w:t>
      </w:r>
      <w:r w:rsidR="0071681A">
        <w:rPr>
          <w:rFonts w:cstheme="minorHAnsi"/>
          <w:sz w:val="24"/>
          <w:szCs w:val="24"/>
        </w:rPr>
        <w:t xml:space="preserve"> </w:t>
      </w:r>
      <w:r w:rsidRPr="009E7F4C">
        <w:rPr>
          <w:rFonts w:cstheme="minorHAnsi"/>
          <w:sz w:val="24"/>
          <w:szCs w:val="24"/>
        </w:rPr>
        <w:t>I’m not signing away my firstborn, or my other arm, or anything else other than what I promised Chippers when we talked.”</w:t>
      </w:r>
    </w:p>
    <w:p w:rsidR="00176DAF" w:rsidP="00176DAF" w:rsidRDefault="007F0EEA" w14:paraId="5EF15A38" w14:textId="77777777">
      <w:pPr>
        <w:spacing w:after="0"/>
        <w:ind w:firstLine="360"/>
        <w:rPr>
          <w:rFonts w:cstheme="minorHAnsi"/>
          <w:sz w:val="24"/>
          <w:szCs w:val="24"/>
        </w:rPr>
      </w:pPr>
      <w:r w:rsidRPr="009E7F4C">
        <w:rPr>
          <w:rFonts w:cstheme="minorHAnsi"/>
          <w:sz w:val="24"/>
          <w:szCs w:val="24"/>
        </w:rPr>
        <w:t>“If you do not sign, you will not coach.”</w:t>
      </w:r>
    </w:p>
    <w:p w:rsidR="00176DAF" w:rsidP="00176DAF" w:rsidRDefault="007F0EEA" w14:paraId="7F187162" w14:textId="77777777">
      <w:pPr>
        <w:spacing w:after="0"/>
        <w:ind w:firstLine="360"/>
        <w:rPr>
          <w:rFonts w:cstheme="minorHAnsi"/>
          <w:sz w:val="24"/>
          <w:szCs w:val="24"/>
        </w:rPr>
      </w:pPr>
      <w:r w:rsidRPr="009E7F4C">
        <w:rPr>
          <w:rFonts w:cstheme="minorHAnsi"/>
          <w:sz w:val="24"/>
          <w:szCs w:val="24"/>
        </w:rPr>
        <w:t>“I’m the last person on Chipper’s list.</w:t>
      </w:r>
      <w:r w:rsidR="0071681A">
        <w:rPr>
          <w:rFonts w:cstheme="minorHAnsi"/>
          <w:sz w:val="24"/>
          <w:szCs w:val="24"/>
        </w:rPr>
        <w:t xml:space="preserve"> </w:t>
      </w:r>
      <w:r w:rsidRPr="009E7F4C">
        <w:rPr>
          <w:rFonts w:cstheme="minorHAnsi"/>
          <w:sz w:val="24"/>
          <w:szCs w:val="24"/>
        </w:rPr>
        <w:t>There isn’t anybody else.”</w:t>
      </w:r>
      <w:r w:rsidR="0071681A">
        <w:rPr>
          <w:rFonts w:cstheme="minorHAnsi"/>
          <w:sz w:val="24"/>
          <w:szCs w:val="24"/>
        </w:rPr>
        <w:t xml:space="preserve"> </w:t>
      </w:r>
      <w:r w:rsidRPr="009E7F4C">
        <w:rPr>
          <w:rFonts w:cstheme="minorHAnsi"/>
          <w:sz w:val="24"/>
          <w:szCs w:val="24"/>
        </w:rPr>
        <w:t>I smile at him.</w:t>
      </w:r>
      <w:r w:rsidR="0071681A">
        <w:rPr>
          <w:rFonts w:cstheme="minorHAnsi"/>
          <w:sz w:val="24"/>
          <w:szCs w:val="24"/>
        </w:rPr>
        <w:t xml:space="preserve"> </w:t>
      </w:r>
      <w:r w:rsidRPr="009E7F4C">
        <w:rPr>
          <w:rFonts w:cstheme="minorHAnsi"/>
          <w:sz w:val="24"/>
          <w:szCs w:val="24"/>
        </w:rPr>
        <w:t>“That’s the great thing about being at the bottom, Maurice.</w:t>
      </w:r>
      <w:r w:rsidR="0071681A">
        <w:rPr>
          <w:rFonts w:cstheme="minorHAnsi"/>
          <w:sz w:val="24"/>
          <w:szCs w:val="24"/>
        </w:rPr>
        <w:t xml:space="preserve"> </w:t>
      </w:r>
      <w:r w:rsidRPr="009E7F4C">
        <w:rPr>
          <w:rFonts w:cstheme="minorHAnsi"/>
          <w:sz w:val="24"/>
          <w:szCs w:val="24"/>
        </w:rPr>
        <w:t>You can’t get fired.”</w:t>
      </w:r>
    </w:p>
    <w:p w:rsidR="00176DAF" w:rsidP="00176DAF" w:rsidRDefault="007F0EEA" w14:paraId="33005189" w14:textId="77777777">
      <w:pPr>
        <w:spacing w:after="0"/>
        <w:ind w:firstLine="360"/>
        <w:rPr>
          <w:rFonts w:cstheme="minorHAnsi"/>
          <w:sz w:val="24"/>
          <w:szCs w:val="24"/>
        </w:rPr>
      </w:pPr>
      <w:r w:rsidRPr="009E7F4C">
        <w:rPr>
          <w:rFonts w:cstheme="minorHAnsi"/>
          <w:sz w:val="24"/>
          <w:szCs w:val="24"/>
        </w:rPr>
        <w:t>“A person can always be replaced, Mr. Stern.”</w:t>
      </w:r>
    </w:p>
    <w:p w:rsidR="00176DAF" w:rsidP="00176DAF" w:rsidRDefault="007F0EEA" w14:paraId="1E4184AB" w14:textId="06677A74">
      <w:pPr>
        <w:spacing w:after="0"/>
        <w:ind w:firstLine="360"/>
        <w:rPr>
          <w:rFonts w:cstheme="minorHAnsi"/>
          <w:sz w:val="24"/>
          <w:szCs w:val="24"/>
        </w:rPr>
      </w:pPr>
      <w:r w:rsidRPr="009E7F4C">
        <w:rPr>
          <w:rFonts w:cstheme="minorHAnsi"/>
          <w:sz w:val="24"/>
          <w:szCs w:val="24"/>
        </w:rPr>
        <w:t>I pat him on the cheek.</w:t>
      </w:r>
      <w:r w:rsidR="0071681A">
        <w:rPr>
          <w:rFonts w:cstheme="minorHAnsi"/>
          <w:sz w:val="24"/>
          <w:szCs w:val="24"/>
        </w:rPr>
        <w:t xml:space="preserve"> </w:t>
      </w:r>
      <w:r w:rsidRPr="009E7F4C">
        <w:rPr>
          <w:rFonts w:cstheme="minorHAnsi"/>
          <w:sz w:val="24"/>
          <w:szCs w:val="24"/>
        </w:rPr>
        <w:t>“Let me know how that works out for you.”</w:t>
      </w:r>
      <w:r w:rsidR="0071681A">
        <w:rPr>
          <w:rFonts w:cstheme="minorHAnsi"/>
          <w:sz w:val="24"/>
          <w:szCs w:val="24"/>
        </w:rPr>
        <w:t xml:space="preserve"> </w:t>
      </w:r>
      <w:r w:rsidRPr="009E7F4C">
        <w:rPr>
          <w:rFonts w:cstheme="minorHAnsi"/>
          <w:sz w:val="24"/>
          <w:szCs w:val="24"/>
        </w:rPr>
        <w:t>Then I remember what happened the last time I touched him</w:t>
      </w:r>
      <w:r w:rsidR="00BA0B7F">
        <w:rPr>
          <w:rFonts w:cstheme="minorHAnsi"/>
          <w:sz w:val="24"/>
          <w:szCs w:val="24"/>
        </w:rPr>
        <w:t>. I</w:t>
      </w:r>
      <w:r w:rsidRPr="009E7F4C">
        <w:rPr>
          <w:rFonts w:cstheme="minorHAnsi"/>
          <w:sz w:val="24"/>
          <w:szCs w:val="24"/>
        </w:rPr>
        <w:t xml:space="preserve"> snatch my hand back.</w:t>
      </w:r>
    </w:p>
    <w:p w:rsidR="00176DAF" w:rsidP="00176DAF" w:rsidRDefault="007F0EEA" w14:paraId="473A883E" w14:textId="61B309AA">
      <w:pPr>
        <w:spacing w:after="0"/>
        <w:ind w:firstLine="360"/>
        <w:rPr>
          <w:rFonts w:cstheme="minorHAnsi"/>
          <w:sz w:val="24"/>
          <w:szCs w:val="24"/>
        </w:rPr>
      </w:pPr>
      <w:r w:rsidRPr="009E7F4C">
        <w:rPr>
          <w:rFonts w:cstheme="minorHAnsi"/>
          <w:sz w:val="24"/>
          <w:szCs w:val="24"/>
        </w:rPr>
        <w:t>The bit about getting fired or replaced doesn’t really bother me.</w:t>
      </w:r>
      <w:r w:rsidR="0071681A">
        <w:rPr>
          <w:rFonts w:cstheme="minorHAnsi"/>
          <w:sz w:val="24"/>
          <w:szCs w:val="24"/>
        </w:rPr>
        <w:t xml:space="preserve"> </w:t>
      </w:r>
      <w:r w:rsidRPr="009E7F4C">
        <w:rPr>
          <w:rFonts w:cstheme="minorHAnsi"/>
          <w:sz w:val="24"/>
          <w:szCs w:val="24"/>
        </w:rPr>
        <w:t xml:space="preserve">I can’t count how many times </w:t>
      </w:r>
      <w:r w:rsidR="00C26749">
        <w:rPr>
          <w:rFonts w:cstheme="minorHAnsi"/>
          <w:sz w:val="24"/>
          <w:szCs w:val="24"/>
        </w:rPr>
        <w:t xml:space="preserve">team owners have </w:t>
      </w:r>
      <w:r w:rsidRPr="009E7F4C">
        <w:rPr>
          <w:rFonts w:cstheme="minorHAnsi"/>
          <w:sz w:val="24"/>
          <w:szCs w:val="24"/>
        </w:rPr>
        <w:t>threatened me for one reason or another.</w:t>
      </w:r>
      <w:r w:rsidR="0071681A">
        <w:rPr>
          <w:rFonts w:cstheme="minorHAnsi"/>
          <w:sz w:val="24"/>
          <w:szCs w:val="24"/>
        </w:rPr>
        <w:t xml:space="preserve"> </w:t>
      </w:r>
      <w:r w:rsidRPr="009E7F4C">
        <w:rPr>
          <w:rFonts w:cstheme="minorHAnsi"/>
          <w:sz w:val="24"/>
          <w:szCs w:val="24"/>
        </w:rPr>
        <w:t>It never happens.</w:t>
      </w:r>
      <w:r w:rsidR="0071681A">
        <w:rPr>
          <w:rFonts w:cstheme="minorHAnsi"/>
          <w:sz w:val="24"/>
          <w:szCs w:val="24"/>
        </w:rPr>
        <w:t xml:space="preserve"> </w:t>
      </w:r>
      <w:r w:rsidRPr="009E7F4C">
        <w:rPr>
          <w:rFonts w:cstheme="minorHAnsi"/>
          <w:sz w:val="24"/>
          <w:szCs w:val="24"/>
        </w:rPr>
        <w:t>All bluster.</w:t>
      </w:r>
      <w:r w:rsidR="0071681A">
        <w:rPr>
          <w:rFonts w:cstheme="minorHAnsi"/>
          <w:sz w:val="24"/>
          <w:szCs w:val="24"/>
        </w:rPr>
        <w:t xml:space="preserve"> </w:t>
      </w:r>
      <w:r w:rsidRPr="009E7F4C">
        <w:rPr>
          <w:rFonts w:cstheme="minorHAnsi"/>
          <w:sz w:val="24"/>
          <w:szCs w:val="24"/>
        </w:rPr>
        <w:t>Maybe it works on other people, which is why they use it as an excuse to get more productivity, but not me.</w:t>
      </w:r>
      <w:r w:rsidR="0071681A">
        <w:rPr>
          <w:rFonts w:cstheme="minorHAnsi"/>
          <w:sz w:val="24"/>
          <w:szCs w:val="24"/>
        </w:rPr>
        <w:t xml:space="preserve"> </w:t>
      </w:r>
      <w:r w:rsidRPr="009E7F4C">
        <w:rPr>
          <w:rFonts w:cstheme="minorHAnsi"/>
          <w:sz w:val="24"/>
          <w:szCs w:val="24"/>
        </w:rPr>
        <w:t>Never with me.</w:t>
      </w:r>
      <w:r w:rsidR="0071681A">
        <w:rPr>
          <w:rFonts w:cstheme="minorHAnsi"/>
          <w:sz w:val="24"/>
          <w:szCs w:val="24"/>
        </w:rPr>
        <w:t xml:space="preserve"> </w:t>
      </w:r>
      <w:r w:rsidRPr="009E7F4C">
        <w:rPr>
          <w:rFonts w:cstheme="minorHAnsi"/>
          <w:sz w:val="24"/>
          <w:szCs w:val="24"/>
        </w:rPr>
        <w:t>Especially now.</w:t>
      </w:r>
      <w:r w:rsidR="0071681A">
        <w:rPr>
          <w:rFonts w:cstheme="minorHAnsi"/>
          <w:sz w:val="24"/>
          <w:szCs w:val="24"/>
        </w:rPr>
        <w:t xml:space="preserve"> </w:t>
      </w:r>
      <w:r w:rsidRPr="009E7F4C">
        <w:rPr>
          <w:rFonts w:cstheme="minorHAnsi"/>
          <w:sz w:val="24"/>
          <w:szCs w:val="24"/>
        </w:rPr>
        <w:t>I’ve got money.</w:t>
      </w:r>
      <w:r w:rsidR="0071681A">
        <w:rPr>
          <w:rFonts w:cstheme="minorHAnsi"/>
          <w:sz w:val="24"/>
          <w:szCs w:val="24"/>
        </w:rPr>
        <w:t xml:space="preserve"> </w:t>
      </w:r>
      <w:r w:rsidRPr="009E7F4C">
        <w:rPr>
          <w:rFonts w:cstheme="minorHAnsi"/>
          <w:sz w:val="24"/>
          <w:szCs w:val="24"/>
        </w:rPr>
        <w:t>I still get royalties from the interview I did after I shot that bee.</w:t>
      </w:r>
      <w:r w:rsidR="0071681A">
        <w:rPr>
          <w:rFonts w:cstheme="minorHAnsi"/>
          <w:sz w:val="24"/>
          <w:szCs w:val="24"/>
        </w:rPr>
        <w:t xml:space="preserve"> </w:t>
      </w:r>
      <w:r w:rsidRPr="009E7F4C">
        <w:rPr>
          <w:rFonts w:cstheme="minorHAnsi"/>
          <w:sz w:val="24"/>
          <w:szCs w:val="24"/>
        </w:rPr>
        <w:t xml:space="preserve">Residuals are </w:t>
      </w:r>
      <w:r w:rsidR="00C456CE">
        <w:rPr>
          <w:rFonts w:cstheme="minorHAnsi"/>
          <w:sz w:val="24"/>
          <w:szCs w:val="24"/>
        </w:rPr>
        <w:t>permanent</w:t>
      </w:r>
      <w:r w:rsidRPr="009E7F4C">
        <w:rPr>
          <w:rFonts w:cstheme="minorHAnsi"/>
          <w:sz w:val="24"/>
          <w:szCs w:val="24"/>
        </w:rPr>
        <w:t xml:space="preserve"> in an intergalactic media economy.</w:t>
      </w:r>
      <w:r w:rsidR="0071681A">
        <w:rPr>
          <w:rFonts w:cstheme="minorHAnsi"/>
          <w:sz w:val="24"/>
          <w:szCs w:val="24"/>
        </w:rPr>
        <w:t xml:space="preserve"> </w:t>
      </w:r>
      <w:r w:rsidR="00C26749">
        <w:rPr>
          <w:rFonts w:cstheme="minorHAnsi"/>
          <w:sz w:val="24"/>
          <w:szCs w:val="24"/>
        </w:rPr>
        <w:t xml:space="preserve">Impending destitution </w:t>
      </w:r>
      <w:r w:rsidRPr="009E7F4C">
        <w:rPr>
          <w:rFonts w:cstheme="minorHAnsi"/>
          <w:sz w:val="24"/>
          <w:szCs w:val="24"/>
        </w:rPr>
        <w:t>can</w:t>
      </w:r>
      <w:r w:rsidR="00C8550F">
        <w:rPr>
          <w:rFonts w:cstheme="minorHAnsi"/>
          <w:sz w:val="24"/>
          <w:szCs w:val="24"/>
        </w:rPr>
        <w:t>’t</w:t>
      </w:r>
      <w:r w:rsidRPr="009E7F4C">
        <w:rPr>
          <w:rFonts w:cstheme="minorHAnsi"/>
          <w:sz w:val="24"/>
          <w:szCs w:val="24"/>
        </w:rPr>
        <w:t xml:space="preserve"> persuade</w:t>
      </w:r>
      <w:r w:rsidR="00C26749">
        <w:rPr>
          <w:rFonts w:cstheme="minorHAnsi"/>
          <w:sz w:val="24"/>
          <w:szCs w:val="24"/>
        </w:rPr>
        <w:t xml:space="preserve"> me, either.</w:t>
      </w:r>
      <w:r w:rsidR="0071681A">
        <w:rPr>
          <w:rFonts w:cstheme="minorHAnsi"/>
          <w:sz w:val="24"/>
          <w:szCs w:val="24"/>
        </w:rPr>
        <w:t xml:space="preserve"> </w:t>
      </w:r>
      <w:r w:rsidRPr="009E7F4C">
        <w:rPr>
          <w:rFonts w:cstheme="minorHAnsi"/>
          <w:sz w:val="24"/>
          <w:szCs w:val="24"/>
        </w:rPr>
        <w:t>I</w:t>
      </w:r>
      <w:r w:rsidR="00C26749">
        <w:rPr>
          <w:rFonts w:cstheme="minorHAnsi"/>
          <w:sz w:val="24"/>
          <w:szCs w:val="24"/>
        </w:rPr>
        <w:t xml:space="preserve"> carry everything I own on my person.</w:t>
      </w:r>
      <w:r w:rsidR="0071681A">
        <w:rPr>
          <w:rFonts w:cstheme="minorHAnsi"/>
          <w:sz w:val="24"/>
          <w:szCs w:val="24"/>
        </w:rPr>
        <w:t xml:space="preserve"> </w:t>
      </w:r>
      <w:r w:rsidRPr="009E7F4C">
        <w:rPr>
          <w:rFonts w:cstheme="minorHAnsi"/>
          <w:sz w:val="24"/>
          <w:szCs w:val="24"/>
        </w:rPr>
        <w:t>Nobody can’t take anything away from you when you don’t have anything.</w:t>
      </w:r>
      <w:r w:rsidR="0071681A">
        <w:rPr>
          <w:rFonts w:cstheme="minorHAnsi"/>
          <w:sz w:val="24"/>
          <w:szCs w:val="24"/>
        </w:rPr>
        <w:t xml:space="preserve"> </w:t>
      </w:r>
      <w:r w:rsidRPr="009E7F4C">
        <w:rPr>
          <w:rFonts w:cstheme="minorHAnsi"/>
          <w:sz w:val="24"/>
          <w:szCs w:val="24"/>
        </w:rPr>
        <w:t>Except my life, I suppose, but I haven’t gotten the impression that Chippers runs that way.</w:t>
      </w:r>
    </w:p>
    <w:p w:rsidR="00176DAF" w:rsidP="00176DAF" w:rsidRDefault="007F0EEA" w14:paraId="55568EEA" w14:textId="77777777">
      <w:pPr>
        <w:spacing w:after="0"/>
        <w:ind w:firstLine="360"/>
        <w:rPr>
          <w:rFonts w:cstheme="minorHAnsi"/>
          <w:sz w:val="24"/>
          <w:szCs w:val="24"/>
        </w:rPr>
      </w:pPr>
      <w:r w:rsidRPr="009E7F4C">
        <w:rPr>
          <w:rFonts w:cstheme="minorHAnsi"/>
          <w:sz w:val="24"/>
          <w:szCs w:val="24"/>
        </w:rPr>
        <w:t>“If you do not sign, you will not be paid.”</w:t>
      </w:r>
    </w:p>
    <w:p w:rsidR="00176DAF" w:rsidP="47CE2942" w:rsidRDefault="007F0EEA" w14:paraId="74EE560A" w14:textId="08557127">
      <w:pPr>
        <w:spacing w:after="0"/>
        <w:ind w:firstLine="360"/>
        <w:rPr>
          <w:rFonts w:cs="Calibri" w:cstheme="minorAscii"/>
          <w:sz w:val="24"/>
          <w:szCs w:val="24"/>
        </w:rPr>
      </w:pPr>
      <w:r w:rsidRPr="47CE2942" w:rsidR="47CE2942">
        <w:rPr>
          <w:rFonts w:cs="Calibri" w:cstheme="minorAscii"/>
          <w:sz w:val="24"/>
          <w:szCs w:val="24"/>
        </w:rPr>
        <w:t xml:space="preserve">“And the residuals I’ll get from doing interviews about how I coached Chippers’ team to a win pro-bono will more than make up for it,” I tell him. “And then </w:t>
      </w:r>
      <w:r w:rsidRPr="47CE2942" w:rsidR="47CE2942">
        <w:rPr>
          <w:rFonts w:cs="Calibri" w:cstheme="minorAscii"/>
          <w:sz w:val="24"/>
          <w:szCs w:val="24"/>
        </w:rPr>
        <w:t>he’ll</w:t>
      </w:r>
      <w:r w:rsidRPr="47CE2942" w:rsidR="47CE2942">
        <w:rPr>
          <w:rFonts w:cs="Calibri" w:cstheme="minorAscii"/>
          <w:sz w:val="24"/>
          <w:szCs w:val="24"/>
        </w:rPr>
        <w:t xml:space="preserve"> have to explain why his team sucked so bad that I had to take him on as a charity case. Look, Maurice, I can see you come from world where signatures on paper keep things running. </w:t>
      </w:r>
      <w:r w:rsidRPr="47CE2942" w:rsidR="47CE2942">
        <w:rPr>
          <w:rFonts w:cs="Calibri" w:cstheme="minorAscii"/>
          <w:sz w:val="24"/>
          <w:szCs w:val="24"/>
        </w:rPr>
        <w:t>That’s</w:t>
      </w:r>
      <w:r w:rsidRPr="47CE2942" w:rsidR="47CE2942">
        <w:rPr>
          <w:rFonts w:cs="Calibri" w:cstheme="minorAscii"/>
          <w:sz w:val="24"/>
          <w:szCs w:val="24"/>
        </w:rPr>
        <w:t xml:space="preserve"> not how it works in mine. Words, whether </w:t>
      </w:r>
      <w:r w:rsidRPr="47CE2942" w:rsidR="47CE2942">
        <w:rPr>
          <w:rFonts w:cs="Calibri" w:cstheme="minorAscii"/>
          <w:sz w:val="24"/>
          <w:szCs w:val="24"/>
        </w:rPr>
        <w:t>they’re</w:t>
      </w:r>
      <w:r w:rsidRPr="47CE2942" w:rsidR="47CE2942">
        <w:rPr>
          <w:rFonts w:cs="Calibri" w:cstheme="minorAscii"/>
          <w:sz w:val="24"/>
          <w:szCs w:val="24"/>
        </w:rPr>
        <w:t xml:space="preserve"> on paper or falling out of someone’s mouth, are just words. And words are bullshit. Deeds are the important thing. Do what you say, not say what </w:t>
      </w:r>
      <w:r w:rsidRPr="47CE2942" w:rsidR="47CE2942">
        <w:rPr>
          <w:rFonts w:cs="Calibri" w:cstheme="minorAscii"/>
          <w:sz w:val="24"/>
          <w:szCs w:val="24"/>
        </w:rPr>
        <w:t>you’ll</w:t>
      </w:r>
      <w:r w:rsidRPr="47CE2942" w:rsidR="47CE2942">
        <w:rPr>
          <w:rFonts w:cs="Calibri" w:cstheme="minorAscii"/>
          <w:sz w:val="24"/>
          <w:szCs w:val="24"/>
        </w:rPr>
        <w:t xml:space="preserve"> do. The </w:t>
      </w:r>
      <w:ins w:author="Gary Smailes" w:date="2024-03-14T10:34:43.378Z" w:id="865916009">
        <w:r w:rsidRPr="47CE2942" w:rsidR="47CE2942">
          <w:rPr>
            <w:rFonts w:cs="Calibri" w:cstheme="minorAscii"/>
            <w:sz w:val="24"/>
            <w:szCs w:val="24"/>
          </w:rPr>
          <w:t>U</w:t>
        </w:r>
      </w:ins>
      <w:del w:author="Gary Smailes" w:date="2024-03-14T10:34:42.957Z" w:id="680025415">
        <w:r w:rsidRPr="47CE2942" w:rsidDel="47CE2942">
          <w:rPr>
            <w:rFonts w:cs="Calibri" w:cstheme="minorAscii"/>
            <w:sz w:val="24"/>
            <w:szCs w:val="24"/>
          </w:rPr>
          <w:delText>u</w:delText>
        </w:r>
      </w:del>
      <w:r w:rsidRPr="47CE2942" w:rsidR="47CE2942">
        <w:rPr>
          <w:rFonts w:cs="Calibri" w:cstheme="minorAscii"/>
          <w:sz w:val="24"/>
          <w:szCs w:val="24"/>
        </w:rPr>
        <w:t xml:space="preserve">niverse </w:t>
      </w:r>
      <w:r w:rsidRPr="47CE2942" w:rsidR="47CE2942">
        <w:rPr>
          <w:rFonts w:cs="Calibri" w:cstheme="minorAscii"/>
          <w:sz w:val="24"/>
          <w:szCs w:val="24"/>
        </w:rPr>
        <w:t>doesn’t</w:t>
      </w:r>
      <w:r w:rsidRPr="47CE2942" w:rsidR="47CE2942">
        <w:rPr>
          <w:rFonts w:cs="Calibri" w:cstheme="minorAscii"/>
          <w:sz w:val="24"/>
          <w:szCs w:val="24"/>
        </w:rPr>
        <w:t xml:space="preserve"> care about what you say </w:t>
      </w:r>
      <w:r w:rsidRPr="47CE2942" w:rsidR="47CE2942">
        <w:rPr>
          <w:rFonts w:cs="Calibri" w:cstheme="minorAscii"/>
          <w:sz w:val="24"/>
          <w:szCs w:val="24"/>
        </w:rPr>
        <w:t>you’ll</w:t>
      </w:r>
      <w:r w:rsidRPr="47CE2942" w:rsidR="47CE2942">
        <w:rPr>
          <w:rFonts w:cs="Calibri" w:cstheme="minorAscii"/>
          <w:sz w:val="24"/>
          <w:szCs w:val="24"/>
        </w:rPr>
        <w:t xml:space="preserve"> do. </w:t>
      </w:r>
      <w:r w:rsidRPr="47CE2942" w:rsidR="47CE2942">
        <w:rPr>
          <w:rFonts w:cs="Calibri" w:cstheme="minorAscii"/>
          <w:sz w:val="24"/>
          <w:szCs w:val="24"/>
        </w:rPr>
        <w:t>That’s</w:t>
      </w:r>
      <w:r w:rsidRPr="47CE2942" w:rsidR="47CE2942">
        <w:rPr>
          <w:rFonts w:cs="Calibri" w:cstheme="minorAscii"/>
          <w:sz w:val="24"/>
          <w:szCs w:val="24"/>
        </w:rPr>
        <w:t xml:space="preserve"> just an idea. If you do it, though, then </w:t>
      </w:r>
      <w:r w:rsidRPr="47CE2942" w:rsidR="47CE2942">
        <w:rPr>
          <w:rFonts w:cs="Calibri" w:cstheme="minorAscii"/>
          <w:sz w:val="24"/>
          <w:szCs w:val="24"/>
        </w:rPr>
        <w:t>that’s</w:t>
      </w:r>
      <w:r w:rsidRPr="47CE2942" w:rsidR="47CE2942">
        <w:rPr>
          <w:rFonts w:cs="Calibri" w:cstheme="minorAscii"/>
          <w:sz w:val="24"/>
          <w:szCs w:val="24"/>
        </w:rPr>
        <w:t xml:space="preserve"> imprinted on the fabric of time. </w:t>
      </w:r>
      <w:r w:rsidRPr="47CE2942" w:rsidR="47CE2942">
        <w:rPr>
          <w:rFonts w:cs="Calibri" w:cstheme="minorAscii"/>
          <w:sz w:val="24"/>
          <w:szCs w:val="24"/>
        </w:rPr>
        <w:t>It’s</w:t>
      </w:r>
      <w:r w:rsidRPr="47CE2942" w:rsidR="47CE2942">
        <w:rPr>
          <w:rFonts w:cs="Calibri" w:cstheme="minorAscii"/>
          <w:sz w:val="24"/>
          <w:szCs w:val="24"/>
        </w:rPr>
        <w:t xml:space="preserve"> out there. Floating around, an event. Immutable. You want something set in stone? Do it. Add it to the annals of time. Otherwise, get out of my face.” </w:t>
      </w:r>
    </w:p>
    <w:p w:rsidR="00176DAF" w:rsidP="00176DAF" w:rsidRDefault="007F0EEA" w14:paraId="0512CAAF" w14:textId="77777777">
      <w:pPr>
        <w:spacing w:after="0"/>
        <w:ind w:firstLine="360"/>
        <w:rPr>
          <w:rFonts w:cstheme="minorHAnsi"/>
          <w:sz w:val="24"/>
          <w:szCs w:val="24"/>
        </w:rPr>
      </w:pPr>
      <w:r w:rsidRPr="009E7F4C">
        <w:rPr>
          <w:rFonts w:cstheme="minorHAnsi"/>
          <w:sz w:val="24"/>
          <w:szCs w:val="24"/>
        </w:rPr>
        <w:t>I opened the Fast Food bag to see if there was anything left.</w:t>
      </w:r>
      <w:r w:rsidR="0071681A">
        <w:rPr>
          <w:rFonts w:cstheme="minorHAnsi"/>
          <w:sz w:val="24"/>
          <w:szCs w:val="24"/>
        </w:rPr>
        <w:t xml:space="preserve"> </w:t>
      </w:r>
      <w:proofErr w:type="spellStart"/>
      <w:r w:rsidRPr="009E7F4C">
        <w:rPr>
          <w:rFonts w:cstheme="minorHAnsi"/>
          <w:sz w:val="24"/>
          <w:szCs w:val="24"/>
        </w:rPr>
        <w:t>Ooo</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A banana.</w:t>
      </w:r>
      <w:r w:rsidR="0071681A">
        <w:rPr>
          <w:rFonts w:cstheme="minorHAnsi"/>
          <w:sz w:val="24"/>
          <w:szCs w:val="24"/>
        </w:rPr>
        <w:t xml:space="preserve"> </w:t>
      </w:r>
      <w:r w:rsidRPr="009E7F4C">
        <w:rPr>
          <w:rFonts w:cstheme="minorHAnsi"/>
          <w:sz w:val="24"/>
          <w:szCs w:val="24"/>
        </w:rPr>
        <w:t>“Oh, by the way, Maurice.”</w:t>
      </w:r>
    </w:p>
    <w:p w:rsidR="00176DAF" w:rsidP="00176DAF" w:rsidRDefault="007F0EEA" w14:paraId="4E5ACD61"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07C8AC63" w14:textId="77777777">
      <w:pPr>
        <w:spacing w:after="0"/>
        <w:ind w:firstLine="360"/>
        <w:rPr>
          <w:rFonts w:cstheme="minorHAnsi"/>
          <w:sz w:val="24"/>
          <w:szCs w:val="24"/>
        </w:rPr>
      </w:pPr>
      <w:r w:rsidRPr="009E7F4C">
        <w:rPr>
          <w:rFonts w:cstheme="minorHAnsi"/>
          <w:sz w:val="24"/>
          <w:szCs w:val="24"/>
        </w:rPr>
        <w:t>“Do yourself a favor and don’t ask any of the team to sign anything.</w:t>
      </w:r>
      <w:r w:rsidR="0071681A">
        <w:rPr>
          <w:rFonts w:cstheme="minorHAnsi"/>
          <w:sz w:val="24"/>
          <w:szCs w:val="24"/>
        </w:rPr>
        <w:t xml:space="preserve"> </w:t>
      </w:r>
      <w:r w:rsidRPr="009E7F4C">
        <w:rPr>
          <w:rFonts w:cstheme="minorHAnsi"/>
          <w:sz w:val="24"/>
          <w:szCs w:val="24"/>
        </w:rPr>
        <w:t>They probably won’t be as nice as me about it.”</w:t>
      </w:r>
    </w:p>
    <w:p w:rsidR="00176DAF" w:rsidP="00176DAF" w:rsidRDefault="007F0EEA" w14:paraId="235E41F2" w14:textId="77777777">
      <w:pPr>
        <w:spacing w:after="0"/>
        <w:ind w:firstLine="360"/>
        <w:rPr>
          <w:rFonts w:cstheme="minorHAnsi"/>
          <w:sz w:val="24"/>
          <w:szCs w:val="24"/>
        </w:rPr>
      </w:pPr>
      <w:r w:rsidRPr="009E7F4C">
        <w:rPr>
          <w:rFonts w:cstheme="minorHAnsi"/>
          <w:sz w:val="24"/>
          <w:szCs w:val="24"/>
        </w:rPr>
        <w:t>“I am not a moron, Mr. Stern.”</w:t>
      </w:r>
    </w:p>
    <w:p w:rsidR="00176DAF" w:rsidP="00176DAF" w:rsidRDefault="007F0EEA" w14:paraId="1FA0D78C" w14:textId="3AA36CD1">
      <w:pPr>
        <w:spacing w:after="0"/>
        <w:ind w:firstLine="360"/>
        <w:rPr>
          <w:rFonts w:cstheme="minorHAnsi"/>
          <w:sz w:val="24"/>
          <w:szCs w:val="24"/>
        </w:rPr>
      </w:pPr>
      <w:r w:rsidRPr="009E7F4C">
        <w:rPr>
          <w:rFonts w:cstheme="minorHAnsi"/>
          <w:sz w:val="24"/>
          <w:szCs w:val="24"/>
        </w:rPr>
        <w:t xml:space="preserve">“I didn’t say that you were, Mr. </w:t>
      </w:r>
      <w:r w:rsidR="00C8550F">
        <w:rPr>
          <w:rFonts w:cstheme="minorHAnsi"/>
          <w:sz w:val="24"/>
          <w:szCs w:val="24"/>
        </w:rPr>
        <w:t xml:space="preserve">– </w:t>
      </w:r>
      <w:r w:rsidRPr="009E7F4C">
        <w:rPr>
          <w:rFonts w:cstheme="minorHAnsi"/>
          <w:sz w:val="24"/>
          <w:szCs w:val="24"/>
        </w:rPr>
        <w:t>um, what did you say your last name was?”</w:t>
      </w:r>
    </w:p>
    <w:p w:rsidR="00176DAF" w:rsidP="00176DAF" w:rsidRDefault="007F0EEA" w14:paraId="75B19CF1" w14:textId="3D666489">
      <w:pPr>
        <w:spacing w:after="0"/>
        <w:ind w:firstLine="360"/>
        <w:rPr>
          <w:rFonts w:cstheme="minorHAnsi"/>
          <w:sz w:val="24"/>
          <w:szCs w:val="24"/>
        </w:rPr>
      </w:pPr>
      <w:r w:rsidRPr="009E7F4C">
        <w:rPr>
          <w:rFonts w:cstheme="minorHAnsi"/>
          <w:sz w:val="24"/>
          <w:szCs w:val="24"/>
        </w:rPr>
        <w:t>“I didn’t, Mr. Stern.</w:t>
      </w:r>
      <w:r w:rsidR="0071681A">
        <w:rPr>
          <w:rFonts w:cstheme="minorHAnsi"/>
          <w:sz w:val="24"/>
          <w:szCs w:val="24"/>
        </w:rPr>
        <w:t xml:space="preserve"> </w:t>
      </w:r>
      <w:r w:rsidRPr="009E7F4C">
        <w:rPr>
          <w:rFonts w:cstheme="minorHAnsi"/>
          <w:sz w:val="24"/>
          <w:szCs w:val="24"/>
        </w:rPr>
        <w:t>Terrance boys don’t have last names.</w:t>
      </w:r>
      <w:r w:rsidR="0071681A">
        <w:rPr>
          <w:rFonts w:cstheme="minorHAnsi"/>
          <w:sz w:val="24"/>
          <w:szCs w:val="24"/>
        </w:rPr>
        <w:t xml:space="preserve"> </w:t>
      </w:r>
      <w:r w:rsidRPr="009E7F4C">
        <w:rPr>
          <w:rFonts w:cstheme="minorHAnsi"/>
          <w:sz w:val="24"/>
          <w:szCs w:val="24"/>
        </w:rPr>
        <w:t>We give up everything from our former lives when we join.</w:t>
      </w:r>
      <w:r w:rsidR="0071681A">
        <w:rPr>
          <w:rFonts w:cstheme="minorHAnsi"/>
          <w:sz w:val="24"/>
          <w:szCs w:val="24"/>
        </w:rPr>
        <w:t xml:space="preserve"> </w:t>
      </w:r>
      <w:r w:rsidRPr="009E7F4C">
        <w:rPr>
          <w:rFonts w:cstheme="minorHAnsi"/>
          <w:sz w:val="24"/>
          <w:szCs w:val="24"/>
        </w:rPr>
        <w:t xml:space="preserve">I </w:t>
      </w:r>
      <w:r w:rsidR="00C456CE">
        <w:rPr>
          <w:rFonts w:cstheme="minorHAnsi"/>
          <w:sz w:val="24"/>
          <w:szCs w:val="24"/>
        </w:rPr>
        <w:t>got</w:t>
      </w:r>
      <w:r w:rsidRPr="009E7F4C">
        <w:rPr>
          <w:rFonts w:cstheme="minorHAnsi"/>
          <w:sz w:val="24"/>
          <w:szCs w:val="24"/>
        </w:rPr>
        <w:t xml:space="preserve"> a new name on </w:t>
      </w:r>
      <w:r w:rsidR="00C456CE">
        <w:rPr>
          <w:rFonts w:cstheme="minorHAnsi"/>
          <w:sz w:val="24"/>
          <w:szCs w:val="24"/>
        </w:rPr>
        <w:t>my first day.</w:t>
      </w:r>
      <w:r w:rsidRPr="009E7F4C">
        <w:rPr>
          <w:rFonts w:cstheme="minorHAnsi"/>
          <w:sz w:val="24"/>
          <w:szCs w:val="24"/>
        </w:rPr>
        <w:t>”</w:t>
      </w:r>
    </w:p>
    <w:p w:rsidR="00176DAF" w:rsidP="47CE2942" w:rsidRDefault="007F0EEA" w14:paraId="32874784" w14:textId="437B9392">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7CE2942" w:rsidR="47CE2942">
        <w:rPr>
          <w:rFonts w:cs="Calibri" w:cstheme="minorAscii"/>
          <w:sz w:val="24"/>
          <w:szCs w:val="24"/>
        </w:rPr>
        <w:t xml:space="preserve">Wow. That’s – wait a minute. I look at Maurice again, taking in the intent eyes, the quick motion, the fast blinking. The super smooth skin that makes him look like </w:t>
      </w:r>
      <w:r w:rsidRPr="47CE2942" w:rsidR="47CE2942">
        <w:rPr>
          <w:rFonts w:cs="Calibri" w:cstheme="minorAscii"/>
          <w:sz w:val="24"/>
          <w:szCs w:val="24"/>
        </w:rPr>
        <w:t>he’s</w:t>
      </w:r>
      <w:r w:rsidRPr="47CE2942" w:rsidR="47CE2942">
        <w:rPr>
          <w:rFonts w:cs="Calibri" w:cstheme="minorAscii"/>
          <w:sz w:val="24"/>
          <w:szCs w:val="24"/>
        </w:rPr>
        <w:t xml:space="preserve"> </w:t>
      </w:r>
      <w:del w:author="Gary Smailes" w:date="2024-03-14T10:35:07.343Z" w:id="1767415987">
        <w:r w:rsidRPr="47CE2942" w:rsidDel="47CE2942">
          <w:rPr>
            <w:rFonts w:cs="Calibri" w:cstheme="minorAscii"/>
            <w:sz w:val="24"/>
            <w:szCs w:val="24"/>
          </w:rPr>
          <w:delText xml:space="preserve">20 </w:delText>
        </w:r>
      </w:del>
      <w:ins w:author="Gary Smailes" w:date="2024-03-14T10:35:09.34Z" w:id="958964579">
        <w:r w:rsidRPr="47CE2942" w:rsidR="47CE2942">
          <w:rPr>
            <w:rFonts w:cs="Calibri" w:cstheme="minorAscii"/>
            <w:sz w:val="24"/>
            <w:szCs w:val="24"/>
          </w:rPr>
          <w:t xml:space="preserve">twenty </w:t>
        </w:r>
      </w:ins>
      <w:r w:rsidRPr="47CE2942" w:rsidR="47CE2942">
        <w:rPr>
          <w:rFonts w:cs="Calibri" w:cstheme="minorAscii"/>
          <w:sz w:val="24"/>
          <w:szCs w:val="24"/>
        </w:rPr>
        <w:t xml:space="preserve">years old. He </w:t>
      </w:r>
      <w:r w:rsidRPr="47CE2942" w:rsidR="47CE2942">
        <w:rPr>
          <w:rFonts w:cs="Calibri" w:cstheme="minorAscii"/>
          <w:sz w:val="24"/>
          <w:szCs w:val="24"/>
        </w:rPr>
        <w:t>hucked</w:t>
      </w:r>
      <w:r w:rsidRPr="47CE2942" w:rsidR="47CE2942">
        <w:rPr>
          <w:rFonts w:cs="Calibri" w:cstheme="minorAscii"/>
          <w:sz w:val="24"/>
          <w:szCs w:val="24"/>
        </w:rPr>
        <w:t xml:space="preserve"> me across the room without hurting me. Without displacing so much as a thread of clothing. “Maurice.”</w:t>
      </w:r>
    </w:p>
    <w:p w:rsidR="00176DAF" w:rsidP="00176DAF" w:rsidRDefault="007F0EEA" w14:paraId="52C416F6"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0733E76C" w14:textId="77777777">
      <w:pPr>
        <w:spacing w:after="0"/>
        <w:ind w:firstLine="360"/>
        <w:rPr>
          <w:rFonts w:cstheme="minorHAnsi"/>
          <w:sz w:val="24"/>
          <w:szCs w:val="24"/>
        </w:rPr>
      </w:pPr>
      <w:r w:rsidRPr="009E7F4C">
        <w:rPr>
          <w:rFonts w:cstheme="minorHAnsi"/>
          <w:sz w:val="24"/>
          <w:szCs w:val="24"/>
        </w:rPr>
        <w:t>“Are you human?”</w:t>
      </w:r>
    </w:p>
    <w:p w:rsidR="00176DAF" w:rsidP="00176DAF" w:rsidRDefault="007F0EEA" w14:paraId="0FD9B82A" w14:textId="77777777">
      <w:pPr>
        <w:spacing w:after="0"/>
        <w:ind w:firstLine="360"/>
        <w:rPr>
          <w:rFonts w:cstheme="minorHAnsi"/>
          <w:sz w:val="24"/>
          <w:szCs w:val="24"/>
        </w:rPr>
      </w:pP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I was, but now I am not.</w:t>
      </w:r>
      <w:r w:rsidR="0071681A">
        <w:rPr>
          <w:rFonts w:cstheme="minorHAnsi"/>
          <w:sz w:val="24"/>
          <w:szCs w:val="24"/>
        </w:rPr>
        <w:t xml:space="preserve"> </w:t>
      </w:r>
      <w:r w:rsidRPr="009E7F4C">
        <w:rPr>
          <w:rFonts w:cstheme="minorHAnsi"/>
          <w:sz w:val="24"/>
          <w:szCs w:val="24"/>
        </w:rPr>
        <w:t>Now I am a Terrance boy.”</w:t>
      </w:r>
    </w:p>
    <w:p w:rsidR="00176DAF" w:rsidP="00176DAF" w:rsidRDefault="007F0EEA" w14:paraId="3A337478" w14:textId="0D1BE483">
      <w:pPr>
        <w:spacing w:after="0"/>
        <w:ind w:firstLine="360"/>
        <w:rPr>
          <w:rFonts w:cstheme="minorHAnsi"/>
          <w:sz w:val="24"/>
          <w:szCs w:val="24"/>
        </w:rPr>
      </w:pPr>
      <w:r w:rsidRPr="009E7F4C">
        <w:rPr>
          <w:rFonts w:cstheme="minorHAnsi"/>
          <w:sz w:val="24"/>
          <w:szCs w:val="24"/>
        </w:rPr>
        <w:t xml:space="preserve">“Wait, did you just </w:t>
      </w:r>
      <w:r w:rsidR="0043218C">
        <w:rPr>
          <w:rFonts w:cstheme="minorHAnsi"/>
          <w:sz w:val="24"/>
          <w:szCs w:val="24"/>
        </w:rPr>
        <w:t>…</w:t>
      </w:r>
      <w:r w:rsidR="006204D4">
        <w:rPr>
          <w:rFonts w:cstheme="minorHAnsi"/>
          <w:sz w:val="24"/>
          <w:szCs w:val="24"/>
        </w:rPr>
        <w:t xml:space="preserve"> </w:t>
      </w:r>
      <w:r w:rsidR="0043218C">
        <w:rPr>
          <w:rFonts w:cstheme="minorHAnsi"/>
          <w:sz w:val="24"/>
          <w:szCs w:val="24"/>
        </w:rPr>
        <w:t>D</w:t>
      </w:r>
      <w:r w:rsidRPr="009E7F4C">
        <w:rPr>
          <w:rFonts w:cstheme="minorHAnsi"/>
          <w:sz w:val="24"/>
          <w:szCs w:val="24"/>
        </w:rPr>
        <w:t>id you mean</w:t>
      </w:r>
      <w:r w:rsidR="0043218C">
        <w:rPr>
          <w:rFonts w:cstheme="minorHAnsi"/>
          <w:sz w:val="24"/>
          <w:szCs w:val="24"/>
        </w:rPr>
        <w:t>—”</w:t>
      </w:r>
      <w:r w:rsidRPr="009E7F4C">
        <w:rPr>
          <w:rFonts w:cstheme="minorHAnsi"/>
          <w:sz w:val="24"/>
          <w:szCs w:val="24"/>
        </w:rPr>
        <w:t xml:space="preserve"> Holy </w:t>
      </w:r>
      <w:proofErr w:type="spellStart"/>
      <w:r w:rsidRPr="009E7F4C">
        <w:rPr>
          <w:rFonts w:cstheme="minorHAnsi"/>
          <w:sz w:val="24"/>
          <w:szCs w:val="24"/>
        </w:rPr>
        <w:t>fuckshit</w:t>
      </w:r>
      <w:proofErr w:type="spellEnd"/>
      <w:r w:rsidRPr="009E7F4C">
        <w:rPr>
          <w:rFonts w:cstheme="minorHAnsi"/>
          <w:sz w:val="24"/>
          <w:szCs w:val="24"/>
        </w:rPr>
        <w:t>.</w:t>
      </w:r>
    </w:p>
    <w:p w:rsidR="00176DAF" w:rsidP="00176DAF" w:rsidRDefault="007F0EEA" w14:paraId="42947908" w14:textId="66956B69">
      <w:pPr>
        <w:spacing w:after="0"/>
        <w:ind w:firstLine="360"/>
        <w:rPr>
          <w:rFonts w:cstheme="minorHAnsi"/>
          <w:sz w:val="24"/>
          <w:szCs w:val="24"/>
        </w:rPr>
      </w:pPr>
      <w:r w:rsidRPr="009E7F4C">
        <w:rPr>
          <w:rFonts w:cstheme="minorHAnsi"/>
          <w:sz w:val="24"/>
          <w:szCs w:val="24"/>
        </w:rPr>
        <w:t xml:space="preserve">People have been trying to make human machines ever since humanity </w:t>
      </w:r>
      <w:r w:rsidR="00C514BB">
        <w:rPr>
          <w:rFonts w:cstheme="minorHAnsi"/>
          <w:sz w:val="24"/>
          <w:szCs w:val="24"/>
        </w:rPr>
        <w:t>invented</w:t>
      </w:r>
      <w:r w:rsidRPr="009E7F4C">
        <w:rPr>
          <w:rFonts w:cstheme="minorHAnsi"/>
          <w:sz w:val="24"/>
          <w:szCs w:val="24"/>
        </w:rPr>
        <w:t xml:space="preserve"> machines.</w:t>
      </w:r>
      <w:r w:rsidR="0071681A">
        <w:rPr>
          <w:rFonts w:cstheme="minorHAnsi"/>
          <w:sz w:val="24"/>
          <w:szCs w:val="24"/>
        </w:rPr>
        <w:t xml:space="preserve"> </w:t>
      </w:r>
      <w:r w:rsidRPr="009E7F4C">
        <w:rPr>
          <w:rFonts w:cstheme="minorHAnsi"/>
          <w:sz w:val="24"/>
          <w:szCs w:val="24"/>
        </w:rPr>
        <w:t>It doesn’t work.</w:t>
      </w:r>
      <w:r w:rsidR="0071681A">
        <w:rPr>
          <w:rFonts w:cstheme="minorHAnsi"/>
          <w:sz w:val="24"/>
          <w:szCs w:val="24"/>
        </w:rPr>
        <w:t xml:space="preserve"> </w:t>
      </w:r>
      <w:r w:rsidR="00A16D74">
        <w:rPr>
          <w:rFonts w:cstheme="minorHAnsi"/>
          <w:sz w:val="24"/>
          <w:szCs w:val="24"/>
        </w:rPr>
        <w:t>A</w:t>
      </w:r>
      <w:r w:rsidRPr="009E7F4C">
        <w:rPr>
          <w:rFonts w:cstheme="minorHAnsi"/>
          <w:sz w:val="24"/>
          <w:szCs w:val="24"/>
        </w:rPr>
        <w:t xml:space="preserve"> few years before the war, scientists used nanomachines to copy a human being </w:t>
      </w:r>
      <w:r w:rsidR="00A16D74">
        <w:rPr>
          <w:rFonts w:cstheme="minorHAnsi"/>
          <w:sz w:val="24"/>
          <w:szCs w:val="24"/>
        </w:rPr>
        <w:t>at</w:t>
      </w:r>
      <w:r w:rsidRPr="009E7F4C">
        <w:rPr>
          <w:rFonts w:cstheme="minorHAnsi"/>
          <w:sz w:val="24"/>
          <w:szCs w:val="24"/>
        </w:rPr>
        <w:t xml:space="preserve"> the molecular level.</w:t>
      </w:r>
      <w:r w:rsidR="0071681A">
        <w:rPr>
          <w:rFonts w:cstheme="minorHAnsi"/>
          <w:sz w:val="24"/>
          <w:szCs w:val="24"/>
        </w:rPr>
        <w:t xml:space="preserve"> </w:t>
      </w:r>
      <w:r w:rsidRPr="009E7F4C">
        <w:rPr>
          <w:rFonts w:cstheme="minorHAnsi"/>
          <w:sz w:val="24"/>
          <w:szCs w:val="24"/>
        </w:rPr>
        <w:t>They stepped back to glorify in their creation</w:t>
      </w:r>
      <w:r w:rsidR="00C514BB">
        <w:rPr>
          <w:rFonts w:cstheme="minorHAnsi"/>
          <w:sz w:val="24"/>
          <w:szCs w:val="24"/>
        </w:rPr>
        <w:t xml:space="preserve"> </w:t>
      </w:r>
      <w:r w:rsidR="00206E7F">
        <w:rPr>
          <w:rFonts w:cstheme="minorHAnsi"/>
          <w:sz w:val="24"/>
          <w:szCs w:val="24"/>
        </w:rPr>
        <w:t xml:space="preserve">and </w:t>
      </w:r>
      <w:r w:rsidR="00C514BB">
        <w:rPr>
          <w:rFonts w:cstheme="minorHAnsi"/>
          <w:sz w:val="24"/>
          <w:szCs w:val="24"/>
        </w:rPr>
        <w:t xml:space="preserve">– </w:t>
      </w:r>
      <w:r w:rsidRPr="009E7F4C">
        <w:rPr>
          <w:rFonts w:cstheme="minorHAnsi"/>
          <w:sz w:val="24"/>
          <w:szCs w:val="24"/>
        </w:rPr>
        <w:t>nothing.</w:t>
      </w:r>
      <w:r w:rsidR="00842F7E">
        <w:rPr>
          <w:rFonts w:cstheme="minorHAnsi"/>
          <w:sz w:val="24"/>
          <w:szCs w:val="24"/>
        </w:rPr>
        <w:t xml:space="preserve"> </w:t>
      </w:r>
      <w:r w:rsidRPr="009E7F4C">
        <w:rPr>
          <w:rFonts w:cstheme="minorHAnsi"/>
          <w:sz w:val="24"/>
          <w:szCs w:val="24"/>
        </w:rPr>
        <w:t>It was brain dead.</w:t>
      </w:r>
      <w:r w:rsidR="0071681A">
        <w:rPr>
          <w:rFonts w:cstheme="minorHAnsi"/>
          <w:sz w:val="24"/>
          <w:szCs w:val="24"/>
        </w:rPr>
        <w:t xml:space="preserve"> </w:t>
      </w:r>
      <w:r w:rsidRPr="009E7F4C">
        <w:rPr>
          <w:rFonts w:cstheme="minorHAnsi"/>
          <w:sz w:val="24"/>
          <w:szCs w:val="24"/>
        </w:rPr>
        <w:t>Everything worked, but it miss</w:t>
      </w:r>
      <w:r w:rsidR="00A16D74">
        <w:rPr>
          <w:rFonts w:cstheme="minorHAnsi"/>
          <w:sz w:val="24"/>
          <w:szCs w:val="24"/>
        </w:rPr>
        <w:t>ed</w:t>
      </w:r>
      <w:r w:rsidRPr="009E7F4C">
        <w:rPr>
          <w:rFonts w:cstheme="minorHAnsi"/>
          <w:sz w:val="24"/>
          <w:szCs w:val="24"/>
        </w:rPr>
        <w:t xml:space="preserve"> something.</w:t>
      </w:r>
      <w:r w:rsidR="0071681A">
        <w:rPr>
          <w:rFonts w:cstheme="minorHAnsi"/>
          <w:sz w:val="24"/>
          <w:szCs w:val="24"/>
        </w:rPr>
        <w:t xml:space="preserve"> </w:t>
      </w:r>
      <w:r w:rsidRPr="009E7F4C">
        <w:rPr>
          <w:rFonts w:cstheme="minorHAnsi"/>
          <w:sz w:val="24"/>
          <w:szCs w:val="24"/>
        </w:rPr>
        <w:t>The spark of life, some called it.</w:t>
      </w:r>
      <w:r w:rsidR="0071681A">
        <w:rPr>
          <w:rFonts w:cstheme="minorHAnsi"/>
          <w:sz w:val="24"/>
          <w:szCs w:val="24"/>
        </w:rPr>
        <w:t xml:space="preserve"> </w:t>
      </w:r>
      <w:r w:rsidRPr="009E7F4C">
        <w:rPr>
          <w:rFonts w:cstheme="minorHAnsi"/>
          <w:sz w:val="24"/>
          <w:szCs w:val="24"/>
        </w:rPr>
        <w:t>Their creature had no soul, nothing to drive it forward</w:t>
      </w:r>
      <w:r w:rsidR="00A16D74">
        <w:rPr>
          <w:rFonts w:cstheme="minorHAnsi"/>
          <w:sz w:val="24"/>
          <w:szCs w:val="24"/>
        </w:rPr>
        <w:t>. I</w:t>
      </w:r>
      <w:r w:rsidRPr="009E7F4C">
        <w:rPr>
          <w:rFonts w:cstheme="minorHAnsi"/>
          <w:sz w:val="24"/>
          <w:szCs w:val="24"/>
        </w:rPr>
        <w:t>t just sat there.</w:t>
      </w:r>
      <w:r w:rsidR="0071681A">
        <w:rPr>
          <w:rFonts w:cstheme="minorHAnsi"/>
          <w:sz w:val="24"/>
          <w:szCs w:val="24"/>
        </w:rPr>
        <w:t xml:space="preserve"> </w:t>
      </w:r>
      <w:r w:rsidRPr="009E7F4C">
        <w:rPr>
          <w:rFonts w:cstheme="minorHAnsi"/>
          <w:sz w:val="24"/>
          <w:szCs w:val="24"/>
        </w:rPr>
        <w:t>Inanimate.</w:t>
      </w:r>
    </w:p>
    <w:p w:rsidR="00176DAF" w:rsidP="00176DAF" w:rsidRDefault="007F0EEA" w14:paraId="31B9F9A0" w14:textId="07D0D818">
      <w:pPr>
        <w:spacing w:after="0"/>
        <w:ind w:firstLine="360"/>
        <w:rPr>
          <w:rFonts w:cstheme="minorHAnsi"/>
          <w:sz w:val="24"/>
          <w:szCs w:val="24"/>
        </w:rPr>
      </w:pPr>
      <w:r w:rsidRPr="009E7F4C">
        <w:rPr>
          <w:rFonts w:cstheme="minorHAnsi"/>
          <w:sz w:val="24"/>
          <w:szCs w:val="24"/>
        </w:rPr>
        <w:t xml:space="preserve">I stare at Maurice’s face, where an ever-so-slight smile is </w:t>
      </w:r>
      <w:r w:rsidRPr="009E7F4C" w:rsidR="00F82A0C">
        <w:rPr>
          <w:rFonts w:cstheme="minorHAnsi"/>
          <w:sz w:val="24"/>
          <w:szCs w:val="24"/>
        </w:rPr>
        <w:t>forming and</w:t>
      </w:r>
      <w:r w:rsidRPr="009E7F4C">
        <w:rPr>
          <w:rFonts w:cstheme="minorHAnsi"/>
          <w:sz w:val="24"/>
          <w:szCs w:val="24"/>
        </w:rPr>
        <w:t xml:space="preserve"> wonder if he’s pulling my leg.</w:t>
      </w:r>
      <w:r w:rsidR="0071681A">
        <w:rPr>
          <w:rFonts w:cstheme="minorHAnsi"/>
          <w:sz w:val="24"/>
          <w:szCs w:val="24"/>
        </w:rPr>
        <w:t xml:space="preserve"> </w:t>
      </w:r>
      <w:r w:rsidRPr="009E7F4C">
        <w:rPr>
          <w:rFonts w:cstheme="minorHAnsi"/>
          <w:sz w:val="24"/>
          <w:szCs w:val="24"/>
        </w:rPr>
        <w:t>“Are you fucking with me, Maurice?”</w:t>
      </w:r>
    </w:p>
    <w:p w:rsidR="00176DAF" w:rsidP="00176DAF" w:rsidRDefault="007F0EEA" w14:paraId="0DD4FC5F" w14:textId="77777777">
      <w:pPr>
        <w:spacing w:after="0"/>
        <w:ind w:firstLine="360"/>
        <w:rPr>
          <w:rFonts w:cstheme="minorHAnsi"/>
          <w:sz w:val="24"/>
          <w:szCs w:val="24"/>
        </w:rPr>
      </w:pPr>
      <w:r w:rsidRPr="009E7F4C">
        <w:rPr>
          <w:rFonts w:cstheme="minorHAnsi"/>
          <w:sz w:val="24"/>
          <w:szCs w:val="24"/>
        </w:rPr>
        <w:t>“A little, Mr. Stern.</w:t>
      </w:r>
      <w:r w:rsidR="0071681A">
        <w:rPr>
          <w:rFonts w:cstheme="minorHAnsi"/>
          <w:sz w:val="24"/>
          <w:szCs w:val="24"/>
        </w:rPr>
        <w:t xml:space="preserve"> </w:t>
      </w:r>
      <w:r w:rsidRPr="009E7F4C">
        <w:rPr>
          <w:rFonts w:cstheme="minorHAnsi"/>
          <w:sz w:val="24"/>
          <w:szCs w:val="24"/>
        </w:rPr>
        <w:t>I am a bit more than human, yes, but not what you consider full-blown AI.</w:t>
      </w:r>
      <w:r w:rsidR="0071681A">
        <w:rPr>
          <w:rFonts w:cstheme="minorHAnsi"/>
          <w:sz w:val="24"/>
          <w:szCs w:val="24"/>
        </w:rPr>
        <w:t xml:space="preserve"> </w:t>
      </w:r>
      <w:r w:rsidRPr="009E7F4C">
        <w:rPr>
          <w:rFonts w:cstheme="minorHAnsi"/>
          <w:sz w:val="24"/>
          <w:szCs w:val="24"/>
        </w:rPr>
        <w:t>Terrance boys are enhanced through genetic therapy, biomechanical improvements, implants, and advanced software libraries.</w:t>
      </w:r>
      <w:r w:rsidR="0071681A">
        <w:rPr>
          <w:rFonts w:cstheme="minorHAnsi"/>
          <w:sz w:val="24"/>
          <w:szCs w:val="24"/>
        </w:rPr>
        <w:t xml:space="preserve"> </w:t>
      </w:r>
      <w:r w:rsidRPr="009E7F4C">
        <w:rPr>
          <w:rFonts w:cstheme="minorHAnsi"/>
          <w:sz w:val="24"/>
          <w:szCs w:val="24"/>
        </w:rPr>
        <w:t>These allow us to perform to the best level possible, whenever, wherever.</w:t>
      </w:r>
      <w:r w:rsidR="0071681A">
        <w:rPr>
          <w:rFonts w:cstheme="minorHAnsi"/>
          <w:sz w:val="24"/>
          <w:szCs w:val="24"/>
        </w:rPr>
        <w:t xml:space="preserve"> </w:t>
      </w:r>
      <w:r w:rsidRPr="009E7F4C">
        <w:rPr>
          <w:rFonts w:cstheme="minorHAnsi"/>
          <w:sz w:val="24"/>
          <w:szCs w:val="24"/>
        </w:rPr>
        <w:t>The process consumes my memories, leaving me a blank slate.</w:t>
      </w:r>
      <w:r w:rsidR="0071681A">
        <w:rPr>
          <w:rFonts w:cstheme="minorHAnsi"/>
          <w:sz w:val="24"/>
          <w:szCs w:val="24"/>
        </w:rPr>
        <w:t xml:space="preserve"> </w:t>
      </w:r>
      <w:r w:rsidRPr="009E7F4C">
        <w:rPr>
          <w:rFonts w:cstheme="minorHAnsi"/>
          <w:sz w:val="24"/>
          <w:szCs w:val="24"/>
        </w:rPr>
        <w:t>It is irreversible.”</w:t>
      </w:r>
    </w:p>
    <w:p w:rsidR="00176DAF" w:rsidP="00176DAF" w:rsidRDefault="007F0EEA" w14:paraId="1279220D" w14:textId="77777777">
      <w:pPr>
        <w:spacing w:after="0"/>
        <w:ind w:firstLine="360"/>
        <w:rPr>
          <w:rFonts w:cstheme="minorHAnsi"/>
          <w:sz w:val="24"/>
          <w:szCs w:val="24"/>
        </w:rPr>
      </w:pPr>
      <w:r w:rsidRPr="009E7F4C">
        <w:rPr>
          <w:rFonts w:cstheme="minorHAnsi"/>
          <w:sz w:val="24"/>
          <w:szCs w:val="24"/>
        </w:rPr>
        <w:t>“That’s sad.”</w:t>
      </w:r>
    </w:p>
    <w:p w:rsidR="00176DAF" w:rsidP="00176DAF" w:rsidRDefault="007F0EEA" w14:paraId="68AAFCEC" w14:textId="77777777">
      <w:pPr>
        <w:spacing w:after="0"/>
        <w:ind w:firstLine="360"/>
        <w:rPr>
          <w:rFonts w:cstheme="minorHAnsi"/>
          <w:sz w:val="24"/>
          <w:szCs w:val="24"/>
        </w:rPr>
      </w:pPr>
      <w:r w:rsidRPr="009E7F4C">
        <w:rPr>
          <w:rFonts w:cstheme="minorHAnsi"/>
          <w:sz w:val="24"/>
          <w:szCs w:val="24"/>
        </w:rPr>
        <w:t>“You cannot mourn the loss of that which you do not remember, Mr. Stern.”</w:t>
      </w:r>
    </w:p>
    <w:p w:rsidR="00176DAF" w:rsidP="00176DAF" w:rsidRDefault="007F0EEA" w14:paraId="1569CA0E" w14:textId="77777777">
      <w:pPr>
        <w:spacing w:after="0"/>
        <w:ind w:firstLine="360"/>
        <w:rPr>
          <w:rFonts w:cstheme="minorHAnsi"/>
          <w:sz w:val="24"/>
          <w:szCs w:val="24"/>
        </w:rPr>
      </w:pPr>
      <w:r w:rsidRPr="009E7F4C">
        <w:rPr>
          <w:rFonts w:cstheme="minorHAnsi"/>
          <w:sz w:val="24"/>
          <w:szCs w:val="24"/>
        </w:rPr>
        <w:t>“It’s still sad.”</w:t>
      </w:r>
    </w:p>
    <w:p w:rsidR="00176DAF" w:rsidP="00DB53A0" w:rsidRDefault="00DB53A0" w14:paraId="25967324" w14:textId="72CFF756">
      <w:pPr>
        <w:spacing w:after="0"/>
        <w:ind w:firstLine="360"/>
        <w:rPr>
          <w:rFonts w:cstheme="minorHAnsi"/>
          <w:sz w:val="24"/>
          <w:szCs w:val="24"/>
        </w:rPr>
      </w:pPr>
      <w:r>
        <w:rPr>
          <w:rFonts w:cstheme="minorHAnsi"/>
          <w:sz w:val="24"/>
          <w:szCs w:val="24"/>
        </w:rPr>
        <w:t>“The tailor is due in forty-eight minutes. Please be ready.</w:t>
      </w:r>
      <w:r w:rsidRPr="009E7F4C" w:rsidR="007F0EEA">
        <w:rPr>
          <w:rFonts w:cstheme="minorHAnsi"/>
          <w:sz w:val="24"/>
          <w:szCs w:val="24"/>
        </w:rPr>
        <w:t>”</w:t>
      </w:r>
    </w:p>
    <w:p w:rsidR="00176DAF" w:rsidP="00176DAF" w:rsidRDefault="007F0EEA" w14:paraId="07E9871C" w14:textId="77777777">
      <w:pPr>
        <w:spacing w:after="0"/>
        <w:ind w:firstLine="360"/>
        <w:rPr>
          <w:rFonts w:cstheme="minorHAnsi"/>
          <w:sz w:val="24"/>
          <w:szCs w:val="24"/>
        </w:rPr>
      </w:pPr>
      <w:r w:rsidRPr="009E7F4C">
        <w:rPr>
          <w:rFonts w:cstheme="minorHAnsi"/>
          <w:sz w:val="24"/>
          <w:szCs w:val="24"/>
        </w:rPr>
        <w:t>“Did you have anything else for me between now and then?”</w:t>
      </w:r>
    </w:p>
    <w:p w:rsidR="00176DAF" w:rsidP="00176DAF" w:rsidRDefault="007F0EEA" w14:paraId="495E4CB6" w14:textId="4E4AFFD0">
      <w:pPr>
        <w:spacing w:after="0"/>
        <w:ind w:firstLine="360"/>
        <w:rPr>
          <w:rFonts w:cstheme="minorHAnsi"/>
          <w:sz w:val="24"/>
          <w:szCs w:val="24"/>
        </w:rPr>
      </w:pPr>
      <w:r w:rsidRPr="009E7F4C">
        <w:rPr>
          <w:rFonts w:cstheme="minorHAnsi"/>
          <w:sz w:val="24"/>
          <w:szCs w:val="24"/>
        </w:rPr>
        <w:t xml:space="preserve">“I had allotted </w:t>
      </w:r>
      <w:r w:rsidR="00186D02">
        <w:rPr>
          <w:rFonts w:cstheme="minorHAnsi"/>
          <w:sz w:val="24"/>
          <w:szCs w:val="24"/>
        </w:rPr>
        <w:t>forty-three</w:t>
      </w:r>
      <w:r w:rsidRPr="009E7F4C">
        <w:rPr>
          <w:rFonts w:cstheme="minorHAnsi"/>
          <w:sz w:val="24"/>
          <w:szCs w:val="24"/>
        </w:rPr>
        <w:t xml:space="preserve"> minutes for document signing, which you have made perfectly clear you will not do, </w:t>
      </w:r>
      <w:r w:rsidR="00186D02">
        <w:rPr>
          <w:rFonts w:cstheme="minorHAnsi"/>
          <w:sz w:val="24"/>
          <w:szCs w:val="24"/>
        </w:rPr>
        <w:t>three</w:t>
      </w:r>
      <w:r w:rsidRPr="009E7F4C">
        <w:rPr>
          <w:rFonts w:cstheme="minorHAnsi"/>
          <w:sz w:val="24"/>
          <w:szCs w:val="24"/>
        </w:rPr>
        <w:t xml:space="preserve"> minutes for idle chit-chat such as this, and </w:t>
      </w:r>
      <w:r w:rsidR="00186D02">
        <w:rPr>
          <w:rFonts w:cstheme="minorHAnsi"/>
          <w:sz w:val="24"/>
          <w:szCs w:val="24"/>
        </w:rPr>
        <w:t>fourteen</w:t>
      </w:r>
      <w:r w:rsidRPr="009E7F4C">
        <w:rPr>
          <w:rFonts w:cstheme="minorHAnsi"/>
          <w:sz w:val="24"/>
          <w:szCs w:val="24"/>
        </w:rPr>
        <w:t xml:space="preserve"> minutes for arguing, of which you have consumed </w:t>
      </w:r>
      <w:r w:rsidR="00186D02">
        <w:rPr>
          <w:rFonts w:cstheme="minorHAnsi"/>
          <w:sz w:val="24"/>
          <w:szCs w:val="24"/>
        </w:rPr>
        <w:t>eleven</w:t>
      </w:r>
      <w:r w:rsidRPr="009E7F4C">
        <w:rPr>
          <w:rFonts w:cstheme="minorHAnsi"/>
          <w:sz w:val="24"/>
          <w:szCs w:val="24"/>
        </w:rPr>
        <w:t>.”</w:t>
      </w:r>
    </w:p>
    <w:p w:rsidR="00176DAF" w:rsidP="00176DAF" w:rsidRDefault="007F0EEA" w14:paraId="59F79E03" w14:textId="77777777">
      <w:pPr>
        <w:spacing w:after="0"/>
        <w:ind w:firstLine="360"/>
        <w:rPr>
          <w:rFonts w:cstheme="minorHAnsi"/>
          <w:sz w:val="24"/>
          <w:szCs w:val="24"/>
        </w:rPr>
      </w:pPr>
      <w:r w:rsidRPr="009E7F4C">
        <w:rPr>
          <w:rFonts w:cstheme="minorHAnsi"/>
          <w:sz w:val="24"/>
          <w:szCs w:val="24"/>
        </w:rPr>
        <w:lastRenderedPageBreak/>
        <w:t>“Arguing?</w:t>
      </w:r>
      <w:r w:rsidR="0071681A">
        <w:rPr>
          <w:rFonts w:cstheme="minorHAnsi"/>
          <w:sz w:val="24"/>
          <w:szCs w:val="24"/>
        </w:rPr>
        <w:t xml:space="preserve"> </w:t>
      </w:r>
      <w:r w:rsidRPr="009E7F4C">
        <w:rPr>
          <w:rFonts w:cstheme="minorHAnsi"/>
          <w:sz w:val="24"/>
          <w:szCs w:val="24"/>
        </w:rPr>
        <w:t>Who said I was arguing?</w:t>
      </w:r>
      <w:r w:rsidR="0071681A">
        <w:rPr>
          <w:rFonts w:cstheme="minorHAnsi"/>
          <w:sz w:val="24"/>
          <w:szCs w:val="24"/>
        </w:rPr>
        <w:t xml:space="preserve"> </w:t>
      </w:r>
      <w:r w:rsidRPr="009E7F4C">
        <w:rPr>
          <w:rFonts w:cstheme="minorHAnsi"/>
          <w:sz w:val="24"/>
          <w:szCs w:val="24"/>
        </w:rPr>
        <w:t>I’m not arguing.”</w:t>
      </w:r>
    </w:p>
    <w:p w:rsidR="00176DAF" w:rsidP="00176DAF" w:rsidRDefault="007F0EEA" w14:paraId="3ED0F573" w14:textId="17272FFC">
      <w:pPr>
        <w:spacing w:after="0"/>
        <w:ind w:firstLine="360"/>
        <w:rPr>
          <w:rFonts w:cstheme="minorHAnsi"/>
          <w:sz w:val="24"/>
          <w:szCs w:val="24"/>
        </w:rPr>
      </w:pPr>
      <w:r w:rsidRPr="009E7F4C">
        <w:rPr>
          <w:rFonts w:cstheme="minorHAnsi"/>
          <w:sz w:val="24"/>
          <w:szCs w:val="24"/>
        </w:rPr>
        <w:t>“All clients argue, Mr. Ster</w:t>
      </w:r>
      <w:r w:rsidR="00636E12">
        <w:rPr>
          <w:rFonts w:cstheme="minorHAnsi"/>
          <w:sz w:val="24"/>
          <w:szCs w:val="24"/>
        </w:rPr>
        <w:t xml:space="preserve">n. </w:t>
      </w:r>
      <w:r w:rsidRPr="009E7F4C">
        <w:rPr>
          <w:rFonts w:cstheme="minorHAnsi"/>
          <w:sz w:val="24"/>
          <w:szCs w:val="24"/>
        </w:rPr>
        <w:t>They think they have been doing fine up until this point, and the idea of someone else telling them what to do and where to be can be offensive.</w:t>
      </w:r>
      <w:r w:rsidR="0071681A">
        <w:rPr>
          <w:rFonts w:cstheme="minorHAnsi"/>
          <w:sz w:val="24"/>
          <w:szCs w:val="24"/>
        </w:rPr>
        <w:t xml:space="preserve"> </w:t>
      </w:r>
      <w:r w:rsidRPr="009E7F4C">
        <w:rPr>
          <w:rFonts w:cstheme="minorHAnsi"/>
          <w:sz w:val="24"/>
          <w:szCs w:val="24"/>
        </w:rPr>
        <w:t xml:space="preserve">You have been remarkably pliant on this subject and have not raised objections to the new schedule, and </w:t>
      </w:r>
      <w:r w:rsidR="00C26749">
        <w:rPr>
          <w:rFonts w:cstheme="minorHAnsi"/>
          <w:sz w:val="24"/>
          <w:szCs w:val="24"/>
        </w:rPr>
        <w:t xml:space="preserve">strangely </w:t>
      </w:r>
      <w:r w:rsidRPr="009E7F4C">
        <w:rPr>
          <w:rFonts w:cstheme="minorHAnsi"/>
          <w:sz w:val="24"/>
          <w:szCs w:val="24"/>
        </w:rPr>
        <w:t>obstinate on others that should be, as you would say, a no-brainer.”</w:t>
      </w:r>
    </w:p>
    <w:p w:rsidR="00176DAF" w:rsidP="00176DAF" w:rsidRDefault="007F0EEA" w14:paraId="4EE21468" w14:textId="77777777">
      <w:pPr>
        <w:spacing w:after="0"/>
        <w:ind w:firstLine="360"/>
        <w:rPr>
          <w:rFonts w:cstheme="minorHAnsi"/>
          <w:sz w:val="24"/>
          <w:szCs w:val="24"/>
        </w:rPr>
      </w:pPr>
      <w:r w:rsidRPr="009E7F4C">
        <w:rPr>
          <w:rFonts w:cstheme="minorHAnsi"/>
          <w:sz w:val="24"/>
          <w:szCs w:val="24"/>
        </w:rPr>
        <w:t>“I haven’t seen the new schedule yet, so I’m withholding judgement.”</w:t>
      </w:r>
    </w:p>
    <w:p w:rsidR="00176DAF" w:rsidP="00176DAF" w:rsidRDefault="007F0EEA" w14:paraId="7007FA24" w14:textId="2F9A399D">
      <w:pPr>
        <w:spacing w:after="0"/>
        <w:ind w:firstLine="360"/>
        <w:rPr>
          <w:rFonts w:cstheme="minorHAnsi"/>
          <w:sz w:val="24"/>
          <w:szCs w:val="24"/>
        </w:rPr>
      </w:pPr>
      <w:r w:rsidRPr="009E7F4C">
        <w:rPr>
          <w:rFonts w:cstheme="minorHAnsi"/>
          <w:sz w:val="24"/>
          <w:szCs w:val="24"/>
        </w:rPr>
        <w:t xml:space="preserve">Another look </w:t>
      </w:r>
      <w:r w:rsidR="00A16D74">
        <w:rPr>
          <w:rFonts w:cstheme="minorHAnsi"/>
          <w:sz w:val="24"/>
          <w:szCs w:val="24"/>
        </w:rPr>
        <w:t>as if</w:t>
      </w:r>
      <w:r w:rsidRPr="009E7F4C">
        <w:rPr>
          <w:rFonts w:cstheme="minorHAnsi"/>
          <w:sz w:val="24"/>
          <w:szCs w:val="24"/>
        </w:rPr>
        <w:t xml:space="preserve"> I’m an idiot.</w:t>
      </w:r>
      <w:r w:rsidR="0071681A">
        <w:rPr>
          <w:rFonts w:cstheme="minorHAnsi"/>
          <w:sz w:val="24"/>
          <w:szCs w:val="24"/>
        </w:rPr>
        <w:t xml:space="preserve"> </w:t>
      </w:r>
      <w:r w:rsidRPr="009E7F4C">
        <w:rPr>
          <w:rFonts w:cstheme="minorHAnsi"/>
          <w:sz w:val="24"/>
          <w:szCs w:val="24"/>
        </w:rPr>
        <w:t>“It is in your scheduler.</w:t>
      </w:r>
      <w:r w:rsidR="0071681A">
        <w:rPr>
          <w:rFonts w:cstheme="minorHAnsi"/>
          <w:sz w:val="24"/>
          <w:szCs w:val="24"/>
        </w:rPr>
        <w:t xml:space="preserve"> </w:t>
      </w:r>
      <w:r w:rsidRPr="009E7F4C">
        <w:rPr>
          <w:rFonts w:cstheme="minorHAnsi"/>
          <w:sz w:val="24"/>
          <w:szCs w:val="24"/>
        </w:rPr>
        <w:t>It arrived before I did.”</w:t>
      </w:r>
    </w:p>
    <w:p w:rsidR="00176DAF" w:rsidP="00176DAF" w:rsidRDefault="007F0EEA" w14:paraId="0801C04B" w14:textId="77777777">
      <w:pPr>
        <w:spacing w:after="0"/>
        <w:ind w:firstLine="360"/>
        <w:rPr>
          <w:rFonts w:cstheme="minorHAnsi"/>
          <w:sz w:val="24"/>
          <w:szCs w:val="24"/>
        </w:rPr>
      </w:pPr>
      <w:r w:rsidRPr="009E7F4C">
        <w:rPr>
          <w:rFonts w:cstheme="minorHAnsi"/>
          <w:sz w:val="24"/>
          <w:szCs w:val="24"/>
        </w:rPr>
        <w:t>“My what?”</w:t>
      </w:r>
    </w:p>
    <w:p w:rsidR="00176DAF" w:rsidP="00176DAF" w:rsidRDefault="007F0EEA" w14:paraId="51FF98E2" w14:textId="76BBC775">
      <w:pPr>
        <w:spacing w:after="0"/>
        <w:ind w:firstLine="360"/>
        <w:rPr>
          <w:rFonts w:cstheme="minorHAnsi"/>
          <w:sz w:val="24"/>
          <w:szCs w:val="24"/>
        </w:rPr>
      </w:pPr>
      <w:r w:rsidRPr="009E7F4C">
        <w:rPr>
          <w:rFonts w:cstheme="minorHAnsi"/>
          <w:sz w:val="24"/>
          <w:szCs w:val="24"/>
        </w:rPr>
        <w:t>“Your</w:t>
      </w:r>
      <w:r w:rsidR="00636E12">
        <w:rPr>
          <w:rFonts w:cstheme="minorHAnsi"/>
          <w:sz w:val="24"/>
          <w:szCs w:val="24"/>
        </w:rPr>
        <w:t>—” He goggled at me. “A</w:t>
      </w:r>
      <w:r w:rsidRPr="009E7F4C">
        <w:rPr>
          <w:rFonts w:cstheme="minorHAnsi"/>
          <w:sz w:val="24"/>
          <w:szCs w:val="24"/>
        </w:rPr>
        <w:t>re you telling me you have never used your scheduling software?</w:t>
      </w:r>
      <w:r w:rsidR="0071681A">
        <w:rPr>
          <w:rFonts w:cstheme="minorHAnsi"/>
          <w:sz w:val="24"/>
          <w:szCs w:val="24"/>
        </w:rPr>
        <w:t xml:space="preserve"> </w:t>
      </w:r>
      <w:r w:rsidRPr="009E7F4C">
        <w:rPr>
          <w:rFonts w:cstheme="minorHAnsi"/>
          <w:sz w:val="24"/>
          <w:szCs w:val="24"/>
        </w:rPr>
        <w:t>It is one of the default applications in your library.”</w:t>
      </w:r>
    </w:p>
    <w:p w:rsidR="00176DAF" w:rsidP="00176DAF" w:rsidRDefault="007F0EEA" w14:paraId="66B5882B" w14:textId="57E5992E">
      <w:pPr>
        <w:spacing w:after="0"/>
        <w:ind w:firstLine="360"/>
        <w:rPr>
          <w:rFonts w:cstheme="minorHAnsi"/>
          <w:sz w:val="24"/>
          <w:szCs w:val="24"/>
        </w:rPr>
      </w:pPr>
      <w:r w:rsidRPr="009E7F4C">
        <w:rPr>
          <w:rFonts w:cstheme="minorHAnsi"/>
          <w:sz w:val="24"/>
          <w:szCs w:val="24"/>
        </w:rPr>
        <w:t>I had no idea it was there.</w:t>
      </w:r>
      <w:r w:rsidR="0071681A">
        <w:rPr>
          <w:rFonts w:cstheme="minorHAnsi"/>
          <w:sz w:val="24"/>
          <w:szCs w:val="24"/>
        </w:rPr>
        <w:t xml:space="preserve"> </w:t>
      </w:r>
      <w:r w:rsidRPr="009E7F4C">
        <w:rPr>
          <w:rFonts w:cstheme="minorHAnsi"/>
          <w:sz w:val="24"/>
          <w:szCs w:val="24"/>
        </w:rPr>
        <w:t>Well, that’s not true.</w:t>
      </w:r>
      <w:r w:rsidR="0071681A">
        <w:rPr>
          <w:rFonts w:cstheme="minorHAnsi"/>
          <w:sz w:val="24"/>
          <w:szCs w:val="24"/>
        </w:rPr>
        <w:t xml:space="preserve"> </w:t>
      </w:r>
      <w:r w:rsidRPr="009E7F4C">
        <w:rPr>
          <w:rFonts w:cstheme="minorHAnsi"/>
          <w:sz w:val="24"/>
          <w:szCs w:val="24"/>
        </w:rPr>
        <w:t xml:space="preserve">I’ve always had the inkling that something like that was available, but to me, a scheduler is just a mechanism for increasing </w:t>
      </w:r>
      <w:r w:rsidR="0030321D">
        <w:rPr>
          <w:rFonts w:cstheme="minorHAnsi"/>
          <w:sz w:val="24"/>
          <w:szCs w:val="24"/>
        </w:rPr>
        <w:t>anxiety</w:t>
      </w:r>
      <w:r w:rsidRPr="009E7F4C">
        <w:rPr>
          <w:rFonts w:cstheme="minorHAnsi"/>
          <w:sz w:val="24"/>
          <w:szCs w:val="24"/>
        </w:rPr>
        <w:t xml:space="preserve"> about bullshit meetings. </w:t>
      </w:r>
    </w:p>
    <w:p w:rsidR="00176DAF" w:rsidP="00176DAF" w:rsidRDefault="007F0EEA" w14:paraId="758AC9FA" w14:textId="77777777">
      <w:pPr>
        <w:spacing w:after="0"/>
        <w:ind w:firstLine="360"/>
        <w:rPr>
          <w:rFonts w:cstheme="minorHAnsi"/>
          <w:sz w:val="24"/>
          <w:szCs w:val="24"/>
        </w:rPr>
      </w:pPr>
      <w:r w:rsidRPr="009E7F4C">
        <w:rPr>
          <w:rFonts w:cstheme="minorHAnsi"/>
          <w:sz w:val="24"/>
          <w:szCs w:val="24"/>
        </w:rPr>
        <w:t>“What’s the name of it?”</w:t>
      </w:r>
      <w:r w:rsidR="0071681A">
        <w:rPr>
          <w:rFonts w:cstheme="minorHAnsi"/>
          <w:sz w:val="24"/>
          <w:szCs w:val="24"/>
        </w:rPr>
        <w:t xml:space="preserve"> </w:t>
      </w:r>
      <w:r w:rsidRPr="009E7F4C">
        <w:rPr>
          <w:rFonts w:cstheme="minorHAnsi"/>
          <w:sz w:val="24"/>
          <w:szCs w:val="24"/>
        </w:rPr>
        <w:t>Applications are keyed to names.</w:t>
      </w:r>
      <w:r w:rsidR="0071681A">
        <w:rPr>
          <w:rFonts w:cstheme="minorHAnsi"/>
          <w:sz w:val="24"/>
          <w:szCs w:val="24"/>
        </w:rPr>
        <w:t xml:space="preserve"> </w:t>
      </w:r>
      <w:r w:rsidRPr="009E7F4C">
        <w:rPr>
          <w:rFonts w:cstheme="minorHAnsi"/>
          <w:sz w:val="24"/>
          <w:szCs w:val="24"/>
        </w:rPr>
        <w:t>Think of the name and what it does, and your library fetches it and brings it to the forefront.</w:t>
      </w:r>
    </w:p>
    <w:p w:rsidR="00176DAF" w:rsidP="47CE2942" w:rsidRDefault="007F0EEA" w14:paraId="30950D7F" w14:textId="6281F979">
      <w:pPr>
        <w:spacing w:after="0"/>
        <w:ind w:firstLine="360"/>
        <w:rPr>
          <w:rFonts w:cs="Calibri" w:cstheme="minorAscii"/>
          <w:sz w:val="24"/>
          <w:szCs w:val="24"/>
        </w:rPr>
      </w:pPr>
      <w:r w:rsidRPr="47CE2942" w:rsidR="47CE2942">
        <w:rPr>
          <w:rFonts w:cs="Calibri" w:cstheme="minorAscii"/>
          <w:sz w:val="24"/>
          <w:szCs w:val="24"/>
        </w:rPr>
        <w:t xml:space="preserve">Maurice squints at me, as if trying to figure out if </w:t>
      </w:r>
      <w:r w:rsidRPr="47CE2942" w:rsidR="47CE2942">
        <w:rPr>
          <w:rFonts w:cs="Calibri" w:cstheme="minorAscii"/>
          <w:sz w:val="24"/>
          <w:szCs w:val="24"/>
        </w:rPr>
        <w:t>I’m</w:t>
      </w:r>
      <w:r w:rsidRPr="47CE2942" w:rsidR="47CE2942">
        <w:rPr>
          <w:rFonts w:cs="Calibri" w:cstheme="minorAscii"/>
          <w:sz w:val="24"/>
          <w:szCs w:val="24"/>
        </w:rPr>
        <w:t xml:space="preserve"> kidding. </w:t>
      </w:r>
      <w:ins w:author="Gary Smailes" w:date="2024-03-14T10:36:32.049Z" w:id="572386621">
        <w:r w:rsidRPr="47CE2942" w:rsidR="47CE2942">
          <w:rPr>
            <w:rFonts w:cs="Calibri" w:cstheme="minorAscii"/>
            <w:sz w:val="24"/>
            <w:szCs w:val="24"/>
          </w:rPr>
          <w:t>H</w:t>
        </w:r>
      </w:ins>
      <w:del w:author="Gary Smailes" w:date="2024-03-14T10:36:31.142Z" w:id="1936407276">
        <w:r w:rsidRPr="47CE2942" w:rsidDel="47CE2942">
          <w:rPr>
            <w:rFonts w:cs="Calibri" w:cstheme="minorAscii"/>
            <w:sz w:val="24"/>
            <w:szCs w:val="24"/>
          </w:rPr>
          <w:delText>Then h</w:delText>
        </w:r>
      </w:del>
      <w:r w:rsidRPr="47CE2942" w:rsidR="47CE2942">
        <w:rPr>
          <w:rFonts w:cs="Calibri" w:cstheme="minorAscii"/>
          <w:sz w:val="24"/>
          <w:szCs w:val="24"/>
        </w:rPr>
        <w:t>e sighs. “</w:t>
      </w:r>
      <w:r w:rsidRPr="47CE2942" w:rsidR="47CE2942">
        <w:rPr>
          <w:rFonts w:cs="Calibri" w:cstheme="minorAscii"/>
          <w:sz w:val="24"/>
          <w:szCs w:val="24"/>
        </w:rPr>
        <w:t>TaskIt</w:t>
      </w:r>
      <w:r w:rsidRPr="47CE2942" w:rsidR="47CE2942">
        <w:rPr>
          <w:rFonts w:cs="Calibri" w:cstheme="minorAscii"/>
          <w:sz w:val="24"/>
          <w:szCs w:val="24"/>
        </w:rPr>
        <w:t>.”</w:t>
      </w:r>
    </w:p>
    <w:p w:rsidR="00176DAF" w:rsidP="00176DAF" w:rsidRDefault="00100F23" w14:paraId="147C929B" w14:textId="57F508EF">
      <w:pPr>
        <w:spacing w:after="0"/>
        <w:ind w:firstLine="360"/>
        <w:rPr>
          <w:rFonts w:cstheme="minorHAnsi"/>
          <w:sz w:val="24"/>
          <w:szCs w:val="24"/>
        </w:rPr>
      </w:pPr>
      <w:r w:rsidRPr="00100F23">
        <w:rPr>
          <w:rFonts w:cstheme="minorHAnsi"/>
          <w:i/>
          <w:iCs/>
          <w:sz w:val="24"/>
          <w:szCs w:val="24"/>
        </w:rPr>
        <w:t>TaskIt</w:t>
      </w:r>
      <w:r>
        <w:rPr>
          <w:rFonts w:cstheme="minorHAnsi"/>
          <w:sz w:val="24"/>
          <w:szCs w:val="24"/>
        </w:rPr>
        <w:t>. A</w:t>
      </w:r>
      <w:r w:rsidRPr="009E7F4C" w:rsidR="007F0EEA">
        <w:rPr>
          <w:rFonts w:cstheme="minorHAnsi"/>
          <w:sz w:val="24"/>
          <w:szCs w:val="24"/>
        </w:rPr>
        <w:t xml:space="preserve"> brick-like grid of names and times and colors pops into view.</w:t>
      </w:r>
      <w:r w:rsidR="0071681A">
        <w:rPr>
          <w:rFonts w:cstheme="minorHAnsi"/>
          <w:sz w:val="24"/>
          <w:szCs w:val="24"/>
        </w:rPr>
        <w:t xml:space="preserve"> </w:t>
      </w:r>
      <w:r w:rsidRPr="009E7F4C" w:rsidR="007F0EEA">
        <w:rPr>
          <w:rFonts w:cstheme="minorHAnsi"/>
          <w:sz w:val="24"/>
          <w:szCs w:val="24"/>
        </w:rPr>
        <w:t>I focus on the first one and another pane slides out and shows me the event, times, and who’s attending.</w:t>
      </w:r>
      <w:r w:rsidR="0071681A">
        <w:rPr>
          <w:rFonts w:cstheme="minorHAnsi"/>
          <w:sz w:val="24"/>
          <w:szCs w:val="24"/>
        </w:rPr>
        <w:t xml:space="preserve"> </w:t>
      </w:r>
      <w:r w:rsidRPr="009E7F4C" w:rsidR="007F0EEA">
        <w:rPr>
          <w:rFonts w:cstheme="minorHAnsi"/>
          <w:sz w:val="24"/>
          <w:szCs w:val="24"/>
        </w:rPr>
        <w:t xml:space="preserve">That one is for the tailor, somebody named Boris </w:t>
      </w:r>
      <w:proofErr w:type="spellStart"/>
      <w:r w:rsidRPr="009E7F4C" w:rsidR="007F0EEA">
        <w:rPr>
          <w:rFonts w:cstheme="minorHAnsi"/>
          <w:sz w:val="24"/>
          <w:szCs w:val="24"/>
        </w:rPr>
        <w:t>D’sen</w:t>
      </w:r>
      <w:proofErr w:type="spellEnd"/>
      <w:r w:rsidRPr="009E7F4C" w:rsidR="007F0EEA">
        <w:rPr>
          <w:rFonts w:cstheme="minorHAnsi"/>
          <w:sz w:val="24"/>
          <w:szCs w:val="24"/>
        </w:rPr>
        <w:t>.</w:t>
      </w:r>
      <w:r w:rsidR="0071681A">
        <w:rPr>
          <w:rFonts w:cstheme="minorHAnsi"/>
          <w:sz w:val="24"/>
          <w:szCs w:val="24"/>
        </w:rPr>
        <w:t xml:space="preserve"> </w:t>
      </w:r>
      <w:r w:rsidRPr="009E7F4C" w:rsidR="007F0EEA">
        <w:rPr>
          <w:rFonts w:cstheme="minorHAnsi"/>
          <w:sz w:val="24"/>
          <w:szCs w:val="24"/>
        </w:rPr>
        <w:t>There must be close to fifty tiles on here.</w:t>
      </w:r>
      <w:r w:rsidR="0071681A">
        <w:rPr>
          <w:rFonts w:cstheme="minorHAnsi"/>
          <w:sz w:val="24"/>
          <w:szCs w:val="24"/>
        </w:rPr>
        <w:t xml:space="preserve"> </w:t>
      </w:r>
      <w:r w:rsidRPr="009E7F4C" w:rsidR="007F0EEA">
        <w:rPr>
          <w:rFonts w:cstheme="minorHAnsi"/>
          <w:sz w:val="24"/>
          <w:szCs w:val="24"/>
        </w:rPr>
        <w:t>“Is this for the month, or something?”</w:t>
      </w:r>
    </w:p>
    <w:p w:rsidR="00176DAF" w:rsidP="00176DAF" w:rsidRDefault="007F0EEA" w14:paraId="4A7FAEDA" w14:textId="77777777">
      <w:pPr>
        <w:spacing w:after="0"/>
        <w:ind w:firstLine="360"/>
        <w:rPr>
          <w:rFonts w:cstheme="minorHAnsi"/>
          <w:sz w:val="24"/>
          <w:szCs w:val="24"/>
        </w:rPr>
      </w:pP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That is today’s schedule.”</w:t>
      </w:r>
    </w:p>
    <w:p w:rsidR="00176DAF" w:rsidP="00176DAF" w:rsidRDefault="007F0EEA" w14:paraId="503BF7BE" w14:textId="77777777">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Today?</w:t>
      </w:r>
      <w:r w:rsidR="0071681A">
        <w:rPr>
          <w:rFonts w:cstheme="minorHAnsi"/>
          <w:sz w:val="24"/>
          <w:szCs w:val="24"/>
        </w:rPr>
        <w:t xml:space="preserve"> </w:t>
      </w:r>
      <w:r w:rsidRPr="009E7F4C">
        <w:rPr>
          <w:rFonts w:cstheme="minorHAnsi"/>
          <w:sz w:val="24"/>
          <w:szCs w:val="24"/>
        </w:rPr>
        <w:t>Are you shitting me?”</w:t>
      </w:r>
    </w:p>
    <w:p w:rsidR="00176DAF" w:rsidP="00176DAF" w:rsidRDefault="007F0EEA" w14:paraId="29BB3E3A" w14:textId="79AD418A">
      <w:pPr>
        <w:spacing w:after="0"/>
        <w:ind w:firstLine="360"/>
        <w:rPr>
          <w:rFonts w:cstheme="minorHAnsi"/>
          <w:sz w:val="24"/>
          <w:szCs w:val="24"/>
        </w:rPr>
      </w:pP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 xml:space="preserve">I have estimated that you can be </w:t>
      </w:r>
      <w:r w:rsidR="00636E12">
        <w:rPr>
          <w:rFonts w:cstheme="minorHAnsi"/>
          <w:sz w:val="24"/>
          <w:szCs w:val="24"/>
        </w:rPr>
        <w:t>a thousand</w:t>
      </w:r>
      <w:r w:rsidRPr="009E7F4C">
        <w:rPr>
          <w:rFonts w:cstheme="minorHAnsi"/>
          <w:sz w:val="24"/>
          <w:szCs w:val="24"/>
        </w:rPr>
        <w:t xml:space="preserve"> times more productive than your current abysmal rate.”</w:t>
      </w:r>
    </w:p>
    <w:p w:rsidR="00176DAF" w:rsidP="00176DAF" w:rsidRDefault="007F0EEA" w14:paraId="61F329BF" w14:textId="23688113">
      <w:pPr>
        <w:spacing w:after="0"/>
        <w:ind w:firstLine="360"/>
        <w:rPr>
          <w:rFonts w:cstheme="minorHAnsi"/>
          <w:sz w:val="24"/>
          <w:szCs w:val="24"/>
        </w:rPr>
      </w:pPr>
      <w:r w:rsidRPr="009E7F4C">
        <w:rPr>
          <w:rFonts w:cstheme="minorHAnsi"/>
          <w:sz w:val="24"/>
          <w:szCs w:val="24"/>
        </w:rPr>
        <w:t xml:space="preserve">I check the </w:t>
      </w:r>
      <w:r w:rsidR="0090193E">
        <w:rPr>
          <w:rFonts w:cstheme="minorHAnsi"/>
          <w:sz w:val="24"/>
          <w:szCs w:val="24"/>
        </w:rPr>
        <w:t xml:space="preserve">next </w:t>
      </w:r>
      <w:r w:rsidRPr="009E7F4C">
        <w:rPr>
          <w:rFonts w:cstheme="minorHAnsi"/>
          <w:sz w:val="24"/>
          <w:szCs w:val="24"/>
        </w:rPr>
        <w:t>tile.</w:t>
      </w:r>
      <w:r w:rsidR="0071681A">
        <w:rPr>
          <w:rFonts w:cstheme="minorHAnsi"/>
          <w:sz w:val="24"/>
          <w:szCs w:val="24"/>
        </w:rPr>
        <w:t xml:space="preserve"> </w:t>
      </w:r>
      <w:r w:rsidRPr="009E7F4C">
        <w:rPr>
          <w:rFonts w:cstheme="minorHAnsi"/>
          <w:sz w:val="24"/>
          <w:szCs w:val="24"/>
        </w:rPr>
        <w:t>A meeting with the team’s logistics officer.</w:t>
      </w:r>
      <w:r w:rsidR="0071681A">
        <w:rPr>
          <w:rFonts w:cstheme="minorHAnsi"/>
          <w:sz w:val="24"/>
          <w:szCs w:val="24"/>
        </w:rPr>
        <w:t xml:space="preserve"> </w:t>
      </w:r>
      <w:r w:rsidRPr="009E7F4C">
        <w:rPr>
          <w:rFonts w:cstheme="minorHAnsi"/>
          <w:sz w:val="24"/>
          <w:szCs w:val="24"/>
        </w:rPr>
        <w:t>I don’t recognize the name</w:t>
      </w:r>
      <w:r w:rsidR="0090193E">
        <w:rPr>
          <w:rFonts w:cstheme="minorHAnsi"/>
          <w:sz w:val="24"/>
          <w:szCs w:val="24"/>
        </w:rPr>
        <w:t>.</w:t>
      </w:r>
      <w:r w:rsidR="00C40BFD">
        <w:rPr>
          <w:rFonts w:cstheme="minorHAnsi"/>
          <w:sz w:val="24"/>
          <w:szCs w:val="24"/>
        </w:rPr>
        <w:t xml:space="preserve"> </w:t>
      </w:r>
      <w:r w:rsidR="0090193E">
        <w:rPr>
          <w:rFonts w:cstheme="minorHAnsi"/>
          <w:sz w:val="24"/>
          <w:szCs w:val="24"/>
        </w:rPr>
        <w:t xml:space="preserve">I </w:t>
      </w:r>
      <w:r w:rsidRPr="009E7F4C">
        <w:rPr>
          <w:rFonts w:cstheme="minorHAnsi"/>
          <w:sz w:val="24"/>
          <w:szCs w:val="24"/>
        </w:rPr>
        <w:t>didn’t know I had a logistics officer.</w:t>
      </w:r>
      <w:r w:rsidR="0071681A">
        <w:rPr>
          <w:rFonts w:cstheme="minorHAnsi"/>
          <w:sz w:val="24"/>
          <w:szCs w:val="24"/>
        </w:rPr>
        <w:t xml:space="preserve"> </w:t>
      </w:r>
      <w:r w:rsidRPr="009E7F4C">
        <w:rPr>
          <w:rFonts w:cstheme="minorHAnsi"/>
          <w:sz w:val="24"/>
          <w:szCs w:val="24"/>
        </w:rPr>
        <w:t>I whip through the first handful of tiles.</w:t>
      </w:r>
      <w:r w:rsidR="0071681A">
        <w:rPr>
          <w:rFonts w:cstheme="minorHAnsi"/>
          <w:sz w:val="24"/>
          <w:szCs w:val="24"/>
        </w:rPr>
        <w:t xml:space="preserve"> </w:t>
      </w:r>
      <w:r w:rsidRPr="009E7F4C">
        <w:rPr>
          <w:rFonts w:cstheme="minorHAnsi"/>
          <w:sz w:val="24"/>
          <w:szCs w:val="24"/>
        </w:rPr>
        <w:t>All meetings with people I don’t know who apparently work for me.</w:t>
      </w:r>
      <w:r w:rsidR="0071681A">
        <w:rPr>
          <w:rFonts w:cstheme="minorHAnsi"/>
          <w:sz w:val="24"/>
          <w:szCs w:val="24"/>
        </w:rPr>
        <w:t xml:space="preserve"> </w:t>
      </w:r>
      <w:r w:rsidRPr="009E7F4C">
        <w:rPr>
          <w:rFonts w:cstheme="minorHAnsi"/>
          <w:sz w:val="24"/>
          <w:szCs w:val="24"/>
        </w:rPr>
        <w:t>It occurs to me that I’ve been a mighty big bottleneck for a lot of people.</w:t>
      </w:r>
      <w:r w:rsidR="0071681A">
        <w:rPr>
          <w:rFonts w:cstheme="minorHAnsi"/>
          <w:sz w:val="24"/>
          <w:szCs w:val="24"/>
        </w:rPr>
        <w:t xml:space="preserve"> </w:t>
      </w:r>
      <w:r w:rsidRPr="009E7F4C" w:rsidR="00C40BFD">
        <w:rPr>
          <w:rFonts w:cstheme="minorHAnsi"/>
          <w:sz w:val="24"/>
          <w:szCs w:val="24"/>
        </w:rPr>
        <w:t>Hopefully,</w:t>
      </w:r>
      <w:r w:rsidRPr="009E7F4C">
        <w:rPr>
          <w:rFonts w:cstheme="minorHAnsi"/>
          <w:sz w:val="24"/>
          <w:szCs w:val="24"/>
        </w:rPr>
        <w:t xml:space="preserve"> they aren’t all pissed at me.</w:t>
      </w:r>
      <w:r w:rsidR="0071681A">
        <w:rPr>
          <w:rFonts w:cstheme="minorHAnsi"/>
          <w:sz w:val="24"/>
          <w:szCs w:val="24"/>
        </w:rPr>
        <w:t xml:space="preserve"> </w:t>
      </w:r>
      <w:r w:rsidRPr="009E7F4C">
        <w:rPr>
          <w:rFonts w:cstheme="minorHAnsi"/>
          <w:sz w:val="24"/>
          <w:szCs w:val="24"/>
        </w:rPr>
        <w:t xml:space="preserve">Otherwise, today is going to be </w:t>
      </w:r>
      <w:r w:rsidRPr="009E7F4C" w:rsidR="0090193E">
        <w:rPr>
          <w:rFonts w:cstheme="minorHAnsi"/>
          <w:sz w:val="24"/>
          <w:szCs w:val="24"/>
        </w:rPr>
        <w:t>balls awful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“Did </w:t>
      </w:r>
      <w:proofErr w:type="spellStart"/>
      <w:r w:rsidRPr="009E7F4C">
        <w:rPr>
          <w:rFonts w:cstheme="minorHAnsi"/>
          <w:sz w:val="24"/>
          <w:szCs w:val="24"/>
        </w:rPr>
        <w:t>you</w:t>
      </w:r>
      <w:proofErr w:type="spellEnd"/>
      <w:r w:rsidRPr="009E7F4C">
        <w:rPr>
          <w:rFonts w:cstheme="minorHAnsi"/>
          <w:sz w:val="24"/>
          <w:szCs w:val="24"/>
        </w:rPr>
        <w:t xml:space="preserve"> account for bathroom breaks in here?”</w:t>
      </w:r>
    </w:p>
    <w:p w:rsidR="00176DAF" w:rsidP="00176DAF" w:rsidRDefault="007F0EEA" w14:paraId="2560C7D7" w14:textId="0B390B3B">
      <w:pPr>
        <w:spacing w:after="0"/>
        <w:ind w:firstLine="360"/>
        <w:rPr>
          <w:rFonts w:cstheme="minorHAnsi"/>
          <w:sz w:val="24"/>
          <w:szCs w:val="24"/>
        </w:rPr>
      </w:pPr>
      <w:r w:rsidRPr="009E7F4C">
        <w:rPr>
          <w:rFonts w:cstheme="minorHAnsi"/>
          <w:sz w:val="24"/>
          <w:szCs w:val="24"/>
        </w:rPr>
        <w:t xml:space="preserve">“Are you referring to the </w:t>
      </w:r>
      <w:r w:rsidR="00636E12">
        <w:rPr>
          <w:rFonts w:cstheme="minorHAnsi"/>
          <w:sz w:val="24"/>
          <w:szCs w:val="24"/>
        </w:rPr>
        <w:t>eighty-six</w:t>
      </w:r>
      <w:r w:rsidRPr="009E7F4C">
        <w:rPr>
          <w:rFonts w:cstheme="minorHAnsi"/>
          <w:sz w:val="24"/>
          <w:szCs w:val="24"/>
        </w:rPr>
        <w:t xml:space="preserve"> minutes out of every day that you spend in restrooms?”</w:t>
      </w:r>
    </w:p>
    <w:p w:rsidR="00176DAF" w:rsidP="47CE2942" w:rsidRDefault="007F0EEA" w14:paraId="6B999426" w14:textId="4FD77D68">
      <w:pPr>
        <w:spacing w:after="0"/>
        <w:ind w:firstLine="360"/>
        <w:rPr>
          <w:rFonts w:cs="Calibri" w:cstheme="minorAscii"/>
          <w:sz w:val="24"/>
          <w:szCs w:val="24"/>
        </w:rPr>
      </w:pPr>
      <w:r w:rsidRPr="47CE2942" w:rsidR="47CE2942">
        <w:rPr>
          <w:rFonts w:cs="Calibri" w:cstheme="minorAscii"/>
          <w:sz w:val="24"/>
          <w:szCs w:val="24"/>
        </w:rPr>
        <w:t>“Um</w:t>
      </w:r>
      <w:ins w:author="Gary Smailes" w:date="2024-03-14T10:37:55.992Z" w:id="958192285">
        <w:r w:rsidRPr="47CE2942" w:rsidR="47CE2942">
          <w:rPr>
            <w:rFonts w:cs="Calibri" w:cstheme="minorAscii"/>
            <w:sz w:val="24"/>
            <w:szCs w:val="24"/>
          </w:rPr>
          <w:t>...</w:t>
        </w:r>
      </w:ins>
      <w:r w:rsidRPr="47CE2942" w:rsidR="47CE2942">
        <w:rPr>
          <w:rFonts w:cs="Calibri" w:cstheme="minorAscii"/>
          <w:sz w:val="24"/>
          <w:szCs w:val="24"/>
        </w:rPr>
        <w:t>, how do you know how long I spend in the bathroom?”</w:t>
      </w:r>
    </w:p>
    <w:p w:rsidR="00176DAF" w:rsidP="00176DAF" w:rsidRDefault="007F0EEA" w14:paraId="010E9D33" w14:textId="77777777">
      <w:pPr>
        <w:spacing w:after="0"/>
        <w:ind w:firstLine="360"/>
        <w:rPr>
          <w:rFonts w:cstheme="minorHAnsi"/>
          <w:sz w:val="24"/>
          <w:szCs w:val="24"/>
        </w:rPr>
      </w:pPr>
      <w:r w:rsidRPr="009E7F4C">
        <w:rPr>
          <w:rFonts w:cstheme="minorHAnsi"/>
          <w:sz w:val="24"/>
          <w:szCs w:val="24"/>
        </w:rPr>
        <w:t xml:space="preserve">“On my way here, I observed you on the </w:t>
      </w:r>
      <w:r w:rsidRPr="001552BE">
        <w:rPr>
          <w:rFonts w:cstheme="minorHAnsi"/>
          <w:i/>
          <w:iCs/>
          <w:sz w:val="24"/>
          <w:szCs w:val="24"/>
        </w:rPr>
        <w:t>Hercules’</w:t>
      </w:r>
      <w:r w:rsidRPr="009E7F4C">
        <w:rPr>
          <w:rFonts w:cstheme="minorHAnsi"/>
          <w:sz w:val="24"/>
          <w:szCs w:val="24"/>
        </w:rPr>
        <w:t xml:space="preserve"> security footage.</w:t>
      </w:r>
      <w:r w:rsidR="0071681A">
        <w:rPr>
          <w:rFonts w:cstheme="minorHAnsi"/>
          <w:sz w:val="24"/>
          <w:szCs w:val="24"/>
        </w:rPr>
        <w:t xml:space="preserve"> </w:t>
      </w:r>
      <w:r w:rsidRPr="009E7F4C">
        <w:rPr>
          <w:rFonts w:cstheme="minorHAnsi"/>
          <w:sz w:val="24"/>
          <w:szCs w:val="24"/>
        </w:rPr>
        <w:t>What do you do in there all the time?”</w:t>
      </w:r>
    </w:p>
    <w:p w:rsidR="00176DAF" w:rsidP="00176DAF" w:rsidRDefault="007F0EEA" w14:paraId="37423C48" w14:textId="750C817B">
      <w:pPr>
        <w:spacing w:after="0"/>
        <w:ind w:firstLine="360"/>
        <w:rPr>
          <w:rFonts w:cstheme="minorHAnsi"/>
          <w:sz w:val="24"/>
          <w:szCs w:val="24"/>
        </w:rPr>
      </w:pPr>
      <w:r w:rsidRPr="009E7F4C">
        <w:rPr>
          <w:rFonts w:cstheme="minorHAnsi"/>
          <w:sz w:val="24"/>
          <w:szCs w:val="24"/>
        </w:rPr>
        <w:t>Whew.</w:t>
      </w:r>
      <w:r w:rsidR="0071681A">
        <w:rPr>
          <w:rFonts w:cstheme="minorHAnsi"/>
          <w:sz w:val="24"/>
          <w:szCs w:val="24"/>
        </w:rPr>
        <w:t xml:space="preserve"> </w:t>
      </w:r>
      <w:r w:rsidRPr="009E7F4C" w:rsidR="00FA7075">
        <w:rPr>
          <w:rFonts w:cstheme="minorHAnsi"/>
          <w:sz w:val="24"/>
          <w:szCs w:val="24"/>
        </w:rPr>
        <w:t>So,</w:t>
      </w:r>
      <w:r w:rsidRPr="009E7F4C">
        <w:rPr>
          <w:rFonts w:cstheme="minorHAnsi"/>
          <w:sz w:val="24"/>
          <w:szCs w:val="24"/>
        </w:rPr>
        <w:t xml:space="preserve"> he only saw me going in and out, not sitting on the can.</w:t>
      </w:r>
      <w:r w:rsidR="0071681A">
        <w:rPr>
          <w:rFonts w:cstheme="minorHAnsi"/>
          <w:sz w:val="24"/>
          <w:szCs w:val="24"/>
        </w:rPr>
        <w:t xml:space="preserve"> </w:t>
      </w:r>
      <w:r w:rsidRPr="009E7F4C">
        <w:rPr>
          <w:rFonts w:cstheme="minorHAnsi"/>
          <w:sz w:val="24"/>
          <w:szCs w:val="24"/>
        </w:rPr>
        <w:t>I feel a little better.</w:t>
      </w:r>
      <w:r w:rsidR="0071681A">
        <w:rPr>
          <w:rFonts w:cstheme="minorHAnsi"/>
          <w:sz w:val="24"/>
          <w:szCs w:val="24"/>
        </w:rPr>
        <w:t xml:space="preserve"> </w:t>
      </w:r>
      <w:r w:rsidRPr="009E7F4C">
        <w:rPr>
          <w:rFonts w:cstheme="minorHAnsi"/>
          <w:sz w:val="24"/>
          <w:szCs w:val="24"/>
        </w:rPr>
        <w:t>Not a lot, but I think I’m going to take what I can get with Maurice.</w:t>
      </w:r>
      <w:r w:rsidR="0071681A">
        <w:rPr>
          <w:rFonts w:cstheme="minorHAnsi"/>
          <w:sz w:val="24"/>
          <w:szCs w:val="24"/>
        </w:rPr>
        <w:t xml:space="preserve"> </w:t>
      </w:r>
      <w:r w:rsidRPr="009E7F4C">
        <w:rPr>
          <w:rFonts w:cstheme="minorHAnsi"/>
          <w:sz w:val="24"/>
          <w:szCs w:val="24"/>
        </w:rPr>
        <w:t>“It’s one of the only quiet places on the ship,” I say.</w:t>
      </w:r>
      <w:r w:rsidR="0071681A">
        <w:rPr>
          <w:rFonts w:cstheme="minorHAnsi"/>
          <w:sz w:val="24"/>
          <w:szCs w:val="24"/>
        </w:rPr>
        <w:t xml:space="preserve"> </w:t>
      </w:r>
      <w:r w:rsidRPr="009E7F4C">
        <w:rPr>
          <w:rFonts w:cstheme="minorHAnsi"/>
          <w:sz w:val="24"/>
          <w:szCs w:val="24"/>
        </w:rPr>
        <w:t>“Definitely quieter than my own quarters at four in the morning.”</w:t>
      </w:r>
    </w:p>
    <w:p w:rsidR="00176DAF" w:rsidP="00176DAF" w:rsidRDefault="007F0EEA" w14:paraId="7E479972" w14:textId="71B6C133">
      <w:pPr>
        <w:spacing w:after="0"/>
        <w:ind w:firstLine="360"/>
        <w:rPr>
          <w:rFonts w:cstheme="minorHAnsi"/>
          <w:sz w:val="24"/>
          <w:szCs w:val="24"/>
        </w:rPr>
      </w:pPr>
      <w:r w:rsidRPr="009E7F4C">
        <w:rPr>
          <w:rFonts w:cstheme="minorHAnsi"/>
          <w:sz w:val="24"/>
          <w:szCs w:val="24"/>
        </w:rPr>
        <w:t>“You will be very busy over the next week, Mr. Stern.</w:t>
      </w:r>
      <w:r w:rsidR="0071681A">
        <w:rPr>
          <w:rFonts w:cstheme="minorHAnsi"/>
          <w:sz w:val="24"/>
          <w:szCs w:val="24"/>
        </w:rPr>
        <w:t xml:space="preserve"> </w:t>
      </w:r>
      <w:r w:rsidRPr="009E7F4C">
        <w:rPr>
          <w:rFonts w:cstheme="minorHAnsi"/>
          <w:sz w:val="24"/>
          <w:szCs w:val="24"/>
        </w:rPr>
        <w:t>As soon as things calm down, I will schedule some time for yourself.”</w:t>
      </w:r>
    </w:p>
    <w:p w:rsidR="00176DAF" w:rsidP="00176DAF" w:rsidRDefault="007F0EEA" w14:paraId="17843F3F" w14:textId="77777777">
      <w:pPr>
        <w:spacing w:after="0"/>
        <w:ind w:firstLine="360"/>
        <w:rPr>
          <w:rFonts w:cstheme="minorHAnsi"/>
          <w:sz w:val="24"/>
          <w:szCs w:val="24"/>
        </w:rPr>
      </w:pPr>
      <w:r w:rsidRPr="009E7F4C">
        <w:rPr>
          <w:rFonts w:cstheme="minorHAnsi"/>
          <w:sz w:val="24"/>
          <w:szCs w:val="24"/>
        </w:rPr>
        <w:t>“Maurice?”</w:t>
      </w:r>
    </w:p>
    <w:p w:rsidR="00176DAF" w:rsidP="00176DAF" w:rsidRDefault="007F0EEA" w14:paraId="5691240D"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1D5C6599" w14:textId="77777777">
      <w:pPr>
        <w:spacing w:after="0"/>
        <w:ind w:firstLine="360"/>
        <w:rPr>
          <w:rFonts w:cstheme="minorHAnsi"/>
          <w:sz w:val="24"/>
          <w:szCs w:val="24"/>
        </w:rPr>
      </w:pPr>
      <w:r w:rsidRPr="009E7F4C">
        <w:rPr>
          <w:rFonts w:cstheme="minorHAnsi"/>
          <w:sz w:val="24"/>
          <w:szCs w:val="24"/>
        </w:rPr>
        <w:t>“Part of my arrangement with Chippers is that I would run my team my way.”</w:t>
      </w:r>
    </w:p>
    <w:p w:rsidR="00176DAF" w:rsidP="00176DAF" w:rsidRDefault="007F0EEA" w14:paraId="63D70F05" w14:textId="77777777">
      <w:pPr>
        <w:spacing w:after="0"/>
        <w:ind w:firstLine="360"/>
        <w:rPr>
          <w:rFonts w:cstheme="minorHAnsi"/>
          <w:sz w:val="24"/>
          <w:szCs w:val="24"/>
        </w:rPr>
      </w:pPr>
      <w:r w:rsidRPr="009E7F4C">
        <w:rPr>
          <w:rFonts w:cstheme="minorHAnsi"/>
          <w:sz w:val="24"/>
          <w:szCs w:val="24"/>
        </w:rPr>
        <w:lastRenderedPageBreak/>
        <w:t>“And so you shall.”</w:t>
      </w:r>
    </w:p>
    <w:p w:rsidR="00176DAF" w:rsidP="00176DAF" w:rsidRDefault="007F0EEA" w14:paraId="50CB42E8" w14:textId="77777777">
      <w:pPr>
        <w:spacing w:after="0"/>
        <w:ind w:firstLine="360"/>
        <w:rPr>
          <w:rFonts w:cstheme="minorHAnsi"/>
          <w:sz w:val="24"/>
          <w:szCs w:val="24"/>
        </w:rPr>
      </w:pPr>
      <w:r w:rsidRPr="009E7F4C">
        <w:rPr>
          <w:rFonts w:cstheme="minorHAnsi"/>
          <w:sz w:val="24"/>
          <w:szCs w:val="24"/>
        </w:rPr>
        <w:t>“Don’t you think you’re trampling all over that?”</w:t>
      </w:r>
    </w:p>
    <w:p w:rsidR="00176DAF" w:rsidP="00176DAF" w:rsidRDefault="007F0EEA" w14:paraId="4B6A6031" w14:textId="77777777">
      <w:pPr>
        <w:spacing w:after="0"/>
        <w:ind w:firstLine="360"/>
        <w:rPr>
          <w:rFonts w:cstheme="minorHAnsi"/>
          <w:sz w:val="24"/>
          <w:szCs w:val="24"/>
        </w:rPr>
      </w:pPr>
      <w:r w:rsidRPr="009E7F4C">
        <w:rPr>
          <w:rFonts w:cstheme="minorHAnsi"/>
          <w:sz w:val="24"/>
          <w:szCs w:val="24"/>
        </w:rPr>
        <w:t>“Oh, no, Mr. Stern.</w:t>
      </w:r>
      <w:r w:rsidR="0071681A">
        <w:rPr>
          <w:rFonts w:cstheme="minorHAnsi"/>
          <w:sz w:val="24"/>
          <w:szCs w:val="24"/>
        </w:rPr>
        <w:t xml:space="preserve"> </w:t>
      </w:r>
      <w:r w:rsidRPr="009E7F4C">
        <w:rPr>
          <w:rFonts w:cstheme="minorHAnsi"/>
          <w:sz w:val="24"/>
          <w:szCs w:val="24"/>
        </w:rPr>
        <w:t>You may run your team however you like.</w:t>
      </w:r>
      <w:r w:rsidR="0071681A">
        <w:rPr>
          <w:rFonts w:cstheme="minorHAnsi"/>
          <w:sz w:val="24"/>
          <w:szCs w:val="24"/>
        </w:rPr>
        <w:t xml:space="preserve"> </w:t>
      </w:r>
      <w:r w:rsidRPr="009E7F4C">
        <w:rPr>
          <w:rFonts w:cstheme="minorHAnsi"/>
          <w:sz w:val="24"/>
          <w:szCs w:val="24"/>
        </w:rPr>
        <w:t xml:space="preserve">My job is to run </w:t>
      </w:r>
      <w:r w:rsidRPr="00C40BFD">
        <w:rPr>
          <w:rFonts w:cstheme="minorHAnsi"/>
          <w:i/>
          <w:iCs/>
          <w:sz w:val="24"/>
          <w:szCs w:val="24"/>
        </w:rPr>
        <w:t>you</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Completely different.”</w:t>
      </w:r>
    </w:p>
    <w:p w:rsidR="00176DAF" w:rsidP="00176DAF" w:rsidRDefault="007F0EEA" w14:paraId="4EAB2352" w14:textId="77777777">
      <w:pPr>
        <w:spacing w:after="0"/>
        <w:ind w:firstLine="360"/>
        <w:rPr>
          <w:rFonts w:cstheme="minorHAnsi"/>
          <w:sz w:val="24"/>
          <w:szCs w:val="24"/>
        </w:rPr>
      </w:pPr>
      <w:r w:rsidRPr="009E7F4C">
        <w:rPr>
          <w:rFonts w:cstheme="minorHAnsi"/>
          <w:sz w:val="24"/>
          <w:szCs w:val="24"/>
        </w:rPr>
        <w:t>“Can’t you take these meetings, then?”</w:t>
      </w:r>
    </w:p>
    <w:p w:rsidR="00176DAF" w:rsidP="00176DAF" w:rsidRDefault="007F0EEA" w14:paraId="69A55909" w14:textId="77777777">
      <w:pPr>
        <w:spacing w:after="0"/>
        <w:ind w:firstLine="360"/>
        <w:rPr>
          <w:rFonts w:cstheme="minorHAnsi"/>
          <w:sz w:val="24"/>
          <w:szCs w:val="24"/>
        </w:rPr>
      </w:pPr>
      <w:r w:rsidRPr="009E7F4C">
        <w:rPr>
          <w:rFonts w:cstheme="minorHAnsi"/>
          <w:sz w:val="24"/>
          <w:szCs w:val="24"/>
        </w:rPr>
        <w:t>“Not until I see you in them first.</w:t>
      </w:r>
      <w:r w:rsidR="0071681A">
        <w:rPr>
          <w:rFonts w:cstheme="minorHAnsi"/>
          <w:sz w:val="24"/>
          <w:szCs w:val="24"/>
        </w:rPr>
        <w:t xml:space="preserve"> </w:t>
      </w:r>
      <w:r w:rsidRPr="009E7F4C">
        <w:rPr>
          <w:rFonts w:cstheme="minorHAnsi"/>
          <w:sz w:val="24"/>
          <w:szCs w:val="24"/>
        </w:rPr>
        <w:t>After I observe you this first week, I will take over many of your responsibilities.</w:t>
      </w:r>
      <w:r w:rsidR="0071681A">
        <w:rPr>
          <w:rFonts w:cstheme="minorHAnsi"/>
          <w:sz w:val="24"/>
          <w:szCs w:val="24"/>
        </w:rPr>
        <w:t xml:space="preserve"> </w:t>
      </w:r>
      <w:r w:rsidRPr="009E7F4C">
        <w:rPr>
          <w:rFonts w:cstheme="minorHAnsi"/>
          <w:sz w:val="24"/>
          <w:szCs w:val="24"/>
        </w:rPr>
        <w:t>I normally do this for clients.</w:t>
      </w:r>
      <w:r w:rsidR="0071681A">
        <w:rPr>
          <w:rFonts w:cstheme="minorHAnsi"/>
          <w:sz w:val="24"/>
          <w:szCs w:val="24"/>
        </w:rPr>
        <w:t xml:space="preserve"> </w:t>
      </w:r>
      <w:r w:rsidRPr="009E7F4C">
        <w:rPr>
          <w:rFonts w:cstheme="minorHAnsi"/>
          <w:sz w:val="24"/>
          <w:szCs w:val="24"/>
        </w:rPr>
        <w:t>But, as you said, you and Chippers agreed that you would run your team your way.</w:t>
      </w:r>
      <w:r w:rsidR="0071681A">
        <w:rPr>
          <w:rFonts w:cstheme="minorHAnsi"/>
          <w:sz w:val="24"/>
          <w:szCs w:val="24"/>
        </w:rPr>
        <w:t xml:space="preserve"> </w:t>
      </w:r>
      <w:r w:rsidRPr="009E7F4C">
        <w:rPr>
          <w:rFonts w:cstheme="minorHAnsi"/>
          <w:sz w:val="24"/>
          <w:szCs w:val="24"/>
        </w:rPr>
        <w:t>If you had not done that, you wouldn’t be having this conversation with me.</w:t>
      </w:r>
      <w:r w:rsidR="0071681A">
        <w:rPr>
          <w:rFonts w:cstheme="minorHAnsi"/>
          <w:sz w:val="24"/>
          <w:szCs w:val="24"/>
        </w:rPr>
        <w:t xml:space="preserve"> </w:t>
      </w:r>
      <w:r w:rsidRPr="009E7F4C">
        <w:rPr>
          <w:rFonts w:cstheme="minorHAnsi"/>
          <w:sz w:val="24"/>
          <w:szCs w:val="24"/>
        </w:rPr>
        <w:t>In fact, you probably wouldn’t even know I was working for you.”</w:t>
      </w:r>
    </w:p>
    <w:p w:rsidR="00176DAF" w:rsidP="00176DAF" w:rsidRDefault="007F0EEA" w14:paraId="7BA33A2E" w14:textId="77777777">
      <w:pPr>
        <w:spacing w:after="0"/>
        <w:ind w:firstLine="360"/>
        <w:rPr>
          <w:rFonts w:cstheme="minorHAnsi"/>
          <w:sz w:val="24"/>
          <w:szCs w:val="24"/>
        </w:rPr>
      </w:pPr>
      <w:r w:rsidRPr="009E7F4C">
        <w:rPr>
          <w:rFonts w:cstheme="minorHAnsi"/>
          <w:sz w:val="24"/>
          <w:szCs w:val="24"/>
        </w:rPr>
        <w:t>“I’m getting the impression that it’s the other way around.”</w:t>
      </w:r>
    </w:p>
    <w:p w:rsidR="00844AA8" w:rsidP="00176DAF" w:rsidRDefault="007F0EEA" w14:paraId="44C38C72" w14:textId="77777777">
      <w:pPr>
        <w:spacing w:after="0"/>
        <w:ind w:firstLine="360"/>
        <w:rPr>
          <w:rFonts w:cstheme="minorHAnsi"/>
          <w:sz w:val="24"/>
          <w:szCs w:val="24"/>
        </w:rPr>
      </w:pPr>
      <w:r w:rsidRPr="009E7F4C">
        <w:rPr>
          <w:rFonts w:cstheme="minorHAnsi"/>
          <w:sz w:val="24"/>
          <w:szCs w:val="24"/>
        </w:rPr>
        <w:t>Another ever-so-slight smile from the Terrance boy.</w:t>
      </w:r>
    </w:p>
    <w:p w:rsidR="00D41B15" w:rsidP="00176DAF" w:rsidRDefault="007F0EEA" w14:paraId="5878C367" w14:textId="1CEFD3DF">
      <w:pPr>
        <w:spacing w:after="0"/>
        <w:ind w:firstLine="360"/>
        <w:rPr>
          <w:rFonts w:cstheme="minorHAnsi"/>
          <w:sz w:val="24"/>
          <w:szCs w:val="24"/>
        </w:rPr>
        <w:sectPr w:rsidR="00D41B15"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I’m in trouble.</w:t>
      </w:r>
    </w:p>
    <w:p w:rsidR="00176DAF" w:rsidP="00D41B15" w:rsidRDefault="00824BE0" w14:paraId="1E324CE5" w14:textId="76D02E98">
      <w:pPr>
        <w:spacing w:after="0"/>
        <w:rPr>
          <w:rFonts w:cstheme="minorHAnsi"/>
          <w:sz w:val="24"/>
          <w:szCs w:val="24"/>
        </w:rPr>
      </w:pPr>
      <w:r>
        <w:rPr>
          <w:rFonts w:cstheme="minorHAnsi"/>
          <w:sz w:val="24"/>
          <w:szCs w:val="24"/>
        </w:rPr>
        <w:lastRenderedPageBreak/>
        <w:t>1</w:t>
      </w:r>
      <w:r w:rsidR="00CA2427">
        <w:rPr>
          <w:rFonts w:cstheme="minorHAnsi"/>
          <w:sz w:val="24"/>
          <w:szCs w:val="24"/>
        </w:rPr>
        <w:t>1</w:t>
      </w:r>
      <w:r w:rsidR="00C96943">
        <w:rPr>
          <w:rFonts w:cstheme="minorHAnsi"/>
          <w:sz w:val="24"/>
          <w:szCs w:val="24"/>
        </w:rPr>
        <w:t>: The Naming</w:t>
      </w:r>
    </w:p>
    <w:p w:rsidR="00176DAF" w:rsidP="00176DAF" w:rsidRDefault="00176DAF" w14:paraId="0119358C" w14:textId="77777777">
      <w:pPr>
        <w:spacing w:after="0"/>
        <w:ind w:firstLine="360"/>
        <w:rPr>
          <w:rFonts w:cstheme="minorHAnsi"/>
          <w:sz w:val="24"/>
          <w:szCs w:val="24"/>
        </w:rPr>
      </w:pPr>
    </w:p>
    <w:p w:rsidR="00176DAF" w:rsidP="47CE2942" w:rsidRDefault="007F0EEA" w14:paraId="7AADE10F" w14:textId="496808CF">
      <w:pPr>
        <w:spacing w:after="0"/>
        <w:rPr>
          <w:rFonts w:cs="Calibri" w:cstheme="minorAscii"/>
          <w:sz w:val="24"/>
          <w:szCs w:val="24"/>
        </w:rPr>
      </w:pPr>
      <w:r w:rsidRPr="47CE2942" w:rsidR="47CE2942">
        <w:rPr>
          <w:rFonts w:cs="Calibri" w:cstheme="minorAscii"/>
          <w:sz w:val="24"/>
          <w:szCs w:val="24"/>
        </w:rPr>
        <w:t>“Okay</w:t>
      </w:r>
      <w:ins w:author="Gary Smailes" w:date="2024-03-14T10:45:08.18Z" w:id="932811729">
        <w:r w:rsidRPr="47CE2942" w:rsidR="47CE2942">
          <w:rPr>
            <w:rFonts w:cs="Calibri" w:cstheme="minorAscii"/>
            <w:sz w:val="24"/>
            <w:szCs w:val="24"/>
          </w:rPr>
          <w:t>.</w:t>
        </w:r>
      </w:ins>
      <w:del w:author="Gary Smailes" w:date="2024-03-14T10:45:07.815Z" w:id="1574435712">
        <w:r w:rsidRPr="47CE2942" w:rsidDel="47CE2942">
          <w:rPr>
            <w:rFonts w:cs="Calibri" w:cstheme="minorAscii"/>
            <w:sz w:val="24"/>
            <w:szCs w:val="24"/>
          </w:rPr>
          <w:delText>!</w:delText>
        </w:r>
      </w:del>
      <w:r w:rsidRPr="47CE2942" w:rsidR="47CE2942">
        <w:rPr>
          <w:rFonts w:cs="Calibri" w:cstheme="minorAscii"/>
          <w:sz w:val="24"/>
          <w:szCs w:val="24"/>
        </w:rPr>
        <w:t xml:space="preserve"> Okay</w:t>
      </w:r>
      <w:ins w:author="Gary Smailes" w:date="2024-03-14T10:45:10.843Z" w:id="663149064">
        <w:r w:rsidRPr="47CE2942" w:rsidR="47CE2942">
          <w:rPr>
            <w:rFonts w:cs="Calibri" w:cstheme="minorAscii"/>
            <w:sz w:val="24"/>
            <w:szCs w:val="24"/>
          </w:rPr>
          <w:t>,</w:t>
        </w:r>
      </w:ins>
      <w:del w:author="Gary Smailes" w:date="2024-03-14T10:45:09.971Z" w:id="758351535">
        <w:r w:rsidRPr="47CE2942" w:rsidDel="47CE2942">
          <w:rPr>
            <w:rFonts w:cs="Calibri" w:cstheme="minorAscii"/>
            <w:sz w:val="24"/>
            <w:szCs w:val="24"/>
          </w:rPr>
          <w:delText>!</w:delText>
        </w:r>
      </w:del>
      <w:r w:rsidRPr="47CE2942" w:rsidR="47CE2942">
        <w:rPr>
          <w:rFonts w:cs="Calibri" w:cstheme="minorAscii"/>
          <w:sz w:val="24"/>
          <w:szCs w:val="24"/>
        </w:rPr>
        <w:t>” I shout t</w:t>
      </w:r>
      <w:commentRangeStart w:id="1928924231"/>
      <w:r w:rsidRPr="47CE2942" w:rsidR="47CE2942">
        <w:rPr>
          <w:rFonts w:cs="Calibri" w:cstheme="minorAscii"/>
          <w:sz w:val="24"/>
          <w:szCs w:val="24"/>
        </w:rPr>
        <w:t>o the crowd in the main hall, trying to get them to look in the same direction while they jockey</w:t>
      </w:r>
      <w:commentRangeEnd w:id="1928924231"/>
      <w:r>
        <w:rPr>
          <w:rStyle w:val="CommentReference"/>
        </w:rPr>
        <w:commentReference w:id="1928924231"/>
      </w:r>
      <w:r w:rsidRPr="47CE2942" w:rsidR="47CE2942">
        <w:rPr>
          <w:rFonts w:cs="Calibri" w:cstheme="minorAscii"/>
          <w:sz w:val="24"/>
          <w:szCs w:val="24"/>
        </w:rPr>
        <w:t xml:space="preserve"> for position among the bleacher seats. That was a mistake, putting out any kind of seats because now </w:t>
      </w:r>
      <w:r w:rsidRPr="47CE2942" w:rsidR="47CE2942">
        <w:rPr>
          <w:rFonts w:cs="Calibri" w:cstheme="minorAscii"/>
          <w:sz w:val="24"/>
          <w:szCs w:val="24"/>
        </w:rPr>
        <w:t>they’re</w:t>
      </w:r>
      <w:r w:rsidRPr="47CE2942" w:rsidR="47CE2942">
        <w:rPr>
          <w:rFonts w:cs="Calibri" w:cstheme="minorAscii"/>
          <w:sz w:val="24"/>
          <w:szCs w:val="24"/>
        </w:rPr>
        <w:t xml:space="preserve"> trying to sort themselves by rank. </w:t>
      </w:r>
      <w:r w:rsidRPr="47CE2942" w:rsidR="47CE2942">
        <w:rPr>
          <w:rFonts w:cs="Calibri" w:cstheme="minorAscii"/>
          <w:sz w:val="24"/>
          <w:szCs w:val="24"/>
        </w:rPr>
        <w:t>I’m</w:t>
      </w:r>
      <w:r w:rsidRPr="47CE2942" w:rsidR="47CE2942">
        <w:rPr>
          <w:rFonts w:cs="Calibri" w:cstheme="minorAscii"/>
          <w:sz w:val="24"/>
          <w:szCs w:val="24"/>
        </w:rPr>
        <w:t xml:space="preserve"> not sure what constitutes pirate rank. How many ships </w:t>
      </w:r>
      <w:r w:rsidRPr="47CE2942" w:rsidR="47CE2942">
        <w:rPr>
          <w:rFonts w:cs="Calibri" w:cstheme="minorAscii"/>
          <w:sz w:val="24"/>
          <w:szCs w:val="24"/>
        </w:rPr>
        <w:t>you’ve</w:t>
      </w:r>
      <w:r w:rsidRPr="47CE2942" w:rsidR="47CE2942">
        <w:rPr>
          <w:rFonts w:cs="Calibri" w:cstheme="minorAscii"/>
          <w:sz w:val="24"/>
          <w:szCs w:val="24"/>
        </w:rPr>
        <w:t xml:space="preserve"> plundered? Slaves taken? People murdered? </w:t>
      </w:r>
      <w:r w:rsidRPr="47CE2942" w:rsidR="47CE2942">
        <w:rPr>
          <w:rFonts w:cs="Calibri" w:cstheme="minorAscii"/>
          <w:sz w:val="24"/>
          <w:szCs w:val="24"/>
        </w:rPr>
        <w:t>Maybe something</w:t>
      </w:r>
      <w:r w:rsidRPr="47CE2942" w:rsidR="47CE2942">
        <w:rPr>
          <w:rFonts w:cs="Calibri" w:cstheme="minorAscii"/>
          <w:sz w:val="24"/>
          <w:szCs w:val="24"/>
        </w:rPr>
        <w:t xml:space="preserve"> simple like height? Dammit, we should have just put me up high and them down in a pit, which is where they all belong anyway.</w:t>
      </w:r>
    </w:p>
    <w:p w:rsidR="00824BE0" w:rsidP="00176DAF" w:rsidRDefault="007F0EEA" w14:paraId="43A38AA2" w14:textId="788CB880">
      <w:pPr>
        <w:spacing w:after="0"/>
        <w:ind w:firstLine="360"/>
        <w:rPr>
          <w:rFonts w:ascii="Tahoma" w:hAnsi="Tahoma" w:cs="Tahoma"/>
          <w:sz w:val="24"/>
          <w:szCs w:val="24"/>
        </w:rPr>
      </w:pPr>
      <w:r w:rsidRPr="47CE2942" w:rsidR="47CE2942">
        <w:rPr>
          <w:rFonts w:cs="Calibri" w:cstheme="minorAscii"/>
          <w:sz w:val="24"/>
          <w:szCs w:val="24"/>
        </w:rPr>
        <w:t>“Welcome to the team and all that</w:t>
      </w:r>
      <w:ins w:author="Gary Smailes" w:date="2024-03-14T10:46:09.75Z" w:id="963819184">
        <w:r w:rsidRPr="47CE2942" w:rsidR="47CE2942">
          <w:rPr>
            <w:rFonts w:cs="Calibri" w:cstheme="minorAscii"/>
            <w:sz w:val="24"/>
            <w:szCs w:val="24"/>
          </w:rPr>
          <w:t>,</w:t>
        </w:r>
      </w:ins>
      <w:del w:author="Gary Smailes" w:date="2024-03-14T10:46:09.271Z" w:id="1377968804">
        <w:r w:rsidRPr="47CE2942" w:rsidDel="47CE2942">
          <w:rPr>
            <w:rFonts w:cs="Calibri" w:cstheme="minorAscii"/>
            <w:sz w:val="24"/>
            <w:szCs w:val="24"/>
          </w:rPr>
          <w:delText>!</w:delText>
        </w:r>
      </w:del>
      <w:r w:rsidRPr="47CE2942" w:rsidR="47CE2942">
        <w:rPr>
          <w:rFonts w:cs="Calibri" w:cstheme="minorAscii"/>
          <w:sz w:val="24"/>
          <w:szCs w:val="24"/>
        </w:rPr>
        <w:t xml:space="preserve">” I tell them. “This is the part where we introduce </w:t>
      </w:r>
      <w:r w:rsidRPr="47CE2942" w:rsidR="47CE2942">
        <w:rPr>
          <w:rFonts w:cs="Calibri" w:cstheme="minorAscii"/>
          <w:sz w:val="24"/>
          <w:szCs w:val="24"/>
        </w:rPr>
        <w:t>ourselves, and</w:t>
      </w:r>
      <w:r w:rsidRPr="47CE2942" w:rsidR="47CE2942">
        <w:rPr>
          <w:rFonts w:cs="Calibri" w:cstheme="minorAscii"/>
          <w:sz w:val="24"/>
          <w:szCs w:val="24"/>
        </w:rPr>
        <w:t xml:space="preserve"> do some inner team building to make sure we get off to a nice start. Well, that’s not </w:t>
      </w:r>
      <w:r w:rsidRPr="47CE2942" w:rsidR="47CE2942">
        <w:rPr>
          <w:rFonts w:cs="Calibri" w:cstheme="minorAscii"/>
          <w:sz w:val="24"/>
          <w:szCs w:val="24"/>
        </w:rPr>
        <w:t>gonna</w:t>
      </w:r>
      <w:r w:rsidRPr="47CE2942" w:rsidR="47CE2942">
        <w:rPr>
          <w:rFonts w:cs="Calibri" w:cstheme="minorAscii"/>
          <w:sz w:val="24"/>
          <w:szCs w:val="24"/>
        </w:rPr>
        <w:t xml:space="preserve"> happen. Why? Not because you might try to kill each other, but because we </w:t>
      </w:r>
      <w:r w:rsidRPr="47CE2942" w:rsidR="47CE2942">
        <w:rPr>
          <w:rFonts w:cs="Calibri" w:cstheme="minorAscii"/>
          <w:sz w:val="24"/>
          <w:szCs w:val="24"/>
        </w:rPr>
        <w:t>don’t</w:t>
      </w:r>
      <w:r w:rsidRPr="47CE2942" w:rsidR="47CE2942">
        <w:rPr>
          <w:rFonts w:cs="Calibri" w:cstheme="minorAscii"/>
          <w:sz w:val="24"/>
          <w:szCs w:val="24"/>
        </w:rPr>
        <w:t xml:space="preserve"> have the time. We play our first game in a week. One goddamn week</w:t>
      </w:r>
      <w:ins w:author="Gary Smailes" w:date="2024-03-14T10:46:25.052Z" w:id="2000153011">
        <w:r w:rsidRPr="47CE2942" w:rsidR="47CE2942">
          <w:rPr>
            <w:rFonts w:cs="Calibri" w:cstheme="minorAscii"/>
            <w:sz w:val="24"/>
            <w:szCs w:val="24"/>
          </w:rPr>
          <w:t>.</w:t>
        </w:r>
      </w:ins>
      <w:del w:author="Gary Smailes" w:date="2024-03-14T10:46:24.626Z" w:id="1905881437">
        <w:r w:rsidRPr="47CE2942" w:rsidDel="47CE2942">
          <w:rPr>
            <w:rFonts w:cs="Calibri" w:cstheme="minorAscii"/>
            <w:sz w:val="24"/>
            <w:szCs w:val="24"/>
          </w:rPr>
          <w:delText>!</w:delText>
        </w:r>
      </w:del>
      <w:r w:rsidRPr="47CE2942" w:rsidR="47CE2942">
        <w:rPr>
          <w:rFonts w:cs="Calibri" w:cstheme="minorAscii"/>
          <w:sz w:val="24"/>
          <w:szCs w:val="24"/>
        </w:rPr>
        <w:t xml:space="preserve"> Other teams in the </w:t>
      </w:r>
      <w:ins w:author="Gary Smailes" w:date="2024-03-14T10:46:28.839Z" w:id="1026401922">
        <w:r w:rsidRPr="47CE2942" w:rsidR="47CE2942">
          <w:rPr>
            <w:rFonts w:cs="Calibri" w:cstheme="minorAscii"/>
            <w:sz w:val="24"/>
            <w:szCs w:val="24"/>
          </w:rPr>
          <w:t>t</w:t>
        </w:r>
      </w:ins>
      <w:del w:author="Gary Smailes" w:date="2024-03-14T10:46:28.435Z" w:id="777556154">
        <w:r w:rsidRPr="47CE2942" w:rsidDel="47CE2942">
          <w:rPr>
            <w:rFonts w:cs="Calibri" w:cstheme="minorAscii"/>
            <w:sz w:val="24"/>
            <w:szCs w:val="24"/>
          </w:rPr>
          <w:delText>T</w:delText>
        </w:r>
      </w:del>
      <w:r w:rsidRPr="47CE2942" w:rsidR="47CE2942">
        <w:rPr>
          <w:rFonts w:cs="Calibri" w:cstheme="minorAscii"/>
          <w:sz w:val="24"/>
          <w:szCs w:val="24"/>
        </w:rPr>
        <w:t xml:space="preserve">ournament have had years to find the cohesion that will carry them to victory. I expect you to have it from the start. And to help in that regard, </w:t>
      </w:r>
      <w:r w:rsidRPr="47CE2942" w:rsidR="47CE2942">
        <w:rPr>
          <w:rFonts w:cs="Calibri" w:cstheme="minorAscii"/>
          <w:sz w:val="24"/>
          <w:szCs w:val="24"/>
        </w:rPr>
        <w:t>I’d</w:t>
      </w:r>
      <w:r w:rsidRPr="47CE2942" w:rsidR="47CE2942">
        <w:rPr>
          <w:rFonts w:cs="Calibri" w:cstheme="minorAscii"/>
          <w:sz w:val="24"/>
          <w:szCs w:val="24"/>
        </w:rPr>
        <w:t xml:space="preserve"> like to introduce our offensive coordinator.”</w:t>
      </w:r>
    </w:p>
    <w:p w:rsidRPr="00824BE0" w:rsidR="00824BE0" w:rsidP="47CE2942" w:rsidRDefault="00824BE0" w14:paraId="09AD5DD6" w14:textId="179FE862">
      <w:pPr>
        <w:spacing w:after="0"/>
        <w:ind w:firstLine="360"/>
        <w:rPr>
          <w:rFonts w:cs="Calibri" w:cstheme="minorAscii"/>
          <w:sz w:val="24"/>
          <w:szCs w:val="24"/>
        </w:rPr>
      </w:pPr>
      <w:r w:rsidRPr="47CE2942" w:rsidR="47CE2942">
        <w:rPr>
          <w:rFonts w:cs="Calibri" w:cstheme="minorAscii"/>
          <w:sz w:val="24"/>
          <w:szCs w:val="24"/>
        </w:rPr>
        <w:t xml:space="preserve">Jager steps forward with his sizeable arms folded across his sizeable chest. His necklace of teeth rests above his scarred knuckles. </w:t>
      </w:r>
      <w:r w:rsidRPr="47CE2942" w:rsidR="47CE2942">
        <w:rPr>
          <w:rFonts w:cs="Calibri" w:cstheme="minorAscii"/>
          <w:sz w:val="24"/>
          <w:szCs w:val="24"/>
        </w:rPr>
        <w:t>He’s</w:t>
      </w:r>
      <w:r w:rsidRPr="47CE2942" w:rsidR="47CE2942">
        <w:rPr>
          <w:rFonts w:cs="Calibri" w:cstheme="minorAscii"/>
          <w:sz w:val="24"/>
          <w:szCs w:val="24"/>
        </w:rPr>
        <w:t xml:space="preserve"> wearing a bright orange polo. “From this point forward,” he says, “until we win the </w:t>
      </w:r>
      <w:ins w:author="Gary Smailes" w:date="2024-03-14T10:46:40.407Z" w:id="331272477">
        <w:r w:rsidRPr="47CE2942" w:rsidR="47CE2942">
          <w:rPr>
            <w:rFonts w:cs="Calibri" w:cstheme="minorAscii"/>
            <w:sz w:val="24"/>
            <w:szCs w:val="24"/>
          </w:rPr>
          <w:t>t</w:t>
        </w:r>
      </w:ins>
      <w:del w:author="Gary Smailes" w:date="2024-03-14T10:46:40.004Z" w:id="1901156499">
        <w:r w:rsidRPr="47CE2942" w:rsidDel="47CE2942">
          <w:rPr>
            <w:rFonts w:cs="Calibri" w:cstheme="minorAscii"/>
            <w:sz w:val="24"/>
            <w:szCs w:val="24"/>
          </w:rPr>
          <w:delText>T</w:delText>
        </w:r>
      </w:del>
      <w:r w:rsidRPr="47CE2942" w:rsidR="47CE2942">
        <w:rPr>
          <w:rFonts w:cs="Calibri" w:cstheme="minorAscii"/>
          <w:sz w:val="24"/>
          <w:szCs w:val="24"/>
        </w:rPr>
        <w:t>ournament, all blood feuds are suspended.”</w:t>
      </w:r>
    </w:p>
    <w:p w:rsidRPr="00824BE0" w:rsidR="00824BE0" w:rsidP="00176DAF" w:rsidRDefault="00842F7E" w14:paraId="5AF5A1C6" w14:textId="3CD67A08">
      <w:pPr>
        <w:spacing w:after="0"/>
        <w:ind w:firstLine="360"/>
        <w:rPr>
          <w:rFonts w:cstheme="minorHAnsi"/>
          <w:sz w:val="24"/>
          <w:szCs w:val="24"/>
        </w:rPr>
      </w:pPr>
      <w:r>
        <w:rPr>
          <w:rFonts w:cstheme="minorHAnsi"/>
          <w:sz w:val="24"/>
          <w:szCs w:val="24"/>
        </w:rPr>
        <w:t xml:space="preserve"> </w:t>
      </w:r>
      <w:r w:rsidRPr="00824BE0" w:rsidR="00824BE0">
        <w:rPr>
          <w:rFonts w:cstheme="minorHAnsi"/>
          <w:sz w:val="24"/>
          <w:szCs w:val="24"/>
        </w:rPr>
        <w:t>“What happens if we lose?” someone calls.</w:t>
      </w:r>
    </w:p>
    <w:p w:rsidRPr="00824BE0" w:rsidR="00824BE0" w:rsidP="00176DAF" w:rsidRDefault="00842F7E" w14:paraId="1C4C0A44" w14:textId="4FFB296A">
      <w:pPr>
        <w:spacing w:after="0"/>
        <w:ind w:firstLine="360"/>
        <w:rPr>
          <w:rFonts w:cstheme="minorHAnsi"/>
          <w:sz w:val="24"/>
          <w:szCs w:val="24"/>
        </w:rPr>
      </w:pPr>
      <w:r>
        <w:rPr>
          <w:rFonts w:cstheme="minorHAnsi"/>
          <w:sz w:val="24"/>
          <w:szCs w:val="24"/>
        </w:rPr>
        <w:t xml:space="preserve"> </w:t>
      </w:r>
      <w:r w:rsidRPr="00824BE0" w:rsidR="00824BE0">
        <w:rPr>
          <w:rFonts w:cstheme="minorHAnsi"/>
          <w:sz w:val="24"/>
          <w:szCs w:val="24"/>
        </w:rPr>
        <w:t>“</w:t>
      </w:r>
      <w:r w:rsidRPr="00824BE0" w:rsidR="002915E4">
        <w:rPr>
          <w:rFonts w:cstheme="minorHAnsi"/>
          <w:sz w:val="24"/>
          <w:szCs w:val="24"/>
        </w:rPr>
        <w:t>I will strike your names from the clans</w:t>
      </w:r>
      <w:r w:rsidRPr="00824BE0" w:rsidR="00824BE0">
        <w:rPr>
          <w:rFonts w:cstheme="minorHAnsi"/>
          <w:sz w:val="24"/>
          <w:szCs w:val="24"/>
        </w:rPr>
        <w:t>,” Jager responds.</w:t>
      </w:r>
      <w:r w:rsidR="0071681A">
        <w:rPr>
          <w:rFonts w:cstheme="minorHAnsi"/>
          <w:sz w:val="24"/>
          <w:szCs w:val="24"/>
        </w:rPr>
        <w:t xml:space="preserve"> </w:t>
      </w:r>
      <w:r w:rsidRPr="00824BE0" w:rsidR="00824BE0">
        <w:rPr>
          <w:rFonts w:cstheme="minorHAnsi"/>
          <w:sz w:val="24"/>
          <w:szCs w:val="24"/>
        </w:rPr>
        <w:t>“</w:t>
      </w:r>
      <w:r w:rsidR="00CD1C68">
        <w:rPr>
          <w:rFonts w:cstheme="minorHAnsi"/>
          <w:sz w:val="24"/>
          <w:szCs w:val="24"/>
        </w:rPr>
        <w:t xml:space="preserve">I will </w:t>
      </w:r>
      <w:r w:rsidRPr="00824BE0" w:rsidR="00824BE0">
        <w:rPr>
          <w:rFonts w:cstheme="minorHAnsi"/>
          <w:sz w:val="24"/>
          <w:szCs w:val="24"/>
        </w:rPr>
        <w:t>take your wealth and scatter your children to your enemies.</w:t>
      </w:r>
      <w:r w:rsidR="0071681A">
        <w:rPr>
          <w:rFonts w:cstheme="minorHAnsi"/>
          <w:sz w:val="24"/>
          <w:szCs w:val="24"/>
        </w:rPr>
        <w:t xml:space="preserve"> </w:t>
      </w:r>
      <w:r w:rsidRPr="00824BE0" w:rsidR="00824BE0">
        <w:rPr>
          <w:rFonts w:cstheme="minorHAnsi"/>
          <w:sz w:val="24"/>
          <w:szCs w:val="24"/>
        </w:rPr>
        <w:t>Win, and you will know glory that none other can claim, and no one can take away from you.</w:t>
      </w:r>
      <w:r w:rsidR="0071681A">
        <w:rPr>
          <w:rFonts w:cstheme="minorHAnsi"/>
          <w:sz w:val="24"/>
          <w:szCs w:val="24"/>
        </w:rPr>
        <w:t xml:space="preserve"> </w:t>
      </w:r>
      <w:r w:rsidRPr="00824BE0" w:rsidR="00824BE0">
        <w:rPr>
          <w:rFonts w:cstheme="minorHAnsi"/>
          <w:sz w:val="24"/>
          <w:szCs w:val="24"/>
        </w:rPr>
        <w:t>From this point forward, we are now all part of the same clan, the Chipper Cl</w:t>
      </w:r>
      <w:r w:rsidR="004360BB">
        <w:rPr>
          <w:rFonts w:cstheme="minorHAnsi"/>
          <w:sz w:val="24"/>
          <w:szCs w:val="24"/>
        </w:rPr>
        <w:t>–”</w:t>
      </w:r>
      <w:r w:rsidR="0071681A">
        <w:rPr>
          <w:rFonts w:cstheme="minorHAnsi"/>
          <w:sz w:val="24"/>
          <w:szCs w:val="24"/>
        </w:rPr>
        <w:t xml:space="preserve"> </w:t>
      </w:r>
      <w:r w:rsidRPr="00824BE0" w:rsidR="00824BE0">
        <w:rPr>
          <w:rFonts w:cstheme="minorHAnsi"/>
          <w:sz w:val="24"/>
          <w:szCs w:val="24"/>
        </w:rPr>
        <w:t>Jager stops and rolls his eyes at me.</w:t>
      </w:r>
      <w:r w:rsidR="0071681A">
        <w:rPr>
          <w:rFonts w:cstheme="minorHAnsi"/>
          <w:sz w:val="24"/>
          <w:szCs w:val="24"/>
        </w:rPr>
        <w:t xml:space="preserve"> </w:t>
      </w:r>
      <w:r w:rsidRPr="00824BE0" w:rsidR="00824BE0">
        <w:rPr>
          <w:rFonts w:cstheme="minorHAnsi"/>
          <w:sz w:val="24"/>
          <w:szCs w:val="24"/>
        </w:rPr>
        <w:t>“We need a different name.</w:t>
      </w:r>
      <w:r w:rsidR="0071681A">
        <w:rPr>
          <w:rFonts w:cstheme="minorHAnsi"/>
          <w:sz w:val="24"/>
          <w:szCs w:val="24"/>
        </w:rPr>
        <w:t xml:space="preserve"> </w:t>
      </w:r>
      <w:r w:rsidRPr="00824BE0" w:rsidR="00824BE0">
        <w:rPr>
          <w:rFonts w:cstheme="minorHAnsi"/>
          <w:sz w:val="24"/>
          <w:szCs w:val="24"/>
        </w:rPr>
        <w:t>I’m not asking these players to die for such a pussy title.”</w:t>
      </w:r>
    </w:p>
    <w:p w:rsidR="00575EE5" w:rsidP="00575EE5" w:rsidRDefault="00824BE0" w14:paraId="3CD3507F" w14:textId="0055DA77">
      <w:pPr>
        <w:spacing w:after="0"/>
        <w:ind w:firstLine="360"/>
        <w:rPr>
          <w:rFonts w:cstheme="minorHAnsi"/>
          <w:sz w:val="24"/>
          <w:szCs w:val="24"/>
        </w:rPr>
      </w:pPr>
      <w:r w:rsidRPr="00824BE0">
        <w:rPr>
          <w:rFonts w:cstheme="minorHAnsi"/>
          <w:sz w:val="24"/>
          <w:szCs w:val="24"/>
        </w:rPr>
        <w:t xml:space="preserve">“I got it, fellas,” I </w:t>
      </w:r>
      <w:r w:rsidR="001837E3">
        <w:rPr>
          <w:rFonts w:cstheme="minorHAnsi"/>
          <w:sz w:val="24"/>
          <w:szCs w:val="24"/>
        </w:rPr>
        <w:t xml:space="preserve">hear Laura </w:t>
      </w:r>
      <w:r w:rsidRPr="00824BE0">
        <w:rPr>
          <w:rFonts w:cstheme="minorHAnsi"/>
          <w:sz w:val="24"/>
          <w:szCs w:val="24"/>
        </w:rPr>
        <w:t>say from behind me</w:t>
      </w:r>
      <w:r w:rsidR="00AA0896">
        <w:rPr>
          <w:rFonts w:cstheme="minorHAnsi"/>
          <w:sz w:val="24"/>
          <w:szCs w:val="24"/>
        </w:rPr>
        <w:t>.</w:t>
      </w:r>
    </w:p>
    <w:p w:rsidR="00176DAF" w:rsidP="00176DAF" w:rsidRDefault="00CD1C68" w14:paraId="51834A0E" w14:textId="6945D5B6">
      <w:pPr>
        <w:spacing w:after="0"/>
        <w:ind w:firstLine="360"/>
        <w:rPr>
          <w:rFonts w:cstheme="minorHAnsi"/>
          <w:sz w:val="24"/>
          <w:szCs w:val="24"/>
        </w:rPr>
      </w:pPr>
      <w:r w:rsidRPr="00CD1C68">
        <w:rPr>
          <w:rFonts w:cstheme="minorHAnsi"/>
          <w:sz w:val="24"/>
          <w:szCs w:val="24"/>
        </w:rPr>
        <w:t xml:space="preserve">I turn to see her shooing away a couple of clansmen from a large object shrouded in gray cowling. It's gliding in front of her on a floating platform. </w:t>
      </w:r>
      <w:r w:rsidR="00AD1766">
        <w:rPr>
          <w:rFonts w:cstheme="minorHAnsi"/>
          <w:sz w:val="24"/>
          <w:szCs w:val="24"/>
        </w:rPr>
        <w:t xml:space="preserve">It’s tall. </w:t>
      </w:r>
      <w:r w:rsidRPr="00824BE0" w:rsidR="00824BE0">
        <w:rPr>
          <w:rFonts w:cstheme="minorHAnsi"/>
          <w:sz w:val="24"/>
          <w:szCs w:val="24"/>
        </w:rPr>
        <w:t>It looks like a suit, but I’m not sure why she has it covered.</w:t>
      </w:r>
      <w:r w:rsidR="0071681A">
        <w:rPr>
          <w:rFonts w:cstheme="minorHAnsi"/>
          <w:sz w:val="24"/>
          <w:szCs w:val="24"/>
        </w:rPr>
        <w:t xml:space="preserve"> </w:t>
      </w:r>
      <w:r w:rsidRPr="00824BE0" w:rsidR="00824BE0">
        <w:rPr>
          <w:rFonts w:cstheme="minorHAnsi"/>
          <w:sz w:val="24"/>
          <w:szCs w:val="24"/>
        </w:rPr>
        <w:t>Laura directs it up next to me and stops, then turns to me and says, “I heard you talking about the team name.</w:t>
      </w:r>
      <w:r w:rsidR="0071681A">
        <w:rPr>
          <w:rFonts w:cstheme="minorHAnsi"/>
          <w:sz w:val="24"/>
          <w:szCs w:val="24"/>
        </w:rPr>
        <w:t xml:space="preserve"> </w:t>
      </w:r>
      <w:r w:rsidRPr="00824BE0" w:rsidR="00824BE0">
        <w:rPr>
          <w:rFonts w:cstheme="minorHAnsi"/>
          <w:sz w:val="24"/>
          <w:szCs w:val="24"/>
        </w:rPr>
        <w:t>I got it.</w:t>
      </w:r>
      <w:r w:rsidR="0071681A">
        <w:rPr>
          <w:rFonts w:cstheme="minorHAnsi"/>
          <w:sz w:val="24"/>
          <w:szCs w:val="24"/>
        </w:rPr>
        <w:t xml:space="preserve"> </w:t>
      </w:r>
      <w:r w:rsidRPr="00824BE0" w:rsidR="00824BE0">
        <w:rPr>
          <w:rFonts w:cstheme="minorHAnsi"/>
          <w:sz w:val="24"/>
          <w:szCs w:val="24"/>
        </w:rPr>
        <w:t>The suits match, too, and it takes too long to reconfigure them, so we’re stuck with it.”</w:t>
      </w:r>
    </w:p>
    <w:p w:rsidR="00176DAF" w:rsidP="00176DAF" w:rsidRDefault="00824BE0" w14:paraId="4AB75FFA" w14:textId="10ECF91F">
      <w:pPr>
        <w:spacing w:after="0"/>
        <w:ind w:firstLine="360"/>
        <w:rPr>
          <w:rFonts w:cstheme="minorHAnsi"/>
          <w:sz w:val="24"/>
          <w:szCs w:val="24"/>
        </w:rPr>
      </w:pPr>
      <w:r w:rsidRPr="00824BE0">
        <w:rPr>
          <w:rFonts w:cstheme="minorHAnsi"/>
          <w:sz w:val="24"/>
          <w:szCs w:val="24"/>
        </w:rPr>
        <w:t>I</w:t>
      </w:r>
      <w:r w:rsidR="001837E3">
        <w:rPr>
          <w:rFonts w:cstheme="minorHAnsi"/>
          <w:sz w:val="24"/>
          <w:szCs w:val="24"/>
        </w:rPr>
        <w:t xml:space="preserve"> try to</w:t>
      </w:r>
      <w:r w:rsidRPr="00824BE0">
        <w:rPr>
          <w:rFonts w:cstheme="minorHAnsi"/>
          <w:sz w:val="24"/>
          <w:szCs w:val="24"/>
        </w:rPr>
        <w:t xml:space="preserve"> catch her eye</w:t>
      </w:r>
      <w:r w:rsidR="00AD1766">
        <w:rPr>
          <w:rFonts w:cstheme="minorHAnsi"/>
          <w:sz w:val="24"/>
          <w:szCs w:val="24"/>
        </w:rPr>
        <w:t>.</w:t>
      </w:r>
      <w:r w:rsidR="0071681A">
        <w:rPr>
          <w:rFonts w:cstheme="minorHAnsi"/>
          <w:sz w:val="24"/>
          <w:szCs w:val="24"/>
        </w:rPr>
        <w:t xml:space="preserve"> </w:t>
      </w:r>
      <w:r w:rsidRPr="00824BE0">
        <w:rPr>
          <w:rFonts w:cstheme="minorHAnsi"/>
          <w:sz w:val="24"/>
          <w:szCs w:val="24"/>
        </w:rPr>
        <w:t xml:space="preserve">She looks </w:t>
      </w:r>
      <w:r w:rsidR="00AD1766">
        <w:rPr>
          <w:rFonts w:cstheme="minorHAnsi"/>
          <w:sz w:val="24"/>
          <w:szCs w:val="24"/>
        </w:rPr>
        <w:t>tired. I want to see if our relationship has graduated from animosity to neutral or even to ‘maybe I’ll forgive the bum’, but Laura doesn’t look at me.</w:t>
      </w:r>
      <w:r w:rsidRPr="00824BE0">
        <w:rPr>
          <w:rFonts w:cstheme="minorHAnsi"/>
          <w:sz w:val="24"/>
          <w:szCs w:val="24"/>
        </w:rPr>
        <w:t xml:space="preserve"> </w:t>
      </w:r>
    </w:p>
    <w:p w:rsidR="00176DAF" w:rsidP="00176DAF" w:rsidRDefault="00824BE0" w14:paraId="613E827F" w14:textId="758E8DDF">
      <w:pPr>
        <w:spacing w:after="0"/>
        <w:ind w:firstLine="360"/>
        <w:rPr>
          <w:rFonts w:cstheme="minorHAnsi"/>
          <w:sz w:val="24"/>
          <w:szCs w:val="24"/>
        </w:rPr>
      </w:pPr>
      <w:r w:rsidRPr="00824BE0">
        <w:rPr>
          <w:rFonts w:cstheme="minorHAnsi"/>
          <w:sz w:val="24"/>
          <w:szCs w:val="24"/>
        </w:rPr>
        <w:t>“Stuck with what?”</w:t>
      </w:r>
      <w:r w:rsidR="00AD1766">
        <w:rPr>
          <w:rFonts w:cstheme="minorHAnsi"/>
          <w:sz w:val="24"/>
          <w:szCs w:val="24"/>
        </w:rPr>
        <w:t xml:space="preserve"> Jager asks.</w:t>
      </w:r>
    </w:p>
    <w:p w:rsidR="00176DAF" w:rsidP="00176DAF" w:rsidRDefault="00824BE0" w14:paraId="2F7494E8" w14:textId="4C63AF6B">
      <w:pPr>
        <w:spacing w:after="0"/>
        <w:ind w:firstLine="360"/>
        <w:rPr>
          <w:rFonts w:cstheme="minorHAnsi"/>
          <w:sz w:val="24"/>
          <w:szCs w:val="24"/>
        </w:rPr>
      </w:pPr>
      <w:r w:rsidRPr="00824BE0">
        <w:rPr>
          <w:rFonts w:cstheme="minorHAnsi"/>
          <w:sz w:val="24"/>
          <w:szCs w:val="24"/>
        </w:rPr>
        <w:t xml:space="preserve">Laura smirks at </w:t>
      </w:r>
      <w:r w:rsidR="003A052A">
        <w:rPr>
          <w:rFonts w:cstheme="minorHAnsi"/>
          <w:sz w:val="24"/>
          <w:szCs w:val="24"/>
        </w:rPr>
        <w:t>him</w:t>
      </w:r>
      <w:r w:rsidRPr="00824BE0">
        <w:rPr>
          <w:rFonts w:cstheme="minorHAnsi"/>
          <w:sz w:val="24"/>
          <w:szCs w:val="24"/>
        </w:rPr>
        <w:t xml:space="preserve"> and yanks off the shroud.</w:t>
      </w:r>
    </w:p>
    <w:p w:rsidR="00CD1C68" w:rsidP="47CE2942" w:rsidRDefault="00CD1C68" w14:paraId="08EEA4D5" w14:textId="7FDFAE67">
      <w:pPr>
        <w:spacing w:after="0"/>
        <w:ind w:firstLine="360"/>
        <w:rPr>
          <w:rFonts w:cs="Calibri" w:cstheme="minorAscii"/>
          <w:sz w:val="24"/>
          <w:szCs w:val="24"/>
        </w:rPr>
      </w:pPr>
      <w:r w:rsidRPr="47CE2942" w:rsidR="47CE2942">
        <w:rPr>
          <w:rFonts w:cs="Calibri" w:cstheme="minorAscii"/>
          <w:sz w:val="24"/>
          <w:szCs w:val="24"/>
        </w:rPr>
        <w:t xml:space="preserve">Oh. My. Head. The suit is three meters tall. </w:t>
      </w:r>
      <w:r w:rsidRPr="47CE2942" w:rsidR="47CE2942">
        <w:rPr>
          <w:rFonts w:cs="Calibri" w:cstheme="minorAscii"/>
          <w:sz w:val="24"/>
          <w:szCs w:val="24"/>
        </w:rPr>
        <w:t>It’s</w:t>
      </w:r>
      <w:r w:rsidRPr="47CE2942" w:rsidR="47CE2942">
        <w:rPr>
          <w:rFonts w:cs="Calibri" w:cstheme="minorAscii"/>
          <w:sz w:val="24"/>
          <w:szCs w:val="24"/>
        </w:rPr>
        <w:t xml:space="preserve"> all black, covered in a strange matte surface </w:t>
      </w:r>
      <w:r w:rsidRPr="47CE2942" w:rsidR="47CE2942">
        <w:rPr>
          <w:rFonts w:cs="Calibri" w:cstheme="minorAscii"/>
          <w:sz w:val="24"/>
          <w:szCs w:val="24"/>
        </w:rPr>
        <w:t>I’ve</w:t>
      </w:r>
      <w:r w:rsidRPr="47CE2942" w:rsidR="47CE2942">
        <w:rPr>
          <w:rFonts w:cs="Calibri" w:cstheme="minorAscii"/>
          <w:sz w:val="24"/>
          <w:szCs w:val="24"/>
        </w:rPr>
        <w:t xml:space="preserve"> never seen before. It seems to suck in all the light around it. Silver and gold highlights break up its visual black hole. The face plate is smooth like the </w:t>
      </w:r>
      <w:ins w:author="Gary Smailes" w:date="2024-03-14T10:47:35.518Z" w:id="1865255753">
        <w:r w:rsidRPr="47CE2942" w:rsidR="47CE2942">
          <w:rPr>
            <w:rFonts w:cs="Calibri" w:cstheme="minorAscii"/>
            <w:sz w:val="24"/>
            <w:szCs w:val="24"/>
          </w:rPr>
          <w:t>m</w:t>
        </w:r>
      </w:ins>
      <w:del w:author="Gary Smailes" w:date="2024-03-14T10:47:35.141Z" w:id="1611345466">
        <w:r w:rsidRPr="47CE2942" w:rsidDel="47CE2942">
          <w:rPr>
            <w:rFonts w:cs="Calibri" w:cstheme="minorAscii"/>
            <w:sz w:val="24"/>
            <w:szCs w:val="24"/>
          </w:rPr>
          <w:delText>M</w:delText>
        </w:r>
      </w:del>
      <w:r w:rsidRPr="47CE2942" w:rsidR="47CE2942">
        <w:rPr>
          <w:rFonts w:cs="Calibri" w:cstheme="minorAscii"/>
          <w:sz w:val="24"/>
          <w:szCs w:val="24"/>
        </w:rPr>
        <w:t xml:space="preserve">all androids. The suit bears an aggressive crest, pauldrons, and breastplate. It </w:t>
      </w:r>
      <w:r w:rsidRPr="47CE2942" w:rsidR="47CE2942">
        <w:rPr>
          <w:rFonts w:cs="Calibri" w:cstheme="minorAscii"/>
          <w:sz w:val="24"/>
          <w:szCs w:val="24"/>
        </w:rPr>
        <w:t>isn’t</w:t>
      </w:r>
      <w:r w:rsidRPr="47CE2942" w:rsidR="47CE2942">
        <w:rPr>
          <w:rFonts w:cs="Calibri" w:cstheme="minorAscii"/>
          <w:sz w:val="24"/>
          <w:szCs w:val="24"/>
        </w:rPr>
        <w:t xml:space="preserve"> a </w:t>
      </w:r>
      <w:r w:rsidRPr="47CE2942" w:rsidR="47CE2942">
        <w:rPr>
          <w:rFonts w:cs="Calibri" w:cstheme="minorAscii"/>
          <w:sz w:val="24"/>
          <w:szCs w:val="24"/>
        </w:rPr>
        <w:t>spaceball</w:t>
      </w:r>
      <w:r w:rsidRPr="47CE2942" w:rsidR="47CE2942">
        <w:rPr>
          <w:rFonts w:cs="Calibri" w:cstheme="minorAscii"/>
          <w:sz w:val="24"/>
          <w:szCs w:val="24"/>
        </w:rPr>
        <w:t xml:space="preserve"> suit. </w:t>
      </w:r>
      <w:r w:rsidRPr="47CE2942" w:rsidR="47CE2942">
        <w:rPr>
          <w:rFonts w:cs="Calibri" w:cstheme="minorAscii"/>
          <w:sz w:val="24"/>
          <w:szCs w:val="24"/>
        </w:rPr>
        <w:t>It’s</w:t>
      </w:r>
      <w:r w:rsidRPr="47CE2942" w:rsidR="47CE2942">
        <w:rPr>
          <w:rFonts w:cs="Calibri" w:cstheme="minorAscii"/>
          <w:sz w:val="24"/>
          <w:szCs w:val="24"/>
        </w:rPr>
        <w:t xml:space="preserve"> battle armor. Hell’s ninjas look like this. God</w:t>
      </w:r>
      <w:ins w:author="Gary Smailes" w:date="2024-03-14T10:47:44.282Z" w:id="96706390">
        <w:r w:rsidRPr="47CE2942" w:rsidR="47CE2942">
          <w:rPr>
            <w:rFonts w:cs="Calibri" w:cstheme="minorAscii"/>
            <w:sz w:val="24"/>
            <w:szCs w:val="24"/>
          </w:rPr>
          <w:t>.</w:t>
        </w:r>
      </w:ins>
      <w:del w:author="Gary Smailes" w:date="2024-03-14T10:47:43.48Z" w:id="1537461684">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It’s</w:t>
      </w:r>
      <w:r w:rsidRPr="47CE2942" w:rsidR="47CE2942">
        <w:rPr>
          <w:rFonts w:cs="Calibri" w:cstheme="minorAscii"/>
          <w:sz w:val="24"/>
          <w:szCs w:val="24"/>
        </w:rPr>
        <w:t xml:space="preserve"> so fucking sexy. Right smack in the middle of the breastplate, is a blazing gold star.</w:t>
      </w:r>
    </w:p>
    <w:p w:rsidR="00176DAF" w:rsidP="00176DAF" w:rsidRDefault="00824BE0" w14:paraId="7077AD93" w14:textId="56229D05">
      <w:pPr>
        <w:spacing w:after="0"/>
        <w:ind w:firstLine="360"/>
        <w:rPr>
          <w:rFonts w:cstheme="minorHAnsi"/>
          <w:sz w:val="24"/>
          <w:szCs w:val="24"/>
        </w:rPr>
      </w:pPr>
      <w:r w:rsidRPr="00824BE0">
        <w:rPr>
          <w:rFonts w:cstheme="minorHAnsi"/>
          <w:sz w:val="24"/>
          <w:szCs w:val="24"/>
        </w:rPr>
        <w:lastRenderedPageBreak/>
        <w:t>Laura opens her mouth to say something, and I raise my hand to stop her.</w:t>
      </w:r>
      <w:r w:rsidR="0071681A">
        <w:rPr>
          <w:rFonts w:cstheme="minorHAnsi"/>
          <w:sz w:val="24"/>
          <w:szCs w:val="24"/>
        </w:rPr>
        <w:t xml:space="preserve"> </w:t>
      </w:r>
      <w:r w:rsidRPr="00824BE0">
        <w:rPr>
          <w:rFonts w:cstheme="minorHAnsi"/>
          <w:sz w:val="24"/>
          <w:szCs w:val="24"/>
        </w:rPr>
        <w:t>I bet she’s going to call us something uplifting.</w:t>
      </w:r>
      <w:r w:rsidR="0071681A">
        <w:rPr>
          <w:rFonts w:cstheme="minorHAnsi"/>
          <w:sz w:val="24"/>
          <w:szCs w:val="24"/>
        </w:rPr>
        <w:t xml:space="preserve"> </w:t>
      </w:r>
      <w:r w:rsidRPr="00824BE0">
        <w:rPr>
          <w:rFonts w:cstheme="minorHAnsi"/>
          <w:sz w:val="24"/>
          <w:szCs w:val="24"/>
        </w:rPr>
        <w:t>Starburst or Sun Rays, some shit like that.</w:t>
      </w:r>
      <w:r w:rsidR="0071681A">
        <w:rPr>
          <w:rFonts w:cstheme="minorHAnsi"/>
          <w:sz w:val="24"/>
          <w:szCs w:val="24"/>
        </w:rPr>
        <w:t xml:space="preserve"> </w:t>
      </w:r>
      <w:r w:rsidRPr="00824BE0">
        <w:rPr>
          <w:rFonts w:cstheme="minorHAnsi"/>
          <w:sz w:val="24"/>
          <w:szCs w:val="24"/>
        </w:rPr>
        <w:t>I glance over my shoulder at the hardened men and woman behind me, and get a sudden idea.</w:t>
      </w:r>
    </w:p>
    <w:p w:rsidR="00176DAF" w:rsidP="00176DAF" w:rsidRDefault="00824BE0" w14:paraId="66832173" w14:textId="77777777">
      <w:pPr>
        <w:spacing w:after="0"/>
        <w:ind w:firstLine="360"/>
        <w:rPr>
          <w:rFonts w:cstheme="minorHAnsi"/>
          <w:sz w:val="24"/>
          <w:szCs w:val="24"/>
        </w:rPr>
      </w:pPr>
      <w:r w:rsidRPr="00824BE0">
        <w:rPr>
          <w:rFonts w:cstheme="minorHAnsi"/>
          <w:sz w:val="24"/>
          <w:szCs w:val="24"/>
        </w:rPr>
        <w:t>“Jager, do you have a knife?”</w:t>
      </w:r>
    </w:p>
    <w:p w:rsidR="00176DAF" w:rsidP="00176DAF" w:rsidRDefault="00824BE0" w14:paraId="5995D125" w14:textId="77777777">
      <w:pPr>
        <w:spacing w:after="0"/>
        <w:ind w:firstLine="360"/>
        <w:rPr>
          <w:rFonts w:cstheme="minorHAnsi"/>
          <w:sz w:val="24"/>
          <w:szCs w:val="24"/>
        </w:rPr>
      </w:pPr>
      <w:r w:rsidRPr="00824BE0">
        <w:rPr>
          <w:rFonts w:cstheme="minorHAnsi"/>
          <w:sz w:val="24"/>
          <w:szCs w:val="24"/>
        </w:rPr>
        <w:t>He pulls a slim blade out of his sleeve and hands it to me.</w:t>
      </w:r>
    </w:p>
    <w:p w:rsidR="00176DAF" w:rsidP="47CE2942" w:rsidRDefault="00824BE0" w14:paraId="0D5BFE34" w14:textId="538DF7BF">
      <w:pPr>
        <w:spacing w:after="0"/>
        <w:ind w:firstLine="360"/>
        <w:rPr>
          <w:rFonts w:cs="Calibri" w:cstheme="minorAscii"/>
          <w:sz w:val="24"/>
          <w:szCs w:val="24"/>
        </w:rPr>
      </w:pPr>
      <w:r w:rsidRPr="47CE2942" w:rsidR="47CE2942">
        <w:rPr>
          <w:rFonts w:cs="Calibri" w:cstheme="minorAscii"/>
          <w:sz w:val="24"/>
          <w:szCs w:val="24"/>
        </w:rPr>
        <w:t xml:space="preserve">I </w:t>
      </w:r>
      <w:r w:rsidRPr="47CE2942" w:rsidR="47CE2942">
        <w:rPr>
          <w:rFonts w:cs="Calibri" w:cstheme="minorAscii"/>
          <w:sz w:val="24"/>
          <w:szCs w:val="24"/>
        </w:rPr>
        <w:t>suck</w:t>
      </w:r>
      <w:r w:rsidRPr="47CE2942" w:rsidR="47CE2942">
        <w:rPr>
          <w:rFonts w:cs="Calibri" w:cstheme="minorAscii"/>
          <w:sz w:val="24"/>
          <w:szCs w:val="24"/>
        </w:rPr>
        <w:t xml:space="preserve"> in a breath and drag the edge across my palm. </w:t>
      </w:r>
      <w:r w:rsidRPr="47CE2942" w:rsidR="47CE2942">
        <w:rPr>
          <w:rFonts w:cs="Calibri" w:cstheme="minorAscii"/>
          <w:i w:val="1"/>
          <w:iCs w:val="1"/>
          <w:sz w:val="24"/>
          <w:szCs w:val="24"/>
        </w:rPr>
        <w:t xml:space="preserve">Ow! </w:t>
      </w:r>
      <w:r w:rsidRPr="47CE2942" w:rsidR="47CE2942">
        <w:rPr>
          <w:rFonts w:cs="Calibri" w:cstheme="minorAscii"/>
          <w:i w:val="1"/>
          <w:iCs w:val="1"/>
          <w:sz w:val="24"/>
          <w:szCs w:val="24"/>
        </w:rPr>
        <w:t>Owowowow</w:t>
      </w:r>
      <w:r w:rsidRPr="47CE2942" w:rsidR="47CE2942">
        <w:rPr>
          <w:rFonts w:cs="Calibri" w:cstheme="minorAscii"/>
          <w:i w:val="1"/>
          <w:iCs w:val="1"/>
          <w:sz w:val="24"/>
          <w:szCs w:val="24"/>
        </w:rPr>
        <w:t>!</w:t>
      </w:r>
      <w:r w:rsidRPr="47CE2942" w:rsidR="47CE2942">
        <w:rPr>
          <w:rFonts w:cs="Calibri" w:cstheme="minorAscii"/>
          <w:sz w:val="24"/>
          <w:szCs w:val="24"/>
        </w:rPr>
        <w:t xml:space="preserve"> I slap my hand over the gold star, leaving a bloody handprint. Fuck, this hurts</w:t>
      </w:r>
      <w:ins w:author="Gary Smailes" w:date="2024-03-14T10:47:58.988Z" w:id="1062269645">
        <w:r w:rsidRPr="47CE2942" w:rsidR="47CE2942">
          <w:rPr>
            <w:rFonts w:cs="Calibri" w:cstheme="minorAscii"/>
            <w:sz w:val="24"/>
            <w:szCs w:val="24"/>
          </w:rPr>
          <w:t>.</w:t>
        </w:r>
      </w:ins>
      <w:del w:author="Gary Smailes" w:date="2024-03-14T10:47:58.371Z" w:id="1644323415">
        <w:r w:rsidRPr="47CE2942" w:rsidDel="47CE2942">
          <w:rPr>
            <w:rFonts w:cs="Calibri" w:cstheme="minorAscii"/>
            <w:sz w:val="24"/>
            <w:szCs w:val="24"/>
          </w:rPr>
          <w:delText>!</w:delText>
        </w:r>
      </w:del>
    </w:p>
    <w:p w:rsidR="00176DAF" w:rsidP="00176DAF" w:rsidRDefault="00824BE0" w14:paraId="63FE92F8" w14:textId="5A963F8F">
      <w:pPr>
        <w:spacing w:after="0"/>
        <w:ind w:firstLine="360"/>
        <w:rPr>
          <w:rFonts w:cstheme="minorHAnsi"/>
          <w:sz w:val="24"/>
          <w:szCs w:val="24"/>
        </w:rPr>
      </w:pPr>
      <w:r w:rsidRPr="00824BE0">
        <w:rPr>
          <w:rFonts w:cstheme="minorHAnsi"/>
          <w:sz w:val="24"/>
          <w:szCs w:val="24"/>
        </w:rPr>
        <w:t>I turn back to the team.</w:t>
      </w:r>
      <w:r w:rsidR="0071681A">
        <w:rPr>
          <w:rFonts w:cstheme="minorHAnsi"/>
          <w:sz w:val="24"/>
          <w:szCs w:val="24"/>
        </w:rPr>
        <w:t xml:space="preserve"> </w:t>
      </w:r>
      <w:r w:rsidRPr="00824BE0">
        <w:rPr>
          <w:rFonts w:cstheme="minorHAnsi"/>
          <w:sz w:val="24"/>
          <w:szCs w:val="24"/>
        </w:rPr>
        <w:t>“We’re called the Blood Suns.”</w:t>
      </w:r>
    </w:p>
    <w:p w:rsidRPr="00CD1C68" w:rsidR="00CD1C68" w:rsidP="47CE2942" w:rsidRDefault="00824BE0" w14:paraId="235ADD94" w14:textId="63B54CA9">
      <w:pPr>
        <w:spacing w:after="0"/>
        <w:ind w:firstLine="360"/>
        <w:rPr>
          <w:rFonts w:cs="Calibri" w:cstheme="minorAscii"/>
          <w:sz w:val="24"/>
          <w:szCs w:val="24"/>
        </w:rPr>
      </w:pPr>
      <w:r w:rsidRPr="47CE2942" w:rsidR="47CE2942">
        <w:rPr>
          <w:rFonts w:cs="Calibri" w:cstheme="minorAscii"/>
          <w:sz w:val="24"/>
          <w:szCs w:val="24"/>
        </w:rPr>
        <w:t>Jager smiles</w:t>
      </w:r>
      <w:del w:author="Gary Smailes" w:date="2024-03-14T10:48:07.367Z" w:id="1927057862">
        <w:r w:rsidRPr="47CE2942" w:rsidDel="47CE2942">
          <w:rPr>
            <w:rFonts w:cs="Calibri" w:cstheme="minorAscii"/>
            <w:sz w:val="24"/>
            <w:szCs w:val="24"/>
          </w:rPr>
          <w:delText xml:space="preserve"> then</w:delText>
        </w:r>
      </w:del>
      <w:r w:rsidRPr="47CE2942" w:rsidR="47CE2942">
        <w:rPr>
          <w:rFonts w:cs="Calibri" w:cstheme="minorAscii"/>
          <w:sz w:val="24"/>
          <w:szCs w:val="24"/>
        </w:rPr>
        <w:t xml:space="preserve">, a dark grin as black as the suit. He looks out over the assembled players. “Welcome to your new family. From this day forward, until we </w:t>
      </w:r>
      <w:r w:rsidRPr="47CE2942" w:rsidR="47CE2942">
        <w:rPr>
          <w:rFonts w:cs="Calibri" w:cstheme="minorAscii"/>
          <w:sz w:val="24"/>
          <w:szCs w:val="24"/>
        </w:rPr>
        <w:t>win</w:t>
      </w:r>
      <w:r w:rsidRPr="47CE2942" w:rsidR="47CE2942">
        <w:rPr>
          <w:rFonts w:cs="Calibri" w:cstheme="minorAscii"/>
          <w:sz w:val="24"/>
          <w:szCs w:val="24"/>
        </w:rPr>
        <w:t xml:space="preserve"> and you take your glory, we are the Blood Suns. Swear your oath.”</w:t>
      </w:r>
    </w:p>
    <w:p w:rsidRPr="00CD1C68" w:rsidR="00CD1C68" w:rsidP="006B2016" w:rsidRDefault="00CD1C68" w14:paraId="603ACC17" w14:textId="0B0A38FF">
      <w:pPr>
        <w:spacing w:after="0"/>
        <w:ind w:firstLine="360"/>
        <w:rPr>
          <w:rFonts w:cstheme="minorHAnsi"/>
          <w:sz w:val="24"/>
          <w:szCs w:val="24"/>
        </w:rPr>
      </w:pPr>
      <w:r w:rsidRPr="00CD1C68">
        <w:rPr>
          <w:rFonts w:cstheme="minorHAnsi"/>
          <w:sz w:val="24"/>
          <w:szCs w:val="24"/>
        </w:rPr>
        <w:t xml:space="preserve">Fifty men and women approach the suit. Each one, every single one of them, slash their hands and leave their silent blood oaths on the armor itself. I stand there and nod to each one as they pass. I'm making eye contact with one after another, so I don't see them mark the armor. I hear it. Sharp gasps of determined breaths. Droplets of blood spattering on the floor. Slaps of wet flesh on metal. </w:t>
      </w:r>
    </w:p>
    <w:p w:rsidRPr="00CD1C68" w:rsidR="00CD1C68" w:rsidP="00CD1C68" w:rsidRDefault="00CD1C68" w14:paraId="4AB46665" w14:textId="48967515">
      <w:pPr>
        <w:spacing w:after="0"/>
        <w:ind w:firstLine="360"/>
        <w:rPr>
          <w:rFonts w:cstheme="minorHAnsi"/>
          <w:sz w:val="24"/>
          <w:szCs w:val="24"/>
        </w:rPr>
      </w:pPr>
      <w:r w:rsidRPr="00CD1C68">
        <w:rPr>
          <w:rFonts w:cstheme="minorHAnsi"/>
          <w:sz w:val="24"/>
          <w:szCs w:val="24"/>
        </w:rPr>
        <w:t>Kissy is at the end of the line. Her expression is unreadable</w:t>
      </w:r>
      <w:r w:rsidR="006B2016">
        <w:rPr>
          <w:rFonts w:cstheme="minorHAnsi"/>
          <w:sz w:val="24"/>
          <w:szCs w:val="24"/>
        </w:rPr>
        <w:t>. S</w:t>
      </w:r>
      <w:r w:rsidRPr="00CD1C68">
        <w:rPr>
          <w:rFonts w:cstheme="minorHAnsi"/>
          <w:sz w:val="24"/>
          <w:szCs w:val="24"/>
        </w:rPr>
        <w:t xml:space="preserve">he </w:t>
      </w:r>
      <w:r w:rsidRPr="00CD1C68" w:rsidR="006B2016">
        <w:rPr>
          <w:rFonts w:cstheme="minorHAnsi"/>
          <w:sz w:val="24"/>
          <w:szCs w:val="24"/>
        </w:rPr>
        <w:t>mimics</w:t>
      </w:r>
      <w:r w:rsidRPr="00CD1C68">
        <w:rPr>
          <w:rFonts w:cstheme="minorHAnsi"/>
          <w:sz w:val="24"/>
          <w:szCs w:val="24"/>
        </w:rPr>
        <w:t xml:space="preserve"> the others and cuts her hand. </w:t>
      </w:r>
      <w:r w:rsidR="006B2016">
        <w:rPr>
          <w:rFonts w:cstheme="minorHAnsi"/>
          <w:sz w:val="24"/>
          <w:szCs w:val="24"/>
        </w:rPr>
        <w:t>S</w:t>
      </w:r>
      <w:r w:rsidRPr="00CD1C68">
        <w:rPr>
          <w:rFonts w:cstheme="minorHAnsi"/>
          <w:sz w:val="24"/>
          <w:szCs w:val="24"/>
        </w:rPr>
        <w:t>ilver gel ooze</w:t>
      </w:r>
      <w:r w:rsidR="006B2016">
        <w:rPr>
          <w:rFonts w:cstheme="minorHAnsi"/>
          <w:sz w:val="24"/>
          <w:szCs w:val="24"/>
        </w:rPr>
        <w:t>s</w:t>
      </w:r>
      <w:r w:rsidRPr="00CD1C68">
        <w:rPr>
          <w:rFonts w:cstheme="minorHAnsi"/>
          <w:sz w:val="24"/>
          <w:szCs w:val="24"/>
        </w:rPr>
        <w:t xml:space="preserve"> from her palm. When she moves past me, I turn to look at what they've done. Handprints cover the armor. Mine is the only one on the breastplate. More than one handprint is in the middle of the groin area. </w:t>
      </w:r>
      <w:r w:rsidRPr="00CD1C68" w:rsidR="006B2016">
        <w:rPr>
          <w:rFonts w:cstheme="minorHAnsi"/>
          <w:sz w:val="24"/>
          <w:szCs w:val="24"/>
        </w:rPr>
        <w:t>Of course,</w:t>
      </w:r>
      <w:r w:rsidRPr="00CD1C68">
        <w:rPr>
          <w:rFonts w:cstheme="minorHAnsi"/>
          <w:sz w:val="24"/>
          <w:szCs w:val="24"/>
        </w:rPr>
        <w:t xml:space="preserve"> they did. Kissy</w:t>
      </w:r>
      <w:r w:rsidR="006B2016">
        <w:rPr>
          <w:rFonts w:cstheme="minorHAnsi"/>
          <w:sz w:val="24"/>
          <w:szCs w:val="24"/>
        </w:rPr>
        <w:t xml:space="preserve"> slaps the armor</w:t>
      </w:r>
      <w:r w:rsidR="00313189">
        <w:rPr>
          <w:rFonts w:cstheme="minorHAnsi"/>
          <w:sz w:val="24"/>
          <w:szCs w:val="24"/>
        </w:rPr>
        <w:t xml:space="preserve"> on the breastplate</w:t>
      </w:r>
      <w:r w:rsidR="006B2016">
        <w:rPr>
          <w:rFonts w:cstheme="minorHAnsi"/>
          <w:sz w:val="24"/>
          <w:szCs w:val="24"/>
        </w:rPr>
        <w:t>. Her blood gel</w:t>
      </w:r>
      <w:r w:rsidRPr="00CD1C68">
        <w:rPr>
          <w:rFonts w:cstheme="minorHAnsi"/>
          <w:sz w:val="24"/>
          <w:szCs w:val="24"/>
        </w:rPr>
        <w:t xml:space="preserve"> sparkles and then fuses to the metal. She inclines her head at me and joins the others.</w:t>
      </w:r>
    </w:p>
    <w:p w:rsidR="006B2016" w:rsidP="00CD1C68" w:rsidRDefault="00CD1C68" w14:paraId="35C4FC70" w14:textId="24834F39">
      <w:pPr>
        <w:spacing w:after="0"/>
        <w:ind w:firstLine="360"/>
        <w:rPr>
          <w:rFonts w:cstheme="minorHAnsi"/>
          <w:sz w:val="24"/>
          <w:szCs w:val="24"/>
        </w:rPr>
      </w:pPr>
      <w:r w:rsidRPr="00CD1C68">
        <w:rPr>
          <w:rFonts w:cstheme="minorHAnsi"/>
          <w:sz w:val="24"/>
          <w:szCs w:val="24"/>
        </w:rPr>
        <w:t xml:space="preserve">Laura takes the dagger and, as I watch in a mixture of blood-fueled mania and horror, cuts her hand. She puts one foot on the knee guard, hauls herself up with a grunt and slaps the faceplate. It won’t obscure the suit’s vision, but it makes for a macabre scene. </w:t>
      </w:r>
    </w:p>
    <w:p w:rsidR="00176DAF" w:rsidP="47CE2942" w:rsidRDefault="00824BE0" w14:paraId="3ED9ED6C" w14:textId="405C36AA">
      <w:pPr>
        <w:spacing w:after="0"/>
        <w:ind w:firstLine="360"/>
        <w:rPr>
          <w:rFonts w:cs="Calibri" w:cstheme="minorAscii"/>
          <w:sz w:val="24"/>
          <w:szCs w:val="24"/>
        </w:rPr>
      </w:pPr>
      <w:r w:rsidRPr="47CE2942" w:rsidR="47CE2942">
        <w:rPr>
          <w:rFonts w:cs="Calibri" w:cstheme="minorAscii"/>
          <w:sz w:val="24"/>
          <w:szCs w:val="24"/>
        </w:rPr>
        <w:t>Jager claps me on the shoulder so hard my knees buckle. “This is your leader</w:t>
      </w:r>
      <w:ins w:author="Gary Smailes" w:date="2024-03-14T10:48:54.168Z" w:id="679294478">
        <w:r w:rsidRPr="47CE2942" w:rsidR="47CE2942">
          <w:rPr>
            <w:rFonts w:cs="Calibri" w:cstheme="minorAscii"/>
            <w:sz w:val="24"/>
            <w:szCs w:val="24"/>
          </w:rPr>
          <w:t>.</w:t>
        </w:r>
      </w:ins>
      <w:del w:author="Gary Smailes" w:date="2024-03-14T10:48:53.175Z" w:id="1570297933">
        <w:r w:rsidRPr="47CE2942" w:rsidDel="47CE2942">
          <w:rPr>
            <w:rFonts w:cs="Calibri" w:cstheme="minorAscii"/>
            <w:sz w:val="24"/>
            <w:szCs w:val="24"/>
          </w:rPr>
          <w:delText>!</w:delText>
        </w:r>
      </w:del>
      <w:r w:rsidRPr="47CE2942" w:rsidR="47CE2942">
        <w:rPr>
          <w:rFonts w:cs="Calibri" w:cstheme="minorAscii"/>
          <w:sz w:val="24"/>
          <w:szCs w:val="24"/>
        </w:rPr>
        <w:t xml:space="preserve"> Behold his armor</w:t>
      </w:r>
      <w:ins w:author="Gary Smailes" w:date="2024-03-14T10:49:04.278Z" w:id="417565566">
        <w:r w:rsidRPr="47CE2942" w:rsidR="47CE2942">
          <w:rPr>
            <w:rFonts w:cs="Calibri" w:cstheme="minorAscii"/>
            <w:sz w:val="24"/>
            <w:szCs w:val="24"/>
          </w:rPr>
          <w:t>.</w:t>
        </w:r>
      </w:ins>
      <w:del w:author="Gary Smailes" w:date="2024-03-14T10:49:03.709Z" w:id="493660636">
        <w:r w:rsidRPr="47CE2942" w:rsidDel="47CE2942">
          <w:rPr>
            <w:rFonts w:cs="Calibri" w:cstheme="minorAscii"/>
            <w:sz w:val="24"/>
            <w:szCs w:val="24"/>
          </w:rPr>
          <w:delText>!</w:delText>
        </w:r>
      </w:del>
      <w:r w:rsidRPr="47CE2942" w:rsidR="47CE2942">
        <w:rPr>
          <w:rFonts w:cs="Calibri" w:cstheme="minorAscii"/>
          <w:sz w:val="24"/>
          <w:szCs w:val="24"/>
        </w:rPr>
        <w:t xml:space="preserve"> When you clash on the field of battle, look to </w:t>
      </w:r>
      <w:r w:rsidRPr="47CE2942" w:rsidR="47CE2942">
        <w:rPr>
          <w:rFonts w:cs="Calibri" w:cstheme="minorAscii"/>
          <w:sz w:val="24"/>
          <w:szCs w:val="24"/>
        </w:rPr>
        <w:t>him</w:t>
      </w:r>
      <w:r w:rsidRPr="47CE2942" w:rsidR="47CE2942">
        <w:rPr>
          <w:rFonts w:cs="Calibri" w:cstheme="minorAscii"/>
          <w:sz w:val="24"/>
          <w:szCs w:val="24"/>
        </w:rPr>
        <w:t xml:space="preserve"> and remember the oath you make today. Remember who you are. And make sure the enemies you let leave the field feel terror in their guts. May you find glory and plunder! What is your name?”</w:t>
      </w:r>
    </w:p>
    <w:p w:rsidR="00176DAF" w:rsidP="47CE2942" w:rsidRDefault="00824BE0" w14:paraId="53456D3D" w14:textId="58130157">
      <w:pPr>
        <w:spacing w:after="0"/>
        <w:ind w:firstLine="360"/>
        <w:rPr>
          <w:rFonts w:cs="Calibri" w:cstheme="minorAscii"/>
          <w:sz w:val="24"/>
          <w:szCs w:val="24"/>
        </w:rPr>
      </w:pPr>
      <w:r w:rsidRPr="47CE2942" w:rsidR="47CE2942">
        <w:rPr>
          <w:rFonts w:cs="Calibri" w:cstheme="minorAscii"/>
          <w:sz w:val="24"/>
          <w:szCs w:val="24"/>
        </w:rPr>
        <w:t>The team roars as one. “BLOOD SUNS</w:t>
      </w:r>
      <w:ins w:author="Gary Smailes" w:date="2024-03-14T10:49:09.8Z" w:id="1738082159">
        <w:r w:rsidRPr="47CE2942" w:rsidR="47CE2942">
          <w:rPr>
            <w:rFonts w:cs="Calibri" w:cstheme="minorAscii"/>
            <w:sz w:val="24"/>
            <w:szCs w:val="24"/>
          </w:rPr>
          <w:t>.</w:t>
        </w:r>
      </w:ins>
      <w:del w:author="Gary Smailes" w:date="2024-03-14T10:49:09.485Z" w:id="144256073">
        <w:r w:rsidRPr="47CE2942" w:rsidDel="47CE2942">
          <w:rPr>
            <w:rFonts w:cs="Calibri" w:cstheme="minorAscii"/>
            <w:sz w:val="24"/>
            <w:szCs w:val="24"/>
          </w:rPr>
          <w:delText>!</w:delText>
        </w:r>
      </w:del>
      <w:r w:rsidRPr="47CE2942" w:rsidR="47CE2942">
        <w:rPr>
          <w:rFonts w:cs="Calibri" w:cstheme="minorAscii"/>
          <w:sz w:val="24"/>
          <w:szCs w:val="24"/>
        </w:rPr>
        <w:t>”</w:t>
      </w:r>
    </w:p>
    <w:p w:rsidR="00176DAF" w:rsidP="00176DAF" w:rsidRDefault="00824BE0" w14:paraId="2CCAC063" w14:textId="77777777">
      <w:pPr>
        <w:spacing w:after="0"/>
        <w:ind w:firstLine="360"/>
        <w:rPr>
          <w:rFonts w:cstheme="minorHAnsi"/>
          <w:sz w:val="24"/>
          <w:szCs w:val="24"/>
        </w:rPr>
      </w:pPr>
      <w:r w:rsidRPr="00824BE0">
        <w:rPr>
          <w:rFonts w:cstheme="minorHAnsi"/>
          <w:sz w:val="24"/>
          <w:szCs w:val="24"/>
        </w:rPr>
        <w:t>“What do you call your clan, your family?”</w:t>
      </w:r>
    </w:p>
    <w:p w:rsidR="00176DAF" w:rsidP="47CE2942" w:rsidRDefault="00824BE0" w14:paraId="29E5F1DD" w14:textId="5D95176D">
      <w:pPr>
        <w:spacing w:after="0"/>
        <w:ind w:firstLine="360"/>
        <w:rPr>
          <w:rFonts w:cs="Calibri" w:cstheme="minorAscii"/>
          <w:sz w:val="24"/>
          <w:szCs w:val="24"/>
        </w:rPr>
      </w:pPr>
      <w:r w:rsidRPr="47CE2942" w:rsidR="47CE2942">
        <w:rPr>
          <w:rFonts w:cs="Calibri" w:cstheme="minorAscii"/>
          <w:sz w:val="24"/>
          <w:szCs w:val="24"/>
        </w:rPr>
        <w:t>“BLOOD SUNS</w:t>
      </w:r>
      <w:ins w:author="Gary Smailes" w:date="2024-03-14T10:49:14.129Z" w:id="123555944">
        <w:r w:rsidRPr="47CE2942" w:rsidR="47CE2942">
          <w:rPr>
            <w:rFonts w:cs="Calibri" w:cstheme="minorAscii"/>
            <w:sz w:val="24"/>
            <w:szCs w:val="24"/>
          </w:rPr>
          <w:t>.</w:t>
        </w:r>
      </w:ins>
      <w:del w:author="Gary Smailes" w:date="2024-03-14T10:49:13.619Z" w:id="749212560">
        <w:r w:rsidRPr="47CE2942" w:rsidDel="47CE2942">
          <w:rPr>
            <w:rFonts w:cs="Calibri" w:cstheme="minorAscii"/>
            <w:sz w:val="24"/>
            <w:szCs w:val="24"/>
          </w:rPr>
          <w:delText>!</w:delText>
        </w:r>
      </w:del>
      <w:r w:rsidRPr="47CE2942" w:rsidR="47CE2942">
        <w:rPr>
          <w:rFonts w:cs="Calibri" w:cstheme="minorAscii"/>
          <w:sz w:val="24"/>
          <w:szCs w:val="24"/>
        </w:rPr>
        <w:t>”</w:t>
      </w:r>
    </w:p>
    <w:p w:rsidR="00176DAF" w:rsidP="00176DAF" w:rsidRDefault="00824BE0" w14:paraId="448D73FD" w14:textId="77777777">
      <w:pPr>
        <w:spacing w:after="0"/>
        <w:ind w:firstLine="360"/>
        <w:rPr>
          <w:rFonts w:cstheme="minorHAnsi"/>
          <w:sz w:val="24"/>
          <w:szCs w:val="24"/>
        </w:rPr>
      </w:pPr>
      <w:r w:rsidRPr="00824BE0">
        <w:rPr>
          <w:rFonts w:cstheme="minorHAnsi"/>
          <w:sz w:val="24"/>
          <w:szCs w:val="24"/>
        </w:rPr>
        <w:t>“Who goes beside you as you ride into harm’s way?”</w:t>
      </w:r>
    </w:p>
    <w:p w:rsidR="00176DAF" w:rsidP="47CE2942" w:rsidRDefault="00824BE0" w14:paraId="11E4CC0C" w14:textId="27E7FA93">
      <w:pPr>
        <w:spacing w:after="0"/>
        <w:ind w:firstLine="360"/>
        <w:rPr>
          <w:rFonts w:cs="Calibri" w:cstheme="minorAscii"/>
          <w:sz w:val="24"/>
          <w:szCs w:val="24"/>
        </w:rPr>
      </w:pPr>
      <w:r w:rsidRPr="47CE2942" w:rsidR="47CE2942">
        <w:rPr>
          <w:rFonts w:cs="Calibri" w:cstheme="minorAscii"/>
          <w:sz w:val="24"/>
          <w:szCs w:val="24"/>
        </w:rPr>
        <w:t>“BLOOD SUNS</w:t>
      </w:r>
      <w:ins w:author="Gary Smailes" w:date="2024-03-14T10:49:16.387Z" w:id="1981041160">
        <w:r w:rsidRPr="47CE2942" w:rsidR="47CE2942">
          <w:rPr>
            <w:rFonts w:cs="Calibri" w:cstheme="minorAscii"/>
            <w:sz w:val="24"/>
            <w:szCs w:val="24"/>
          </w:rPr>
          <w:t>.</w:t>
        </w:r>
      </w:ins>
      <w:del w:author="Gary Smailes" w:date="2024-03-14T10:49:15.862Z" w:id="1986018374">
        <w:r w:rsidRPr="47CE2942" w:rsidDel="47CE2942">
          <w:rPr>
            <w:rFonts w:cs="Calibri" w:cstheme="minorAscii"/>
            <w:sz w:val="24"/>
            <w:szCs w:val="24"/>
          </w:rPr>
          <w:delText>!</w:delText>
        </w:r>
      </w:del>
      <w:r w:rsidRPr="47CE2942" w:rsidR="47CE2942">
        <w:rPr>
          <w:rFonts w:cs="Calibri" w:cstheme="minorAscii"/>
          <w:sz w:val="24"/>
          <w:szCs w:val="24"/>
        </w:rPr>
        <w:t>”</w:t>
      </w:r>
    </w:p>
    <w:p w:rsidR="00176DAF" w:rsidP="00176DAF" w:rsidRDefault="00824BE0" w14:paraId="442BDFA7" w14:textId="77777777">
      <w:pPr>
        <w:spacing w:after="0"/>
        <w:ind w:firstLine="360"/>
        <w:rPr>
          <w:rFonts w:cstheme="minorHAnsi"/>
          <w:sz w:val="24"/>
          <w:szCs w:val="24"/>
        </w:rPr>
      </w:pPr>
      <w:r w:rsidRPr="00824BE0">
        <w:rPr>
          <w:rFonts w:cstheme="minorHAnsi"/>
          <w:sz w:val="24"/>
          <w:szCs w:val="24"/>
        </w:rPr>
        <w:t>“What will they carve in stone to remember your passing?”</w:t>
      </w:r>
    </w:p>
    <w:p w:rsidR="00176DAF" w:rsidP="47CE2942" w:rsidRDefault="00824BE0" w14:paraId="638F447B" w14:textId="6D1A43C1">
      <w:pPr>
        <w:spacing w:after="0"/>
        <w:ind w:firstLine="360"/>
        <w:rPr>
          <w:rFonts w:cs="Calibri" w:cstheme="minorAscii"/>
          <w:sz w:val="24"/>
          <w:szCs w:val="24"/>
        </w:rPr>
      </w:pPr>
      <w:r w:rsidRPr="47CE2942" w:rsidR="47CE2942">
        <w:rPr>
          <w:rFonts w:cs="Calibri" w:cstheme="minorAscii"/>
          <w:sz w:val="24"/>
          <w:szCs w:val="24"/>
        </w:rPr>
        <w:t>“BLOOD SUNS</w:t>
      </w:r>
      <w:ins w:author="Gary Smailes" w:date="2024-03-14T10:49:18.393Z" w:id="1679252495">
        <w:r w:rsidRPr="47CE2942" w:rsidR="47CE2942">
          <w:rPr>
            <w:rFonts w:cs="Calibri" w:cstheme="minorAscii"/>
            <w:sz w:val="24"/>
            <w:szCs w:val="24"/>
          </w:rPr>
          <w:t>.</w:t>
        </w:r>
      </w:ins>
      <w:del w:author="Gary Smailes" w:date="2024-03-14T10:49:17.979Z" w:id="784373480">
        <w:r w:rsidRPr="47CE2942" w:rsidDel="47CE2942">
          <w:rPr>
            <w:rFonts w:cs="Calibri" w:cstheme="minorAscii"/>
            <w:sz w:val="24"/>
            <w:szCs w:val="24"/>
          </w:rPr>
          <w:delText>!</w:delText>
        </w:r>
      </w:del>
      <w:r w:rsidRPr="47CE2942" w:rsidR="47CE2942">
        <w:rPr>
          <w:rFonts w:cs="Calibri" w:cstheme="minorAscii"/>
          <w:sz w:val="24"/>
          <w:szCs w:val="24"/>
        </w:rPr>
        <w:t xml:space="preserve"> BLOOD SUNS</w:t>
      </w:r>
      <w:ins w:author="Gary Smailes" w:date="2024-03-14T10:49:21.072Z" w:id="1697900405">
        <w:r w:rsidRPr="47CE2942" w:rsidR="47CE2942">
          <w:rPr>
            <w:rFonts w:cs="Calibri" w:cstheme="minorAscii"/>
            <w:sz w:val="24"/>
            <w:szCs w:val="24"/>
          </w:rPr>
          <w:t>.</w:t>
        </w:r>
      </w:ins>
      <w:del w:author="Gary Smailes" w:date="2024-03-14T10:49:20.384Z" w:id="1032061376">
        <w:r w:rsidRPr="47CE2942" w:rsidDel="47CE2942">
          <w:rPr>
            <w:rFonts w:cs="Calibri" w:cstheme="minorAscii"/>
            <w:sz w:val="24"/>
            <w:szCs w:val="24"/>
          </w:rPr>
          <w:delText>!</w:delText>
        </w:r>
      </w:del>
      <w:r w:rsidRPr="47CE2942" w:rsidR="47CE2942">
        <w:rPr>
          <w:rFonts w:cs="Calibri" w:cstheme="minorAscii"/>
          <w:sz w:val="24"/>
          <w:szCs w:val="24"/>
        </w:rPr>
        <w:t xml:space="preserve"> BLOOD SUNS</w:t>
      </w:r>
      <w:ins w:author="Gary Smailes" w:date="2024-03-14T10:49:24.802Z" w:id="216580876">
        <w:r w:rsidRPr="47CE2942" w:rsidR="47CE2942">
          <w:rPr>
            <w:rFonts w:cs="Calibri" w:cstheme="minorAscii"/>
            <w:sz w:val="24"/>
            <w:szCs w:val="24"/>
          </w:rPr>
          <w:t>.</w:t>
        </w:r>
      </w:ins>
      <w:del w:author="Gary Smailes" w:date="2024-03-14T10:49:24.302Z" w:id="1204086209">
        <w:r w:rsidRPr="47CE2942" w:rsidDel="47CE2942">
          <w:rPr>
            <w:rFonts w:cs="Calibri" w:cstheme="minorAscii"/>
            <w:sz w:val="24"/>
            <w:szCs w:val="24"/>
          </w:rPr>
          <w:delText>!</w:delText>
        </w:r>
      </w:del>
      <w:r w:rsidRPr="47CE2942" w:rsidR="47CE2942">
        <w:rPr>
          <w:rFonts w:cs="Calibri" w:cstheme="minorAscii"/>
          <w:sz w:val="24"/>
          <w:szCs w:val="24"/>
        </w:rPr>
        <w:t>”</w:t>
      </w:r>
    </w:p>
    <w:p w:rsidRPr="00824BE0" w:rsidR="00824BE0" w:rsidP="47CE2942" w:rsidRDefault="00824BE0" w14:paraId="274420DA" w14:textId="622FEC76">
      <w:pPr>
        <w:spacing w:after="0"/>
        <w:ind w:firstLine="360"/>
        <w:rPr>
          <w:del w:author="Gary Smailes" w:date="2024-03-14T10:49:29.86Z" w:id="1518334178"/>
          <w:rFonts w:cs="Calibri" w:cstheme="minorAscii"/>
          <w:sz w:val="24"/>
          <w:szCs w:val="24"/>
        </w:rPr>
      </w:pPr>
    </w:p>
    <w:p w:rsidR="00176DAF" w:rsidP="47CE2942" w:rsidRDefault="00AE1D3C" w14:paraId="4842E251" w14:textId="77777777">
      <w:pPr>
        <w:spacing w:after="0"/>
        <w:jc w:val="center"/>
        <w:rPr>
          <w:rFonts w:cs="Calibri" w:cstheme="minorAscii"/>
          <w:sz w:val="24"/>
          <w:szCs w:val="24"/>
        </w:rPr>
      </w:pPr>
      <w:del w:author="Gary Smailes" w:date="2024-03-14T10:49:29.282Z" w:id="598106916">
        <w:r w:rsidRPr="47CE2942" w:rsidDel="47CE2942">
          <w:rPr>
            <w:rFonts w:cs="Calibri" w:cstheme="minorAscii"/>
            <w:sz w:val="24"/>
            <w:szCs w:val="24"/>
          </w:rPr>
          <w:delText>***</w:delText>
        </w:r>
      </w:del>
    </w:p>
    <w:p w:rsidR="00176DAF" w:rsidP="47CE2942" w:rsidRDefault="00176DAF" w14:paraId="622DB35C" w14:textId="77777777">
      <w:pPr>
        <w:spacing w:after="0"/>
        <w:ind w:firstLine="360"/>
        <w:rPr>
          <w:del w:author="Gary Smailes" w:date="2024-03-14T10:49:29.086Z" w:id="801921807"/>
          <w:rFonts w:cs="Calibri" w:cstheme="minorAscii"/>
          <w:sz w:val="24"/>
          <w:szCs w:val="24"/>
        </w:rPr>
      </w:pPr>
    </w:p>
    <w:p w:rsidR="00C04DAA" w:rsidP="47CE2942" w:rsidRDefault="00C04DAA" w14:paraId="055D216D" w14:textId="79E82725">
      <w:pPr>
        <w:spacing w:after="0"/>
        <w:ind w:firstLine="360"/>
        <w:rPr>
          <w:del w:author="Gary Smailes" w:date="2024-03-14T10:49:47.109Z" w:id="925768164"/>
          <w:rFonts w:cs="Calibri" w:cstheme="minorAscii"/>
          <w:sz w:val="24"/>
          <w:szCs w:val="24"/>
        </w:rPr>
        <w:pPrChange w:author="Gary Smailes" w:date="2024-03-14T10:49:33.261Z">
          <w:pPr>
            <w:spacing w:after="0"/>
          </w:pPr>
        </w:pPrChange>
      </w:pPr>
      <w:r w:rsidRPr="47CE2942" w:rsidR="47CE2942">
        <w:rPr>
          <w:rFonts w:cs="Calibri" w:cstheme="minorAscii"/>
          <w:sz w:val="24"/>
          <w:szCs w:val="24"/>
        </w:rPr>
        <w:t xml:space="preserve">I send everyone down to the armory to get fitted for their suits while I go looking for a first aid kit. I can only handle so much zeal in one day. The clansmen are looking downright religious. I </w:t>
      </w:r>
      <w:r w:rsidRPr="47CE2942" w:rsidR="47CE2942">
        <w:rPr>
          <w:rFonts w:cs="Calibri" w:cstheme="minorAscii"/>
          <w:sz w:val="24"/>
          <w:szCs w:val="24"/>
        </w:rPr>
        <w:t>wasn’t</w:t>
      </w:r>
      <w:r w:rsidRPr="47CE2942" w:rsidR="47CE2942">
        <w:rPr>
          <w:rFonts w:cs="Calibri" w:cstheme="minorAscii"/>
          <w:sz w:val="24"/>
          <w:szCs w:val="24"/>
        </w:rPr>
        <w:t xml:space="preserve"> expecting a set of armor from all </w:t>
      </w:r>
      <w:r w:rsidRPr="47CE2942" w:rsidR="47CE2942">
        <w:rPr>
          <w:rFonts w:cs="Calibri" w:cstheme="minorAscii"/>
          <w:sz w:val="24"/>
          <w:szCs w:val="24"/>
        </w:rPr>
        <w:t>that, by the way</w:t>
      </w:r>
      <w:r w:rsidRPr="47CE2942" w:rsidR="47CE2942">
        <w:rPr>
          <w:rFonts w:cs="Calibri" w:cstheme="minorAscii"/>
          <w:sz w:val="24"/>
          <w:szCs w:val="24"/>
        </w:rPr>
        <w:t xml:space="preserve">. Coaches do not wear armor on the sidelines. But this </w:t>
      </w:r>
      <w:r w:rsidRPr="47CE2942" w:rsidR="47CE2942">
        <w:rPr>
          <w:rFonts w:cs="Calibri" w:cstheme="minorAscii"/>
          <w:sz w:val="24"/>
          <w:szCs w:val="24"/>
        </w:rPr>
        <w:t>isn’t</w:t>
      </w:r>
      <w:r w:rsidRPr="47CE2942" w:rsidR="47CE2942">
        <w:rPr>
          <w:rFonts w:cs="Calibri" w:cstheme="minorAscii"/>
          <w:sz w:val="24"/>
          <w:szCs w:val="24"/>
        </w:rPr>
        <w:t xml:space="preserve"> a typical team and it </w:t>
      </w:r>
      <w:r w:rsidRPr="47CE2942" w:rsidR="47CE2942">
        <w:rPr>
          <w:rFonts w:cs="Calibri" w:cstheme="minorAscii"/>
          <w:sz w:val="24"/>
          <w:szCs w:val="24"/>
        </w:rPr>
        <w:t xml:space="preserve">sure as hell </w:t>
      </w:r>
      <w:r w:rsidRPr="47CE2942" w:rsidR="47CE2942">
        <w:rPr>
          <w:rFonts w:cs="Calibri" w:cstheme="minorAscii"/>
          <w:sz w:val="24"/>
          <w:szCs w:val="24"/>
        </w:rPr>
        <w:t>won’t</w:t>
      </w:r>
      <w:r w:rsidRPr="47CE2942" w:rsidR="47CE2942">
        <w:rPr>
          <w:rFonts w:cs="Calibri" w:cstheme="minorAscii"/>
          <w:sz w:val="24"/>
          <w:szCs w:val="24"/>
        </w:rPr>
        <w:t xml:space="preserve"> be a typical </w:t>
      </w:r>
      <w:ins w:author="Gary Smailes" w:date="2024-03-14T10:49:50.992Z" w:id="2134162022">
        <w:r w:rsidRPr="47CE2942" w:rsidR="47CE2942">
          <w:rPr>
            <w:rFonts w:cs="Calibri" w:cstheme="minorAscii"/>
            <w:sz w:val="24"/>
            <w:szCs w:val="24"/>
          </w:rPr>
          <w:t>t</w:t>
        </w:r>
      </w:ins>
      <w:del w:author="Gary Smailes" w:date="2024-03-14T10:49:50.483Z" w:id="395283473">
        <w:r w:rsidRPr="47CE2942" w:rsidDel="47CE2942">
          <w:rPr>
            <w:rFonts w:cs="Calibri" w:cstheme="minorAscii"/>
            <w:sz w:val="24"/>
            <w:szCs w:val="24"/>
          </w:rPr>
          <w:delText>T</w:delText>
        </w:r>
      </w:del>
      <w:r w:rsidRPr="47CE2942" w:rsidR="47CE2942">
        <w:rPr>
          <w:rFonts w:cs="Calibri" w:cstheme="minorAscii"/>
          <w:sz w:val="24"/>
          <w:szCs w:val="24"/>
        </w:rPr>
        <w:t xml:space="preserve">ournament. </w:t>
      </w:r>
    </w:p>
    <w:p w:rsidR="00176DAF" w:rsidP="47CE2942" w:rsidRDefault="00824BE0" w14:paraId="71F400DC" w14:textId="538B0959">
      <w:pPr>
        <w:spacing w:after="0"/>
        <w:ind w:firstLine="0"/>
        <w:rPr>
          <w:rFonts w:cs="Calibri" w:cstheme="minorAscii"/>
          <w:sz w:val="24"/>
          <w:szCs w:val="24"/>
        </w:rPr>
        <w:pPrChange w:author="Gary Smailes" w:date="2024-03-14T10:49:46.722Z">
          <w:pPr>
            <w:spacing w:after="0"/>
            <w:ind w:firstLine="360"/>
          </w:pPr>
        </w:pPrChange>
      </w:pPr>
      <w:r w:rsidRPr="47CE2942" w:rsidR="47CE2942">
        <w:rPr>
          <w:rFonts w:cs="Calibri" w:cstheme="minorAscii"/>
          <w:sz w:val="24"/>
          <w:szCs w:val="24"/>
        </w:rPr>
        <w:t>The more I think about it, though, the more I like it.</w:t>
      </w:r>
      <w:r w:rsidRPr="47CE2942" w:rsidR="47CE2942">
        <w:rPr>
          <w:rFonts w:cs="Calibri" w:cstheme="minorAscii"/>
          <w:sz w:val="24"/>
          <w:szCs w:val="24"/>
        </w:rPr>
        <w:t xml:space="preserve"> </w:t>
      </w:r>
      <w:r w:rsidRPr="47CE2942" w:rsidR="47CE2942">
        <w:rPr>
          <w:rFonts w:cs="Calibri" w:cstheme="minorAscii"/>
          <w:sz w:val="24"/>
          <w:szCs w:val="24"/>
        </w:rPr>
        <w:t>The idea of wearing the metal on the field, the feeling of invincibility it gives me, the – well, gave me.</w:t>
      </w:r>
      <w:r w:rsidRPr="47CE2942" w:rsidR="47CE2942">
        <w:rPr>
          <w:rFonts w:cs="Calibri" w:cstheme="minorAscii"/>
          <w:sz w:val="24"/>
          <w:szCs w:val="24"/>
        </w:rPr>
        <w:t xml:space="preserve"> </w:t>
      </w:r>
      <w:r w:rsidRPr="47CE2942" w:rsidR="47CE2942">
        <w:rPr>
          <w:rFonts w:cs="Calibri" w:cstheme="minorAscii"/>
          <w:sz w:val="24"/>
          <w:szCs w:val="24"/>
        </w:rPr>
        <w:t xml:space="preserve">The last time I wore a </w:t>
      </w:r>
      <w:r w:rsidRPr="47CE2942" w:rsidR="47CE2942">
        <w:rPr>
          <w:rFonts w:cs="Calibri" w:cstheme="minorAscii"/>
          <w:sz w:val="24"/>
          <w:szCs w:val="24"/>
        </w:rPr>
        <w:t>spaceball</w:t>
      </w:r>
      <w:r w:rsidRPr="47CE2942" w:rsidR="47CE2942">
        <w:rPr>
          <w:rFonts w:cs="Calibri" w:cstheme="minorAscii"/>
          <w:sz w:val="24"/>
          <w:szCs w:val="24"/>
        </w:rPr>
        <w:t xml:space="preserve"> suit, I </w:t>
      </w:r>
      <w:r w:rsidRPr="47CE2942" w:rsidR="47CE2942">
        <w:rPr>
          <w:rFonts w:cs="Calibri" w:cstheme="minorAscii"/>
          <w:sz w:val="24"/>
          <w:szCs w:val="24"/>
        </w:rPr>
        <w:t>didn’t</w:t>
      </w:r>
      <w:r w:rsidRPr="47CE2942" w:rsidR="47CE2942">
        <w:rPr>
          <w:rFonts w:cs="Calibri" w:cstheme="minorAscii"/>
          <w:sz w:val="24"/>
          <w:szCs w:val="24"/>
        </w:rPr>
        <w:t xml:space="preserve"> leave the field in one piece.</w:t>
      </w:r>
      <w:r w:rsidRPr="47CE2942" w:rsidR="47CE2942">
        <w:rPr>
          <w:rFonts w:cs="Calibri" w:cstheme="minorAscii"/>
          <w:sz w:val="24"/>
          <w:szCs w:val="24"/>
        </w:rPr>
        <w:t xml:space="preserve"> </w:t>
      </w:r>
      <w:r w:rsidRPr="47CE2942" w:rsidR="47CE2942">
        <w:rPr>
          <w:rFonts w:cs="Calibri" w:cstheme="minorAscii"/>
          <w:sz w:val="24"/>
          <w:szCs w:val="24"/>
        </w:rPr>
        <w:t xml:space="preserve">That reminds me, I need to ask Laura if </w:t>
      </w:r>
      <w:r w:rsidRPr="47CE2942" w:rsidR="47CE2942">
        <w:rPr>
          <w:rFonts w:cs="Calibri" w:cstheme="minorAscii"/>
          <w:sz w:val="24"/>
          <w:szCs w:val="24"/>
        </w:rPr>
        <w:t>it’s</w:t>
      </w:r>
      <w:r w:rsidRPr="47CE2942" w:rsidR="47CE2942">
        <w:rPr>
          <w:rFonts w:cs="Calibri" w:cstheme="minorAscii"/>
          <w:sz w:val="24"/>
          <w:szCs w:val="24"/>
        </w:rPr>
        <w:t xml:space="preserve"> safe for me to even wear the damn thing</w:t>
      </w:r>
      <w:r w:rsidRPr="47CE2942" w:rsidR="47CE2942">
        <w:rPr>
          <w:rFonts w:cs="Calibri" w:cstheme="minorAscii"/>
          <w:sz w:val="24"/>
          <w:szCs w:val="24"/>
        </w:rPr>
        <w:t xml:space="preserve">. </w:t>
      </w:r>
      <w:r w:rsidRPr="47CE2942" w:rsidR="47CE2942">
        <w:rPr>
          <w:rFonts w:cs="Calibri" w:cstheme="minorAscii"/>
          <w:sz w:val="24"/>
          <w:szCs w:val="24"/>
        </w:rPr>
        <w:t>S</w:t>
      </w:r>
      <w:r w:rsidRPr="47CE2942" w:rsidR="47CE2942">
        <w:rPr>
          <w:rFonts w:cs="Calibri" w:cstheme="minorAscii"/>
          <w:sz w:val="24"/>
          <w:szCs w:val="24"/>
        </w:rPr>
        <w:t>he’d</w:t>
      </w:r>
      <w:r w:rsidRPr="47CE2942" w:rsidR="47CE2942">
        <w:rPr>
          <w:rFonts w:cs="Calibri" w:cstheme="minorAscii"/>
          <w:sz w:val="24"/>
          <w:szCs w:val="24"/>
        </w:rPr>
        <w:t xml:space="preserve"> said something earlier about the suits fusing to players with implants.</w:t>
      </w:r>
      <w:r w:rsidRPr="47CE2942" w:rsidR="47CE2942">
        <w:rPr>
          <w:rFonts w:cs="Calibri" w:cstheme="minorAscii"/>
          <w:sz w:val="24"/>
          <w:szCs w:val="24"/>
        </w:rPr>
        <w:t xml:space="preserve"> </w:t>
      </w:r>
      <w:r w:rsidRPr="47CE2942" w:rsidR="47CE2942">
        <w:rPr>
          <w:rFonts w:cs="Calibri" w:cstheme="minorAscii"/>
          <w:sz w:val="24"/>
          <w:szCs w:val="24"/>
        </w:rPr>
        <w:t xml:space="preserve">I like the armor, sure, but I </w:t>
      </w:r>
      <w:r w:rsidRPr="47CE2942" w:rsidR="47CE2942">
        <w:rPr>
          <w:rFonts w:cs="Calibri" w:cstheme="minorAscii"/>
          <w:sz w:val="24"/>
          <w:szCs w:val="24"/>
        </w:rPr>
        <w:t>don’t</w:t>
      </w:r>
      <w:r w:rsidRPr="47CE2942" w:rsidR="47CE2942">
        <w:rPr>
          <w:rFonts w:cs="Calibri" w:cstheme="minorAscii"/>
          <w:sz w:val="24"/>
          <w:szCs w:val="24"/>
        </w:rPr>
        <w:t xml:space="preserve"> want to be stuck in it for the rest of my life.</w:t>
      </w:r>
    </w:p>
    <w:p w:rsidR="00176DAF" w:rsidP="47CE2942" w:rsidRDefault="00824BE0" w14:paraId="697C3D21" w14:textId="5C82FF7E">
      <w:pPr>
        <w:spacing w:after="0"/>
        <w:ind w:firstLine="360"/>
        <w:rPr>
          <w:rFonts w:cs="Calibri" w:cstheme="minorAscii"/>
          <w:sz w:val="24"/>
          <w:szCs w:val="24"/>
        </w:rPr>
      </w:pPr>
      <w:r w:rsidRPr="47CE2942" w:rsidR="47CE2942">
        <w:rPr>
          <w:rFonts w:cs="Calibri" w:cstheme="minorAscii"/>
          <w:sz w:val="24"/>
          <w:szCs w:val="24"/>
        </w:rPr>
        <w:t>The ship’s infirmary is two decks down</w:t>
      </w:r>
      <w:r w:rsidRPr="47CE2942" w:rsidR="47CE2942">
        <w:rPr>
          <w:rFonts w:cs="Calibri" w:cstheme="minorAscii"/>
          <w:sz w:val="24"/>
          <w:szCs w:val="24"/>
        </w:rPr>
        <w:t xml:space="preserve">. </w:t>
      </w:r>
      <w:r w:rsidRPr="47CE2942" w:rsidR="47CE2942">
        <w:rPr>
          <w:rFonts w:cs="Calibri" w:cstheme="minorAscii"/>
          <w:sz w:val="24"/>
          <w:szCs w:val="24"/>
        </w:rPr>
        <w:t>A</w:t>
      </w:r>
      <w:commentRangeStart w:id="962960045"/>
      <w:r w:rsidRPr="47CE2942" w:rsidR="47CE2942">
        <w:rPr>
          <w:rFonts w:cs="Calibri" w:cstheme="minorAscii"/>
          <w:sz w:val="24"/>
          <w:szCs w:val="24"/>
        </w:rPr>
        <w:t xml:space="preserve"> short time</w:t>
      </w:r>
      <w:r w:rsidRPr="47CE2942" w:rsidR="47CE2942">
        <w:rPr>
          <w:rFonts w:cs="Calibri" w:cstheme="minorAscii"/>
          <w:sz w:val="24"/>
          <w:szCs w:val="24"/>
        </w:rPr>
        <w:t xml:space="preserve"> later </w:t>
      </w:r>
      <w:r w:rsidRPr="47CE2942" w:rsidR="47CE2942">
        <w:rPr>
          <w:rFonts w:cs="Calibri" w:cstheme="minorAscii"/>
          <w:sz w:val="24"/>
          <w:szCs w:val="24"/>
        </w:rPr>
        <w:t>I’m</w:t>
      </w:r>
      <w:r w:rsidRPr="47CE2942" w:rsidR="47CE2942">
        <w:rPr>
          <w:rFonts w:cs="Calibri" w:cstheme="minorAscii"/>
          <w:sz w:val="24"/>
          <w:szCs w:val="24"/>
        </w:rPr>
        <w:t xml:space="preserve"> sitting on a bench with bluish nanogel working its magic on the gash running acr</w:t>
      </w:r>
      <w:commentRangeEnd w:id="962960045"/>
      <w:r>
        <w:rPr>
          <w:rStyle w:val="CommentReference"/>
        </w:rPr>
        <w:commentReference w:id="962960045"/>
      </w:r>
      <w:r w:rsidRPr="47CE2942" w:rsidR="47CE2942">
        <w:rPr>
          <w:rFonts w:cs="Calibri" w:cstheme="minorAscii"/>
          <w:sz w:val="24"/>
          <w:szCs w:val="24"/>
        </w:rPr>
        <w:t>oss my palm.</w:t>
      </w:r>
      <w:r w:rsidRPr="47CE2942" w:rsidR="47CE2942">
        <w:rPr>
          <w:rFonts w:cs="Calibri" w:cstheme="minorAscii"/>
          <w:sz w:val="24"/>
          <w:szCs w:val="24"/>
        </w:rPr>
        <w:t xml:space="preserve"> </w:t>
      </w:r>
      <w:r w:rsidRPr="47CE2942" w:rsidR="47CE2942">
        <w:rPr>
          <w:rFonts w:cs="Calibri" w:cstheme="minorAscii"/>
          <w:sz w:val="24"/>
          <w:szCs w:val="24"/>
        </w:rPr>
        <w:t>I love these little guys, so small yet so efficient, numbing the pain and regenerating my cells from the inside out.</w:t>
      </w:r>
      <w:r w:rsidRPr="47CE2942" w:rsidR="47CE2942">
        <w:rPr>
          <w:rFonts w:cs="Calibri" w:cstheme="minorAscii"/>
          <w:sz w:val="24"/>
          <w:szCs w:val="24"/>
        </w:rPr>
        <w:t xml:space="preserve"> </w:t>
      </w:r>
      <w:r w:rsidRPr="47CE2942" w:rsidR="47CE2942">
        <w:rPr>
          <w:rFonts w:cs="Calibri" w:cstheme="minorAscii"/>
          <w:sz w:val="24"/>
          <w:szCs w:val="24"/>
        </w:rPr>
        <w:t>I’m</w:t>
      </w:r>
      <w:r w:rsidRPr="47CE2942" w:rsidR="47CE2942">
        <w:rPr>
          <w:rFonts w:cs="Calibri" w:cstheme="minorAscii"/>
          <w:sz w:val="24"/>
          <w:szCs w:val="24"/>
        </w:rPr>
        <w:t xml:space="preserve"> not squeamish, so I get a few minutes of entertainment out of watching my own surgery.</w:t>
      </w:r>
      <w:r w:rsidRPr="47CE2942" w:rsidR="47CE2942">
        <w:rPr>
          <w:rFonts w:cs="Calibri" w:cstheme="minorAscii"/>
          <w:sz w:val="24"/>
          <w:szCs w:val="24"/>
        </w:rPr>
        <w:t xml:space="preserve"> </w:t>
      </w:r>
      <w:r w:rsidRPr="47CE2942" w:rsidR="47CE2942">
        <w:rPr>
          <w:rFonts w:cs="Calibri" w:cstheme="minorAscii"/>
          <w:sz w:val="24"/>
          <w:szCs w:val="24"/>
        </w:rPr>
        <w:t xml:space="preserve">The nanogel evaporates as it heals, and the </w:t>
      </w:r>
      <w:r w:rsidRPr="47CE2942" w:rsidR="47CE2942">
        <w:rPr>
          <w:rFonts w:cs="Calibri" w:cstheme="minorAscii"/>
          <w:sz w:val="24"/>
          <w:szCs w:val="24"/>
        </w:rPr>
        <w:t>medibot</w:t>
      </w:r>
      <w:r w:rsidRPr="47CE2942" w:rsidR="47CE2942">
        <w:rPr>
          <w:rFonts w:cs="Calibri" w:cstheme="minorAscii"/>
          <w:sz w:val="24"/>
          <w:szCs w:val="24"/>
        </w:rPr>
        <w:t xml:space="preserve"> hovering over my shoulder sucks it out of the air for reuse. </w:t>
      </w:r>
    </w:p>
    <w:p w:rsidR="00176DAF" w:rsidP="00176DAF" w:rsidRDefault="00824BE0" w14:paraId="26E3B1F4" w14:textId="77777777">
      <w:pPr>
        <w:spacing w:after="0"/>
        <w:ind w:firstLine="360"/>
        <w:rPr>
          <w:rFonts w:cstheme="minorHAnsi"/>
          <w:sz w:val="24"/>
          <w:szCs w:val="24"/>
        </w:rPr>
      </w:pPr>
      <w:r w:rsidRPr="00824BE0">
        <w:rPr>
          <w:rFonts w:cstheme="minorHAnsi"/>
          <w:sz w:val="24"/>
          <w:szCs w:val="24"/>
        </w:rPr>
        <w:t>“Sharp things are bad,” the bot says when it’s finished.</w:t>
      </w:r>
    </w:p>
    <w:p w:rsidR="00176DAF" w:rsidP="00176DAF" w:rsidRDefault="00824BE0" w14:paraId="6223A0F2" w14:textId="2890710C">
      <w:pPr>
        <w:spacing w:after="0"/>
        <w:ind w:firstLine="360"/>
        <w:rPr>
          <w:rFonts w:cstheme="minorHAnsi"/>
          <w:sz w:val="24"/>
          <w:szCs w:val="24"/>
        </w:rPr>
      </w:pPr>
      <w:r w:rsidRPr="00824BE0">
        <w:rPr>
          <w:rFonts w:cstheme="minorHAnsi"/>
          <w:sz w:val="24"/>
          <w:szCs w:val="24"/>
        </w:rPr>
        <w:t>“Thanks for the advice</w:t>
      </w:r>
      <w:r w:rsidR="00CB1C58">
        <w:rPr>
          <w:rFonts w:cstheme="minorHAnsi"/>
          <w:sz w:val="24"/>
          <w:szCs w:val="24"/>
        </w:rPr>
        <w:t xml:space="preserve">.” </w:t>
      </w:r>
      <w:r w:rsidRPr="00824BE0">
        <w:rPr>
          <w:rFonts w:cstheme="minorHAnsi"/>
          <w:sz w:val="24"/>
          <w:szCs w:val="24"/>
        </w:rPr>
        <w:t>I leave the infirmary and go looking for Bucky</w:t>
      </w:r>
      <w:r w:rsidR="006C28CF">
        <w:rPr>
          <w:rFonts w:cstheme="minorHAnsi"/>
          <w:sz w:val="24"/>
          <w:szCs w:val="24"/>
        </w:rPr>
        <w:t>.</w:t>
      </w:r>
      <w:r w:rsidRPr="00824BE0">
        <w:rPr>
          <w:rFonts w:cstheme="minorHAnsi"/>
          <w:sz w:val="24"/>
          <w:szCs w:val="24"/>
        </w:rPr>
        <w:t xml:space="preserve"> I need to talk to him about the one missing player from the first team meeting – Dexter Cribbens.</w:t>
      </w:r>
      <w:r w:rsidR="0071681A">
        <w:rPr>
          <w:rFonts w:cstheme="minorHAnsi"/>
          <w:sz w:val="24"/>
          <w:szCs w:val="24"/>
        </w:rPr>
        <w:t xml:space="preserve"> </w:t>
      </w:r>
    </w:p>
    <w:p w:rsidR="00176DAF" w:rsidP="47CE2942" w:rsidRDefault="00824BE0" w14:paraId="06BD495C" w14:textId="5B2A0152">
      <w:pPr>
        <w:spacing w:after="0"/>
        <w:ind w:firstLine="360"/>
        <w:rPr>
          <w:rFonts w:cs="Calibri" w:cstheme="minorAscii"/>
          <w:sz w:val="24"/>
          <w:szCs w:val="24"/>
        </w:rPr>
      </w:pPr>
      <w:r w:rsidRPr="47CE2942" w:rsidR="47CE2942">
        <w:rPr>
          <w:rFonts w:cs="Calibri" w:cstheme="minorAscii"/>
          <w:sz w:val="24"/>
          <w:szCs w:val="24"/>
        </w:rPr>
        <w:t xml:space="preserve">Turns out I </w:t>
      </w:r>
      <w:r w:rsidRPr="47CE2942" w:rsidR="47CE2942">
        <w:rPr>
          <w:rFonts w:cs="Calibri" w:cstheme="minorAscii"/>
          <w:sz w:val="24"/>
          <w:szCs w:val="24"/>
        </w:rPr>
        <w:t>don’t</w:t>
      </w:r>
      <w:r w:rsidRPr="47CE2942" w:rsidR="47CE2942">
        <w:rPr>
          <w:rFonts w:cs="Calibri" w:cstheme="minorAscii"/>
          <w:sz w:val="24"/>
          <w:szCs w:val="24"/>
        </w:rPr>
        <w:t xml:space="preserve"> need Bucky to find Cribbens.</w:t>
      </w:r>
      <w:r w:rsidRPr="47CE2942" w:rsidR="47CE2942">
        <w:rPr>
          <w:rFonts w:cs="Calibri" w:cstheme="minorAscii"/>
          <w:sz w:val="24"/>
          <w:szCs w:val="24"/>
        </w:rPr>
        <w:t xml:space="preserve"> </w:t>
      </w:r>
      <w:r w:rsidRPr="47CE2942" w:rsidR="47CE2942">
        <w:rPr>
          <w:rFonts w:cs="Calibri" w:cstheme="minorAscii"/>
          <w:sz w:val="24"/>
          <w:szCs w:val="24"/>
        </w:rPr>
        <w:t>I step off the</w:t>
      </w:r>
      <w:commentRangeStart w:id="563757046"/>
      <w:r w:rsidRPr="47CE2942" w:rsidR="47CE2942">
        <w:rPr>
          <w:rFonts w:cs="Calibri" w:cstheme="minorAscii"/>
          <w:sz w:val="24"/>
          <w:szCs w:val="24"/>
        </w:rPr>
        <w:t xml:space="preserve"> lift on the armory deck and find Cribbens getting an earful from a woman</w:t>
      </w:r>
      <w:r w:rsidRPr="47CE2942" w:rsidR="47CE2942">
        <w:rPr>
          <w:rFonts w:cs="Calibri" w:cstheme="minorAscii"/>
          <w:sz w:val="24"/>
          <w:szCs w:val="24"/>
        </w:rPr>
        <w:t xml:space="preserve">. She </w:t>
      </w:r>
      <w:r w:rsidRPr="47CE2942" w:rsidR="47CE2942">
        <w:rPr>
          <w:rFonts w:cs="Calibri" w:cstheme="minorAscii"/>
          <w:sz w:val="24"/>
          <w:szCs w:val="24"/>
        </w:rPr>
        <w:t>m</w:t>
      </w:r>
      <w:commentRangeEnd w:id="563757046"/>
      <w:r>
        <w:rPr>
          <w:rStyle w:val="CommentReference"/>
        </w:rPr>
        <w:commentReference w:id="563757046"/>
      </w:r>
      <w:r w:rsidRPr="47CE2942" w:rsidR="47CE2942">
        <w:rPr>
          <w:rFonts w:cs="Calibri" w:cstheme="minorAscii"/>
          <w:sz w:val="24"/>
          <w:szCs w:val="24"/>
        </w:rPr>
        <w:t>ust be his mother, the way her tone sounds.</w:t>
      </w:r>
      <w:r w:rsidRPr="47CE2942" w:rsidR="47CE2942">
        <w:rPr>
          <w:rFonts w:cs="Calibri" w:cstheme="minorAscii"/>
          <w:sz w:val="24"/>
          <w:szCs w:val="24"/>
        </w:rPr>
        <w:t xml:space="preserve"> </w:t>
      </w:r>
      <w:r w:rsidRPr="47CE2942" w:rsidR="47CE2942">
        <w:rPr>
          <w:rFonts w:cs="Calibri" w:cstheme="minorAscii"/>
          <w:sz w:val="24"/>
          <w:szCs w:val="24"/>
        </w:rPr>
        <w:t xml:space="preserve">I </w:t>
      </w:r>
      <w:r w:rsidRPr="47CE2942" w:rsidR="47CE2942">
        <w:rPr>
          <w:rFonts w:cs="Calibri" w:cstheme="minorAscii"/>
          <w:sz w:val="24"/>
          <w:szCs w:val="24"/>
        </w:rPr>
        <w:t>can’t</w:t>
      </w:r>
      <w:r w:rsidRPr="47CE2942" w:rsidR="47CE2942">
        <w:rPr>
          <w:rFonts w:cs="Calibri" w:cstheme="minorAscii"/>
          <w:sz w:val="24"/>
          <w:szCs w:val="24"/>
        </w:rPr>
        <w:t xml:space="preserve"> see her face, but her voice.</w:t>
      </w:r>
      <w:r w:rsidRPr="47CE2942" w:rsidR="47CE2942">
        <w:rPr>
          <w:rFonts w:cs="Calibri" w:cstheme="minorAscii"/>
          <w:sz w:val="24"/>
          <w:szCs w:val="24"/>
        </w:rPr>
        <w:t xml:space="preserve"> </w:t>
      </w:r>
      <w:r w:rsidRPr="47CE2942" w:rsidR="47CE2942">
        <w:rPr>
          <w:rFonts w:cs="Calibri" w:cstheme="minorAscii"/>
          <w:sz w:val="24"/>
          <w:szCs w:val="24"/>
        </w:rPr>
        <w:t>Wait a minute.</w:t>
      </w:r>
      <w:r w:rsidRPr="47CE2942" w:rsidR="47CE2942">
        <w:rPr>
          <w:rFonts w:cs="Calibri" w:cstheme="minorAscii"/>
          <w:sz w:val="24"/>
          <w:szCs w:val="24"/>
        </w:rPr>
        <w:t xml:space="preserve"> </w:t>
      </w:r>
      <w:r w:rsidRPr="47CE2942" w:rsidR="47CE2942">
        <w:rPr>
          <w:rFonts w:cs="Calibri" w:cstheme="minorAscii"/>
          <w:sz w:val="24"/>
          <w:szCs w:val="24"/>
        </w:rPr>
        <w:t>She’s</w:t>
      </w:r>
      <w:r w:rsidRPr="47CE2942" w:rsidR="47CE2942">
        <w:rPr>
          <w:rFonts w:cs="Calibri" w:cstheme="minorAscii"/>
          <w:sz w:val="24"/>
          <w:szCs w:val="24"/>
        </w:rPr>
        <w:t xml:space="preserve"> wearing some familiar clothes</w:t>
      </w:r>
      <w:r w:rsidRPr="47CE2942" w:rsidR="47CE2942">
        <w:rPr>
          <w:rFonts w:cs="Calibri" w:cstheme="minorAscii"/>
          <w:sz w:val="24"/>
          <w:szCs w:val="24"/>
        </w:rPr>
        <w:t>. Buckles and zippers.</w:t>
      </w:r>
    </w:p>
    <w:p w:rsidR="00824BE0" w:rsidP="47CE2942" w:rsidRDefault="00824BE0" w14:paraId="42A2C2EB" w14:textId="6B63086B">
      <w:pPr>
        <w:spacing w:after="0"/>
        <w:ind w:firstLine="360"/>
        <w:rPr>
          <w:rFonts w:cs="Calibri" w:cstheme="minorAscii"/>
          <w:sz w:val="24"/>
          <w:szCs w:val="24"/>
        </w:rPr>
      </w:pPr>
      <w:r w:rsidRPr="47CE2942" w:rsidR="47CE2942">
        <w:rPr>
          <w:rFonts w:cs="Calibri" w:cstheme="minorAscii"/>
          <w:sz w:val="24"/>
          <w:szCs w:val="24"/>
        </w:rPr>
        <w:t>“Oh, for fuck’s sake</w:t>
      </w:r>
      <w:ins w:author="Gary Smailes" w:date="2024-03-14T10:50:56.363Z" w:id="1024048600">
        <w:r w:rsidRPr="47CE2942" w:rsidR="47CE2942">
          <w:rPr>
            <w:rFonts w:cs="Calibri" w:cstheme="minorAscii"/>
            <w:sz w:val="24"/>
            <w:szCs w:val="24"/>
          </w:rPr>
          <w:t>.</w:t>
        </w:r>
      </w:ins>
      <w:del w:author="Gary Smailes" w:date="2024-03-14T10:50:56.055Z" w:id="328724444">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Jint</w:t>
      </w:r>
      <w:r w:rsidRPr="47CE2942" w:rsidR="47CE2942">
        <w:rPr>
          <w:rFonts w:cs="Calibri" w:cstheme="minorAscii"/>
          <w:sz w:val="24"/>
          <w:szCs w:val="24"/>
        </w:rPr>
        <w:t xml:space="preserve">? Is Just </w:t>
      </w:r>
      <w:r w:rsidRPr="47CE2942" w:rsidR="47CE2942">
        <w:rPr>
          <w:rFonts w:cs="Calibri" w:cstheme="minorAscii"/>
          <w:sz w:val="24"/>
          <w:szCs w:val="24"/>
        </w:rPr>
        <w:t>Jint</w:t>
      </w:r>
      <w:r w:rsidRPr="47CE2942" w:rsidR="47CE2942">
        <w:rPr>
          <w:rFonts w:cs="Calibri" w:cstheme="minorAscii"/>
          <w:sz w:val="24"/>
          <w:szCs w:val="24"/>
        </w:rPr>
        <w:t xml:space="preserve"> really </w:t>
      </w:r>
      <w:r w:rsidRPr="47CE2942" w:rsidR="47CE2942">
        <w:rPr>
          <w:rFonts w:cs="Calibri" w:cstheme="minorAscii"/>
          <w:sz w:val="24"/>
          <w:szCs w:val="24"/>
        </w:rPr>
        <w:t>Jint</w:t>
      </w:r>
      <w:r w:rsidRPr="47CE2942" w:rsidR="47CE2942">
        <w:rPr>
          <w:rFonts w:cs="Calibri" w:cstheme="minorAscii"/>
          <w:sz w:val="24"/>
          <w:szCs w:val="24"/>
        </w:rPr>
        <w:t xml:space="preserve"> goddamn Cribbens?”</w:t>
      </w:r>
    </w:p>
    <w:p w:rsidR="00176DAF" w:rsidP="00176DAF" w:rsidRDefault="00824BE0" w14:paraId="628308AF" w14:textId="36DD7173">
      <w:pPr>
        <w:spacing w:after="0"/>
        <w:ind w:firstLine="360"/>
        <w:rPr>
          <w:rFonts w:cstheme="minorHAnsi"/>
          <w:sz w:val="24"/>
          <w:szCs w:val="24"/>
        </w:rPr>
      </w:pPr>
      <w:r w:rsidRPr="00824BE0">
        <w:rPr>
          <w:rFonts w:cstheme="minorHAnsi"/>
          <w:sz w:val="24"/>
          <w:szCs w:val="24"/>
        </w:rPr>
        <w:t xml:space="preserve">The </w:t>
      </w:r>
      <w:r w:rsidR="003F241A">
        <w:rPr>
          <w:rFonts w:cstheme="minorHAnsi"/>
          <w:sz w:val="24"/>
          <w:szCs w:val="24"/>
        </w:rPr>
        <w:t>Echelon agent</w:t>
      </w:r>
      <w:r w:rsidRPr="00824BE0">
        <w:rPr>
          <w:rFonts w:cstheme="minorHAnsi"/>
          <w:sz w:val="24"/>
          <w:szCs w:val="24"/>
        </w:rPr>
        <w:t xml:space="preserve"> whirls around and for a split second I think her hand is going for one of the knives at her back.</w:t>
      </w:r>
    </w:p>
    <w:p w:rsidR="00176DAF" w:rsidP="00176DAF" w:rsidRDefault="00824BE0" w14:paraId="5315013D" w14:textId="148E4FBB">
      <w:pPr>
        <w:spacing w:after="0"/>
        <w:ind w:firstLine="360"/>
        <w:rPr>
          <w:rFonts w:cstheme="minorHAnsi"/>
          <w:sz w:val="24"/>
          <w:szCs w:val="24"/>
        </w:rPr>
      </w:pPr>
      <w:r w:rsidRPr="00824BE0">
        <w:rPr>
          <w:rFonts w:cstheme="minorHAnsi"/>
          <w:sz w:val="24"/>
          <w:szCs w:val="24"/>
        </w:rPr>
        <w:t>Dexter looks mortified.</w:t>
      </w:r>
      <w:r w:rsidR="0071681A">
        <w:rPr>
          <w:rFonts w:cstheme="minorHAnsi"/>
          <w:sz w:val="24"/>
          <w:szCs w:val="24"/>
        </w:rPr>
        <w:t xml:space="preserve"> </w:t>
      </w:r>
      <w:r w:rsidRPr="00824BE0">
        <w:rPr>
          <w:rFonts w:cstheme="minorHAnsi"/>
          <w:sz w:val="24"/>
          <w:szCs w:val="24"/>
        </w:rPr>
        <w:t>Me, the coach, ha</w:t>
      </w:r>
      <w:r w:rsidR="003F241A">
        <w:rPr>
          <w:rFonts w:cstheme="minorHAnsi"/>
          <w:sz w:val="24"/>
          <w:szCs w:val="24"/>
        </w:rPr>
        <w:t>s</w:t>
      </w:r>
      <w:r w:rsidRPr="00824BE0">
        <w:rPr>
          <w:rFonts w:cstheme="minorHAnsi"/>
          <w:sz w:val="24"/>
          <w:szCs w:val="24"/>
        </w:rPr>
        <w:t xml:space="preserve"> just seen him get dressed down by his mom in public.</w:t>
      </w:r>
      <w:r w:rsidR="0071681A">
        <w:rPr>
          <w:rFonts w:cstheme="minorHAnsi"/>
          <w:sz w:val="24"/>
          <w:szCs w:val="24"/>
        </w:rPr>
        <w:t xml:space="preserve"> </w:t>
      </w:r>
      <w:r w:rsidRPr="00824BE0">
        <w:rPr>
          <w:rFonts w:cstheme="minorHAnsi"/>
          <w:sz w:val="24"/>
          <w:szCs w:val="24"/>
        </w:rPr>
        <w:t>Not my best moment, either, if my adolescent memory serves me correctly.</w:t>
      </w:r>
      <w:r w:rsidR="0071681A">
        <w:rPr>
          <w:rFonts w:cstheme="minorHAnsi"/>
          <w:sz w:val="24"/>
          <w:szCs w:val="24"/>
        </w:rPr>
        <w:t xml:space="preserve"> </w:t>
      </w:r>
      <w:r w:rsidRPr="00824BE0">
        <w:rPr>
          <w:rFonts w:cstheme="minorHAnsi"/>
          <w:sz w:val="24"/>
          <w:szCs w:val="24"/>
        </w:rPr>
        <w:t>Hard to tell, I was pumped full of so many drugs and booze as a kid it’s a wonder I made it into my twenties with my original liver.</w:t>
      </w:r>
    </w:p>
    <w:p w:rsidR="00176DAF" w:rsidP="47CE2942" w:rsidRDefault="00824BE0" w14:paraId="3423A7B7" w14:textId="37B45A63">
      <w:pPr>
        <w:spacing w:after="0"/>
        <w:ind w:firstLine="360"/>
        <w:rPr>
          <w:rFonts w:cs="Calibri" w:cstheme="minorAscii"/>
          <w:sz w:val="24"/>
          <w:szCs w:val="24"/>
        </w:rPr>
      </w:pPr>
      <w:r w:rsidRPr="47CE2942" w:rsidR="47CE2942">
        <w:rPr>
          <w:rFonts w:cs="Calibri" w:cstheme="minorAscii"/>
          <w:sz w:val="24"/>
          <w:szCs w:val="24"/>
        </w:rPr>
        <w:t>“You</w:t>
      </w:r>
      <w:ins w:author="Gary Smailes" w:date="2024-03-14T11:06:46.332Z" w:id="1843460800">
        <w:r w:rsidRPr="47CE2942" w:rsidR="47CE2942">
          <w:rPr>
            <w:rFonts w:cs="Calibri" w:cstheme="minorAscii"/>
            <w:sz w:val="24"/>
            <w:szCs w:val="24"/>
          </w:rPr>
          <w:t>,</w:t>
        </w:r>
      </w:ins>
      <w:del w:author="Gary Smailes" w:date="2024-03-14T11:06:46.021Z" w:id="1402054190">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Jint</w:t>
      </w:r>
      <w:r w:rsidRPr="47CE2942" w:rsidR="47CE2942">
        <w:rPr>
          <w:rFonts w:cs="Calibri" w:cstheme="minorAscii"/>
          <w:sz w:val="24"/>
          <w:szCs w:val="24"/>
        </w:rPr>
        <w:t xml:space="preserve"> hisses. “You signed him to your team</w:t>
      </w:r>
      <w:ins w:author="Gary Smailes" w:date="2024-03-14T11:06:49.611Z" w:id="1401483929">
        <w:r w:rsidRPr="47CE2942" w:rsidR="47CE2942">
          <w:rPr>
            <w:rFonts w:cs="Calibri" w:cstheme="minorAscii"/>
            <w:sz w:val="24"/>
            <w:szCs w:val="24"/>
          </w:rPr>
          <w:t>.</w:t>
        </w:r>
      </w:ins>
      <w:del w:author="Gary Smailes" w:date="2024-03-14T11:06:49.153Z" w:id="1290047378">
        <w:r w:rsidRPr="47CE2942" w:rsidDel="47CE2942">
          <w:rPr>
            <w:rFonts w:cs="Calibri" w:cstheme="minorAscii"/>
            <w:sz w:val="24"/>
            <w:szCs w:val="24"/>
          </w:rPr>
          <w:delText>!</w:delText>
        </w:r>
      </w:del>
      <w:r w:rsidRPr="47CE2942" w:rsidR="47CE2942">
        <w:rPr>
          <w:rFonts w:cs="Calibri" w:cstheme="minorAscii"/>
          <w:sz w:val="24"/>
          <w:szCs w:val="24"/>
        </w:rPr>
        <w:t>”</w:t>
      </w:r>
    </w:p>
    <w:p w:rsidR="00176DAF" w:rsidP="00176DAF" w:rsidRDefault="00824BE0" w14:paraId="4A2079BC" w14:textId="5700D63B">
      <w:pPr>
        <w:spacing w:after="0"/>
        <w:ind w:firstLine="360"/>
        <w:rPr>
          <w:rFonts w:cstheme="minorHAnsi"/>
          <w:sz w:val="24"/>
          <w:szCs w:val="24"/>
        </w:rPr>
      </w:pPr>
      <w:r w:rsidRPr="00824BE0">
        <w:rPr>
          <w:rFonts w:cstheme="minorHAnsi"/>
          <w:sz w:val="24"/>
          <w:szCs w:val="24"/>
        </w:rPr>
        <w:t>“I did.</w:t>
      </w:r>
      <w:r w:rsidR="0071681A">
        <w:rPr>
          <w:rFonts w:cstheme="minorHAnsi"/>
          <w:sz w:val="24"/>
          <w:szCs w:val="24"/>
        </w:rPr>
        <w:t xml:space="preserve"> </w:t>
      </w:r>
      <w:r w:rsidRPr="00824BE0">
        <w:rPr>
          <w:rFonts w:cstheme="minorHAnsi"/>
          <w:sz w:val="24"/>
          <w:szCs w:val="24"/>
        </w:rPr>
        <w:t>He tried out.</w:t>
      </w:r>
      <w:r w:rsidR="0071681A">
        <w:rPr>
          <w:rFonts w:cstheme="minorHAnsi"/>
          <w:sz w:val="24"/>
          <w:szCs w:val="24"/>
        </w:rPr>
        <w:t xml:space="preserve"> </w:t>
      </w:r>
      <w:r w:rsidR="005F5F98">
        <w:rPr>
          <w:rFonts w:cstheme="minorHAnsi"/>
          <w:sz w:val="24"/>
          <w:szCs w:val="24"/>
        </w:rPr>
        <w:t>He d</w:t>
      </w:r>
      <w:r w:rsidRPr="00824BE0">
        <w:rPr>
          <w:rFonts w:cstheme="minorHAnsi"/>
          <w:sz w:val="24"/>
          <w:szCs w:val="24"/>
        </w:rPr>
        <w:t>id an amazing job, I might add.”</w:t>
      </w:r>
    </w:p>
    <w:p w:rsidR="00176DAF" w:rsidP="47CE2942" w:rsidRDefault="00824BE0" w14:paraId="0335A4F4" w14:textId="0513849F">
      <w:pPr>
        <w:spacing w:after="0"/>
        <w:ind w:firstLine="360"/>
        <w:rPr>
          <w:rFonts w:cs="Calibri" w:cstheme="minorAscii"/>
          <w:sz w:val="24"/>
          <w:szCs w:val="24"/>
        </w:rPr>
      </w:pPr>
      <w:r w:rsidRPr="47CE2942" w:rsidR="47CE2942">
        <w:rPr>
          <w:rFonts w:cs="Calibri" w:cstheme="minorAscii"/>
          <w:sz w:val="24"/>
          <w:szCs w:val="24"/>
        </w:rPr>
        <w:t>“See Mom?” Dexter says, “I told you</w:t>
      </w:r>
      <w:ins w:author="Gary Smailes" w:date="2024-03-14T11:06:56.984Z" w:id="2044178581">
        <w:r w:rsidRPr="47CE2942" w:rsidR="47CE2942">
          <w:rPr>
            <w:rFonts w:cs="Calibri" w:cstheme="minorAscii"/>
            <w:sz w:val="24"/>
            <w:szCs w:val="24"/>
          </w:rPr>
          <w:t>.</w:t>
        </w:r>
      </w:ins>
      <w:del w:author="Gary Smailes" w:date="2024-03-14T11:06:56.672Z" w:id="792812406">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I’m</w:t>
      </w:r>
      <w:r w:rsidRPr="47CE2942" w:rsidR="47CE2942">
        <w:rPr>
          <w:rFonts w:cs="Calibri" w:cstheme="minorAscii"/>
          <w:sz w:val="24"/>
          <w:szCs w:val="24"/>
        </w:rPr>
        <w:t xml:space="preserve"> going to play</w:t>
      </w:r>
      <w:ins w:author="Gary Smailes" w:date="2024-03-14T11:07:01.901Z" w:id="123092572">
        <w:r w:rsidRPr="47CE2942" w:rsidR="47CE2942">
          <w:rPr>
            <w:rFonts w:cs="Calibri" w:cstheme="minorAscii"/>
            <w:sz w:val="24"/>
            <w:szCs w:val="24"/>
          </w:rPr>
          <w:t>.</w:t>
        </w:r>
      </w:ins>
      <w:del w:author="Gary Smailes" w:date="2024-03-14T11:07:01.402Z" w:id="1257112798">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824BE0" w14:paraId="44FF0291" w14:textId="24562A6A">
      <w:pPr>
        <w:spacing w:after="0"/>
        <w:ind w:firstLine="360"/>
        <w:rPr>
          <w:rFonts w:cs="Calibri" w:cstheme="minorAscii"/>
          <w:sz w:val="24"/>
          <w:szCs w:val="24"/>
        </w:rPr>
      </w:pPr>
      <w:r w:rsidRPr="47CE2942" w:rsidR="47CE2942">
        <w:rPr>
          <w:rFonts w:cs="Calibri" w:cstheme="minorAscii"/>
          <w:sz w:val="24"/>
          <w:szCs w:val="24"/>
        </w:rPr>
        <w:t>“Against my express permission</w:t>
      </w:r>
      <w:ins w:author="Gary Smailes" w:date="2024-03-14T11:07:05.304Z" w:id="540626719">
        <w:r w:rsidRPr="47CE2942" w:rsidR="47CE2942">
          <w:rPr>
            <w:rFonts w:cs="Calibri" w:cstheme="minorAscii"/>
            <w:sz w:val="24"/>
            <w:szCs w:val="24"/>
          </w:rPr>
          <w:t>,</w:t>
        </w:r>
      </w:ins>
      <w:del w:author="Gary Smailes" w:date="2024-03-14T11:07:04.926Z" w:id="614095462">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Jint</w:t>
      </w:r>
      <w:r w:rsidRPr="47CE2942" w:rsidR="47CE2942">
        <w:rPr>
          <w:rFonts w:cs="Calibri" w:cstheme="minorAscii"/>
          <w:sz w:val="24"/>
          <w:szCs w:val="24"/>
        </w:rPr>
        <w:t xml:space="preserve"> shouts, rounding on her son. “I brought you to the tryouts to watch</w:t>
      </w:r>
      <w:ins w:author="Gary Smailes" w:date="2024-03-14T11:07:11.076Z" w:id="1509997443">
        <w:r w:rsidRPr="47CE2942" w:rsidR="47CE2942">
          <w:rPr>
            <w:rFonts w:cs="Calibri" w:cstheme="minorAscii"/>
            <w:sz w:val="24"/>
            <w:szCs w:val="24"/>
          </w:rPr>
          <w:t>.</w:t>
        </w:r>
      </w:ins>
      <w:del w:author="Gary Smailes" w:date="2024-03-14T11:07:10.718Z" w:id="840263240">
        <w:r w:rsidRPr="47CE2942" w:rsidDel="47CE2942">
          <w:rPr>
            <w:rFonts w:cs="Calibri" w:cstheme="minorAscii"/>
            <w:sz w:val="24"/>
            <w:szCs w:val="24"/>
          </w:rPr>
          <w:delText>!</w:delText>
        </w:r>
      </w:del>
      <w:r w:rsidRPr="47CE2942" w:rsidR="47CE2942">
        <w:rPr>
          <w:rFonts w:cs="Calibri" w:cstheme="minorAscii"/>
          <w:sz w:val="24"/>
          <w:szCs w:val="24"/>
        </w:rPr>
        <w:t xml:space="preserve"> I did not bring you so you could get yourself killed playing for this lunatic</w:t>
      </w:r>
      <w:ins w:author="Gary Smailes" w:date="2024-03-14T11:07:14.736Z" w:id="169488428">
        <w:r w:rsidRPr="47CE2942" w:rsidR="47CE2942">
          <w:rPr>
            <w:rFonts w:cs="Calibri" w:cstheme="minorAscii"/>
            <w:sz w:val="24"/>
            <w:szCs w:val="24"/>
          </w:rPr>
          <w:t>.</w:t>
        </w:r>
      </w:ins>
      <w:del w:author="Gary Smailes" w:date="2024-03-14T11:07:13.914Z" w:id="1250940451">
        <w:r w:rsidRPr="47CE2942" w:rsidDel="47CE2942">
          <w:rPr>
            <w:rFonts w:cs="Calibri" w:cstheme="minorAscii"/>
            <w:sz w:val="24"/>
            <w:szCs w:val="24"/>
          </w:rPr>
          <w:delText>!</w:delText>
        </w:r>
      </w:del>
      <w:r w:rsidRPr="47CE2942" w:rsidR="47CE2942">
        <w:rPr>
          <w:rFonts w:cs="Calibri" w:cstheme="minorAscii"/>
          <w:sz w:val="24"/>
          <w:szCs w:val="24"/>
        </w:rPr>
        <w:t>” She turns back to me. “I want you to get him out of his contract</w:t>
      </w:r>
      <w:ins w:author="Gary Smailes" w:date="2024-03-14T11:07:17.511Z" w:id="1983837200">
        <w:r w:rsidRPr="47CE2942" w:rsidR="47CE2942">
          <w:rPr>
            <w:rFonts w:cs="Calibri" w:cstheme="minorAscii"/>
            <w:sz w:val="24"/>
            <w:szCs w:val="24"/>
          </w:rPr>
          <w:t>.</w:t>
        </w:r>
      </w:ins>
      <w:del w:author="Gary Smailes" w:date="2024-03-14T11:07:17.243Z" w:id="1192844409">
        <w:r w:rsidRPr="47CE2942" w:rsidDel="47CE2942">
          <w:rPr>
            <w:rFonts w:cs="Calibri" w:cstheme="minorAscii"/>
            <w:sz w:val="24"/>
            <w:szCs w:val="24"/>
          </w:rPr>
          <w:delText>!</w:delText>
        </w:r>
      </w:del>
      <w:r w:rsidRPr="47CE2942" w:rsidR="47CE2942">
        <w:rPr>
          <w:rFonts w:cs="Calibri" w:cstheme="minorAscii"/>
          <w:sz w:val="24"/>
          <w:szCs w:val="24"/>
        </w:rPr>
        <w:t>”</w:t>
      </w:r>
    </w:p>
    <w:p w:rsidRPr="00824BE0" w:rsidR="00824BE0" w:rsidP="00176DAF" w:rsidRDefault="00824BE0" w14:paraId="5E21215D" w14:textId="3C05C90E">
      <w:pPr>
        <w:spacing w:after="0"/>
        <w:ind w:firstLine="360"/>
        <w:rPr>
          <w:rFonts w:cstheme="minorHAnsi"/>
          <w:sz w:val="24"/>
          <w:szCs w:val="24"/>
        </w:rPr>
      </w:pPr>
      <w:r w:rsidRPr="00824BE0">
        <w:rPr>
          <w:rFonts w:cstheme="minorHAnsi"/>
          <w:sz w:val="24"/>
          <w:szCs w:val="24"/>
        </w:rPr>
        <w:t>I hold up my hands.</w:t>
      </w:r>
      <w:r w:rsidR="0071681A">
        <w:rPr>
          <w:rFonts w:cstheme="minorHAnsi"/>
          <w:sz w:val="24"/>
          <w:szCs w:val="24"/>
        </w:rPr>
        <w:t xml:space="preserve"> </w:t>
      </w:r>
      <w:r w:rsidRPr="00824BE0">
        <w:rPr>
          <w:rFonts w:cstheme="minorHAnsi"/>
          <w:sz w:val="24"/>
          <w:szCs w:val="24"/>
        </w:rPr>
        <w:t>“You two didn’t see how we just changed the name of the team, did you?</w:t>
      </w:r>
      <w:r w:rsidR="0071681A">
        <w:rPr>
          <w:rFonts w:cstheme="minorHAnsi"/>
          <w:sz w:val="24"/>
          <w:szCs w:val="24"/>
        </w:rPr>
        <w:t xml:space="preserve"> </w:t>
      </w:r>
      <w:r w:rsidRPr="00824BE0">
        <w:rPr>
          <w:rFonts w:cstheme="minorHAnsi"/>
          <w:sz w:val="24"/>
          <w:szCs w:val="24"/>
        </w:rPr>
        <w:t>I’m pretty sure Jager isn’t going to let him back out.”</w:t>
      </w:r>
    </w:p>
    <w:p w:rsidR="00176DAF" w:rsidP="00176DAF" w:rsidRDefault="00824BE0" w14:paraId="086363BB" w14:textId="329575B4">
      <w:pPr>
        <w:spacing w:after="0"/>
        <w:ind w:firstLine="360"/>
        <w:rPr>
          <w:rFonts w:cstheme="minorHAnsi"/>
          <w:sz w:val="24"/>
          <w:szCs w:val="24"/>
        </w:rPr>
      </w:pPr>
      <w:r w:rsidRPr="00824BE0">
        <w:rPr>
          <w:rFonts w:cstheme="minorHAnsi"/>
          <w:sz w:val="24"/>
          <w:szCs w:val="24"/>
        </w:rPr>
        <w:t>Jint’s face turns gray.</w:t>
      </w:r>
      <w:r w:rsidR="0071681A">
        <w:rPr>
          <w:rFonts w:cstheme="minorHAnsi"/>
          <w:sz w:val="24"/>
          <w:szCs w:val="24"/>
        </w:rPr>
        <w:t xml:space="preserve"> </w:t>
      </w:r>
      <w:r w:rsidRPr="00824BE0">
        <w:rPr>
          <w:rFonts w:cstheme="minorHAnsi"/>
          <w:sz w:val="24"/>
          <w:szCs w:val="24"/>
        </w:rPr>
        <w:t>“Jager?</w:t>
      </w:r>
      <w:r w:rsidR="0071681A">
        <w:rPr>
          <w:rFonts w:cstheme="minorHAnsi"/>
          <w:sz w:val="24"/>
          <w:szCs w:val="24"/>
        </w:rPr>
        <w:t xml:space="preserve"> </w:t>
      </w:r>
      <w:r w:rsidRPr="00824BE0">
        <w:rPr>
          <w:rFonts w:cstheme="minorHAnsi"/>
          <w:sz w:val="24"/>
          <w:szCs w:val="24"/>
        </w:rPr>
        <w:t>Erik Jager?”</w:t>
      </w:r>
    </w:p>
    <w:p w:rsidR="00176DAF" w:rsidP="00176DAF" w:rsidRDefault="00824BE0" w14:paraId="5818B6D5" w14:textId="5C494247">
      <w:pPr>
        <w:spacing w:after="0"/>
        <w:ind w:firstLine="360"/>
        <w:rPr>
          <w:rFonts w:cstheme="minorHAnsi"/>
          <w:sz w:val="24"/>
          <w:szCs w:val="24"/>
        </w:rPr>
      </w:pPr>
      <w:r w:rsidRPr="00824BE0">
        <w:rPr>
          <w:rFonts w:cstheme="minorHAnsi"/>
          <w:sz w:val="24"/>
          <w:szCs w:val="24"/>
        </w:rPr>
        <w:t>I nod.</w:t>
      </w:r>
      <w:r w:rsidR="00A0094A">
        <w:rPr>
          <w:rFonts w:cstheme="minorHAnsi"/>
          <w:sz w:val="24"/>
          <w:szCs w:val="24"/>
        </w:rPr>
        <w:t xml:space="preserve"> I assume she knows Jager because Echelon knows about everybody.</w:t>
      </w:r>
      <w:r w:rsidR="0071681A">
        <w:rPr>
          <w:rFonts w:cstheme="minorHAnsi"/>
          <w:sz w:val="24"/>
          <w:szCs w:val="24"/>
        </w:rPr>
        <w:t xml:space="preserve"> </w:t>
      </w:r>
      <w:r w:rsidRPr="00824BE0">
        <w:rPr>
          <w:rFonts w:cstheme="minorHAnsi"/>
          <w:sz w:val="24"/>
          <w:szCs w:val="24"/>
        </w:rPr>
        <w:t>“He’s the team’s offensive coordinator, and I’ll tell you right now that he’ll view a contract release as very offensive.”</w:t>
      </w:r>
    </w:p>
    <w:p w:rsidR="00176DAF" w:rsidP="00176DAF" w:rsidRDefault="00824BE0" w14:paraId="546FA099" w14:textId="58690F9F">
      <w:pPr>
        <w:spacing w:after="0"/>
        <w:ind w:firstLine="360"/>
        <w:rPr>
          <w:rFonts w:cstheme="minorHAnsi"/>
          <w:sz w:val="24"/>
          <w:szCs w:val="24"/>
        </w:rPr>
      </w:pPr>
      <w:r w:rsidRPr="00824BE0">
        <w:rPr>
          <w:rFonts w:cstheme="minorHAnsi"/>
          <w:sz w:val="24"/>
          <w:szCs w:val="24"/>
        </w:rPr>
        <w:lastRenderedPageBreak/>
        <w:t xml:space="preserve">She swallows back whatever retort she’d queued </w:t>
      </w:r>
      <w:r w:rsidRPr="00824BE0" w:rsidR="005F5F98">
        <w:rPr>
          <w:rFonts w:cstheme="minorHAnsi"/>
          <w:sz w:val="24"/>
          <w:szCs w:val="24"/>
        </w:rPr>
        <w:t>up and</w:t>
      </w:r>
      <w:r w:rsidRPr="00824BE0">
        <w:rPr>
          <w:rFonts w:cstheme="minorHAnsi"/>
          <w:sz w:val="24"/>
          <w:szCs w:val="24"/>
        </w:rPr>
        <w:t xml:space="preserve"> rubs her face with one hand.</w:t>
      </w:r>
      <w:r w:rsidR="0071681A">
        <w:rPr>
          <w:rFonts w:cstheme="minorHAnsi"/>
          <w:sz w:val="24"/>
          <w:szCs w:val="24"/>
        </w:rPr>
        <w:t xml:space="preserve"> </w:t>
      </w:r>
      <w:r w:rsidRPr="00824BE0">
        <w:rPr>
          <w:rFonts w:cstheme="minorHAnsi"/>
          <w:sz w:val="24"/>
          <w:szCs w:val="24"/>
        </w:rPr>
        <w:t>“Okay, Dex, you can play.</w:t>
      </w:r>
      <w:r w:rsidR="0071681A">
        <w:rPr>
          <w:rFonts w:cstheme="minorHAnsi"/>
          <w:sz w:val="24"/>
          <w:szCs w:val="24"/>
        </w:rPr>
        <w:t xml:space="preserve"> </w:t>
      </w:r>
      <w:r w:rsidRPr="00824BE0">
        <w:rPr>
          <w:rFonts w:cstheme="minorHAnsi"/>
          <w:sz w:val="24"/>
          <w:szCs w:val="24"/>
        </w:rPr>
        <w:t>But, Stern, if anything happens to him, I will hold you personally responsible.”</w:t>
      </w:r>
    </w:p>
    <w:p w:rsidR="005F5F98" w:rsidP="47CE2942" w:rsidRDefault="005F5F98" w14:paraId="63F42629" w14:textId="3A91BEE5">
      <w:pPr>
        <w:spacing w:after="0"/>
        <w:ind w:firstLine="360"/>
        <w:rPr>
          <w:rFonts w:cs="Calibri" w:cstheme="minorAscii"/>
          <w:sz w:val="24"/>
          <w:szCs w:val="24"/>
        </w:rPr>
      </w:pPr>
      <w:r w:rsidRPr="47CE2942" w:rsidR="47CE2942">
        <w:rPr>
          <w:rFonts w:cs="Calibri" w:cstheme="minorAscii"/>
          <w:sz w:val="24"/>
          <w:szCs w:val="24"/>
        </w:rPr>
        <w:t xml:space="preserve">“Oh, no. Not a chance. In case you </w:t>
      </w:r>
      <w:r w:rsidRPr="47CE2942" w:rsidR="47CE2942">
        <w:rPr>
          <w:rFonts w:cs="Calibri" w:cstheme="minorAscii"/>
          <w:sz w:val="24"/>
          <w:szCs w:val="24"/>
        </w:rPr>
        <w:t>haven’t</w:t>
      </w:r>
      <w:r w:rsidRPr="47CE2942" w:rsidR="47CE2942">
        <w:rPr>
          <w:rFonts w:cs="Calibri" w:cstheme="minorAscii"/>
          <w:sz w:val="24"/>
          <w:szCs w:val="24"/>
        </w:rPr>
        <w:t xml:space="preserve"> noticed, this is </w:t>
      </w:r>
      <w:r w:rsidRPr="47CE2942" w:rsidR="47CE2942">
        <w:rPr>
          <w:rFonts w:cs="Calibri" w:cstheme="minorAscii"/>
          <w:sz w:val="24"/>
          <w:szCs w:val="24"/>
        </w:rPr>
        <w:t>spaceball</w:t>
      </w:r>
      <w:r w:rsidRPr="47CE2942" w:rsidR="47CE2942">
        <w:rPr>
          <w:rFonts w:cs="Calibri" w:cstheme="minorAscii"/>
          <w:sz w:val="24"/>
          <w:szCs w:val="24"/>
        </w:rPr>
        <w:t xml:space="preserve">. I hired fifty pirates to play on a team </w:t>
      </w:r>
      <w:r w:rsidRPr="47CE2942" w:rsidR="47CE2942">
        <w:rPr>
          <w:rFonts w:cs="Calibri" w:cstheme="minorAscii"/>
          <w:sz w:val="24"/>
          <w:szCs w:val="24"/>
        </w:rPr>
        <w:t>that’s</w:t>
      </w:r>
      <w:r w:rsidRPr="47CE2942" w:rsidR="47CE2942">
        <w:rPr>
          <w:rFonts w:cs="Calibri" w:cstheme="minorAscii"/>
          <w:sz w:val="24"/>
          <w:szCs w:val="24"/>
        </w:rPr>
        <w:t xml:space="preserve"> heading into the </w:t>
      </w:r>
      <w:ins w:author="Gary Smailes" w:date="2024-03-14T11:07:54.346Z" w:id="1539434077">
        <w:r w:rsidRPr="47CE2942" w:rsidR="47CE2942">
          <w:rPr>
            <w:rFonts w:cs="Calibri" w:cstheme="minorAscii"/>
            <w:sz w:val="24"/>
            <w:szCs w:val="24"/>
          </w:rPr>
          <w:t>t</w:t>
        </w:r>
      </w:ins>
      <w:del w:author="Gary Smailes" w:date="2024-03-14T11:07:53.946Z" w:id="226628942">
        <w:r w:rsidRPr="47CE2942" w:rsidDel="47CE2942">
          <w:rPr>
            <w:rFonts w:cs="Calibri" w:cstheme="minorAscii"/>
            <w:sz w:val="24"/>
            <w:szCs w:val="24"/>
          </w:rPr>
          <w:delText>T</w:delText>
        </w:r>
      </w:del>
      <w:r w:rsidRPr="47CE2942" w:rsidR="47CE2942">
        <w:rPr>
          <w:rFonts w:cs="Calibri" w:cstheme="minorAscii"/>
          <w:sz w:val="24"/>
          <w:szCs w:val="24"/>
        </w:rPr>
        <w:t xml:space="preserve">ournament in a week. I </w:t>
      </w:r>
      <w:r w:rsidRPr="47CE2942" w:rsidR="47CE2942">
        <w:rPr>
          <w:rFonts w:cs="Calibri" w:cstheme="minorAscii"/>
          <w:sz w:val="24"/>
          <w:szCs w:val="24"/>
        </w:rPr>
        <w:t>can’t</w:t>
      </w:r>
      <w:r w:rsidRPr="47CE2942" w:rsidR="47CE2942">
        <w:rPr>
          <w:rFonts w:cs="Calibri" w:cstheme="minorAscii"/>
          <w:sz w:val="24"/>
          <w:szCs w:val="24"/>
        </w:rPr>
        <w:t xml:space="preserve"> promise what will happen to him on the field, what with all the terrible danger kickers are in all by themselves in the middle of nowhere. If I were you, </w:t>
      </w:r>
      <w:r w:rsidRPr="47CE2942" w:rsidR="47CE2942">
        <w:rPr>
          <w:rFonts w:cs="Calibri" w:cstheme="minorAscii"/>
          <w:sz w:val="24"/>
          <w:szCs w:val="24"/>
        </w:rPr>
        <w:t>I’d</w:t>
      </w:r>
      <w:r w:rsidRPr="47CE2942" w:rsidR="47CE2942">
        <w:rPr>
          <w:rFonts w:cs="Calibri" w:cstheme="minorAscii"/>
          <w:sz w:val="24"/>
          <w:szCs w:val="24"/>
        </w:rPr>
        <w:t xml:space="preserve"> be more concerned about all the trouble </w:t>
      </w:r>
      <w:r w:rsidRPr="47CE2942" w:rsidR="47CE2942">
        <w:rPr>
          <w:rFonts w:cs="Calibri" w:cstheme="minorAscii"/>
          <w:sz w:val="24"/>
          <w:szCs w:val="24"/>
        </w:rPr>
        <w:t>he’s</w:t>
      </w:r>
      <w:r w:rsidRPr="47CE2942" w:rsidR="47CE2942">
        <w:rPr>
          <w:rFonts w:cs="Calibri" w:cstheme="minorAscii"/>
          <w:sz w:val="24"/>
          <w:szCs w:val="24"/>
        </w:rPr>
        <w:t xml:space="preserve"> going to get in off the field. Lord knows I would. Dexter’s contract says he </w:t>
      </w:r>
      <w:r w:rsidRPr="47CE2942" w:rsidR="47CE2942">
        <w:rPr>
          <w:rFonts w:cs="Calibri" w:cstheme="minorAscii"/>
          <w:sz w:val="24"/>
          <w:szCs w:val="24"/>
        </w:rPr>
        <w:t>has to</w:t>
      </w:r>
      <w:r w:rsidRPr="47CE2942" w:rsidR="47CE2942">
        <w:rPr>
          <w:rFonts w:cs="Calibri" w:cstheme="minorAscii"/>
          <w:sz w:val="24"/>
          <w:szCs w:val="24"/>
        </w:rPr>
        <w:t xml:space="preserve"> have a chaperone. Well, if you want him to stay alive, I suggest you take up that burden.” </w:t>
      </w:r>
    </w:p>
    <w:p w:rsidR="00176DAF" w:rsidP="47CE2942" w:rsidRDefault="00824BE0" w14:paraId="0D5686DF" w14:textId="489C9239">
      <w:pPr>
        <w:spacing w:after="0"/>
        <w:ind w:firstLine="360"/>
        <w:rPr>
          <w:rFonts w:cs="Calibri" w:cstheme="minorAscii"/>
          <w:sz w:val="24"/>
          <w:szCs w:val="24"/>
        </w:rPr>
      </w:pPr>
      <w:r w:rsidRPr="47CE2942" w:rsidR="47CE2942">
        <w:rPr>
          <w:rFonts w:cs="Calibri" w:cstheme="minorAscii"/>
          <w:sz w:val="24"/>
          <w:szCs w:val="24"/>
        </w:rPr>
        <w:t>“Fine</w:t>
      </w:r>
      <w:ins w:author="Gary Smailes" w:date="2024-03-14T11:08:01.354Z" w:id="1227139396">
        <w:r w:rsidRPr="47CE2942" w:rsidR="47CE2942">
          <w:rPr>
            <w:rFonts w:cs="Calibri" w:cstheme="minorAscii"/>
            <w:sz w:val="24"/>
            <w:szCs w:val="24"/>
          </w:rPr>
          <w:t>,</w:t>
        </w:r>
      </w:ins>
      <w:del w:author="Gary Smailes" w:date="2024-03-14T11:08:00.987Z" w:id="114691601">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Jint</w:t>
      </w:r>
      <w:r w:rsidRPr="47CE2942" w:rsidR="47CE2942">
        <w:rPr>
          <w:rFonts w:cs="Calibri" w:cstheme="minorAscii"/>
          <w:sz w:val="24"/>
          <w:szCs w:val="24"/>
        </w:rPr>
        <w:t xml:space="preserve"> says. “Dexter, </w:t>
      </w:r>
      <w:r w:rsidRPr="47CE2942" w:rsidR="47CE2942">
        <w:rPr>
          <w:rFonts w:cs="Calibri" w:cstheme="minorAscii"/>
          <w:sz w:val="24"/>
          <w:szCs w:val="24"/>
        </w:rPr>
        <w:t>go get</w:t>
      </w:r>
      <w:r w:rsidRPr="47CE2942" w:rsidR="47CE2942">
        <w:rPr>
          <w:rFonts w:cs="Calibri" w:cstheme="minorAscii"/>
          <w:sz w:val="24"/>
          <w:szCs w:val="24"/>
        </w:rPr>
        <w:t xml:space="preserve"> fitted for your suit! </w:t>
      </w:r>
      <w:r w:rsidRPr="47CE2942" w:rsidR="47CE2942">
        <w:rPr>
          <w:rFonts w:cs="Calibri" w:cstheme="minorAscii"/>
          <w:sz w:val="24"/>
          <w:szCs w:val="24"/>
        </w:rPr>
        <w:t>I’ll</w:t>
      </w:r>
      <w:r w:rsidRPr="47CE2942" w:rsidR="47CE2942">
        <w:rPr>
          <w:rFonts w:cs="Calibri" w:cstheme="minorAscii"/>
          <w:sz w:val="24"/>
          <w:szCs w:val="24"/>
        </w:rPr>
        <w:t xml:space="preserve"> wait for you here.”</w:t>
      </w:r>
    </w:p>
    <w:p w:rsidR="00176DAF" w:rsidP="00176DAF" w:rsidRDefault="00824BE0" w14:paraId="2673F19F" w14:textId="40787791">
      <w:pPr>
        <w:spacing w:after="0"/>
        <w:ind w:firstLine="360"/>
        <w:rPr>
          <w:rFonts w:cstheme="minorHAnsi"/>
          <w:sz w:val="24"/>
          <w:szCs w:val="24"/>
        </w:rPr>
      </w:pPr>
      <w:r w:rsidRPr="00824BE0">
        <w:rPr>
          <w:rFonts w:cstheme="minorHAnsi"/>
          <w:sz w:val="24"/>
          <w:szCs w:val="24"/>
        </w:rPr>
        <w:t>“Really?” he asks, uncertain.</w:t>
      </w:r>
      <w:r w:rsidR="0071681A">
        <w:rPr>
          <w:rFonts w:cstheme="minorHAnsi"/>
          <w:sz w:val="24"/>
          <w:szCs w:val="24"/>
        </w:rPr>
        <w:t xml:space="preserve"> </w:t>
      </w:r>
      <w:r w:rsidRPr="00824BE0">
        <w:rPr>
          <w:rFonts w:cstheme="minorHAnsi"/>
          <w:sz w:val="24"/>
          <w:szCs w:val="24"/>
        </w:rPr>
        <w:t>“You don’t want to make sure –</w:t>
      </w:r>
      <w:r w:rsidR="005F5F98">
        <w:rPr>
          <w:rFonts w:cstheme="minorHAnsi"/>
          <w:sz w:val="24"/>
          <w:szCs w:val="24"/>
        </w:rPr>
        <w:t>”</w:t>
      </w:r>
    </w:p>
    <w:p w:rsidR="00176DAF" w:rsidP="00176DAF" w:rsidRDefault="00824BE0" w14:paraId="7CCD34A8" w14:textId="77777777">
      <w:pPr>
        <w:spacing w:after="0"/>
        <w:ind w:firstLine="360"/>
        <w:rPr>
          <w:rFonts w:cstheme="minorHAnsi"/>
          <w:sz w:val="24"/>
          <w:szCs w:val="24"/>
        </w:rPr>
      </w:pPr>
      <w:r w:rsidRPr="00824BE0">
        <w:rPr>
          <w:rFonts w:cstheme="minorHAnsi"/>
          <w:sz w:val="24"/>
          <w:szCs w:val="24"/>
        </w:rPr>
        <w:t>“Boy, do you really want her to change her mind?” I ask.</w:t>
      </w:r>
      <w:r w:rsidR="0071681A">
        <w:rPr>
          <w:rFonts w:cstheme="minorHAnsi"/>
          <w:sz w:val="24"/>
          <w:szCs w:val="24"/>
        </w:rPr>
        <w:t xml:space="preserve"> </w:t>
      </w:r>
      <w:r w:rsidRPr="00824BE0">
        <w:rPr>
          <w:rFonts w:cstheme="minorHAnsi"/>
          <w:sz w:val="24"/>
          <w:szCs w:val="24"/>
        </w:rPr>
        <w:t>“And do you want her hovering over you in a room full of clansmen?</w:t>
      </w:r>
      <w:r w:rsidR="0071681A">
        <w:rPr>
          <w:rFonts w:cstheme="minorHAnsi"/>
          <w:sz w:val="24"/>
          <w:szCs w:val="24"/>
        </w:rPr>
        <w:t xml:space="preserve"> </w:t>
      </w:r>
      <w:r w:rsidRPr="00824BE0">
        <w:rPr>
          <w:rFonts w:cstheme="minorHAnsi"/>
          <w:sz w:val="24"/>
          <w:szCs w:val="24"/>
        </w:rPr>
        <w:t>Not exactly the manliest thing I can think of.”</w:t>
      </w:r>
    </w:p>
    <w:p w:rsidR="00176DAF" w:rsidP="00176DAF" w:rsidRDefault="00824BE0" w14:paraId="695DD0FA" w14:textId="77777777">
      <w:pPr>
        <w:spacing w:after="0"/>
        <w:ind w:firstLine="360"/>
        <w:rPr>
          <w:rFonts w:cstheme="minorHAnsi"/>
          <w:sz w:val="24"/>
          <w:szCs w:val="24"/>
        </w:rPr>
      </w:pPr>
      <w:r w:rsidRPr="00824BE0">
        <w:rPr>
          <w:rFonts w:cstheme="minorHAnsi"/>
          <w:sz w:val="24"/>
          <w:szCs w:val="24"/>
        </w:rPr>
        <w:t>“Oh, yeah.</w:t>
      </w:r>
      <w:r w:rsidR="0071681A">
        <w:rPr>
          <w:rFonts w:cstheme="minorHAnsi"/>
          <w:sz w:val="24"/>
          <w:szCs w:val="24"/>
        </w:rPr>
        <w:t xml:space="preserve"> </w:t>
      </w:r>
      <w:r w:rsidRPr="00824BE0">
        <w:rPr>
          <w:rFonts w:cstheme="minorHAnsi"/>
          <w:sz w:val="24"/>
          <w:szCs w:val="24"/>
        </w:rPr>
        <w:t>Right.”</w:t>
      </w:r>
    </w:p>
    <w:p w:rsidR="00176DAF" w:rsidP="00176DAF" w:rsidRDefault="00824BE0" w14:paraId="22575BA1" w14:textId="77777777">
      <w:pPr>
        <w:spacing w:after="0"/>
        <w:ind w:firstLine="360"/>
        <w:rPr>
          <w:rFonts w:cstheme="minorHAnsi"/>
          <w:sz w:val="24"/>
          <w:szCs w:val="24"/>
        </w:rPr>
      </w:pPr>
      <w:r w:rsidRPr="00824BE0">
        <w:rPr>
          <w:rFonts w:cstheme="minorHAnsi"/>
          <w:sz w:val="24"/>
          <w:szCs w:val="24"/>
        </w:rPr>
        <w:t>“Bring a nanogel pack with you,” I tell him.</w:t>
      </w:r>
    </w:p>
    <w:p w:rsidR="00176DAF" w:rsidP="00176DAF" w:rsidRDefault="00824BE0" w14:paraId="498185B4" w14:textId="77777777">
      <w:pPr>
        <w:spacing w:after="0"/>
        <w:ind w:firstLine="360"/>
        <w:rPr>
          <w:rFonts w:cstheme="minorHAnsi"/>
          <w:sz w:val="24"/>
          <w:szCs w:val="24"/>
        </w:rPr>
      </w:pPr>
      <w:r w:rsidRPr="00824BE0">
        <w:rPr>
          <w:rFonts w:cstheme="minorHAnsi"/>
          <w:sz w:val="24"/>
          <w:szCs w:val="24"/>
        </w:rPr>
        <w:t>“What for?”</w:t>
      </w:r>
    </w:p>
    <w:p w:rsidR="00176DAF" w:rsidP="00176DAF" w:rsidRDefault="00824BE0" w14:paraId="725D21A1" w14:textId="77777777">
      <w:pPr>
        <w:spacing w:after="0"/>
        <w:ind w:firstLine="360"/>
        <w:rPr>
          <w:rFonts w:cstheme="minorHAnsi"/>
          <w:sz w:val="24"/>
          <w:szCs w:val="24"/>
        </w:rPr>
      </w:pPr>
      <w:r w:rsidRPr="00824BE0">
        <w:rPr>
          <w:rFonts w:cstheme="minorHAnsi"/>
          <w:sz w:val="24"/>
          <w:szCs w:val="24"/>
        </w:rPr>
        <w:t>“You’ll see when you get there.”</w:t>
      </w:r>
    </w:p>
    <w:p w:rsidR="00176DAF" w:rsidP="00176DAF" w:rsidRDefault="00824BE0" w14:paraId="246D11CF" w14:textId="26B82603">
      <w:pPr>
        <w:spacing w:after="0"/>
        <w:ind w:firstLine="360"/>
        <w:rPr>
          <w:rFonts w:cstheme="minorHAnsi"/>
          <w:sz w:val="24"/>
          <w:szCs w:val="24"/>
        </w:rPr>
      </w:pPr>
      <w:r w:rsidRPr="00824BE0">
        <w:rPr>
          <w:rFonts w:cstheme="minorHAnsi"/>
          <w:sz w:val="24"/>
          <w:szCs w:val="24"/>
        </w:rPr>
        <w:t>Dexter practically teleports into the armory, leaving me in the hallway with his pissed-off mother.</w:t>
      </w:r>
      <w:r w:rsidR="0071681A">
        <w:rPr>
          <w:rFonts w:cstheme="minorHAnsi"/>
          <w:sz w:val="24"/>
          <w:szCs w:val="24"/>
        </w:rPr>
        <w:t xml:space="preserve"> </w:t>
      </w:r>
      <w:r w:rsidRPr="00824BE0">
        <w:rPr>
          <w:rFonts w:cstheme="minorHAnsi"/>
          <w:sz w:val="24"/>
          <w:szCs w:val="24"/>
        </w:rPr>
        <w:t xml:space="preserve">Ah, </w:t>
      </w:r>
      <w:r w:rsidR="00A0094A">
        <w:rPr>
          <w:rFonts w:cstheme="minorHAnsi"/>
          <w:sz w:val="24"/>
          <w:szCs w:val="24"/>
        </w:rPr>
        <w:t>shit</w:t>
      </w:r>
      <w:r w:rsidRPr="00824BE0">
        <w:rPr>
          <w:rFonts w:cstheme="minorHAnsi"/>
          <w:sz w:val="24"/>
          <w:szCs w:val="24"/>
        </w:rPr>
        <w:t>.</w:t>
      </w:r>
      <w:r w:rsidR="0071681A">
        <w:rPr>
          <w:rFonts w:cstheme="minorHAnsi"/>
          <w:sz w:val="24"/>
          <w:szCs w:val="24"/>
        </w:rPr>
        <w:t xml:space="preserve"> </w:t>
      </w:r>
      <w:r w:rsidRPr="00824BE0">
        <w:rPr>
          <w:rFonts w:cstheme="minorHAnsi"/>
          <w:sz w:val="24"/>
          <w:szCs w:val="24"/>
        </w:rPr>
        <w:t>Laura is going to be furious when she finds out I invited this minx into the team’s entourage.</w:t>
      </w:r>
    </w:p>
    <w:p w:rsidR="00176DAF" w:rsidP="00176DAF" w:rsidRDefault="00824BE0" w14:paraId="46BE618D" w14:textId="77777777">
      <w:pPr>
        <w:spacing w:after="0"/>
        <w:ind w:firstLine="360"/>
        <w:rPr>
          <w:rFonts w:cstheme="minorHAnsi"/>
          <w:sz w:val="24"/>
          <w:szCs w:val="24"/>
        </w:rPr>
      </w:pPr>
      <w:r w:rsidRPr="00824BE0">
        <w:rPr>
          <w:rFonts w:cstheme="minorHAnsi"/>
          <w:sz w:val="24"/>
          <w:szCs w:val="24"/>
        </w:rPr>
        <w:t>“If he gets hurt, I’ll kill you,” Jint promises when we were alone.</w:t>
      </w:r>
    </w:p>
    <w:p w:rsidR="00176DAF" w:rsidP="47CE2942" w:rsidRDefault="00824BE0" w14:paraId="7BF9B5E0" w14:textId="14015AD9">
      <w:pPr>
        <w:spacing w:after="0"/>
        <w:ind w:firstLine="360"/>
        <w:rPr>
          <w:rFonts w:cs="Calibri" w:cstheme="minorAscii"/>
          <w:sz w:val="24"/>
          <w:szCs w:val="24"/>
        </w:rPr>
      </w:pPr>
      <w:r w:rsidRPr="47CE2942" w:rsidR="47CE2942">
        <w:rPr>
          <w:rFonts w:cs="Calibri" w:cstheme="minorAscii"/>
          <w:sz w:val="24"/>
          <w:szCs w:val="24"/>
        </w:rPr>
        <w:t>“Um</w:t>
      </w:r>
      <w:ins w:author="Gary Smailes" w:date="2024-03-14T11:08:38.236Z" w:id="1116783019">
        <w:r w:rsidRPr="47CE2942" w:rsidR="47CE2942">
          <w:rPr>
            <w:rFonts w:cs="Calibri" w:cstheme="minorAscii"/>
            <w:sz w:val="24"/>
            <w:szCs w:val="24"/>
          </w:rPr>
          <w:t>...</w:t>
        </w:r>
      </w:ins>
      <w:r w:rsidRPr="47CE2942" w:rsidR="47CE2942">
        <w:rPr>
          <w:rFonts w:cs="Calibri" w:cstheme="minorAscii"/>
          <w:sz w:val="24"/>
          <w:szCs w:val="24"/>
        </w:rPr>
        <w:t>, about that. Can that start after the fitting?”</w:t>
      </w:r>
    </w:p>
    <w:p w:rsidR="00176DAF" w:rsidP="00176DAF" w:rsidRDefault="00824BE0" w14:paraId="1FA5DC23" w14:textId="77777777">
      <w:pPr>
        <w:spacing w:after="0"/>
        <w:ind w:firstLine="360"/>
        <w:rPr>
          <w:rFonts w:cstheme="minorHAnsi"/>
          <w:sz w:val="24"/>
          <w:szCs w:val="24"/>
        </w:rPr>
      </w:pPr>
      <w:r w:rsidRPr="00824BE0">
        <w:rPr>
          <w:rFonts w:cstheme="minorHAnsi"/>
          <w:sz w:val="24"/>
          <w:szCs w:val="24"/>
        </w:rPr>
        <w:t>“Why?”</w:t>
      </w:r>
    </w:p>
    <w:p w:rsidR="00176DAF" w:rsidP="00176DAF" w:rsidRDefault="00824BE0" w14:paraId="0ED6C530" w14:textId="77777777">
      <w:pPr>
        <w:spacing w:after="0"/>
        <w:ind w:firstLine="360"/>
        <w:rPr>
          <w:rFonts w:cstheme="minorHAnsi"/>
          <w:sz w:val="24"/>
          <w:szCs w:val="24"/>
        </w:rPr>
      </w:pPr>
      <w:r w:rsidRPr="00824BE0">
        <w:rPr>
          <w:rFonts w:cstheme="minorHAnsi"/>
          <w:sz w:val="24"/>
          <w:szCs w:val="24"/>
        </w:rPr>
        <w:t>Dexter’s shout sounds muffled through the door, cracking voice and all.</w:t>
      </w:r>
    </w:p>
    <w:p w:rsidR="00176DAF" w:rsidP="00176DAF" w:rsidRDefault="00824BE0" w14:paraId="15874CDD" w14:textId="77777777">
      <w:pPr>
        <w:spacing w:after="0"/>
        <w:ind w:firstLine="360"/>
        <w:rPr>
          <w:rFonts w:cstheme="minorHAnsi"/>
          <w:sz w:val="24"/>
          <w:szCs w:val="24"/>
        </w:rPr>
      </w:pPr>
      <w:r w:rsidRPr="00824BE0">
        <w:rPr>
          <w:rFonts w:cstheme="minorHAnsi"/>
          <w:sz w:val="24"/>
          <w:szCs w:val="24"/>
        </w:rPr>
        <w:t>“What was that?” Jint demands.</w:t>
      </w:r>
    </w:p>
    <w:p w:rsidR="00176DAF" w:rsidP="00176DAF" w:rsidRDefault="00824BE0" w14:paraId="49B51AC6" w14:textId="0E707949">
      <w:pPr>
        <w:spacing w:after="0"/>
        <w:ind w:firstLine="360"/>
        <w:rPr>
          <w:rFonts w:cstheme="minorHAnsi"/>
          <w:sz w:val="24"/>
          <w:szCs w:val="24"/>
        </w:rPr>
      </w:pPr>
      <w:r w:rsidRPr="00824BE0">
        <w:rPr>
          <w:rFonts w:cstheme="minorHAnsi"/>
          <w:sz w:val="24"/>
          <w:szCs w:val="24"/>
        </w:rPr>
        <w:t>“That was Dexter getting initiated.</w:t>
      </w:r>
      <w:r w:rsidR="0071681A">
        <w:rPr>
          <w:rFonts w:cstheme="minorHAnsi"/>
          <w:sz w:val="24"/>
          <w:szCs w:val="24"/>
        </w:rPr>
        <w:t xml:space="preserve"> </w:t>
      </w:r>
      <w:r w:rsidRPr="00824BE0">
        <w:rPr>
          <w:rFonts w:cstheme="minorHAnsi"/>
          <w:sz w:val="24"/>
          <w:szCs w:val="24"/>
        </w:rPr>
        <w:t>No worries, just a scratch, and nothing the nanogel won’t take care of.</w:t>
      </w:r>
      <w:r w:rsidR="0071681A">
        <w:rPr>
          <w:rFonts w:cstheme="minorHAnsi"/>
          <w:sz w:val="24"/>
          <w:szCs w:val="24"/>
        </w:rPr>
        <w:t xml:space="preserve"> </w:t>
      </w:r>
      <w:r w:rsidR="00A0094A">
        <w:rPr>
          <w:rFonts w:cstheme="minorHAnsi"/>
          <w:sz w:val="24"/>
          <w:szCs w:val="24"/>
        </w:rPr>
        <w:t xml:space="preserve">But let’s talk about a new subject, one that won’t get me stabbed. </w:t>
      </w:r>
      <w:r w:rsidRPr="00824BE0">
        <w:rPr>
          <w:rFonts w:cstheme="minorHAnsi"/>
          <w:sz w:val="24"/>
          <w:szCs w:val="24"/>
        </w:rPr>
        <w:t>How did your boy get to be such a good kicker?</w:t>
      </w:r>
      <w:r w:rsidR="0071681A">
        <w:rPr>
          <w:rFonts w:cstheme="minorHAnsi"/>
          <w:sz w:val="24"/>
          <w:szCs w:val="24"/>
        </w:rPr>
        <w:t xml:space="preserve"> </w:t>
      </w:r>
      <w:r w:rsidRPr="00824BE0">
        <w:rPr>
          <w:rFonts w:cstheme="minorHAnsi"/>
          <w:sz w:val="24"/>
          <w:szCs w:val="24"/>
        </w:rPr>
        <w:t>I’ve never seen anybody make a kick like that unassisted.”</w:t>
      </w:r>
    </w:p>
    <w:p w:rsidR="00176DAF" w:rsidP="00176DAF" w:rsidRDefault="00824BE0" w14:paraId="439B7F49" w14:textId="77777777">
      <w:pPr>
        <w:spacing w:after="0"/>
        <w:ind w:firstLine="360"/>
        <w:rPr>
          <w:rFonts w:cstheme="minorHAnsi"/>
          <w:sz w:val="24"/>
          <w:szCs w:val="24"/>
        </w:rPr>
      </w:pPr>
      <w:r w:rsidRPr="00824BE0">
        <w:rPr>
          <w:rFonts w:cstheme="minorHAnsi"/>
          <w:sz w:val="24"/>
          <w:szCs w:val="24"/>
        </w:rPr>
        <w:t>“He’s always wanted to kick for a spaceball team.</w:t>
      </w:r>
      <w:r w:rsidR="0071681A">
        <w:rPr>
          <w:rFonts w:cstheme="minorHAnsi"/>
          <w:sz w:val="24"/>
          <w:szCs w:val="24"/>
        </w:rPr>
        <w:t xml:space="preserve"> </w:t>
      </w:r>
      <w:r w:rsidRPr="00824BE0">
        <w:rPr>
          <w:rFonts w:cstheme="minorHAnsi"/>
          <w:sz w:val="24"/>
          <w:szCs w:val="24"/>
        </w:rPr>
        <w:t>He’s been practicing ever since he was a little boy.”</w:t>
      </w:r>
    </w:p>
    <w:p w:rsidR="00176DAF" w:rsidP="00176DAF" w:rsidRDefault="00824BE0" w14:paraId="1A98167F" w14:textId="77777777">
      <w:pPr>
        <w:spacing w:after="0"/>
        <w:ind w:firstLine="360"/>
        <w:rPr>
          <w:rFonts w:cstheme="minorHAnsi"/>
          <w:sz w:val="24"/>
          <w:szCs w:val="24"/>
        </w:rPr>
      </w:pPr>
      <w:r w:rsidRPr="00824BE0">
        <w:rPr>
          <w:rFonts w:cstheme="minorHAnsi"/>
          <w:sz w:val="24"/>
          <w:szCs w:val="24"/>
        </w:rPr>
        <w:t>“Really?</w:t>
      </w:r>
      <w:r w:rsidR="0071681A">
        <w:rPr>
          <w:rFonts w:cstheme="minorHAnsi"/>
          <w:sz w:val="24"/>
          <w:szCs w:val="24"/>
        </w:rPr>
        <w:t xml:space="preserve"> </w:t>
      </w:r>
      <w:r w:rsidRPr="00824BE0">
        <w:rPr>
          <w:rFonts w:cstheme="minorHAnsi"/>
          <w:sz w:val="24"/>
          <w:szCs w:val="24"/>
        </w:rPr>
        <w:t>A kicker?</w:t>
      </w:r>
      <w:r w:rsidR="0071681A">
        <w:rPr>
          <w:rFonts w:cstheme="minorHAnsi"/>
          <w:sz w:val="24"/>
          <w:szCs w:val="24"/>
        </w:rPr>
        <w:t xml:space="preserve"> </w:t>
      </w:r>
      <w:r w:rsidRPr="00824BE0">
        <w:rPr>
          <w:rFonts w:cstheme="minorHAnsi"/>
          <w:sz w:val="24"/>
          <w:szCs w:val="24"/>
        </w:rPr>
        <w:t>Most guys want to be the quarterback.”</w:t>
      </w:r>
    </w:p>
    <w:p w:rsidR="00176DAF" w:rsidP="00176DAF" w:rsidRDefault="00824BE0" w14:paraId="42506876" w14:textId="3C1F402E">
      <w:pPr>
        <w:spacing w:after="0"/>
        <w:ind w:firstLine="360"/>
        <w:rPr>
          <w:rFonts w:cstheme="minorHAnsi"/>
          <w:sz w:val="24"/>
          <w:szCs w:val="24"/>
        </w:rPr>
      </w:pPr>
      <w:r w:rsidRPr="00824BE0">
        <w:rPr>
          <w:rFonts w:cstheme="minorHAnsi"/>
          <w:sz w:val="24"/>
          <w:szCs w:val="24"/>
        </w:rPr>
        <w:t>“Well, Dexter’s not ‘most guys.’</w:t>
      </w:r>
      <w:r w:rsidR="0071681A">
        <w:rPr>
          <w:rFonts w:cstheme="minorHAnsi"/>
          <w:sz w:val="24"/>
          <w:szCs w:val="24"/>
        </w:rPr>
        <w:t xml:space="preserve"> </w:t>
      </w:r>
      <w:r w:rsidRPr="00824BE0">
        <w:rPr>
          <w:rFonts w:cstheme="minorHAnsi"/>
          <w:sz w:val="24"/>
          <w:szCs w:val="24"/>
        </w:rPr>
        <w:t>And remember my promise, Stern.</w:t>
      </w:r>
      <w:r w:rsidR="0071681A">
        <w:rPr>
          <w:rFonts w:cstheme="minorHAnsi"/>
          <w:sz w:val="24"/>
          <w:szCs w:val="24"/>
        </w:rPr>
        <w:t xml:space="preserve"> </w:t>
      </w:r>
      <w:r w:rsidRPr="00824BE0">
        <w:rPr>
          <w:rFonts w:cstheme="minorHAnsi"/>
          <w:sz w:val="24"/>
          <w:szCs w:val="24"/>
        </w:rPr>
        <w:t>He gets hurt</w:t>
      </w:r>
      <w:r w:rsidR="004360BB">
        <w:rPr>
          <w:rFonts w:cstheme="minorHAnsi"/>
          <w:sz w:val="24"/>
          <w:szCs w:val="24"/>
        </w:rPr>
        <w:t>–”</w:t>
      </w:r>
    </w:p>
    <w:p w:rsidR="00176DAF" w:rsidP="00176DAF" w:rsidRDefault="00824BE0" w14:paraId="03A3BE11" w14:textId="77777777">
      <w:pPr>
        <w:spacing w:after="0"/>
        <w:ind w:firstLine="360"/>
        <w:rPr>
          <w:rFonts w:cstheme="minorHAnsi"/>
          <w:sz w:val="24"/>
          <w:szCs w:val="24"/>
        </w:rPr>
      </w:pPr>
      <w:r w:rsidRPr="00824BE0">
        <w:rPr>
          <w:rFonts w:cstheme="minorHAnsi"/>
          <w:sz w:val="24"/>
          <w:szCs w:val="24"/>
        </w:rPr>
        <w:t>“Yeah, yeah,” I say, waving my hand at her.</w:t>
      </w:r>
      <w:r w:rsidR="0071681A">
        <w:rPr>
          <w:rFonts w:cstheme="minorHAnsi"/>
          <w:sz w:val="24"/>
          <w:szCs w:val="24"/>
        </w:rPr>
        <w:t xml:space="preserve"> </w:t>
      </w:r>
      <w:r w:rsidRPr="00824BE0">
        <w:rPr>
          <w:rFonts w:cstheme="minorHAnsi"/>
          <w:sz w:val="24"/>
          <w:szCs w:val="24"/>
        </w:rPr>
        <w:t>“Don’t worry.”</w:t>
      </w:r>
    </w:p>
    <w:p w:rsidR="00EF617C" w:rsidP="00176DAF" w:rsidRDefault="00824BE0" w14:paraId="5B47C436" w14:textId="77777777">
      <w:pPr>
        <w:spacing w:after="0"/>
        <w:ind w:firstLine="360"/>
        <w:rPr>
          <w:rFonts w:cstheme="minorHAnsi"/>
          <w:sz w:val="24"/>
          <w:szCs w:val="24"/>
        </w:rPr>
      </w:pPr>
      <w:r w:rsidRPr="00824BE0">
        <w:rPr>
          <w:rFonts w:cstheme="minorHAnsi"/>
          <w:sz w:val="24"/>
          <w:szCs w:val="24"/>
        </w:rPr>
        <w:t xml:space="preserve">The armory door </w:t>
      </w:r>
      <w:r w:rsidRPr="00824BE0" w:rsidR="005F5F98">
        <w:rPr>
          <w:rFonts w:cstheme="minorHAnsi"/>
          <w:sz w:val="24"/>
          <w:szCs w:val="24"/>
        </w:rPr>
        <w:t>opens,</w:t>
      </w:r>
      <w:r w:rsidRPr="00824BE0">
        <w:rPr>
          <w:rFonts w:cstheme="minorHAnsi"/>
          <w:sz w:val="24"/>
          <w:szCs w:val="24"/>
        </w:rPr>
        <w:t xml:space="preserve"> and Dexter emerges with a confused-looking Kissy in tow.</w:t>
      </w:r>
      <w:r w:rsidR="0071681A">
        <w:rPr>
          <w:rFonts w:cstheme="minorHAnsi"/>
          <w:sz w:val="24"/>
          <w:szCs w:val="24"/>
        </w:rPr>
        <w:t xml:space="preserve"> </w:t>
      </w:r>
      <w:r w:rsidRPr="005F5F98" w:rsidR="005F5F98">
        <w:rPr>
          <w:rFonts w:cstheme="minorHAnsi"/>
          <w:sz w:val="24"/>
          <w:szCs w:val="24"/>
        </w:rPr>
        <w:t>My quarterback is wearing clothes, but her black fuck-me boots and leotard leaves nothing to the imagination. She's holding the hand of a teenager whose mother happens to be standing within easy range of kicking me in the nuts.</w:t>
      </w:r>
      <w:r w:rsidR="00EF617C">
        <w:rPr>
          <w:rFonts w:cstheme="minorHAnsi"/>
          <w:sz w:val="24"/>
          <w:szCs w:val="24"/>
        </w:rPr>
        <w:t xml:space="preserve"> </w:t>
      </w:r>
    </w:p>
    <w:p w:rsidR="00176DAF" w:rsidP="47CE2942" w:rsidRDefault="007F0EEA" w14:paraId="34FF5C69" w14:textId="100B0729">
      <w:pPr>
        <w:spacing w:after="0"/>
        <w:ind w:firstLine="360"/>
        <w:rPr>
          <w:rFonts w:cs="Calibri" w:cstheme="minorAscii"/>
          <w:sz w:val="24"/>
          <w:szCs w:val="24"/>
        </w:rPr>
      </w:pPr>
      <w:r w:rsidRPr="47CE2942" w:rsidR="47CE2942">
        <w:rPr>
          <w:rFonts w:cs="Calibri" w:cstheme="minorAscii"/>
          <w:sz w:val="24"/>
          <w:szCs w:val="24"/>
        </w:rPr>
        <w:t>“Mom</w:t>
      </w:r>
      <w:ins w:author="Gary Smailes" w:date="2024-03-14T11:09:24.807Z" w:id="833194377">
        <w:r w:rsidRPr="47CE2942" w:rsidR="47CE2942">
          <w:rPr>
            <w:rFonts w:cs="Calibri" w:cstheme="minorAscii"/>
            <w:sz w:val="24"/>
            <w:szCs w:val="24"/>
          </w:rPr>
          <w:t>,</w:t>
        </w:r>
      </w:ins>
      <w:del w:author="Gary Smailes" w:date="2024-03-14T11:09:24.511Z" w:id="1371553289">
        <w:r w:rsidRPr="47CE2942" w:rsidDel="47CE2942">
          <w:rPr>
            <w:rFonts w:cs="Calibri" w:cstheme="minorAscii"/>
            <w:sz w:val="24"/>
            <w:szCs w:val="24"/>
          </w:rPr>
          <w:delText>!</w:delText>
        </w:r>
      </w:del>
      <w:r w:rsidRPr="47CE2942" w:rsidR="47CE2942">
        <w:rPr>
          <w:rFonts w:cs="Calibri" w:cstheme="minorAscii"/>
          <w:sz w:val="24"/>
          <w:szCs w:val="24"/>
        </w:rPr>
        <w:t>” Dexter says, his eyes wide with excitement. “I want you to meet the quarterback</w:t>
      </w:r>
      <w:ins w:author="Gary Smailes" w:date="2024-03-14T11:09:28.539Z" w:id="1040103828">
        <w:r w:rsidRPr="47CE2942" w:rsidR="47CE2942">
          <w:rPr>
            <w:rFonts w:cs="Calibri" w:cstheme="minorAscii"/>
            <w:sz w:val="24"/>
            <w:szCs w:val="24"/>
          </w:rPr>
          <w:t>.</w:t>
        </w:r>
      </w:ins>
      <w:del w:author="Gary Smailes" w:date="2024-03-14T11:09:27.853Z" w:id="1125136055">
        <w:r w:rsidRPr="47CE2942" w:rsidDel="47CE2942">
          <w:rPr>
            <w:rFonts w:cs="Calibri" w:cstheme="minorAscii"/>
            <w:sz w:val="24"/>
            <w:szCs w:val="24"/>
          </w:rPr>
          <w:delText>!</w:delText>
        </w:r>
      </w:del>
      <w:r w:rsidRPr="47CE2942" w:rsidR="47CE2942">
        <w:rPr>
          <w:rFonts w:cs="Calibri" w:cstheme="minorAscii"/>
          <w:sz w:val="24"/>
          <w:szCs w:val="24"/>
        </w:rPr>
        <w:t xml:space="preserve"> This is Kissy</w:t>
      </w:r>
      <w:ins w:author="Gary Smailes" w:date="2024-03-14T11:09:31.176Z" w:id="1335940036">
        <w:r w:rsidRPr="47CE2942" w:rsidR="47CE2942">
          <w:rPr>
            <w:rFonts w:cs="Calibri" w:cstheme="minorAscii"/>
            <w:sz w:val="24"/>
            <w:szCs w:val="24"/>
          </w:rPr>
          <w:t>.</w:t>
        </w:r>
      </w:ins>
      <w:del w:author="Gary Smailes" w:date="2024-03-14T11:09:30.813Z" w:id="110808839">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She’s</w:t>
      </w:r>
      <w:r w:rsidRPr="47CE2942" w:rsidR="47CE2942">
        <w:rPr>
          <w:rFonts w:cs="Calibri" w:cstheme="minorAscii"/>
          <w:sz w:val="24"/>
          <w:szCs w:val="24"/>
        </w:rPr>
        <w:t xml:space="preserve"> an android</w:t>
      </w:r>
      <w:ins w:author="Gary Smailes" w:date="2024-03-14T11:09:33.351Z" w:id="19127506">
        <w:r w:rsidRPr="47CE2942" w:rsidR="47CE2942">
          <w:rPr>
            <w:rFonts w:cs="Calibri" w:cstheme="minorAscii"/>
            <w:sz w:val="24"/>
            <w:szCs w:val="24"/>
          </w:rPr>
          <w:t>.</w:t>
        </w:r>
      </w:ins>
      <w:del w:author="Gary Smailes" w:date="2024-03-14T11:09:33.02Z" w:id="430887191">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She’s</w:t>
      </w:r>
      <w:r w:rsidRPr="47CE2942" w:rsidR="47CE2942">
        <w:rPr>
          <w:rFonts w:cs="Calibri" w:cstheme="minorAscii"/>
          <w:sz w:val="24"/>
          <w:szCs w:val="24"/>
        </w:rPr>
        <w:t xml:space="preserve"> going to teach me how to talk to girls</w:t>
      </w:r>
      <w:ins w:author="Gary Smailes" w:date="2024-03-14T11:09:36.657Z" w:id="464162729">
        <w:r w:rsidRPr="47CE2942" w:rsidR="47CE2942">
          <w:rPr>
            <w:rFonts w:cs="Calibri" w:cstheme="minorAscii"/>
            <w:sz w:val="24"/>
            <w:szCs w:val="24"/>
          </w:rPr>
          <w:t>.</w:t>
        </w:r>
      </w:ins>
      <w:del w:author="Gary Smailes" w:date="2024-03-14T11:09:36.319Z" w:id="1175014460">
        <w:r w:rsidRPr="47CE2942" w:rsidDel="47CE2942">
          <w:rPr>
            <w:rFonts w:cs="Calibri" w:cstheme="minorAscii"/>
            <w:sz w:val="24"/>
            <w:szCs w:val="24"/>
          </w:rPr>
          <w:delText>!</w:delText>
        </w:r>
      </w:del>
      <w:r w:rsidRPr="47CE2942" w:rsidR="47CE2942">
        <w:rPr>
          <w:rFonts w:cs="Calibri" w:cstheme="minorAscii"/>
          <w:sz w:val="24"/>
          <w:szCs w:val="24"/>
        </w:rPr>
        <w:t xml:space="preserve"> Isn’t she amazing?”</w:t>
      </w:r>
    </w:p>
    <w:p w:rsidR="00CF2448" w:rsidP="00176DAF" w:rsidRDefault="00CF2448" w14:paraId="19019A2E" w14:textId="2AFA891C">
      <w:pPr>
        <w:spacing w:after="0"/>
        <w:ind w:firstLine="360"/>
        <w:rPr>
          <w:rFonts w:cstheme="minorHAnsi"/>
          <w:sz w:val="24"/>
          <w:szCs w:val="24"/>
        </w:rPr>
      </w:pPr>
      <w:r w:rsidRPr="00CF2448">
        <w:rPr>
          <w:rFonts w:cstheme="minorHAnsi"/>
          <w:sz w:val="24"/>
          <w:szCs w:val="24"/>
        </w:rPr>
        <w:t xml:space="preserve">Oh, no. This isn’t happening. I feel my day turn to absolute shit, hear the bells of doom and everything. This is worse than him getting hurt. Jint works for Echelon. She knows everything </w:t>
      </w:r>
      <w:r w:rsidRPr="00CF2448">
        <w:rPr>
          <w:rFonts w:cstheme="minorHAnsi"/>
          <w:sz w:val="24"/>
          <w:szCs w:val="24"/>
        </w:rPr>
        <w:lastRenderedPageBreak/>
        <w:t xml:space="preserve">about everyone on this entire goddamn ship. Including Kissy. Parents usually see their pristine kids poisoned by a myriad array of forces over several years. In Jint’s eyes, it’s going to happen all at once, right here. Today. Jint will blame me for corrupting her son. I press myself up against the wall and try to turn invisible. </w:t>
      </w:r>
    </w:p>
    <w:p w:rsidR="00176DAF" w:rsidP="00176DAF" w:rsidRDefault="007F0EEA" w14:paraId="2B0A3755" w14:textId="2662025E">
      <w:pPr>
        <w:spacing w:after="0"/>
        <w:ind w:firstLine="360"/>
        <w:rPr>
          <w:rFonts w:cstheme="minorHAnsi"/>
          <w:sz w:val="24"/>
          <w:szCs w:val="24"/>
        </w:rPr>
      </w:pPr>
      <w:r w:rsidRPr="009E7F4C">
        <w:rPr>
          <w:rFonts w:cstheme="minorHAnsi"/>
          <w:sz w:val="24"/>
          <w:szCs w:val="24"/>
        </w:rPr>
        <w:t>“Hello, you must be Dexter’s mother,” Kissy says, extending her hand to Jint.</w:t>
      </w:r>
      <w:r w:rsidR="0071681A">
        <w:rPr>
          <w:rFonts w:cstheme="minorHAnsi"/>
          <w:sz w:val="24"/>
          <w:szCs w:val="24"/>
        </w:rPr>
        <w:t xml:space="preserve"> </w:t>
      </w:r>
      <w:r w:rsidRPr="009E7F4C">
        <w:rPr>
          <w:rFonts w:cstheme="minorHAnsi"/>
          <w:sz w:val="24"/>
          <w:szCs w:val="24"/>
        </w:rPr>
        <w:t>“It’s a pleasure to meet you.”</w:t>
      </w:r>
    </w:p>
    <w:p w:rsidR="00176DAF" w:rsidP="47CE2942" w:rsidRDefault="007F0EEA" w14:paraId="1A05634F" w14:textId="234BA8D8">
      <w:pPr>
        <w:spacing w:after="0"/>
        <w:ind w:firstLine="360"/>
        <w:rPr>
          <w:rFonts w:cs="Calibri" w:cstheme="minorAscii"/>
          <w:sz w:val="24"/>
          <w:szCs w:val="24"/>
        </w:rPr>
      </w:pPr>
      <w:r w:rsidRPr="47CE2942" w:rsidR="47CE2942">
        <w:rPr>
          <w:rFonts w:cs="Calibri" w:cstheme="minorAscii"/>
          <w:sz w:val="24"/>
          <w:szCs w:val="24"/>
        </w:rPr>
        <w:t>“Um</w:t>
      </w:r>
      <w:ins w:author="Gary Smailes" w:date="2024-03-14T11:09:51.361Z" w:id="1715376119">
        <w:r w:rsidRPr="47CE2942" w:rsidR="47CE2942">
          <w:rPr>
            <w:rFonts w:cs="Calibri" w:cstheme="minorAscii"/>
            <w:sz w:val="24"/>
            <w:szCs w:val="24"/>
          </w:rPr>
          <w:t>...</w:t>
        </w:r>
      </w:ins>
      <w:r w:rsidRPr="47CE2942" w:rsidR="47CE2942">
        <w:rPr>
          <w:rFonts w:cs="Calibri" w:cstheme="minorAscii"/>
          <w:sz w:val="24"/>
          <w:szCs w:val="24"/>
        </w:rPr>
        <w:t xml:space="preserve">, yes,” </w:t>
      </w:r>
      <w:r w:rsidRPr="47CE2942" w:rsidR="47CE2942">
        <w:rPr>
          <w:rFonts w:cs="Calibri" w:cstheme="minorAscii"/>
          <w:sz w:val="24"/>
          <w:szCs w:val="24"/>
        </w:rPr>
        <w:t>Jint</w:t>
      </w:r>
      <w:r w:rsidRPr="47CE2942" w:rsidR="47CE2942">
        <w:rPr>
          <w:rFonts w:cs="Calibri" w:cstheme="minorAscii"/>
          <w:sz w:val="24"/>
          <w:szCs w:val="24"/>
        </w:rPr>
        <w:t xml:space="preserve"> says, taking Kissy’s hand.</w:t>
      </w:r>
    </w:p>
    <w:p w:rsidR="00176DAF" w:rsidP="00176DAF" w:rsidRDefault="007F0EEA" w14:paraId="5EC83621" w14:textId="6D849BDE">
      <w:pPr>
        <w:spacing w:after="0"/>
        <w:ind w:firstLine="360"/>
        <w:rPr>
          <w:rFonts w:cstheme="minorHAnsi"/>
          <w:sz w:val="24"/>
          <w:szCs w:val="24"/>
        </w:rPr>
      </w:pPr>
      <w:r w:rsidRPr="009E7F4C">
        <w:rPr>
          <w:rFonts w:cstheme="minorHAnsi"/>
          <w:sz w:val="24"/>
          <w:szCs w:val="24"/>
        </w:rPr>
        <w:t>“I can see where Dexter gets his enthusiasm,” Kissy goes on, “you must be a great spaceball fan to come all this way to see our tryouts.”</w:t>
      </w:r>
    </w:p>
    <w:p w:rsidR="00176DAF" w:rsidP="00176DAF" w:rsidRDefault="007F0EEA" w14:paraId="19B05D5F" w14:textId="02AB0AC0">
      <w:pPr>
        <w:spacing w:after="0"/>
        <w:ind w:firstLine="360"/>
        <w:rPr>
          <w:rFonts w:cstheme="minorHAnsi"/>
          <w:sz w:val="24"/>
          <w:szCs w:val="24"/>
        </w:rPr>
      </w:pPr>
      <w:r w:rsidRPr="009E7F4C">
        <w:rPr>
          <w:rFonts w:cstheme="minorHAnsi"/>
          <w:sz w:val="24"/>
          <w:szCs w:val="24"/>
        </w:rPr>
        <w:t>“I didn’t</w:t>
      </w:r>
      <w:r w:rsidR="002A4AF9">
        <w:rPr>
          <w:rFonts w:cstheme="minorHAnsi"/>
          <w:sz w:val="24"/>
          <w:szCs w:val="24"/>
        </w:rPr>
        <w:t>–”</w:t>
      </w:r>
    </w:p>
    <w:p w:rsidR="00176DAF" w:rsidP="00176DAF" w:rsidRDefault="007F0EEA" w14:paraId="38CDDA1B" w14:textId="33F5CEC0">
      <w:pPr>
        <w:spacing w:after="0"/>
        <w:ind w:firstLine="360"/>
        <w:rPr>
          <w:rFonts w:cstheme="minorHAnsi"/>
          <w:sz w:val="24"/>
          <w:szCs w:val="24"/>
        </w:rPr>
      </w:pPr>
      <w:r w:rsidRPr="009E7F4C">
        <w:rPr>
          <w:rFonts w:cstheme="minorHAnsi"/>
          <w:sz w:val="24"/>
          <w:szCs w:val="24"/>
        </w:rPr>
        <w:t>“Don’t you worry, Dexter will be quite fine on the team.</w:t>
      </w:r>
      <w:r w:rsidR="0071681A">
        <w:rPr>
          <w:rFonts w:cstheme="minorHAnsi"/>
          <w:sz w:val="24"/>
          <w:szCs w:val="24"/>
        </w:rPr>
        <w:t xml:space="preserve"> </w:t>
      </w:r>
      <w:r w:rsidRPr="009E7F4C">
        <w:rPr>
          <w:rFonts w:cstheme="minorHAnsi"/>
          <w:sz w:val="24"/>
          <w:szCs w:val="24"/>
        </w:rPr>
        <w:t>Everyone here is a consummate professional</w:t>
      </w:r>
      <w:r w:rsidR="00CF2448">
        <w:rPr>
          <w:rFonts w:cstheme="minorHAnsi"/>
          <w:sz w:val="24"/>
          <w:szCs w:val="24"/>
        </w:rPr>
        <w:t>. H</w:t>
      </w:r>
      <w:r w:rsidRPr="009E7F4C">
        <w:rPr>
          <w:rFonts w:cstheme="minorHAnsi"/>
          <w:sz w:val="24"/>
          <w:szCs w:val="24"/>
        </w:rPr>
        <w:t>e’ll learn a great deal while surrounded by such fine individuals.”</w:t>
      </w:r>
    </w:p>
    <w:p w:rsidR="00176DAF" w:rsidP="00176DAF" w:rsidRDefault="007F0EEA" w14:paraId="2AD9387D" w14:textId="62B4C488">
      <w:pPr>
        <w:spacing w:after="0"/>
        <w:ind w:firstLine="360"/>
        <w:rPr>
          <w:rFonts w:cstheme="minorHAnsi"/>
          <w:sz w:val="24"/>
          <w:szCs w:val="24"/>
        </w:rPr>
      </w:pPr>
      <w:r w:rsidRPr="009E7F4C">
        <w:rPr>
          <w:rFonts w:cstheme="minorHAnsi"/>
          <w:sz w:val="24"/>
          <w:szCs w:val="24"/>
        </w:rPr>
        <w:t>Kissy sounds so serious and her expression is so genuine that I almost believe her.</w:t>
      </w:r>
      <w:r w:rsidR="0071681A">
        <w:rPr>
          <w:rFonts w:cstheme="minorHAnsi"/>
          <w:sz w:val="24"/>
          <w:szCs w:val="24"/>
        </w:rPr>
        <w:t xml:space="preserve"> </w:t>
      </w:r>
      <w:r w:rsidRPr="009E7F4C">
        <w:rPr>
          <w:rFonts w:cstheme="minorHAnsi"/>
          <w:sz w:val="24"/>
          <w:szCs w:val="24"/>
        </w:rPr>
        <w:t>Almost.</w:t>
      </w:r>
      <w:r w:rsidR="0071681A">
        <w:rPr>
          <w:rFonts w:cstheme="minorHAnsi"/>
          <w:sz w:val="24"/>
          <w:szCs w:val="24"/>
        </w:rPr>
        <w:t xml:space="preserve"> </w:t>
      </w:r>
      <w:r w:rsidRPr="009E7F4C">
        <w:rPr>
          <w:rFonts w:cstheme="minorHAnsi"/>
          <w:sz w:val="24"/>
          <w:szCs w:val="24"/>
        </w:rPr>
        <w:t xml:space="preserve">Calling a bunch of clansmen fine individuals is as much an insult to them as it is to the fine individual population, who likely would take issue </w:t>
      </w:r>
      <w:r w:rsidR="00CF2448">
        <w:rPr>
          <w:rFonts w:cstheme="minorHAnsi"/>
          <w:sz w:val="24"/>
          <w:szCs w:val="24"/>
        </w:rPr>
        <w:t>getting</w:t>
      </w:r>
      <w:r w:rsidRPr="009E7F4C">
        <w:rPr>
          <w:rFonts w:cstheme="minorHAnsi"/>
          <w:sz w:val="24"/>
          <w:szCs w:val="24"/>
        </w:rPr>
        <w:t xml:space="preserve"> lumped into the same category with thieves</w:t>
      </w:r>
      <w:r w:rsidR="005B4614">
        <w:rPr>
          <w:rFonts w:cstheme="minorHAnsi"/>
          <w:sz w:val="24"/>
          <w:szCs w:val="24"/>
        </w:rPr>
        <w:t xml:space="preserve"> and</w:t>
      </w:r>
      <w:r w:rsidRPr="009E7F4C">
        <w:rPr>
          <w:rFonts w:cstheme="minorHAnsi"/>
          <w:sz w:val="24"/>
          <w:szCs w:val="24"/>
        </w:rPr>
        <w:t xml:space="preserve"> murderers.</w:t>
      </w:r>
    </w:p>
    <w:p w:rsidR="00176DAF" w:rsidP="00176DAF" w:rsidRDefault="007F0EEA" w14:paraId="6DFA7FCB" w14:textId="344DB0DE">
      <w:pPr>
        <w:spacing w:after="0"/>
        <w:ind w:firstLine="360"/>
        <w:rPr>
          <w:rFonts w:cstheme="minorHAnsi"/>
          <w:sz w:val="24"/>
          <w:szCs w:val="24"/>
        </w:rPr>
      </w:pPr>
      <w:r w:rsidRPr="009E7F4C">
        <w:rPr>
          <w:rFonts w:cstheme="minorHAnsi"/>
          <w:sz w:val="24"/>
          <w:szCs w:val="24"/>
        </w:rPr>
        <w:t>“I know all about you, Miss Kissy,</w:t>
      </w:r>
      <w:r w:rsidR="009C6CA4">
        <w:rPr>
          <w:rFonts w:cstheme="minorHAnsi"/>
          <w:sz w:val="24"/>
          <w:szCs w:val="24"/>
        </w:rPr>
        <w:t>”</w:t>
      </w:r>
      <w:r w:rsidRPr="00CF2448" w:rsidR="00CF2448">
        <w:rPr>
          <w:rFonts w:cstheme="minorHAnsi"/>
          <w:sz w:val="24"/>
          <w:szCs w:val="24"/>
        </w:rPr>
        <w:t xml:space="preserve"> </w:t>
      </w:r>
      <w:r w:rsidRPr="009E7F4C" w:rsidR="00CF2448">
        <w:rPr>
          <w:rFonts w:cstheme="minorHAnsi"/>
          <w:sz w:val="24"/>
          <w:szCs w:val="24"/>
        </w:rPr>
        <w:t>Jint says</w:t>
      </w:r>
      <w:r w:rsidR="009C6CA4">
        <w:rPr>
          <w:rFonts w:cstheme="minorHAnsi"/>
          <w:sz w:val="24"/>
          <w:szCs w:val="24"/>
        </w:rPr>
        <w:t xml:space="preserve">, </w:t>
      </w:r>
      <w:r w:rsidRPr="009E7F4C" w:rsidR="00CF2448">
        <w:rPr>
          <w:rFonts w:cstheme="minorHAnsi"/>
          <w:sz w:val="24"/>
          <w:szCs w:val="24"/>
        </w:rPr>
        <w:t>not letting go of Kissy’s hand</w:t>
      </w:r>
      <w:r w:rsidR="00CF2448">
        <w:rPr>
          <w:rFonts w:cstheme="minorHAnsi"/>
          <w:sz w:val="24"/>
          <w:szCs w:val="24"/>
        </w:rPr>
        <w:t>. “I know</w:t>
      </w:r>
      <w:r w:rsidRPr="009E7F4C">
        <w:rPr>
          <w:rFonts w:cstheme="minorHAnsi"/>
          <w:sz w:val="24"/>
          <w:szCs w:val="24"/>
        </w:rPr>
        <w:t xml:space="preserve"> what you did before the coach found you</w:t>
      </w:r>
      <w:r w:rsidR="00CF2448">
        <w:rPr>
          <w:rFonts w:cstheme="minorHAnsi"/>
          <w:sz w:val="24"/>
          <w:szCs w:val="24"/>
        </w:rPr>
        <w:t xml:space="preserve">. </w:t>
      </w:r>
      <w:r w:rsidRPr="009E7F4C">
        <w:rPr>
          <w:rFonts w:cstheme="minorHAnsi"/>
          <w:sz w:val="24"/>
          <w:szCs w:val="24"/>
        </w:rPr>
        <w:t xml:space="preserve">I’m sure you’ll be on your best behavior around </w:t>
      </w:r>
      <w:r w:rsidR="00CF2448">
        <w:rPr>
          <w:rFonts w:cstheme="minorHAnsi"/>
          <w:sz w:val="24"/>
          <w:szCs w:val="24"/>
        </w:rPr>
        <w:t>my son</w:t>
      </w:r>
      <w:r w:rsidRPr="009E7F4C">
        <w:rPr>
          <w:rFonts w:cstheme="minorHAnsi"/>
          <w:sz w:val="24"/>
          <w:szCs w:val="24"/>
        </w:rPr>
        <w:t>.”</w:t>
      </w:r>
    </w:p>
    <w:p w:rsidR="00176DAF" w:rsidP="47CE2942" w:rsidRDefault="007F0EEA" w14:paraId="75277F28" w14:textId="05E2C865">
      <w:pPr>
        <w:spacing w:after="0"/>
        <w:ind w:firstLine="360"/>
        <w:rPr>
          <w:rFonts w:cs="Calibri" w:cstheme="minorAscii"/>
          <w:sz w:val="24"/>
          <w:szCs w:val="24"/>
        </w:rPr>
      </w:pPr>
      <w:r w:rsidRPr="47CE2942" w:rsidR="47CE2942">
        <w:rPr>
          <w:rFonts w:cs="Calibri" w:cstheme="minorAscii"/>
          <w:sz w:val="24"/>
          <w:szCs w:val="24"/>
        </w:rPr>
        <w:t>“Mum</w:t>
      </w:r>
      <w:ins w:author="Gary Smailes" w:date="2024-03-14T11:10:14.949Z" w:id="714033559">
        <w:r w:rsidRPr="47CE2942" w:rsidR="47CE2942">
          <w:rPr>
            <w:rFonts w:cs="Calibri" w:cstheme="minorAscii"/>
            <w:sz w:val="24"/>
            <w:szCs w:val="24"/>
          </w:rPr>
          <w:t>,</w:t>
        </w:r>
      </w:ins>
      <w:del w:author="Gary Smailes" w:date="2024-03-14T11:10:14.603Z" w:id="427578791">
        <w:r w:rsidRPr="47CE2942" w:rsidDel="47CE2942">
          <w:rPr>
            <w:rFonts w:cs="Calibri" w:cstheme="minorAscii"/>
            <w:sz w:val="24"/>
            <w:szCs w:val="24"/>
          </w:rPr>
          <w:delText>!</w:delText>
        </w:r>
      </w:del>
      <w:r w:rsidRPr="47CE2942" w:rsidR="47CE2942">
        <w:rPr>
          <w:rFonts w:cs="Calibri" w:cstheme="minorAscii"/>
          <w:sz w:val="24"/>
          <w:szCs w:val="24"/>
        </w:rPr>
        <w:t>” Dexter protests with a groan. “I’m standing right here</w:t>
      </w:r>
      <w:ins w:author="Gary Smailes" w:date="2024-03-14T11:10:19.005Z" w:id="1963015276">
        <w:r w:rsidRPr="47CE2942" w:rsidR="47CE2942">
          <w:rPr>
            <w:rFonts w:cs="Calibri" w:cstheme="minorAscii"/>
            <w:sz w:val="24"/>
            <w:szCs w:val="24"/>
          </w:rPr>
          <w:t>.</w:t>
        </w:r>
      </w:ins>
      <w:del w:author="Gary Smailes" w:date="2024-03-14T11:10:18.545Z" w:id="1495212278">
        <w:r w:rsidRPr="47CE2942" w:rsidDel="47CE2942">
          <w:rPr>
            <w:rFonts w:cs="Calibri" w:cstheme="minorAscii"/>
            <w:sz w:val="24"/>
            <w:szCs w:val="24"/>
          </w:rPr>
          <w:delText>!</w:delText>
        </w:r>
      </w:del>
      <w:r w:rsidRPr="47CE2942" w:rsidR="47CE2942">
        <w:rPr>
          <w:rFonts w:cs="Calibri" w:cstheme="minorAscii"/>
          <w:sz w:val="24"/>
          <w:szCs w:val="24"/>
        </w:rPr>
        <w:t>”</w:t>
      </w:r>
    </w:p>
    <w:p w:rsidR="00176DAF" w:rsidP="00176DAF" w:rsidRDefault="007F0EEA" w14:paraId="29B10DCD" w14:textId="77777777">
      <w:pPr>
        <w:spacing w:after="0"/>
        <w:ind w:firstLine="360"/>
        <w:rPr>
          <w:rFonts w:cstheme="minorHAnsi"/>
          <w:sz w:val="24"/>
          <w:szCs w:val="24"/>
        </w:rPr>
      </w:pPr>
      <w:r w:rsidRPr="009E7F4C">
        <w:rPr>
          <w:rFonts w:cstheme="minorHAnsi"/>
          <w:sz w:val="24"/>
          <w:szCs w:val="24"/>
        </w:rPr>
        <w:t>“Oh, of course,” Kissy says.</w:t>
      </w:r>
      <w:r w:rsidR="0071681A">
        <w:rPr>
          <w:rFonts w:cstheme="minorHAnsi"/>
          <w:sz w:val="24"/>
          <w:szCs w:val="24"/>
        </w:rPr>
        <w:t xml:space="preserve"> </w:t>
      </w:r>
      <w:r w:rsidRPr="009E7F4C">
        <w:rPr>
          <w:rFonts w:cstheme="minorHAnsi"/>
          <w:sz w:val="24"/>
          <w:szCs w:val="24"/>
        </w:rPr>
        <w:t xml:space="preserve">“You may feel at ease, I’m off the market for the entire tournament.” </w:t>
      </w:r>
    </w:p>
    <w:p w:rsidR="00176DAF" w:rsidP="00176DAF" w:rsidRDefault="007F0EEA" w14:paraId="131BDCF1" w14:textId="77777777">
      <w:pPr>
        <w:spacing w:after="0"/>
        <w:ind w:firstLine="360"/>
        <w:rPr>
          <w:rFonts w:cstheme="minorHAnsi"/>
          <w:sz w:val="24"/>
          <w:szCs w:val="24"/>
        </w:rPr>
      </w:pPr>
      <w:r w:rsidRPr="009E7F4C">
        <w:rPr>
          <w:rFonts w:cstheme="minorHAnsi"/>
          <w:sz w:val="24"/>
          <w:szCs w:val="24"/>
        </w:rPr>
        <w:t>That makes feel at ease, too, but I don’t say that.</w:t>
      </w:r>
      <w:r w:rsidR="0071681A">
        <w:rPr>
          <w:rFonts w:cstheme="minorHAnsi"/>
          <w:sz w:val="24"/>
          <w:szCs w:val="24"/>
        </w:rPr>
        <w:t xml:space="preserve"> </w:t>
      </w:r>
      <w:r w:rsidRPr="009E7F4C">
        <w:rPr>
          <w:rFonts w:cstheme="minorHAnsi"/>
          <w:sz w:val="24"/>
          <w:szCs w:val="24"/>
        </w:rPr>
        <w:t>I actually keep my mouth shut this time.</w:t>
      </w:r>
      <w:r w:rsidR="0071681A">
        <w:rPr>
          <w:rFonts w:cstheme="minorHAnsi"/>
          <w:sz w:val="24"/>
          <w:szCs w:val="24"/>
        </w:rPr>
        <w:t xml:space="preserve"> </w:t>
      </w:r>
      <w:r w:rsidRPr="009E7F4C">
        <w:rPr>
          <w:rFonts w:cstheme="minorHAnsi"/>
          <w:sz w:val="24"/>
          <w:szCs w:val="24"/>
        </w:rPr>
        <w:t>This could still go either way, and I don’t want to be known later as the tipping point before it all went bad.</w:t>
      </w:r>
    </w:p>
    <w:p w:rsidR="00176DAF" w:rsidP="00176DAF" w:rsidRDefault="007F0EEA" w14:paraId="723DDA26" w14:textId="77777777">
      <w:pPr>
        <w:spacing w:after="0"/>
        <w:ind w:firstLine="360"/>
        <w:rPr>
          <w:rFonts w:cstheme="minorHAnsi"/>
          <w:sz w:val="24"/>
          <w:szCs w:val="24"/>
        </w:rPr>
      </w:pPr>
      <w:r w:rsidRPr="009E7F4C">
        <w:rPr>
          <w:rFonts w:cstheme="minorHAnsi"/>
          <w:sz w:val="24"/>
          <w:szCs w:val="24"/>
        </w:rPr>
        <w:t>Jint takes back her hand.</w:t>
      </w:r>
      <w:r w:rsidR="0071681A">
        <w:rPr>
          <w:rFonts w:cstheme="minorHAnsi"/>
          <w:sz w:val="24"/>
          <w:szCs w:val="24"/>
        </w:rPr>
        <w:t xml:space="preserve"> </w:t>
      </w:r>
      <w:r w:rsidRPr="009E7F4C">
        <w:rPr>
          <w:rFonts w:cstheme="minorHAnsi"/>
          <w:sz w:val="24"/>
          <w:szCs w:val="24"/>
        </w:rPr>
        <w:t>“Dexter, I expect a call when you’re done with your suit fitting.</w:t>
      </w:r>
      <w:r w:rsidR="0071681A">
        <w:rPr>
          <w:rFonts w:cstheme="minorHAnsi"/>
          <w:sz w:val="24"/>
          <w:szCs w:val="24"/>
        </w:rPr>
        <w:t xml:space="preserve"> </w:t>
      </w:r>
      <w:r w:rsidRPr="009E7F4C">
        <w:rPr>
          <w:rFonts w:cstheme="minorHAnsi"/>
          <w:sz w:val="24"/>
          <w:szCs w:val="24"/>
        </w:rPr>
        <w:t>No wandering off.”</w:t>
      </w:r>
    </w:p>
    <w:p w:rsidR="00176DAF" w:rsidP="00176DAF" w:rsidRDefault="007F0EEA" w14:paraId="3A92095E" w14:textId="77777777">
      <w:pPr>
        <w:spacing w:after="0"/>
        <w:ind w:firstLine="360"/>
        <w:rPr>
          <w:rFonts w:cstheme="minorHAnsi"/>
          <w:sz w:val="24"/>
          <w:szCs w:val="24"/>
        </w:rPr>
      </w:pPr>
      <w:r w:rsidRPr="009E7F4C">
        <w:rPr>
          <w:rFonts w:cstheme="minorHAnsi"/>
          <w:sz w:val="24"/>
          <w:szCs w:val="24"/>
        </w:rPr>
        <w:t>“Yeah, okay, whatever.”</w:t>
      </w:r>
    </w:p>
    <w:p w:rsidR="00176DAF" w:rsidP="00176DAF" w:rsidRDefault="007F0EEA" w14:paraId="762E51D0" w14:textId="77777777">
      <w:pPr>
        <w:spacing w:after="0"/>
        <w:ind w:firstLine="360"/>
        <w:rPr>
          <w:rFonts w:cstheme="minorHAnsi"/>
          <w:sz w:val="24"/>
          <w:szCs w:val="24"/>
        </w:rPr>
      </w:pPr>
      <w:r w:rsidRPr="009E7F4C">
        <w:rPr>
          <w:rFonts w:cstheme="minorHAnsi"/>
          <w:sz w:val="24"/>
          <w:szCs w:val="24"/>
        </w:rPr>
        <w:t>Jint watches her son skip back into the armory, fixes me with a hard glare, and then spins on one foot and stalks away.</w:t>
      </w:r>
      <w:r w:rsidR="0071681A">
        <w:rPr>
          <w:rFonts w:cstheme="minorHAnsi"/>
          <w:sz w:val="24"/>
          <w:szCs w:val="24"/>
        </w:rPr>
        <w:t xml:space="preserve"> </w:t>
      </w:r>
    </w:p>
    <w:p w:rsidR="00176DAF" w:rsidP="00176DAF" w:rsidRDefault="007F0EEA" w14:paraId="7488BFF3" w14:textId="77777777">
      <w:pPr>
        <w:spacing w:after="0"/>
        <w:ind w:firstLine="360"/>
        <w:rPr>
          <w:rFonts w:cstheme="minorHAnsi"/>
          <w:sz w:val="24"/>
          <w:szCs w:val="24"/>
        </w:rPr>
      </w:pPr>
      <w:r w:rsidRPr="009E7F4C">
        <w:rPr>
          <w:rFonts w:cstheme="minorHAnsi"/>
          <w:sz w:val="24"/>
          <w:szCs w:val="24"/>
        </w:rPr>
        <w:t>“I have something to tell you,” Kissy says to me after Jint’s gone.</w:t>
      </w:r>
    </w:p>
    <w:p w:rsidR="00176DAF" w:rsidP="00176DAF" w:rsidRDefault="007F0EEA" w14:paraId="44BFF592"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1A0F2EC9" w14:textId="77777777">
      <w:pPr>
        <w:spacing w:after="0"/>
        <w:ind w:firstLine="360"/>
        <w:rPr>
          <w:rFonts w:cstheme="minorHAnsi"/>
          <w:sz w:val="24"/>
          <w:szCs w:val="24"/>
        </w:rPr>
      </w:pPr>
      <w:r w:rsidRPr="009E7F4C">
        <w:rPr>
          <w:rFonts w:cstheme="minorHAnsi"/>
          <w:sz w:val="24"/>
          <w:szCs w:val="24"/>
        </w:rPr>
        <w:t>“Can we go somewhere private?”</w:t>
      </w:r>
    </w:p>
    <w:p w:rsidR="00176DAF" w:rsidP="47CE2942" w:rsidRDefault="007F0EEA" w14:paraId="55057BEA" w14:textId="4171121E">
      <w:pPr>
        <w:spacing w:after="0"/>
        <w:ind w:firstLine="360"/>
        <w:rPr>
          <w:rFonts w:cs="Calibri" w:cstheme="minorAscii"/>
          <w:sz w:val="24"/>
          <w:szCs w:val="24"/>
        </w:rPr>
      </w:pPr>
      <w:r w:rsidRPr="47CE2942" w:rsidR="47CE2942">
        <w:rPr>
          <w:rFonts w:cs="Calibri" w:cstheme="minorAscii"/>
          <w:sz w:val="24"/>
          <w:szCs w:val="24"/>
        </w:rPr>
        <w:t>“Uh, sure,” I say.</w:t>
      </w:r>
      <w:r w:rsidRPr="47CE2942" w:rsidR="47CE2942">
        <w:rPr>
          <w:rFonts w:cs="Calibri" w:cstheme="minorAscii"/>
          <w:sz w:val="24"/>
          <w:szCs w:val="24"/>
        </w:rPr>
        <w:t xml:space="preserve"> </w:t>
      </w:r>
      <w:r w:rsidRPr="47CE2942" w:rsidR="47CE2942">
        <w:rPr>
          <w:rFonts w:cs="Calibri" w:cstheme="minorAscii"/>
          <w:sz w:val="24"/>
          <w:szCs w:val="24"/>
        </w:rPr>
        <w:t>We fin</w:t>
      </w:r>
      <w:commentRangeStart w:id="2040979458"/>
      <w:r w:rsidRPr="47CE2942" w:rsidR="47CE2942">
        <w:rPr>
          <w:rFonts w:cs="Calibri" w:cstheme="minorAscii"/>
          <w:sz w:val="24"/>
          <w:szCs w:val="24"/>
        </w:rPr>
        <w:t>d a room down the hall</w:t>
      </w:r>
      <w:r w:rsidRPr="47CE2942" w:rsidR="47CE2942">
        <w:rPr>
          <w:rFonts w:cs="Calibri" w:cstheme="minorAscii"/>
          <w:sz w:val="24"/>
          <w:szCs w:val="24"/>
        </w:rPr>
        <w:t>,</w:t>
      </w:r>
      <w:r w:rsidRPr="47CE2942" w:rsidR="47CE2942">
        <w:rPr>
          <w:rFonts w:cs="Calibri" w:cstheme="minorAscii"/>
          <w:sz w:val="24"/>
          <w:szCs w:val="24"/>
        </w:rPr>
        <w:t xml:space="preserve"> full of whirring mac</w:t>
      </w:r>
      <w:commentRangeEnd w:id="2040979458"/>
      <w:r>
        <w:rPr>
          <w:rStyle w:val="CommentReference"/>
        </w:rPr>
        <w:commentReference w:id="2040979458"/>
      </w:r>
      <w:r w:rsidRPr="47CE2942" w:rsidR="47CE2942">
        <w:rPr>
          <w:rFonts w:cs="Calibri" w:cstheme="minorAscii"/>
          <w:sz w:val="24"/>
          <w:szCs w:val="24"/>
        </w:rPr>
        <w:t>hinery but no people.</w:t>
      </w:r>
      <w:r w:rsidRPr="47CE2942" w:rsidR="47CE2942">
        <w:rPr>
          <w:rFonts w:cs="Calibri" w:cstheme="minorAscii"/>
          <w:sz w:val="24"/>
          <w:szCs w:val="24"/>
        </w:rPr>
        <w:t xml:space="preserve"> </w:t>
      </w:r>
      <w:r w:rsidRPr="47CE2942" w:rsidR="47CE2942">
        <w:rPr>
          <w:rFonts w:cs="Calibri" w:cstheme="minorAscii"/>
          <w:sz w:val="24"/>
          <w:szCs w:val="24"/>
        </w:rPr>
        <w:t>“What’s this about, Kissy?”</w:t>
      </w:r>
    </w:p>
    <w:p w:rsidR="00176DAF" w:rsidP="00176DAF" w:rsidRDefault="007F0EEA" w14:paraId="2D61E97E" w14:textId="77777777">
      <w:pPr>
        <w:spacing w:after="0"/>
        <w:ind w:firstLine="360"/>
        <w:rPr>
          <w:rFonts w:cstheme="minorHAnsi"/>
          <w:sz w:val="24"/>
          <w:szCs w:val="24"/>
        </w:rPr>
      </w:pPr>
      <w:r w:rsidRPr="009E7F4C">
        <w:rPr>
          <w:rFonts w:cstheme="minorHAnsi"/>
          <w:sz w:val="24"/>
          <w:szCs w:val="24"/>
        </w:rPr>
        <w:t>“Do you have ocular implants?”</w:t>
      </w:r>
    </w:p>
    <w:p w:rsidR="00176DAF" w:rsidP="00176DAF" w:rsidRDefault="007F0EEA" w14:paraId="6BCE2A2A" w14:textId="77777777">
      <w:pPr>
        <w:spacing w:after="0"/>
        <w:ind w:firstLine="360"/>
        <w:rPr>
          <w:rFonts w:cstheme="minorHAnsi"/>
          <w:sz w:val="24"/>
          <w:szCs w:val="24"/>
        </w:rPr>
      </w:pPr>
      <w:r w:rsidRPr="009E7F4C">
        <w:rPr>
          <w:rFonts w:cstheme="minorHAnsi"/>
          <w:sz w:val="24"/>
          <w:szCs w:val="24"/>
        </w:rPr>
        <w:t>“Yes, every coach does so we can see our players out on the field.”</w:t>
      </w:r>
    </w:p>
    <w:p w:rsidR="00176DAF" w:rsidP="00176DAF" w:rsidRDefault="007F0EEA" w14:paraId="7B357B71" w14:textId="77777777">
      <w:pPr>
        <w:spacing w:after="0"/>
        <w:ind w:firstLine="360"/>
        <w:rPr>
          <w:rFonts w:cstheme="minorHAnsi"/>
          <w:sz w:val="24"/>
          <w:szCs w:val="24"/>
        </w:rPr>
      </w:pPr>
      <w:r w:rsidRPr="009E7F4C">
        <w:rPr>
          <w:rFonts w:cstheme="minorHAnsi"/>
          <w:sz w:val="24"/>
          <w:szCs w:val="24"/>
        </w:rPr>
        <w:t>She holds up her hand.</w:t>
      </w:r>
      <w:r w:rsidR="0071681A">
        <w:rPr>
          <w:rFonts w:cstheme="minorHAnsi"/>
          <w:sz w:val="24"/>
          <w:szCs w:val="24"/>
        </w:rPr>
        <w:t xml:space="preserve"> </w:t>
      </w:r>
      <w:r w:rsidRPr="009E7F4C">
        <w:rPr>
          <w:rFonts w:cstheme="minorHAnsi"/>
          <w:sz w:val="24"/>
          <w:szCs w:val="24"/>
        </w:rPr>
        <w:t>“Do you mind?”</w:t>
      </w:r>
    </w:p>
    <w:p w:rsidR="00176DAF" w:rsidP="00176DAF" w:rsidRDefault="007F0EEA" w14:paraId="60B93DEA" w14:textId="77777777">
      <w:pPr>
        <w:spacing w:after="0"/>
        <w:ind w:firstLine="360"/>
        <w:rPr>
          <w:rFonts w:cstheme="minorHAnsi"/>
          <w:sz w:val="24"/>
          <w:szCs w:val="24"/>
        </w:rPr>
      </w:pPr>
      <w:r w:rsidRPr="009E7F4C">
        <w:rPr>
          <w:rFonts w:cstheme="minorHAnsi"/>
          <w:sz w:val="24"/>
          <w:szCs w:val="24"/>
        </w:rPr>
        <w:t>“I’m lost, Kissy.”</w:t>
      </w:r>
    </w:p>
    <w:p w:rsidR="00176DAF" w:rsidP="00176DAF" w:rsidRDefault="007F0EEA" w14:paraId="4EA5DF2F" w14:textId="77777777">
      <w:pPr>
        <w:spacing w:after="0"/>
        <w:ind w:firstLine="360"/>
        <w:rPr>
          <w:rFonts w:cstheme="minorHAnsi"/>
          <w:sz w:val="24"/>
          <w:szCs w:val="24"/>
        </w:rPr>
      </w:pPr>
      <w:r w:rsidRPr="009E7F4C">
        <w:rPr>
          <w:rFonts w:cstheme="minorHAnsi"/>
          <w:sz w:val="24"/>
          <w:szCs w:val="24"/>
        </w:rPr>
        <w:t>“Just relax.”</w:t>
      </w:r>
      <w:r w:rsidR="0071681A">
        <w:rPr>
          <w:rFonts w:cstheme="minorHAnsi"/>
          <w:sz w:val="24"/>
          <w:szCs w:val="24"/>
        </w:rPr>
        <w:t xml:space="preserve"> </w:t>
      </w:r>
      <w:r w:rsidRPr="009E7F4C">
        <w:rPr>
          <w:rFonts w:cstheme="minorHAnsi"/>
          <w:sz w:val="24"/>
          <w:szCs w:val="24"/>
        </w:rPr>
        <w:t>She places one hand over my eyes and I feel the other grip the back of my head.</w:t>
      </w:r>
      <w:r w:rsidR="0071681A">
        <w:rPr>
          <w:rFonts w:cstheme="minorHAnsi"/>
          <w:sz w:val="24"/>
          <w:szCs w:val="24"/>
        </w:rPr>
        <w:t xml:space="preserve"> </w:t>
      </w:r>
      <w:r w:rsidRPr="009E7F4C">
        <w:rPr>
          <w:rFonts w:cstheme="minorHAnsi"/>
          <w:sz w:val="24"/>
          <w:szCs w:val="24"/>
        </w:rPr>
        <w:t>Not hard, but not gently, either.</w:t>
      </w:r>
      <w:r w:rsidR="0071681A">
        <w:rPr>
          <w:rFonts w:cstheme="minorHAnsi"/>
          <w:sz w:val="24"/>
          <w:szCs w:val="24"/>
        </w:rPr>
        <w:t xml:space="preserve"> </w:t>
      </w:r>
      <w:r w:rsidRPr="009E7F4C">
        <w:rPr>
          <w:rFonts w:cstheme="minorHAnsi"/>
          <w:sz w:val="24"/>
          <w:szCs w:val="24"/>
        </w:rPr>
        <w:t>I’m about to ask again what she’s doing when a hallway appears in my mind as if I’m walking down it.</w:t>
      </w:r>
      <w:r w:rsidR="0071681A">
        <w:rPr>
          <w:rFonts w:cstheme="minorHAnsi"/>
          <w:sz w:val="24"/>
          <w:szCs w:val="24"/>
        </w:rPr>
        <w:t xml:space="preserve"> </w:t>
      </w:r>
      <w:r w:rsidRPr="009E7F4C">
        <w:rPr>
          <w:rFonts w:cstheme="minorHAnsi"/>
          <w:sz w:val="24"/>
          <w:szCs w:val="24"/>
        </w:rPr>
        <w:t>It looks familiar.</w:t>
      </w:r>
    </w:p>
    <w:p w:rsidR="00176DAF" w:rsidP="00176DAF" w:rsidRDefault="007F0EEA" w14:paraId="7E571433" w14:textId="77777777">
      <w:pPr>
        <w:spacing w:after="0"/>
        <w:ind w:firstLine="360"/>
        <w:rPr>
          <w:rFonts w:cstheme="minorHAnsi"/>
          <w:sz w:val="24"/>
          <w:szCs w:val="24"/>
        </w:rPr>
      </w:pPr>
      <w:r w:rsidRPr="009E7F4C">
        <w:rPr>
          <w:rFonts w:cstheme="minorHAnsi"/>
          <w:sz w:val="24"/>
          <w:szCs w:val="24"/>
        </w:rPr>
        <w:lastRenderedPageBreak/>
        <w:t>“What am I looking at?”</w:t>
      </w:r>
    </w:p>
    <w:p w:rsidR="00176DAF" w:rsidP="00176DAF" w:rsidRDefault="007F0EEA" w14:paraId="69234B43" w14:textId="77777777">
      <w:pPr>
        <w:spacing w:after="0"/>
        <w:ind w:firstLine="360"/>
        <w:rPr>
          <w:rFonts w:cstheme="minorHAnsi"/>
          <w:sz w:val="24"/>
          <w:szCs w:val="24"/>
        </w:rPr>
      </w:pPr>
      <w:r w:rsidRPr="009E7F4C">
        <w:rPr>
          <w:rFonts w:cstheme="minorHAnsi"/>
          <w:sz w:val="24"/>
          <w:szCs w:val="24"/>
        </w:rPr>
        <w:t>“I’m replaying a memory from yesterday,” Kissy says.</w:t>
      </w:r>
      <w:r w:rsidR="0071681A">
        <w:rPr>
          <w:rFonts w:cstheme="minorHAnsi"/>
          <w:sz w:val="24"/>
          <w:szCs w:val="24"/>
        </w:rPr>
        <w:t xml:space="preserve"> </w:t>
      </w:r>
      <w:r w:rsidRPr="009E7F4C">
        <w:rPr>
          <w:rFonts w:cstheme="minorHAnsi"/>
          <w:sz w:val="24"/>
          <w:szCs w:val="24"/>
        </w:rPr>
        <w:t>“One of mine.</w:t>
      </w:r>
      <w:r w:rsidR="0071681A">
        <w:rPr>
          <w:rFonts w:cstheme="minorHAnsi"/>
          <w:sz w:val="24"/>
          <w:szCs w:val="24"/>
        </w:rPr>
        <w:t xml:space="preserve"> </w:t>
      </w:r>
      <w:r w:rsidRPr="009E7F4C">
        <w:rPr>
          <w:rFonts w:cstheme="minorHAnsi"/>
          <w:sz w:val="24"/>
          <w:szCs w:val="24"/>
        </w:rPr>
        <w:t>It’s important.”</w:t>
      </w:r>
    </w:p>
    <w:p w:rsidR="00176DAF" w:rsidP="00176DAF" w:rsidRDefault="007F0EEA" w14:paraId="6D92B0DB" w14:textId="77777777">
      <w:pPr>
        <w:spacing w:after="0"/>
        <w:ind w:firstLine="360"/>
        <w:rPr>
          <w:rFonts w:cstheme="minorHAnsi"/>
          <w:sz w:val="24"/>
          <w:szCs w:val="24"/>
        </w:rPr>
      </w:pPr>
      <w:r w:rsidRPr="009E7F4C">
        <w:rPr>
          <w:rFonts w:cstheme="minorHAnsi"/>
          <w:sz w:val="24"/>
          <w:szCs w:val="24"/>
        </w:rPr>
        <w:t>“Is this why you asked if I had implants?”</w:t>
      </w:r>
    </w:p>
    <w:p w:rsidR="00176DAF" w:rsidP="00176DAF" w:rsidRDefault="007F0EEA" w14:paraId="6A4D7A77" w14:textId="77777777">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I can only interface like this with people who have them.”</w:t>
      </w:r>
    </w:p>
    <w:p w:rsidR="00176DAF" w:rsidP="00176DAF" w:rsidRDefault="007F0EEA" w14:paraId="37FE08B2" w14:textId="77777777">
      <w:pPr>
        <w:spacing w:after="0"/>
        <w:ind w:firstLine="360"/>
        <w:rPr>
          <w:rFonts w:cstheme="minorHAnsi"/>
          <w:sz w:val="24"/>
          <w:szCs w:val="24"/>
        </w:rPr>
      </w:pPr>
      <w:r w:rsidRPr="009E7F4C">
        <w:rPr>
          <w:rFonts w:cstheme="minorHAnsi"/>
          <w:sz w:val="24"/>
          <w:szCs w:val="24"/>
        </w:rPr>
        <w:t>“I assume there’s a reason for that.”</w:t>
      </w:r>
    </w:p>
    <w:p w:rsidR="008E1D43" w:rsidP="00176DAF" w:rsidRDefault="008E1D43" w14:paraId="4BE1A731" w14:textId="7B4058A3">
      <w:pPr>
        <w:spacing w:after="0"/>
        <w:ind w:firstLine="360"/>
        <w:rPr>
          <w:rFonts w:cstheme="minorHAnsi"/>
          <w:sz w:val="24"/>
          <w:szCs w:val="24"/>
        </w:rPr>
      </w:pPr>
      <w:r w:rsidRPr="008E1D43">
        <w:rPr>
          <w:rFonts w:cstheme="minorHAnsi"/>
          <w:sz w:val="24"/>
          <w:szCs w:val="24"/>
        </w:rPr>
        <w:t xml:space="preserve">“Yes. Sometimes, people want to experience what it’s like to have sex from </w:t>
      </w:r>
      <w:r w:rsidR="00F110F9">
        <w:rPr>
          <w:rFonts w:cstheme="minorHAnsi"/>
          <w:sz w:val="24"/>
          <w:szCs w:val="24"/>
        </w:rPr>
        <w:t xml:space="preserve">another person’s </w:t>
      </w:r>
      <w:r w:rsidRPr="008E1D43">
        <w:rPr>
          <w:rFonts w:cstheme="minorHAnsi"/>
          <w:sz w:val="24"/>
          <w:szCs w:val="24"/>
        </w:rPr>
        <w:t>perspective. Saves them from the hassle of surgery, not even the nano-trial packs. This is an alternative method. If you want, I’ll do it for you for free, because you’re a friend.”</w:t>
      </w:r>
    </w:p>
    <w:p w:rsidR="00176DAF" w:rsidP="00176DAF" w:rsidRDefault="007F0EEA" w14:paraId="5ED260C8" w14:textId="0DA7D919">
      <w:pPr>
        <w:spacing w:after="0"/>
        <w:ind w:firstLine="360"/>
        <w:rPr>
          <w:rFonts w:cstheme="minorHAnsi"/>
          <w:sz w:val="24"/>
          <w:szCs w:val="24"/>
        </w:rPr>
      </w:pPr>
      <w:r w:rsidRPr="009E7F4C">
        <w:rPr>
          <w:rFonts w:cstheme="minorHAnsi"/>
          <w:sz w:val="24"/>
          <w:szCs w:val="24"/>
        </w:rPr>
        <w:t>“</w:t>
      </w:r>
      <w:r w:rsidR="00F110F9">
        <w:rPr>
          <w:rFonts w:cstheme="minorHAnsi"/>
          <w:sz w:val="24"/>
          <w:szCs w:val="24"/>
        </w:rPr>
        <w:t>Uh, no thanks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Let’s get this over with.”</w:t>
      </w:r>
    </w:p>
    <w:p w:rsidRPr="009E7F4C" w:rsidR="007F0EEA" w:rsidP="00176DAF" w:rsidRDefault="007F0EEA" w14:paraId="7C9F7DA5" w14:textId="43F310A5">
      <w:pPr>
        <w:spacing w:after="0"/>
        <w:ind w:firstLine="360"/>
        <w:rPr>
          <w:rFonts w:cstheme="minorHAnsi"/>
          <w:sz w:val="24"/>
          <w:szCs w:val="24"/>
        </w:rPr>
      </w:pPr>
    </w:p>
    <w:p w:rsidR="00176DAF" w:rsidP="00205782" w:rsidRDefault="00AE1D3C" w14:paraId="3BE70147" w14:textId="77777777">
      <w:pPr>
        <w:spacing w:after="0"/>
        <w:jc w:val="center"/>
        <w:rPr>
          <w:rFonts w:cstheme="minorHAnsi"/>
          <w:sz w:val="24"/>
          <w:szCs w:val="24"/>
        </w:rPr>
      </w:pPr>
      <w:r>
        <w:rPr>
          <w:rFonts w:cstheme="minorHAnsi"/>
          <w:sz w:val="24"/>
          <w:szCs w:val="24"/>
        </w:rPr>
        <w:t>***</w:t>
      </w:r>
    </w:p>
    <w:p w:rsidRPr="009E7F4C" w:rsidR="007F0EEA" w:rsidP="00176DAF" w:rsidRDefault="00824BE0" w14:paraId="29BBC73B" w14:textId="03340D4E">
      <w:pPr>
        <w:spacing w:after="0"/>
        <w:ind w:firstLine="360"/>
        <w:rPr>
          <w:rFonts w:cstheme="minorHAnsi"/>
          <w:sz w:val="24"/>
          <w:szCs w:val="24"/>
        </w:rPr>
      </w:pPr>
      <w:r>
        <w:rPr>
          <w:rFonts w:cstheme="minorHAnsi"/>
          <w:sz w:val="24"/>
          <w:szCs w:val="24"/>
        </w:rPr>
        <w:tab/>
      </w:r>
      <w:r w:rsidR="00842F7E">
        <w:rPr>
          <w:rFonts w:cstheme="minorHAnsi"/>
          <w:sz w:val="24"/>
          <w:szCs w:val="24"/>
        </w:rPr>
        <w:t xml:space="preserve">  </w:t>
      </w:r>
    </w:p>
    <w:p w:rsidR="00176DAF" w:rsidP="00D41B15" w:rsidRDefault="007F0EEA" w14:paraId="441B9638" w14:textId="6FB337E1">
      <w:pPr>
        <w:spacing w:after="0"/>
        <w:rPr>
          <w:rFonts w:cstheme="minorHAnsi"/>
          <w:sz w:val="24"/>
          <w:szCs w:val="24"/>
        </w:rPr>
      </w:pPr>
      <w:r w:rsidRPr="009E7F4C">
        <w:rPr>
          <w:rFonts w:cstheme="minorHAnsi"/>
          <w:sz w:val="24"/>
          <w:szCs w:val="24"/>
        </w:rPr>
        <w:t>Kissy is walking along the hallway.</w:t>
      </w:r>
      <w:r w:rsidR="0071681A">
        <w:rPr>
          <w:rFonts w:cstheme="minorHAnsi"/>
          <w:sz w:val="24"/>
          <w:szCs w:val="24"/>
        </w:rPr>
        <w:t xml:space="preserve"> </w:t>
      </w:r>
      <w:r w:rsidRPr="009E7F4C">
        <w:rPr>
          <w:rFonts w:cstheme="minorHAnsi"/>
          <w:sz w:val="24"/>
          <w:szCs w:val="24"/>
        </w:rPr>
        <w:t>I’m not saying “we” and certainly not “I,” because that’s too fucking weird.</w:t>
      </w:r>
      <w:r w:rsidR="0071681A">
        <w:rPr>
          <w:rFonts w:cstheme="minorHAnsi"/>
          <w:sz w:val="24"/>
          <w:szCs w:val="24"/>
        </w:rPr>
        <w:t xml:space="preserve"> </w:t>
      </w:r>
      <w:r w:rsidRPr="009E7F4C">
        <w:rPr>
          <w:rFonts w:cstheme="minorHAnsi"/>
          <w:sz w:val="24"/>
          <w:szCs w:val="24"/>
        </w:rPr>
        <w:t>I mean, c’mon, any moment Kissy is going to look down at her tits and I want this moment to be firmly in the third person.</w:t>
      </w:r>
      <w:r w:rsidR="0071681A">
        <w:rPr>
          <w:rFonts w:cstheme="minorHAnsi"/>
          <w:sz w:val="24"/>
          <w:szCs w:val="24"/>
        </w:rPr>
        <w:t xml:space="preserve"> </w:t>
      </w:r>
      <w:r w:rsidRPr="009E7F4C">
        <w:rPr>
          <w:rFonts w:cstheme="minorHAnsi"/>
          <w:sz w:val="24"/>
          <w:szCs w:val="24"/>
        </w:rPr>
        <w:t>So, she’s walking along, her visual and audio sensor package taking in the people in the hallway.</w:t>
      </w:r>
      <w:r w:rsidR="0071681A">
        <w:rPr>
          <w:rFonts w:cstheme="minorHAnsi"/>
          <w:sz w:val="24"/>
          <w:szCs w:val="24"/>
        </w:rPr>
        <w:t xml:space="preserve"> </w:t>
      </w:r>
      <w:r w:rsidRPr="009E7F4C">
        <w:rPr>
          <w:rFonts w:cstheme="minorHAnsi"/>
          <w:sz w:val="24"/>
          <w:szCs w:val="24"/>
        </w:rPr>
        <w:t>Kissy can see a lot.</w:t>
      </w:r>
      <w:r w:rsidR="0071681A">
        <w:rPr>
          <w:rFonts w:cstheme="minorHAnsi"/>
          <w:sz w:val="24"/>
          <w:szCs w:val="24"/>
        </w:rPr>
        <w:t xml:space="preserve"> </w:t>
      </w:r>
      <w:r w:rsidRPr="009E7F4C">
        <w:rPr>
          <w:rFonts w:cstheme="minorHAnsi"/>
          <w:sz w:val="24"/>
          <w:szCs w:val="24"/>
        </w:rPr>
        <w:t xml:space="preserve">Heart rates, pupil dilation, body temperature, even a </w:t>
      </w:r>
      <w:r w:rsidR="00F86625">
        <w:rPr>
          <w:rFonts w:cstheme="minorHAnsi"/>
          <w:sz w:val="24"/>
          <w:szCs w:val="24"/>
        </w:rPr>
        <w:t xml:space="preserve">scanner </w:t>
      </w:r>
      <w:r w:rsidRPr="009E7F4C">
        <w:rPr>
          <w:rFonts w:cstheme="minorHAnsi"/>
          <w:sz w:val="24"/>
          <w:szCs w:val="24"/>
        </w:rPr>
        <w:t>that detects weapons and implants.</w:t>
      </w:r>
      <w:r w:rsidR="0071681A">
        <w:rPr>
          <w:rFonts w:cstheme="minorHAnsi"/>
          <w:sz w:val="24"/>
          <w:szCs w:val="24"/>
        </w:rPr>
        <w:t xml:space="preserve"> </w:t>
      </w:r>
      <w:r w:rsidRPr="009E7F4C">
        <w:rPr>
          <w:rFonts w:cstheme="minorHAnsi"/>
          <w:sz w:val="24"/>
          <w:szCs w:val="24"/>
        </w:rPr>
        <w:t>She can deduce a person’s emotional state from their stance and their vitals, and even predict how they’ll react to different communication techniques.</w:t>
      </w:r>
      <w:r w:rsidR="0071681A">
        <w:rPr>
          <w:rFonts w:cstheme="minorHAnsi"/>
          <w:sz w:val="24"/>
          <w:szCs w:val="24"/>
        </w:rPr>
        <w:t xml:space="preserve"> </w:t>
      </w:r>
      <w:r w:rsidRPr="009E7F4C">
        <w:rPr>
          <w:rFonts w:cstheme="minorHAnsi"/>
          <w:sz w:val="24"/>
          <w:szCs w:val="24"/>
        </w:rPr>
        <w:t>If Kissy ever goes into politics, we’re all screwed.</w:t>
      </w:r>
    </w:p>
    <w:p w:rsidR="00176DAF" w:rsidP="00176DAF" w:rsidRDefault="007F0EEA" w14:paraId="5B1B4099" w14:textId="6539E7F3">
      <w:pPr>
        <w:spacing w:after="0"/>
        <w:ind w:firstLine="360"/>
        <w:rPr>
          <w:rFonts w:cstheme="minorHAnsi"/>
          <w:sz w:val="24"/>
          <w:szCs w:val="24"/>
        </w:rPr>
      </w:pPr>
      <w:r w:rsidRPr="009E7F4C">
        <w:rPr>
          <w:rFonts w:cstheme="minorHAnsi"/>
          <w:sz w:val="24"/>
          <w:szCs w:val="24"/>
        </w:rPr>
        <w:t>I realize that all the people around her are pirates.</w:t>
      </w:r>
      <w:r w:rsidR="0071681A">
        <w:rPr>
          <w:rFonts w:cstheme="minorHAnsi"/>
          <w:sz w:val="24"/>
          <w:szCs w:val="24"/>
        </w:rPr>
        <w:t xml:space="preserve"> </w:t>
      </w:r>
      <w:r w:rsidRPr="009E7F4C">
        <w:rPr>
          <w:rFonts w:cstheme="minorHAnsi"/>
          <w:sz w:val="24"/>
          <w:szCs w:val="24"/>
        </w:rPr>
        <w:t>I know, practically all my players are pirates, and surely there will be pirates all over the ship.</w:t>
      </w:r>
      <w:r w:rsidR="0071681A">
        <w:rPr>
          <w:rFonts w:cstheme="minorHAnsi"/>
          <w:sz w:val="24"/>
          <w:szCs w:val="24"/>
        </w:rPr>
        <w:t xml:space="preserve"> </w:t>
      </w:r>
      <w:r w:rsidRPr="009E7F4C">
        <w:rPr>
          <w:rFonts w:cstheme="minorHAnsi"/>
          <w:sz w:val="24"/>
          <w:szCs w:val="24"/>
        </w:rPr>
        <w:t>But these pirates are different.</w:t>
      </w:r>
      <w:r w:rsidR="0071681A">
        <w:rPr>
          <w:rFonts w:cstheme="minorHAnsi"/>
          <w:sz w:val="24"/>
          <w:szCs w:val="24"/>
        </w:rPr>
        <w:t xml:space="preserve"> </w:t>
      </w:r>
      <w:r w:rsidRPr="009E7F4C">
        <w:rPr>
          <w:rFonts w:cstheme="minorHAnsi"/>
          <w:sz w:val="24"/>
          <w:szCs w:val="24"/>
        </w:rPr>
        <w:t>These are not the riffraff that currently call themselves Blood Suns.</w:t>
      </w:r>
      <w:r w:rsidR="0071681A">
        <w:rPr>
          <w:rFonts w:cstheme="minorHAnsi"/>
          <w:sz w:val="24"/>
          <w:szCs w:val="24"/>
        </w:rPr>
        <w:t xml:space="preserve"> </w:t>
      </w:r>
      <w:r w:rsidRPr="009E7F4C">
        <w:rPr>
          <w:rFonts w:cstheme="minorHAnsi"/>
          <w:sz w:val="24"/>
          <w:szCs w:val="24"/>
        </w:rPr>
        <w:t>No, these are important pirates.</w:t>
      </w:r>
      <w:r w:rsidR="0071681A">
        <w:rPr>
          <w:rFonts w:cstheme="minorHAnsi"/>
          <w:sz w:val="24"/>
          <w:szCs w:val="24"/>
        </w:rPr>
        <w:t xml:space="preserve"> </w:t>
      </w:r>
      <w:r w:rsidRPr="009E7F4C">
        <w:rPr>
          <w:rFonts w:cstheme="minorHAnsi"/>
          <w:sz w:val="24"/>
          <w:szCs w:val="24"/>
        </w:rPr>
        <w:t>They let Kissy pass, but I get the feeling that it isn’t a normal occurrence to let anyone walk near them without a confrontation.</w:t>
      </w:r>
      <w:r w:rsidR="0071681A">
        <w:rPr>
          <w:rFonts w:cstheme="minorHAnsi"/>
          <w:sz w:val="24"/>
          <w:szCs w:val="24"/>
        </w:rPr>
        <w:t xml:space="preserve"> </w:t>
      </w:r>
      <w:r w:rsidRPr="009E7F4C">
        <w:rPr>
          <w:rFonts w:cstheme="minorHAnsi"/>
          <w:sz w:val="24"/>
          <w:szCs w:val="24"/>
        </w:rPr>
        <w:t>Something holds them back.</w:t>
      </w:r>
    </w:p>
    <w:p w:rsidR="00176DAF" w:rsidP="00176DAF" w:rsidRDefault="007F0EEA" w14:paraId="2E933D2A" w14:textId="13368DAF">
      <w:pPr>
        <w:spacing w:after="0"/>
        <w:ind w:firstLine="360"/>
        <w:rPr>
          <w:rFonts w:cstheme="minorHAnsi"/>
          <w:sz w:val="24"/>
          <w:szCs w:val="24"/>
        </w:rPr>
      </w:pPr>
      <w:r w:rsidRPr="009E7F4C">
        <w:rPr>
          <w:rFonts w:cstheme="minorHAnsi"/>
          <w:sz w:val="24"/>
          <w:szCs w:val="24"/>
        </w:rPr>
        <w:t>Kissy rounds a corner and I realize that something is someone.</w:t>
      </w:r>
      <w:r w:rsidR="0071681A">
        <w:rPr>
          <w:rFonts w:cstheme="minorHAnsi"/>
          <w:sz w:val="24"/>
          <w:szCs w:val="24"/>
        </w:rPr>
        <w:t xml:space="preserve"> </w:t>
      </w:r>
      <w:r w:rsidRPr="009E7F4C">
        <w:rPr>
          <w:rFonts w:cstheme="minorHAnsi"/>
          <w:sz w:val="24"/>
          <w:szCs w:val="24"/>
        </w:rPr>
        <w:t>Erik Jager stands with three other men speaking in low tones.</w:t>
      </w:r>
      <w:r w:rsidR="0071681A">
        <w:rPr>
          <w:rFonts w:cstheme="minorHAnsi"/>
          <w:sz w:val="24"/>
          <w:szCs w:val="24"/>
        </w:rPr>
        <w:t xml:space="preserve"> </w:t>
      </w:r>
      <w:r w:rsidRPr="009E7F4C">
        <w:rPr>
          <w:rFonts w:cstheme="minorHAnsi"/>
          <w:sz w:val="24"/>
          <w:szCs w:val="24"/>
        </w:rPr>
        <w:t>They break off when they see Kissy.</w:t>
      </w:r>
      <w:r w:rsidR="0071681A">
        <w:rPr>
          <w:rFonts w:cstheme="minorHAnsi"/>
          <w:sz w:val="24"/>
          <w:szCs w:val="24"/>
        </w:rPr>
        <w:t xml:space="preserve"> </w:t>
      </w:r>
      <w:r w:rsidRPr="009E7F4C">
        <w:rPr>
          <w:rFonts w:cstheme="minorHAnsi"/>
          <w:sz w:val="24"/>
          <w:szCs w:val="24"/>
        </w:rPr>
        <w:t>A wordless exchange with Jager and the three men move a few paces away.</w:t>
      </w:r>
      <w:r w:rsidR="0071681A">
        <w:rPr>
          <w:rFonts w:cstheme="minorHAnsi"/>
          <w:sz w:val="24"/>
          <w:szCs w:val="24"/>
        </w:rPr>
        <w:t xml:space="preserve"> </w:t>
      </w:r>
      <w:r w:rsidRPr="009E7F4C">
        <w:rPr>
          <w:rFonts w:cstheme="minorHAnsi"/>
          <w:sz w:val="24"/>
          <w:szCs w:val="24"/>
        </w:rPr>
        <w:t xml:space="preserve">They continue to converse among </w:t>
      </w:r>
      <w:r w:rsidRPr="009E7F4C" w:rsidR="008E1D43">
        <w:rPr>
          <w:rFonts w:cstheme="minorHAnsi"/>
          <w:sz w:val="24"/>
          <w:szCs w:val="24"/>
        </w:rPr>
        <w:t>themselves but</w:t>
      </w:r>
      <w:r w:rsidRPr="009E7F4C">
        <w:rPr>
          <w:rFonts w:cstheme="minorHAnsi"/>
          <w:sz w:val="24"/>
          <w:szCs w:val="24"/>
        </w:rPr>
        <w:t xml:space="preserve"> keep an eye on the newcomer.</w:t>
      </w:r>
    </w:p>
    <w:p w:rsidR="00176DAF" w:rsidP="00176DAF" w:rsidRDefault="007F0EEA" w14:paraId="0FAB77D4" w14:textId="77777777">
      <w:pPr>
        <w:spacing w:after="0"/>
        <w:ind w:firstLine="360"/>
        <w:rPr>
          <w:rFonts w:cstheme="minorHAnsi"/>
          <w:sz w:val="24"/>
          <w:szCs w:val="24"/>
        </w:rPr>
      </w:pPr>
      <w:r w:rsidRPr="009E7F4C">
        <w:rPr>
          <w:rFonts w:cstheme="minorHAnsi"/>
          <w:sz w:val="24"/>
          <w:szCs w:val="24"/>
        </w:rPr>
        <w:t>Kissy ignores them and focuses on Jager.</w:t>
      </w:r>
      <w:r w:rsidR="0071681A">
        <w:rPr>
          <w:rFonts w:cstheme="minorHAnsi"/>
          <w:sz w:val="24"/>
          <w:szCs w:val="24"/>
        </w:rPr>
        <w:t xml:space="preserve"> </w:t>
      </w:r>
      <w:r w:rsidRPr="009E7F4C">
        <w:rPr>
          <w:rFonts w:cstheme="minorHAnsi"/>
          <w:sz w:val="24"/>
          <w:szCs w:val="24"/>
        </w:rPr>
        <w:t>“I want to make sure there are no more incidents like the one today,” she says.</w:t>
      </w:r>
      <w:r w:rsidR="0071681A">
        <w:rPr>
          <w:rFonts w:cstheme="minorHAnsi"/>
          <w:sz w:val="24"/>
          <w:szCs w:val="24"/>
        </w:rPr>
        <w:t xml:space="preserve"> </w:t>
      </w:r>
      <w:r w:rsidRPr="009E7F4C">
        <w:rPr>
          <w:rFonts w:cstheme="minorHAnsi"/>
          <w:sz w:val="24"/>
          <w:szCs w:val="24"/>
        </w:rPr>
        <w:t>“I apologize that I killed your clansman.”</w:t>
      </w:r>
    </w:p>
    <w:p w:rsidR="00176DAF" w:rsidP="00176DAF" w:rsidRDefault="007F0EEA" w14:paraId="4289EF53" w14:textId="77777777">
      <w:pPr>
        <w:spacing w:after="0"/>
        <w:ind w:firstLine="360"/>
        <w:rPr>
          <w:rFonts w:cstheme="minorHAnsi"/>
          <w:sz w:val="24"/>
          <w:szCs w:val="24"/>
        </w:rPr>
      </w:pPr>
      <w:r w:rsidRPr="009E7F4C">
        <w:rPr>
          <w:rFonts w:cstheme="minorHAnsi"/>
          <w:sz w:val="24"/>
          <w:szCs w:val="24"/>
        </w:rPr>
        <w:t>Jager looks amused.</w:t>
      </w:r>
      <w:r w:rsidR="0071681A">
        <w:rPr>
          <w:rFonts w:cstheme="minorHAnsi"/>
          <w:sz w:val="24"/>
          <w:szCs w:val="24"/>
        </w:rPr>
        <w:t xml:space="preserve"> </w:t>
      </w:r>
      <w:r w:rsidRPr="009E7F4C">
        <w:rPr>
          <w:rFonts w:cstheme="minorHAnsi"/>
          <w:sz w:val="24"/>
          <w:szCs w:val="24"/>
        </w:rPr>
        <w:t>“Everybody has the right to refuse an offer,” he says, “so long as they can defend themselves should that offer become a demand.</w:t>
      </w:r>
      <w:r w:rsidR="0071681A">
        <w:rPr>
          <w:rFonts w:cstheme="minorHAnsi"/>
          <w:sz w:val="24"/>
          <w:szCs w:val="24"/>
        </w:rPr>
        <w:t xml:space="preserve"> </w:t>
      </w:r>
      <w:r w:rsidRPr="009E7F4C">
        <w:rPr>
          <w:rFonts w:cstheme="minorHAnsi"/>
          <w:sz w:val="24"/>
          <w:szCs w:val="24"/>
        </w:rPr>
        <w:t>If any innocents die because they refused and could not defend themselves, that blood is on their hands, not the demanding party.”</w:t>
      </w:r>
    </w:p>
    <w:p w:rsidR="00176DAF" w:rsidP="00176DAF" w:rsidRDefault="007F0EEA" w14:paraId="17881E80" w14:textId="77777777">
      <w:pPr>
        <w:spacing w:after="0"/>
        <w:ind w:firstLine="360"/>
        <w:rPr>
          <w:rFonts w:cstheme="minorHAnsi"/>
          <w:sz w:val="24"/>
          <w:szCs w:val="24"/>
        </w:rPr>
      </w:pPr>
      <w:r w:rsidRPr="009E7F4C">
        <w:rPr>
          <w:rFonts w:cstheme="minorHAnsi"/>
          <w:sz w:val="24"/>
          <w:szCs w:val="24"/>
        </w:rPr>
        <w:t>“That’s an odd way to look at it.”</w:t>
      </w:r>
    </w:p>
    <w:p w:rsidR="00176DAF" w:rsidP="00176DAF" w:rsidRDefault="007F0EEA" w14:paraId="0F71229C" w14:textId="77777777">
      <w:pPr>
        <w:spacing w:after="0"/>
        <w:ind w:firstLine="360"/>
        <w:rPr>
          <w:rFonts w:cstheme="minorHAnsi"/>
          <w:sz w:val="24"/>
          <w:szCs w:val="24"/>
        </w:rPr>
      </w:pPr>
      <w:r w:rsidRPr="009E7F4C">
        <w:rPr>
          <w:rFonts w:cstheme="minorHAnsi"/>
          <w:sz w:val="24"/>
          <w:szCs w:val="24"/>
        </w:rPr>
        <w:t>Jager spreads his hands.</w:t>
      </w:r>
      <w:r w:rsidR="0071681A">
        <w:rPr>
          <w:rFonts w:cstheme="minorHAnsi"/>
          <w:sz w:val="24"/>
          <w:szCs w:val="24"/>
        </w:rPr>
        <w:t xml:space="preserve"> </w:t>
      </w:r>
      <w:r w:rsidRPr="009E7F4C">
        <w:rPr>
          <w:rFonts w:cstheme="minorHAnsi"/>
          <w:sz w:val="24"/>
          <w:szCs w:val="24"/>
        </w:rPr>
        <w:t>“It is our way.”</w:t>
      </w:r>
    </w:p>
    <w:p w:rsidR="00176DAF" w:rsidP="00176DAF" w:rsidRDefault="007F0EEA" w14:paraId="5846E021" w14:textId="77777777">
      <w:pPr>
        <w:spacing w:after="0"/>
        <w:ind w:firstLine="360"/>
        <w:rPr>
          <w:rFonts w:cstheme="minorHAnsi"/>
          <w:sz w:val="24"/>
          <w:szCs w:val="24"/>
        </w:rPr>
      </w:pPr>
      <w:r w:rsidRPr="009E7F4C">
        <w:rPr>
          <w:rFonts w:cstheme="minorHAnsi"/>
          <w:sz w:val="24"/>
          <w:szCs w:val="24"/>
        </w:rPr>
        <w:t>“What if you lose?”</w:t>
      </w:r>
    </w:p>
    <w:p w:rsidR="00176DAF" w:rsidP="00176DAF" w:rsidRDefault="007F0EEA" w14:paraId="57699116" w14:textId="77777777">
      <w:pPr>
        <w:spacing w:after="0"/>
        <w:ind w:firstLine="360"/>
        <w:rPr>
          <w:rFonts w:cstheme="minorHAnsi"/>
          <w:sz w:val="24"/>
          <w:szCs w:val="24"/>
        </w:rPr>
      </w:pPr>
      <w:r w:rsidRPr="009E7F4C">
        <w:rPr>
          <w:rFonts w:cstheme="minorHAnsi"/>
          <w:sz w:val="24"/>
          <w:szCs w:val="24"/>
        </w:rPr>
        <w:t>“There are no innocents among us.</w:t>
      </w:r>
      <w:r w:rsidR="0071681A">
        <w:rPr>
          <w:rFonts w:cstheme="minorHAnsi"/>
          <w:sz w:val="24"/>
          <w:szCs w:val="24"/>
        </w:rPr>
        <w:t xml:space="preserve"> </w:t>
      </w:r>
      <w:r w:rsidRPr="009E7F4C">
        <w:rPr>
          <w:rFonts w:cstheme="minorHAnsi"/>
          <w:sz w:val="24"/>
          <w:szCs w:val="24"/>
        </w:rPr>
        <w:t>We make sure of that.”</w:t>
      </w:r>
    </w:p>
    <w:p w:rsidR="00176DAF" w:rsidP="00176DAF" w:rsidRDefault="007F0EEA" w14:paraId="18CB0C48" w14:textId="77777777">
      <w:pPr>
        <w:spacing w:after="0"/>
        <w:ind w:firstLine="360"/>
        <w:rPr>
          <w:rFonts w:cstheme="minorHAnsi"/>
          <w:sz w:val="24"/>
          <w:szCs w:val="24"/>
        </w:rPr>
      </w:pPr>
      <w:r w:rsidRPr="009E7F4C">
        <w:rPr>
          <w:rFonts w:cstheme="minorHAnsi"/>
          <w:sz w:val="24"/>
          <w:szCs w:val="24"/>
        </w:rPr>
        <w:t>“I’m sure you do.</w:t>
      </w:r>
      <w:r w:rsidR="0071681A">
        <w:rPr>
          <w:rFonts w:cstheme="minorHAnsi"/>
          <w:sz w:val="24"/>
          <w:szCs w:val="24"/>
        </w:rPr>
        <w:t xml:space="preserve"> </w:t>
      </w:r>
      <w:r w:rsidRPr="009E7F4C">
        <w:rPr>
          <w:rFonts w:cstheme="minorHAnsi"/>
          <w:sz w:val="24"/>
          <w:szCs w:val="24"/>
        </w:rPr>
        <w:t>Still, I’d like it if you could encourage your people to let the matter rest,” Kissy says.</w:t>
      </w:r>
      <w:r w:rsidR="0071681A">
        <w:rPr>
          <w:rFonts w:cstheme="minorHAnsi"/>
          <w:sz w:val="24"/>
          <w:szCs w:val="24"/>
        </w:rPr>
        <w:t xml:space="preserve"> </w:t>
      </w:r>
      <w:r w:rsidRPr="009E7F4C">
        <w:rPr>
          <w:rFonts w:cstheme="minorHAnsi"/>
          <w:sz w:val="24"/>
          <w:szCs w:val="24"/>
        </w:rPr>
        <w:t>“I’d hate to perforate any of my potential teammates, or their kin.”</w:t>
      </w:r>
    </w:p>
    <w:p w:rsidR="00176DAF" w:rsidP="47CE2942" w:rsidRDefault="007F0EEA" w14:paraId="46D69BBC" w14:textId="3B8A5B80">
      <w:pPr>
        <w:spacing w:after="0"/>
        <w:ind w:firstLine="360"/>
        <w:rPr>
          <w:rFonts w:cs="Calibri" w:cstheme="minorAscii"/>
          <w:sz w:val="24"/>
          <w:szCs w:val="24"/>
        </w:rPr>
      </w:pPr>
      <w:r w:rsidRPr="47CE2942" w:rsidR="47CE2942">
        <w:rPr>
          <w:rFonts w:cs="Calibri" w:cstheme="minorAscii"/>
          <w:sz w:val="24"/>
          <w:szCs w:val="24"/>
        </w:rPr>
        <w:t>“Ha</w:t>
      </w:r>
      <w:ins w:author="Gary Smailes" w:date="2024-03-14T11:15:08.551Z" w:id="578986970">
        <w:r w:rsidRPr="47CE2942" w:rsidR="47CE2942">
          <w:rPr>
            <w:rFonts w:cs="Calibri" w:cstheme="minorAscii"/>
            <w:sz w:val="24"/>
            <w:szCs w:val="24"/>
          </w:rPr>
          <w:t>.</w:t>
        </w:r>
      </w:ins>
      <w:del w:author="Gary Smailes" w:date="2024-03-14T11:15:08.14Z" w:id="695970996">
        <w:r w:rsidRPr="47CE2942" w:rsidDel="47CE2942">
          <w:rPr>
            <w:rFonts w:cs="Calibri" w:cstheme="minorAscii"/>
            <w:sz w:val="24"/>
            <w:szCs w:val="24"/>
          </w:rPr>
          <w:delText>!</w:delText>
        </w:r>
      </w:del>
      <w:r w:rsidRPr="47CE2942" w:rsidR="47CE2942">
        <w:rPr>
          <w:rFonts w:cs="Calibri" w:cstheme="minorAscii"/>
          <w:sz w:val="24"/>
          <w:szCs w:val="24"/>
        </w:rPr>
        <w:t xml:space="preserve"> After that display this morning, I doubt anyone else will pester you. But if it makes you feel better, I will speak to them.” He holds out his hand. “Deal?”</w:t>
      </w:r>
    </w:p>
    <w:p w:rsidR="00176DAF" w:rsidP="00176DAF" w:rsidRDefault="007F0EEA" w14:paraId="41ACA9D4" w14:textId="77777777">
      <w:pPr>
        <w:spacing w:after="0"/>
        <w:ind w:firstLine="360"/>
        <w:rPr>
          <w:rFonts w:cstheme="minorHAnsi"/>
          <w:sz w:val="24"/>
          <w:szCs w:val="24"/>
        </w:rPr>
      </w:pPr>
      <w:r w:rsidRPr="009E7F4C">
        <w:rPr>
          <w:rFonts w:cstheme="minorHAnsi"/>
          <w:sz w:val="24"/>
          <w:szCs w:val="24"/>
        </w:rPr>
        <w:t>Kissy takes it.</w:t>
      </w:r>
      <w:r w:rsidR="0071681A">
        <w:rPr>
          <w:rFonts w:cstheme="minorHAnsi"/>
          <w:sz w:val="24"/>
          <w:szCs w:val="24"/>
        </w:rPr>
        <w:t xml:space="preserve"> </w:t>
      </w:r>
      <w:r w:rsidRPr="009E7F4C">
        <w:rPr>
          <w:rFonts w:cstheme="minorHAnsi"/>
          <w:sz w:val="24"/>
          <w:szCs w:val="24"/>
        </w:rPr>
        <w:t>“Deal.”</w:t>
      </w:r>
    </w:p>
    <w:p w:rsidR="00176DAF" w:rsidP="00176DAF" w:rsidRDefault="007F0EEA" w14:paraId="3BD906F6" w14:textId="4D689CBD">
      <w:pPr>
        <w:spacing w:after="0"/>
        <w:ind w:firstLine="360"/>
        <w:rPr>
          <w:rFonts w:cstheme="minorHAnsi"/>
          <w:sz w:val="24"/>
          <w:szCs w:val="24"/>
        </w:rPr>
      </w:pPr>
      <w:r w:rsidRPr="009E7F4C">
        <w:rPr>
          <w:rFonts w:cstheme="minorHAnsi"/>
          <w:sz w:val="24"/>
          <w:szCs w:val="24"/>
        </w:rPr>
        <w:t xml:space="preserve">Flash forward to meeting Jint in the </w:t>
      </w:r>
      <w:r w:rsidRPr="009E7F4C" w:rsidR="008E1D43">
        <w:rPr>
          <w:rFonts w:cstheme="minorHAnsi"/>
          <w:sz w:val="24"/>
          <w:szCs w:val="24"/>
        </w:rPr>
        <w:t>hallway and</w:t>
      </w:r>
      <w:r w:rsidRPr="009E7F4C">
        <w:rPr>
          <w:rFonts w:cstheme="minorHAnsi"/>
          <w:sz w:val="24"/>
          <w:szCs w:val="24"/>
        </w:rPr>
        <w:t xml:space="preserve"> taking her hand to calm her down.</w:t>
      </w:r>
      <w:r w:rsidR="0071681A">
        <w:rPr>
          <w:rFonts w:cstheme="minorHAnsi"/>
          <w:sz w:val="24"/>
          <w:szCs w:val="24"/>
        </w:rPr>
        <w:t xml:space="preserve"> </w:t>
      </w:r>
      <w:r w:rsidRPr="009E7F4C">
        <w:rPr>
          <w:rFonts w:cstheme="minorHAnsi"/>
          <w:sz w:val="24"/>
          <w:szCs w:val="24"/>
        </w:rPr>
        <w:t>Another flash, picture of Jint, picture of Jager, picture of Dexter, and then an image of twirling DNA strands.</w:t>
      </w:r>
    </w:p>
    <w:p w:rsidRPr="009E7F4C" w:rsidR="007F0EEA" w:rsidP="00176DAF" w:rsidRDefault="007F0EEA" w14:paraId="74A96CB3" w14:textId="17FC0F06">
      <w:pPr>
        <w:spacing w:after="0"/>
        <w:ind w:firstLine="360"/>
        <w:rPr>
          <w:rFonts w:cstheme="minorHAnsi"/>
          <w:sz w:val="24"/>
          <w:szCs w:val="24"/>
        </w:rPr>
      </w:pPr>
    </w:p>
    <w:p w:rsidR="00176DAF" w:rsidP="00205782" w:rsidRDefault="00AE1D3C" w14:paraId="0E081518" w14:textId="77777777">
      <w:pPr>
        <w:spacing w:after="0"/>
        <w:jc w:val="center"/>
        <w:rPr>
          <w:rFonts w:cstheme="minorHAnsi"/>
          <w:sz w:val="24"/>
          <w:szCs w:val="24"/>
        </w:rPr>
      </w:pPr>
      <w:r>
        <w:rPr>
          <w:rFonts w:cstheme="minorHAnsi"/>
          <w:sz w:val="24"/>
          <w:szCs w:val="24"/>
        </w:rPr>
        <w:t>***</w:t>
      </w:r>
    </w:p>
    <w:p w:rsidRPr="009E7F4C" w:rsidR="007F0EEA" w:rsidP="00176DAF" w:rsidRDefault="007F0EEA" w14:paraId="6E578F36" w14:textId="0FECE489">
      <w:pPr>
        <w:spacing w:after="0"/>
        <w:ind w:firstLine="360"/>
        <w:rPr>
          <w:rFonts w:cstheme="minorHAnsi"/>
          <w:sz w:val="24"/>
          <w:szCs w:val="24"/>
        </w:rPr>
      </w:pPr>
      <w:r w:rsidRPr="009E7F4C">
        <w:rPr>
          <w:rFonts w:cstheme="minorHAnsi"/>
          <w:sz w:val="24"/>
          <w:szCs w:val="24"/>
        </w:rPr>
        <w:tab/>
      </w:r>
      <w:r w:rsidRPr="009E7F4C">
        <w:rPr>
          <w:rFonts w:cstheme="minorHAnsi"/>
          <w:sz w:val="24"/>
          <w:szCs w:val="24"/>
        </w:rPr>
        <w:tab/>
      </w:r>
    </w:p>
    <w:p w:rsidR="00176DAF" w:rsidP="47CE2942" w:rsidRDefault="00AE1D3C" w14:paraId="266268C0" w14:textId="5097F10F">
      <w:pPr>
        <w:spacing w:after="0"/>
        <w:rPr>
          <w:ins w:author="Gary Smailes" w:date="2024-03-14T11:15:35.542Z" w:id="105917002"/>
          <w:rFonts w:cs="Calibri" w:cstheme="minorAscii"/>
          <w:sz w:val="24"/>
          <w:szCs w:val="24"/>
        </w:rPr>
      </w:pPr>
      <w:r w:rsidRPr="47CE2942" w:rsidR="47CE2942">
        <w:rPr>
          <w:rFonts w:cs="Calibri" w:cstheme="minorAscii"/>
          <w:sz w:val="24"/>
          <w:szCs w:val="24"/>
        </w:rPr>
        <w:t xml:space="preserve"> “Okay</w:t>
      </w:r>
      <w:ins w:author="Gary Smailes" w:date="2024-03-14T11:15:28.792Z" w:id="1574807833">
        <w:r w:rsidRPr="47CE2942" w:rsidR="47CE2942">
          <w:rPr>
            <w:rFonts w:cs="Calibri" w:cstheme="minorAscii"/>
            <w:sz w:val="24"/>
            <w:szCs w:val="24"/>
          </w:rPr>
          <w:t>,</w:t>
        </w:r>
      </w:ins>
      <w:del w:author="Gary Smailes" w:date="2024-03-14T11:15:28.495Z" w:id="1674744329">
        <w:r w:rsidRPr="47CE2942" w:rsidDel="47CE2942">
          <w:rPr>
            <w:rFonts w:cs="Calibri" w:cstheme="minorAscii"/>
            <w:sz w:val="24"/>
            <w:szCs w:val="24"/>
          </w:rPr>
          <w:delText>!</w:delText>
        </w:r>
      </w:del>
      <w:r w:rsidRPr="47CE2942" w:rsidR="47CE2942">
        <w:rPr>
          <w:rFonts w:cs="Calibri" w:cstheme="minorAscii"/>
          <w:sz w:val="24"/>
          <w:szCs w:val="24"/>
        </w:rPr>
        <w:t>” I say, breaking the connection. “I get it</w:t>
      </w:r>
      <w:ins w:author="Gary Smailes" w:date="2024-03-14T11:15:31.353Z" w:id="1571252117">
        <w:r w:rsidRPr="47CE2942" w:rsidR="47CE2942">
          <w:rPr>
            <w:rFonts w:cs="Calibri" w:cstheme="minorAscii"/>
            <w:sz w:val="24"/>
            <w:szCs w:val="24"/>
          </w:rPr>
          <w:t>.</w:t>
        </w:r>
      </w:ins>
      <w:del w:author="Gary Smailes" w:date="2024-03-14T11:15:31.051Z" w:id="491434657">
        <w:r w:rsidRPr="47CE2942" w:rsidDel="47CE2942">
          <w:rPr>
            <w:rFonts w:cs="Calibri" w:cstheme="minorAscii"/>
            <w:sz w:val="24"/>
            <w:szCs w:val="24"/>
          </w:rPr>
          <w:delText>!</w:delText>
        </w:r>
      </w:del>
      <w:r w:rsidRPr="47CE2942" w:rsidR="47CE2942">
        <w:rPr>
          <w:rFonts w:cs="Calibri" w:cstheme="minorAscii"/>
          <w:sz w:val="24"/>
          <w:szCs w:val="24"/>
        </w:rPr>
        <w:t xml:space="preserve"> No need to induce a seizure.” </w:t>
      </w:r>
    </w:p>
    <w:p w:rsidR="00176DAF" w:rsidP="47CE2942" w:rsidRDefault="00AE1D3C" w14:paraId="01DF4BD1" w14:textId="4612E500">
      <w:pPr>
        <w:spacing w:after="0"/>
        <w:ind w:firstLine="360"/>
        <w:rPr>
          <w:rFonts w:cs="Calibri" w:cstheme="minorAscii"/>
          <w:sz w:val="24"/>
          <w:szCs w:val="24"/>
        </w:rPr>
        <w:pPrChange w:author="Gary Smailes" w:date="2024-03-14T11:15:36.511Z">
          <w:pPr>
            <w:spacing w:after="0"/>
          </w:pPr>
        </w:pPrChange>
      </w:pPr>
      <w:r w:rsidRPr="47CE2942" w:rsidR="47CE2942">
        <w:rPr>
          <w:rFonts w:cs="Calibri" w:cstheme="minorAscii"/>
          <w:sz w:val="24"/>
          <w:szCs w:val="24"/>
        </w:rPr>
        <w:t xml:space="preserve">So, </w:t>
      </w:r>
      <w:r w:rsidRPr="47CE2942" w:rsidR="47CE2942">
        <w:rPr>
          <w:rFonts w:cs="Calibri" w:cstheme="minorAscii"/>
          <w:sz w:val="24"/>
          <w:szCs w:val="24"/>
        </w:rPr>
        <w:t>Jint</w:t>
      </w:r>
      <w:r w:rsidRPr="47CE2942" w:rsidR="47CE2942">
        <w:rPr>
          <w:rFonts w:cs="Calibri" w:cstheme="minorAscii"/>
          <w:sz w:val="24"/>
          <w:szCs w:val="24"/>
        </w:rPr>
        <w:t xml:space="preserve"> and Jager got together at some point and made Dexter. The boy must not know, which is why </w:t>
      </w:r>
      <w:r w:rsidRPr="47CE2942" w:rsidR="47CE2942">
        <w:rPr>
          <w:rFonts w:cs="Calibri" w:cstheme="minorAscii"/>
          <w:sz w:val="24"/>
          <w:szCs w:val="24"/>
        </w:rPr>
        <w:t>Jint’s</w:t>
      </w:r>
      <w:r w:rsidRPr="47CE2942" w:rsidR="47CE2942">
        <w:rPr>
          <w:rFonts w:cs="Calibri" w:cstheme="minorAscii"/>
          <w:sz w:val="24"/>
          <w:szCs w:val="24"/>
        </w:rPr>
        <w:t xml:space="preserve"> so jumpy about Jager…hmm</w:t>
      </w:r>
      <w:ins w:author="Gary Smailes" w:date="2024-03-14T11:15:46.49Z" w:id="1681980625">
        <w:r w:rsidRPr="47CE2942" w:rsidR="47CE2942">
          <w:rPr>
            <w:rFonts w:cs="Calibri" w:cstheme="minorAscii"/>
            <w:sz w:val="24"/>
            <w:szCs w:val="24"/>
          </w:rPr>
          <w:t>...</w:t>
        </w:r>
      </w:ins>
      <w:r w:rsidRPr="47CE2942" w:rsidR="47CE2942">
        <w:rPr>
          <w:rFonts w:cs="Calibri" w:cstheme="minorAscii"/>
          <w:sz w:val="24"/>
          <w:szCs w:val="24"/>
        </w:rPr>
        <w:t xml:space="preserve">, I wonder if Jager even knows? The guy is </w:t>
      </w:r>
      <w:r w:rsidRPr="47CE2942" w:rsidR="47CE2942">
        <w:rPr>
          <w:rFonts w:cs="Calibri" w:cstheme="minorAscii"/>
          <w:sz w:val="24"/>
          <w:szCs w:val="24"/>
        </w:rPr>
        <w:t>pretty insistent</w:t>
      </w:r>
      <w:r w:rsidRPr="47CE2942" w:rsidR="47CE2942">
        <w:rPr>
          <w:rFonts w:cs="Calibri" w:cstheme="minorAscii"/>
          <w:sz w:val="24"/>
          <w:szCs w:val="24"/>
        </w:rPr>
        <w:t xml:space="preserve"> about getting involved in the team, and he </w:t>
      </w:r>
      <w:r w:rsidRPr="47CE2942" w:rsidR="47CE2942">
        <w:rPr>
          <w:rFonts w:cs="Calibri" w:cstheme="minorAscii"/>
          <w:sz w:val="24"/>
          <w:szCs w:val="24"/>
        </w:rPr>
        <w:t>didn’t</w:t>
      </w:r>
      <w:r w:rsidRPr="47CE2942" w:rsidR="47CE2942">
        <w:rPr>
          <w:rFonts w:cs="Calibri" w:cstheme="minorAscii"/>
          <w:sz w:val="24"/>
          <w:szCs w:val="24"/>
        </w:rPr>
        <w:t xml:space="preserve"> have to. Unless </w:t>
      </w:r>
      <w:r w:rsidRPr="47CE2942" w:rsidR="47CE2942">
        <w:rPr>
          <w:rFonts w:cs="Calibri" w:cstheme="minorAscii"/>
          <w:sz w:val="24"/>
          <w:szCs w:val="24"/>
        </w:rPr>
        <w:t>he’s</w:t>
      </w:r>
      <w:r w:rsidRPr="47CE2942" w:rsidR="47CE2942">
        <w:rPr>
          <w:rFonts w:cs="Calibri" w:cstheme="minorAscii"/>
          <w:sz w:val="24"/>
          <w:szCs w:val="24"/>
        </w:rPr>
        <w:t xml:space="preserve"> a huge a </w:t>
      </w:r>
      <w:r w:rsidRPr="47CE2942" w:rsidR="47CE2942">
        <w:rPr>
          <w:rFonts w:cs="Calibri" w:cstheme="minorAscii"/>
          <w:sz w:val="24"/>
          <w:szCs w:val="24"/>
        </w:rPr>
        <w:t>spaceball</w:t>
      </w:r>
      <w:r w:rsidRPr="47CE2942" w:rsidR="47CE2942">
        <w:rPr>
          <w:rFonts w:cs="Calibri" w:cstheme="minorAscii"/>
          <w:sz w:val="24"/>
          <w:szCs w:val="24"/>
        </w:rPr>
        <w:t xml:space="preserve"> fan and wants front row seats to the show, or is bored, or both. Who knows? I certainly </w:t>
      </w:r>
      <w:r w:rsidRPr="47CE2942" w:rsidR="47CE2942">
        <w:rPr>
          <w:rFonts w:cs="Calibri" w:cstheme="minorAscii"/>
          <w:sz w:val="24"/>
          <w:szCs w:val="24"/>
        </w:rPr>
        <w:t>don’t</w:t>
      </w:r>
      <w:r w:rsidRPr="47CE2942" w:rsidR="47CE2942">
        <w:rPr>
          <w:rFonts w:cs="Calibri" w:cstheme="minorAscii"/>
          <w:sz w:val="24"/>
          <w:szCs w:val="24"/>
        </w:rPr>
        <w:t xml:space="preserve">, and I decide to tuck this information away until the time comes when </w:t>
      </w:r>
      <w:r w:rsidRPr="47CE2942" w:rsidR="47CE2942">
        <w:rPr>
          <w:rFonts w:cs="Calibri" w:cstheme="minorAscii"/>
          <w:sz w:val="24"/>
          <w:szCs w:val="24"/>
        </w:rPr>
        <w:t>I’ll</w:t>
      </w:r>
      <w:r w:rsidRPr="47CE2942" w:rsidR="47CE2942">
        <w:rPr>
          <w:rFonts w:cs="Calibri" w:cstheme="minorAscii"/>
          <w:sz w:val="24"/>
          <w:szCs w:val="24"/>
        </w:rPr>
        <w:t xml:space="preserve"> know what the fuck to do with it.</w:t>
      </w:r>
    </w:p>
    <w:p w:rsidR="00176DAF" w:rsidP="00176DAF" w:rsidRDefault="007F0EEA" w14:paraId="476CB8EA" w14:textId="79844C09">
      <w:pPr>
        <w:spacing w:after="0"/>
        <w:ind w:firstLine="360"/>
        <w:rPr>
          <w:rFonts w:cstheme="minorHAnsi"/>
          <w:sz w:val="24"/>
          <w:szCs w:val="24"/>
        </w:rPr>
      </w:pPr>
      <w:r w:rsidRPr="009E7F4C">
        <w:rPr>
          <w:rFonts w:cstheme="minorHAnsi"/>
          <w:sz w:val="24"/>
          <w:szCs w:val="24"/>
        </w:rPr>
        <w:t>“You keep this to yourself,” I tell Kissy.</w:t>
      </w:r>
      <w:r w:rsidR="0071681A">
        <w:rPr>
          <w:rFonts w:cstheme="minorHAnsi"/>
          <w:sz w:val="24"/>
          <w:szCs w:val="24"/>
        </w:rPr>
        <w:t xml:space="preserve"> </w:t>
      </w:r>
      <w:r w:rsidRPr="009E7F4C">
        <w:rPr>
          <w:rFonts w:cstheme="minorHAnsi"/>
          <w:sz w:val="24"/>
          <w:szCs w:val="24"/>
        </w:rPr>
        <w:t xml:space="preserve">“No sense in stirring </w:t>
      </w:r>
      <w:r w:rsidR="002F1756">
        <w:rPr>
          <w:rFonts w:cstheme="minorHAnsi"/>
          <w:sz w:val="24"/>
          <w:szCs w:val="24"/>
        </w:rPr>
        <w:t xml:space="preserve">anything </w:t>
      </w:r>
      <w:r w:rsidRPr="009E7F4C">
        <w:rPr>
          <w:rFonts w:cstheme="minorHAnsi"/>
          <w:sz w:val="24"/>
          <w:szCs w:val="24"/>
        </w:rPr>
        <w:t>up</w:t>
      </w:r>
      <w:r w:rsidR="002F1756">
        <w:rPr>
          <w:rFonts w:cstheme="minorHAnsi"/>
          <w:sz w:val="24"/>
          <w:szCs w:val="24"/>
        </w:rPr>
        <w:t>.</w:t>
      </w:r>
      <w:r w:rsidRPr="009E7F4C">
        <w:rPr>
          <w:rFonts w:cstheme="minorHAnsi"/>
          <w:sz w:val="24"/>
          <w:szCs w:val="24"/>
        </w:rPr>
        <w:t>”</w:t>
      </w:r>
    </w:p>
    <w:p w:rsidR="00176DAF" w:rsidP="00176DAF" w:rsidRDefault="007F0EEA" w14:paraId="3A7FB9BE" w14:textId="77777777">
      <w:pPr>
        <w:spacing w:after="0"/>
        <w:ind w:firstLine="360"/>
        <w:rPr>
          <w:rFonts w:cstheme="minorHAnsi"/>
          <w:sz w:val="24"/>
          <w:szCs w:val="24"/>
        </w:rPr>
      </w:pPr>
      <w:r w:rsidRPr="009E7F4C">
        <w:rPr>
          <w:rFonts w:cstheme="minorHAnsi"/>
          <w:sz w:val="24"/>
          <w:szCs w:val="24"/>
        </w:rPr>
        <w:t>“I agree,” Kissy says.</w:t>
      </w:r>
      <w:r w:rsidR="0071681A">
        <w:rPr>
          <w:rFonts w:cstheme="minorHAnsi"/>
          <w:sz w:val="24"/>
          <w:szCs w:val="24"/>
        </w:rPr>
        <w:t xml:space="preserve"> </w:t>
      </w:r>
      <w:r w:rsidRPr="009E7F4C">
        <w:rPr>
          <w:rFonts w:cstheme="minorHAnsi"/>
          <w:sz w:val="24"/>
          <w:szCs w:val="24"/>
        </w:rPr>
        <w:t>“Now, if you’ll excuse me, I have to go make sure Dexter isn’t getting into too much trouble.”</w:t>
      </w:r>
    </w:p>
    <w:p w:rsidR="00176DAF" w:rsidP="00176DAF" w:rsidRDefault="007F0EEA" w14:paraId="5CB2B586" w14:textId="77777777">
      <w:pPr>
        <w:spacing w:after="0"/>
        <w:ind w:firstLine="360"/>
        <w:rPr>
          <w:rFonts w:cstheme="minorHAnsi"/>
          <w:sz w:val="24"/>
          <w:szCs w:val="24"/>
        </w:rPr>
      </w:pPr>
      <w:r w:rsidRPr="009E7F4C">
        <w:rPr>
          <w:rFonts w:cstheme="minorHAnsi"/>
          <w:sz w:val="24"/>
          <w:szCs w:val="24"/>
        </w:rPr>
        <w:t>“Good luck with that.”</w:t>
      </w:r>
    </w:p>
    <w:p w:rsidR="00176DAF" w:rsidP="00176DAF" w:rsidRDefault="007F0EEA" w14:paraId="1F19B36F" w14:textId="77777777">
      <w:pPr>
        <w:spacing w:after="0"/>
        <w:ind w:firstLine="360"/>
        <w:rPr>
          <w:rFonts w:cstheme="minorHAnsi"/>
          <w:sz w:val="24"/>
          <w:szCs w:val="24"/>
        </w:rPr>
      </w:pPr>
      <w:r w:rsidRPr="009E7F4C">
        <w:rPr>
          <w:rFonts w:cstheme="minorHAnsi"/>
          <w:sz w:val="24"/>
          <w:szCs w:val="24"/>
        </w:rPr>
        <w:t>“What do you mean?”</w:t>
      </w:r>
    </w:p>
    <w:p w:rsidR="00176DAF" w:rsidP="47CE2942" w:rsidRDefault="007F0EEA" w14:paraId="453E02AC" w14:textId="699B8AB3">
      <w:pPr>
        <w:spacing w:after="0"/>
        <w:ind w:firstLine="360"/>
        <w:rPr>
          <w:rFonts w:cs="Calibri" w:cstheme="minorAscii"/>
          <w:sz w:val="24"/>
          <w:szCs w:val="24"/>
        </w:rPr>
      </w:pPr>
      <w:r w:rsidRPr="47CE2942" w:rsidR="47CE2942">
        <w:rPr>
          <w:rFonts w:cs="Calibri" w:cstheme="minorAscii"/>
          <w:sz w:val="24"/>
          <w:szCs w:val="24"/>
        </w:rPr>
        <w:t xml:space="preserve">“I was fifteen, too, Kissy. </w:t>
      </w:r>
      <w:r w:rsidRPr="47CE2942" w:rsidR="47CE2942">
        <w:rPr>
          <w:rFonts w:cs="Calibri" w:cstheme="minorAscii"/>
          <w:sz w:val="24"/>
          <w:szCs w:val="24"/>
        </w:rPr>
        <w:t>He’s</w:t>
      </w:r>
      <w:r w:rsidRPr="47CE2942" w:rsidR="47CE2942">
        <w:rPr>
          <w:rFonts w:cs="Calibri" w:cstheme="minorAscii"/>
          <w:sz w:val="24"/>
          <w:szCs w:val="24"/>
        </w:rPr>
        <w:t xml:space="preserve"> going to have more opportunities for mischief than every other teenager in the </w:t>
      </w:r>
      <w:ins w:author="Gary Smailes" w:date="2024-03-14T11:16:09.621Z" w:id="2131495101">
        <w:r w:rsidRPr="47CE2942" w:rsidR="47CE2942">
          <w:rPr>
            <w:rFonts w:cs="Calibri" w:cstheme="minorAscii"/>
            <w:sz w:val="24"/>
            <w:szCs w:val="24"/>
          </w:rPr>
          <w:t>U</w:t>
        </w:r>
      </w:ins>
      <w:del w:author="Gary Smailes" w:date="2024-03-14T11:16:09.078Z" w:id="1579990533">
        <w:r w:rsidRPr="47CE2942" w:rsidDel="47CE2942">
          <w:rPr>
            <w:rFonts w:cs="Calibri" w:cstheme="minorAscii"/>
            <w:sz w:val="24"/>
            <w:szCs w:val="24"/>
          </w:rPr>
          <w:delText>u</w:delText>
        </w:r>
      </w:del>
      <w:r w:rsidRPr="47CE2942" w:rsidR="47CE2942">
        <w:rPr>
          <w:rFonts w:cs="Calibri" w:cstheme="minorAscii"/>
          <w:sz w:val="24"/>
          <w:szCs w:val="24"/>
        </w:rPr>
        <w:t xml:space="preserve">niverse.” I shake my head. “If I survive this adventure, please remind me not to do this again. Now go finish the fitting. Practice starts in a couple </w:t>
      </w:r>
      <w:r w:rsidRPr="47CE2942" w:rsidR="47CE2942">
        <w:rPr>
          <w:rFonts w:cs="Calibri" w:cstheme="minorAscii"/>
          <w:sz w:val="24"/>
          <w:szCs w:val="24"/>
        </w:rPr>
        <w:t>hours</w:t>
      </w:r>
      <w:r w:rsidRPr="47CE2942" w:rsidR="47CE2942">
        <w:rPr>
          <w:rFonts w:cs="Calibri" w:cstheme="minorAscii"/>
          <w:sz w:val="24"/>
          <w:szCs w:val="24"/>
        </w:rPr>
        <w:t>.”</w:t>
      </w:r>
    </w:p>
    <w:p w:rsidR="00176DAF" w:rsidP="00176DAF" w:rsidRDefault="007F0EEA" w14:paraId="5863E44E" w14:textId="77777777">
      <w:pPr>
        <w:spacing w:after="0"/>
        <w:ind w:firstLine="360"/>
        <w:rPr>
          <w:rFonts w:cstheme="minorHAnsi"/>
          <w:sz w:val="24"/>
          <w:szCs w:val="24"/>
        </w:rPr>
      </w:pPr>
      <w:r w:rsidRPr="009E7F4C">
        <w:rPr>
          <w:rFonts w:cstheme="minorHAnsi"/>
          <w:sz w:val="24"/>
          <w:szCs w:val="24"/>
        </w:rPr>
        <w:t>“So soon?”</w:t>
      </w:r>
    </w:p>
    <w:p w:rsidR="00176DAF" w:rsidP="00176DAF" w:rsidRDefault="007F0EEA" w14:paraId="59D12F4B" w14:textId="77777777">
      <w:pPr>
        <w:spacing w:after="0"/>
        <w:ind w:firstLine="360"/>
        <w:rPr>
          <w:rFonts w:cstheme="minorHAnsi"/>
          <w:sz w:val="24"/>
          <w:szCs w:val="24"/>
        </w:rPr>
      </w:pPr>
      <w:r w:rsidRPr="009E7F4C">
        <w:rPr>
          <w:rFonts w:cstheme="minorHAnsi"/>
          <w:sz w:val="24"/>
          <w:szCs w:val="24"/>
        </w:rPr>
        <w:t>“Kissy, the Tournament starts in a week.</w:t>
      </w:r>
      <w:r w:rsidR="0071681A">
        <w:rPr>
          <w:rFonts w:cstheme="minorHAnsi"/>
          <w:sz w:val="24"/>
          <w:szCs w:val="24"/>
        </w:rPr>
        <w:t xml:space="preserve"> </w:t>
      </w:r>
      <w:r w:rsidRPr="009E7F4C">
        <w:rPr>
          <w:rFonts w:cstheme="minorHAnsi"/>
          <w:sz w:val="24"/>
          <w:szCs w:val="24"/>
        </w:rPr>
        <w:t>We won’t be ready, not by a long shot.”</w:t>
      </w:r>
    </w:p>
    <w:p w:rsidR="00176DAF" w:rsidP="00176DAF" w:rsidRDefault="007F0EEA" w14:paraId="0E7B8507" w14:textId="77777777">
      <w:pPr>
        <w:spacing w:after="0"/>
        <w:ind w:firstLine="360"/>
        <w:rPr>
          <w:rFonts w:cstheme="minorHAnsi"/>
          <w:sz w:val="24"/>
          <w:szCs w:val="24"/>
        </w:rPr>
      </w:pPr>
      <w:r w:rsidRPr="009E7F4C">
        <w:rPr>
          <w:rFonts w:cstheme="minorHAnsi"/>
          <w:sz w:val="24"/>
          <w:szCs w:val="24"/>
        </w:rPr>
        <w:t>“What are you saying?</w:t>
      </w:r>
      <w:r w:rsidR="0071681A">
        <w:rPr>
          <w:rFonts w:cstheme="minorHAnsi"/>
          <w:sz w:val="24"/>
          <w:szCs w:val="24"/>
        </w:rPr>
        <w:t xml:space="preserve"> </w:t>
      </w:r>
      <w:r w:rsidRPr="009E7F4C">
        <w:rPr>
          <w:rFonts w:cstheme="minorHAnsi"/>
          <w:sz w:val="24"/>
          <w:szCs w:val="24"/>
        </w:rPr>
        <w:t>Do you expect us to lose?”</w:t>
      </w:r>
    </w:p>
    <w:p w:rsidR="00176DAF" w:rsidP="00176DAF" w:rsidRDefault="007F0EEA" w14:paraId="43E9C7CD" w14:textId="77777777">
      <w:pPr>
        <w:spacing w:after="0"/>
        <w:ind w:firstLine="360"/>
        <w:rPr>
          <w:rFonts w:cstheme="minorHAnsi"/>
          <w:sz w:val="24"/>
          <w:szCs w:val="24"/>
        </w:rPr>
      </w:pPr>
      <w:r w:rsidRPr="009E7F4C">
        <w:rPr>
          <w:rFonts w:cstheme="minorHAnsi"/>
          <w:sz w:val="24"/>
          <w:szCs w:val="24"/>
        </w:rPr>
        <w:t>“Yep.”</w:t>
      </w:r>
    </w:p>
    <w:p w:rsidR="00176DAF" w:rsidP="00176DAF" w:rsidRDefault="007F0EEA" w14:paraId="5378EA19" w14:textId="77777777">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You’re serious, aren’t you?”</w:t>
      </w:r>
    </w:p>
    <w:p w:rsidR="00176DAF" w:rsidP="00176DAF" w:rsidRDefault="007F0EEA" w14:paraId="4CDD915F" w14:textId="77777777">
      <w:pPr>
        <w:spacing w:after="0"/>
        <w:ind w:firstLine="360"/>
        <w:rPr>
          <w:rFonts w:cstheme="minorHAnsi"/>
          <w:sz w:val="24"/>
          <w:szCs w:val="24"/>
        </w:rPr>
      </w:pPr>
      <w:r w:rsidRPr="009E7F4C">
        <w:rPr>
          <w:rFonts w:cstheme="minorHAnsi"/>
          <w:sz w:val="24"/>
          <w:szCs w:val="24"/>
        </w:rPr>
        <w:t>“Don’t look so worried.</w:t>
      </w:r>
      <w:r w:rsidR="0071681A">
        <w:rPr>
          <w:rFonts w:cstheme="minorHAnsi"/>
          <w:sz w:val="24"/>
          <w:szCs w:val="24"/>
        </w:rPr>
        <w:t xml:space="preserve"> </w:t>
      </w:r>
      <w:r w:rsidRPr="009E7F4C">
        <w:rPr>
          <w:rFonts w:cstheme="minorHAnsi"/>
          <w:sz w:val="24"/>
          <w:szCs w:val="24"/>
        </w:rPr>
        <w:t>It will only be the first game.”</w:t>
      </w:r>
    </w:p>
    <w:p w:rsidR="00176DAF" w:rsidP="00176DAF" w:rsidRDefault="007F0EEA" w14:paraId="14507B5B" w14:textId="4DC42024">
      <w:pPr>
        <w:spacing w:after="0"/>
        <w:ind w:firstLine="360"/>
        <w:rPr>
          <w:rFonts w:cstheme="minorHAnsi"/>
          <w:sz w:val="24"/>
          <w:szCs w:val="24"/>
        </w:rPr>
      </w:pPr>
      <w:r w:rsidRPr="009E7F4C">
        <w:rPr>
          <w:rFonts w:cstheme="minorHAnsi"/>
          <w:sz w:val="24"/>
          <w:szCs w:val="24"/>
        </w:rPr>
        <w:t>“How can you be sure?”</w:t>
      </w:r>
      <w:r w:rsidR="002F1756">
        <w:rPr>
          <w:rFonts w:cstheme="minorHAnsi"/>
          <w:sz w:val="24"/>
          <w:szCs w:val="24"/>
        </w:rPr>
        <w:t xml:space="preserve"> Kissy asks.</w:t>
      </w:r>
    </w:p>
    <w:p w:rsidR="00D41B15" w:rsidP="00176DAF" w:rsidRDefault="007F0EEA" w14:paraId="7B1432A9" w14:textId="77777777">
      <w:pPr>
        <w:spacing w:after="0"/>
        <w:ind w:firstLine="360"/>
        <w:rPr>
          <w:rFonts w:cstheme="minorHAnsi"/>
          <w:sz w:val="24"/>
          <w:szCs w:val="24"/>
        </w:rPr>
        <w:sectPr w:rsidR="00D41B15"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“We’re not ready now, and we won’t be in a week.</w:t>
      </w:r>
      <w:r w:rsidR="0071681A">
        <w:rPr>
          <w:rFonts w:cstheme="minorHAnsi"/>
          <w:sz w:val="24"/>
          <w:szCs w:val="24"/>
        </w:rPr>
        <w:t xml:space="preserve"> </w:t>
      </w:r>
      <w:r w:rsidRPr="009E7F4C">
        <w:rPr>
          <w:rFonts w:cstheme="minorHAnsi"/>
          <w:sz w:val="24"/>
          <w:szCs w:val="24"/>
        </w:rPr>
        <w:t>But don’t worry, Kissy, your teammates are the most competitive people in the universe.</w:t>
      </w:r>
      <w:r w:rsidR="0071681A">
        <w:rPr>
          <w:rFonts w:cstheme="minorHAnsi"/>
          <w:sz w:val="24"/>
          <w:szCs w:val="24"/>
        </w:rPr>
        <w:t xml:space="preserve"> </w:t>
      </w:r>
      <w:r w:rsidRPr="009E7F4C">
        <w:rPr>
          <w:rFonts w:cstheme="minorHAnsi"/>
          <w:sz w:val="24"/>
          <w:szCs w:val="24"/>
        </w:rPr>
        <w:t>One game, Kissy, and one game only.</w:t>
      </w:r>
      <w:r w:rsidR="0071681A">
        <w:rPr>
          <w:rFonts w:cstheme="minorHAnsi"/>
          <w:sz w:val="24"/>
          <w:szCs w:val="24"/>
        </w:rPr>
        <w:t xml:space="preserve"> </w:t>
      </w:r>
      <w:r w:rsidRPr="009E7F4C">
        <w:rPr>
          <w:rFonts w:cstheme="minorHAnsi"/>
          <w:sz w:val="24"/>
          <w:szCs w:val="24"/>
        </w:rPr>
        <w:t>I’d bet my career on it.”</w:t>
      </w:r>
    </w:p>
    <w:p w:rsidR="00176DAF" w:rsidP="00D41B15" w:rsidRDefault="00AE1D3C" w14:paraId="2D9638F9" w14:textId="7921B2DE">
      <w:pPr>
        <w:spacing w:after="0"/>
        <w:rPr>
          <w:rFonts w:cstheme="minorHAnsi"/>
          <w:sz w:val="24"/>
          <w:szCs w:val="24"/>
        </w:rPr>
      </w:pPr>
      <w:r>
        <w:rPr>
          <w:rFonts w:cstheme="minorHAnsi"/>
          <w:sz w:val="24"/>
          <w:szCs w:val="24"/>
        </w:rPr>
        <w:lastRenderedPageBreak/>
        <w:t>1</w:t>
      </w:r>
      <w:r w:rsidR="00CA2427">
        <w:rPr>
          <w:rFonts w:cstheme="minorHAnsi"/>
          <w:sz w:val="24"/>
          <w:szCs w:val="24"/>
        </w:rPr>
        <w:t>2</w:t>
      </w:r>
      <w:r w:rsidR="00284518">
        <w:rPr>
          <w:rFonts w:cstheme="minorHAnsi"/>
          <w:sz w:val="24"/>
          <w:szCs w:val="24"/>
        </w:rPr>
        <w:t>: The Shellacking</w:t>
      </w:r>
    </w:p>
    <w:p w:rsidR="00176DAF" w:rsidP="00176DAF" w:rsidRDefault="00176DAF" w14:paraId="68A8016A" w14:textId="77777777">
      <w:pPr>
        <w:spacing w:after="0"/>
        <w:ind w:firstLine="360"/>
        <w:rPr>
          <w:rFonts w:cstheme="minorHAnsi"/>
          <w:sz w:val="24"/>
          <w:szCs w:val="24"/>
        </w:rPr>
      </w:pPr>
    </w:p>
    <w:p w:rsidR="005B7BF8" w:rsidP="47CE2942" w:rsidRDefault="005B7BF8" w14:paraId="65742E02" w14:textId="5D18CB10">
      <w:pPr>
        <w:spacing w:after="0"/>
        <w:rPr>
          <w:del w:author="Gary Smailes" w:date="2024-03-14T13:42:47.958Z" w:id="594727945"/>
          <w:rFonts w:cs="Calibri" w:cstheme="minorAscii"/>
          <w:sz w:val="24"/>
          <w:szCs w:val="24"/>
        </w:rPr>
      </w:pPr>
      <w:r w:rsidRPr="47CE2942" w:rsidR="47CE2942">
        <w:rPr>
          <w:rFonts w:cs="Calibri" w:cstheme="minorAscii"/>
          <w:sz w:val="24"/>
          <w:szCs w:val="24"/>
        </w:rPr>
        <w:t xml:space="preserve">Tournament games are held on League fields in open space, far from planets, politics, influence, and menacing fleets. No locals to intimidate </w:t>
      </w:r>
      <w:r w:rsidRPr="47CE2942" w:rsidR="47CE2942">
        <w:rPr>
          <w:rFonts w:cs="Calibri" w:cstheme="minorAscii"/>
          <w:sz w:val="24"/>
          <w:szCs w:val="24"/>
        </w:rPr>
        <w:t>spaceball</w:t>
      </w:r>
      <w:r w:rsidRPr="47CE2942" w:rsidR="47CE2942">
        <w:rPr>
          <w:rFonts w:cs="Calibri" w:cstheme="minorAscii"/>
          <w:sz w:val="24"/>
          <w:szCs w:val="24"/>
        </w:rPr>
        <w:t xml:space="preserve"> players and sway the gambling too far in any one direction. People tend to be more liberal with their money if they think the game </w:t>
      </w:r>
      <w:r w:rsidRPr="47CE2942" w:rsidR="47CE2942">
        <w:rPr>
          <w:rFonts w:cs="Calibri" w:cstheme="minorAscii"/>
          <w:sz w:val="24"/>
          <w:szCs w:val="24"/>
        </w:rPr>
        <w:t>isn’t</w:t>
      </w:r>
      <w:r w:rsidRPr="47CE2942" w:rsidR="47CE2942">
        <w:rPr>
          <w:rFonts w:cs="Calibri" w:cstheme="minorAscii"/>
          <w:sz w:val="24"/>
          <w:szCs w:val="24"/>
        </w:rPr>
        <w:t xml:space="preserve"> fixed.</w:t>
      </w:r>
      <w:ins w:author="Gary Smailes" w:date="2024-03-14T13:42:48.531Z" w:id="1523124877">
        <w:r w:rsidRPr="47CE2942" w:rsidR="47CE2942">
          <w:rPr>
            <w:rFonts w:cs="Calibri" w:cstheme="minorAscii"/>
            <w:sz w:val="24"/>
            <w:szCs w:val="24"/>
          </w:rPr>
          <w:t xml:space="preserve"> </w:t>
        </w:r>
      </w:ins>
    </w:p>
    <w:p w:rsidR="00F321A2" w:rsidP="47CE2942" w:rsidRDefault="00F321A2" w14:paraId="3F6959F7" w14:textId="43901CC3">
      <w:pPr>
        <w:spacing w:after="0"/>
        <w:ind w:firstLine="0"/>
        <w:rPr>
          <w:rFonts w:cs="Calibri" w:cstheme="minorAscii"/>
          <w:sz w:val="24"/>
          <w:szCs w:val="24"/>
        </w:rPr>
        <w:pPrChange w:author="Gary Smailes" w:date="2024-03-14T13:42:47.625Z">
          <w:pPr>
            <w:spacing w:after="0"/>
            <w:ind w:firstLine="360"/>
          </w:pPr>
        </w:pPrChange>
      </w:pPr>
      <w:r w:rsidRPr="47CE2942" w:rsidR="47CE2942">
        <w:rPr>
          <w:rFonts w:cs="Calibri" w:cstheme="minorAscii"/>
          <w:sz w:val="24"/>
          <w:szCs w:val="24"/>
        </w:rPr>
        <w:t xml:space="preserve">Remote locations also promote safety. Interstellar travel is all routed through the </w:t>
      </w:r>
      <w:ins w:author="Gary Smailes" w:date="2024-03-14T13:42:54.638Z" w:id="168654531">
        <w:r w:rsidRPr="47CE2942" w:rsidR="47CE2942">
          <w:rPr>
            <w:rFonts w:cs="Calibri" w:cstheme="minorAscii"/>
            <w:sz w:val="24"/>
            <w:szCs w:val="24"/>
          </w:rPr>
          <w:t>g</w:t>
        </w:r>
      </w:ins>
      <w:del w:author="Gary Smailes" w:date="2024-03-14T13:42:53.959Z" w:id="1359425072">
        <w:r w:rsidRPr="47CE2942" w:rsidDel="47CE2942">
          <w:rPr>
            <w:rFonts w:cs="Calibri" w:cstheme="minorAscii"/>
            <w:sz w:val="24"/>
            <w:szCs w:val="24"/>
          </w:rPr>
          <w:delText>G</w:delText>
        </w:r>
      </w:del>
      <w:r w:rsidRPr="47CE2942" w:rsidR="47CE2942">
        <w:rPr>
          <w:rFonts w:cs="Calibri" w:cstheme="minorAscii"/>
          <w:sz w:val="24"/>
          <w:szCs w:val="24"/>
        </w:rPr>
        <w:t xml:space="preserve">ates. All </w:t>
      </w:r>
      <w:ins w:author="Gary Smailes" w:date="2024-03-14T13:42:58.685Z" w:id="1846112415">
        <w:r w:rsidRPr="47CE2942" w:rsidR="47CE2942">
          <w:rPr>
            <w:rFonts w:cs="Calibri" w:cstheme="minorAscii"/>
            <w:sz w:val="24"/>
            <w:szCs w:val="24"/>
          </w:rPr>
          <w:t>g</w:t>
        </w:r>
      </w:ins>
      <w:del w:author="Gary Smailes" w:date="2024-03-14T13:42:58.274Z" w:id="1010266423">
        <w:r w:rsidRPr="47CE2942" w:rsidDel="47CE2942">
          <w:rPr>
            <w:rFonts w:cs="Calibri" w:cstheme="minorAscii"/>
            <w:sz w:val="24"/>
            <w:szCs w:val="24"/>
          </w:rPr>
          <w:delText>G</w:delText>
        </w:r>
      </w:del>
      <w:r w:rsidRPr="47CE2942" w:rsidR="47CE2942">
        <w:rPr>
          <w:rFonts w:cs="Calibri" w:cstheme="minorAscii"/>
          <w:sz w:val="24"/>
          <w:szCs w:val="24"/>
        </w:rPr>
        <w:t xml:space="preserve">ate traffic is </w:t>
      </w:r>
      <w:r w:rsidRPr="47CE2942" w:rsidR="47CE2942">
        <w:rPr>
          <w:rFonts w:cs="Calibri" w:cstheme="minorAscii"/>
          <w:sz w:val="24"/>
          <w:szCs w:val="24"/>
        </w:rPr>
        <w:t>monitored</w:t>
      </w:r>
      <w:r w:rsidRPr="47CE2942" w:rsidR="47CE2942">
        <w:rPr>
          <w:rFonts w:cs="Calibri" w:cstheme="minorAscii"/>
          <w:sz w:val="24"/>
          <w:szCs w:val="24"/>
        </w:rPr>
        <w:t xml:space="preserve"> and </w:t>
      </w:r>
      <w:r w:rsidRPr="47CE2942" w:rsidR="47CE2942">
        <w:rPr>
          <w:rFonts w:cs="Calibri" w:cstheme="minorAscii"/>
          <w:sz w:val="24"/>
          <w:szCs w:val="24"/>
        </w:rPr>
        <w:t>it’s</w:t>
      </w:r>
      <w:r w:rsidRPr="47CE2942" w:rsidR="47CE2942">
        <w:rPr>
          <w:rFonts w:cs="Calibri" w:cstheme="minorAscii"/>
          <w:sz w:val="24"/>
          <w:szCs w:val="24"/>
        </w:rPr>
        <w:t xml:space="preserve"> easy to tell what sort of ships are in each sector and what kind of mischief one might expect on any given day. Granted, you </w:t>
      </w:r>
      <w:del w:author="Gary Smailes" w:date="2024-03-14T13:43:09.616Z" w:id="361380101">
        <w:r w:rsidRPr="47CE2942" w:rsidDel="47CE2942">
          <w:rPr>
            <w:rFonts w:cs="Calibri" w:cstheme="minorAscii"/>
            <w:sz w:val="24"/>
            <w:szCs w:val="24"/>
          </w:rPr>
          <w:delText>have</w:delText>
        </w:r>
        <w:r w:rsidRPr="47CE2942" w:rsidDel="47CE2942">
          <w:rPr>
            <w:rFonts w:cs="Calibri" w:cstheme="minorAscii"/>
            <w:sz w:val="24"/>
            <w:szCs w:val="24"/>
          </w:rPr>
          <w:delText xml:space="preserve"> to</w:delText>
        </w:r>
      </w:del>
      <w:ins w:author="Gary Smailes" w:date="2024-03-14T13:43:09.617Z" w:id="909356999">
        <w:r w:rsidRPr="47CE2942" w:rsidR="47CE2942">
          <w:rPr>
            <w:rFonts w:cs="Calibri" w:cstheme="minorAscii"/>
            <w:sz w:val="24"/>
            <w:szCs w:val="24"/>
          </w:rPr>
          <w:t>must</w:t>
        </w:r>
      </w:ins>
      <w:r w:rsidRPr="47CE2942" w:rsidR="47CE2942">
        <w:rPr>
          <w:rFonts w:cs="Calibri" w:cstheme="minorAscii"/>
          <w:sz w:val="24"/>
          <w:szCs w:val="24"/>
        </w:rPr>
        <w:t xml:space="preserve"> still protect yourself from assassins, but you can rest assured that the assassins </w:t>
      </w:r>
      <w:r w:rsidRPr="47CE2942" w:rsidR="47CE2942">
        <w:rPr>
          <w:rFonts w:cs="Calibri" w:cstheme="minorAscii"/>
          <w:sz w:val="24"/>
          <w:szCs w:val="24"/>
        </w:rPr>
        <w:t>won’t</w:t>
      </w:r>
      <w:r w:rsidRPr="47CE2942" w:rsidR="47CE2942">
        <w:rPr>
          <w:rFonts w:cs="Calibri" w:cstheme="minorAscii"/>
          <w:sz w:val="24"/>
          <w:szCs w:val="24"/>
        </w:rPr>
        <w:t xml:space="preserve"> be piloting capital cruisers when they run you down. It gives everybody a bit of breathing room and </w:t>
      </w:r>
      <w:r w:rsidRPr="47CE2942" w:rsidR="47CE2942">
        <w:rPr>
          <w:rFonts w:cs="Calibri" w:cstheme="minorAscii"/>
          <w:sz w:val="24"/>
          <w:szCs w:val="24"/>
        </w:rPr>
        <w:t>it’s</w:t>
      </w:r>
      <w:r w:rsidRPr="47CE2942" w:rsidR="47CE2942">
        <w:rPr>
          <w:rFonts w:cs="Calibri" w:cstheme="minorAscii"/>
          <w:sz w:val="24"/>
          <w:szCs w:val="24"/>
        </w:rPr>
        <w:t xml:space="preserve"> supposed to encourage calm. </w:t>
      </w:r>
    </w:p>
    <w:p w:rsidR="00176DAF" w:rsidP="00176DAF" w:rsidRDefault="007F0EEA" w14:paraId="528A8D9A" w14:textId="79B16BEE">
      <w:pPr>
        <w:spacing w:after="0"/>
        <w:ind w:firstLine="360"/>
        <w:rPr>
          <w:rFonts w:cstheme="minorHAnsi"/>
          <w:sz w:val="24"/>
          <w:szCs w:val="24"/>
        </w:rPr>
      </w:pPr>
      <w:r w:rsidRPr="009E7F4C">
        <w:rPr>
          <w:rFonts w:cstheme="minorHAnsi"/>
          <w:sz w:val="24"/>
          <w:szCs w:val="24"/>
        </w:rPr>
        <w:t>Unfortunately, my team is full of killers.</w:t>
      </w:r>
      <w:r w:rsidR="0071681A">
        <w:rPr>
          <w:rFonts w:cstheme="minorHAnsi"/>
          <w:sz w:val="24"/>
          <w:szCs w:val="24"/>
        </w:rPr>
        <w:t xml:space="preserve"> </w:t>
      </w:r>
      <w:r w:rsidRPr="009E7F4C">
        <w:rPr>
          <w:rFonts w:cstheme="minorHAnsi"/>
          <w:sz w:val="24"/>
          <w:szCs w:val="24"/>
        </w:rPr>
        <w:t>Oh, you can argue that every spaceball player is a potential killer given the dangers of the game, but my people kill other people outside of spaceball games</w:t>
      </w:r>
      <w:r w:rsidR="00757C17">
        <w:rPr>
          <w:rFonts w:cstheme="minorHAnsi"/>
          <w:sz w:val="24"/>
          <w:szCs w:val="24"/>
        </w:rPr>
        <w:t>. They do it on purpose and</w:t>
      </w:r>
      <w:r w:rsidRPr="009E7F4C">
        <w:rPr>
          <w:rFonts w:cstheme="minorHAnsi"/>
          <w:sz w:val="24"/>
          <w:szCs w:val="24"/>
        </w:rPr>
        <w:t xml:space="preserve"> may even do so for sport.</w:t>
      </w:r>
      <w:r w:rsidR="0071681A">
        <w:rPr>
          <w:rFonts w:cstheme="minorHAnsi"/>
          <w:sz w:val="24"/>
          <w:szCs w:val="24"/>
        </w:rPr>
        <w:t xml:space="preserve"> </w:t>
      </w:r>
      <w:r w:rsidRPr="009E7F4C">
        <w:rPr>
          <w:rFonts w:cstheme="minorHAnsi"/>
          <w:sz w:val="24"/>
          <w:szCs w:val="24"/>
        </w:rPr>
        <w:t xml:space="preserve">It’s one thing to imagine that the team you’re facing </w:t>
      </w:r>
      <w:r w:rsidRPr="00331817">
        <w:rPr>
          <w:rFonts w:cstheme="minorHAnsi"/>
          <w:i/>
          <w:iCs/>
          <w:sz w:val="24"/>
          <w:szCs w:val="24"/>
        </w:rPr>
        <w:t>might</w:t>
      </w:r>
      <w:r w:rsidRPr="009E7F4C">
        <w:rPr>
          <w:rFonts w:cstheme="minorHAnsi"/>
          <w:sz w:val="24"/>
          <w:szCs w:val="24"/>
        </w:rPr>
        <w:t xml:space="preserve"> be </w:t>
      </w:r>
      <w:r w:rsidR="00757C17">
        <w:rPr>
          <w:rFonts w:cstheme="minorHAnsi"/>
          <w:sz w:val="24"/>
          <w:szCs w:val="24"/>
        </w:rPr>
        <w:t>deadly</w:t>
      </w:r>
      <w:r w:rsidRPr="009E7F4C">
        <w:rPr>
          <w:rFonts w:cstheme="minorHAnsi"/>
          <w:sz w:val="24"/>
          <w:szCs w:val="24"/>
        </w:rPr>
        <w:t xml:space="preserve">, but it’s quite another for it to be publicly known that they </w:t>
      </w:r>
      <w:r w:rsidRPr="00331817">
        <w:rPr>
          <w:rFonts w:cstheme="minorHAnsi"/>
          <w:i/>
          <w:iCs/>
          <w:sz w:val="24"/>
          <w:szCs w:val="24"/>
        </w:rPr>
        <w:t>are</w:t>
      </w:r>
      <w:r w:rsidRPr="009E7F4C">
        <w:rPr>
          <w:rFonts w:cstheme="minorHAnsi"/>
          <w:sz w:val="24"/>
          <w:szCs w:val="24"/>
        </w:rPr>
        <w:t xml:space="preserve"> </w:t>
      </w:r>
      <w:r w:rsidR="00757C17">
        <w:rPr>
          <w:rFonts w:cstheme="minorHAnsi"/>
          <w:sz w:val="24"/>
          <w:szCs w:val="24"/>
        </w:rPr>
        <w:t>deadly</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And now they’re looking at you on the other side of a spaceball in the same manner that predators regard small critters – you’re too small for a satisfying meal, but </w:t>
      </w:r>
      <w:r w:rsidR="00F321A2">
        <w:rPr>
          <w:rFonts w:cstheme="minorHAnsi"/>
          <w:sz w:val="24"/>
          <w:szCs w:val="24"/>
        </w:rPr>
        <w:t>they’re</w:t>
      </w:r>
      <w:r w:rsidRPr="009E7F4C">
        <w:rPr>
          <w:rFonts w:cstheme="minorHAnsi"/>
          <w:sz w:val="24"/>
          <w:szCs w:val="24"/>
        </w:rPr>
        <w:t xml:space="preserve"> hungry enough to make an exception.</w:t>
      </w:r>
    </w:p>
    <w:p w:rsidR="00757C17" w:rsidP="00176DAF" w:rsidRDefault="007F0EEA" w14:paraId="5488501A" w14:textId="77777777">
      <w:pPr>
        <w:spacing w:after="0"/>
        <w:ind w:firstLine="360"/>
        <w:rPr>
          <w:rFonts w:cstheme="minorHAnsi"/>
          <w:sz w:val="24"/>
          <w:szCs w:val="24"/>
        </w:rPr>
      </w:pPr>
      <w:r w:rsidRPr="009E7F4C">
        <w:rPr>
          <w:rFonts w:cstheme="minorHAnsi"/>
          <w:sz w:val="24"/>
          <w:szCs w:val="24"/>
        </w:rPr>
        <w:t>Pylons mark the edges of the field and serve as beacons in case any player goes out of bounds.</w:t>
      </w:r>
      <w:r w:rsidR="0071681A">
        <w:rPr>
          <w:rFonts w:cstheme="minorHAnsi"/>
          <w:sz w:val="24"/>
          <w:szCs w:val="24"/>
        </w:rPr>
        <w:t xml:space="preserve"> </w:t>
      </w:r>
      <w:r w:rsidRPr="009E7F4C">
        <w:rPr>
          <w:rFonts w:cstheme="minorHAnsi"/>
          <w:sz w:val="24"/>
          <w:szCs w:val="24"/>
        </w:rPr>
        <w:t>Not so the game can halt, but so that the dozen or so medevac shuttles littered around the field have a starting point for their search and rescues.</w:t>
      </w:r>
      <w:r w:rsidR="0071681A">
        <w:rPr>
          <w:rFonts w:cstheme="minorHAnsi"/>
          <w:sz w:val="24"/>
          <w:szCs w:val="24"/>
        </w:rPr>
        <w:t xml:space="preserve"> </w:t>
      </w:r>
    </w:p>
    <w:p w:rsidR="00176DAF" w:rsidP="00176DAF" w:rsidRDefault="00757C17" w14:paraId="1B38DCD0" w14:textId="441EF653">
      <w:pPr>
        <w:spacing w:after="0"/>
        <w:ind w:firstLine="360"/>
        <w:rPr>
          <w:rFonts w:cstheme="minorHAnsi"/>
          <w:sz w:val="24"/>
          <w:szCs w:val="24"/>
        </w:rPr>
      </w:pPr>
      <w:r>
        <w:rPr>
          <w:rFonts w:cstheme="minorHAnsi"/>
          <w:sz w:val="24"/>
          <w:szCs w:val="24"/>
        </w:rPr>
        <w:t>H</w:t>
      </w:r>
      <w:r w:rsidRPr="009E7F4C" w:rsidR="007F0EEA">
        <w:rPr>
          <w:rFonts w:cstheme="minorHAnsi"/>
          <w:sz w:val="24"/>
          <w:szCs w:val="24"/>
        </w:rPr>
        <w:t>undreds of camera bots hover over the field and record everything.</w:t>
      </w:r>
      <w:r w:rsidR="0071681A">
        <w:rPr>
          <w:rFonts w:cstheme="minorHAnsi"/>
          <w:sz w:val="24"/>
          <w:szCs w:val="24"/>
        </w:rPr>
        <w:t xml:space="preserve"> </w:t>
      </w:r>
      <w:r w:rsidRPr="001527F2" w:rsidR="001527F2">
        <w:rPr>
          <w:rFonts w:cstheme="minorHAnsi"/>
          <w:sz w:val="24"/>
          <w:szCs w:val="24"/>
        </w:rPr>
        <w:t xml:space="preserve">The League AI splices the footage into meaningful stories for each play, lists the players and their stats for the fantasy spaceball leagues, and compiles all the quick replays from </w:t>
      </w:r>
      <w:r w:rsidR="006E79D8">
        <w:rPr>
          <w:rFonts w:cstheme="minorHAnsi"/>
          <w:sz w:val="24"/>
          <w:szCs w:val="24"/>
        </w:rPr>
        <w:t xml:space="preserve">the great angles. All told, this </w:t>
      </w:r>
      <w:r w:rsidRPr="001527F2" w:rsidR="001527F2">
        <w:rPr>
          <w:rFonts w:cstheme="minorHAnsi"/>
          <w:sz w:val="24"/>
          <w:szCs w:val="24"/>
        </w:rPr>
        <w:t>create</w:t>
      </w:r>
      <w:r w:rsidR="006E79D8">
        <w:rPr>
          <w:rFonts w:cstheme="minorHAnsi"/>
          <w:sz w:val="24"/>
          <w:szCs w:val="24"/>
        </w:rPr>
        <w:t>s</w:t>
      </w:r>
      <w:r w:rsidRPr="001527F2" w:rsidR="001527F2">
        <w:rPr>
          <w:rFonts w:cstheme="minorHAnsi"/>
          <w:sz w:val="24"/>
          <w:szCs w:val="24"/>
        </w:rPr>
        <w:t xml:space="preserve"> more than twelve standard years of footage for every game. </w:t>
      </w:r>
      <w:r w:rsidRPr="009E7F4C" w:rsidR="007F0EEA">
        <w:rPr>
          <w:rFonts w:cstheme="minorHAnsi"/>
          <w:sz w:val="24"/>
          <w:szCs w:val="24"/>
        </w:rPr>
        <w:t>I</w:t>
      </w:r>
      <w:r>
        <w:rPr>
          <w:rFonts w:cstheme="minorHAnsi"/>
          <w:sz w:val="24"/>
          <w:szCs w:val="24"/>
        </w:rPr>
        <w:t>’</w:t>
      </w:r>
      <w:r w:rsidRPr="009E7F4C" w:rsidR="007F0EEA">
        <w:rPr>
          <w:rFonts w:cstheme="minorHAnsi"/>
          <w:sz w:val="24"/>
          <w:szCs w:val="24"/>
        </w:rPr>
        <w:t>ve seen time travel</w:t>
      </w:r>
      <w:r>
        <w:rPr>
          <w:rFonts w:cstheme="minorHAnsi"/>
          <w:sz w:val="24"/>
          <w:szCs w:val="24"/>
        </w:rPr>
        <w:t>. I</w:t>
      </w:r>
      <w:r w:rsidRPr="009E7F4C" w:rsidR="007F0EEA">
        <w:rPr>
          <w:rFonts w:cstheme="minorHAnsi"/>
          <w:sz w:val="24"/>
          <w:szCs w:val="24"/>
        </w:rPr>
        <w:t>t</w:t>
      </w:r>
      <w:r>
        <w:rPr>
          <w:rFonts w:cstheme="minorHAnsi"/>
          <w:sz w:val="24"/>
          <w:szCs w:val="24"/>
        </w:rPr>
        <w:t>’</w:t>
      </w:r>
      <w:r w:rsidRPr="009E7F4C" w:rsidR="007F0EEA">
        <w:rPr>
          <w:rFonts w:cstheme="minorHAnsi"/>
          <w:sz w:val="24"/>
          <w:szCs w:val="24"/>
        </w:rPr>
        <w:t>s the Spaceball League Game Day Broadcast.</w:t>
      </w:r>
      <w:r w:rsidR="0071681A">
        <w:rPr>
          <w:rFonts w:cstheme="minorHAnsi"/>
          <w:sz w:val="24"/>
          <w:szCs w:val="24"/>
        </w:rPr>
        <w:t xml:space="preserve"> </w:t>
      </w:r>
    </w:p>
    <w:p w:rsidR="00176DAF" w:rsidP="47CE2942" w:rsidRDefault="007F0EEA" w14:paraId="7A431AA6" w14:textId="69000683">
      <w:pPr>
        <w:spacing w:after="0"/>
        <w:ind w:firstLine="360"/>
        <w:rPr>
          <w:rFonts w:cs="Calibri" w:cstheme="minorAscii"/>
          <w:sz w:val="24"/>
          <w:szCs w:val="24"/>
        </w:rPr>
      </w:pPr>
      <w:r w:rsidRPr="47CE2942" w:rsidR="47CE2942">
        <w:rPr>
          <w:rFonts w:cs="Calibri" w:cstheme="minorAscii"/>
          <w:sz w:val="24"/>
          <w:szCs w:val="24"/>
        </w:rPr>
        <w:t xml:space="preserve">But </w:t>
      </w:r>
      <w:r w:rsidRPr="47CE2942" w:rsidR="47CE2942">
        <w:rPr>
          <w:rFonts w:cs="Calibri" w:cstheme="minorAscii"/>
          <w:sz w:val="24"/>
          <w:szCs w:val="24"/>
        </w:rPr>
        <w:t>let’s</w:t>
      </w:r>
      <w:r w:rsidRPr="47CE2942" w:rsidR="47CE2942">
        <w:rPr>
          <w:rFonts w:cs="Calibri" w:cstheme="minorAscii"/>
          <w:sz w:val="24"/>
          <w:szCs w:val="24"/>
        </w:rPr>
        <w:t xml:space="preserve"> be clear on one </w:t>
      </w:r>
      <w:r w:rsidRPr="47CE2942" w:rsidR="47CE2942">
        <w:rPr>
          <w:rFonts w:cs="Calibri" w:cstheme="minorAscii"/>
          <w:sz w:val="24"/>
          <w:szCs w:val="24"/>
        </w:rPr>
        <w:t>important point</w:t>
      </w:r>
      <w:r w:rsidRPr="47CE2942" w:rsidR="47CE2942">
        <w:rPr>
          <w:rFonts w:cs="Calibri" w:cstheme="minorAscii"/>
          <w:sz w:val="24"/>
          <w:szCs w:val="24"/>
        </w:rPr>
        <w:t xml:space="preserve">. All the cameras, all the angles, all the slow-motion shots – </w:t>
      </w:r>
      <w:r w:rsidRPr="47CE2942" w:rsidR="47CE2942">
        <w:rPr>
          <w:rFonts w:cs="Calibri" w:cstheme="minorAscii"/>
          <w:sz w:val="24"/>
          <w:szCs w:val="24"/>
        </w:rPr>
        <w:t>it’s</w:t>
      </w:r>
      <w:r w:rsidRPr="47CE2942" w:rsidR="47CE2942">
        <w:rPr>
          <w:rFonts w:cs="Calibri" w:cstheme="minorAscii"/>
          <w:sz w:val="24"/>
          <w:szCs w:val="24"/>
        </w:rPr>
        <w:t xml:space="preserve"> not to help spectators. </w:t>
      </w:r>
      <w:r w:rsidRPr="47CE2942" w:rsidR="47CE2942">
        <w:rPr>
          <w:rFonts w:cs="Calibri" w:cstheme="minorAscii"/>
          <w:sz w:val="24"/>
          <w:szCs w:val="24"/>
        </w:rPr>
        <w:t>It’s</w:t>
      </w:r>
      <w:r w:rsidRPr="47CE2942" w:rsidR="47CE2942">
        <w:rPr>
          <w:rFonts w:cs="Calibri" w:cstheme="minorAscii"/>
          <w:sz w:val="24"/>
          <w:szCs w:val="24"/>
        </w:rPr>
        <w:t xml:space="preserve"> to spot cheaters. Because if you’ve got your own secret AI that watches the referees and sees what things they’re looking at, you can infer what things they’re not looking at – and if one of those things is a player in a suit with adaptive camouflage mimicking the paint and lighting scheme of the opposing team, the referees won’t catch you switching sides long enough to fake the quarterback into throwing an interception. The cameras popped up back in 2741, after somebody with a guilty conscience tipped off the League that the </w:t>
      </w:r>
      <w:r w:rsidRPr="47CE2942" w:rsidR="47CE2942">
        <w:rPr>
          <w:rFonts w:cs="Calibri" w:cstheme="minorAscii"/>
          <w:sz w:val="24"/>
          <w:szCs w:val="24"/>
        </w:rPr>
        <w:t>Gikathka</w:t>
      </w:r>
      <w:r w:rsidRPr="47CE2942" w:rsidR="47CE2942">
        <w:rPr>
          <w:rFonts w:cs="Calibri" w:cstheme="minorAscii"/>
          <w:sz w:val="24"/>
          <w:szCs w:val="24"/>
        </w:rPr>
        <w:t xml:space="preserve"> </w:t>
      </w:r>
      <w:r w:rsidRPr="47CE2942" w:rsidR="47CE2942">
        <w:rPr>
          <w:rFonts w:cs="Calibri" w:cstheme="minorAscii"/>
          <w:sz w:val="24"/>
          <w:szCs w:val="24"/>
        </w:rPr>
        <w:t>Stormblades</w:t>
      </w:r>
      <w:r w:rsidRPr="47CE2942" w:rsidR="47CE2942">
        <w:rPr>
          <w:rFonts w:cs="Calibri" w:cstheme="minorAscii"/>
          <w:sz w:val="24"/>
          <w:szCs w:val="24"/>
        </w:rPr>
        <w:t xml:space="preserve"> used the technique to win the </w:t>
      </w:r>
      <w:ins w:author="Gary Smailes" w:date="2024-03-14T13:47:57.539Z" w:id="1270919872">
        <w:r w:rsidRPr="47CE2942" w:rsidR="47CE2942">
          <w:rPr>
            <w:rFonts w:cs="Calibri" w:cstheme="minorAscii"/>
            <w:sz w:val="24"/>
            <w:szCs w:val="24"/>
          </w:rPr>
          <w:t>c</w:t>
        </w:r>
      </w:ins>
      <w:del w:author="Gary Smailes" w:date="2024-03-14T13:47:57.195Z" w:id="1580015852">
        <w:r w:rsidRPr="47CE2942" w:rsidDel="47CE2942">
          <w:rPr>
            <w:rFonts w:cs="Calibri" w:cstheme="minorAscii"/>
            <w:sz w:val="24"/>
            <w:szCs w:val="24"/>
          </w:rPr>
          <w:delText>C</w:delText>
        </w:r>
      </w:del>
      <w:r w:rsidRPr="47CE2942" w:rsidR="47CE2942">
        <w:rPr>
          <w:rFonts w:cs="Calibri" w:cstheme="minorAscii"/>
          <w:sz w:val="24"/>
          <w:szCs w:val="24"/>
        </w:rPr>
        <w:t xml:space="preserve">up. When the new camera setup appeared at the start of the following season and caught them red-handed, the League banned the </w:t>
      </w:r>
      <w:r w:rsidRPr="47CE2942" w:rsidR="47CE2942">
        <w:rPr>
          <w:rFonts w:cs="Calibri" w:cstheme="minorAscii"/>
          <w:sz w:val="24"/>
          <w:szCs w:val="24"/>
        </w:rPr>
        <w:t>Stormblades</w:t>
      </w:r>
      <w:r w:rsidRPr="47CE2942" w:rsidR="47CE2942">
        <w:rPr>
          <w:rFonts w:cs="Calibri" w:cstheme="minorAscii"/>
          <w:sz w:val="24"/>
          <w:szCs w:val="24"/>
        </w:rPr>
        <w:t xml:space="preserve"> and struck their wins from the records. The </w:t>
      </w:r>
      <w:r w:rsidRPr="47CE2942" w:rsidR="47CE2942">
        <w:rPr>
          <w:rFonts w:cs="Calibri" w:cstheme="minorAscii"/>
          <w:sz w:val="24"/>
          <w:szCs w:val="24"/>
        </w:rPr>
        <w:t>Gikathkas</w:t>
      </w:r>
      <w:r w:rsidRPr="47CE2942" w:rsidR="47CE2942">
        <w:rPr>
          <w:rFonts w:cs="Calibri" w:cstheme="minorAscii"/>
          <w:sz w:val="24"/>
          <w:szCs w:val="24"/>
        </w:rPr>
        <w:t xml:space="preserve"> are still trying to live it down. Calling anyone a </w:t>
      </w:r>
      <w:r w:rsidRPr="47CE2942" w:rsidR="47CE2942">
        <w:rPr>
          <w:rFonts w:cs="Calibri" w:cstheme="minorAscii"/>
          <w:sz w:val="24"/>
          <w:szCs w:val="24"/>
        </w:rPr>
        <w:t>Stormblade</w:t>
      </w:r>
      <w:r w:rsidRPr="47CE2942" w:rsidR="47CE2942">
        <w:rPr>
          <w:rFonts w:cs="Calibri" w:cstheme="minorAscii"/>
          <w:sz w:val="24"/>
          <w:szCs w:val="24"/>
        </w:rPr>
        <w:t xml:space="preserve"> is synonymous with “a dirty cheater who’d sell his own mother just to get half a graham cracker.”</w:t>
      </w:r>
    </w:p>
    <w:p w:rsidR="00176DAF" w:rsidP="47CE2942" w:rsidRDefault="007F0EEA" w14:paraId="03A2B265" w14:textId="1D126FAB">
      <w:pPr>
        <w:spacing w:after="0"/>
        <w:ind w:firstLine="360"/>
        <w:rPr>
          <w:rFonts w:cs="Calibri" w:cstheme="minorAscii"/>
          <w:sz w:val="24"/>
          <w:szCs w:val="24"/>
        </w:rPr>
      </w:pPr>
      <w:r w:rsidRPr="47CE2942" w:rsidR="47CE2942">
        <w:rPr>
          <w:rFonts w:cs="Calibri" w:cstheme="minorAscii"/>
          <w:sz w:val="24"/>
          <w:szCs w:val="24"/>
        </w:rPr>
        <w:t xml:space="preserve">We arrive at the field after the </w:t>
      </w:r>
      <w:r w:rsidRPr="47CE2942" w:rsidR="47CE2942">
        <w:rPr>
          <w:rFonts w:cs="Calibri" w:cstheme="minorAscii"/>
          <w:sz w:val="24"/>
          <w:szCs w:val="24"/>
        </w:rPr>
        <w:t>scouts</w:t>
      </w:r>
      <w:r w:rsidRPr="47CE2942" w:rsidR="47CE2942">
        <w:rPr>
          <w:rFonts w:cs="Calibri" w:cstheme="minorAscii"/>
          <w:sz w:val="24"/>
          <w:szCs w:val="24"/>
        </w:rPr>
        <w:t xml:space="preserve"> report back that </w:t>
      </w:r>
      <w:r w:rsidRPr="47CE2942" w:rsidR="47CE2942">
        <w:rPr>
          <w:rFonts w:cs="Calibri" w:cstheme="minorAscii"/>
          <w:sz w:val="24"/>
          <w:szCs w:val="24"/>
        </w:rPr>
        <w:t>all’s</w:t>
      </w:r>
      <w:r w:rsidRPr="47CE2942" w:rsidR="47CE2942">
        <w:rPr>
          <w:rFonts w:cs="Calibri" w:cstheme="minorAscii"/>
          <w:sz w:val="24"/>
          <w:szCs w:val="24"/>
        </w:rPr>
        <w:t xml:space="preserve"> clear. When </w:t>
      </w:r>
      <w:r w:rsidRPr="47CE2942" w:rsidR="47CE2942">
        <w:rPr>
          <w:rFonts w:cs="Calibri" w:cstheme="minorAscii"/>
          <w:sz w:val="24"/>
          <w:szCs w:val="24"/>
        </w:rPr>
        <w:t>you’ve</w:t>
      </w:r>
      <w:r w:rsidRPr="47CE2942" w:rsidR="47CE2942">
        <w:rPr>
          <w:rFonts w:cs="Calibri" w:cstheme="minorAscii"/>
          <w:sz w:val="24"/>
          <w:szCs w:val="24"/>
        </w:rPr>
        <w:t xml:space="preserve"> got as much money tied up in suits as us, scouts are a prudent measure. Even though </w:t>
      </w:r>
      <w:ins w:author="Gary Smailes" w:date="2024-03-14T13:48:27.227Z" w:id="899022930">
        <w:r w:rsidRPr="47CE2942" w:rsidR="47CE2942">
          <w:rPr>
            <w:rFonts w:cs="Calibri" w:cstheme="minorAscii"/>
            <w:sz w:val="24"/>
            <w:szCs w:val="24"/>
          </w:rPr>
          <w:t>g</w:t>
        </w:r>
      </w:ins>
      <w:del w:author="Gary Smailes" w:date="2024-03-14T13:48:26.848Z" w:id="1815159998">
        <w:r w:rsidRPr="47CE2942" w:rsidDel="47CE2942">
          <w:rPr>
            <w:rFonts w:cs="Calibri" w:cstheme="minorAscii"/>
            <w:sz w:val="24"/>
            <w:szCs w:val="24"/>
          </w:rPr>
          <w:delText>G</w:delText>
        </w:r>
      </w:del>
      <w:r w:rsidRPr="47CE2942" w:rsidR="47CE2942">
        <w:rPr>
          <w:rFonts w:cs="Calibri" w:cstheme="minorAscii"/>
          <w:sz w:val="24"/>
          <w:szCs w:val="24"/>
        </w:rPr>
        <w:t xml:space="preserve">ates are two-way, you </w:t>
      </w:r>
      <w:r w:rsidRPr="47CE2942" w:rsidR="47CE2942">
        <w:rPr>
          <w:rFonts w:cs="Calibri" w:cstheme="minorAscii"/>
          <w:sz w:val="24"/>
          <w:szCs w:val="24"/>
        </w:rPr>
        <w:t>have to</w:t>
      </w:r>
      <w:r w:rsidRPr="47CE2942" w:rsidR="47CE2942">
        <w:rPr>
          <w:rFonts w:cs="Calibri" w:cstheme="minorAscii"/>
          <w:sz w:val="24"/>
          <w:szCs w:val="24"/>
        </w:rPr>
        <w:t xml:space="preserve"> go around to the other side to travel back the way you came. It makes for a long trip when </w:t>
      </w:r>
      <w:r w:rsidRPr="47CE2942" w:rsidR="47CE2942">
        <w:rPr>
          <w:rFonts w:cs="Calibri" w:cstheme="minorAscii"/>
          <w:sz w:val="24"/>
          <w:szCs w:val="24"/>
        </w:rPr>
        <w:t>someone’s</w:t>
      </w:r>
      <w:r w:rsidRPr="47CE2942" w:rsidR="47CE2942">
        <w:rPr>
          <w:rFonts w:cs="Calibri" w:cstheme="minorAscii"/>
          <w:sz w:val="24"/>
          <w:szCs w:val="24"/>
        </w:rPr>
        <w:t xml:space="preserve"> shooting at you. I </w:t>
      </w:r>
      <w:r w:rsidRPr="47CE2942" w:rsidR="47CE2942">
        <w:rPr>
          <w:rFonts w:cs="Calibri" w:cstheme="minorAscii"/>
          <w:sz w:val="24"/>
          <w:szCs w:val="24"/>
        </w:rPr>
        <w:t>don’t</w:t>
      </w:r>
      <w:r w:rsidRPr="47CE2942" w:rsidR="47CE2942">
        <w:rPr>
          <w:rFonts w:cs="Calibri" w:cstheme="minorAscii"/>
          <w:sz w:val="24"/>
          <w:szCs w:val="24"/>
        </w:rPr>
        <w:t xml:space="preserve"> know what happens to ships that try to go back through the same event horizon they arrived through. The </w:t>
      </w:r>
      <w:r w:rsidRPr="47CE2942" w:rsidR="47CE2942">
        <w:rPr>
          <w:rFonts w:cs="Calibri" w:cstheme="minorAscii"/>
          <w:sz w:val="24"/>
          <w:szCs w:val="24"/>
        </w:rPr>
        <w:t>Edochians</w:t>
      </w:r>
      <w:r w:rsidRPr="47CE2942" w:rsidR="47CE2942">
        <w:rPr>
          <w:rFonts w:cs="Calibri" w:cstheme="minorAscii"/>
          <w:sz w:val="24"/>
          <w:szCs w:val="24"/>
        </w:rPr>
        <w:t xml:space="preserve"> are tight-lipped about it. I just know they </w:t>
      </w:r>
      <w:r w:rsidRPr="47CE2942" w:rsidR="47CE2942">
        <w:rPr>
          <w:rFonts w:cs="Calibri" w:cstheme="minorAscii"/>
          <w:sz w:val="24"/>
          <w:szCs w:val="24"/>
        </w:rPr>
        <w:t>don’t</w:t>
      </w:r>
      <w:r w:rsidRPr="47CE2942" w:rsidR="47CE2942">
        <w:rPr>
          <w:rFonts w:cs="Calibri" w:cstheme="minorAscii"/>
          <w:sz w:val="24"/>
          <w:szCs w:val="24"/>
        </w:rPr>
        <w:t xml:space="preserve"> come back.</w:t>
      </w:r>
    </w:p>
    <w:p w:rsidR="00176DAF" w:rsidP="47CE2942" w:rsidRDefault="007F0EEA" w14:paraId="5BCB46EA" w14:textId="77D812F2">
      <w:pPr>
        <w:spacing w:after="0"/>
        <w:ind w:firstLine="360"/>
        <w:rPr>
          <w:del w:author="Gary Smailes" w:date="2024-03-14T13:49:09.92Z" w:id="334982983"/>
          <w:rFonts w:cs="Calibri" w:cstheme="minorAscii"/>
          <w:sz w:val="24"/>
          <w:szCs w:val="24"/>
        </w:rPr>
      </w:pPr>
      <w:r w:rsidRPr="47CE2942" w:rsidR="47CE2942">
        <w:rPr>
          <w:rFonts w:cs="Calibri" w:cstheme="minorAscii"/>
          <w:sz w:val="24"/>
          <w:szCs w:val="24"/>
        </w:rPr>
        <w:t>It’s</w:t>
      </w:r>
      <w:r w:rsidRPr="47CE2942" w:rsidR="47CE2942">
        <w:rPr>
          <w:rFonts w:cs="Calibri" w:cstheme="minorAscii"/>
          <w:sz w:val="24"/>
          <w:szCs w:val="24"/>
        </w:rPr>
        <w:t xml:space="preserve"> precisely this reason that we </w:t>
      </w:r>
      <w:r w:rsidRPr="47CE2942" w:rsidR="47CE2942">
        <w:rPr>
          <w:rFonts w:cs="Calibri" w:cstheme="minorAscii"/>
          <w:sz w:val="24"/>
          <w:szCs w:val="24"/>
        </w:rPr>
        <w:t>didn’t</w:t>
      </w:r>
      <w:r w:rsidRPr="47CE2942" w:rsidR="47CE2942">
        <w:rPr>
          <w:rFonts w:cs="Calibri" w:cstheme="minorAscii"/>
          <w:sz w:val="24"/>
          <w:szCs w:val="24"/>
        </w:rPr>
        <w:t xml:space="preserve"> come in the </w:t>
      </w:r>
      <w:r w:rsidRPr="47CE2942" w:rsidR="47CE2942">
        <w:rPr>
          <w:rFonts w:cs="Calibri" w:cstheme="minorAscii"/>
          <w:i w:val="1"/>
          <w:iCs w:val="1"/>
          <w:sz w:val="24"/>
          <w:szCs w:val="24"/>
        </w:rPr>
        <w:t>Hercules</w:t>
      </w:r>
      <w:r w:rsidRPr="47CE2942" w:rsidR="47CE2942">
        <w:rPr>
          <w:rFonts w:cs="Calibri" w:cstheme="minorAscii"/>
          <w:sz w:val="24"/>
          <w:szCs w:val="24"/>
        </w:rPr>
        <w:t xml:space="preserve">. </w:t>
      </w:r>
      <w:r w:rsidRPr="47CE2942" w:rsidR="47CE2942">
        <w:rPr>
          <w:rFonts w:cs="Calibri" w:cstheme="minorAscii"/>
          <w:sz w:val="24"/>
          <w:szCs w:val="24"/>
        </w:rPr>
        <w:t>It’s</w:t>
      </w:r>
      <w:r w:rsidRPr="47CE2942" w:rsidR="47CE2942">
        <w:rPr>
          <w:rFonts w:cs="Calibri" w:cstheme="minorAscii"/>
          <w:sz w:val="24"/>
          <w:szCs w:val="24"/>
        </w:rPr>
        <w:t xml:space="preserve"> too slow, </w:t>
      </w:r>
      <w:r w:rsidRPr="47CE2942" w:rsidR="47CE2942">
        <w:rPr>
          <w:rFonts w:cs="Calibri" w:cstheme="minorAscii"/>
          <w:sz w:val="24"/>
          <w:szCs w:val="24"/>
        </w:rPr>
        <w:t>doesn’t</w:t>
      </w:r>
      <w:r w:rsidRPr="47CE2942" w:rsidR="47CE2942">
        <w:rPr>
          <w:rFonts w:cs="Calibri" w:cstheme="minorAscii"/>
          <w:sz w:val="24"/>
          <w:szCs w:val="24"/>
        </w:rPr>
        <w:t xml:space="preserve"> turn worth a damn, and </w:t>
      </w:r>
      <w:r w:rsidRPr="47CE2942" w:rsidR="47CE2942">
        <w:rPr>
          <w:rFonts w:cs="Calibri" w:cstheme="minorAscii"/>
          <w:sz w:val="24"/>
          <w:szCs w:val="24"/>
        </w:rPr>
        <w:t>doesn’t</w:t>
      </w:r>
      <w:r w:rsidRPr="47CE2942" w:rsidR="47CE2942">
        <w:rPr>
          <w:rFonts w:cs="Calibri" w:cstheme="minorAscii"/>
          <w:sz w:val="24"/>
          <w:szCs w:val="24"/>
        </w:rPr>
        <w:t xml:space="preserve"> stand up very well to incoming attacks. We used the Blood Suns’ team bus instead. If a commercial freighter converted into a blockade runner counts as a bus, that is. Someone had found the time since last night to </w:t>
      </w:r>
      <w:r w:rsidRPr="47CE2942" w:rsidR="47CE2942">
        <w:rPr>
          <w:rFonts w:cs="Calibri" w:cstheme="minorAscii"/>
          <w:sz w:val="24"/>
          <w:szCs w:val="24"/>
        </w:rPr>
        <w:t>acquire</w:t>
      </w:r>
      <w:r w:rsidRPr="47CE2942" w:rsidR="47CE2942">
        <w:rPr>
          <w:rFonts w:cs="Calibri" w:cstheme="minorAscii"/>
          <w:sz w:val="24"/>
          <w:szCs w:val="24"/>
        </w:rPr>
        <w:t xml:space="preserve"> the ship, paint it the same matte black as the suits, and put a huge starburst with a bloody handprint right on the nose of the crew compartment. Jager said he found the freighter somewhere and I </w:t>
      </w:r>
      <w:r w:rsidRPr="47CE2942" w:rsidR="47CE2942">
        <w:rPr>
          <w:rFonts w:cs="Calibri" w:cstheme="minorAscii"/>
          <w:sz w:val="24"/>
          <w:szCs w:val="24"/>
        </w:rPr>
        <w:t>don’t</w:t>
      </w:r>
      <w:r w:rsidRPr="47CE2942" w:rsidR="47CE2942">
        <w:rPr>
          <w:rFonts w:cs="Calibri" w:cstheme="minorAscii"/>
          <w:sz w:val="24"/>
          <w:szCs w:val="24"/>
        </w:rPr>
        <w:t xml:space="preserve"> </w:t>
      </w:r>
      <w:r w:rsidRPr="47CE2942" w:rsidR="47CE2942">
        <w:rPr>
          <w:rFonts w:cs="Calibri" w:cstheme="minorAscii"/>
          <w:sz w:val="24"/>
          <w:szCs w:val="24"/>
        </w:rPr>
        <w:t>feel like asking</w:t>
      </w:r>
      <w:r w:rsidRPr="47CE2942" w:rsidR="47CE2942">
        <w:rPr>
          <w:rFonts w:cs="Calibri" w:cstheme="minorAscii"/>
          <w:sz w:val="24"/>
          <w:szCs w:val="24"/>
        </w:rPr>
        <w:t xml:space="preserve">. Well, I do </w:t>
      </w:r>
      <w:r w:rsidRPr="47CE2942" w:rsidR="47CE2942">
        <w:rPr>
          <w:rFonts w:cs="Calibri" w:cstheme="minorAscii"/>
          <w:sz w:val="24"/>
          <w:szCs w:val="24"/>
        </w:rPr>
        <w:t>feel like asking</w:t>
      </w:r>
      <w:r w:rsidRPr="47CE2942" w:rsidR="47CE2942">
        <w:rPr>
          <w:rFonts w:cs="Calibri" w:cstheme="minorAscii"/>
          <w:sz w:val="24"/>
          <w:szCs w:val="24"/>
        </w:rPr>
        <w:t>, just not him.</w:t>
      </w:r>
      <w:ins w:author="Gary Smailes" w:date="2024-03-14T13:49:10.593Z" w:id="109739528">
        <w:r w:rsidRPr="47CE2942" w:rsidR="47CE2942">
          <w:rPr>
            <w:rFonts w:cs="Calibri" w:cstheme="minorAscii"/>
            <w:sz w:val="24"/>
            <w:szCs w:val="24"/>
          </w:rPr>
          <w:t xml:space="preserve"> </w:t>
        </w:r>
      </w:ins>
    </w:p>
    <w:p w:rsidR="00176DAF" w:rsidP="47CE2942" w:rsidRDefault="007F0EEA" w14:paraId="77938EC2" w14:textId="2359286C">
      <w:pPr>
        <w:spacing w:after="0"/>
        <w:ind w:firstLine="0"/>
        <w:rPr>
          <w:rFonts w:cs="Calibri" w:cstheme="minorAscii"/>
          <w:sz w:val="24"/>
          <w:szCs w:val="24"/>
        </w:rPr>
        <w:pPrChange w:author="Gary Smailes" w:date="2024-03-14T13:49:09.583Z">
          <w:pPr>
            <w:spacing w:after="0"/>
            <w:ind w:firstLine="360"/>
          </w:pPr>
        </w:pPrChange>
      </w:pPr>
      <w:r w:rsidRPr="47CE2942" w:rsidR="47CE2942">
        <w:rPr>
          <w:rFonts w:cs="Calibri" w:cstheme="minorAscii"/>
          <w:sz w:val="24"/>
          <w:szCs w:val="24"/>
        </w:rPr>
        <w:t>I like team buses.</w:t>
      </w:r>
      <w:r w:rsidRPr="47CE2942" w:rsidR="47CE2942">
        <w:rPr>
          <w:rFonts w:cs="Calibri" w:cstheme="minorAscii"/>
          <w:sz w:val="24"/>
          <w:szCs w:val="24"/>
        </w:rPr>
        <w:t xml:space="preserve"> </w:t>
      </w:r>
      <w:r w:rsidRPr="47CE2942" w:rsidR="47CE2942">
        <w:rPr>
          <w:rFonts w:cs="Calibri" w:cstheme="minorAscii"/>
          <w:sz w:val="24"/>
          <w:szCs w:val="24"/>
        </w:rPr>
        <w:t xml:space="preserve">Everybody rides together. </w:t>
      </w:r>
      <w:r w:rsidRPr="47CE2942" w:rsidR="47CE2942">
        <w:rPr>
          <w:rFonts w:cs="Calibri" w:cstheme="minorAscii"/>
          <w:sz w:val="24"/>
          <w:szCs w:val="24"/>
        </w:rPr>
        <w:t>No special compartments</w:t>
      </w:r>
      <w:r w:rsidRPr="47CE2942" w:rsidR="47CE2942">
        <w:rPr>
          <w:rFonts w:cs="Calibri" w:cstheme="minorAscii"/>
          <w:sz w:val="24"/>
          <w:szCs w:val="24"/>
        </w:rPr>
        <w:t xml:space="preserve"> for star players</w:t>
      </w:r>
      <w:r w:rsidRPr="47CE2942" w:rsidR="47CE2942">
        <w:rPr>
          <w:rFonts w:cs="Calibri" w:cstheme="minorAscii"/>
          <w:sz w:val="24"/>
          <w:szCs w:val="24"/>
        </w:rPr>
        <w:t>.</w:t>
      </w:r>
      <w:r w:rsidRPr="47CE2942" w:rsidR="47CE2942">
        <w:rPr>
          <w:rFonts w:cs="Calibri" w:cstheme="minorAscii"/>
          <w:sz w:val="24"/>
          <w:szCs w:val="24"/>
        </w:rPr>
        <w:t xml:space="preserve"> </w:t>
      </w:r>
      <w:r w:rsidRPr="47CE2942" w:rsidR="47CE2942">
        <w:rPr>
          <w:rFonts w:cs="Calibri" w:cstheme="minorAscii"/>
          <w:sz w:val="24"/>
          <w:szCs w:val="24"/>
        </w:rPr>
        <w:t xml:space="preserve">If we win, </w:t>
      </w:r>
      <w:r w:rsidRPr="47CE2942" w:rsidR="47CE2942">
        <w:rPr>
          <w:rFonts w:cs="Calibri" w:cstheme="minorAscii"/>
          <w:sz w:val="24"/>
          <w:szCs w:val="24"/>
        </w:rPr>
        <w:t>there’s</w:t>
      </w:r>
      <w:r w:rsidRPr="47CE2942" w:rsidR="47CE2942">
        <w:rPr>
          <w:rFonts w:cs="Calibri" w:cstheme="minorAscii"/>
          <w:sz w:val="24"/>
          <w:szCs w:val="24"/>
        </w:rPr>
        <w:t xml:space="preserve"> a party.</w:t>
      </w:r>
      <w:r w:rsidRPr="47CE2942" w:rsidR="47CE2942">
        <w:rPr>
          <w:rFonts w:cs="Calibri" w:cstheme="minorAscii"/>
          <w:sz w:val="24"/>
          <w:szCs w:val="24"/>
        </w:rPr>
        <w:t xml:space="preserve"> </w:t>
      </w:r>
      <w:r w:rsidRPr="47CE2942" w:rsidR="47CE2942">
        <w:rPr>
          <w:rFonts w:cs="Calibri" w:cstheme="minorAscii"/>
          <w:sz w:val="24"/>
          <w:szCs w:val="24"/>
        </w:rPr>
        <w:t>If we lose, there’s teambuilding</w:t>
      </w:r>
      <w:r w:rsidRPr="47CE2942" w:rsidR="47CE2942">
        <w:rPr>
          <w:rFonts w:cs="Calibri" w:cstheme="minorAscii"/>
          <w:sz w:val="24"/>
          <w:szCs w:val="24"/>
        </w:rPr>
        <w:t>. I</w:t>
      </w:r>
      <w:r w:rsidRPr="47CE2942" w:rsidR="47CE2942">
        <w:rPr>
          <w:rFonts w:cs="Calibri" w:cstheme="minorAscii"/>
          <w:sz w:val="24"/>
          <w:szCs w:val="24"/>
        </w:rPr>
        <w:t xml:space="preserve">t occurs to me that if we lose because of a player’s mistake, the </w:t>
      </w:r>
      <w:r w:rsidRPr="47CE2942" w:rsidR="47CE2942">
        <w:rPr>
          <w:rFonts w:cs="Calibri" w:cstheme="minorAscii"/>
          <w:sz w:val="24"/>
          <w:szCs w:val="24"/>
        </w:rPr>
        <w:t>teambuilding</w:t>
      </w:r>
      <w:r w:rsidRPr="47CE2942" w:rsidR="47CE2942">
        <w:rPr>
          <w:rFonts w:cs="Calibri" w:cstheme="minorAscii"/>
          <w:sz w:val="24"/>
          <w:szCs w:val="24"/>
        </w:rPr>
        <w:t xml:space="preserve"> here might involve murder.</w:t>
      </w:r>
      <w:r w:rsidRPr="47CE2942" w:rsidR="47CE2942">
        <w:rPr>
          <w:rFonts w:cs="Calibri" w:cstheme="minorAscii"/>
          <w:sz w:val="24"/>
          <w:szCs w:val="24"/>
        </w:rPr>
        <w:t xml:space="preserve"> </w:t>
      </w:r>
    </w:p>
    <w:p w:rsidR="00176DAF" w:rsidP="00176DAF" w:rsidRDefault="007F0EEA" w14:paraId="7DF6DF81" w14:textId="4A8B934B">
      <w:pPr>
        <w:spacing w:after="0"/>
        <w:ind w:firstLine="360"/>
        <w:rPr>
          <w:rFonts w:cstheme="minorHAnsi"/>
          <w:sz w:val="24"/>
          <w:szCs w:val="24"/>
        </w:rPr>
      </w:pPr>
      <w:r w:rsidRPr="009E7F4C">
        <w:rPr>
          <w:rFonts w:cstheme="minorHAnsi"/>
          <w:sz w:val="24"/>
          <w:szCs w:val="24"/>
        </w:rPr>
        <w:t>The mood in the crew compartment is expectant.</w:t>
      </w:r>
      <w:r w:rsidR="0071681A">
        <w:rPr>
          <w:rFonts w:cstheme="minorHAnsi"/>
          <w:sz w:val="24"/>
          <w:szCs w:val="24"/>
        </w:rPr>
        <w:t xml:space="preserve"> </w:t>
      </w:r>
      <w:r w:rsidRPr="009E7F4C">
        <w:rPr>
          <w:rFonts w:cstheme="minorHAnsi"/>
          <w:sz w:val="24"/>
          <w:szCs w:val="24"/>
        </w:rPr>
        <w:t>I’m feeling the same way.</w:t>
      </w:r>
      <w:r w:rsidR="0071681A">
        <w:rPr>
          <w:rFonts w:cstheme="minorHAnsi"/>
          <w:sz w:val="24"/>
          <w:szCs w:val="24"/>
        </w:rPr>
        <w:t xml:space="preserve"> </w:t>
      </w:r>
      <w:r w:rsidRPr="009E7F4C">
        <w:rPr>
          <w:rFonts w:cstheme="minorHAnsi"/>
          <w:sz w:val="24"/>
          <w:szCs w:val="24"/>
        </w:rPr>
        <w:t>Though they probably don’t want to know what I’m expecting, because then I might be the one to get murdered.</w:t>
      </w:r>
      <w:r w:rsidR="001552BE">
        <w:rPr>
          <w:rFonts w:cstheme="minorHAnsi"/>
          <w:sz w:val="24"/>
          <w:szCs w:val="24"/>
        </w:rPr>
        <w:t xml:space="preserve"> I’m expecting to lose.</w:t>
      </w:r>
    </w:p>
    <w:p w:rsidR="00176DAF" w:rsidP="00176DAF" w:rsidRDefault="007F0EEA" w14:paraId="4CE455EC" w14:textId="77777777">
      <w:pPr>
        <w:spacing w:after="0"/>
        <w:ind w:firstLine="360"/>
        <w:rPr>
          <w:rFonts w:cstheme="minorHAnsi"/>
          <w:sz w:val="24"/>
          <w:szCs w:val="24"/>
        </w:rPr>
      </w:pPr>
      <w:r w:rsidRPr="009E7F4C">
        <w:rPr>
          <w:rFonts w:cstheme="minorHAnsi"/>
          <w:sz w:val="24"/>
          <w:szCs w:val="24"/>
        </w:rPr>
        <w:t>“Hey, Coach?” a voice rings out.</w:t>
      </w:r>
      <w:r w:rsidR="0071681A">
        <w:rPr>
          <w:rFonts w:cstheme="minorHAnsi"/>
          <w:sz w:val="24"/>
          <w:szCs w:val="24"/>
        </w:rPr>
        <w:t xml:space="preserve"> </w:t>
      </w:r>
      <w:r w:rsidRPr="009E7F4C">
        <w:rPr>
          <w:rFonts w:cstheme="minorHAnsi"/>
          <w:sz w:val="24"/>
          <w:szCs w:val="24"/>
        </w:rPr>
        <w:t>I didn’t recognize it.</w:t>
      </w:r>
    </w:p>
    <w:p w:rsidR="00176DAF" w:rsidP="00176DAF" w:rsidRDefault="007F0EEA" w14:paraId="01D2BCD4" w14:textId="77777777">
      <w:pPr>
        <w:spacing w:after="0"/>
        <w:ind w:firstLine="360"/>
        <w:rPr>
          <w:rFonts w:cstheme="minorHAnsi"/>
          <w:sz w:val="24"/>
          <w:szCs w:val="24"/>
        </w:rPr>
      </w:pPr>
      <w:r w:rsidRPr="009E7F4C">
        <w:rPr>
          <w:rFonts w:cstheme="minorHAnsi"/>
          <w:sz w:val="24"/>
          <w:szCs w:val="24"/>
        </w:rPr>
        <w:t>I unbuckle from my chair next to Bucky and stand up.</w:t>
      </w:r>
      <w:r w:rsidR="0071681A">
        <w:rPr>
          <w:rFonts w:cstheme="minorHAnsi"/>
          <w:sz w:val="24"/>
          <w:szCs w:val="24"/>
        </w:rPr>
        <w:t xml:space="preserve"> </w:t>
      </w:r>
      <w:r w:rsidRPr="009E7F4C">
        <w:rPr>
          <w:rFonts w:cstheme="minorHAnsi"/>
          <w:sz w:val="24"/>
          <w:szCs w:val="24"/>
        </w:rPr>
        <w:t>“Yeah?” I ask the upraised hand six rows back.</w:t>
      </w:r>
      <w:r w:rsidR="0071681A">
        <w:rPr>
          <w:rFonts w:cstheme="minorHAnsi"/>
          <w:sz w:val="24"/>
          <w:szCs w:val="24"/>
        </w:rPr>
        <w:t xml:space="preserve"> </w:t>
      </w:r>
      <w:r w:rsidRPr="009E7F4C">
        <w:rPr>
          <w:rFonts w:cstheme="minorHAnsi"/>
          <w:sz w:val="24"/>
          <w:szCs w:val="24"/>
        </w:rPr>
        <w:t>“Who’re you?”</w:t>
      </w:r>
    </w:p>
    <w:p w:rsidR="001552BE" w:rsidP="00176DAF" w:rsidRDefault="007F0EEA" w14:paraId="378F146C" w14:textId="77777777">
      <w:pPr>
        <w:spacing w:after="0"/>
        <w:ind w:firstLine="360"/>
        <w:rPr>
          <w:rFonts w:cstheme="minorHAnsi"/>
          <w:sz w:val="24"/>
          <w:szCs w:val="24"/>
        </w:rPr>
      </w:pPr>
      <w:r w:rsidRPr="009E7F4C">
        <w:rPr>
          <w:rFonts w:cstheme="minorHAnsi"/>
          <w:sz w:val="24"/>
          <w:szCs w:val="24"/>
        </w:rPr>
        <w:t>“Huck Fitzberg, wide receiver.</w:t>
      </w:r>
      <w:r w:rsidR="0071681A">
        <w:rPr>
          <w:rFonts w:cstheme="minorHAnsi"/>
          <w:sz w:val="24"/>
          <w:szCs w:val="24"/>
        </w:rPr>
        <w:t xml:space="preserve"> </w:t>
      </w:r>
      <w:r w:rsidRPr="009E7F4C">
        <w:rPr>
          <w:rFonts w:cstheme="minorHAnsi"/>
          <w:sz w:val="24"/>
          <w:szCs w:val="24"/>
        </w:rPr>
        <w:t>Do you know who we’re playing today?</w:t>
      </w:r>
      <w:r w:rsidR="001552BE">
        <w:rPr>
          <w:rFonts w:cstheme="minorHAnsi"/>
          <w:sz w:val="24"/>
          <w:szCs w:val="24"/>
        </w:rPr>
        <w:t>”</w:t>
      </w:r>
    </w:p>
    <w:p w:rsidR="001552BE" w:rsidP="00176DAF" w:rsidRDefault="001552BE" w14:paraId="729C3198" w14:textId="3844748A">
      <w:pPr>
        <w:spacing w:after="0"/>
        <w:ind w:firstLine="360"/>
        <w:rPr>
          <w:rFonts w:cstheme="minorHAnsi"/>
          <w:sz w:val="24"/>
          <w:szCs w:val="24"/>
        </w:rPr>
      </w:pPr>
      <w:r>
        <w:rPr>
          <w:rFonts w:cstheme="minorHAnsi"/>
          <w:sz w:val="24"/>
          <w:szCs w:val="24"/>
        </w:rPr>
        <w:t>“Joomit Clan, you dumbass,” someone snorts. “How do you not know who we’re playing?”</w:t>
      </w:r>
    </w:p>
    <w:p w:rsidR="00176DAF" w:rsidP="001552BE" w:rsidRDefault="001552BE" w14:paraId="5DAECC8C" w14:textId="477C2990">
      <w:pPr>
        <w:spacing w:after="0"/>
        <w:ind w:firstLine="360"/>
        <w:rPr>
          <w:rFonts w:cstheme="minorHAnsi"/>
          <w:sz w:val="24"/>
          <w:szCs w:val="24"/>
        </w:rPr>
      </w:pPr>
      <w:r>
        <w:rPr>
          <w:rFonts w:cstheme="minorHAnsi"/>
          <w:sz w:val="24"/>
          <w:szCs w:val="24"/>
        </w:rPr>
        <w:t>“I know that,” Huck said. “</w:t>
      </w:r>
      <w:r w:rsidR="0019754B">
        <w:rPr>
          <w:rFonts w:cstheme="minorHAnsi"/>
          <w:sz w:val="24"/>
          <w:szCs w:val="24"/>
        </w:rPr>
        <w:t>D</w:t>
      </w:r>
      <w:r w:rsidRPr="009E7F4C" w:rsidR="007F0EEA">
        <w:rPr>
          <w:rFonts w:cstheme="minorHAnsi"/>
          <w:sz w:val="24"/>
          <w:szCs w:val="24"/>
        </w:rPr>
        <w:t>o you know what they’re good at</w:t>
      </w:r>
      <w:r w:rsidR="0019754B">
        <w:rPr>
          <w:rFonts w:cstheme="minorHAnsi"/>
          <w:sz w:val="24"/>
          <w:szCs w:val="24"/>
        </w:rPr>
        <w:t>? How do they suck?</w:t>
      </w:r>
      <w:r w:rsidRPr="009E7F4C" w:rsidR="007F0EEA">
        <w:rPr>
          <w:rFonts w:cstheme="minorHAnsi"/>
          <w:sz w:val="24"/>
          <w:szCs w:val="24"/>
        </w:rPr>
        <w:t>”</w:t>
      </w:r>
    </w:p>
    <w:p w:rsidR="00176DAF" w:rsidP="47CE2942" w:rsidRDefault="007F0EEA" w14:paraId="1F6F3E3A" w14:textId="1D2DD838">
      <w:pPr>
        <w:spacing w:after="0"/>
        <w:ind w:firstLine="360"/>
        <w:rPr>
          <w:ins w:author="Gary Smailes" w:date="2024-03-14T13:49:47.818Z" w:id="798563833"/>
          <w:rFonts w:cs="Calibri" w:cstheme="minorAscii"/>
          <w:sz w:val="24"/>
          <w:szCs w:val="24"/>
        </w:rPr>
      </w:pPr>
      <w:r w:rsidRPr="47CE2942" w:rsidR="47CE2942">
        <w:rPr>
          <w:rFonts w:cs="Calibri" w:cstheme="minorAscii"/>
          <w:sz w:val="24"/>
          <w:szCs w:val="24"/>
        </w:rPr>
        <w:t xml:space="preserve">This is why pirates make such good </w:t>
      </w:r>
      <w:r w:rsidRPr="47CE2942" w:rsidR="47CE2942">
        <w:rPr>
          <w:rFonts w:cs="Calibri" w:cstheme="minorAscii"/>
          <w:sz w:val="24"/>
          <w:szCs w:val="24"/>
        </w:rPr>
        <w:t>spaceball</w:t>
      </w:r>
      <w:r w:rsidRPr="47CE2942" w:rsidR="47CE2942">
        <w:rPr>
          <w:rFonts w:cs="Calibri" w:cstheme="minorAscii"/>
          <w:sz w:val="24"/>
          <w:szCs w:val="24"/>
        </w:rPr>
        <w:t xml:space="preserve"> players.</w:t>
      </w:r>
      <w:r w:rsidRPr="47CE2942" w:rsidR="47CE2942">
        <w:rPr>
          <w:rFonts w:cs="Calibri" w:cstheme="minorAscii"/>
          <w:sz w:val="24"/>
          <w:szCs w:val="24"/>
        </w:rPr>
        <w:t xml:space="preserve"> </w:t>
      </w:r>
      <w:r w:rsidRPr="47CE2942" w:rsidR="47CE2942">
        <w:rPr>
          <w:rFonts w:cs="Calibri" w:cstheme="minorAscii"/>
          <w:sz w:val="24"/>
          <w:szCs w:val="24"/>
        </w:rPr>
        <w:t>They want to know what strengths to avoid and which weaknesses they can exploit to get their job done as fast as possible.</w:t>
      </w:r>
      <w:r w:rsidRPr="47CE2942" w:rsidR="47CE2942">
        <w:rPr>
          <w:rFonts w:cs="Calibri" w:cstheme="minorAscii"/>
          <w:sz w:val="24"/>
          <w:szCs w:val="24"/>
        </w:rPr>
        <w:t xml:space="preserve"> </w:t>
      </w:r>
      <w:r w:rsidRPr="47CE2942" w:rsidR="47CE2942">
        <w:rPr>
          <w:rFonts w:cs="Calibri" w:cstheme="minorAscii"/>
          <w:sz w:val="24"/>
          <w:szCs w:val="24"/>
        </w:rPr>
        <w:t>Before today, that was to commit atrocities on the intergalactic shipping community.</w:t>
      </w:r>
      <w:r w:rsidRPr="47CE2942" w:rsidR="47CE2942">
        <w:rPr>
          <w:rFonts w:cs="Calibri" w:cstheme="minorAscii"/>
          <w:sz w:val="24"/>
          <w:szCs w:val="24"/>
        </w:rPr>
        <w:t xml:space="preserve"> </w:t>
      </w:r>
      <w:r w:rsidRPr="47CE2942" w:rsidR="47CE2942">
        <w:rPr>
          <w:rFonts w:cs="Calibri" w:cstheme="minorAscii"/>
          <w:sz w:val="24"/>
          <w:szCs w:val="24"/>
        </w:rPr>
        <w:t xml:space="preserve">Today, it will be on the intergalactic </w:t>
      </w:r>
      <w:r w:rsidRPr="47CE2942" w:rsidR="47CE2942">
        <w:rPr>
          <w:rFonts w:cs="Calibri" w:cstheme="minorAscii"/>
          <w:sz w:val="24"/>
          <w:szCs w:val="24"/>
        </w:rPr>
        <w:t>spaceball</w:t>
      </w:r>
      <w:r w:rsidRPr="47CE2942" w:rsidR="47CE2942">
        <w:rPr>
          <w:rFonts w:cs="Calibri" w:cstheme="minorAscii"/>
          <w:sz w:val="24"/>
          <w:szCs w:val="24"/>
        </w:rPr>
        <w:t xml:space="preserve"> community.</w:t>
      </w:r>
      <w:r w:rsidRPr="47CE2942" w:rsidR="47CE2942">
        <w:rPr>
          <w:rFonts w:cs="Calibri" w:cstheme="minorAscii"/>
          <w:sz w:val="24"/>
          <w:szCs w:val="24"/>
        </w:rPr>
        <w:t xml:space="preserve"> </w:t>
      </w:r>
    </w:p>
    <w:p w:rsidR="00176DAF" w:rsidP="47CE2942" w:rsidRDefault="007F0EEA" w14:paraId="4C2AC885" w14:textId="2D8AC7B7">
      <w:pPr>
        <w:spacing w:after="0"/>
        <w:ind w:firstLine="360"/>
        <w:rPr>
          <w:rFonts w:cs="Calibri" w:cstheme="minorAscii"/>
          <w:sz w:val="24"/>
          <w:szCs w:val="24"/>
        </w:rPr>
      </w:pPr>
      <w:r w:rsidRPr="47CE2942" w:rsidR="47CE2942">
        <w:rPr>
          <w:rFonts w:cs="Calibri" w:cstheme="minorAscii"/>
          <w:sz w:val="24"/>
          <w:szCs w:val="24"/>
        </w:rPr>
        <w:t>“</w:t>
      </w:r>
      <w:r w:rsidRPr="47CE2942" w:rsidR="47CE2942">
        <w:rPr>
          <w:rFonts w:cs="Calibri" w:cstheme="minorAscii"/>
          <w:sz w:val="24"/>
          <w:szCs w:val="24"/>
        </w:rPr>
        <w:t xml:space="preserve">The </w:t>
      </w:r>
      <w:r w:rsidRPr="47CE2942" w:rsidR="47CE2942">
        <w:rPr>
          <w:rFonts w:cs="Calibri" w:cstheme="minorAscii"/>
          <w:sz w:val="24"/>
          <w:szCs w:val="24"/>
        </w:rPr>
        <w:t>Joomits</w:t>
      </w:r>
      <w:r w:rsidRPr="47CE2942" w:rsidR="47CE2942">
        <w:rPr>
          <w:rFonts w:cs="Calibri" w:cstheme="minorAscii"/>
          <w:sz w:val="24"/>
          <w:szCs w:val="24"/>
        </w:rPr>
        <w:t xml:space="preserve"> are </w:t>
      </w:r>
      <w:r w:rsidRPr="47CE2942" w:rsidR="47CE2942">
        <w:rPr>
          <w:rFonts w:cs="Calibri" w:cstheme="minorAscii"/>
          <w:sz w:val="24"/>
          <w:szCs w:val="24"/>
        </w:rPr>
        <w:t xml:space="preserve">a </w:t>
      </w:r>
      <w:r w:rsidRPr="47CE2942" w:rsidR="47CE2942">
        <w:rPr>
          <w:rFonts w:cs="Calibri" w:cstheme="minorAscii"/>
          <w:sz w:val="24"/>
          <w:szCs w:val="24"/>
        </w:rPr>
        <w:t>sixth-generation</w:t>
      </w:r>
      <w:r w:rsidRPr="47CE2942" w:rsidR="47CE2942">
        <w:rPr>
          <w:rFonts w:cs="Calibri" w:cstheme="minorAscii"/>
          <w:sz w:val="24"/>
          <w:szCs w:val="24"/>
        </w:rPr>
        <w:t xml:space="preserve"> family of </w:t>
      </w:r>
      <w:r w:rsidRPr="47CE2942" w:rsidR="47CE2942">
        <w:rPr>
          <w:rFonts w:cs="Calibri" w:cstheme="minorAscii"/>
          <w:sz w:val="24"/>
          <w:szCs w:val="24"/>
        </w:rPr>
        <w:t>spaceball</w:t>
      </w:r>
      <w:r w:rsidRPr="47CE2942" w:rsidR="47CE2942">
        <w:rPr>
          <w:rFonts w:cs="Calibri" w:cstheme="minorAscii"/>
          <w:sz w:val="24"/>
          <w:szCs w:val="24"/>
        </w:rPr>
        <w:t xml:space="preserve"> players</w:t>
      </w:r>
      <w:r w:rsidRPr="47CE2942" w:rsidR="47CE2942">
        <w:rPr>
          <w:rFonts w:cs="Calibri" w:cstheme="minorAscii"/>
          <w:sz w:val="24"/>
          <w:szCs w:val="24"/>
        </w:rPr>
        <w:t>,” I say</w:t>
      </w:r>
      <w:r w:rsidRPr="47CE2942" w:rsidR="47CE2942">
        <w:rPr>
          <w:rFonts w:cs="Calibri" w:cstheme="minorAscii"/>
          <w:sz w:val="24"/>
          <w:szCs w:val="24"/>
        </w:rPr>
        <w:t>.</w:t>
      </w:r>
      <w:r w:rsidRPr="47CE2942" w:rsidR="47CE2942">
        <w:rPr>
          <w:rFonts w:cs="Calibri" w:cstheme="minorAscii"/>
          <w:sz w:val="24"/>
          <w:szCs w:val="24"/>
        </w:rPr>
        <w:t xml:space="preserve"> </w:t>
      </w:r>
      <w:r w:rsidRPr="47CE2942" w:rsidR="47CE2942">
        <w:rPr>
          <w:rFonts w:cs="Calibri" w:cstheme="minorAscii"/>
          <w:sz w:val="24"/>
          <w:szCs w:val="24"/>
        </w:rPr>
        <w:t>“</w:t>
      </w:r>
      <w:r w:rsidRPr="47CE2942" w:rsidR="47CE2942">
        <w:rPr>
          <w:rFonts w:cs="Calibri" w:cstheme="minorAscii"/>
          <w:sz w:val="24"/>
          <w:szCs w:val="24"/>
        </w:rPr>
        <w:t>They’re really tight with each other.”</w:t>
      </w:r>
    </w:p>
    <w:p w:rsidR="00176DAF" w:rsidP="00176DAF" w:rsidRDefault="007F0EEA" w14:paraId="71D2FEB4" w14:textId="77777777">
      <w:pPr>
        <w:spacing w:after="0"/>
        <w:ind w:firstLine="360"/>
        <w:rPr>
          <w:rFonts w:cstheme="minorHAnsi"/>
          <w:sz w:val="24"/>
          <w:szCs w:val="24"/>
        </w:rPr>
      </w:pPr>
      <w:r w:rsidRPr="009E7F4C">
        <w:rPr>
          <w:rFonts w:cstheme="minorHAnsi"/>
          <w:sz w:val="24"/>
          <w:szCs w:val="24"/>
        </w:rPr>
        <w:t>A rumble of chuckles and snorts.</w:t>
      </w:r>
    </w:p>
    <w:p w:rsidR="00176DAF" w:rsidP="00176DAF" w:rsidRDefault="007F0EEA" w14:paraId="0EC2D0E7" w14:textId="196D070C">
      <w:pPr>
        <w:spacing w:after="0"/>
        <w:ind w:firstLine="360"/>
        <w:rPr>
          <w:rFonts w:cstheme="minorHAnsi"/>
          <w:sz w:val="24"/>
          <w:szCs w:val="24"/>
        </w:rPr>
      </w:pPr>
      <w:r w:rsidRPr="009E7F4C">
        <w:rPr>
          <w:rFonts w:cstheme="minorHAnsi"/>
          <w:sz w:val="24"/>
          <w:szCs w:val="24"/>
        </w:rPr>
        <w:t>“Yes, I’m sure the discussions on the ACS will be colorful.</w:t>
      </w:r>
      <w:r w:rsidR="0071681A">
        <w:rPr>
          <w:rFonts w:cstheme="minorHAnsi"/>
          <w:sz w:val="24"/>
          <w:szCs w:val="24"/>
        </w:rPr>
        <w:t xml:space="preserve"> </w:t>
      </w:r>
      <w:r w:rsidRPr="009E7F4C">
        <w:rPr>
          <w:rFonts w:cstheme="minorHAnsi"/>
          <w:sz w:val="24"/>
          <w:szCs w:val="24"/>
        </w:rPr>
        <w:t>That also means that they know each other really, really well.</w:t>
      </w:r>
      <w:r w:rsidR="0071681A">
        <w:rPr>
          <w:rFonts w:cstheme="minorHAnsi"/>
          <w:sz w:val="24"/>
          <w:szCs w:val="24"/>
        </w:rPr>
        <w:t xml:space="preserve"> </w:t>
      </w:r>
      <w:r w:rsidRPr="009E7F4C">
        <w:rPr>
          <w:rFonts w:cstheme="minorHAnsi"/>
          <w:sz w:val="24"/>
          <w:szCs w:val="24"/>
        </w:rPr>
        <w:t>They’re a more tight-knit team than you.</w:t>
      </w:r>
      <w:r w:rsidR="0071681A">
        <w:rPr>
          <w:rFonts w:cstheme="minorHAnsi"/>
          <w:sz w:val="24"/>
          <w:szCs w:val="24"/>
        </w:rPr>
        <w:t xml:space="preserve"> </w:t>
      </w:r>
      <w:r w:rsidRPr="009E7F4C">
        <w:rPr>
          <w:rFonts w:cstheme="minorHAnsi"/>
          <w:sz w:val="24"/>
          <w:szCs w:val="24"/>
        </w:rPr>
        <w:t>They know their plays cold</w:t>
      </w:r>
      <w:r w:rsidR="0019754B">
        <w:rPr>
          <w:rFonts w:cstheme="minorHAnsi"/>
          <w:sz w:val="24"/>
          <w:szCs w:val="24"/>
        </w:rPr>
        <w:t>. T</w:t>
      </w:r>
      <w:r w:rsidRPr="009E7F4C">
        <w:rPr>
          <w:rFonts w:cstheme="minorHAnsi"/>
          <w:sz w:val="24"/>
          <w:szCs w:val="24"/>
        </w:rPr>
        <w:t>hey know what to do when the game goes sideways.</w:t>
      </w:r>
      <w:r w:rsidR="0071681A">
        <w:rPr>
          <w:rFonts w:cstheme="minorHAnsi"/>
          <w:sz w:val="24"/>
          <w:szCs w:val="24"/>
        </w:rPr>
        <w:t xml:space="preserve"> </w:t>
      </w:r>
      <w:r w:rsidRPr="009E7F4C">
        <w:rPr>
          <w:rFonts w:cstheme="minorHAnsi"/>
          <w:sz w:val="24"/>
          <w:szCs w:val="24"/>
        </w:rPr>
        <w:t>They’re really good at passing the ball to more than one person to advance down the field.</w:t>
      </w:r>
      <w:r w:rsidR="0071681A">
        <w:rPr>
          <w:rFonts w:cstheme="minorHAnsi"/>
          <w:sz w:val="24"/>
          <w:szCs w:val="24"/>
        </w:rPr>
        <w:t xml:space="preserve"> </w:t>
      </w:r>
      <w:r w:rsidRPr="009E7F4C">
        <w:rPr>
          <w:rFonts w:cstheme="minorHAnsi"/>
          <w:sz w:val="24"/>
          <w:szCs w:val="24"/>
        </w:rPr>
        <w:t>You might think you’re in the middle of run play, when they change it on you and throw it.”</w:t>
      </w:r>
    </w:p>
    <w:p w:rsidR="00176DAF" w:rsidP="00176DAF" w:rsidRDefault="007F0EEA" w14:paraId="1B05DACE" w14:textId="77777777">
      <w:pPr>
        <w:spacing w:after="0"/>
        <w:ind w:firstLine="360"/>
        <w:rPr>
          <w:rFonts w:cstheme="minorHAnsi"/>
          <w:sz w:val="24"/>
          <w:szCs w:val="24"/>
        </w:rPr>
      </w:pPr>
      <w:r w:rsidRPr="009E7F4C">
        <w:rPr>
          <w:rFonts w:cstheme="minorHAnsi"/>
          <w:sz w:val="24"/>
          <w:szCs w:val="24"/>
        </w:rPr>
        <w:t>“What do they suck at?” Fitzberg asks.</w:t>
      </w:r>
    </w:p>
    <w:p w:rsidR="00176DAF" w:rsidP="00176DAF" w:rsidRDefault="007F0EEA" w14:paraId="25E8ABC6" w14:textId="77777777">
      <w:pPr>
        <w:spacing w:after="0"/>
        <w:ind w:firstLine="360"/>
        <w:rPr>
          <w:rFonts w:cstheme="minorHAnsi"/>
          <w:sz w:val="24"/>
          <w:szCs w:val="24"/>
        </w:rPr>
      </w:pPr>
      <w:r w:rsidRPr="009E7F4C">
        <w:rPr>
          <w:rFonts w:cstheme="minorHAnsi"/>
          <w:sz w:val="24"/>
          <w:szCs w:val="24"/>
        </w:rPr>
        <w:t>“Besides each other,” someone says.</w:t>
      </w:r>
    </w:p>
    <w:p w:rsidR="00176DAF" w:rsidP="00176DAF" w:rsidRDefault="007F0EEA" w14:paraId="6473B756" w14:textId="0813E46E">
      <w:pPr>
        <w:spacing w:after="0"/>
        <w:ind w:firstLine="360"/>
        <w:rPr>
          <w:rFonts w:cstheme="minorHAnsi"/>
          <w:sz w:val="24"/>
          <w:szCs w:val="24"/>
        </w:rPr>
      </w:pPr>
      <w:r w:rsidRPr="009E7F4C">
        <w:rPr>
          <w:rFonts w:cstheme="minorHAnsi"/>
          <w:sz w:val="24"/>
          <w:szCs w:val="24"/>
        </w:rPr>
        <w:t>I wait until the laughing subsides.</w:t>
      </w:r>
      <w:r w:rsidR="0071681A">
        <w:rPr>
          <w:rFonts w:cstheme="minorHAnsi"/>
          <w:sz w:val="24"/>
          <w:szCs w:val="24"/>
        </w:rPr>
        <w:t xml:space="preserve"> </w:t>
      </w:r>
      <w:r w:rsidRPr="009E7F4C">
        <w:rPr>
          <w:rFonts w:cstheme="minorHAnsi"/>
          <w:sz w:val="24"/>
          <w:szCs w:val="24"/>
        </w:rPr>
        <w:t>“Their quarterback is weak.</w:t>
      </w:r>
      <w:r w:rsidR="0071681A">
        <w:rPr>
          <w:rFonts w:cstheme="minorHAnsi"/>
          <w:sz w:val="24"/>
          <w:szCs w:val="24"/>
        </w:rPr>
        <w:t xml:space="preserve"> </w:t>
      </w:r>
      <w:r w:rsidRPr="009E7F4C">
        <w:rPr>
          <w:rFonts w:cstheme="minorHAnsi"/>
          <w:sz w:val="24"/>
          <w:szCs w:val="24"/>
        </w:rPr>
        <w:t>Old and a bit slow.</w:t>
      </w:r>
      <w:r w:rsidR="0071681A">
        <w:rPr>
          <w:rFonts w:cstheme="minorHAnsi"/>
          <w:sz w:val="24"/>
          <w:szCs w:val="24"/>
        </w:rPr>
        <w:t xml:space="preserve"> </w:t>
      </w:r>
      <w:r w:rsidRPr="009E7F4C">
        <w:rPr>
          <w:rFonts w:cstheme="minorHAnsi"/>
          <w:sz w:val="24"/>
          <w:szCs w:val="24"/>
        </w:rPr>
        <w:t xml:space="preserve">Great arm and </w:t>
      </w:r>
      <w:r w:rsidRPr="009E7F4C" w:rsidR="0019754B">
        <w:rPr>
          <w:rFonts w:cstheme="minorHAnsi"/>
          <w:sz w:val="24"/>
          <w:szCs w:val="24"/>
        </w:rPr>
        <w:t>accurate</w:t>
      </w:r>
      <w:r w:rsidR="0019754B">
        <w:rPr>
          <w:rFonts w:cstheme="minorHAnsi"/>
          <w:sz w:val="24"/>
          <w:szCs w:val="24"/>
        </w:rPr>
        <w:t>.</w:t>
      </w:r>
      <w:r w:rsidRPr="009E7F4C" w:rsidR="0019754B">
        <w:rPr>
          <w:rFonts w:cstheme="minorHAnsi"/>
          <w:sz w:val="24"/>
          <w:szCs w:val="24"/>
        </w:rPr>
        <w:t xml:space="preserve"> </w:t>
      </w:r>
      <w:r w:rsidR="0019754B">
        <w:rPr>
          <w:rFonts w:cstheme="minorHAnsi"/>
          <w:sz w:val="24"/>
          <w:szCs w:val="24"/>
        </w:rPr>
        <w:t>B</w:t>
      </w:r>
      <w:r w:rsidRPr="009E7F4C" w:rsidR="0019754B">
        <w:rPr>
          <w:rFonts w:cstheme="minorHAnsi"/>
          <w:sz w:val="24"/>
          <w:szCs w:val="24"/>
        </w:rPr>
        <w:t>ut</w:t>
      </w:r>
      <w:r w:rsidRPr="009E7F4C">
        <w:rPr>
          <w:rFonts w:cstheme="minorHAnsi"/>
          <w:sz w:val="24"/>
          <w:szCs w:val="24"/>
        </w:rPr>
        <w:t xml:space="preserve"> takes a while to throw the ball.</w:t>
      </w:r>
      <w:r w:rsidR="0071681A">
        <w:rPr>
          <w:rFonts w:cstheme="minorHAnsi"/>
          <w:sz w:val="24"/>
          <w:szCs w:val="24"/>
        </w:rPr>
        <w:t xml:space="preserve"> </w:t>
      </w:r>
      <w:r w:rsidRPr="009E7F4C">
        <w:rPr>
          <w:rFonts w:cstheme="minorHAnsi"/>
          <w:sz w:val="24"/>
          <w:szCs w:val="24"/>
        </w:rPr>
        <w:t>We’ll pressure their offensive line and create opportunity.</w:t>
      </w:r>
      <w:r w:rsidR="0071681A">
        <w:rPr>
          <w:rFonts w:cstheme="minorHAnsi"/>
          <w:sz w:val="24"/>
          <w:szCs w:val="24"/>
        </w:rPr>
        <w:t xml:space="preserve"> </w:t>
      </w:r>
      <w:r w:rsidRPr="009E7F4C">
        <w:rPr>
          <w:rFonts w:cstheme="minorHAnsi"/>
          <w:sz w:val="24"/>
          <w:szCs w:val="24"/>
        </w:rPr>
        <w:t>He won’t throw a lot of interceptions, but we’ll force turnovers on downs because of incomplete passes.”</w:t>
      </w:r>
    </w:p>
    <w:p w:rsidR="00176DAF" w:rsidP="00176DAF" w:rsidRDefault="007F0EEA" w14:paraId="1EFC864F" w14:textId="77777777">
      <w:pPr>
        <w:spacing w:after="0"/>
        <w:ind w:firstLine="360"/>
        <w:rPr>
          <w:rFonts w:cstheme="minorHAnsi"/>
          <w:sz w:val="24"/>
          <w:szCs w:val="24"/>
        </w:rPr>
      </w:pPr>
      <w:r w:rsidRPr="009E7F4C">
        <w:rPr>
          <w:rFonts w:cstheme="minorHAnsi"/>
          <w:sz w:val="24"/>
          <w:szCs w:val="24"/>
        </w:rPr>
        <w:t>“What about their defense?”</w:t>
      </w:r>
    </w:p>
    <w:p w:rsidR="00176DAF" w:rsidP="00176DAF" w:rsidRDefault="007F0EEA" w14:paraId="544E0C49" w14:textId="6968B972">
      <w:pPr>
        <w:spacing w:after="0"/>
        <w:ind w:firstLine="360"/>
        <w:rPr>
          <w:rFonts w:cstheme="minorHAnsi"/>
          <w:sz w:val="24"/>
          <w:szCs w:val="24"/>
        </w:rPr>
      </w:pPr>
      <w:r w:rsidRPr="009E7F4C">
        <w:rPr>
          <w:rFonts w:cstheme="minorHAnsi"/>
          <w:sz w:val="24"/>
          <w:szCs w:val="24"/>
        </w:rPr>
        <w:lastRenderedPageBreak/>
        <w:t>“The Joomits think they’ve seen everything in League ball</w:t>
      </w:r>
      <w:r w:rsidR="0019754B">
        <w:rPr>
          <w:rFonts w:cstheme="minorHAnsi"/>
          <w:sz w:val="24"/>
          <w:szCs w:val="24"/>
        </w:rPr>
        <w:t>.</w:t>
      </w:r>
      <w:r w:rsidRPr="009E7F4C">
        <w:rPr>
          <w:rFonts w:cstheme="minorHAnsi"/>
          <w:sz w:val="24"/>
          <w:szCs w:val="24"/>
        </w:rPr>
        <w:t xml:space="preserve"> </w:t>
      </w:r>
      <w:r w:rsidR="0019754B">
        <w:rPr>
          <w:rFonts w:cstheme="minorHAnsi"/>
          <w:sz w:val="24"/>
          <w:szCs w:val="24"/>
        </w:rPr>
        <w:t>I</w:t>
      </w:r>
      <w:r w:rsidRPr="009E7F4C">
        <w:rPr>
          <w:rFonts w:cstheme="minorHAnsi"/>
          <w:sz w:val="24"/>
          <w:szCs w:val="24"/>
        </w:rPr>
        <w:t>n some sense they have.</w:t>
      </w:r>
      <w:r w:rsidR="0071681A">
        <w:rPr>
          <w:rFonts w:cstheme="minorHAnsi"/>
          <w:sz w:val="24"/>
          <w:szCs w:val="24"/>
        </w:rPr>
        <w:t xml:space="preserve"> </w:t>
      </w:r>
      <w:r w:rsidRPr="009E7F4C">
        <w:rPr>
          <w:rFonts w:cstheme="minorHAnsi"/>
          <w:sz w:val="24"/>
          <w:szCs w:val="24"/>
        </w:rPr>
        <w:t>But they’ve never seen you.</w:t>
      </w:r>
      <w:r w:rsidR="0071681A">
        <w:rPr>
          <w:rFonts w:cstheme="minorHAnsi"/>
          <w:sz w:val="24"/>
          <w:szCs w:val="24"/>
        </w:rPr>
        <w:t xml:space="preserve"> </w:t>
      </w:r>
      <w:r w:rsidRPr="009E7F4C">
        <w:rPr>
          <w:rFonts w:cstheme="minorHAnsi"/>
          <w:sz w:val="24"/>
          <w:szCs w:val="24"/>
        </w:rPr>
        <w:t>You’ll get a couple of games where people will be scared to death of you, but that will wear off.</w:t>
      </w:r>
      <w:r w:rsidR="0071681A">
        <w:rPr>
          <w:rFonts w:cstheme="minorHAnsi"/>
          <w:sz w:val="24"/>
          <w:szCs w:val="24"/>
        </w:rPr>
        <w:t xml:space="preserve"> </w:t>
      </w:r>
      <w:r w:rsidRPr="009E7F4C">
        <w:rPr>
          <w:rFonts w:cstheme="minorHAnsi"/>
          <w:sz w:val="24"/>
          <w:szCs w:val="24"/>
        </w:rPr>
        <w:t>Not today, though.</w:t>
      </w:r>
      <w:r w:rsidR="0071681A">
        <w:rPr>
          <w:rFonts w:cstheme="minorHAnsi"/>
          <w:sz w:val="24"/>
          <w:szCs w:val="24"/>
        </w:rPr>
        <w:t xml:space="preserve"> </w:t>
      </w:r>
      <w:r w:rsidRPr="009E7F4C">
        <w:rPr>
          <w:rFonts w:cstheme="minorHAnsi"/>
          <w:sz w:val="24"/>
          <w:szCs w:val="24"/>
        </w:rPr>
        <w:t>One of your best weapons today will be the ACS.</w:t>
      </w:r>
      <w:r w:rsidR="0071681A">
        <w:rPr>
          <w:rFonts w:cstheme="minorHAnsi"/>
          <w:sz w:val="24"/>
          <w:szCs w:val="24"/>
        </w:rPr>
        <w:t xml:space="preserve"> </w:t>
      </w:r>
      <w:r w:rsidRPr="009E7F4C">
        <w:rPr>
          <w:rFonts w:cstheme="minorHAnsi"/>
          <w:sz w:val="24"/>
          <w:szCs w:val="24"/>
        </w:rPr>
        <w:t>Rattle them and we’ll see if we can grab any plays from that.</w:t>
      </w:r>
      <w:r w:rsidR="0071681A">
        <w:rPr>
          <w:rFonts w:cstheme="minorHAnsi"/>
          <w:sz w:val="24"/>
          <w:szCs w:val="24"/>
        </w:rPr>
        <w:t xml:space="preserve"> </w:t>
      </w:r>
      <w:r w:rsidRPr="009E7F4C">
        <w:rPr>
          <w:rFonts w:cstheme="minorHAnsi"/>
          <w:sz w:val="24"/>
          <w:szCs w:val="24"/>
        </w:rPr>
        <w:t>Your suits are the best in the League.</w:t>
      </w:r>
      <w:r w:rsidR="0071681A">
        <w:rPr>
          <w:rFonts w:cstheme="minorHAnsi"/>
          <w:sz w:val="24"/>
          <w:szCs w:val="24"/>
        </w:rPr>
        <w:t xml:space="preserve"> </w:t>
      </w:r>
      <w:r w:rsidRPr="009E7F4C">
        <w:rPr>
          <w:rFonts w:cstheme="minorHAnsi"/>
          <w:sz w:val="24"/>
          <w:szCs w:val="24"/>
        </w:rPr>
        <w:t>Your quarterback will not miss</w:t>
      </w:r>
      <w:r w:rsidR="0019754B">
        <w:rPr>
          <w:rFonts w:cstheme="minorHAnsi"/>
          <w:sz w:val="24"/>
          <w:szCs w:val="24"/>
        </w:rPr>
        <w:t>. T</w:t>
      </w:r>
      <w:r w:rsidRPr="009E7F4C">
        <w:rPr>
          <w:rFonts w:cstheme="minorHAnsi"/>
          <w:sz w:val="24"/>
          <w:szCs w:val="24"/>
        </w:rPr>
        <w:t>he bees are going to be all over us, so we’ll have to catch the breaks as they come.”</w:t>
      </w:r>
    </w:p>
    <w:p w:rsidR="00176DAF" w:rsidP="00176DAF" w:rsidRDefault="007F0EEA" w14:paraId="41EF25CA" w14:textId="77777777">
      <w:pPr>
        <w:spacing w:after="0"/>
        <w:ind w:firstLine="360"/>
        <w:rPr>
          <w:rFonts w:cstheme="minorHAnsi"/>
          <w:sz w:val="24"/>
          <w:szCs w:val="24"/>
        </w:rPr>
      </w:pPr>
      <w:r w:rsidRPr="009E7F4C">
        <w:rPr>
          <w:rFonts w:cstheme="minorHAnsi"/>
          <w:sz w:val="24"/>
          <w:szCs w:val="24"/>
        </w:rPr>
        <w:t>“So, scare the shit outta them and blitz their quarterback.</w:t>
      </w:r>
      <w:r w:rsidR="0071681A">
        <w:rPr>
          <w:rFonts w:cstheme="minorHAnsi"/>
          <w:sz w:val="24"/>
          <w:szCs w:val="24"/>
        </w:rPr>
        <w:t xml:space="preserve"> </w:t>
      </w:r>
      <w:r w:rsidRPr="009E7F4C">
        <w:rPr>
          <w:rFonts w:cstheme="minorHAnsi"/>
          <w:sz w:val="24"/>
          <w:szCs w:val="24"/>
        </w:rPr>
        <w:t>We can handle that.”</w:t>
      </w:r>
    </w:p>
    <w:p w:rsidR="00176DAF" w:rsidP="00176DAF" w:rsidRDefault="007F0EEA" w14:paraId="4C7D62C0" w14:textId="1DE41931">
      <w:pPr>
        <w:spacing w:after="0"/>
        <w:ind w:firstLine="360"/>
        <w:rPr>
          <w:rFonts w:cstheme="minorHAnsi"/>
          <w:sz w:val="24"/>
          <w:szCs w:val="24"/>
        </w:rPr>
      </w:pPr>
      <w:r w:rsidRPr="009E7F4C">
        <w:rPr>
          <w:rFonts w:cstheme="minorHAnsi"/>
          <w:sz w:val="24"/>
          <w:szCs w:val="24"/>
        </w:rPr>
        <w:t>I nod and sit back down.</w:t>
      </w:r>
      <w:r w:rsidR="0071681A">
        <w:rPr>
          <w:rFonts w:cstheme="minorHAnsi"/>
          <w:sz w:val="24"/>
          <w:szCs w:val="24"/>
        </w:rPr>
        <w:t xml:space="preserve"> </w:t>
      </w:r>
      <w:r w:rsidRPr="009E7F4C">
        <w:rPr>
          <w:rFonts w:cstheme="minorHAnsi"/>
          <w:sz w:val="24"/>
          <w:szCs w:val="24"/>
        </w:rPr>
        <w:t>I hear the team suggest insults and threats of unmentionable harm to the Joomits.</w:t>
      </w:r>
      <w:r w:rsidR="0071681A">
        <w:rPr>
          <w:rFonts w:cstheme="minorHAnsi"/>
          <w:sz w:val="24"/>
          <w:szCs w:val="24"/>
        </w:rPr>
        <w:t xml:space="preserve"> </w:t>
      </w:r>
      <w:r w:rsidR="00DC3070">
        <w:rPr>
          <w:rFonts w:cstheme="minorHAnsi"/>
          <w:sz w:val="24"/>
          <w:szCs w:val="24"/>
        </w:rPr>
        <w:t>A</w:t>
      </w:r>
      <w:r w:rsidRPr="009E7F4C">
        <w:rPr>
          <w:rFonts w:cstheme="minorHAnsi"/>
          <w:sz w:val="24"/>
          <w:szCs w:val="24"/>
        </w:rPr>
        <w:t>mping</w:t>
      </w:r>
      <w:r w:rsidR="00DC3070">
        <w:rPr>
          <w:rFonts w:cstheme="minorHAnsi"/>
          <w:sz w:val="24"/>
          <w:szCs w:val="24"/>
        </w:rPr>
        <w:t xml:space="preserve"> themselves</w:t>
      </w:r>
      <w:r w:rsidRPr="009E7F4C">
        <w:rPr>
          <w:rFonts w:cstheme="minorHAnsi"/>
          <w:sz w:val="24"/>
          <w:szCs w:val="24"/>
        </w:rPr>
        <w:t xml:space="preserve"> up.</w:t>
      </w:r>
      <w:r w:rsidR="0071681A">
        <w:rPr>
          <w:rFonts w:cstheme="minorHAnsi"/>
          <w:sz w:val="24"/>
          <w:szCs w:val="24"/>
        </w:rPr>
        <w:t xml:space="preserve"> </w:t>
      </w: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Make</w:t>
      </w:r>
      <w:r w:rsidR="007402DC">
        <w:rPr>
          <w:rFonts w:cstheme="minorHAnsi"/>
          <w:sz w:val="24"/>
          <w:szCs w:val="24"/>
        </w:rPr>
        <w:t>s</w:t>
      </w:r>
      <w:r w:rsidRPr="009E7F4C">
        <w:rPr>
          <w:rFonts w:cstheme="minorHAnsi"/>
          <w:sz w:val="24"/>
          <w:szCs w:val="24"/>
        </w:rPr>
        <w:t xml:space="preserve"> for a bigger crash.</w:t>
      </w:r>
      <w:r w:rsidR="0071681A">
        <w:rPr>
          <w:rFonts w:cstheme="minorHAnsi"/>
          <w:sz w:val="24"/>
          <w:szCs w:val="24"/>
        </w:rPr>
        <w:t xml:space="preserve"> </w:t>
      </w:r>
      <w:r w:rsidRPr="009E7F4C">
        <w:rPr>
          <w:rFonts w:cstheme="minorHAnsi"/>
          <w:sz w:val="24"/>
          <w:szCs w:val="24"/>
        </w:rPr>
        <w:t>The Joomits are a tired, broken-down team with aging hardware and a quarterback who’s rumored to take naps in his suit</w:t>
      </w:r>
      <w:r w:rsidR="007402DC">
        <w:rPr>
          <w:rFonts w:cstheme="minorHAnsi"/>
          <w:sz w:val="24"/>
          <w:szCs w:val="24"/>
        </w:rPr>
        <w:t>. T</w:t>
      </w:r>
      <w:r w:rsidRPr="009E7F4C">
        <w:rPr>
          <w:rFonts w:cstheme="minorHAnsi"/>
          <w:sz w:val="24"/>
          <w:szCs w:val="24"/>
        </w:rPr>
        <w:t xml:space="preserve">hey’re </w:t>
      </w:r>
      <w:r w:rsidR="001776F4">
        <w:rPr>
          <w:rFonts w:cstheme="minorHAnsi"/>
          <w:sz w:val="24"/>
          <w:szCs w:val="24"/>
        </w:rPr>
        <w:t xml:space="preserve">still </w:t>
      </w:r>
      <w:r w:rsidRPr="009E7F4C">
        <w:rPr>
          <w:rFonts w:cstheme="minorHAnsi"/>
          <w:sz w:val="24"/>
          <w:szCs w:val="24"/>
        </w:rPr>
        <w:t>a better team on their worst day than the Blood Suns.</w:t>
      </w:r>
      <w:r w:rsidR="0071681A">
        <w:rPr>
          <w:rFonts w:cstheme="minorHAnsi"/>
          <w:sz w:val="24"/>
          <w:szCs w:val="24"/>
        </w:rPr>
        <w:t xml:space="preserve"> </w:t>
      </w:r>
      <w:r w:rsidRPr="009E7F4C">
        <w:rPr>
          <w:rFonts w:cstheme="minorHAnsi"/>
          <w:sz w:val="24"/>
          <w:szCs w:val="24"/>
        </w:rPr>
        <w:t>That will change after today</w:t>
      </w:r>
      <w:r w:rsidR="00E60FA2">
        <w:rPr>
          <w:rFonts w:cstheme="minorHAnsi"/>
          <w:sz w:val="24"/>
          <w:szCs w:val="24"/>
        </w:rPr>
        <w:t>’s game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Well, hopefully.</w:t>
      </w:r>
      <w:r w:rsidR="0071681A">
        <w:rPr>
          <w:rFonts w:cstheme="minorHAnsi"/>
          <w:sz w:val="24"/>
          <w:szCs w:val="24"/>
        </w:rPr>
        <w:t xml:space="preserve"> </w:t>
      </w:r>
      <w:r w:rsidRPr="009E7F4C">
        <w:rPr>
          <w:rFonts w:cstheme="minorHAnsi"/>
          <w:sz w:val="24"/>
          <w:szCs w:val="24"/>
        </w:rPr>
        <w:t>Otherwise, I’ve grossly overestimated our chances.</w:t>
      </w:r>
    </w:p>
    <w:p w:rsidR="00176DAF" w:rsidP="00176DAF" w:rsidRDefault="007F0EEA" w14:paraId="67F261A2" w14:textId="77777777">
      <w:pPr>
        <w:spacing w:after="0"/>
        <w:ind w:firstLine="360"/>
        <w:rPr>
          <w:rFonts w:cstheme="minorHAnsi"/>
          <w:sz w:val="24"/>
          <w:szCs w:val="24"/>
        </w:rPr>
      </w:pPr>
      <w:r w:rsidRPr="009E7F4C">
        <w:rPr>
          <w:rFonts w:cstheme="minorHAnsi"/>
          <w:sz w:val="24"/>
          <w:szCs w:val="24"/>
        </w:rPr>
        <w:t>“Nice speech,” Bucky says to me.</w:t>
      </w:r>
    </w:p>
    <w:p w:rsidR="00176DAF" w:rsidP="00176DAF" w:rsidRDefault="007F0EEA" w14:paraId="6B432A6C" w14:textId="77777777">
      <w:pPr>
        <w:spacing w:after="0"/>
        <w:ind w:firstLine="360"/>
        <w:rPr>
          <w:rFonts w:cstheme="minorHAnsi"/>
          <w:sz w:val="24"/>
          <w:szCs w:val="24"/>
        </w:rPr>
      </w:pPr>
      <w:r w:rsidRPr="009E7F4C">
        <w:rPr>
          <w:rFonts w:cstheme="minorHAnsi"/>
          <w:sz w:val="24"/>
          <w:szCs w:val="24"/>
        </w:rPr>
        <w:t>“Thanks.”</w:t>
      </w:r>
    </w:p>
    <w:p w:rsidR="00176DAF" w:rsidP="00176DAF" w:rsidRDefault="007F0EEA" w14:paraId="6AB806BB" w14:textId="77777777">
      <w:pPr>
        <w:spacing w:after="0"/>
        <w:ind w:firstLine="360"/>
        <w:rPr>
          <w:rFonts w:cstheme="minorHAnsi"/>
          <w:sz w:val="24"/>
          <w:szCs w:val="24"/>
        </w:rPr>
      </w:pPr>
      <w:r w:rsidRPr="009E7F4C">
        <w:rPr>
          <w:rFonts w:cstheme="minorHAnsi"/>
          <w:sz w:val="24"/>
          <w:szCs w:val="24"/>
        </w:rPr>
        <w:t>“Think they know what’s about to happen to them?”</w:t>
      </w:r>
    </w:p>
    <w:p w:rsidR="00176DAF" w:rsidP="00176DAF" w:rsidRDefault="007F0EEA" w14:paraId="2BFC8B9C" w14:textId="77777777">
      <w:pPr>
        <w:spacing w:after="0"/>
        <w:ind w:firstLine="360"/>
        <w:rPr>
          <w:rFonts w:cstheme="minorHAnsi"/>
          <w:sz w:val="24"/>
          <w:szCs w:val="24"/>
        </w:rPr>
      </w:pPr>
      <w:r w:rsidRPr="009E7F4C">
        <w:rPr>
          <w:rFonts w:cstheme="minorHAnsi"/>
          <w:sz w:val="24"/>
          <w:szCs w:val="24"/>
        </w:rPr>
        <w:t>“Not in a million years.”</w:t>
      </w:r>
    </w:p>
    <w:p w:rsidR="007F0EEA" w:rsidP="00176DAF" w:rsidRDefault="007F0EEA" w14:paraId="0C47094F" w14:textId="30E71425">
      <w:pPr>
        <w:spacing w:after="0"/>
        <w:ind w:firstLine="360"/>
        <w:rPr>
          <w:rFonts w:cstheme="minorHAnsi"/>
          <w:sz w:val="24"/>
          <w:szCs w:val="24"/>
        </w:rPr>
      </w:pPr>
    </w:p>
    <w:p w:rsidR="00176DAF" w:rsidP="003023C6" w:rsidRDefault="00AE1D3C" w14:paraId="07FBD1B5" w14:textId="77777777">
      <w:pPr>
        <w:spacing w:after="0"/>
        <w:jc w:val="center"/>
        <w:rPr>
          <w:rFonts w:cstheme="minorHAnsi"/>
          <w:sz w:val="24"/>
          <w:szCs w:val="24"/>
        </w:rPr>
      </w:pPr>
      <w:r>
        <w:rPr>
          <w:rFonts w:cstheme="minorHAnsi"/>
          <w:sz w:val="24"/>
          <w:szCs w:val="24"/>
        </w:rPr>
        <w:t>***</w:t>
      </w:r>
    </w:p>
    <w:p w:rsidRPr="009E7F4C" w:rsidR="007F0EEA" w:rsidP="00176DAF" w:rsidRDefault="007F0EEA" w14:paraId="05292CAF" w14:textId="1284B40B">
      <w:pPr>
        <w:spacing w:after="0"/>
        <w:ind w:firstLine="360"/>
        <w:rPr>
          <w:rFonts w:cstheme="minorHAnsi"/>
          <w:sz w:val="24"/>
          <w:szCs w:val="24"/>
        </w:rPr>
      </w:pPr>
    </w:p>
    <w:p w:rsidR="00176DAF" w:rsidP="00D41B15" w:rsidRDefault="007F0EEA" w14:paraId="7DE9545A" w14:textId="72544107">
      <w:pPr>
        <w:spacing w:after="0"/>
        <w:rPr>
          <w:rFonts w:cstheme="minorHAnsi"/>
          <w:sz w:val="24"/>
          <w:szCs w:val="24"/>
        </w:rPr>
      </w:pPr>
      <w:r w:rsidRPr="009E7F4C">
        <w:rPr>
          <w:rFonts w:cstheme="minorHAnsi"/>
          <w:sz w:val="24"/>
          <w:szCs w:val="24"/>
        </w:rPr>
        <w:t>Everybody’s got a pre-game ritual.</w:t>
      </w:r>
      <w:r w:rsidR="0071681A">
        <w:rPr>
          <w:rFonts w:cstheme="minorHAnsi"/>
          <w:sz w:val="24"/>
          <w:szCs w:val="24"/>
        </w:rPr>
        <w:t xml:space="preserve"> </w:t>
      </w:r>
      <w:r w:rsidRPr="009E7F4C">
        <w:rPr>
          <w:rFonts w:cstheme="minorHAnsi"/>
          <w:sz w:val="24"/>
          <w:szCs w:val="24"/>
        </w:rPr>
        <w:t>Some pray.</w:t>
      </w:r>
      <w:r w:rsidR="0071681A">
        <w:rPr>
          <w:rFonts w:cstheme="minorHAnsi"/>
          <w:sz w:val="24"/>
          <w:szCs w:val="24"/>
        </w:rPr>
        <w:t xml:space="preserve"> </w:t>
      </w:r>
      <w:r w:rsidRPr="009E7F4C">
        <w:rPr>
          <w:rFonts w:cstheme="minorHAnsi"/>
          <w:sz w:val="24"/>
          <w:szCs w:val="24"/>
        </w:rPr>
        <w:t xml:space="preserve">Others call their </w:t>
      </w:r>
      <w:r w:rsidR="001776F4">
        <w:rPr>
          <w:rFonts w:cstheme="minorHAnsi"/>
          <w:sz w:val="24"/>
          <w:szCs w:val="24"/>
        </w:rPr>
        <w:t>m</w:t>
      </w:r>
      <w:r w:rsidRPr="009E7F4C">
        <w:rPr>
          <w:rFonts w:cstheme="minorHAnsi"/>
          <w:sz w:val="24"/>
          <w:szCs w:val="24"/>
        </w:rPr>
        <w:t>oms.</w:t>
      </w:r>
      <w:r w:rsidR="0071681A">
        <w:rPr>
          <w:rFonts w:cstheme="minorHAnsi"/>
          <w:sz w:val="24"/>
          <w:szCs w:val="24"/>
        </w:rPr>
        <w:t xml:space="preserve"> </w:t>
      </w:r>
      <w:r w:rsidRPr="009E7F4C">
        <w:rPr>
          <w:rFonts w:cstheme="minorHAnsi"/>
          <w:sz w:val="24"/>
          <w:szCs w:val="24"/>
        </w:rPr>
        <w:t>I’ve seen one player drink a gut-curdling concoction of raw eggs, whiskey, and cat milk.</w:t>
      </w:r>
      <w:r w:rsidR="0071681A">
        <w:rPr>
          <w:rFonts w:cstheme="minorHAnsi"/>
          <w:sz w:val="24"/>
          <w:szCs w:val="24"/>
        </w:rPr>
        <w:t xml:space="preserve"> </w:t>
      </w:r>
      <w:r w:rsidRPr="009E7F4C">
        <w:rPr>
          <w:rFonts w:cstheme="minorHAnsi"/>
          <w:sz w:val="24"/>
          <w:szCs w:val="24"/>
        </w:rPr>
        <w:t xml:space="preserve">I used to be a fan of the pre-game </w:t>
      </w:r>
      <w:r w:rsidRPr="009E7F4C" w:rsidR="00587BB3">
        <w:rPr>
          <w:rFonts w:cstheme="minorHAnsi"/>
          <w:sz w:val="24"/>
          <w:szCs w:val="24"/>
        </w:rPr>
        <w:t>blowjobs</w:t>
      </w:r>
      <w:r w:rsidRPr="009E7F4C">
        <w:rPr>
          <w:rFonts w:cstheme="minorHAnsi"/>
          <w:sz w:val="24"/>
          <w:szCs w:val="24"/>
        </w:rPr>
        <w:t>, but I lost my arm the last time</w:t>
      </w:r>
      <w:r w:rsidR="00587BB3">
        <w:rPr>
          <w:rFonts w:cstheme="minorHAnsi"/>
          <w:sz w:val="24"/>
          <w:szCs w:val="24"/>
        </w:rPr>
        <w:t xml:space="preserve">. </w:t>
      </w:r>
      <w:r w:rsidRPr="009E7F4C">
        <w:rPr>
          <w:rFonts w:cstheme="minorHAnsi"/>
          <w:sz w:val="24"/>
          <w:szCs w:val="24"/>
        </w:rPr>
        <w:t>I’</w:t>
      </w:r>
      <w:r w:rsidR="00587BB3">
        <w:rPr>
          <w:rFonts w:cstheme="minorHAnsi"/>
          <w:sz w:val="24"/>
          <w:szCs w:val="24"/>
        </w:rPr>
        <w:t>m</w:t>
      </w:r>
      <w:r w:rsidRPr="009E7F4C">
        <w:rPr>
          <w:rFonts w:cstheme="minorHAnsi"/>
          <w:sz w:val="24"/>
          <w:szCs w:val="24"/>
        </w:rPr>
        <w:t xml:space="preserve"> down on that activity as a whole.</w:t>
      </w:r>
      <w:r w:rsidR="0071681A">
        <w:rPr>
          <w:rFonts w:cstheme="minorHAnsi"/>
          <w:sz w:val="24"/>
          <w:szCs w:val="24"/>
        </w:rPr>
        <w:t xml:space="preserve"> </w:t>
      </w:r>
      <w:r w:rsidRPr="009E7F4C">
        <w:rPr>
          <w:rFonts w:cstheme="minorHAnsi"/>
          <w:sz w:val="24"/>
          <w:szCs w:val="24"/>
        </w:rPr>
        <w:t>Trauma runs deep.</w:t>
      </w:r>
    </w:p>
    <w:p w:rsidR="00176DAF" w:rsidP="47CE2942" w:rsidRDefault="007F0EEA" w14:paraId="2F58D343" w14:textId="55A58EDE">
      <w:pPr>
        <w:spacing w:after="0"/>
        <w:ind w:firstLine="360"/>
        <w:rPr>
          <w:rFonts w:cs="Calibri" w:cstheme="minorAscii"/>
          <w:sz w:val="24"/>
          <w:szCs w:val="24"/>
        </w:rPr>
      </w:pPr>
      <w:r w:rsidRPr="47CE2942" w:rsidR="47CE2942">
        <w:rPr>
          <w:rFonts w:cs="Calibri" w:cstheme="minorAscii"/>
          <w:sz w:val="24"/>
          <w:szCs w:val="24"/>
        </w:rPr>
        <w:t>Today</w:t>
      </w:r>
      <w:ins w:author="Gary Smailes" w:date="2024-03-14T15:07:03.386Z" w:id="412684449">
        <w:r w:rsidRPr="47CE2942" w:rsidR="47CE2942">
          <w:rPr>
            <w:rFonts w:cs="Calibri" w:cstheme="minorAscii"/>
            <w:sz w:val="24"/>
            <w:szCs w:val="24"/>
          </w:rPr>
          <w:t>,</w:t>
        </w:r>
      </w:ins>
      <w:r w:rsidRPr="47CE2942" w:rsidR="47CE2942">
        <w:rPr>
          <w:rFonts w:cs="Calibri" w:cstheme="minorAscii"/>
          <w:sz w:val="24"/>
          <w:szCs w:val="24"/>
        </w:rPr>
        <w:t xml:space="preserve"> I started a new ritual of getting into a suit. I swore </w:t>
      </w:r>
      <w:r w:rsidRPr="47CE2942" w:rsidR="47CE2942">
        <w:rPr>
          <w:rFonts w:cs="Calibri" w:cstheme="minorAscii"/>
          <w:sz w:val="24"/>
          <w:szCs w:val="24"/>
        </w:rPr>
        <w:t>I’d</w:t>
      </w:r>
      <w:r w:rsidRPr="47CE2942" w:rsidR="47CE2942">
        <w:rPr>
          <w:rFonts w:cs="Calibri" w:cstheme="minorAscii"/>
          <w:sz w:val="24"/>
          <w:szCs w:val="24"/>
        </w:rPr>
        <w:t xml:space="preserve"> never step foot in </w:t>
      </w:r>
      <w:r w:rsidRPr="47CE2942" w:rsidR="47CE2942">
        <w:rPr>
          <w:rFonts w:cs="Calibri" w:cstheme="minorAscii"/>
          <w:sz w:val="24"/>
          <w:szCs w:val="24"/>
        </w:rPr>
        <w:t>one</w:t>
      </w:r>
      <w:r w:rsidRPr="47CE2942" w:rsidR="47CE2942">
        <w:rPr>
          <w:rFonts w:cs="Calibri" w:cstheme="minorAscii"/>
          <w:sz w:val="24"/>
          <w:szCs w:val="24"/>
        </w:rPr>
        <w:t xml:space="preserve"> again, but with my team watching me and my partially-estranged wife egging me on and telling me to stop being such a fucking pussy, well – there </w:t>
      </w:r>
      <w:r w:rsidRPr="47CE2942" w:rsidR="47CE2942">
        <w:rPr>
          <w:rFonts w:cs="Calibri" w:cstheme="minorAscii"/>
          <w:sz w:val="24"/>
          <w:szCs w:val="24"/>
        </w:rPr>
        <w:t>isn’t</w:t>
      </w:r>
      <w:r w:rsidRPr="47CE2942" w:rsidR="47CE2942">
        <w:rPr>
          <w:rFonts w:cs="Calibri" w:cstheme="minorAscii"/>
          <w:sz w:val="24"/>
          <w:szCs w:val="24"/>
        </w:rPr>
        <w:t xml:space="preserve"> a whole lot a man can do but to say yes at that point. </w:t>
      </w:r>
    </w:p>
    <w:p w:rsidR="0034434A" w:rsidP="00176DAF" w:rsidRDefault="0034434A" w14:paraId="4584B9AE" w14:textId="39B4A213">
      <w:pPr>
        <w:spacing w:after="0"/>
        <w:ind w:firstLine="360"/>
        <w:rPr>
          <w:rFonts w:cstheme="minorHAnsi"/>
          <w:sz w:val="24"/>
          <w:szCs w:val="24"/>
        </w:rPr>
      </w:pPr>
      <w:r w:rsidRPr="0034434A">
        <w:rPr>
          <w:rFonts w:cstheme="minorHAnsi"/>
          <w:sz w:val="24"/>
          <w:szCs w:val="24"/>
        </w:rPr>
        <w:t xml:space="preserve">“You sure it isn’t going to try to fix me?” I ask Laura for the fifth time. I’m still outside the suit. The rest of the team gave up watching and were busy donning their armor. I’m relieved I’m no longer the center of attention. I hate that. I know, you’re thinking I’m the coach. I must love being the center of things, telling everyone what to do. I like to make sure that things go right, </w:t>
      </w:r>
      <w:r>
        <w:rPr>
          <w:rFonts w:cstheme="minorHAnsi"/>
          <w:sz w:val="24"/>
          <w:szCs w:val="24"/>
        </w:rPr>
        <w:t xml:space="preserve">sure, </w:t>
      </w:r>
      <w:r w:rsidRPr="0034434A">
        <w:rPr>
          <w:rFonts w:cstheme="minorHAnsi"/>
          <w:sz w:val="24"/>
          <w:szCs w:val="24"/>
        </w:rPr>
        <w:t>but I’ve never been a glory hound. People say</w:t>
      </w:r>
      <w:r w:rsidR="00017B52">
        <w:rPr>
          <w:rFonts w:cstheme="minorHAnsi"/>
          <w:sz w:val="24"/>
          <w:szCs w:val="24"/>
        </w:rPr>
        <w:t xml:space="preserve"> </w:t>
      </w:r>
      <w:r w:rsidRPr="0034434A">
        <w:rPr>
          <w:rFonts w:cstheme="minorHAnsi"/>
          <w:sz w:val="24"/>
          <w:szCs w:val="24"/>
        </w:rPr>
        <w:t>glory lasts forever</w:t>
      </w:r>
      <w:r w:rsidR="00017B52">
        <w:rPr>
          <w:rFonts w:cstheme="minorHAnsi"/>
          <w:sz w:val="24"/>
          <w:szCs w:val="24"/>
        </w:rPr>
        <w:t>.</w:t>
      </w:r>
      <w:r w:rsidRPr="0034434A">
        <w:rPr>
          <w:rFonts w:cstheme="minorHAnsi"/>
          <w:sz w:val="24"/>
          <w:szCs w:val="24"/>
        </w:rPr>
        <w:t xml:space="preserve"> They're wrong. It’s infamy that nobody forgets. </w:t>
      </w:r>
    </w:p>
    <w:p w:rsidR="00176DAF" w:rsidP="00176DAF" w:rsidRDefault="007F0EEA" w14:paraId="23DA219F" w14:textId="7474F26A">
      <w:pPr>
        <w:spacing w:after="0"/>
        <w:ind w:firstLine="360"/>
        <w:rPr>
          <w:rFonts w:cstheme="minorHAnsi"/>
          <w:sz w:val="24"/>
          <w:szCs w:val="24"/>
        </w:rPr>
      </w:pPr>
      <w:r w:rsidRPr="009E7F4C">
        <w:rPr>
          <w:rFonts w:cstheme="minorHAnsi"/>
          <w:sz w:val="24"/>
          <w:szCs w:val="24"/>
        </w:rPr>
        <w:t>“Nothing can fix you,” Laura says.</w:t>
      </w:r>
      <w:r w:rsidR="0071681A">
        <w:rPr>
          <w:rFonts w:cstheme="minorHAnsi"/>
          <w:sz w:val="24"/>
          <w:szCs w:val="24"/>
        </w:rPr>
        <w:t xml:space="preserve"> </w:t>
      </w:r>
      <w:r w:rsidRPr="009E7F4C">
        <w:rPr>
          <w:rFonts w:cstheme="minorHAnsi"/>
          <w:sz w:val="24"/>
          <w:szCs w:val="24"/>
        </w:rPr>
        <w:t>“You’re terminally broken.”</w:t>
      </w:r>
    </w:p>
    <w:p w:rsidR="00176DAF" w:rsidP="00176DAF" w:rsidRDefault="007F0EEA" w14:paraId="33EBDF7D" w14:textId="5F1F08F1">
      <w:pPr>
        <w:spacing w:after="0"/>
        <w:ind w:firstLine="360"/>
        <w:rPr>
          <w:rFonts w:cstheme="minorHAnsi"/>
          <w:sz w:val="24"/>
          <w:szCs w:val="24"/>
        </w:rPr>
      </w:pPr>
      <w:r w:rsidRPr="009E7F4C">
        <w:rPr>
          <w:rFonts w:cstheme="minorHAnsi"/>
          <w:sz w:val="24"/>
          <w:szCs w:val="24"/>
        </w:rPr>
        <w:t>“</w:t>
      </w:r>
      <w:r w:rsidR="00587BB3">
        <w:rPr>
          <w:rFonts w:cstheme="minorHAnsi"/>
          <w:sz w:val="24"/>
          <w:szCs w:val="24"/>
        </w:rPr>
        <w:t>That’s not what I meant.</w:t>
      </w:r>
      <w:r w:rsidRPr="009E7F4C">
        <w:rPr>
          <w:rFonts w:cstheme="minorHAnsi"/>
          <w:sz w:val="24"/>
          <w:szCs w:val="24"/>
        </w:rPr>
        <w:t>”</w:t>
      </w:r>
    </w:p>
    <w:p w:rsidR="00176DAF" w:rsidP="00176DAF" w:rsidRDefault="007F0EEA" w14:paraId="6B07A003" w14:textId="44A6F56B">
      <w:pPr>
        <w:spacing w:after="0"/>
        <w:ind w:firstLine="360"/>
        <w:rPr>
          <w:rFonts w:cstheme="minorHAnsi"/>
          <w:sz w:val="24"/>
          <w:szCs w:val="24"/>
        </w:rPr>
      </w:pPr>
      <w:r w:rsidRPr="009E7F4C">
        <w:rPr>
          <w:rFonts w:cstheme="minorHAnsi"/>
          <w:sz w:val="24"/>
          <w:szCs w:val="24"/>
        </w:rPr>
        <w:t>“Stop being such a baby and get in.</w:t>
      </w:r>
      <w:r w:rsidR="0071681A">
        <w:rPr>
          <w:rFonts w:cstheme="minorHAnsi"/>
          <w:sz w:val="24"/>
          <w:szCs w:val="24"/>
        </w:rPr>
        <w:t xml:space="preserve"> </w:t>
      </w:r>
      <w:r w:rsidRPr="009E7F4C">
        <w:rPr>
          <w:rFonts w:cstheme="minorHAnsi"/>
          <w:sz w:val="24"/>
          <w:szCs w:val="24"/>
        </w:rPr>
        <w:t>I’ve got a shitload of work to do and you’re holding me up.</w:t>
      </w:r>
      <w:r w:rsidR="0071681A">
        <w:rPr>
          <w:rFonts w:cstheme="minorHAnsi"/>
          <w:sz w:val="24"/>
          <w:szCs w:val="24"/>
        </w:rPr>
        <w:t xml:space="preserve"> </w:t>
      </w:r>
      <w:r w:rsidRPr="009E7F4C">
        <w:rPr>
          <w:rFonts w:cstheme="minorHAnsi"/>
          <w:sz w:val="24"/>
          <w:szCs w:val="24"/>
        </w:rPr>
        <w:t>You do remember how to put one of these on, don’t you?”</w:t>
      </w:r>
    </w:p>
    <w:p w:rsidR="00176DAF" w:rsidP="00176DAF" w:rsidRDefault="007F0EEA" w14:paraId="7879F25E" w14:textId="2505D42B">
      <w:pPr>
        <w:spacing w:after="0"/>
        <w:ind w:firstLine="360"/>
        <w:rPr>
          <w:rFonts w:cstheme="minorHAnsi"/>
          <w:sz w:val="24"/>
          <w:szCs w:val="24"/>
        </w:rPr>
      </w:pPr>
      <w:r w:rsidRPr="009E7F4C">
        <w:rPr>
          <w:rFonts w:cstheme="minorHAnsi"/>
          <w:sz w:val="24"/>
          <w:szCs w:val="24"/>
        </w:rPr>
        <w:t>“</w:t>
      </w:r>
      <w:r w:rsidRPr="009E7F4C" w:rsidR="00587BB3">
        <w:rPr>
          <w:rFonts w:cstheme="minorHAnsi"/>
          <w:sz w:val="24"/>
          <w:szCs w:val="24"/>
        </w:rPr>
        <w:t>Of course,</w:t>
      </w:r>
      <w:r w:rsidRPr="009E7F4C">
        <w:rPr>
          <w:rFonts w:cstheme="minorHAnsi"/>
          <w:sz w:val="24"/>
          <w:szCs w:val="24"/>
        </w:rPr>
        <w:t xml:space="preserve"> I know,” I say.</w:t>
      </w:r>
      <w:r w:rsidR="0071681A">
        <w:rPr>
          <w:rFonts w:cstheme="minorHAnsi"/>
          <w:sz w:val="24"/>
          <w:szCs w:val="24"/>
        </w:rPr>
        <w:t xml:space="preserve"> </w:t>
      </w:r>
      <w:r w:rsidRPr="009E7F4C">
        <w:rPr>
          <w:rFonts w:cstheme="minorHAnsi"/>
          <w:sz w:val="24"/>
          <w:szCs w:val="24"/>
        </w:rPr>
        <w:t xml:space="preserve">“It’s just the last time I was in one of these, I came back in pieces.” </w:t>
      </w:r>
    </w:p>
    <w:p w:rsidR="00176DAF" w:rsidP="00176DAF" w:rsidRDefault="007F0EEA" w14:paraId="278CE3C9" w14:textId="77777777">
      <w:pPr>
        <w:spacing w:after="0"/>
        <w:ind w:firstLine="360"/>
        <w:rPr>
          <w:rFonts w:cstheme="minorHAnsi"/>
          <w:sz w:val="24"/>
          <w:szCs w:val="24"/>
        </w:rPr>
      </w:pPr>
      <w:r w:rsidRPr="009E7F4C">
        <w:rPr>
          <w:rFonts w:cstheme="minorHAnsi"/>
          <w:sz w:val="24"/>
          <w:szCs w:val="24"/>
        </w:rPr>
        <w:t>“You’re going to go into it in pieces if you don’t get your ass in gear.”</w:t>
      </w:r>
    </w:p>
    <w:p w:rsidR="00176DAF" w:rsidP="00176DAF" w:rsidRDefault="007F0EEA" w14:paraId="459341D7" w14:textId="77777777">
      <w:pPr>
        <w:spacing w:after="0"/>
        <w:ind w:firstLine="360"/>
        <w:rPr>
          <w:rFonts w:cstheme="minorHAnsi"/>
          <w:sz w:val="24"/>
          <w:szCs w:val="24"/>
        </w:rPr>
      </w:pPr>
      <w:r w:rsidRPr="009E7F4C">
        <w:rPr>
          <w:rFonts w:cstheme="minorHAnsi"/>
          <w:sz w:val="24"/>
          <w:szCs w:val="24"/>
        </w:rPr>
        <w:t>“I’ll get in if you kiss me.”</w:t>
      </w:r>
    </w:p>
    <w:p w:rsidR="00176DAF" w:rsidP="00176DAF" w:rsidRDefault="007F0EEA" w14:paraId="01441081" w14:textId="45867EDD">
      <w:pPr>
        <w:spacing w:after="0"/>
        <w:ind w:firstLine="360"/>
        <w:rPr>
          <w:rFonts w:cstheme="minorHAnsi"/>
          <w:sz w:val="24"/>
          <w:szCs w:val="24"/>
        </w:rPr>
      </w:pPr>
      <w:r w:rsidRPr="009E7F4C">
        <w:rPr>
          <w:rFonts w:cstheme="minorHAnsi"/>
          <w:sz w:val="24"/>
          <w:szCs w:val="24"/>
        </w:rPr>
        <w:lastRenderedPageBreak/>
        <w:t>“</w:t>
      </w:r>
      <w:r w:rsidR="001776F4">
        <w:rPr>
          <w:rFonts w:cstheme="minorHAnsi"/>
          <w:sz w:val="24"/>
          <w:szCs w:val="24"/>
        </w:rPr>
        <w:t>It’s going to be a kick in the nuts if you don’t get i</w:t>
      </w:r>
      <w:r w:rsidR="004F2C9B">
        <w:rPr>
          <w:rFonts w:cstheme="minorHAnsi"/>
          <w:sz w:val="24"/>
          <w:szCs w:val="24"/>
        </w:rPr>
        <w:t>n</w:t>
      </w:r>
      <w:r w:rsidR="001776F4">
        <w:rPr>
          <w:rFonts w:cstheme="minorHAnsi"/>
          <w:sz w:val="24"/>
          <w:szCs w:val="24"/>
        </w:rPr>
        <w:t>.</w:t>
      </w:r>
      <w:r w:rsidRPr="009E7F4C">
        <w:rPr>
          <w:rFonts w:cstheme="minorHAnsi"/>
          <w:sz w:val="24"/>
          <w:szCs w:val="24"/>
        </w:rPr>
        <w:t>”</w:t>
      </w:r>
    </w:p>
    <w:p w:rsidR="00176DAF" w:rsidP="47CE2942" w:rsidRDefault="007F0EEA" w14:paraId="6594CE9F" w14:textId="43A25AC5">
      <w:pPr>
        <w:spacing w:after="0"/>
        <w:ind w:firstLine="360"/>
        <w:rPr>
          <w:del w:author="Gary Smailes" w:date="2024-03-14T15:08:34.534Z" w:id="613857439"/>
          <w:rFonts w:cs="Calibri" w:cstheme="minorAscii"/>
          <w:sz w:val="24"/>
          <w:szCs w:val="24"/>
        </w:rPr>
      </w:pPr>
      <w:r w:rsidRPr="47CE2942" w:rsidR="47CE2942">
        <w:rPr>
          <w:rFonts w:cs="Calibri" w:cstheme="minorAscii"/>
          <w:sz w:val="24"/>
          <w:szCs w:val="24"/>
        </w:rPr>
        <w:t xml:space="preserve">She says it with a smile, so I know </w:t>
      </w:r>
      <w:r w:rsidRPr="47CE2942" w:rsidR="47CE2942">
        <w:rPr>
          <w:rFonts w:cs="Calibri" w:cstheme="minorAscii"/>
          <w:sz w:val="24"/>
          <w:szCs w:val="24"/>
        </w:rPr>
        <w:t>she’s</w:t>
      </w:r>
      <w:r w:rsidRPr="47CE2942" w:rsidR="47CE2942">
        <w:rPr>
          <w:rFonts w:cs="Calibri" w:cstheme="minorAscii"/>
          <w:sz w:val="24"/>
          <w:szCs w:val="24"/>
        </w:rPr>
        <w:t xml:space="preserve"> kidding. At least, I think </w:t>
      </w:r>
      <w:r w:rsidRPr="47CE2942" w:rsidR="47CE2942">
        <w:rPr>
          <w:rFonts w:cs="Calibri" w:cstheme="minorAscii"/>
          <w:sz w:val="24"/>
          <w:szCs w:val="24"/>
        </w:rPr>
        <w:t>she’s</w:t>
      </w:r>
      <w:r w:rsidRPr="47CE2942" w:rsidR="47CE2942">
        <w:rPr>
          <w:rFonts w:cs="Calibri" w:cstheme="minorAscii"/>
          <w:sz w:val="24"/>
          <w:szCs w:val="24"/>
        </w:rPr>
        <w:t xml:space="preserve"> kidding. I </w:t>
      </w:r>
      <w:r w:rsidRPr="47CE2942" w:rsidR="47CE2942">
        <w:rPr>
          <w:rFonts w:cs="Calibri" w:cstheme="minorAscii"/>
          <w:sz w:val="24"/>
          <w:szCs w:val="24"/>
        </w:rPr>
        <w:t>don’t</w:t>
      </w:r>
      <w:r w:rsidRPr="47CE2942" w:rsidR="47CE2942">
        <w:rPr>
          <w:rFonts w:cs="Calibri" w:cstheme="minorAscii"/>
          <w:sz w:val="24"/>
          <w:szCs w:val="24"/>
        </w:rPr>
        <w:t xml:space="preserve"> want to test the theory, though. I clamber into the suit. </w:t>
      </w:r>
      <w:r w:rsidRPr="47CE2942" w:rsidR="47CE2942">
        <w:rPr>
          <w:rFonts w:cs="Calibri" w:cstheme="minorAscii"/>
          <w:sz w:val="24"/>
          <w:szCs w:val="24"/>
        </w:rPr>
        <w:t>It’s</w:t>
      </w:r>
      <w:r w:rsidRPr="47CE2942" w:rsidR="47CE2942">
        <w:rPr>
          <w:rFonts w:cs="Calibri" w:cstheme="minorAscii"/>
          <w:sz w:val="24"/>
          <w:szCs w:val="24"/>
        </w:rPr>
        <w:t xml:space="preserve"> cold against my </w:t>
      </w:r>
      <w:r w:rsidRPr="47CE2942" w:rsidR="47CE2942">
        <w:rPr>
          <w:rFonts w:cs="Calibri" w:cstheme="minorAscii"/>
          <w:sz w:val="24"/>
          <w:szCs w:val="24"/>
        </w:rPr>
        <w:t>softsuit</w:t>
      </w:r>
      <w:r w:rsidRPr="47CE2942" w:rsidR="47CE2942">
        <w:rPr>
          <w:rFonts w:cs="Calibri" w:cstheme="minorAscii"/>
          <w:sz w:val="24"/>
          <w:szCs w:val="24"/>
        </w:rPr>
        <w:t xml:space="preserve"> but otherwise </w:t>
      </w:r>
      <w:r w:rsidRPr="47CE2942" w:rsidR="47CE2942">
        <w:rPr>
          <w:rFonts w:cs="Calibri" w:cstheme="minorAscii"/>
          <w:sz w:val="24"/>
          <w:szCs w:val="24"/>
        </w:rPr>
        <w:t>very comfortable</w:t>
      </w:r>
      <w:r w:rsidRPr="47CE2942" w:rsidR="47CE2942">
        <w:rPr>
          <w:rFonts w:cs="Calibri" w:cstheme="minorAscii"/>
          <w:sz w:val="24"/>
          <w:szCs w:val="24"/>
        </w:rPr>
        <w:t xml:space="preserve">. Military grade. Used to be, military grade meant </w:t>
      </w:r>
      <w:r w:rsidRPr="47CE2942" w:rsidR="47CE2942">
        <w:rPr>
          <w:rFonts w:cs="Calibri" w:cstheme="minorAscii"/>
          <w:sz w:val="24"/>
          <w:szCs w:val="24"/>
        </w:rPr>
        <w:t>functional</w:t>
      </w:r>
      <w:r w:rsidRPr="47CE2942" w:rsidR="47CE2942">
        <w:rPr>
          <w:rFonts w:cs="Calibri" w:cstheme="minorAscii"/>
          <w:sz w:val="24"/>
          <w:szCs w:val="24"/>
        </w:rPr>
        <w:t xml:space="preserve"> and comfort be damned. Someone discovered that soldiers perform better when concentrating on the enemy, and not how their armor pinches them in their tender bits. </w:t>
      </w:r>
    </w:p>
    <w:p w:rsidR="00176DAF" w:rsidP="47CE2942" w:rsidRDefault="007F0EEA" w14:paraId="3B7BF0C9" w14:textId="73637F38">
      <w:pPr>
        <w:spacing w:after="0"/>
        <w:ind w:firstLine="0"/>
        <w:rPr>
          <w:rFonts w:cs="Calibri" w:cstheme="minorAscii"/>
          <w:sz w:val="24"/>
          <w:szCs w:val="24"/>
        </w:rPr>
        <w:pPrChange w:author="Gary Smailes" w:date="2024-03-14T15:08:34.074Z">
          <w:pPr>
            <w:spacing w:after="0"/>
            <w:ind w:firstLine="360"/>
          </w:pPr>
        </w:pPrChange>
      </w:pPr>
      <w:r w:rsidRPr="47CE2942" w:rsidR="47CE2942">
        <w:rPr>
          <w:rFonts w:cs="Calibri" w:cstheme="minorAscii"/>
          <w:sz w:val="24"/>
          <w:szCs w:val="24"/>
        </w:rPr>
        <w:t xml:space="preserve">The back of the suit closes with a </w:t>
      </w:r>
      <w:r w:rsidRPr="47CE2942" w:rsidR="47CE2942">
        <w:rPr>
          <w:rFonts w:cs="Calibri" w:cstheme="minorAscii"/>
          <w:sz w:val="24"/>
          <w:szCs w:val="24"/>
        </w:rPr>
        <w:t xml:space="preserve">low </w:t>
      </w:r>
      <w:r w:rsidRPr="47CE2942" w:rsidR="47CE2942">
        <w:rPr>
          <w:rFonts w:cs="Calibri" w:cstheme="minorAscii"/>
          <w:sz w:val="24"/>
          <w:szCs w:val="24"/>
        </w:rPr>
        <w:t xml:space="preserve">whirr and </w:t>
      </w:r>
      <w:r w:rsidRPr="47CE2942" w:rsidR="47CE2942">
        <w:rPr>
          <w:rFonts w:cs="Calibri" w:cstheme="minorAscii"/>
          <w:sz w:val="24"/>
          <w:szCs w:val="24"/>
        </w:rPr>
        <w:t xml:space="preserve">the </w:t>
      </w:r>
      <w:r w:rsidRPr="47CE2942" w:rsidR="47CE2942">
        <w:rPr>
          <w:rFonts w:cs="Calibri" w:cstheme="minorAscii"/>
          <w:sz w:val="24"/>
          <w:szCs w:val="24"/>
        </w:rPr>
        <w:t>hiss of pressurized air.</w:t>
      </w:r>
      <w:r w:rsidRPr="47CE2942" w:rsidR="47CE2942">
        <w:rPr>
          <w:rFonts w:cs="Calibri" w:cstheme="minorAscii"/>
          <w:sz w:val="24"/>
          <w:szCs w:val="24"/>
        </w:rPr>
        <w:t xml:space="preserve"> </w:t>
      </w:r>
      <w:r w:rsidRPr="47CE2942" w:rsidR="47CE2942">
        <w:rPr>
          <w:rFonts w:cs="Calibri" w:cstheme="minorAscii"/>
          <w:sz w:val="24"/>
          <w:szCs w:val="24"/>
        </w:rPr>
        <w:t>I feel the vibration of the reactor</w:t>
      </w:r>
      <w:r w:rsidRPr="47CE2942" w:rsidR="47CE2942">
        <w:rPr>
          <w:rFonts w:cs="Calibri" w:cstheme="minorAscii"/>
          <w:sz w:val="24"/>
          <w:szCs w:val="24"/>
        </w:rPr>
        <w:t xml:space="preserve"> spin up</w:t>
      </w:r>
      <w:r w:rsidRPr="47CE2942" w:rsidR="47CE2942">
        <w:rPr>
          <w:rFonts w:cs="Calibri" w:cstheme="minorAscii"/>
          <w:sz w:val="24"/>
          <w:szCs w:val="24"/>
        </w:rPr>
        <w:t>.</w:t>
      </w:r>
      <w:r w:rsidRPr="47CE2942" w:rsidR="47CE2942">
        <w:rPr>
          <w:rFonts w:cs="Calibri" w:cstheme="minorAscii"/>
          <w:sz w:val="24"/>
          <w:szCs w:val="24"/>
        </w:rPr>
        <w:t xml:space="preserve"> </w:t>
      </w:r>
      <w:r w:rsidRPr="47CE2942" w:rsidR="47CE2942">
        <w:rPr>
          <w:rFonts w:cs="Calibri" w:cstheme="minorAscii"/>
          <w:sz w:val="24"/>
          <w:szCs w:val="24"/>
        </w:rPr>
        <w:t>T</w:t>
      </w:r>
      <w:r w:rsidRPr="47CE2942" w:rsidR="47CE2942">
        <w:rPr>
          <w:rFonts w:cs="Calibri" w:cstheme="minorAscii"/>
          <w:sz w:val="24"/>
          <w:szCs w:val="24"/>
        </w:rPr>
        <w:t xml:space="preserve">he </w:t>
      </w:r>
      <w:r w:rsidRPr="47CE2942" w:rsidR="47CE2942">
        <w:rPr>
          <w:rFonts w:cs="Calibri" w:cstheme="minorAscii"/>
          <w:sz w:val="24"/>
          <w:szCs w:val="24"/>
        </w:rPr>
        <w:t>heads-up</w:t>
      </w:r>
      <w:r w:rsidRPr="47CE2942" w:rsidR="47CE2942">
        <w:rPr>
          <w:rFonts w:cs="Calibri" w:cstheme="minorAscii"/>
          <w:sz w:val="24"/>
          <w:szCs w:val="24"/>
        </w:rPr>
        <w:t xml:space="preserve"> display jacks into my ocular implants and the</w:t>
      </w:r>
      <w:r w:rsidRPr="47CE2942" w:rsidR="47CE2942">
        <w:rPr>
          <w:rFonts w:cs="Calibri" w:cstheme="minorAscii"/>
          <w:sz w:val="24"/>
          <w:szCs w:val="24"/>
        </w:rPr>
        <w:t>n the</w:t>
      </w:r>
      <w:r w:rsidRPr="47CE2942" w:rsidR="47CE2942">
        <w:rPr>
          <w:rFonts w:cs="Calibri" w:cstheme="minorAscii"/>
          <w:sz w:val="24"/>
          <w:szCs w:val="24"/>
        </w:rPr>
        <w:t xml:space="preserve"> room appears as if the helmet were transparent.</w:t>
      </w:r>
      <w:r w:rsidRPr="47CE2942" w:rsidR="47CE2942">
        <w:rPr>
          <w:rFonts w:cs="Calibri" w:cstheme="minorAscii"/>
          <w:sz w:val="24"/>
          <w:szCs w:val="24"/>
        </w:rPr>
        <w:t xml:space="preserve"> </w:t>
      </w:r>
      <w:r w:rsidRPr="47CE2942" w:rsidR="47CE2942">
        <w:rPr>
          <w:rFonts w:cs="Calibri" w:cstheme="minorAscii"/>
          <w:sz w:val="24"/>
          <w:szCs w:val="24"/>
        </w:rPr>
        <w:t>Diagnostic information that I never read scrolls by and targeting data – targeting data</w:t>
      </w:r>
      <w:r w:rsidRPr="47CE2942" w:rsidR="47CE2942">
        <w:rPr>
          <w:rFonts w:cs="Calibri" w:cstheme="minorAscii"/>
          <w:sz w:val="24"/>
          <w:szCs w:val="24"/>
        </w:rPr>
        <w:t>?</w:t>
      </w:r>
      <w:r w:rsidRPr="47CE2942" w:rsidR="47CE2942">
        <w:rPr>
          <w:rFonts w:cs="Calibri" w:cstheme="minorAscii"/>
          <w:sz w:val="24"/>
          <w:szCs w:val="24"/>
        </w:rPr>
        <w:t xml:space="preserve"> – flickers whenever I look at someone.</w:t>
      </w:r>
    </w:p>
    <w:p w:rsidR="00176DAF" w:rsidP="00176DAF" w:rsidRDefault="007F0EEA" w14:paraId="1EB1D640" w14:textId="0390CAD8">
      <w:pPr>
        <w:spacing w:after="0"/>
        <w:ind w:firstLine="360"/>
        <w:rPr>
          <w:rFonts w:cstheme="minorHAnsi"/>
          <w:sz w:val="24"/>
          <w:szCs w:val="24"/>
        </w:rPr>
      </w:pPr>
      <w:r w:rsidRPr="009E7F4C">
        <w:rPr>
          <w:rFonts w:cstheme="minorHAnsi"/>
          <w:sz w:val="24"/>
          <w:szCs w:val="24"/>
        </w:rPr>
        <w:t>“Are you okay in there?” Laura asks.</w:t>
      </w:r>
      <w:r w:rsidR="0071681A">
        <w:rPr>
          <w:rFonts w:cstheme="minorHAnsi"/>
          <w:sz w:val="24"/>
          <w:szCs w:val="24"/>
        </w:rPr>
        <w:t xml:space="preserve"> </w:t>
      </w:r>
      <w:r w:rsidR="00587BB3">
        <w:rPr>
          <w:rFonts w:cstheme="minorHAnsi"/>
          <w:sz w:val="24"/>
          <w:szCs w:val="24"/>
        </w:rPr>
        <w:t>T</w:t>
      </w:r>
      <w:r w:rsidRPr="009E7F4C">
        <w:rPr>
          <w:rFonts w:cstheme="minorHAnsi"/>
          <w:sz w:val="24"/>
          <w:szCs w:val="24"/>
        </w:rPr>
        <w:t>he electronic sound amplifier</w:t>
      </w:r>
      <w:r w:rsidR="00587BB3">
        <w:rPr>
          <w:rFonts w:cstheme="minorHAnsi"/>
          <w:sz w:val="24"/>
          <w:szCs w:val="24"/>
        </w:rPr>
        <w:t xml:space="preserve"> distorts her voice.</w:t>
      </w:r>
    </w:p>
    <w:p w:rsidR="00176DAF" w:rsidP="00176DAF" w:rsidRDefault="007F0EEA" w14:paraId="54C7A099" w14:textId="291FB71A">
      <w:pPr>
        <w:spacing w:after="0"/>
        <w:ind w:firstLine="360"/>
        <w:rPr>
          <w:rFonts w:cstheme="minorHAnsi"/>
          <w:sz w:val="24"/>
          <w:szCs w:val="24"/>
        </w:rPr>
      </w:pPr>
      <w:r w:rsidRPr="009E7F4C">
        <w:rPr>
          <w:rFonts w:cstheme="minorHAnsi"/>
          <w:sz w:val="24"/>
          <w:szCs w:val="24"/>
        </w:rPr>
        <w:t>“</w:t>
      </w:r>
      <w:r w:rsidR="000539B4">
        <w:rPr>
          <w:rFonts w:cstheme="minorHAnsi"/>
          <w:sz w:val="24"/>
          <w:szCs w:val="24"/>
        </w:rPr>
        <w:t>I’m f</w:t>
      </w:r>
      <w:r w:rsidRPr="009E7F4C">
        <w:rPr>
          <w:rFonts w:cstheme="minorHAnsi"/>
          <w:sz w:val="24"/>
          <w:szCs w:val="24"/>
        </w:rPr>
        <w:t>ine</w:t>
      </w:r>
      <w:r w:rsidR="000539B4">
        <w:rPr>
          <w:rFonts w:cstheme="minorHAnsi"/>
          <w:sz w:val="24"/>
          <w:szCs w:val="24"/>
        </w:rPr>
        <w:t>, thanks for asking</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Why is this suit showing me your heart rate and the three best places to cause hemorrhagic </w:t>
      </w:r>
      <w:r w:rsidR="004F2C9B">
        <w:rPr>
          <w:rFonts w:cstheme="minorHAnsi"/>
          <w:sz w:val="24"/>
          <w:szCs w:val="24"/>
        </w:rPr>
        <w:t>trauma</w:t>
      </w:r>
      <w:r w:rsidRPr="009E7F4C">
        <w:rPr>
          <w:rFonts w:cstheme="minorHAnsi"/>
          <w:sz w:val="24"/>
          <w:szCs w:val="24"/>
        </w:rPr>
        <w:t>?”</w:t>
      </w:r>
    </w:p>
    <w:p w:rsidR="00176DAF" w:rsidP="00176DAF" w:rsidRDefault="007F0EEA" w14:paraId="1826F00C" w14:textId="77777777">
      <w:pPr>
        <w:spacing w:after="0"/>
        <w:ind w:firstLine="360"/>
        <w:rPr>
          <w:rFonts w:cstheme="minorHAnsi"/>
          <w:sz w:val="24"/>
          <w:szCs w:val="24"/>
        </w:rPr>
      </w:pPr>
      <w:r w:rsidRPr="009E7F4C">
        <w:rPr>
          <w:rFonts w:cstheme="minorHAnsi"/>
          <w:sz w:val="24"/>
          <w:szCs w:val="24"/>
        </w:rPr>
        <w:t>“Because some of these suits were diverted from the Fleet armories,” she says.</w:t>
      </w:r>
      <w:r w:rsidR="0071681A">
        <w:rPr>
          <w:rFonts w:cstheme="minorHAnsi"/>
          <w:sz w:val="24"/>
          <w:szCs w:val="24"/>
        </w:rPr>
        <w:t xml:space="preserve"> </w:t>
      </w:r>
      <w:r w:rsidRPr="009E7F4C">
        <w:rPr>
          <w:rFonts w:cstheme="minorHAnsi"/>
          <w:sz w:val="24"/>
          <w:szCs w:val="24"/>
        </w:rPr>
        <w:t>“You got one that was pre-loaded for riot and crowd control.”</w:t>
      </w:r>
    </w:p>
    <w:p w:rsidR="00176DAF" w:rsidP="00176DAF" w:rsidRDefault="007F0EEA" w14:paraId="5E801A38" w14:textId="77777777">
      <w:pPr>
        <w:spacing w:after="0"/>
        <w:ind w:firstLine="360"/>
        <w:rPr>
          <w:rFonts w:cstheme="minorHAnsi"/>
          <w:sz w:val="24"/>
          <w:szCs w:val="24"/>
        </w:rPr>
      </w:pPr>
      <w:r w:rsidRPr="009E7F4C">
        <w:rPr>
          <w:rFonts w:cstheme="minorHAnsi"/>
          <w:sz w:val="24"/>
          <w:szCs w:val="24"/>
        </w:rPr>
        <w:t>“Eviscerating civilians is considered crowd control?”</w:t>
      </w:r>
    </w:p>
    <w:p w:rsidR="00176DAF" w:rsidP="00176DAF" w:rsidRDefault="007F0EEA" w14:paraId="480D26FC" w14:textId="77777777">
      <w:pPr>
        <w:spacing w:after="0"/>
        <w:ind w:firstLine="360"/>
        <w:rPr>
          <w:rFonts w:cstheme="minorHAnsi"/>
          <w:sz w:val="24"/>
          <w:szCs w:val="24"/>
        </w:rPr>
      </w:pPr>
      <w:r w:rsidRPr="009E7F4C">
        <w:rPr>
          <w:rFonts w:cstheme="minorHAnsi"/>
          <w:sz w:val="24"/>
          <w:szCs w:val="24"/>
        </w:rPr>
        <w:t>“It is when the civvies-to-suit ratio is 10,000:1.</w:t>
      </w:r>
      <w:r w:rsidR="0071681A">
        <w:rPr>
          <w:rFonts w:cstheme="minorHAnsi"/>
          <w:sz w:val="24"/>
          <w:szCs w:val="24"/>
        </w:rPr>
        <w:t xml:space="preserve"> </w:t>
      </w:r>
      <w:r w:rsidRPr="009E7F4C">
        <w:rPr>
          <w:rFonts w:cstheme="minorHAnsi"/>
          <w:sz w:val="24"/>
          <w:szCs w:val="24"/>
        </w:rPr>
        <w:t>Everyone else is set.</w:t>
      </w:r>
      <w:r w:rsidR="0071681A">
        <w:rPr>
          <w:rFonts w:cstheme="minorHAnsi"/>
          <w:sz w:val="24"/>
          <w:szCs w:val="24"/>
        </w:rPr>
        <w:t xml:space="preserve"> </w:t>
      </w:r>
      <w:r w:rsidRPr="009E7F4C">
        <w:rPr>
          <w:rFonts w:cstheme="minorHAnsi"/>
          <w:sz w:val="24"/>
          <w:szCs w:val="24"/>
        </w:rPr>
        <w:t>You ready to drop?”</w:t>
      </w:r>
    </w:p>
    <w:p w:rsidR="00176DAF" w:rsidP="00176DAF" w:rsidRDefault="007F0EEA" w14:paraId="1F059F78" w14:textId="77777777">
      <w:pPr>
        <w:spacing w:after="0"/>
        <w:ind w:firstLine="360"/>
        <w:rPr>
          <w:rFonts w:cstheme="minorHAnsi"/>
          <w:sz w:val="24"/>
          <w:szCs w:val="24"/>
        </w:rPr>
      </w:pPr>
      <w:r w:rsidRPr="009E7F4C">
        <w:rPr>
          <w:rFonts w:cstheme="minorHAnsi"/>
          <w:sz w:val="24"/>
          <w:szCs w:val="24"/>
        </w:rPr>
        <w:t>“All boards green.”</w:t>
      </w:r>
    </w:p>
    <w:p w:rsidR="00176DAF" w:rsidP="00176DAF" w:rsidRDefault="007F0EEA" w14:paraId="2982859B" w14:textId="77777777">
      <w:pPr>
        <w:spacing w:after="0"/>
        <w:ind w:firstLine="360"/>
        <w:rPr>
          <w:rFonts w:cstheme="minorHAnsi"/>
          <w:sz w:val="24"/>
          <w:szCs w:val="24"/>
        </w:rPr>
      </w:pPr>
      <w:r w:rsidRPr="009E7F4C">
        <w:rPr>
          <w:rFonts w:cstheme="minorHAnsi"/>
          <w:sz w:val="24"/>
          <w:szCs w:val="24"/>
        </w:rPr>
        <w:t>“Good luck, Rick.”</w:t>
      </w:r>
    </w:p>
    <w:p w:rsidR="00176DAF" w:rsidP="00176DAF" w:rsidRDefault="007F0EEA" w14:paraId="7C8CE59E" w14:textId="7F457919">
      <w:pPr>
        <w:spacing w:after="0"/>
        <w:ind w:firstLine="360"/>
        <w:rPr>
          <w:rFonts w:cstheme="minorHAnsi"/>
          <w:sz w:val="24"/>
          <w:szCs w:val="24"/>
        </w:rPr>
      </w:pPr>
      <w:r w:rsidRPr="009E7F4C">
        <w:rPr>
          <w:rFonts w:cstheme="minorHAnsi"/>
          <w:sz w:val="24"/>
          <w:szCs w:val="24"/>
        </w:rPr>
        <w:t>“Hey, tha</w:t>
      </w:r>
      <w:r w:rsidR="0079369A">
        <w:rPr>
          <w:rFonts w:cstheme="minorHAnsi"/>
          <w:sz w:val="24"/>
          <w:szCs w:val="24"/>
        </w:rPr>
        <w:t>n</w:t>
      </w:r>
      <w:r w:rsidR="003056D5">
        <w:rPr>
          <w:rFonts w:cstheme="minorHAnsi"/>
          <w:sz w:val="24"/>
          <w:szCs w:val="24"/>
        </w:rPr>
        <w:t>—</w:t>
      </w:r>
      <w:r w:rsidR="004360BB">
        <w:rPr>
          <w:rFonts w:cstheme="minorHAnsi"/>
          <w:sz w:val="24"/>
          <w:szCs w:val="24"/>
        </w:rPr>
        <w:t>”</w:t>
      </w:r>
    </w:p>
    <w:p w:rsidR="00176DAF" w:rsidP="00176DAF" w:rsidRDefault="007F0EEA" w14:paraId="12BBD85E" w14:textId="588BD2CE">
      <w:pPr>
        <w:spacing w:after="0"/>
        <w:ind w:firstLine="360"/>
        <w:rPr>
          <w:rFonts w:cstheme="minorHAnsi"/>
          <w:sz w:val="24"/>
          <w:szCs w:val="24"/>
        </w:rPr>
      </w:pPr>
      <w:r w:rsidRPr="009E7F4C">
        <w:rPr>
          <w:rFonts w:cstheme="minorHAnsi"/>
          <w:sz w:val="24"/>
          <w:szCs w:val="24"/>
        </w:rPr>
        <w:t>She ejects me out of the suit tube into open space.</w:t>
      </w:r>
      <w:r w:rsidR="000539B4">
        <w:rPr>
          <w:rFonts w:cstheme="minorHAnsi"/>
          <w:sz w:val="24"/>
          <w:szCs w:val="24"/>
        </w:rPr>
        <w:t xml:space="preserve"> Shooting out of artificial gravity into weightlessness makes m</w:t>
      </w:r>
      <w:r w:rsidRPr="009E7F4C">
        <w:rPr>
          <w:rFonts w:cstheme="minorHAnsi"/>
          <w:sz w:val="24"/>
          <w:szCs w:val="24"/>
        </w:rPr>
        <w:t xml:space="preserve">y stomach do </w:t>
      </w:r>
      <w:r w:rsidR="000539B4">
        <w:rPr>
          <w:rFonts w:cstheme="minorHAnsi"/>
          <w:sz w:val="24"/>
          <w:szCs w:val="24"/>
        </w:rPr>
        <w:t>a</w:t>
      </w:r>
      <w:r w:rsidRPr="009E7F4C">
        <w:rPr>
          <w:rFonts w:cstheme="minorHAnsi"/>
          <w:sz w:val="24"/>
          <w:szCs w:val="24"/>
        </w:rPr>
        <w:t xml:space="preserve"> lurch-clench-almost throw up dance</w:t>
      </w:r>
      <w:r w:rsidR="000539B4">
        <w:rPr>
          <w:rFonts w:cstheme="minorHAnsi"/>
          <w:sz w:val="24"/>
          <w:szCs w:val="24"/>
        </w:rPr>
        <w:t xml:space="preserve">. </w:t>
      </w:r>
      <w:r w:rsidRPr="009E7F4C">
        <w:rPr>
          <w:rFonts w:cstheme="minorHAnsi"/>
          <w:sz w:val="24"/>
          <w:szCs w:val="24"/>
        </w:rPr>
        <w:t>I grit my teeth and think of boobs.</w:t>
      </w:r>
      <w:r w:rsidR="0071681A">
        <w:rPr>
          <w:rFonts w:cstheme="minorHAnsi"/>
          <w:sz w:val="24"/>
          <w:szCs w:val="24"/>
        </w:rPr>
        <w:t xml:space="preserve"> </w:t>
      </w:r>
      <w:r w:rsidRPr="009E7F4C">
        <w:rPr>
          <w:rFonts w:cstheme="minorHAnsi"/>
          <w:sz w:val="24"/>
          <w:szCs w:val="24"/>
        </w:rPr>
        <w:t>Breasts</w:t>
      </w:r>
      <w:r w:rsidR="000539B4">
        <w:rPr>
          <w:rFonts w:cstheme="minorHAnsi"/>
          <w:sz w:val="24"/>
          <w:szCs w:val="24"/>
        </w:rPr>
        <w:t xml:space="preserve"> are</w:t>
      </w:r>
      <w:r w:rsidRPr="009E7F4C">
        <w:rPr>
          <w:rFonts w:cstheme="minorHAnsi"/>
          <w:sz w:val="24"/>
          <w:szCs w:val="24"/>
        </w:rPr>
        <w:t xml:space="preserve"> the universal mental reset buttons.</w:t>
      </w:r>
      <w:r w:rsidR="0071681A">
        <w:rPr>
          <w:rFonts w:cstheme="minorHAnsi"/>
          <w:sz w:val="24"/>
          <w:szCs w:val="24"/>
        </w:rPr>
        <w:t xml:space="preserve"> </w:t>
      </w:r>
      <w:r w:rsidRPr="009E7F4C">
        <w:rPr>
          <w:rFonts w:cstheme="minorHAnsi"/>
          <w:sz w:val="24"/>
          <w:szCs w:val="24"/>
        </w:rPr>
        <w:t>Bounce, bounce.</w:t>
      </w:r>
    </w:p>
    <w:p w:rsidR="00176DAF" w:rsidP="47CE2942" w:rsidRDefault="007F0EEA" w14:paraId="7DAC9AA0" w14:textId="259A6E79">
      <w:pPr>
        <w:spacing w:after="0"/>
        <w:ind w:firstLine="360"/>
        <w:rPr>
          <w:rFonts w:cs="Calibri" w:cstheme="minorAscii"/>
          <w:sz w:val="24"/>
          <w:szCs w:val="24"/>
        </w:rPr>
      </w:pPr>
      <w:r w:rsidRPr="47CE2942" w:rsidR="47CE2942">
        <w:rPr>
          <w:rFonts w:cs="Calibri" w:cstheme="minorAscii"/>
          <w:sz w:val="24"/>
          <w:szCs w:val="24"/>
        </w:rPr>
        <w:t>T</w:t>
      </w:r>
      <w:commentRangeStart w:id="1797513388"/>
      <w:r w:rsidRPr="47CE2942" w:rsidR="47CE2942">
        <w:rPr>
          <w:rFonts w:cs="Calibri" w:cstheme="minorAscii"/>
          <w:sz w:val="24"/>
          <w:szCs w:val="24"/>
        </w:rPr>
        <w:t xml:space="preserve">he </w:t>
      </w:r>
      <w:r w:rsidRPr="47CE2942" w:rsidR="47CE2942">
        <w:rPr>
          <w:rFonts w:cs="Calibri" w:cstheme="minorAscii"/>
          <w:sz w:val="24"/>
          <w:szCs w:val="24"/>
        </w:rPr>
        <w:t>Joomits</w:t>
      </w:r>
      <w:r w:rsidRPr="47CE2942" w:rsidR="47CE2942">
        <w:rPr>
          <w:rFonts w:cs="Calibri" w:cstheme="minorAscii"/>
          <w:sz w:val="24"/>
          <w:szCs w:val="24"/>
        </w:rPr>
        <w:t xml:space="preserve"> are already on the field.</w:t>
      </w:r>
      <w:r w:rsidRPr="47CE2942" w:rsidR="47CE2942">
        <w:rPr>
          <w:rFonts w:cs="Calibri" w:cstheme="minorAscii"/>
          <w:sz w:val="24"/>
          <w:szCs w:val="24"/>
        </w:rPr>
        <w:t xml:space="preserve"> </w:t>
      </w:r>
      <w:r w:rsidRPr="47CE2942" w:rsidR="47CE2942">
        <w:rPr>
          <w:rFonts w:cs="Calibri" w:cstheme="minorAscii"/>
          <w:sz w:val="24"/>
          <w:szCs w:val="24"/>
        </w:rPr>
        <w:t xml:space="preserve">My HUD </w:t>
      </w:r>
      <w:r w:rsidRPr="47CE2942" w:rsidR="47CE2942">
        <w:rPr>
          <w:rFonts w:cs="Calibri" w:cstheme="minorAscii"/>
          <w:sz w:val="24"/>
          <w:szCs w:val="24"/>
        </w:rPr>
        <w:t>indicates</w:t>
      </w:r>
      <w:r w:rsidRPr="47CE2942" w:rsidR="47CE2942">
        <w:rPr>
          <w:rFonts w:cs="Calibri" w:cstheme="minorAscii"/>
          <w:sz w:val="24"/>
          <w:szCs w:val="24"/>
        </w:rPr>
        <w:t xml:space="preserve"> that the rest of my team have dropped, so I lead them over to our side of the field.</w:t>
      </w:r>
      <w:r w:rsidRPr="47CE2942" w:rsidR="47CE2942">
        <w:rPr>
          <w:rFonts w:cs="Calibri" w:cstheme="minorAscii"/>
          <w:sz w:val="24"/>
          <w:szCs w:val="24"/>
        </w:rPr>
        <w:t xml:space="preserve"> </w:t>
      </w:r>
      <w:r w:rsidRPr="47CE2942" w:rsidR="47CE2942">
        <w:rPr>
          <w:rFonts w:cs="Calibri" w:cstheme="minorAscii"/>
          <w:sz w:val="24"/>
          <w:szCs w:val="24"/>
        </w:rPr>
        <w:t>Bucky and Jager organize them for action while I study the other te</w:t>
      </w:r>
      <w:commentRangeEnd w:id="1797513388"/>
      <w:r>
        <w:rPr>
          <w:rStyle w:val="CommentReference"/>
        </w:rPr>
        <w:commentReference w:id="1797513388"/>
      </w:r>
      <w:r w:rsidRPr="47CE2942" w:rsidR="47CE2942">
        <w:rPr>
          <w:rFonts w:cs="Calibri" w:cstheme="minorAscii"/>
          <w:sz w:val="24"/>
          <w:szCs w:val="24"/>
        </w:rPr>
        <w:t>am’s armor.</w:t>
      </w:r>
      <w:r w:rsidRPr="47CE2942" w:rsidR="47CE2942">
        <w:rPr>
          <w:rFonts w:cs="Calibri" w:cstheme="minorAscii"/>
          <w:sz w:val="24"/>
          <w:szCs w:val="24"/>
        </w:rPr>
        <w:t xml:space="preserve"> </w:t>
      </w:r>
      <w:r w:rsidRPr="47CE2942" w:rsidR="47CE2942">
        <w:rPr>
          <w:rFonts w:cs="Calibri" w:cstheme="minorAscii"/>
          <w:sz w:val="24"/>
          <w:szCs w:val="24"/>
        </w:rPr>
        <w:t>My implants allow me to zoom in close to see their markings and configurations.</w:t>
      </w:r>
      <w:r w:rsidRPr="47CE2942" w:rsidR="47CE2942">
        <w:rPr>
          <w:rFonts w:cs="Calibri" w:cstheme="minorAscii"/>
          <w:sz w:val="24"/>
          <w:szCs w:val="24"/>
        </w:rPr>
        <w:t xml:space="preserve"> </w:t>
      </w:r>
      <w:r w:rsidRPr="47CE2942" w:rsidR="47CE2942">
        <w:rPr>
          <w:rFonts w:cs="Calibri" w:cstheme="minorAscii"/>
          <w:sz w:val="24"/>
          <w:szCs w:val="24"/>
        </w:rPr>
        <w:t>S</w:t>
      </w:r>
      <w:r w:rsidRPr="47CE2942" w:rsidR="47CE2942">
        <w:rPr>
          <w:rFonts w:cs="Calibri" w:cstheme="minorAscii"/>
          <w:sz w:val="24"/>
          <w:szCs w:val="24"/>
        </w:rPr>
        <w:t xml:space="preserve">till the old </w:t>
      </w:r>
      <w:r w:rsidRPr="47CE2942" w:rsidR="47CE2942">
        <w:rPr>
          <w:rFonts w:cs="Calibri" w:cstheme="minorAscii"/>
          <w:sz w:val="24"/>
          <w:szCs w:val="24"/>
        </w:rPr>
        <w:t>Solarum</w:t>
      </w:r>
      <w:r w:rsidRPr="47CE2942" w:rsidR="47CE2942">
        <w:rPr>
          <w:rFonts w:cs="Calibri" w:cstheme="minorAscii"/>
          <w:sz w:val="24"/>
          <w:szCs w:val="24"/>
        </w:rPr>
        <w:t xml:space="preserve"> suits</w:t>
      </w:r>
      <w:r w:rsidRPr="47CE2942" w:rsidR="47CE2942">
        <w:rPr>
          <w:rFonts w:cs="Calibri" w:cstheme="minorAscii"/>
          <w:sz w:val="24"/>
          <w:szCs w:val="24"/>
        </w:rPr>
        <w:t xml:space="preserve">. Lots of patchwork on the armor. </w:t>
      </w:r>
      <w:r w:rsidRPr="47CE2942" w:rsidR="47CE2942">
        <w:rPr>
          <w:rFonts w:cs="Calibri" w:cstheme="minorAscii"/>
          <w:sz w:val="24"/>
          <w:szCs w:val="24"/>
        </w:rPr>
        <w:t xml:space="preserve">Old suits meant not much money flowing. The </w:t>
      </w:r>
      <w:r w:rsidRPr="47CE2942" w:rsidR="47CE2942">
        <w:rPr>
          <w:rFonts w:cs="Calibri" w:cstheme="minorAscii"/>
          <w:sz w:val="24"/>
          <w:szCs w:val="24"/>
        </w:rPr>
        <w:t>Joomits</w:t>
      </w:r>
      <w:r w:rsidRPr="47CE2942" w:rsidR="47CE2942">
        <w:rPr>
          <w:rFonts w:cs="Calibri" w:cstheme="minorAscii"/>
          <w:sz w:val="24"/>
          <w:szCs w:val="24"/>
        </w:rPr>
        <w:t xml:space="preserve"> had hit </w:t>
      </w:r>
      <w:r w:rsidRPr="47CE2942" w:rsidR="47CE2942">
        <w:rPr>
          <w:rFonts w:cs="Calibri" w:cstheme="minorAscii"/>
          <w:sz w:val="24"/>
          <w:szCs w:val="24"/>
        </w:rPr>
        <w:t>hard times</w:t>
      </w:r>
      <w:r w:rsidRPr="47CE2942" w:rsidR="47CE2942">
        <w:rPr>
          <w:rFonts w:cs="Calibri" w:cstheme="minorAscii"/>
          <w:sz w:val="24"/>
          <w:szCs w:val="24"/>
        </w:rPr>
        <w:t>. Wars do that to everybody except the gun runners.</w:t>
      </w:r>
      <w:r w:rsidRPr="47CE2942" w:rsidR="47CE2942">
        <w:rPr>
          <w:rFonts w:cs="Calibri" w:cstheme="minorAscii"/>
          <w:sz w:val="24"/>
          <w:szCs w:val="24"/>
        </w:rPr>
        <w:t xml:space="preserve"> </w:t>
      </w:r>
    </w:p>
    <w:p w:rsidR="00176DAF" w:rsidP="47CE2942" w:rsidRDefault="007F0EEA" w14:paraId="72C75C43" w14:textId="0E2EE47C">
      <w:pPr>
        <w:spacing w:after="0"/>
        <w:ind w:firstLine="360"/>
        <w:rPr>
          <w:rFonts w:cs="Calibri" w:cstheme="minorAscii"/>
          <w:sz w:val="24"/>
          <w:szCs w:val="24"/>
        </w:rPr>
      </w:pPr>
      <w:r w:rsidRPr="47CE2942" w:rsidR="47CE2942">
        <w:rPr>
          <w:rFonts w:cs="Calibri" w:cstheme="minorAscii"/>
          <w:sz w:val="24"/>
          <w:szCs w:val="24"/>
        </w:rPr>
        <w:t xml:space="preserve">I notice they’ve written something on their suits. Names. Different names on different suits, Every Joomit has at least five painted on their breastplates, along with the word </w:t>
      </w:r>
      <w:ins w:author="Gary Smailes" w:date="2024-03-14T15:42:49.865Z" w:id="843463081">
        <w:r w:rsidRPr="47CE2942" w:rsidR="47CE2942">
          <w:rPr>
            <w:rFonts w:cs="Calibri" w:cstheme="minorAscii"/>
            <w:sz w:val="24"/>
            <w:szCs w:val="24"/>
          </w:rPr>
          <w:t>‘</w:t>
        </w:r>
      </w:ins>
      <w:r w:rsidRPr="47CE2942" w:rsidR="47CE2942">
        <w:rPr>
          <w:rFonts w:cs="Calibri" w:cstheme="minorAscii"/>
          <w:i w:val="1"/>
          <w:iCs w:val="1"/>
          <w:sz w:val="24"/>
          <w:szCs w:val="24"/>
        </w:rPr>
        <w:t>Babykillers</w:t>
      </w:r>
      <w:ins w:author="Gary Smailes" w:date="2024-03-14T15:42:53.496Z" w:id="591555028">
        <w:r w:rsidRPr="47CE2942" w:rsidR="47CE2942">
          <w:rPr>
            <w:rFonts w:cs="Calibri" w:cstheme="minorAscii"/>
            <w:i w:val="1"/>
            <w:iCs w:val="1"/>
            <w:sz w:val="24"/>
            <w:szCs w:val="24"/>
          </w:rPr>
          <w:t>’</w:t>
        </w:r>
      </w:ins>
      <w:r w:rsidRPr="47CE2942" w:rsidR="47CE2942">
        <w:rPr>
          <w:rFonts w:cs="Calibri" w:cstheme="minorAscii"/>
          <w:sz w:val="24"/>
          <w:szCs w:val="24"/>
        </w:rPr>
        <w:t xml:space="preserve">. An invisible hand grips my stomach. I do a Net search on a name at random and grab the first headline. “Billy Joomit, age </w:t>
      </w:r>
      <w:ins w:author="Gary Smailes" w:date="2024-03-14T15:43:07.612Z" w:id="1799815210">
        <w:r w:rsidRPr="47CE2942" w:rsidR="47CE2942">
          <w:rPr>
            <w:rFonts w:cs="Calibri" w:cstheme="minorAscii"/>
            <w:sz w:val="24"/>
            <w:szCs w:val="24"/>
          </w:rPr>
          <w:t>six</w:t>
        </w:r>
      </w:ins>
      <w:del w:author="Gary Smailes" w:date="2024-03-14T15:43:06.461Z" w:id="690923131">
        <w:r w:rsidRPr="47CE2942" w:rsidDel="47CE2942">
          <w:rPr>
            <w:rFonts w:cs="Calibri" w:cstheme="minorAscii"/>
            <w:sz w:val="24"/>
            <w:szCs w:val="24"/>
          </w:rPr>
          <w:delText>6</w:delText>
        </w:r>
      </w:del>
      <w:r w:rsidRPr="47CE2942" w:rsidR="47CE2942">
        <w:rPr>
          <w:rFonts w:cs="Calibri" w:cstheme="minorAscii"/>
          <w:sz w:val="24"/>
          <w:szCs w:val="24"/>
        </w:rPr>
        <w:t xml:space="preserve">, died today alongside his parents when the </w:t>
      </w:r>
      <w:r w:rsidRPr="47CE2942" w:rsidR="47CE2942">
        <w:rPr>
          <w:rFonts w:cs="Calibri" w:cstheme="minorAscii"/>
          <w:i w:val="1"/>
          <w:iCs w:val="1"/>
          <w:sz w:val="24"/>
          <w:szCs w:val="24"/>
        </w:rPr>
        <w:t>Black Goos</w:t>
      </w:r>
      <w:r w:rsidRPr="47CE2942" w:rsidR="47CE2942">
        <w:rPr>
          <w:rFonts w:cs="Calibri" w:cstheme="minorAscii"/>
          <w:sz w:val="24"/>
          <w:szCs w:val="24"/>
        </w:rPr>
        <w:t>e was hijacked in the Hades Cluster…”</w:t>
      </w:r>
    </w:p>
    <w:p w:rsidR="00176DAF" w:rsidP="00176DAF" w:rsidRDefault="007F0EEA" w14:paraId="4AFA57A9" w14:textId="77777777">
      <w:pPr>
        <w:spacing w:after="0"/>
        <w:ind w:firstLine="360"/>
        <w:rPr>
          <w:rFonts w:cstheme="minorHAnsi"/>
          <w:sz w:val="24"/>
          <w:szCs w:val="24"/>
        </w:rPr>
      </w:pPr>
      <w:r w:rsidRPr="009E7F4C">
        <w:rPr>
          <w:rFonts w:cstheme="minorHAnsi"/>
          <w:sz w:val="24"/>
          <w:szCs w:val="24"/>
        </w:rPr>
        <w:t>Oh, fuck.</w:t>
      </w:r>
      <w:r w:rsidR="0071681A">
        <w:rPr>
          <w:rFonts w:cstheme="minorHAnsi"/>
          <w:sz w:val="24"/>
          <w:szCs w:val="24"/>
        </w:rPr>
        <w:t xml:space="preserve"> </w:t>
      </w:r>
      <w:r w:rsidRPr="009E7F4C">
        <w:rPr>
          <w:rFonts w:cstheme="minorHAnsi"/>
          <w:sz w:val="24"/>
          <w:szCs w:val="24"/>
        </w:rPr>
        <w:t>Oh, FUCK.</w:t>
      </w:r>
      <w:r w:rsidR="0071681A">
        <w:rPr>
          <w:rFonts w:cstheme="minorHAnsi"/>
          <w:sz w:val="24"/>
          <w:szCs w:val="24"/>
        </w:rPr>
        <w:t xml:space="preserve"> </w:t>
      </w:r>
      <w:r w:rsidRPr="009E7F4C">
        <w:rPr>
          <w:rFonts w:cstheme="minorHAnsi"/>
          <w:sz w:val="24"/>
          <w:szCs w:val="24"/>
        </w:rPr>
        <w:t xml:space="preserve">I flip on the </w:t>
      </w:r>
      <w:proofErr w:type="gramStart"/>
      <w:r w:rsidRPr="009E7F4C">
        <w:rPr>
          <w:rFonts w:cstheme="minorHAnsi"/>
          <w:sz w:val="24"/>
          <w:szCs w:val="24"/>
        </w:rPr>
        <w:t>ASC,</w:t>
      </w:r>
      <w:proofErr w:type="gramEnd"/>
      <w:r w:rsidRPr="009E7F4C">
        <w:rPr>
          <w:rFonts w:cstheme="minorHAnsi"/>
          <w:sz w:val="24"/>
          <w:szCs w:val="24"/>
        </w:rPr>
        <w:t xml:space="preserve"> team only.</w:t>
      </w:r>
      <w:r w:rsidR="0071681A">
        <w:rPr>
          <w:rFonts w:cstheme="minorHAnsi"/>
          <w:sz w:val="24"/>
          <w:szCs w:val="24"/>
        </w:rPr>
        <w:t xml:space="preserve"> </w:t>
      </w:r>
      <w:r w:rsidRPr="009E7F4C">
        <w:rPr>
          <w:rFonts w:cstheme="minorHAnsi"/>
          <w:sz w:val="24"/>
          <w:szCs w:val="24"/>
        </w:rPr>
        <w:t>The kiddies are already talking.</w:t>
      </w:r>
      <w:r w:rsidR="0071681A">
        <w:rPr>
          <w:rFonts w:cstheme="minorHAnsi"/>
          <w:sz w:val="24"/>
          <w:szCs w:val="24"/>
        </w:rPr>
        <w:t xml:space="preserve"> </w:t>
      </w:r>
      <w:r w:rsidRPr="009E7F4C">
        <w:rPr>
          <w:rFonts w:cstheme="minorHAnsi"/>
          <w:sz w:val="24"/>
          <w:szCs w:val="24"/>
        </w:rPr>
        <w:t>They’d seen the suits, too.</w:t>
      </w:r>
    </w:p>
    <w:p w:rsidR="00176DAF" w:rsidP="00176DAF" w:rsidRDefault="007F0EEA" w14:paraId="3C689799" w14:textId="59006D6E">
      <w:pPr>
        <w:spacing w:after="0"/>
        <w:ind w:firstLine="360"/>
        <w:rPr>
          <w:rFonts w:cstheme="minorHAnsi"/>
          <w:sz w:val="24"/>
          <w:szCs w:val="24"/>
        </w:rPr>
      </w:pPr>
      <w:r w:rsidRPr="009E7F4C">
        <w:rPr>
          <w:rFonts w:cstheme="minorHAnsi"/>
          <w:sz w:val="24"/>
          <w:szCs w:val="24"/>
        </w:rPr>
        <w:t xml:space="preserve">“Hey, I remember this one, the </w:t>
      </w:r>
      <w:r w:rsidRPr="0016779B">
        <w:rPr>
          <w:rFonts w:cstheme="minorHAnsi"/>
          <w:i/>
          <w:iCs/>
          <w:sz w:val="24"/>
          <w:szCs w:val="24"/>
        </w:rPr>
        <w:t>Vanguard</w:t>
      </w:r>
      <w:r w:rsidRPr="009E7F4C">
        <w:rPr>
          <w:rFonts w:cstheme="minorHAnsi"/>
          <w:sz w:val="24"/>
          <w:szCs w:val="24"/>
        </w:rPr>
        <w:t>,” someone says</w:t>
      </w:r>
      <w:r w:rsidR="009D518B">
        <w:rPr>
          <w:rFonts w:cstheme="minorHAnsi"/>
          <w:sz w:val="24"/>
          <w:szCs w:val="24"/>
        </w:rPr>
        <w:t>.</w:t>
      </w:r>
      <w:r w:rsidRPr="009E7F4C">
        <w:rPr>
          <w:rFonts w:cstheme="minorHAnsi"/>
          <w:sz w:val="24"/>
          <w:szCs w:val="24"/>
        </w:rPr>
        <w:t xml:space="preserve"> “</w:t>
      </w:r>
      <w:r w:rsidR="009D518B">
        <w:rPr>
          <w:rFonts w:cstheme="minorHAnsi"/>
          <w:sz w:val="24"/>
          <w:szCs w:val="24"/>
        </w:rPr>
        <w:t>T</w:t>
      </w:r>
      <w:r w:rsidRPr="009E7F4C">
        <w:rPr>
          <w:rFonts w:cstheme="minorHAnsi"/>
          <w:sz w:val="24"/>
          <w:szCs w:val="24"/>
        </w:rPr>
        <w:t>hat ship was carrying some juicy medical supplies without any escorts.</w:t>
      </w:r>
      <w:r w:rsidR="0071681A">
        <w:rPr>
          <w:rFonts w:cstheme="minorHAnsi"/>
          <w:sz w:val="24"/>
          <w:szCs w:val="24"/>
        </w:rPr>
        <w:t xml:space="preserve"> </w:t>
      </w:r>
      <w:r w:rsidRPr="009E7F4C">
        <w:rPr>
          <w:rFonts w:cstheme="minorHAnsi"/>
          <w:sz w:val="24"/>
          <w:szCs w:val="24"/>
        </w:rPr>
        <w:t>Just begging to get jacked.”</w:t>
      </w:r>
    </w:p>
    <w:p w:rsidR="00176DAF" w:rsidP="00176DAF" w:rsidRDefault="007F0EEA" w14:paraId="15CCC009" w14:textId="4C332A11">
      <w:pPr>
        <w:spacing w:after="0"/>
        <w:ind w:firstLine="360"/>
        <w:rPr>
          <w:rFonts w:cstheme="minorHAnsi"/>
          <w:sz w:val="24"/>
          <w:szCs w:val="24"/>
        </w:rPr>
      </w:pPr>
      <w:r w:rsidRPr="009E7F4C">
        <w:rPr>
          <w:rFonts w:cstheme="minorHAnsi"/>
          <w:sz w:val="24"/>
          <w:szCs w:val="24"/>
        </w:rPr>
        <w:t>“Hey, Carter, do you remember Jiri Joomit</w:t>
      </w:r>
      <w:r w:rsidR="009D518B">
        <w:rPr>
          <w:rFonts w:cstheme="minorHAnsi"/>
          <w:sz w:val="24"/>
          <w:szCs w:val="24"/>
        </w:rPr>
        <w:t>?</w:t>
      </w:r>
      <w:r w:rsidRPr="009E7F4C">
        <w:rPr>
          <w:rFonts w:cstheme="minorHAnsi"/>
          <w:sz w:val="24"/>
          <w:szCs w:val="24"/>
        </w:rPr>
        <w:t xml:space="preserve"> </w:t>
      </w:r>
      <w:r w:rsidR="009D518B">
        <w:rPr>
          <w:rFonts w:cstheme="minorHAnsi"/>
          <w:sz w:val="24"/>
          <w:szCs w:val="24"/>
        </w:rPr>
        <w:t>O</w:t>
      </w:r>
      <w:r w:rsidRPr="009E7F4C">
        <w:rPr>
          <w:rFonts w:cstheme="minorHAnsi"/>
          <w:sz w:val="24"/>
          <w:szCs w:val="24"/>
        </w:rPr>
        <w:t xml:space="preserve">n the </w:t>
      </w:r>
      <w:proofErr w:type="spellStart"/>
      <w:r w:rsidRPr="0016779B">
        <w:rPr>
          <w:rFonts w:cstheme="minorHAnsi"/>
          <w:i/>
          <w:iCs/>
          <w:sz w:val="24"/>
          <w:szCs w:val="24"/>
        </w:rPr>
        <w:t>Bellweather</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It’s </w:t>
      </w:r>
      <w:proofErr w:type="spellStart"/>
      <w:r w:rsidRPr="009E7F4C">
        <w:rPr>
          <w:rFonts w:cstheme="minorHAnsi"/>
          <w:sz w:val="24"/>
          <w:szCs w:val="24"/>
        </w:rPr>
        <w:t>ringin</w:t>
      </w:r>
      <w:proofErr w:type="spellEnd"/>
      <w:r w:rsidRPr="009E7F4C">
        <w:rPr>
          <w:rFonts w:cstheme="minorHAnsi"/>
          <w:sz w:val="24"/>
          <w:szCs w:val="24"/>
        </w:rPr>
        <w:t>’ bells</w:t>
      </w:r>
      <w:r w:rsidR="0016779B">
        <w:rPr>
          <w:rFonts w:cstheme="minorHAnsi"/>
          <w:sz w:val="24"/>
          <w:szCs w:val="24"/>
        </w:rPr>
        <w:t xml:space="preserve">, </w:t>
      </w:r>
      <w:proofErr w:type="spellStart"/>
      <w:r w:rsidR="0016779B">
        <w:rPr>
          <w:rFonts w:cstheme="minorHAnsi"/>
          <w:sz w:val="24"/>
          <w:szCs w:val="24"/>
        </w:rPr>
        <w:t>haha</w:t>
      </w:r>
      <w:proofErr w:type="spellEnd"/>
      <w:r w:rsidRPr="009E7F4C">
        <w:rPr>
          <w:rFonts w:cstheme="minorHAnsi"/>
          <w:sz w:val="24"/>
          <w:szCs w:val="24"/>
        </w:rPr>
        <w:t>.”</w:t>
      </w:r>
    </w:p>
    <w:p w:rsidR="00176DAF" w:rsidP="00176DAF" w:rsidRDefault="007F0EEA" w14:paraId="0F856AEB" w14:textId="40C02E4C">
      <w:pPr>
        <w:spacing w:after="0"/>
        <w:ind w:firstLine="360"/>
        <w:rPr>
          <w:rFonts w:cstheme="minorHAnsi"/>
          <w:sz w:val="24"/>
          <w:szCs w:val="24"/>
        </w:rPr>
      </w:pPr>
      <w:r w:rsidRPr="009E7F4C">
        <w:rPr>
          <w:rFonts w:cstheme="minorHAnsi"/>
          <w:sz w:val="24"/>
          <w:szCs w:val="24"/>
        </w:rPr>
        <w:t>“I know that one, sure,” another voice says</w:t>
      </w:r>
      <w:r w:rsidR="009D518B">
        <w:rPr>
          <w:rFonts w:cstheme="minorHAnsi"/>
          <w:sz w:val="24"/>
          <w:szCs w:val="24"/>
        </w:rPr>
        <w:t xml:space="preserve">. </w:t>
      </w:r>
      <w:r w:rsidRPr="009E7F4C">
        <w:rPr>
          <w:rFonts w:cstheme="minorHAnsi"/>
          <w:sz w:val="24"/>
          <w:szCs w:val="24"/>
        </w:rPr>
        <w:t>“</w:t>
      </w:r>
      <w:r w:rsidR="009D518B">
        <w:rPr>
          <w:rFonts w:cstheme="minorHAnsi"/>
          <w:sz w:val="24"/>
          <w:szCs w:val="24"/>
        </w:rPr>
        <w:t>S</w:t>
      </w:r>
      <w:r w:rsidRPr="009E7F4C">
        <w:rPr>
          <w:rFonts w:cstheme="minorHAnsi"/>
          <w:sz w:val="24"/>
          <w:szCs w:val="24"/>
        </w:rPr>
        <w:t>ome little tyke running around on the ship.</w:t>
      </w:r>
      <w:r w:rsidR="0071681A">
        <w:rPr>
          <w:rFonts w:cstheme="minorHAnsi"/>
          <w:sz w:val="24"/>
          <w:szCs w:val="24"/>
        </w:rPr>
        <w:t xml:space="preserve"> </w:t>
      </w:r>
      <w:r w:rsidRPr="009E7F4C">
        <w:rPr>
          <w:rFonts w:cstheme="minorHAnsi"/>
          <w:sz w:val="24"/>
          <w:szCs w:val="24"/>
        </w:rPr>
        <w:t xml:space="preserve">Knew all the </w:t>
      </w:r>
      <w:proofErr w:type="spellStart"/>
      <w:r w:rsidRPr="009E7F4C">
        <w:rPr>
          <w:rFonts w:cstheme="minorHAnsi"/>
          <w:sz w:val="24"/>
          <w:szCs w:val="24"/>
        </w:rPr>
        <w:t>boltholes</w:t>
      </w:r>
      <w:proofErr w:type="spellEnd"/>
      <w:r w:rsidRPr="009E7F4C">
        <w:rPr>
          <w:rFonts w:cstheme="minorHAnsi"/>
          <w:sz w:val="24"/>
          <w:szCs w:val="24"/>
        </w:rPr>
        <w:t>.</w:t>
      </w:r>
      <w:r w:rsidR="0071681A">
        <w:rPr>
          <w:rFonts w:cstheme="minorHAnsi"/>
          <w:sz w:val="24"/>
          <w:szCs w:val="24"/>
        </w:rPr>
        <w:t xml:space="preserve"> </w:t>
      </w:r>
      <w:r w:rsidR="00AE1D3C">
        <w:rPr>
          <w:rFonts w:cstheme="minorHAnsi"/>
          <w:sz w:val="24"/>
          <w:szCs w:val="24"/>
        </w:rPr>
        <w:t xml:space="preserve">Took us hours to root her out. </w:t>
      </w:r>
      <w:r w:rsidRPr="009E7F4C">
        <w:rPr>
          <w:rFonts w:cstheme="minorHAnsi"/>
          <w:sz w:val="24"/>
          <w:szCs w:val="24"/>
        </w:rPr>
        <w:t xml:space="preserve">Her parents were more interested in the </w:t>
      </w:r>
      <w:r w:rsidRPr="009E7F4C">
        <w:rPr>
          <w:rFonts w:cstheme="minorHAnsi"/>
          <w:sz w:val="24"/>
          <w:szCs w:val="24"/>
        </w:rPr>
        <w:lastRenderedPageBreak/>
        <w:t>guns they were running than keeping their daughter alive.</w:t>
      </w:r>
      <w:r w:rsidR="0071681A">
        <w:rPr>
          <w:rFonts w:cstheme="minorHAnsi"/>
          <w:sz w:val="24"/>
          <w:szCs w:val="24"/>
        </w:rPr>
        <w:t xml:space="preserve"> </w:t>
      </w:r>
      <w:r w:rsidRPr="009E7F4C">
        <w:rPr>
          <w:rFonts w:cstheme="minorHAnsi"/>
          <w:sz w:val="24"/>
          <w:szCs w:val="24"/>
        </w:rPr>
        <w:t>The kid is a rising star in our clan, now.”</w:t>
      </w:r>
    </w:p>
    <w:p w:rsidR="00176DAF" w:rsidP="47CE2942" w:rsidRDefault="007F0EEA" w14:paraId="60F6E89A" w14:textId="261DD9DD">
      <w:pPr>
        <w:spacing w:after="0"/>
        <w:ind w:firstLine="360"/>
        <w:rPr>
          <w:rFonts w:cs="Calibri" w:cstheme="minorAscii"/>
          <w:sz w:val="24"/>
          <w:szCs w:val="24"/>
        </w:rPr>
      </w:pPr>
      <w:r w:rsidRPr="47CE2942" w:rsidR="47CE2942">
        <w:rPr>
          <w:rFonts w:cs="Calibri" w:cstheme="minorAscii"/>
          <w:sz w:val="24"/>
          <w:szCs w:val="24"/>
        </w:rPr>
        <w:t>“Ha</w:t>
      </w:r>
      <w:ins w:author="Gary Smailes" w:date="2024-03-14T15:43:37.733Z" w:id="1589522337">
        <w:r w:rsidRPr="47CE2942" w:rsidR="47CE2942">
          <w:rPr>
            <w:rFonts w:cs="Calibri" w:cstheme="minorAscii"/>
            <w:sz w:val="24"/>
            <w:szCs w:val="24"/>
          </w:rPr>
          <w:t>.</w:t>
        </w:r>
      </w:ins>
      <w:del w:author="Gary Smailes" w:date="2024-03-14T15:43:37.435Z" w:id="480151275">
        <w:r w:rsidRPr="47CE2942" w:rsidDel="47CE2942">
          <w:rPr>
            <w:rFonts w:cs="Calibri" w:cstheme="minorAscii"/>
            <w:sz w:val="24"/>
            <w:szCs w:val="24"/>
          </w:rPr>
          <w:delText>!</w:delText>
        </w:r>
      </w:del>
      <w:r w:rsidRPr="47CE2942" w:rsidR="47CE2942">
        <w:rPr>
          <w:rFonts w:cs="Calibri" w:cstheme="minorAscii"/>
          <w:sz w:val="24"/>
          <w:szCs w:val="24"/>
        </w:rPr>
        <w:t xml:space="preserve"> I know that name</w:t>
      </w:r>
      <w:ins w:author="Gary Smailes" w:date="2024-03-14T15:43:40.916Z" w:id="341759720">
        <w:r w:rsidRPr="47CE2942" w:rsidR="47CE2942">
          <w:rPr>
            <w:rFonts w:cs="Calibri" w:cstheme="minorAscii"/>
            <w:sz w:val="24"/>
            <w:szCs w:val="24"/>
          </w:rPr>
          <w:t>.</w:t>
        </w:r>
      </w:ins>
      <w:del w:author="Gary Smailes" w:date="2024-03-14T15:43:40.214Z" w:id="1939046403">
        <w:r w:rsidRPr="47CE2942" w:rsidDel="47CE2942">
          <w:rPr>
            <w:rFonts w:cs="Calibri" w:cstheme="minorAscii"/>
            <w:sz w:val="24"/>
            <w:szCs w:val="24"/>
          </w:rPr>
          <w:delText>!</w:delText>
        </w:r>
      </w:del>
      <w:r w:rsidRPr="47CE2942" w:rsidR="47CE2942">
        <w:rPr>
          <w:rFonts w:cs="Calibri" w:cstheme="minorAscii"/>
          <w:sz w:val="24"/>
          <w:szCs w:val="24"/>
        </w:rPr>
        <w:t xml:space="preserve"> Finley</w:t>
      </w:r>
      <w:ins w:author="Gary Smailes" w:date="2024-03-14T15:43:43.188Z" w:id="1346015062">
        <w:r w:rsidRPr="47CE2942" w:rsidR="47CE2942">
          <w:rPr>
            <w:rFonts w:cs="Calibri" w:cstheme="minorAscii"/>
            <w:sz w:val="24"/>
            <w:szCs w:val="24"/>
          </w:rPr>
          <w:t>.</w:t>
        </w:r>
      </w:ins>
      <w:del w:author="Gary Smailes" w:date="2024-03-14T15:43:42.869Z" w:id="1574154699">
        <w:r w:rsidRPr="47CE2942" w:rsidDel="47CE2942">
          <w:rPr>
            <w:rFonts w:cs="Calibri" w:cstheme="minorAscii"/>
            <w:sz w:val="24"/>
            <w:szCs w:val="24"/>
          </w:rPr>
          <w:delText>!</w:delText>
        </w:r>
      </w:del>
      <w:r w:rsidRPr="47CE2942" w:rsidR="47CE2942">
        <w:rPr>
          <w:rFonts w:cs="Calibri" w:cstheme="minorAscii"/>
          <w:sz w:val="24"/>
          <w:szCs w:val="24"/>
        </w:rPr>
        <w:t xml:space="preserve"> Finley</w:t>
      </w:r>
      <w:ins w:author="Gary Smailes" w:date="2024-03-14T15:43:45.632Z" w:id="1230023034">
        <w:r w:rsidRPr="47CE2942" w:rsidR="47CE2942">
          <w:rPr>
            <w:rFonts w:cs="Calibri" w:cstheme="minorAscii"/>
            <w:sz w:val="24"/>
            <w:szCs w:val="24"/>
          </w:rPr>
          <w:t>.</w:t>
        </w:r>
      </w:ins>
      <w:del w:author="Gary Smailes" w:date="2024-03-14T15:43:45.041Z" w:id="735167609">
        <w:r w:rsidRPr="47CE2942" w:rsidDel="47CE2942">
          <w:rPr>
            <w:rFonts w:cs="Calibri" w:cstheme="minorAscii"/>
            <w:sz w:val="24"/>
            <w:szCs w:val="24"/>
          </w:rPr>
          <w:delText>!</w:delText>
        </w:r>
      </w:del>
      <w:r w:rsidRPr="47CE2942" w:rsidR="47CE2942">
        <w:rPr>
          <w:rFonts w:cs="Calibri" w:cstheme="minorAscii"/>
          <w:sz w:val="24"/>
          <w:szCs w:val="24"/>
        </w:rPr>
        <w:t xml:space="preserve"> Search on this name, Gerald </w:t>
      </w:r>
      <w:r w:rsidRPr="47CE2942" w:rsidR="47CE2942">
        <w:rPr>
          <w:rFonts w:cs="Calibri" w:cstheme="minorAscii"/>
          <w:sz w:val="24"/>
          <w:szCs w:val="24"/>
        </w:rPr>
        <w:t>Joomit</w:t>
      </w:r>
      <w:ins w:author="Gary Smailes" w:date="2024-03-14T15:43:49.243Z" w:id="484630528">
        <w:r w:rsidRPr="47CE2942" w:rsidR="47CE2942">
          <w:rPr>
            <w:rFonts w:cs="Calibri" w:cstheme="minorAscii"/>
            <w:sz w:val="24"/>
            <w:szCs w:val="24"/>
          </w:rPr>
          <w:t>.</w:t>
        </w:r>
      </w:ins>
      <w:del w:author="Gary Smailes" w:date="2024-03-14T15:43:48.365Z" w:id="1983642893">
        <w:r w:rsidRPr="47CE2942" w:rsidDel="47CE2942">
          <w:rPr>
            <w:rFonts w:cs="Calibri" w:cstheme="minorAscii"/>
            <w:sz w:val="24"/>
            <w:szCs w:val="24"/>
          </w:rPr>
          <w:delText>!</w:delText>
        </w:r>
      </w:del>
      <w:r w:rsidRPr="47CE2942" w:rsidR="47CE2942">
        <w:rPr>
          <w:rFonts w:cs="Calibri" w:cstheme="minorAscii"/>
          <w:sz w:val="24"/>
          <w:szCs w:val="24"/>
        </w:rPr>
        <w:t xml:space="preserve"> You get it?”</w:t>
      </w:r>
    </w:p>
    <w:p w:rsidR="00176DAF" w:rsidP="47CE2942" w:rsidRDefault="007F0EEA" w14:paraId="50986589" w14:textId="7965D9FD">
      <w:pPr>
        <w:spacing w:after="0"/>
        <w:ind w:firstLine="360"/>
        <w:rPr>
          <w:rFonts w:cs="Calibri" w:cstheme="minorAscii"/>
          <w:sz w:val="24"/>
          <w:szCs w:val="24"/>
        </w:rPr>
      </w:pPr>
      <w:r w:rsidRPr="47CE2942" w:rsidR="47CE2942">
        <w:rPr>
          <w:rFonts w:cs="Calibri" w:cstheme="minorAscii"/>
          <w:sz w:val="24"/>
          <w:szCs w:val="24"/>
        </w:rPr>
        <w:t xml:space="preserve">“Oh, my mom’s teats,” a voice </w:t>
      </w:r>
      <w:r w:rsidRPr="47CE2942" w:rsidR="47CE2942">
        <w:rPr>
          <w:rFonts w:cs="Calibri" w:cstheme="minorAscii"/>
          <w:sz w:val="24"/>
          <w:szCs w:val="24"/>
        </w:rPr>
        <w:t>presumably belonging</w:t>
      </w:r>
      <w:r w:rsidRPr="47CE2942" w:rsidR="47CE2942">
        <w:rPr>
          <w:rFonts w:cs="Calibri" w:cstheme="minorAscii"/>
          <w:sz w:val="24"/>
          <w:szCs w:val="24"/>
        </w:rPr>
        <w:t xml:space="preserve"> to Finley says. “Are you </w:t>
      </w:r>
      <w:r w:rsidRPr="47CE2942" w:rsidR="47CE2942">
        <w:rPr>
          <w:rFonts w:cs="Calibri" w:cstheme="minorAscii"/>
          <w:sz w:val="24"/>
          <w:szCs w:val="24"/>
        </w:rPr>
        <w:t>shittin</w:t>
      </w:r>
      <w:r w:rsidRPr="47CE2942" w:rsidR="47CE2942">
        <w:rPr>
          <w:rFonts w:cs="Calibri" w:cstheme="minorAscii"/>
          <w:sz w:val="24"/>
          <w:szCs w:val="24"/>
        </w:rPr>
        <w:t>’ me? That asshole tried to shoot at me with a fuckin’ harpoon</w:t>
      </w:r>
      <w:ins w:author="Gary Smailes" w:date="2024-03-14T15:44:04.089Z" w:id="1006359929">
        <w:r w:rsidRPr="47CE2942" w:rsidR="47CE2942">
          <w:rPr>
            <w:rFonts w:cs="Calibri" w:cstheme="minorAscii"/>
            <w:sz w:val="24"/>
            <w:szCs w:val="24"/>
          </w:rPr>
          <w:t>.</w:t>
        </w:r>
      </w:ins>
      <w:del w:author="Gary Smailes" w:date="2024-03-14T15:44:03.805Z" w:id="1952160207">
        <w:r w:rsidRPr="47CE2942" w:rsidDel="47CE2942">
          <w:rPr>
            <w:rFonts w:cs="Calibri" w:cstheme="minorAscii"/>
            <w:sz w:val="24"/>
            <w:szCs w:val="24"/>
          </w:rPr>
          <w:delText>!</w:delText>
        </w:r>
      </w:del>
      <w:r w:rsidRPr="47CE2942" w:rsidR="47CE2942">
        <w:rPr>
          <w:rFonts w:cs="Calibri" w:cstheme="minorAscii"/>
          <w:sz w:val="24"/>
          <w:szCs w:val="24"/>
        </w:rPr>
        <w:t xml:space="preserve"> A real live harpoon</w:t>
      </w:r>
      <w:ins w:author="Gary Smailes" w:date="2024-03-14T15:44:08.545Z" w:id="2016747351">
        <w:r w:rsidRPr="47CE2942" w:rsidR="47CE2942">
          <w:rPr>
            <w:rFonts w:cs="Calibri" w:cstheme="minorAscii"/>
            <w:sz w:val="24"/>
            <w:szCs w:val="24"/>
          </w:rPr>
          <w:t>.</w:t>
        </w:r>
      </w:ins>
      <w:del w:author="Gary Smailes" w:date="2024-03-14T15:44:08.166Z" w:id="603590204">
        <w:r w:rsidRPr="47CE2942" w:rsidDel="47CE2942">
          <w:rPr>
            <w:rFonts w:cs="Calibri" w:cstheme="minorAscii"/>
            <w:sz w:val="24"/>
            <w:szCs w:val="24"/>
          </w:rPr>
          <w:delText>!</w:delText>
        </w:r>
      </w:del>
      <w:r w:rsidRPr="47CE2942" w:rsidR="47CE2942">
        <w:rPr>
          <w:rFonts w:cs="Calibri" w:cstheme="minorAscii"/>
          <w:sz w:val="24"/>
          <w:szCs w:val="24"/>
        </w:rPr>
        <w:t xml:space="preserve"> Who does that shit?”</w:t>
      </w:r>
    </w:p>
    <w:p w:rsidR="00176DAF" w:rsidP="00176DAF" w:rsidRDefault="007F0EEA" w14:paraId="0F41C397" w14:textId="77777777">
      <w:pPr>
        <w:spacing w:after="0"/>
        <w:ind w:firstLine="360"/>
        <w:rPr>
          <w:rFonts w:cstheme="minorHAnsi"/>
          <w:sz w:val="24"/>
          <w:szCs w:val="24"/>
        </w:rPr>
      </w:pPr>
      <w:r w:rsidRPr="009E7F4C">
        <w:rPr>
          <w:rFonts w:cstheme="minorHAnsi"/>
          <w:sz w:val="24"/>
          <w:szCs w:val="24"/>
        </w:rPr>
        <w:t>“What’d you do to him?”</w:t>
      </w:r>
    </w:p>
    <w:p w:rsidR="00176DAF" w:rsidP="00176DAF" w:rsidRDefault="007F0EEA" w14:paraId="3A05F8CB" w14:textId="77777777">
      <w:pPr>
        <w:spacing w:after="0"/>
        <w:ind w:firstLine="360"/>
        <w:rPr>
          <w:rFonts w:cstheme="minorHAnsi"/>
          <w:sz w:val="24"/>
          <w:szCs w:val="24"/>
        </w:rPr>
      </w:pPr>
      <w:r w:rsidRPr="009E7F4C">
        <w:rPr>
          <w:rFonts w:cstheme="minorHAnsi"/>
          <w:sz w:val="24"/>
          <w:szCs w:val="24"/>
        </w:rPr>
        <w:t>“Shot him in his fucking nuts with his own goddamn harpoon, is what I did.”</w:t>
      </w:r>
    </w:p>
    <w:p w:rsidR="00176DAF" w:rsidP="00176DAF" w:rsidRDefault="007F0EEA" w14:paraId="65C42AF2" w14:textId="77777777">
      <w:pPr>
        <w:spacing w:after="0"/>
        <w:ind w:firstLine="360"/>
        <w:rPr>
          <w:rFonts w:cstheme="minorHAnsi"/>
          <w:sz w:val="24"/>
          <w:szCs w:val="24"/>
        </w:rPr>
      </w:pPr>
      <w:r w:rsidRPr="009E7F4C">
        <w:rPr>
          <w:rFonts w:cstheme="minorHAnsi"/>
          <w:sz w:val="24"/>
          <w:szCs w:val="24"/>
        </w:rPr>
        <w:t>There are stories for all the names, all the ships.</w:t>
      </w:r>
      <w:r w:rsidR="0071681A">
        <w:rPr>
          <w:rFonts w:cstheme="minorHAnsi"/>
          <w:sz w:val="24"/>
          <w:szCs w:val="24"/>
        </w:rPr>
        <w:t xml:space="preserve"> </w:t>
      </w:r>
      <w:r w:rsidRPr="009E7F4C">
        <w:rPr>
          <w:rFonts w:cstheme="minorHAnsi"/>
          <w:sz w:val="24"/>
          <w:szCs w:val="24"/>
        </w:rPr>
        <w:t>I turn the ASC to broadband and sure enough, the Joomits are listening – and pissed.</w:t>
      </w:r>
    </w:p>
    <w:p w:rsidR="00176DAF" w:rsidP="47CE2942" w:rsidRDefault="007F0EEA" w14:paraId="5938FF8C" w14:textId="6EEA6E37">
      <w:pPr>
        <w:spacing w:after="0"/>
        <w:ind w:firstLine="360"/>
        <w:rPr>
          <w:rFonts w:cs="Calibri" w:cstheme="minorAscii"/>
          <w:sz w:val="24"/>
          <w:szCs w:val="24"/>
        </w:rPr>
      </w:pPr>
      <w:r w:rsidRPr="47CE2942" w:rsidR="47CE2942">
        <w:rPr>
          <w:rFonts w:cs="Calibri" w:cstheme="minorAscii"/>
          <w:sz w:val="24"/>
          <w:szCs w:val="24"/>
        </w:rPr>
        <w:t>“Those were our family</w:t>
      </w:r>
      <w:ins w:author="Gary Smailes" w:date="2024-03-14T15:44:23.583Z" w:id="1564796015">
        <w:r w:rsidRPr="47CE2942" w:rsidR="47CE2942">
          <w:rPr>
            <w:rFonts w:cs="Calibri" w:cstheme="minorAscii"/>
            <w:sz w:val="24"/>
            <w:szCs w:val="24"/>
          </w:rPr>
          <w:t>.</w:t>
        </w:r>
      </w:ins>
      <w:del w:author="Gary Smailes" w:date="2024-03-14T15:44:21.42Z" w:id="1133832177">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7F0EEA" w14:paraId="611D667B" w14:textId="240CB8D1">
      <w:pPr>
        <w:spacing w:after="0"/>
        <w:ind w:firstLine="360"/>
        <w:rPr>
          <w:rFonts w:cs="Calibri" w:cstheme="minorAscii"/>
          <w:sz w:val="24"/>
          <w:szCs w:val="24"/>
        </w:rPr>
      </w:pPr>
      <w:r w:rsidRPr="47CE2942" w:rsidR="47CE2942">
        <w:rPr>
          <w:rFonts w:cs="Calibri" w:cstheme="minorAscii"/>
          <w:sz w:val="24"/>
          <w:szCs w:val="24"/>
        </w:rPr>
        <w:t xml:space="preserve">“You killed them, you </w:t>
      </w:r>
      <w:r w:rsidRPr="47CE2942" w:rsidR="47CE2942">
        <w:rPr>
          <w:rFonts w:cs="Calibri" w:cstheme="minorAscii"/>
          <w:sz w:val="24"/>
          <w:szCs w:val="24"/>
        </w:rPr>
        <w:t>fucking</w:t>
      </w:r>
      <w:r w:rsidRPr="47CE2942" w:rsidR="47CE2942">
        <w:rPr>
          <w:rFonts w:cs="Calibri" w:cstheme="minorAscii"/>
          <w:sz w:val="24"/>
          <w:szCs w:val="24"/>
        </w:rPr>
        <w:t xml:space="preserve"> bastards</w:t>
      </w:r>
      <w:ins w:author="Gary Smailes" w:date="2024-03-14T15:44:26.111Z" w:id="512872816">
        <w:r w:rsidRPr="47CE2942" w:rsidR="47CE2942">
          <w:rPr>
            <w:rFonts w:cs="Calibri" w:cstheme="minorAscii"/>
            <w:sz w:val="24"/>
            <w:szCs w:val="24"/>
          </w:rPr>
          <w:t>.</w:t>
        </w:r>
      </w:ins>
      <w:del w:author="Gary Smailes" w:date="2024-03-14T15:44:25.816Z" w:id="1572534771">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7F0EEA" w14:paraId="28D06182" w14:textId="7DCFC1DA">
      <w:pPr>
        <w:spacing w:after="0"/>
        <w:ind w:firstLine="360"/>
        <w:rPr>
          <w:rFonts w:cs="Calibri" w:cstheme="minorAscii"/>
          <w:sz w:val="24"/>
          <w:szCs w:val="24"/>
        </w:rPr>
      </w:pPr>
      <w:r w:rsidRPr="47CE2942" w:rsidR="47CE2942">
        <w:rPr>
          <w:rFonts w:cs="Calibri" w:cstheme="minorAscii"/>
          <w:sz w:val="24"/>
          <w:szCs w:val="24"/>
        </w:rPr>
        <w:t>“They were on their honeymoon</w:t>
      </w:r>
      <w:ins w:author="Gary Smailes" w:date="2024-03-14T15:44:29.989Z" w:id="202541709">
        <w:r w:rsidRPr="47CE2942" w:rsidR="47CE2942">
          <w:rPr>
            <w:rFonts w:cs="Calibri" w:cstheme="minorAscii"/>
            <w:sz w:val="24"/>
            <w:szCs w:val="24"/>
          </w:rPr>
          <w:t>.</w:t>
        </w:r>
      </w:ins>
      <w:del w:author="Gary Smailes" w:date="2024-03-14T15:44:29.489Z" w:id="675784903">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7F0EEA" w14:paraId="027D80AF" w14:textId="12394756">
      <w:pPr>
        <w:spacing w:after="0"/>
        <w:ind w:firstLine="360"/>
        <w:rPr>
          <w:rFonts w:cs="Calibri" w:cstheme="minorAscii"/>
          <w:sz w:val="24"/>
          <w:szCs w:val="24"/>
        </w:rPr>
      </w:pPr>
      <w:r w:rsidRPr="47CE2942" w:rsidR="47CE2942">
        <w:rPr>
          <w:rFonts w:cs="Calibri" w:cstheme="minorAscii"/>
          <w:sz w:val="24"/>
          <w:szCs w:val="24"/>
        </w:rPr>
        <w:t>“My children</w:t>
      </w:r>
      <w:ins w:author="Gary Smailes" w:date="2024-03-14T15:44:37.724Z" w:id="1903575766">
        <w:r w:rsidRPr="47CE2942" w:rsidR="47CE2942">
          <w:rPr>
            <w:rFonts w:cs="Calibri" w:cstheme="minorAscii"/>
            <w:sz w:val="24"/>
            <w:szCs w:val="24"/>
          </w:rPr>
          <w:t>.</w:t>
        </w:r>
      </w:ins>
      <w:del w:author="Gary Smailes" w:date="2024-03-14T15:44:37.508Z" w:id="381695129">
        <w:r w:rsidRPr="47CE2942" w:rsidDel="47CE2942">
          <w:rPr>
            <w:rFonts w:cs="Calibri" w:cstheme="minorAscii"/>
            <w:sz w:val="24"/>
            <w:szCs w:val="24"/>
          </w:rPr>
          <w:delText>!</w:delText>
        </w:r>
      </w:del>
      <w:r w:rsidRPr="47CE2942" w:rsidR="47CE2942">
        <w:rPr>
          <w:rFonts w:cs="Calibri" w:cstheme="minorAscii"/>
          <w:sz w:val="24"/>
          <w:szCs w:val="24"/>
        </w:rPr>
        <w:t xml:space="preserve"> My poor children</w:t>
      </w:r>
      <w:ins w:author="Gary Smailes" w:date="2024-03-14T15:44:34.961Z" w:id="528440370">
        <w:r w:rsidRPr="47CE2942" w:rsidR="47CE2942">
          <w:rPr>
            <w:rFonts w:cs="Calibri" w:cstheme="minorAscii"/>
            <w:sz w:val="24"/>
            <w:szCs w:val="24"/>
          </w:rPr>
          <w:t>.</w:t>
        </w:r>
      </w:ins>
      <w:del w:author="Gary Smailes" w:date="2024-03-14T15:44:34.583Z" w:id="1506589430">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7F0EEA" w14:paraId="59313701" w14:textId="297A8859">
      <w:pPr>
        <w:spacing w:after="0"/>
        <w:ind w:firstLine="360"/>
        <w:rPr>
          <w:rFonts w:cs="Calibri" w:cstheme="minorAscii"/>
          <w:sz w:val="24"/>
          <w:szCs w:val="24"/>
        </w:rPr>
      </w:pPr>
      <w:r w:rsidRPr="47CE2942" w:rsidR="47CE2942">
        <w:rPr>
          <w:rFonts w:cs="Calibri" w:cstheme="minorAscii"/>
          <w:sz w:val="24"/>
          <w:szCs w:val="24"/>
        </w:rPr>
        <w:t>“</w:t>
      </w:r>
      <w:r w:rsidRPr="47CE2942" w:rsidR="47CE2942">
        <w:rPr>
          <w:rFonts w:cs="Calibri" w:cstheme="minorAscii"/>
          <w:sz w:val="24"/>
          <w:szCs w:val="24"/>
        </w:rPr>
        <w:t>You’ll</w:t>
      </w:r>
      <w:r w:rsidRPr="47CE2942" w:rsidR="47CE2942">
        <w:rPr>
          <w:rFonts w:cs="Calibri" w:cstheme="minorAscii"/>
          <w:sz w:val="24"/>
          <w:szCs w:val="24"/>
        </w:rPr>
        <w:t xml:space="preserve"> pay</w:t>
      </w:r>
      <w:ins w:author="Gary Smailes" w:date="2024-03-14T15:44:39.85Z" w:id="1651804693">
        <w:r w:rsidRPr="47CE2942" w:rsidR="47CE2942">
          <w:rPr>
            <w:rFonts w:cs="Calibri" w:cstheme="minorAscii"/>
            <w:sz w:val="24"/>
            <w:szCs w:val="24"/>
          </w:rPr>
          <w:t>.</w:t>
        </w:r>
      </w:ins>
      <w:del w:author="Gary Smailes" w:date="2024-03-14T15:44:39.63Z" w:id="1332931268">
        <w:r w:rsidRPr="47CE2942" w:rsidDel="47CE2942">
          <w:rPr>
            <w:rFonts w:cs="Calibri" w:cstheme="minorAscii"/>
            <w:sz w:val="24"/>
            <w:szCs w:val="24"/>
          </w:rPr>
          <w:delText>!</w:delText>
        </w:r>
      </w:del>
      <w:r w:rsidRPr="47CE2942" w:rsidR="47CE2942">
        <w:rPr>
          <w:rFonts w:cs="Calibri" w:cstheme="minorAscii"/>
          <w:sz w:val="24"/>
          <w:szCs w:val="24"/>
        </w:rPr>
        <w:t xml:space="preserve"> </w:t>
      </w:r>
      <w:r w:rsidRPr="47CE2942" w:rsidR="47CE2942">
        <w:rPr>
          <w:rFonts w:cs="Calibri" w:cstheme="minorAscii"/>
          <w:sz w:val="24"/>
          <w:szCs w:val="24"/>
        </w:rPr>
        <w:t>You’ll</w:t>
      </w:r>
      <w:r w:rsidRPr="47CE2942" w:rsidR="47CE2942">
        <w:rPr>
          <w:rFonts w:cs="Calibri" w:cstheme="minorAscii"/>
          <w:sz w:val="24"/>
          <w:szCs w:val="24"/>
        </w:rPr>
        <w:t xml:space="preserve"> pay</w:t>
      </w:r>
      <w:ins w:author="Gary Smailes" w:date="2024-03-14T15:44:41.994Z" w:id="412176984">
        <w:r w:rsidRPr="47CE2942" w:rsidR="47CE2942">
          <w:rPr>
            <w:rFonts w:cs="Calibri" w:cstheme="minorAscii"/>
            <w:sz w:val="24"/>
            <w:szCs w:val="24"/>
          </w:rPr>
          <w:t>.</w:t>
        </w:r>
      </w:ins>
      <w:del w:author="Gary Smailes" w:date="2024-03-14T15:44:41.807Z" w:id="1167306084">
        <w:r w:rsidRPr="47CE2942" w:rsidDel="47CE2942">
          <w:rPr>
            <w:rFonts w:cs="Calibri" w:cstheme="minorAscii"/>
            <w:sz w:val="24"/>
            <w:szCs w:val="24"/>
          </w:rPr>
          <w:delText>!</w:delText>
        </w:r>
      </w:del>
      <w:r w:rsidRPr="47CE2942" w:rsidR="47CE2942">
        <w:rPr>
          <w:rFonts w:cs="Calibri" w:cstheme="minorAscii"/>
          <w:sz w:val="24"/>
          <w:szCs w:val="24"/>
        </w:rPr>
        <w:t>”</w:t>
      </w:r>
    </w:p>
    <w:p w:rsidR="00176DAF" w:rsidP="004F2C9B" w:rsidRDefault="007F0EEA" w14:paraId="6C3B7FD8" w14:textId="153F06B0">
      <w:pPr>
        <w:spacing w:after="0"/>
        <w:ind w:firstLine="360"/>
        <w:rPr>
          <w:rFonts w:cstheme="minorHAnsi"/>
          <w:sz w:val="24"/>
          <w:szCs w:val="24"/>
        </w:rPr>
      </w:pPr>
      <w:r w:rsidRPr="009E7F4C">
        <w:rPr>
          <w:rFonts w:cstheme="minorHAnsi"/>
          <w:sz w:val="24"/>
          <w:szCs w:val="24"/>
        </w:rPr>
        <w:t>I turn off the ASC so I can concentrate.</w:t>
      </w:r>
      <w:r w:rsidR="0071681A">
        <w:rPr>
          <w:rFonts w:cstheme="minorHAnsi"/>
          <w:sz w:val="24"/>
          <w:szCs w:val="24"/>
        </w:rPr>
        <w:t xml:space="preserve"> </w:t>
      </w:r>
      <w:r w:rsidRPr="009E7F4C">
        <w:rPr>
          <w:rFonts w:cstheme="minorHAnsi"/>
          <w:sz w:val="24"/>
          <w:szCs w:val="24"/>
        </w:rPr>
        <w:t>It’s not that I don’t sympathize with the Joomits, I do.</w:t>
      </w:r>
      <w:r w:rsidR="0071681A">
        <w:rPr>
          <w:rFonts w:cstheme="minorHAnsi"/>
          <w:sz w:val="24"/>
          <w:szCs w:val="24"/>
        </w:rPr>
        <w:t xml:space="preserve"> </w:t>
      </w:r>
      <w:r w:rsidRPr="009E7F4C">
        <w:rPr>
          <w:rFonts w:cstheme="minorHAnsi"/>
          <w:sz w:val="24"/>
          <w:szCs w:val="24"/>
        </w:rPr>
        <w:t>I’m not a total degenerate.</w:t>
      </w:r>
      <w:r w:rsidR="0071681A">
        <w:rPr>
          <w:rFonts w:cstheme="minorHAnsi"/>
          <w:sz w:val="24"/>
          <w:szCs w:val="24"/>
        </w:rPr>
        <w:t xml:space="preserve"> </w:t>
      </w:r>
      <w:r w:rsidRPr="009E7F4C">
        <w:rPr>
          <w:rFonts w:cstheme="minorHAnsi"/>
          <w:sz w:val="24"/>
          <w:szCs w:val="24"/>
        </w:rPr>
        <w:t>But space travel is dangerous, and from what I</w:t>
      </w:r>
      <w:r w:rsidR="009D518B">
        <w:rPr>
          <w:rFonts w:cstheme="minorHAnsi"/>
          <w:sz w:val="24"/>
          <w:szCs w:val="24"/>
        </w:rPr>
        <w:t>’ve</w:t>
      </w:r>
      <w:r w:rsidRPr="009E7F4C">
        <w:rPr>
          <w:rFonts w:cstheme="minorHAnsi"/>
          <w:sz w:val="24"/>
          <w:szCs w:val="24"/>
        </w:rPr>
        <w:t xml:space="preserve"> </w:t>
      </w:r>
      <w:r w:rsidR="009D518B">
        <w:rPr>
          <w:rFonts w:cstheme="minorHAnsi"/>
          <w:sz w:val="24"/>
          <w:szCs w:val="24"/>
        </w:rPr>
        <w:t xml:space="preserve">just </w:t>
      </w:r>
      <w:r w:rsidRPr="009E7F4C">
        <w:rPr>
          <w:rFonts w:cstheme="minorHAnsi"/>
          <w:sz w:val="24"/>
          <w:szCs w:val="24"/>
        </w:rPr>
        <w:t xml:space="preserve">heard </w:t>
      </w:r>
      <w:r w:rsidR="009D518B">
        <w:rPr>
          <w:rFonts w:cstheme="minorHAnsi"/>
          <w:sz w:val="24"/>
          <w:szCs w:val="24"/>
        </w:rPr>
        <w:t>on</w:t>
      </w:r>
      <w:r w:rsidRPr="009E7F4C">
        <w:rPr>
          <w:rFonts w:cstheme="minorHAnsi"/>
          <w:sz w:val="24"/>
          <w:szCs w:val="24"/>
        </w:rPr>
        <w:t xml:space="preserve"> my own team’s ASC, many Joomits are smugglers.</w:t>
      </w:r>
      <w:r w:rsidR="0071681A">
        <w:rPr>
          <w:rFonts w:cstheme="minorHAnsi"/>
          <w:sz w:val="24"/>
          <w:szCs w:val="24"/>
        </w:rPr>
        <w:t xml:space="preserve"> </w:t>
      </w:r>
      <w:r w:rsidRPr="009D518B" w:rsidR="009D518B">
        <w:rPr>
          <w:rFonts w:cstheme="minorHAnsi"/>
          <w:sz w:val="24"/>
          <w:szCs w:val="24"/>
        </w:rPr>
        <w:t>If the Joomits think their graffiti stunt is going to get a reaction in their favor, then the inbreeding has taken hold and done significant brain damage.</w:t>
      </w:r>
    </w:p>
    <w:p w:rsidR="007F0EEA" w:rsidP="00176DAF" w:rsidRDefault="007F0EEA" w14:paraId="000B634B" w14:textId="269CE64B">
      <w:pPr>
        <w:spacing w:after="0"/>
        <w:ind w:firstLine="360"/>
        <w:rPr>
          <w:rFonts w:cstheme="minorHAnsi"/>
          <w:sz w:val="24"/>
          <w:szCs w:val="24"/>
        </w:rPr>
      </w:pPr>
    </w:p>
    <w:p w:rsidR="00176DAF" w:rsidP="00205782" w:rsidRDefault="00AE1D3C" w14:paraId="5C40D590" w14:textId="77777777">
      <w:pPr>
        <w:spacing w:after="0"/>
        <w:jc w:val="center"/>
        <w:rPr>
          <w:rFonts w:cstheme="minorHAnsi"/>
          <w:sz w:val="24"/>
          <w:szCs w:val="24"/>
        </w:rPr>
      </w:pPr>
      <w:r>
        <w:rPr>
          <w:rFonts w:cstheme="minorHAnsi"/>
          <w:sz w:val="24"/>
          <w:szCs w:val="24"/>
        </w:rPr>
        <w:t>***</w:t>
      </w:r>
    </w:p>
    <w:p w:rsidR="00176DAF" w:rsidP="00176DAF" w:rsidRDefault="00176DAF" w14:paraId="4A363B29" w14:textId="77777777">
      <w:pPr>
        <w:spacing w:after="0"/>
        <w:ind w:firstLine="360"/>
        <w:rPr>
          <w:rFonts w:cstheme="minorHAnsi"/>
          <w:sz w:val="24"/>
          <w:szCs w:val="24"/>
        </w:rPr>
      </w:pPr>
    </w:p>
    <w:p w:rsidR="00176DAF" w:rsidP="47CE2942" w:rsidRDefault="007F0EEA" w14:paraId="138DD200" w14:textId="77777777">
      <w:pPr>
        <w:spacing w:after="0"/>
        <w:rPr>
          <w:rFonts w:cs="Calibri" w:cstheme="minorAscii"/>
          <w:sz w:val="24"/>
          <w:szCs w:val="24"/>
        </w:rPr>
      </w:pPr>
      <w:commentRangeStart w:id="1114524492"/>
      <w:r w:rsidRPr="47CE2942" w:rsidR="47CE2942">
        <w:rPr>
          <w:rFonts w:cs="Calibri" w:cstheme="minorAscii"/>
          <w:sz w:val="24"/>
          <w:szCs w:val="24"/>
        </w:rPr>
        <w:t>The head referee flies over to me.</w:t>
      </w:r>
      <w:r w:rsidRPr="47CE2942" w:rsidR="47CE2942">
        <w:rPr>
          <w:rFonts w:cs="Calibri" w:cstheme="minorAscii"/>
          <w:sz w:val="24"/>
          <w:szCs w:val="24"/>
        </w:rPr>
        <w:t xml:space="preserve"> </w:t>
      </w:r>
      <w:commentRangeEnd w:id="1114524492"/>
      <w:r>
        <w:rPr>
          <w:rStyle w:val="CommentReference"/>
        </w:rPr>
        <w:commentReference w:id="1114524492"/>
      </w:r>
      <w:r w:rsidRPr="47CE2942" w:rsidR="47CE2942">
        <w:rPr>
          <w:rFonts w:cs="Calibri" w:cstheme="minorAscii"/>
          <w:sz w:val="24"/>
          <w:szCs w:val="24"/>
        </w:rPr>
        <w:t>“Coach Stern, I expect a clean game today.”</w:t>
      </w:r>
    </w:p>
    <w:p w:rsidR="00176DAF" w:rsidP="00176DAF" w:rsidRDefault="002F7522" w14:paraId="1038C5E6" w14:textId="1C854535">
      <w:pPr>
        <w:spacing w:after="0"/>
        <w:ind w:firstLine="360"/>
        <w:rPr>
          <w:rFonts w:cstheme="minorHAnsi"/>
          <w:sz w:val="24"/>
          <w:szCs w:val="24"/>
        </w:rPr>
      </w:pPr>
      <w:r>
        <w:rPr>
          <w:rFonts w:cstheme="minorHAnsi"/>
          <w:sz w:val="24"/>
          <w:szCs w:val="24"/>
        </w:rPr>
        <w:t>I squint and my helmet’s visual filters automatically reduce the glare</w:t>
      </w:r>
      <w:r w:rsidR="00D244B1">
        <w:rPr>
          <w:rFonts w:cstheme="minorHAnsi"/>
          <w:sz w:val="24"/>
          <w:szCs w:val="24"/>
        </w:rPr>
        <w:t xml:space="preserve"> shining from </w:t>
      </w:r>
      <w:r w:rsidRPr="009E7F4C" w:rsidR="007F0EEA">
        <w:rPr>
          <w:rFonts w:cstheme="minorHAnsi"/>
          <w:sz w:val="24"/>
          <w:szCs w:val="24"/>
        </w:rPr>
        <w:t>the blinking black-yellow stripes.</w:t>
      </w:r>
      <w:r w:rsidR="0071681A">
        <w:rPr>
          <w:rFonts w:cstheme="minorHAnsi"/>
          <w:sz w:val="24"/>
          <w:szCs w:val="24"/>
        </w:rPr>
        <w:t xml:space="preserve"> </w:t>
      </w:r>
      <w:r w:rsidR="00D244B1">
        <w:rPr>
          <w:rFonts w:cstheme="minorHAnsi"/>
          <w:sz w:val="24"/>
          <w:szCs w:val="24"/>
        </w:rPr>
        <w:t xml:space="preserve">Referees are </w:t>
      </w:r>
      <w:r w:rsidRPr="009E7F4C" w:rsidR="007F0EEA">
        <w:rPr>
          <w:rFonts w:cstheme="minorHAnsi"/>
          <w:sz w:val="24"/>
          <w:szCs w:val="24"/>
        </w:rPr>
        <w:t>clearly visible at five kilometers</w:t>
      </w:r>
      <w:r w:rsidR="00D244B1">
        <w:rPr>
          <w:rFonts w:cstheme="minorHAnsi"/>
          <w:sz w:val="24"/>
          <w:szCs w:val="24"/>
        </w:rPr>
        <w:t xml:space="preserve">. </w:t>
      </w:r>
      <w:r w:rsidRPr="009E7F4C" w:rsidR="007F0EEA">
        <w:rPr>
          <w:rFonts w:cstheme="minorHAnsi"/>
          <w:sz w:val="24"/>
          <w:szCs w:val="24"/>
        </w:rPr>
        <w:t>I’m only ten meters away</w:t>
      </w:r>
      <w:r w:rsidR="00D244B1">
        <w:rPr>
          <w:rFonts w:cstheme="minorHAnsi"/>
          <w:sz w:val="24"/>
          <w:szCs w:val="24"/>
        </w:rPr>
        <w:t xml:space="preserve">. </w:t>
      </w:r>
      <w:r w:rsidRPr="009E7F4C" w:rsidR="007F0EEA">
        <w:rPr>
          <w:rFonts w:cstheme="minorHAnsi"/>
          <w:sz w:val="24"/>
          <w:szCs w:val="24"/>
        </w:rPr>
        <w:t>I feel like a tiny creature looking upon some twisted ancient god that gnaws upon souls.</w:t>
      </w:r>
      <w:r w:rsidR="0071681A">
        <w:rPr>
          <w:rFonts w:cstheme="minorHAnsi"/>
          <w:sz w:val="24"/>
          <w:szCs w:val="24"/>
        </w:rPr>
        <w:t xml:space="preserve"> </w:t>
      </w:r>
      <w:r w:rsidRPr="009E7F4C" w:rsidR="007F0EEA">
        <w:rPr>
          <w:rFonts w:cstheme="minorHAnsi"/>
          <w:sz w:val="24"/>
          <w:szCs w:val="24"/>
        </w:rPr>
        <w:t xml:space="preserve">Okay, so maybe I still have some issues to work through. </w:t>
      </w:r>
    </w:p>
    <w:p w:rsidR="00176DAF" w:rsidP="00176DAF" w:rsidRDefault="007F0EEA" w14:paraId="1B8AFC9C" w14:textId="15ACBB0F">
      <w:pPr>
        <w:spacing w:after="0"/>
        <w:ind w:firstLine="360"/>
        <w:rPr>
          <w:rFonts w:cstheme="minorHAnsi"/>
          <w:sz w:val="24"/>
          <w:szCs w:val="24"/>
        </w:rPr>
      </w:pPr>
      <w:r w:rsidRPr="009E7F4C">
        <w:rPr>
          <w:rFonts w:cstheme="minorHAnsi"/>
          <w:sz w:val="24"/>
          <w:szCs w:val="24"/>
        </w:rPr>
        <w:t>“I’ll play fair if you play fair,” I say.</w:t>
      </w:r>
      <w:r w:rsidR="00842F7E">
        <w:rPr>
          <w:rFonts w:cstheme="minorHAnsi"/>
          <w:sz w:val="24"/>
          <w:szCs w:val="24"/>
        </w:rPr>
        <w:t xml:space="preserve"> </w:t>
      </w:r>
    </w:p>
    <w:p w:rsidR="00176DAF" w:rsidP="00176DAF" w:rsidRDefault="007F0EEA" w14:paraId="1234E4C6" w14:textId="08FB5C71">
      <w:pPr>
        <w:spacing w:after="0"/>
        <w:ind w:firstLine="360"/>
        <w:rPr>
          <w:rFonts w:cstheme="minorHAnsi"/>
          <w:sz w:val="24"/>
          <w:szCs w:val="24"/>
        </w:rPr>
      </w:pPr>
      <w:r w:rsidRPr="009E7F4C">
        <w:rPr>
          <w:rFonts w:cstheme="minorHAnsi"/>
          <w:sz w:val="24"/>
          <w:szCs w:val="24"/>
        </w:rPr>
        <w:t>“I am aware of the circumstances of your suspension.</w:t>
      </w:r>
      <w:r w:rsidR="0071681A">
        <w:rPr>
          <w:rFonts w:cstheme="minorHAnsi"/>
          <w:sz w:val="24"/>
          <w:szCs w:val="24"/>
        </w:rPr>
        <w:t xml:space="preserve"> </w:t>
      </w:r>
      <w:r w:rsidRPr="009E7F4C">
        <w:rPr>
          <w:rFonts w:cstheme="minorHAnsi"/>
          <w:sz w:val="24"/>
          <w:szCs w:val="24"/>
        </w:rPr>
        <w:t>I am aware of how many bribes were placed to have that suspension lifted.</w:t>
      </w:r>
      <w:r w:rsidR="0071681A">
        <w:rPr>
          <w:rFonts w:cstheme="minorHAnsi"/>
          <w:sz w:val="24"/>
          <w:szCs w:val="24"/>
        </w:rPr>
        <w:t xml:space="preserve"> </w:t>
      </w:r>
      <w:r w:rsidRPr="009E7F4C">
        <w:rPr>
          <w:rFonts w:cstheme="minorHAnsi"/>
          <w:sz w:val="24"/>
          <w:szCs w:val="24"/>
        </w:rPr>
        <w:t>I am aware that your team is comprised of many wanted criminals, and of how many more bribes were placed to keep them from being arrested.”</w:t>
      </w:r>
    </w:p>
    <w:p w:rsidR="00176DAF" w:rsidP="00176DAF" w:rsidRDefault="004F2C9B" w14:paraId="37D1EA51" w14:textId="14DAACDB">
      <w:pPr>
        <w:spacing w:after="0"/>
        <w:ind w:firstLine="360"/>
        <w:rPr>
          <w:rFonts w:cstheme="minorHAnsi"/>
          <w:sz w:val="24"/>
          <w:szCs w:val="24"/>
        </w:rPr>
      </w:pPr>
      <w:r>
        <w:rPr>
          <w:rFonts w:cstheme="minorHAnsi"/>
          <w:sz w:val="24"/>
          <w:szCs w:val="24"/>
        </w:rPr>
        <w:t xml:space="preserve">I really wish we could dispense with organic referees, when the field AI does the job much better. They tried that and people hated it. Fighting with organic referees makes for better drama. I still hate it. </w:t>
      </w:r>
      <w:r w:rsidRPr="009E7F4C" w:rsidR="007F0EEA">
        <w:rPr>
          <w:rFonts w:cstheme="minorHAnsi"/>
          <w:sz w:val="24"/>
          <w:szCs w:val="24"/>
        </w:rPr>
        <w:t>“If you’d like to arrest them, go right ahead.</w:t>
      </w:r>
      <w:r w:rsidR="0071681A">
        <w:rPr>
          <w:rFonts w:cstheme="minorHAnsi"/>
          <w:sz w:val="24"/>
          <w:szCs w:val="24"/>
        </w:rPr>
        <w:t xml:space="preserve"> </w:t>
      </w:r>
      <w:r w:rsidRPr="009E7F4C" w:rsidR="007F0EEA">
        <w:rPr>
          <w:rFonts w:cstheme="minorHAnsi"/>
          <w:sz w:val="24"/>
          <w:szCs w:val="24"/>
        </w:rPr>
        <w:t>I’d pay to watch that.”</w:t>
      </w:r>
      <w:r w:rsidR="0071681A">
        <w:rPr>
          <w:rFonts w:cstheme="minorHAnsi"/>
          <w:sz w:val="24"/>
          <w:szCs w:val="24"/>
        </w:rPr>
        <w:t xml:space="preserve"> </w:t>
      </w:r>
      <w:r w:rsidRPr="009E7F4C" w:rsidR="007F0EEA">
        <w:rPr>
          <w:rFonts w:cstheme="minorHAnsi"/>
          <w:sz w:val="24"/>
          <w:szCs w:val="24"/>
        </w:rPr>
        <w:t>This could go on for a while, and I don’t feel like fencing with this dickhead.</w:t>
      </w:r>
      <w:r w:rsidR="0071681A">
        <w:rPr>
          <w:rFonts w:cstheme="minorHAnsi"/>
          <w:sz w:val="24"/>
          <w:szCs w:val="24"/>
        </w:rPr>
        <w:t xml:space="preserve"> </w:t>
      </w:r>
      <w:r w:rsidRPr="009E7F4C" w:rsidR="007F0EEA">
        <w:rPr>
          <w:rFonts w:cstheme="minorHAnsi"/>
          <w:sz w:val="24"/>
          <w:szCs w:val="24"/>
        </w:rPr>
        <w:t>“Did you have anything else you wanted to get off your chest?</w:t>
      </w:r>
      <w:r w:rsidR="0071681A">
        <w:rPr>
          <w:rFonts w:cstheme="minorHAnsi"/>
          <w:sz w:val="24"/>
          <w:szCs w:val="24"/>
        </w:rPr>
        <w:t xml:space="preserve"> </w:t>
      </w:r>
      <w:r w:rsidRPr="009E7F4C" w:rsidR="007F0EEA">
        <w:rPr>
          <w:rFonts w:cstheme="minorHAnsi"/>
          <w:sz w:val="24"/>
          <w:szCs w:val="24"/>
        </w:rPr>
        <w:t>We came here to play.”</w:t>
      </w:r>
    </w:p>
    <w:p w:rsidR="00176DAF" w:rsidP="00176DAF" w:rsidRDefault="007F0EEA" w14:paraId="09B68320" w14:textId="77777777">
      <w:pPr>
        <w:spacing w:after="0"/>
        <w:ind w:firstLine="360"/>
        <w:rPr>
          <w:rFonts w:cstheme="minorHAnsi"/>
          <w:sz w:val="24"/>
          <w:szCs w:val="24"/>
        </w:rPr>
      </w:pPr>
      <w:r w:rsidRPr="009E7F4C">
        <w:rPr>
          <w:rFonts w:cstheme="minorHAnsi"/>
          <w:sz w:val="24"/>
          <w:szCs w:val="24"/>
        </w:rPr>
        <w:t>“We are watching you today, Coach Stern.”</w:t>
      </w:r>
    </w:p>
    <w:p w:rsidR="00176DAF" w:rsidP="00176DAF" w:rsidRDefault="007F0EEA" w14:paraId="2389494B" w14:textId="77777777">
      <w:pPr>
        <w:spacing w:after="0"/>
        <w:ind w:firstLine="360"/>
        <w:rPr>
          <w:rFonts w:cstheme="minorHAnsi"/>
          <w:sz w:val="24"/>
          <w:szCs w:val="24"/>
        </w:rPr>
      </w:pPr>
      <w:r w:rsidRPr="009E7F4C">
        <w:rPr>
          <w:rFonts w:cstheme="minorHAnsi"/>
          <w:sz w:val="24"/>
          <w:szCs w:val="24"/>
        </w:rPr>
        <w:t>“Very good.”</w:t>
      </w:r>
    </w:p>
    <w:p w:rsidR="00176DAF" w:rsidP="00176DAF" w:rsidRDefault="007F0EEA" w14:paraId="3D741A7A" w14:textId="77777777">
      <w:pPr>
        <w:spacing w:after="0"/>
        <w:ind w:firstLine="360"/>
        <w:rPr>
          <w:rFonts w:cstheme="minorHAnsi"/>
          <w:sz w:val="24"/>
          <w:szCs w:val="24"/>
        </w:rPr>
      </w:pPr>
      <w:r w:rsidRPr="009E7F4C">
        <w:rPr>
          <w:rFonts w:cstheme="minorHAnsi"/>
          <w:sz w:val="24"/>
          <w:szCs w:val="24"/>
        </w:rPr>
        <w:t>He buzzes off.</w:t>
      </w:r>
      <w:r w:rsidR="0071681A">
        <w:rPr>
          <w:rFonts w:cstheme="minorHAnsi"/>
          <w:sz w:val="24"/>
          <w:szCs w:val="24"/>
        </w:rPr>
        <w:t xml:space="preserve"> </w:t>
      </w:r>
      <w:r w:rsidRPr="009E7F4C">
        <w:rPr>
          <w:rFonts w:cstheme="minorHAnsi"/>
          <w:sz w:val="24"/>
          <w:szCs w:val="24"/>
        </w:rPr>
        <w:t>Asshole.</w:t>
      </w:r>
    </w:p>
    <w:p w:rsidR="00AE1D3C" w:rsidP="47CE2942" w:rsidRDefault="00AE1D3C" w14:paraId="732F3B49" w14:textId="64CD9258">
      <w:pPr>
        <w:spacing w:after="0"/>
        <w:ind w:firstLine="360"/>
        <w:rPr>
          <w:del w:author="Gary Smailes" w:date="2024-03-14T16:19:09.072Z" w:id="909267438"/>
          <w:rFonts w:cs="Calibri" w:cstheme="minorAscii"/>
          <w:sz w:val="24"/>
          <w:szCs w:val="24"/>
        </w:rPr>
      </w:pPr>
    </w:p>
    <w:p w:rsidR="00AE1D3C" w:rsidP="47CE2942" w:rsidRDefault="00AE1D3C" w14:paraId="50A44D09" w14:textId="71CB47CA">
      <w:pPr>
        <w:spacing w:after="0"/>
        <w:jc w:val="center"/>
        <w:rPr>
          <w:rFonts w:cs="Calibri" w:cstheme="minorAscii"/>
          <w:sz w:val="24"/>
          <w:szCs w:val="24"/>
        </w:rPr>
      </w:pPr>
      <w:del w:author="Gary Smailes" w:date="2024-03-14T16:19:08.376Z" w:id="1898748511">
        <w:r w:rsidRPr="47CE2942" w:rsidDel="47CE2942">
          <w:rPr>
            <w:rFonts w:cs="Calibri" w:cstheme="minorAscii"/>
            <w:sz w:val="24"/>
            <w:szCs w:val="24"/>
          </w:rPr>
          <w:delText>***</w:delText>
        </w:r>
      </w:del>
    </w:p>
    <w:p w:rsidR="00176DAF" w:rsidP="47CE2942" w:rsidRDefault="00176DAF" w14:paraId="7183BDAB" w14:textId="77777777">
      <w:pPr>
        <w:spacing w:after="0"/>
        <w:ind w:firstLine="360"/>
        <w:rPr>
          <w:del w:author="Gary Smailes" w:date="2024-03-14T16:19:08.122Z" w:id="46297205"/>
          <w:rFonts w:cs="Calibri" w:cstheme="minorAscii"/>
          <w:sz w:val="24"/>
          <w:szCs w:val="24"/>
        </w:rPr>
      </w:pPr>
    </w:p>
    <w:p w:rsidR="00176DAF" w:rsidP="47CE2942" w:rsidRDefault="007F0EEA" w14:paraId="175BA39D" w14:textId="59F91963">
      <w:pPr>
        <w:spacing w:after="0"/>
        <w:rPr>
          <w:rFonts w:cs="Calibri" w:cstheme="minorAscii"/>
          <w:sz w:val="24"/>
          <w:szCs w:val="24"/>
        </w:rPr>
      </w:pPr>
      <w:r w:rsidRPr="47CE2942" w:rsidR="47CE2942">
        <w:rPr>
          <w:rFonts w:cs="Calibri" w:cstheme="minorAscii"/>
          <w:sz w:val="24"/>
          <w:szCs w:val="24"/>
        </w:rPr>
        <w:t>We still have coin tosses in the 29</w:t>
      </w:r>
      <w:r w:rsidRPr="47CE2942" w:rsidR="47CE2942">
        <w:rPr>
          <w:rFonts w:cs="Calibri" w:cstheme="minorAscii"/>
          <w:sz w:val="24"/>
          <w:szCs w:val="24"/>
          <w:vertAlign w:val="superscript"/>
        </w:rPr>
        <w:t>th</w:t>
      </w:r>
      <w:r w:rsidRPr="47CE2942" w:rsidR="47CE2942">
        <w:rPr>
          <w:rFonts w:cs="Calibri" w:cstheme="minorAscii"/>
          <w:sz w:val="24"/>
          <w:szCs w:val="24"/>
        </w:rPr>
        <w:t xml:space="preserve"> century, but </w:t>
      </w:r>
      <w:r w:rsidRPr="47CE2942" w:rsidR="47CE2942">
        <w:rPr>
          <w:rFonts w:cs="Calibri" w:cstheme="minorAscii"/>
          <w:sz w:val="24"/>
          <w:szCs w:val="24"/>
        </w:rPr>
        <w:t>it’s</w:t>
      </w:r>
      <w:r w:rsidRPr="47CE2942" w:rsidR="47CE2942">
        <w:rPr>
          <w:rFonts w:cs="Calibri" w:cstheme="minorAscii"/>
          <w:sz w:val="24"/>
          <w:szCs w:val="24"/>
        </w:rPr>
        <w:t xml:space="preserve"> not a real coin and </w:t>
      </w:r>
      <w:r w:rsidRPr="47CE2942" w:rsidR="47CE2942">
        <w:rPr>
          <w:rFonts w:cs="Calibri" w:cstheme="minorAscii"/>
          <w:sz w:val="24"/>
          <w:szCs w:val="24"/>
        </w:rPr>
        <w:t>it’s</w:t>
      </w:r>
      <w:r w:rsidRPr="47CE2942" w:rsidR="47CE2942">
        <w:rPr>
          <w:rFonts w:cs="Calibri" w:cstheme="minorAscii"/>
          <w:sz w:val="24"/>
          <w:szCs w:val="24"/>
        </w:rPr>
        <w:t xml:space="preserve"> not even a toss. </w:t>
      </w:r>
      <w:r w:rsidRPr="47CE2942" w:rsidR="47CE2942">
        <w:rPr>
          <w:rFonts w:cs="Calibri" w:cstheme="minorAscii"/>
          <w:sz w:val="24"/>
          <w:szCs w:val="24"/>
        </w:rPr>
        <w:t>It’s</w:t>
      </w:r>
      <w:r w:rsidRPr="47CE2942" w:rsidR="47CE2942">
        <w:rPr>
          <w:rFonts w:cs="Calibri" w:cstheme="minorAscii"/>
          <w:sz w:val="24"/>
          <w:szCs w:val="24"/>
        </w:rPr>
        <w:t xml:space="preserve"> a </w:t>
      </w:r>
      <w:ins w:author="Gary Smailes" w:date="2024-03-14T16:19:17.274Z" w:id="218433868">
        <w:r w:rsidRPr="47CE2942" w:rsidR="47CE2942">
          <w:rPr>
            <w:rFonts w:cs="Calibri" w:cstheme="minorAscii"/>
            <w:sz w:val="24"/>
            <w:szCs w:val="24"/>
          </w:rPr>
          <w:t>ten</w:t>
        </w:r>
      </w:ins>
      <w:del w:author="Gary Smailes" w:date="2024-03-14T16:19:16.555Z" w:id="1917386382">
        <w:r w:rsidRPr="47CE2942" w:rsidDel="47CE2942">
          <w:rPr>
            <w:rFonts w:cs="Calibri" w:cstheme="minorAscii"/>
            <w:sz w:val="24"/>
            <w:szCs w:val="24"/>
          </w:rPr>
          <w:delText>10</w:delText>
        </w:r>
      </w:del>
      <w:r w:rsidRPr="47CE2942" w:rsidR="47CE2942">
        <w:rPr>
          <w:rFonts w:cs="Calibri" w:cstheme="minorAscii"/>
          <w:sz w:val="24"/>
          <w:szCs w:val="24"/>
        </w:rPr>
        <w:t xml:space="preserve">-centimeter silver box called the Quantum Coin Randomizer. I have no idea how it works. I </w:t>
      </w:r>
      <w:r w:rsidRPr="47CE2942" w:rsidR="47CE2942">
        <w:rPr>
          <w:rFonts w:cs="Calibri" w:cstheme="minorAscii"/>
          <w:sz w:val="24"/>
          <w:szCs w:val="24"/>
        </w:rPr>
        <w:t>don’t</w:t>
      </w:r>
      <w:r w:rsidRPr="47CE2942" w:rsidR="47CE2942">
        <w:rPr>
          <w:rFonts w:cs="Calibri" w:cstheme="minorAscii"/>
          <w:sz w:val="24"/>
          <w:szCs w:val="24"/>
        </w:rPr>
        <w:t xml:space="preserve"> even like being near the thing. A </w:t>
      </w:r>
      <w:r w:rsidRPr="47CE2942" w:rsidR="47CE2942">
        <w:rPr>
          <w:rFonts w:cs="Calibri" w:cstheme="minorAscii"/>
          <w:sz w:val="24"/>
          <w:szCs w:val="24"/>
        </w:rPr>
        <w:t>techhead</w:t>
      </w:r>
      <w:r w:rsidRPr="47CE2942" w:rsidR="47CE2942">
        <w:rPr>
          <w:rFonts w:cs="Calibri" w:cstheme="minorAscii"/>
          <w:sz w:val="24"/>
          <w:szCs w:val="24"/>
        </w:rPr>
        <w:t xml:space="preserve"> once famously remarked that since the coins are in many places at the same time, </w:t>
      </w:r>
      <w:r w:rsidRPr="47CE2942" w:rsidR="47CE2942">
        <w:rPr>
          <w:rFonts w:cs="Calibri" w:cstheme="minorAscii"/>
          <w:sz w:val="24"/>
          <w:szCs w:val="24"/>
        </w:rPr>
        <w:t>there’s</w:t>
      </w:r>
      <w:r w:rsidRPr="47CE2942" w:rsidR="47CE2942">
        <w:rPr>
          <w:rFonts w:cs="Calibri" w:cstheme="minorAscii"/>
          <w:sz w:val="24"/>
          <w:szCs w:val="24"/>
        </w:rPr>
        <w:t xml:space="preserve"> no guarantee that at any given moment, somebody </w:t>
      </w:r>
      <w:r w:rsidRPr="47CE2942" w:rsidR="47CE2942">
        <w:rPr>
          <w:rFonts w:cs="Calibri" w:cstheme="minorAscii"/>
          <w:sz w:val="24"/>
          <w:szCs w:val="24"/>
        </w:rPr>
        <w:t>isn’t</w:t>
      </w:r>
      <w:r w:rsidRPr="47CE2942" w:rsidR="47CE2942">
        <w:rPr>
          <w:rFonts w:cs="Calibri" w:cstheme="minorAscii"/>
          <w:sz w:val="24"/>
          <w:szCs w:val="24"/>
        </w:rPr>
        <w:t xml:space="preserve"> touching them and fooling with their randomness. I hate that. Who can think straight trying to wrap their brain around something like that? So, I try to believe that </w:t>
      </w:r>
      <w:r w:rsidRPr="47CE2942" w:rsidR="47CE2942">
        <w:rPr>
          <w:rFonts w:cs="Calibri" w:cstheme="minorAscii"/>
          <w:sz w:val="24"/>
          <w:szCs w:val="24"/>
        </w:rPr>
        <w:t>it’s</w:t>
      </w:r>
      <w:r w:rsidRPr="47CE2942" w:rsidR="47CE2942">
        <w:rPr>
          <w:rFonts w:cs="Calibri" w:cstheme="minorAscii"/>
          <w:sz w:val="24"/>
          <w:szCs w:val="24"/>
        </w:rPr>
        <w:t xml:space="preserve"> still random and somebody somewhere </w:t>
      </w:r>
      <w:r w:rsidRPr="47CE2942" w:rsidR="47CE2942">
        <w:rPr>
          <w:rFonts w:cs="Calibri" w:cstheme="minorAscii"/>
          <w:sz w:val="24"/>
          <w:szCs w:val="24"/>
        </w:rPr>
        <w:t>doesn’t</w:t>
      </w:r>
      <w:r w:rsidRPr="47CE2942" w:rsidR="47CE2942">
        <w:rPr>
          <w:rFonts w:cs="Calibri" w:cstheme="minorAscii"/>
          <w:sz w:val="24"/>
          <w:szCs w:val="24"/>
        </w:rPr>
        <w:t xml:space="preserve"> have their grubby mitts on my shit.</w:t>
      </w:r>
    </w:p>
    <w:p w:rsidR="00176DAF" w:rsidP="00176DAF" w:rsidRDefault="007F0EEA" w14:paraId="73495F18" w14:textId="442B78E4">
      <w:pPr>
        <w:spacing w:after="0"/>
        <w:ind w:firstLine="360"/>
        <w:rPr>
          <w:rFonts w:cstheme="minorHAnsi"/>
          <w:sz w:val="24"/>
          <w:szCs w:val="24"/>
        </w:rPr>
      </w:pPr>
      <w:r w:rsidRPr="009E7F4C">
        <w:rPr>
          <w:rFonts w:cstheme="minorHAnsi"/>
          <w:sz w:val="24"/>
          <w:szCs w:val="24"/>
        </w:rPr>
        <w:t xml:space="preserve">We </w:t>
      </w:r>
      <w:r w:rsidR="004F2C9B">
        <w:rPr>
          <w:rFonts w:cstheme="minorHAnsi"/>
          <w:sz w:val="24"/>
          <w:szCs w:val="24"/>
        </w:rPr>
        <w:t>lose</w:t>
      </w:r>
      <w:r w:rsidRPr="009E7F4C">
        <w:rPr>
          <w:rFonts w:cstheme="minorHAnsi"/>
          <w:sz w:val="24"/>
          <w:szCs w:val="24"/>
        </w:rPr>
        <w:t xml:space="preserve"> the fake coin toss</w:t>
      </w:r>
      <w:r w:rsidR="004F2C9B">
        <w:rPr>
          <w:rFonts w:cstheme="minorHAnsi"/>
          <w:sz w:val="24"/>
          <w:szCs w:val="24"/>
        </w:rPr>
        <w:t xml:space="preserve"> and have to kick.</w:t>
      </w:r>
    </w:p>
    <w:p w:rsidRPr="009E7F4C" w:rsidR="007F0EEA" w:rsidP="47CE2942" w:rsidRDefault="007F0EEA" w14:paraId="36CF38B4" w14:textId="60D21CBE">
      <w:pPr>
        <w:spacing w:after="0"/>
        <w:ind w:firstLine="360"/>
        <w:rPr>
          <w:del w:author="Gary Smailes" w:date="2024-03-14T16:19:23.264Z" w:id="1162848686"/>
          <w:rFonts w:cs="Calibri" w:cstheme="minorAscii"/>
          <w:sz w:val="24"/>
          <w:szCs w:val="24"/>
        </w:rPr>
      </w:pPr>
    </w:p>
    <w:p w:rsidR="00176DAF" w:rsidP="47CE2942" w:rsidRDefault="00AE1D3C" w14:paraId="74706D5E" w14:textId="77777777">
      <w:pPr>
        <w:spacing w:after="0"/>
        <w:jc w:val="center"/>
        <w:rPr>
          <w:rFonts w:cs="Calibri" w:cstheme="minorAscii"/>
          <w:sz w:val="24"/>
          <w:szCs w:val="24"/>
        </w:rPr>
      </w:pPr>
      <w:del w:author="Gary Smailes" w:date="2024-03-14T16:19:22.332Z" w:id="983574767">
        <w:r w:rsidRPr="47CE2942" w:rsidDel="47CE2942">
          <w:rPr>
            <w:rFonts w:cs="Calibri" w:cstheme="minorAscii"/>
            <w:sz w:val="24"/>
            <w:szCs w:val="24"/>
          </w:rPr>
          <w:delText>***</w:delText>
        </w:r>
      </w:del>
    </w:p>
    <w:p w:rsidR="00176DAF" w:rsidP="47CE2942" w:rsidRDefault="00176DAF" w14:paraId="38FC8121" w14:textId="77777777">
      <w:pPr>
        <w:spacing w:after="0"/>
        <w:ind w:firstLine="360"/>
        <w:rPr>
          <w:del w:author="Gary Smailes" w:date="2024-03-14T16:19:22.066Z" w:id="1099864577"/>
          <w:rFonts w:cs="Calibri" w:cstheme="minorAscii"/>
          <w:sz w:val="24"/>
          <w:szCs w:val="24"/>
        </w:rPr>
      </w:pPr>
    </w:p>
    <w:p w:rsidR="00176DAF" w:rsidP="47CE2942" w:rsidRDefault="007F0EEA" w14:paraId="7D6EBCBF" w14:textId="489A8892">
      <w:pPr>
        <w:spacing w:after="0"/>
        <w:ind w:firstLine="360"/>
        <w:rPr>
          <w:rFonts w:cs="Calibri" w:cstheme="minorAscii"/>
          <w:sz w:val="24"/>
          <w:szCs w:val="24"/>
        </w:rPr>
        <w:pPrChange w:author="Gary Smailes" w:date="2024-03-14T16:19:26.279Z">
          <w:pPr>
            <w:spacing w:after="0"/>
          </w:pPr>
        </w:pPrChange>
      </w:pPr>
      <w:r w:rsidRPr="47CE2942" w:rsidR="47CE2942">
        <w:rPr>
          <w:rFonts w:cs="Calibri" w:cstheme="minorAscii"/>
          <w:sz w:val="24"/>
          <w:szCs w:val="24"/>
        </w:rPr>
        <w:t xml:space="preserve">Dexter Cribbens puts the ball just outside the </w:t>
      </w:r>
      <w:r w:rsidRPr="47CE2942" w:rsidR="47CE2942">
        <w:rPr>
          <w:rFonts w:cs="Calibri" w:cstheme="minorAscii"/>
          <w:sz w:val="24"/>
          <w:szCs w:val="24"/>
        </w:rPr>
        <w:t>Joomit’s</w:t>
      </w:r>
      <w:r w:rsidRPr="47CE2942" w:rsidR="47CE2942">
        <w:rPr>
          <w:rFonts w:cs="Calibri" w:cstheme="minorAscii"/>
          <w:sz w:val="24"/>
          <w:szCs w:val="24"/>
        </w:rPr>
        <w:t xml:space="preserve"> endzone.</w:t>
      </w:r>
      <w:r w:rsidRPr="47CE2942" w:rsidR="47CE2942">
        <w:rPr>
          <w:rFonts w:cs="Calibri" w:cstheme="minorAscii"/>
          <w:sz w:val="24"/>
          <w:szCs w:val="24"/>
        </w:rPr>
        <w:t xml:space="preserve"> </w:t>
      </w:r>
      <w:r w:rsidRPr="47CE2942" w:rsidR="47CE2942">
        <w:rPr>
          <w:rFonts w:cs="Calibri" w:cstheme="minorAscii"/>
          <w:sz w:val="24"/>
          <w:szCs w:val="24"/>
        </w:rPr>
        <w:t>God, that kid is good.</w:t>
      </w:r>
      <w:r w:rsidRPr="47CE2942" w:rsidR="47CE2942">
        <w:rPr>
          <w:rFonts w:cs="Calibri" w:cstheme="minorAscii"/>
          <w:sz w:val="24"/>
          <w:szCs w:val="24"/>
        </w:rPr>
        <w:t xml:space="preserve"> </w:t>
      </w:r>
      <w:r w:rsidRPr="47CE2942" w:rsidR="47CE2942">
        <w:rPr>
          <w:rFonts w:cs="Calibri" w:cstheme="minorAscii"/>
          <w:sz w:val="24"/>
          <w:szCs w:val="24"/>
        </w:rPr>
        <w:t xml:space="preserve">A </w:t>
      </w:r>
      <w:r w:rsidRPr="47CE2942" w:rsidR="47CE2942">
        <w:rPr>
          <w:rFonts w:cs="Calibri" w:cstheme="minorAscii"/>
          <w:sz w:val="24"/>
          <w:szCs w:val="24"/>
        </w:rPr>
        <w:t>Joomit</w:t>
      </w:r>
      <w:r w:rsidRPr="47CE2942" w:rsidR="47CE2942">
        <w:rPr>
          <w:rFonts w:cs="Calibri" w:cstheme="minorAscii"/>
          <w:sz w:val="24"/>
          <w:szCs w:val="24"/>
        </w:rPr>
        <w:t xml:space="preserve"> flies over and scoops up the </w:t>
      </w:r>
      <w:r w:rsidRPr="47CE2942" w:rsidR="47CE2942">
        <w:rPr>
          <w:rFonts w:cs="Calibri" w:cstheme="minorAscii"/>
          <w:sz w:val="24"/>
          <w:szCs w:val="24"/>
        </w:rPr>
        <w:t>ball and</w:t>
      </w:r>
      <w:r w:rsidRPr="47CE2942" w:rsidR="47CE2942">
        <w:rPr>
          <w:rFonts w:cs="Calibri" w:cstheme="minorAscii"/>
          <w:sz w:val="24"/>
          <w:szCs w:val="24"/>
        </w:rPr>
        <w:t xml:space="preserve"> </w:t>
      </w:r>
      <w:r w:rsidRPr="47CE2942" w:rsidR="47CE2942">
        <w:rPr>
          <w:rFonts w:cs="Calibri" w:cstheme="minorAscii"/>
          <w:sz w:val="24"/>
          <w:szCs w:val="24"/>
        </w:rPr>
        <w:t>doesn’t</w:t>
      </w:r>
      <w:r w:rsidRPr="47CE2942" w:rsidR="47CE2942">
        <w:rPr>
          <w:rFonts w:cs="Calibri" w:cstheme="minorAscii"/>
          <w:sz w:val="24"/>
          <w:szCs w:val="24"/>
        </w:rPr>
        <w:t xml:space="preserve"> make it 100 meters before getting clobbered.</w:t>
      </w:r>
      <w:r w:rsidRPr="47CE2942" w:rsidR="47CE2942">
        <w:rPr>
          <w:rFonts w:cs="Calibri" w:cstheme="minorAscii"/>
          <w:sz w:val="24"/>
          <w:szCs w:val="24"/>
        </w:rPr>
        <w:t xml:space="preserve"> </w:t>
      </w:r>
      <w:r w:rsidRPr="47CE2942" w:rsidR="47CE2942">
        <w:rPr>
          <w:rFonts w:cs="Calibri" w:cstheme="minorAscii"/>
          <w:sz w:val="24"/>
          <w:szCs w:val="24"/>
        </w:rPr>
        <w:t>Great field position for us.</w:t>
      </w:r>
      <w:r w:rsidRPr="47CE2942" w:rsidR="47CE2942">
        <w:rPr>
          <w:rFonts w:cs="Calibri" w:cstheme="minorAscii"/>
          <w:sz w:val="24"/>
          <w:szCs w:val="24"/>
        </w:rPr>
        <w:t xml:space="preserve"> </w:t>
      </w:r>
    </w:p>
    <w:p w:rsidR="00176DAF" w:rsidP="00176DAF" w:rsidRDefault="00176DAF" w14:paraId="2404DAC9" w14:textId="77777777">
      <w:pPr>
        <w:spacing w:after="0"/>
        <w:ind w:firstLine="360"/>
        <w:rPr>
          <w:rFonts w:cstheme="minorHAnsi"/>
          <w:sz w:val="24"/>
          <w:szCs w:val="24"/>
        </w:rPr>
      </w:pPr>
    </w:p>
    <w:p w:rsidR="00176DAF" w:rsidP="00D41B15" w:rsidRDefault="00D41B15" w14:paraId="5913DCDE" w14:textId="214E0E6C">
      <w:pPr>
        <w:spacing w:after="0"/>
        <w:jc w:val="center"/>
        <w:rPr>
          <w:rFonts w:cstheme="minorHAnsi"/>
          <w:sz w:val="24"/>
          <w:szCs w:val="24"/>
        </w:rPr>
      </w:pPr>
      <w:r>
        <w:rPr>
          <w:rFonts w:cstheme="minorHAnsi"/>
          <w:sz w:val="24"/>
          <w:szCs w:val="24"/>
        </w:rPr>
        <w:t>***</w:t>
      </w:r>
    </w:p>
    <w:p w:rsidR="00D41B15" w:rsidP="00D41B15" w:rsidRDefault="00D41B15" w14:paraId="317B764F" w14:textId="77777777">
      <w:pPr>
        <w:spacing w:after="0"/>
        <w:rPr>
          <w:rFonts w:cstheme="minorHAnsi"/>
          <w:sz w:val="24"/>
          <w:szCs w:val="24"/>
        </w:rPr>
      </w:pPr>
    </w:p>
    <w:p w:rsidR="00176DAF" w:rsidP="00D41B15" w:rsidRDefault="007F0EEA" w14:paraId="10DC94A5" w14:textId="5A0144B7">
      <w:pPr>
        <w:spacing w:after="0"/>
        <w:rPr>
          <w:rFonts w:cstheme="minorHAnsi"/>
          <w:sz w:val="24"/>
          <w:szCs w:val="24"/>
        </w:rPr>
      </w:pPr>
      <w:r w:rsidRPr="009E7F4C">
        <w:rPr>
          <w:rFonts w:cstheme="minorHAnsi"/>
          <w:sz w:val="24"/>
          <w:szCs w:val="24"/>
        </w:rPr>
        <w:t>Watching Bucky work is like watching somebody hump air</w:t>
      </w:r>
      <w:r w:rsidR="00BA1E9A">
        <w:rPr>
          <w:rFonts w:cstheme="minorHAnsi"/>
          <w:sz w:val="24"/>
          <w:szCs w:val="24"/>
        </w:rPr>
        <w:t>.</w:t>
      </w:r>
      <w:r w:rsidRPr="009E7F4C">
        <w:rPr>
          <w:rFonts w:cstheme="minorHAnsi"/>
          <w:sz w:val="24"/>
          <w:szCs w:val="24"/>
        </w:rPr>
        <w:t xml:space="preserve"> </w:t>
      </w:r>
      <w:r w:rsidR="00BA1E9A">
        <w:rPr>
          <w:rFonts w:cstheme="minorHAnsi"/>
          <w:sz w:val="24"/>
          <w:szCs w:val="24"/>
        </w:rPr>
        <w:t>He</w:t>
      </w:r>
      <w:r w:rsidRPr="009E7F4C">
        <w:rPr>
          <w:rFonts w:cstheme="minorHAnsi"/>
          <w:sz w:val="24"/>
          <w:szCs w:val="24"/>
        </w:rPr>
        <w:t xml:space="preserve"> tell</w:t>
      </w:r>
      <w:r w:rsidR="00BA1E9A">
        <w:rPr>
          <w:rFonts w:cstheme="minorHAnsi"/>
          <w:sz w:val="24"/>
          <w:szCs w:val="24"/>
        </w:rPr>
        <w:t>s</w:t>
      </w:r>
      <w:r w:rsidRPr="009E7F4C">
        <w:rPr>
          <w:rFonts w:cstheme="minorHAnsi"/>
          <w:sz w:val="24"/>
          <w:szCs w:val="24"/>
        </w:rPr>
        <w:t xml:space="preserve"> his defensive line to fuck the quarterback and emphasizing each “fuck” with an angry hip thrust.</w:t>
      </w:r>
      <w:r w:rsidR="0071681A">
        <w:rPr>
          <w:rFonts w:cstheme="minorHAnsi"/>
          <w:sz w:val="24"/>
          <w:szCs w:val="24"/>
        </w:rPr>
        <w:t xml:space="preserve"> </w:t>
      </w:r>
      <w:r w:rsidRPr="009E7F4C">
        <w:rPr>
          <w:rFonts w:cstheme="minorHAnsi"/>
          <w:sz w:val="24"/>
          <w:szCs w:val="24"/>
        </w:rPr>
        <w:t>I don’t know if Bucky has angry sex</w:t>
      </w:r>
      <w:r w:rsidR="00616EC8">
        <w:rPr>
          <w:rFonts w:cstheme="minorHAnsi"/>
          <w:sz w:val="24"/>
          <w:szCs w:val="24"/>
        </w:rPr>
        <w:t xml:space="preserve">, </w:t>
      </w:r>
      <w:r w:rsidRPr="009E7F4C">
        <w:rPr>
          <w:rFonts w:cstheme="minorHAnsi"/>
          <w:sz w:val="24"/>
          <w:szCs w:val="24"/>
        </w:rPr>
        <w:t>but he’d be a master because he gets a lot of practice at spaceball games.</w:t>
      </w:r>
    </w:p>
    <w:p w:rsidR="00176DAF" w:rsidP="00176DAF" w:rsidRDefault="00BA1E9A" w14:paraId="0BD59F53" w14:textId="7A35A81A">
      <w:pPr>
        <w:spacing w:after="0"/>
        <w:ind w:firstLine="360"/>
        <w:rPr>
          <w:rFonts w:cstheme="minorHAnsi"/>
          <w:sz w:val="24"/>
          <w:szCs w:val="24"/>
        </w:rPr>
      </w:pPr>
      <w:r>
        <w:rPr>
          <w:rFonts w:cstheme="minorHAnsi"/>
          <w:sz w:val="24"/>
          <w:szCs w:val="24"/>
        </w:rPr>
        <w:t xml:space="preserve">The Blood Suns continue to taunt the </w:t>
      </w:r>
      <w:r w:rsidRPr="009E7F4C" w:rsidR="007F0EEA">
        <w:rPr>
          <w:rFonts w:cstheme="minorHAnsi"/>
          <w:sz w:val="24"/>
          <w:szCs w:val="24"/>
        </w:rPr>
        <w:t>Joomits on the ASC</w:t>
      </w:r>
      <w:r>
        <w:rPr>
          <w:rFonts w:cstheme="minorHAnsi"/>
          <w:sz w:val="24"/>
          <w:szCs w:val="24"/>
        </w:rPr>
        <w:t xml:space="preserve">. </w:t>
      </w:r>
      <w:r w:rsidRPr="009E7F4C" w:rsidR="007F0EEA">
        <w:rPr>
          <w:rFonts w:cstheme="minorHAnsi"/>
          <w:sz w:val="24"/>
          <w:szCs w:val="24"/>
        </w:rPr>
        <w:t>The Joomits get false start penalties right off the bat and push their quarterback into their own endzone.</w:t>
      </w:r>
      <w:r w:rsidR="0071681A">
        <w:rPr>
          <w:rFonts w:cstheme="minorHAnsi"/>
          <w:sz w:val="24"/>
          <w:szCs w:val="24"/>
        </w:rPr>
        <w:t xml:space="preserve"> </w:t>
      </w:r>
      <w:r w:rsidRPr="009E7F4C" w:rsidR="007F0EEA">
        <w:rPr>
          <w:rFonts w:cstheme="minorHAnsi"/>
          <w:sz w:val="24"/>
          <w:szCs w:val="24"/>
        </w:rPr>
        <w:t>Four</w:t>
      </w:r>
      <w:r>
        <w:rPr>
          <w:rFonts w:cstheme="minorHAnsi"/>
          <w:sz w:val="24"/>
          <w:szCs w:val="24"/>
        </w:rPr>
        <w:t xml:space="preserve"> </w:t>
      </w:r>
      <w:r w:rsidRPr="009E7F4C" w:rsidR="007F0EEA">
        <w:rPr>
          <w:rFonts w:cstheme="minorHAnsi"/>
          <w:sz w:val="24"/>
          <w:szCs w:val="24"/>
        </w:rPr>
        <w:t>players jump the line of scrimmage and tr</w:t>
      </w:r>
      <w:r>
        <w:rPr>
          <w:rFonts w:cstheme="minorHAnsi"/>
          <w:sz w:val="24"/>
          <w:szCs w:val="24"/>
        </w:rPr>
        <w:t>y</w:t>
      </w:r>
      <w:r w:rsidRPr="009E7F4C" w:rsidR="007F0EEA">
        <w:rPr>
          <w:rFonts w:cstheme="minorHAnsi"/>
          <w:sz w:val="24"/>
          <w:szCs w:val="24"/>
        </w:rPr>
        <w:t xml:space="preserve"> to grapple our defenders.</w:t>
      </w:r>
      <w:r w:rsidR="0071681A">
        <w:rPr>
          <w:rFonts w:cstheme="minorHAnsi"/>
          <w:sz w:val="24"/>
          <w:szCs w:val="24"/>
        </w:rPr>
        <w:t xml:space="preserve"> </w:t>
      </w:r>
    </w:p>
    <w:p w:rsidR="00BA1E9A" w:rsidP="00176DAF" w:rsidRDefault="00BA1E9A" w14:paraId="6CFF7CF9" w14:textId="62E866D2">
      <w:pPr>
        <w:spacing w:after="0"/>
        <w:ind w:firstLine="360"/>
        <w:rPr>
          <w:rFonts w:cstheme="minorHAnsi"/>
          <w:sz w:val="24"/>
          <w:szCs w:val="24"/>
        </w:rPr>
      </w:pPr>
      <w:r w:rsidRPr="00BA1E9A">
        <w:rPr>
          <w:rFonts w:cstheme="minorHAnsi"/>
          <w:sz w:val="24"/>
          <w:szCs w:val="24"/>
        </w:rPr>
        <w:t>After the play is dead a single Joomit float</w:t>
      </w:r>
      <w:r w:rsidR="004F2C9B">
        <w:rPr>
          <w:rFonts w:cstheme="minorHAnsi"/>
          <w:sz w:val="24"/>
          <w:szCs w:val="24"/>
        </w:rPr>
        <w:t>s</w:t>
      </w:r>
      <w:r w:rsidRPr="00BA1E9A">
        <w:rPr>
          <w:rFonts w:cstheme="minorHAnsi"/>
          <w:sz w:val="24"/>
          <w:szCs w:val="24"/>
        </w:rPr>
        <w:t xml:space="preserve"> away. At least he</w:t>
      </w:r>
      <w:r w:rsidR="004F2C9B">
        <w:rPr>
          <w:rFonts w:cstheme="minorHAnsi"/>
          <w:sz w:val="24"/>
          <w:szCs w:val="24"/>
        </w:rPr>
        <w:t>’s</w:t>
      </w:r>
      <w:r w:rsidRPr="00BA1E9A">
        <w:rPr>
          <w:rFonts w:cstheme="minorHAnsi"/>
          <w:sz w:val="24"/>
          <w:szCs w:val="24"/>
        </w:rPr>
        <w:t xml:space="preserve"> in one piece. A medevac swoops in and slurps him up. </w:t>
      </w:r>
      <w:r w:rsidR="004F2C9B">
        <w:rPr>
          <w:rFonts w:cstheme="minorHAnsi"/>
          <w:sz w:val="24"/>
          <w:szCs w:val="24"/>
        </w:rPr>
        <w:t xml:space="preserve">Standard practice is to slurp first and ask questions later. The extent of the damage is rarely known and it </w:t>
      </w:r>
      <w:r w:rsidRPr="00BA1E9A">
        <w:rPr>
          <w:rFonts w:cstheme="minorHAnsi"/>
          <w:sz w:val="24"/>
          <w:szCs w:val="24"/>
        </w:rPr>
        <w:t>takes many precious seconds to find out</w:t>
      </w:r>
      <w:r w:rsidR="004F2C9B">
        <w:rPr>
          <w:rFonts w:cstheme="minorHAnsi"/>
          <w:sz w:val="24"/>
          <w:szCs w:val="24"/>
        </w:rPr>
        <w:t xml:space="preserve">, so medevacs </w:t>
      </w:r>
      <w:r w:rsidRPr="00BA1E9A">
        <w:rPr>
          <w:rFonts w:cstheme="minorHAnsi"/>
          <w:sz w:val="24"/>
          <w:szCs w:val="24"/>
        </w:rPr>
        <w:t>zooms in and sucks the player into a small bay filled with nanogel.</w:t>
      </w:r>
    </w:p>
    <w:p w:rsidR="00CF4B97" w:rsidP="00176DAF" w:rsidRDefault="00CF4B97" w14:paraId="587C2AC6" w14:textId="4DE43E86">
      <w:pPr>
        <w:spacing w:after="0"/>
        <w:ind w:firstLine="360"/>
        <w:rPr>
          <w:rFonts w:cstheme="minorHAnsi"/>
          <w:sz w:val="24"/>
          <w:szCs w:val="24"/>
        </w:rPr>
      </w:pPr>
      <w:r w:rsidRPr="00CF4B97">
        <w:rPr>
          <w:rFonts w:cstheme="minorHAnsi"/>
          <w:sz w:val="24"/>
          <w:szCs w:val="24"/>
        </w:rPr>
        <w:t xml:space="preserve">If there’s a suit breach, then the trillions of microscopic robots in the gel get in and start to work immediately. But if the suit hasn’t been compromised it gets a little tricky. Some of the nanobots within the gel are tasked with removing the suit as fast as possible. If no communication can be established with the player, fast as possible </w:t>
      </w:r>
      <w:r w:rsidR="00845201">
        <w:rPr>
          <w:rFonts w:cstheme="minorHAnsi"/>
          <w:sz w:val="24"/>
          <w:szCs w:val="24"/>
        </w:rPr>
        <w:t xml:space="preserve">used to </w:t>
      </w:r>
      <w:r w:rsidRPr="00CF4B97">
        <w:rPr>
          <w:rFonts w:cstheme="minorHAnsi"/>
          <w:sz w:val="24"/>
          <w:szCs w:val="24"/>
        </w:rPr>
        <w:t xml:space="preserve">mean absorbing the suit itself. </w:t>
      </w:r>
      <w:r w:rsidR="00A859AC">
        <w:rPr>
          <w:rFonts w:cstheme="minorHAnsi"/>
          <w:sz w:val="24"/>
          <w:szCs w:val="24"/>
        </w:rPr>
        <w:t>S</w:t>
      </w:r>
      <w:r w:rsidRPr="00CF4B97">
        <w:rPr>
          <w:rFonts w:cstheme="minorHAnsi"/>
          <w:sz w:val="24"/>
          <w:szCs w:val="24"/>
        </w:rPr>
        <w:t>paceball team finance managers complained a lot</w:t>
      </w:r>
      <w:r w:rsidR="00845201">
        <w:rPr>
          <w:rFonts w:cstheme="minorHAnsi"/>
          <w:sz w:val="24"/>
          <w:szCs w:val="24"/>
        </w:rPr>
        <w:t>.</w:t>
      </w:r>
      <w:r w:rsidRPr="00CF4B97">
        <w:rPr>
          <w:rFonts w:cstheme="minorHAnsi"/>
          <w:sz w:val="24"/>
          <w:szCs w:val="24"/>
        </w:rPr>
        <w:t xml:space="preserve"> </w:t>
      </w:r>
      <w:r w:rsidR="00845201">
        <w:rPr>
          <w:rFonts w:cstheme="minorHAnsi"/>
          <w:sz w:val="24"/>
          <w:szCs w:val="24"/>
        </w:rPr>
        <w:t>D</w:t>
      </w:r>
      <w:r w:rsidRPr="00CF4B97">
        <w:rPr>
          <w:rFonts w:cstheme="minorHAnsi"/>
          <w:sz w:val="24"/>
          <w:szCs w:val="24"/>
        </w:rPr>
        <w:t>estroy</w:t>
      </w:r>
      <w:r w:rsidR="00A859AC">
        <w:rPr>
          <w:rFonts w:cstheme="minorHAnsi"/>
          <w:sz w:val="24"/>
          <w:szCs w:val="24"/>
        </w:rPr>
        <w:t>ing</w:t>
      </w:r>
      <w:r w:rsidRPr="00CF4B97">
        <w:rPr>
          <w:rFonts w:cstheme="minorHAnsi"/>
          <w:sz w:val="24"/>
          <w:szCs w:val="24"/>
        </w:rPr>
        <w:t xml:space="preserve"> </w:t>
      </w:r>
      <w:r w:rsidR="00A859AC">
        <w:rPr>
          <w:rFonts w:cstheme="minorHAnsi"/>
          <w:sz w:val="24"/>
          <w:szCs w:val="24"/>
        </w:rPr>
        <w:t xml:space="preserve">a </w:t>
      </w:r>
      <w:r w:rsidRPr="00CF4B97">
        <w:rPr>
          <w:rFonts w:cstheme="minorHAnsi"/>
          <w:sz w:val="24"/>
          <w:szCs w:val="24"/>
        </w:rPr>
        <w:t>suit every time someone g</w:t>
      </w:r>
      <w:r w:rsidR="00845201">
        <w:rPr>
          <w:rFonts w:cstheme="minorHAnsi"/>
          <w:sz w:val="24"/>
          <w:szCs w:val="24"/>
        </w:rPr>
        <w:t>e</w:t>
      </w:r>
      <w:r w:rsidRPr="00CF4B97">
        <w:rPr>
          <w:rFonts w:cstheme="minorHAnsi"/>
          <w:sz w:val="24"/>
          <w:szCs w:val="24"/>
        </w:rPr>
        <w:t>t</w:t>
      </w:r>
      <w:r w:rsidR="00845201">
        <w:rPr>
          <w:rFonts w:cstheme="minorHAnsi"/>
          <w:sz w:val="24"/>
          <w:szCs w:val="24"/>
        </w:rPr>
        <w:t>s</w:t>
      </w:r>
      <w:r w:rsidRPr="00CF4B97">
        <w:rPr>
          <w:rFonts w:cstheme="minorHAnsi"/>
          <w:sz w:val="24"/>
          <w:szCs w:val="24"/>
        </w:rPr>
        <w:t xml:space="preserve"> hurt</w:t>
      </w:r>
      <w:r w:rsidR="00845201">
        <w:rPr>
          <w:rFonts w:cstheme="minorHAnsi"/>
          <w:sz w:val="24"/>
          <w:szCs w:val="24"/>
        </w:rPr>
        <w:t xml:space="preserve"> is expensive</w:t>
      </w:r>
      <w:r w:rsidRPr="00CF4B97">
        <w:rPr>
          <w:rFonts w:cstheme="minorHAnsi"/>
          <w:sz w:val="24"/>
          <w:szCs w:val="24"/>
        </w:rPr>
        <w:t xml:space="preserve">. Nowadays, the nanobots tunnel through a special entry point to gain access to the player. This process takes ten seconds. Sure, the player might die in those extra seven seconds, but </w:t>
      </w:r>
      <w:r w:rsidR="0090681C">
        <w:rPr>
          <w:rFonts w:cstheme="minorHAnsi"/>
          <w:sz w:val="24"/>
          <w:szCs w:val="24"/>
        </w:rPr>
        <w:t xml:space="preserve">replacement </w:t>
      </w:r>
      <w:r w:rsidRPr="00CF4B97">
        <w:rPr>
          <w:rFonts w:cstheme="minorHAnsi"/>
          <w:sz w:val="24"/>
          <w:szCs w:val="24"/>
        </w:rPr>
        <w:t>human</w:t>
      </w:r>
      <w:r w:rsidR="0090681C">
        <w:rPr>
          <w:rFonts w:cstheme="minorHAnsi"/>
          <w:sz w:val="24"/>
          <w:szCs w:val="24"/>
        </w:rPr>
        <w:t>s</w:t>
      </w:r>
      <w:r w:rsidRPr="00CF4B97">
        <w:rPr>
          <w:rFonts w:cstheme="minorHAnsi"/>
          <w:sz w:val="24"/>
          <w:szCs w:val="24"/>
        </w:rPr>
        <w:t xml:space="preserve"> are much less expensive than spaceball suits. </w:t>
      </w:r>
    </w:p>
    <w:p w:rsidR="00845201" w:rsidP="00176DAF" w:rsidRDefault="00845201" w14:paraId="3EC18773" w14:textId="60EDE489">
      <w:pPr>
        <w:spacing w:after="0"/>
        <w:ind w:firstLine="360"/>
        <w:rPr>
          <w:rFonts w:cstheme="minorHAnsi"/>
          <w:sz w:val="24"/>
          <w:szCs w:val="24"/>
        </w:rPr>
      </w:pPr>
      <w:r w:rsidRPr="00845201">
        <w:rPr>
          <w:rFonts w:cstheme="minorHAnsi"/>
          <w:sz w:val="24"/>
          <w:szCs w:val="24"/>
        </w:rPr>
        <w:t>Back before there was nanogel, the suits actually allowed external radio commands. Activate the emergency release clamps and the suit fractures apart at the seams. It was a nightmare. Whole cottage industries sprung up around hacking into suit</w:t>
      </w:r>
      <w:r w:rsidR="00C62743">
        <w:rPr>
          <w:rFonts w:cstheme="minorHAnsi"/>
          <w:sz w:val="24"/>
          <w:szCs w:val="24"/>
        </w:rPr>
        <w:t>s</w:t>
      </w:r>
      <w:r w:rsidRPr="00845201">
        <w:rPr>
          <w:rFonts w:cstheme="minorHAnsi"/>
          <w:sz w:val="24"/>
          <w:szCs w:val="24"/>
        </w:rPr>
        <w:t xml:space="preserve"> and causing an emergency clamp release in the middle of a game. Not the case anymore, though. Once you </w:t>
      </w:r>
      <w:r w:rsidRPr="00845201">
        <w:rPr>
          <w:rFonts w:cstheme="minorHAnsi"/>
          <w:sz w:val="24"/>
          <w:szCs w:val="24"/>
        </w:rPr>
        <w:lastRenderedPageBreak/>
        <w:t xml:space="preserve">step into a suit, you are your own sovereign nation. Nobody is getting in unless you say so – except for </w:t>
      </w:r>
      <w:r w:rsidR="00C62743">
        <w:rPr>
          <w:rFonts w:cstheme="minorHAnsi"/>
          <w:sz w:val="24"/>
          <w:szCs w:val="24"/>
        </w:rPr>
        <w:t xml:space="preserve">the </w:t>
      </w:r>
      <w:r w:rsidRPr="00845201">
        <w:rPr>
          <w:rFonts w:cstheme="minorHAnsi"/>
          <w:sz w:val="24"/>
          <w:szCs w:val="24"/>
        </w:rPr>
        <w:t>tiny buggers</w:t>
      </w:r>
      <w:r w:rsidR="00C62743">
        <w:rPr>
          <w:rFonts w:cstheme="minorHAnsi"/>
          <w:sz w:val="24"/>
          <w:szCs w:val="24"/>
        </w:rPr>
        <w:t xml:space="preserve"> in nanogel</w:t>
      </w:r>
      <w:r w:rsidRPr="00845201">
        <w:rPr>
          <w:rFonts w:cstheme="minorHAnsi"/>
          <w:sz w:val="24"/>
          <w:szCs w:val="24"/>
        </w:rPr>
        <w:t xml:space="preserve"> who have a secret </w:t>
      </w:r>
      <w:r w:rsidR="00A859AC">
        <w:rPr>
          <w:rFonts w:cstheme="minorHAnsi"/>
          <w:sz w:val="24"/>
          <w:szCs w:val="24"/>
        </w:rPr>
        <w:t xml:space="preserve">access </w:t>
      </w:r>
      <w:r w:rsidRPr="00845201">
        <w:rPr>
          <w:rFonts w:cstheme="minorHAnsi"/>
          <w:sz w:val="24"/>
          <w:szCs w:val="24"/>
        </w:rPr>
        <w:t xml:space="preserve">hatch in the basement. </w:t>
      </w:r>
    </w:p>
    <w:p w:rsidR="00176DAF" w:rsidP="00176DAF" w:rsidRDefault="007F0EEA" w14:paraId="4BD7B31A" w14:textId="2DF630A3">
      <w:pPr>
        <w:spacing w:after="0"/>
        <w:ind w:firstLine="360"/>
        <w:rPr>
          <w:rFonts w:cstheme="minorHAnsi"/>
          <w:sz w:val="24"/>
          <w:szCs w:val="24"/>
        </w:rPr>
      </w:pPr>
      <w:r w:rsidRPr="009E7F4C">
        <w:rPr>
          <w:rFonts w:cstheme="minorHAnsi"/>
          <w:sz w:val="24"/>
          <w:szCs w:val="24"/>
        </w:rPr>
        <w:t xml:space="preserve">The medevac </w:t>
      </w:r>
      <w:r w:rsidR="00FF590E">
        <w:rPr>
          <w:rFonts w:cstheme="minorHAnsi"/>
          <w:sz w:val="24"/>
          <w:szCs w:val="24"/>
        </w:rPr>
        <w:t>flies</w:t>
      </w:r>
      <w:r w:rsidRPr="009E7F4C">
        <w:rPr>
          <w:rFonts w:cstheme="minorHAnsi"/>
          <w:sz w:val="24"/>
          <w:szCs w:val="24"/>
        </w:rPr>
        <w:t xml:space="preserve"> over to the sidelines so as to not impede the game.</w:t>
      </w:r>
      <w:r w:rsidR="0071681A">
        <w:rPr>
          <w:rFonts w:cstheme="minorHAnsi"/>
          <w:sz w:val="24"/>
          <w:szCs w:val="24"/>
        </w:rPr>
        <w:t xml:space="preserve"> </w:t>
      </w:r>
      <w:r w:rsidRPr="009E7F4C">
        <w:rPr>
          <w:rFonts w:cstheme="minorHAnsi"/>
          <w:sz w:val="24"/>
          <w:szCs w:val="24"/>
        </w:rPr>
        <w:t xml:space="preserve">There used to be injury timeouts, but we’re too busy crushing each other to pause while the crippled and maimed are carried away. </w:t>
      </w:r>
    </w:p>
    <w:p w:rsidR="00176DAF" w:rsidP="00176DAF" w:rsidRDefault="007F0EEA" w14:paraId="1B28D31C" w14:textId="4CEB986E">
      <w:pPr>
        <w:spacing w:after="0"/>
        <w:ind w:firstLine="360"/>
        <w:rPr>
          <w:rFonts w:cstheme="minorHAnsi"/>
          <w:sz w:val="24"/>
          <w:szCs w:val="24"/>
        </w:rPr>
      </w:pPr>
      <w:r w:rsidRPr="009E7F4C">
        <w:rPr>
          <w:rFonts w:cstheme="minorHAnsi"/>
          <w:sz w:val="24"/>
          <w:szCs w:val="24"/>
        </w:rPr>
        <w:t>I’m not sure what happened to the guy, though, and neither do the bees.</w:t>
      </w:r>
      <w:r w:rsidR="0071681A">
        <w:rPr>
          <w:rFonts w:cstheme="minorHAnsi"/>
          <w:sz w:val="24"/>
          <w:szCs w:val="24"/>
        </w:rPr>
        <w:t xml:space="preserve"> </w:t>
      </w:r>
      <w:r w:rsidRPr="009E7F4C">
        <w:rPr>
          <w:rFonts w:cstheme="minorHAnsi"/>
          <w:sz w:val="24"/>
          <w:szCs w:val="24"/>
        </w:rPr>
        <w:t>They flit about but don’t sting anyone</w:t>
      </w:r>
      <w:r w:rsidR="004F752A">
        <w:rPr>
          <w:rFonts w:cstheme="minorHAnsi"/>
          <w:sz w:val="24"/>
          <w:szCs w:val="24"/>
        </w:rPr>
        <w:t>. T</w:t>
      </w:r>
      <w:r w:rsidRPr="009E7F4C">
        <w:rPr>
          <w:rFonts w:cstheme="minorHAnsi"/>
          <w:sz w:val="24"/>
          <w:szCs w:val="24"/>
        </w:rPr>
        <w:t>he game resumes.</w:t>
      </w:r>
      <w:r w:rsidR="00A1193B">
        <w:rPr>
          <w:rFonts w:cstheme="minorHAnsi"/>
          <w:sz w:val="24"/>
          <w:szCs w:val="24"/>
        </w:rPr>
        <w:t xml:space="preserve"> </w:t>
      </w:r>
      <w:r w:rsidRPr="009E7F4C">
        <w:rPr>
          <w:rFonts w:cstheme="minorHAnsi"/>
          <w:sz w:val="24"/>
          <w:szCs w:val="24"/>
        </w:rPr>
        <w:t>Two more false start penalties in a row from the Joomits.</w:t>
      </w:r>
      <w:r w:rsidR="0071681A">
        <w:rPr>
          <w:rFonts w:cstheme="minorHAnsi"/>
          <w:sz w:val="24"/>
          <w:szCs w:val="24"/>
        </w:rPr>
        <w:t xml:space="preserve"> </w:t>
      </w:r>
      <w:r w:rsidRPr="009E7F4C">
        <w:rPr>
          <w:rFonts w:cstheme="minorHAnsi"/>
          <w:sz w:val="24"/>
          <w:szCs w:val="24"/>
        </w:rPr>
        <w:t>Another immobilized player slurped up.</w:t>
      </w:r>
      <w:r w:rsidR="0071681A">
        <w:rPr>
          <w:rFonts w:cstheme="minorHAnsi"/>
          <w:sz w:val="24"/>
          <w:szCs w:val="24"/>
        </w:rPr>
        <w:t xml:space="preserve"> </w:t>
      </w:r>
      <w:r w:rsidRPr="009E7F4C">
        <w:rPr>
          <w:rFonts w:cstheme="minorHAnsi"/>
          <w:sz w:val="24"/>
          <w:szCs w:val="24"/>
        </w:rPr>
        <w:t>They call a timeout.</w:t>
      </w:r>
      <w:r w:rsidR="0071681A">
        <w:rPr>
          <w:rFonts w:cstheme="minorHAnsi"/>
          <w:sz w:val="24"/>
          <w:szCs w:val="24"/>
        </w:rPr>
        <w:t xml:space="preserve"> </w:t>
      </w:r>
    </w:p>
    <w:p w:rsidR="00AE1D3C" w:rsidP="00176DAF" w:rsidRDefault="00AE1D3C" w14:paraId="787B9DEE" w14:textId="24E25D7A">
      <w:pPr>
        <w:spacing w:after="0"/>
        <w:ind w:firstLine="360"/>
        <w:rPr>
          <w:rFonts w:cstheme="minorHAnsi"/>
          <w:sz w:val="24"/>
          <w:szCs w:val="24"/>
        </w:rPr>
      </w:pPr>
    </w:p>
    <w:p w:rsidR="00176DAF" w:rsidP="00205782" w:rsidRDefault="00AE1D3C" w14:paraId="58DEAE29" w14:textId="77777777">
      <w:pPr>
        <w:spacing w:after="0"/>
        <w:jc w:val="center"/>
        <w:rPr>
          <w:rFonts w:cstheme="minorHAnsi"/>
          <w:sz w:val="24"/>
          <w:szCs w:val="24"/>
        </w:rPr>
      </w:pPr>
      <w:r>
        <w:rPr>
          <w:rFonts w:cstheme="minorHAnsi"/>
          <w:sz w:val="24"/>
          <w:szCs w:val="24"/>
        </w:rPr>
        <w:t>***</w:t>
      </w:r>
    </w:p>
    <w:p w:rsidRPr="009E7F4C" w:rsidR="007F0EEA" w:rsidP="00176DAF" w:rsidRDefault="007F0EEA" w14:paraId="002CF4E8" w14:textId="08379F15">
      <w:pPr>
        <w:spacing w:after="0"/>
        <w:ind w:firstLine="360"/>
        <w:rPr>
          <w:rFonts w:cstheme="minorHAnsi"/>
          <w:sz w:val="24"/>
          <w:szCs w:val="24"/>
        </w:rPr>
      </w:pPr>
    </w:p>
    <w:p w:rsidR="00176DAF" w:rsidP="00441405" w:rsidRDefault="007F0EEA" w14:paraId="15311D6A" w14:textId="2584E806">
      <w:pPr>
        <w:spacing w:after="0"/>
        <w:rPr>
          <w:rFonts w:cstheme="minorHAnsi"/>
          <w:sz w:val="24"/>
          <w:szCs w:val="24"/>
        </w:rPr>
      </w:pPr>
      <w:r w:rsidRPr="009E7F4C">
        <w:rPr>
          <w:rFonts w:cstheme="minorHAnsi"/>
          <w:sz w:val="24"/>
          <w:szCs w:val="24"/>
        </w:rPr>
        <w:t>“Bucky,” I say on the Coach’s Comlink,</w:t>
      </w:r>
      <w:r w:rsidR="00411D2A">
        <w:rPr>
          <w:rFonts w:cstheme="minorHAnsi"/>
          <w:sz w:val="24"/>
          <w:szCs w:val="24"/>
        </w:rPr>
        <w:t xml:space="preserve"> or the CC,</w:t>
      </w:r>
      <w:r w:rsidRPr="009E7F4C">
        <w:rPr>
          <w:rFonts w:cstheme="minorHAnsi"/>
          <w:sz w:val="24"/>
          <w:szCs w:val="24"/>
        </w:rPr>
        <w:t xml:space="preserve"> a special secure channel between</w:t>
      </w:r>
      <w:r w:rsidR="00BD5DCE">
        <w:rPr>
          <w:rFonts w:cstheme="minorHAnsi"/>
          <w:sz w:val="24"/>
          <w:szCs w:val="24"/>
        </w:rPr>
        <w:t xml:space="preserve"> myself and</w:t>
      </w:r>
      <w:r w:rsidRPr="009E7F4C">
        <w:rPr>
          <w:rFonts w:cstheme="minorHAnsi"/>
          <w:sz w:val="24"/>
          <w:szCs w:val="24"/>
        </w:rPr>
        <w:t xml:space="preserve"> </w:t>
      </w:r>
      <w:r w:rsidR="00BD5DCE">
        <w:rPr>
          <w:rFonts w:cstheme="minorHAnsi"/>
          <w:sz w:val="24"/>
          <w:szCs w:val="24"/>
        </w:rPr>
        <w:t>someone else on my team</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This isn’t something I’m broadcasting on the ASC.</w:t>
      </w:r>
    </w:p>
    <w:p w:rsidR="00176DAF" w:rsidP="00176DAF" w:rsidRDefault="007F0EEA" w14:paraId="3B8EBC83"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3065947F" w14:textId="77777777">
      <w:pPr>
        <w:spacing w:after="0"/>
        <w:ind w:firstLine="360"/>
        <w:rPr>
          <w:rFonts w:cstheme="minorHAnsi"/>
          <w:sz w:val="24"/>
          <w:szCs w:val="24"/>
        </w:rPr>
      </w:pPr>
      <w:r w:rsidRPr="009E7F4C">
        <w:rPr>
          <w:rFonts w:cstheme="minorHAnsi"/>
          <w:sz w:val="24"/>
          <w:szCs w:val="24"/>
        </w:rPr>
        <w:t>“What are your guys doing to the Joomits?”</w:t>
      </w:r>
    </w:p>
    <w:p w:rsidR="00176DAF" w:rsidP="00176DAF" w:rsidRDefault="007F0EEA" w14:paraId="18A2D6FB" w14:textId="77777777">
      <w:pPr>
        <w:spacing w:after="0"/>
        <w:ind w:firstLine="360"/>
        <w:rPr>
          <w:rFonts w:cstheme="minorHAnsi"/>
          <w:sz w:val="24"/>
          <w:szCs w:val="24"/>
        </w:rPr>
      </w:pPr>
      <w:r w:rsidRPr="009E7F4C">
        <w:rPr>
          <w:rFonts w:cstheme="minorHAnsi"/>
          <w:sz w:val="24"/>
          <w:szCs w:val="24"/>
        </w:rPr>
        <w:t>“How do you know we’re doing anything?”</w:t>
      </w:r>
    </w:p>
    <w:p w:rsidR="00176DAF" w:rsidP="00176DAF" w:rsidRDefault="007F0EEA" w14:paraId="30E85B41" w14:textId="77777777">
      <w:pPr>
        <w:spacing w:after="0"/>
        <w:ind w:firstLine="360"/>
        <w:rPr>
          <w:rFonts w:cstheme="minorHAnsi"/>
          <w:sz w:val="24"/>
          <w:szCs w:val="24"/>
        </w:rPr>
      </w:pPr>
      <w:r w:rsidRPr="009E7F4C">
        <w:rPr>
          <w:rFonts w:cstheme="minorHAnsi"/>
          <w:sz w:val="24"/>
          <w:szCs w:val="24"/>
        </w:rPr>
        <w:t>“Don’t be cagey, you suck at it.</w:t>
      </w:r>
      <w:r w:rsidR="0071681A">
        <w:rPr>
          <w:rFonts w:cstheme="minorHAnsi"/>
          <w:sz w:val="24"/>
          <w:szCs w:val="24"/>
        </w:rPr>
        <w:t xml:space="preserve"> </w:t>
      </w:r>
      <w:r w:rsidRPr="009E7F4C">
        <w:rPr>
          <w:rFonts w:cstheme="minorHAnsi"/>
          <w:sz w:val="24"/>
          <w:szCs w:val="24"/>
        </w:rPr>
        <w:t>I can see the field AI repositioning its cameras around the defensive line.</w:t>
      </w:r>
      <w:r w:rsidR="0071681A">
        <w:rPr>
          <w:rFonts w:cstheme="minorHAnsi"/>
          <w:sz w:val="24"/>
          <w:szCs w:val="24"/>
        </w:rPr>
        <w:t xml:space="preserve"> </w:t>
      </w:r>
      <w:r w:rsidRPr="009E7F4C">
        <w:rPr>
          <w:rFonts w:cstheme="minorHAnsi"/>
          <w:sz w:val="24"/>
          <w:szCs w:val="24"/>
        </w:rPr>
        <w:t>Something’s going on and I’d like to know what it is.”</w:t>
      </w:r>
    </w:p>
    <w:p w:rsidR="00176DAF" w:rsidP="00176DAF" w:rsidRDefault="007F0EEA" w14:paraId="20D79EC9" w14:textId="77777777">
      <w:pPr>
        <w:spacing w:after="0"/>
        <w:ind w:firstLine="360"/>
        <w:rPr>
          <w:rFonts w:cstheme="minorHAnsi"/>
          <w:sz w:val="24"/>
          <w:szCs w:val="24"/>
        </w:rPr>
      </w:pPr>
      <w:r w:rsidRPr="009E7F4C">
        <w:rPr>
          <w:rFonts w:cstheme="minorHAnsi"/>
          <w:sz w:val="24"/>
          <w:szCs w:val="24"/>
        </w:rPr>
        <w:t>“It’s no big deal.”</w:t>
      </w:r>
    </w:p>
    <w:p w:rsidR="00176DAF" w:rsidP="00176DAF" w:rsidRDefault="007F0EEA" w14:paraId="3015EE73" w14:textId="77777777">
      <w:pPr>
        <w:spacing w:after="0"/>
        <w:ind w:firstLine="360"/>
        <w:rPr>
          <w:rFonts w:cstheme="minorHAnsi"/>
          <w:sz w:val="24"/>
          <w:szCs w:val="24"/>
        </w:rPr>
      </w:pPr>
      <w:r w:rsidRPr="009E7F4C">
        <w:rPr>
          <w:rFonts w:cstheme="minorHAnsi"/>
          <w:sz w:val="24"/>
          <w:szCs w:val="24"/>
        </w:rPr>
        <w:t>“I’ll be the judge of that.”</w:t>
      </w:r>
    </w:p>
    <w:p w:rsidR="00176DAF" w:rsidP="00176DAF" w:rsidRDefault="007F0EEA" w14:paraId="6B7DB35A" w14:textId="72D3BA49">
      <w:pPr>
        <w:spacing w:after="0"/>
        <w:ind w:firstLine="360"/>
        <w:rPr>
          <w:rFonts w:cstheme="minorHAnsi"/>
          <w:sz w:val="24"/>
          <w:szCs w:val="24"/>
        </w:rPr>
      </w:pPr>
      <w:r w:rsidRPr="009E7F4C">
        <w:rPr>
          <w:rFonts w:cstheme="minorHAnsi"/>
          <w:sz w:val="24"/>
          <w:szCs w:val="24"/>
        </w:rPr>
        <w:t>“Here, I’ll let you talk to Carter, he can explain it better than I can.</w:t>
      </w:r>
      <w:r w:rsidR="0071681A">
        <w:rPr>
          <w:rFonts w:cstheme="minorHAnsi"/>
          <w:sz w:val="24"/>
          <w:szCs w:val="24"/>
        </w:rPr>
        <w:t xml:space="preserve"> </w:t>
      </w:r>
      <w:r w:rsidRPr="009E7F4C">
        <w:rPr>
          <w:rFonts w:cstheme="minorHAnsi"/>
          <w:sz w:val="24"/>
          <w:szCs w:val="24"/>
        </w:rPr>
        <w:t>He and his twin sister Samantha are the ones who flew between the mines on the</w:t>
      </w:r>
      <w:r w:rsidR="004360BB">
        <w:rPr>
          <w:rFonts w:cstheme="minorHAnsi"/>
          <w:sz w:val="24"/>
          <w:szCs w:val="24"/>
        </w:rPr>
        <w:t>–”</w:t>
      </w:r>
    </w:p>
    <w:p w:rsidR="00176DAF" w:rsidP="00176DAF" w:rsidRDefault="007F0EEA" w14:paraId="1DB95239" w14:textId="77777777">
      <w:pPr>
        <w:spacing w:after="0"/>
        <w:ind w:firstLine="360"/>
        <w:rPr>
          <w:rFonts w:cstheme="minorHAnsi"/>
          <w:sz w:val="24"/>
          <w:szCs w:val="24"/>
        </w:rPr>
      </w:pPr>
      <w:r w:rsidRPr="009E7F4C">
        <w:rPr>
          <w:rFonts w:cstheme="minorHAnsi"/>
          <w:sz w:val="24"/>
          <w:szCs w:val="24"/>
        </w:rPr>
        <w:t>“I know who they are, Bucky.”</w:t>
      </w:r>
    </w:p>
    <w:p w:rsidRPr="009E7F4C" w:rsidR="007F0EEA" w:rsidP="00176DAF" w:rsidRDefault="007F0EEA" w14:paraId="45B72879" w14:textId="1CE6E3A8">
      <w:pPr>
        <w:spacing w:after="0"/>
        <w:ind w:firstLine="360"/>
        <w:rPr>
          <w:rFonts w:cstheme="minorHAnsi"/>
          <w:sz w:val="24"/>
          <w:szCs w:val="24"/>
        </w:rPr>
      </w:pP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Well, he can tell to you.”</w:t>
      </w:r>
      <w:r w:rsidR="0071681A">
        <w:rPr>
          <w:rFonts w:cstheme="minorHAnsi"/>
          <w:sz w:val="24"/>
          <w:szCs w:val="24"/>
        </w:rPr>
        <w:t xml:space="preserve"> </w:t>
      </w:r>
      <w:r w:rsidRPr="009E7F4C">
        <w:rPr>
          <w:rFonts w:cstheme="minorHAnsi"/>
          <w:sz w:val="24"/>
          <w:szCs w:val="24"/>
        </w:rPr>
        <w:t>Bucky keys in Carter’s suit to the conversation.</w:t>
      </w:r>
      <w:r w:rsidR="0071681A">
        <w:rPr>
          <w:rFonts w:cstheme="minorHAnsi"/>
          <w:sz w:val="24"/>
          <w:szCs w:val="24"/>
        </w:rPr>
        <w:t xml:space="preserve"> </w:t>
      </w:r>
      <w:r w:rsidRPr="009E7F4C">
        <w:rPr>
          <w:rFonts w:cstheme="minorHAnsi"/>
          <w:sz w:val="24"/>
          <w:szCs w:val="24"/>
        </w:rPr>
        <w:t>“Carter, this is Bucky.</w:t>
      </w:r>
      <w:r w:rsidR="0071681A">
        <w:rPr>
          <w:rFonts w:cstheme="minorHAnsi"/>
          <w:sz w:val="24"/>
          <w:szCs w:val="24"/>
        </w:rPr>
        <w:t xml:space="preserve"> </w:t>
      </w:r>
      <w:r w:rsidRPr="009E7F4C">
        <w:rPr>
          <w:rFonts w:cstheme="minorHAnsi"/>
          <w:sz w:val="24"/>
          <w:szCs w:val="24"/>
        </w:rPr>
        <w:t>Coach is on the line, and he wants to know what’s going on with the Joomits.”</w:t>
      </w:r>
    </w:p>
    <w:p w:rsidR="00176DAF" w:rsidP="00176DAF" w:rsidRDefault="007F0EEA" w14:paraId="72B0FAB6" w14:textId="77777777">
      <w:pPr>
        <w:spacing w:after="0"/>
        <w:ind w:firstLine="360"/>
        <w:rPr>
          <w:rFonts w:cstheme="minorHAnsi"/>
          <w:sz w:val="24"/>
          <w:szCs w:val="24"/>
        </w:rPr>
      </w:pPr>
      <w:r w:rsidRPr="009E7F4C">
        <w:rPr>
          <w:rFonts w:cstheme="minorHAnsi"/>
          <w:sz w:val="24"/>
          <w:szCs w:val="24"/>
        </w:rPr>
        <w:t>“Hey, Coach, how you like us so far?”</w:t>
      </w:r>
    </w:p>
    <w:p w:rsidR="00176DAF" w:rsidP="00176DAF" w:rsidRDefault="007F0EEA" w14:paraId="2F14EE92" w14:textId="77777777">
      <w:pPr>
        <w:spacing w:after="0"/>
        <w:ind w:firstLine="360"/>
        <w:rPr>
          <w:rFonts w:cstheme="minorHAnsi"/>
          <w:sz w:val="24"/>
          <w:szCs w:val="24"/>
        </w:rPr>
      </w:pPr>
      <w:r w:rsidRPr="009E7F4C">
        <w:rPr>
          <w:rFonts w:cstheme="minorHAnsi"/>
          <w:sz w:val="24"/>
          <w:szCs w:val="24"/>
        </w:rPr>
        <w:t>“I like you a lot, but we’re two plays in and you’ve already got the field reconfiguring its eyes to better see what you’re doing.</w:t>
      </w:r>
      <w:r w:rsidR="0071681A">
        <w:rPr>
          <w:rFonts w:cstheme="minorHAnsi"/>
          <w:sz w:val="24"/>
          <w:szCs w:val="24"/>
        </w:rPr>
        <w:t xml:space="preserve"> </w:t>
      </w:r>
      <w:r w:rsidRPr="009E7F4C">
        <w:rPr>
          <w:rFonts w:cstheme="minorHAnsi"/>
          <w:sz w:val="24"/>
          <w:szCs w:val="24"/>
        </w:rPr>
        <w:t>What happened to those two floaters?”</w:t>
      </w:r>
    </w:p>
    <w:p w:rsidR="00176DAF" w:rsidP="47CE2942" w:rsidRDefault="007F0EEA" w14:paraId="16BBD0E5" w14:textId="4E5CCA23">
      <w:pPr>
        <w:spacing w:after="0"/>
        <w:ind w:firstLine="360"/>
        <w:rPr>
          <w:rFonts w:cs="Calibri" w:cstheme="minorAscii"/>
          <w:sz w:val="24"/>
          <w:szCs w:val="24"/>
        </w:rPr>
      </w:pPr>
      <w:r w:rsidRPr="47CE2942" w:rsidR="47CE2942">
        <w:rPr>
          <w:rFonts w:cs="Calibri" w:cstheme="minorAscii"/>
          <w:sz w:val="24"/>
          <w:szCs w:val="24"/>
        </w:rPr>
        <w:t>“Um</w:t>
      </w:r>
      <w:ins w:author="Gary Smailes" w:date="2024-03-14T16:20:54.863Z" w:id="1107460174">
        <w:r w:rsidRPr="47CE2942" w:rsidR="47CE2942">
          <w:rPr>
            <w:rFonts w:cs="Calibri" w:cstheme="minorAscii"/>
            <w:sz w:val="24"/>
            <w:szCs w:val="24"/>
          </w:rPr>
          <w:t>...</w:t>
        </w:r>
      </w:ins>
      <w:r w:rsidRPr="47CE2942" w:rsidR="47CE2942">
        <w:rPr>
          <w:rFonts w:cs="Calibri" w:cstheme="minorAscii"/>
          <w:sz w:val="24"/>
          <w:szCs w:val="24"/>
        </w:rPr>
        <w:t>, is this channel secure?”</w:t>
      </w:r>
    </w:p>
    <w:p w:rsidR="00176DAF" w:rsidP="00176DAF" w:rsidRDefault="007F0EEA" w14:paraId="28439102" w14:textId="77777777">
      <w:pPr>
        <w:spacing w:after="0"/>
        <w:ind w:firstLine="360"/>
        <w:rPr>
          <w:rFonts w:cstheme="minorHAnsi"/>
          <w:sz w:val="24"/>
          <w:szCs w:val="24"/>
        </w:rPr>
      </w:pPr>
      <w:r w:rsidRPr="009E7F4C">
        <w:rPr>
          <w:rFonts w:cstheme="minorHAnsi"/>
          <w:sz w:val="24"/>
          <w:szCs w:val="24"/>
        </w:rPr>
        <w:t>“Yeah, why?”</w:t>
      </w:r>
    </w:p>
    <w:p w:rsidR="00176DAF" w:rsidP="00176DAF" w:rsidRDefault="007F0EEA" w14:paraId="10BB5272" w14:textId="77777777">
      <w:pPr>
        <w:spacing w:after="0"/>
        <w:ind w:firstLine="360"/>
        <w:rPr>
          <w:rFonts w:cstheme="minorHAnsi"/>
          <w:sz w:val="24"/>
          <w:szCs w:val="24"/>
        </w:rPr>
      </w:pPr>
      <w:r w:rsidRPr="009E7F4C">
        <w:rPr>
          <w:rFonts w:cstheme="minorHAnsi"/>
          <w:sz w:val="24"/>
          <w:szCs w:val="24"/>
        </w:rPr>
        <w:t>“Well, it’s sort of a family secret.</w:t>
      </w:r>
      <w:r w:rsidR="0071681A">
        <w:rPr>
          <w:rFonts w:cstheme="minorHAnsi"/>
          <w:sz w:val="24"/>
          <w:szCs w:val="24"/>
        </w:rPr>
        <w:t xml:space="preserve"> </w:t>
      </w:r>
      <w:r w:rsidRPr="009E7F4C">
        <w:rPr>
          <w:rFonts w:cstheme="minorHAnsi"/>
          <w:sz w:val="24"/>
          <w:szCs w:val="24"/>
        </w:rPr>
        <w:t>But we’re family now, so I can tell you.”</w:t>
      </w:r>
    </w:p>
    <w:p w:rsidR="00176DAF" w:rsidP="00176DAF" w:rsidRDefault="007F0EEA" w14:paraId="7EA9D6D9" w14:textId="6B762FFD">
      <w:pPr>
        <w:spacing w:after="0"/>
        <w:ind w:firstLine="360"/>
        <w:rPr>
          <w:rFonts w:cstheme="minorHAnsi"/>
          <w:sz w:val="24"/>
          <w:szCs w:val="24"/>
        </w:rPr>
      </w:pPr>
      <w:r w:rsidRPr="009E7F4C">
        <w:rPr>
          <w:rFonts w:cstheme="minorHAnsi"/>
          <w:sz w:val="24"/>
          <w:szCs w:val="24"/>
        </w:rPr>
        <w:t>I’m not sure if I should be flattered or frightened.</w:t>
      </w:r>
      <w:r w:rsidR="0071681A">
        <w:rPr>
          <w:rFonts w:cstheme="minorHAnsi"/>
          <w:sz w:val="24"/>
          <w:szCs w:val="24"/>
        </w:rPr>
        <w:t xml:space="preserve"> </w:t>
      </w:r>
      <w:r w:rsidRPr="009E7F4C">
        <w:rPr>
          <w:rFonts w:cstheme="minorHAnsi"/>
          <w:sz w:val="24"/>
          <w:szCs w:val="24"/>
        </w:rPr>
        <w:t>A little of both, maybe.</w:t>
      </w:r>
      <w:r w:rsidR="0071681A">
        <w:rPr>
          <w:rFonts w:cstheme="minorHAnsi"/>
          <w:sz w:val="24"/>
          <w:szCs w:val="24"/>
        </w:rPr>
        <w:t xml:space="preserve"> </w:t>
      </w:r>
      <w:r w:rsidRPr="009E7F4C">
        <w:rPr>
          <w:rFonts w:cstheme="minorHAnsi"/>
          <w:sz w:val="24"/>
          <w:szCs w:val="24"/>
        </w:rPr>
        <w:t>“Go on.”</w:t>
      </w:r>
    </w:p>
    <w:p w:rsidR="00176DAF" w:rsidP="00176DAF" w:rsidRDefault="007F0EEA" w14:paraId="3CA10289" w14:textId="3EDD750F">
      <w:pPr>
        <w:spacing w:after="0"/>
        <w:ind w:firstLine="360"/>
        <w:rPr>
          <w:rFonts w:cstheme="minorHAnsi"/>
          <w:sz w:val="24"/>
          <w:szCs w:val="24"/>
        </w:rPr>
      </w:pPr>
      <w:r w:rsidRPr="009E7F4C">
        <w:rPr>
          <w:rFonts w:cstheme="minorHAnsi"/>
          <w:sz w:val="24"/>
          <w:szCs w:val="24"/>
        </w:rPr>
        <w:t>“It’s those Solarum suits.</w:t>
      </w:r>
      <w:r w:rsidR="0071681A">
        <w:rPr>
          <w:rFonts w:cstheme="minorHAnsi"/>
          <w:sz w:val="24"/>
          <w:szCs w:val="24"/>
        </w:rPr>
        <w:t xml:space="preserve"> </w:t>
      </w:r>
      <w:r w:rsidRPr="009E7F4C">
        <w:rPr>
          <w:rFonts w:cstheme="minorHAnsi"/>
          <w:sz w:val="24"/>
          <w:szCs w:val="24"/>
        </w:rPr>
        <w:t xml:space="preserve">The </w:t>
      </w:r>
      <w:proofErr w:type="spellStart"/>
      <w:r w:rsidRPr="009E7F4C">
        <w:rPr>
          <w:rFonts w:cstheme="minorHAnsi"/>
          <w:sz w:val="24"/>
          <w:szCs w:val="24"/>
        </w:rPr>
        <w:t>Blacksilver</w:t>
      </w:r>
      <w:proofErr w:type="spellEnd"/>
      <w:r w:rsidRPr="009E7F4C">
        <w:rPr>
          <w:rFonts w:cstheme="minorHAnsi"/>
          <w:sz w:val="24"/>
          <w:szCs w:val="24"/>
        </w:rPr>
        <w:t xml:space="preserve"> clan used to play in them, too, until my grandfather figured out how to crack the encryption on the reactor shielding protocols.”</w:t>
      </w:r>
    </w:p>
    <w:p w:rsidR="00176DAF" w:rsidP="00176DAF" w:rsidRDefault="00CA6AFF" w14:paraId="5F41BBDB" w14:textId="1DAA2B73">
      <w:pPr>
        <w:spacing w:after="0"/>
        <w:ind w:firstLine="360"/>
        <w:rPr>
          <w:rFonts w:cstheme="minorHAnsi"/>
          <w:sz w:val="24"/>
          <w:szCs w:val="24"/>
        </w:rPr>
      </w:pPr>
      <w:r>
        <w:rPr>
          <w:rFonts w:cstheme="minorHAnsi"/>
          <w:sz w:val="24"/>
          <w:szCs w:val="24"/>
        </w:rPr>
        <w:t xml:space="preserve">I realize what he’s saying. </w:t>
      </w:r>
      <w:r w:rsidRPr="009E7F4C" w:rsidR="007F0EEA">
        <w:rPr>
          <w:rFonts w:cstheme="minorHAnsi"/>
          <w:sz w:val="24"/>
          <w:szCs w:val="24"/>
        </w:rPr>
        <w:t>“Holy shit.”</w:t>
      </w:r>
    </w:p>
    <w:p w:rsidR="00176DAF" w:rsidP="00176DAF" w:rsidRDefault="007F0EEA" w14:paraId="18CE6C15" w14:textId="77777777">
      <w:pPr>
        <w:spacing w:after="0"/>
        <w:ind w:firstLine="360"/>
        <w:rPr>
          <w:rFonts w:cstheme="minorHAnsi"/>
          <w:sz w:val="24"/>
          <w:szCs w:val="24"/>
        </w:rPr>
      </w:pPr>
      <w:r w:rsidRPr="009E7F4C">
        <w:rPr>
          <w:rFonts w:cstheme="minorHAnsi"/>
          <w:sz w:val="24"/>
          <w:szCs w:val="24"/>
        </w:rPr>
        <w:t>“Yeah, holy shit is right.</w:t>
      </w:r>
      <w:r w:rsidR="0071681A">
        <w:rPr>
          <w:rFonts w:cstheme="minorHAnsi"/>
          <w:sz w:val="24"/>
          <w:szCs w:val="24"/>
        </w:rPr>
        <w:t xml:space="preserve"> </w:t>
      </w:r>
      <w:r w:rsidRPr="009E7F4C">
        <w:rPr>
          <w:rFonts w:cstheme="minorHAnsi"/>
          <w:sz w:val="24"/>
          <w:szCs w:val="24"/>
        </w:rPr>
        <w:t>Drop the reactor shielding for even half a second, and the reactor will scramble.”</w:t>
      </w:r>
    </w:p>
    <w:p w:rsidR="00176DAF" w:rsidP="00176DAF" w:rsidRDefault="007F0EEA" w14:paraId="4072607A" w14:textId="456696D3">
      <w:pPr>
        <w:spacing w:after="0"/>
        <w:ind w:firstLine="360"/>
        <w:rPr>
          <w:rFonts w:cstheme="minorHAnsi"/>
          <w:sz w:val="24"/>
          <w:szCs w:val="24"/>
        </w:rPr>
      </w:pPr>
      <w:r w:rsidRPr="009E7F4C">
        <w:rPr>
          <w:rFonts w:cstheme="minorHAnsi"/>
          <w:sz w:val="24"/>
          <w:szCs w:val="24"/>
        </w:rPr>
        <w:t>“And those Solarum suits have that old problem where they’ll get stuck in recover mode after a reactor shielding failure,” Bucky says.</w:t>
      </w:r>
      <w:r w:rsidR="0071681A">
        <w:rPr>
          <w:rFonts w:cstheme="minorHAnsi"/>
          <w:sz w:val="24"/>
          <w:szCs w:val="24"/>
        </w:rPr>
        <w:t xml:space="preserve"> </w:t>
      </w:r>
      <w:r w:rsidRPr="009E7F4C">
        <w:rPr>
          <w:rFonts w:cstheme="minorHAnsi"/>
          <w:sz w:val="24"/>
          <w:szCs w:val="24"/>
        </w:rPr>
        <w:t xml:space="preserve">“No </w:t>
      </w:r>
      <w:r w:rsidR="003534AD">
        <w:rPr>
          <w:rFonts w:cstheme="minorHAnsi"/>
          <w:sz w:val="24"/>
          <w:szCs w:val="24"/>
        </w:rPr>
        <w:t xml:space="preserve">reactor </w:t>
      </w:r>
      <w:r w:rsidRPr="009E7F4C">
        <w:rPr>
          <w:rFonts w:cstheme="minorHAnsi"/>
          <w:sz w:val="24"/>
          <w:szCs w:val="24"/>
        </w:rPr>
        <w:t>shields at all.</w:t>
      </w:r>
      <w:r w:rsidR="0071681A">
        <w:rPr>
          <w:rFonts w:cstheme="minorHAnsi"/>
          <w:sz w:val="24"/>
          <w:szCs w:val="24"/>
        </w:rPr>
        <w:t xml:space="preserve"> </w:t>
      </w:r>
      <w:r w:rsidRPr="009E7F4C">
        <w:rPr>
          <w:rFonts w:cstheme="minorHAnsi"/>
          <w:sz w:val="24"/>
          <w:szCs w:val="24"/>
        </w:rPr>
        <w:t>The player is perfectly healthy in the suit, but they’re helpless until they restart their reactor.”</w:t>
      </w:r>
    </w:p>
    <w:p w:rsidR="00176DAF" w:rsidP="00176DAF" w:rsidRDefault="007F0EEA" w14:paraId="3F7D6C2B" w14:textId="77777777">
      <w:pPr>
        <w:spacing w:after="0"/>
        <w:ind w:firstLine="360"/>
        <w:rPr>
          <w:rFonts w:cstheme="minorHAnsi"/>
          <w:sz w:val="24"/>
          <w:szCs w:val="24"/>
        </w:rPr>
      </w:pPr>
      <w:r w:rsidRPr="009E7F4C">
        <w:rPr>
          <w:rFonts w:cstheme="minorHAnsi"/>
          <w:sz w:val="24"/>
          <w:szCs w:val="24"/>
        </w:rPr>
        <w:lastRenderedPageBreak/>
        <w:t>I chuckle.</w:t>
      </w:r>
      <w:r w:rsidR="0071681A">
        <w:rPr>
          <w:rFonts w:cstheme="minorHAnsi"/>
          <w:sz w:val="24"/>
          <w:szCs w:val="24"/>
        </w:rPr>
        <w:t xml:space="preserve"> </w:t>
      </w:r>
      <w:r w:rsidRPr="009E7F4C">
        <w:rPr>
          <w:rFonts w:cstheme="minorHAnsi"/>
          <w:sz w:val="24"/>
          <w:szCs w:val="24"/>
        </w:rPr>
        <w:t>“Which nobody in their right mind does unless they want all sorts of cancer.</w:t>
      </w:r>
      <w:r w:rsidR="0071681A">
        <w:rPr>
          <w:rFonts w:cstheme="minorHAnsi"/>
          <w:sz w:val="24"/>
          <w:szCs w:val="24"/>
        </w:rPr>
        <w:t xml:space="preserve"> </w:t>
      </w:r>
      <w:r w:rsidRPr="009E7F4C">
        <w:rPr>
          <w:rFonts w:cstheme="minorHAnsi"/>
          <w:sz w:val="24"/>
          <w:szCs w:val="24"/>
        </w:rPr>
        <w:t>The Solarum suits don’t have any backup shield generators that turn on before the reactor does.</w:t>
      </w:r>
      <w:r w:rsidR="0071681A">
        <w:rPr>
          <w:rFonts w:cstheme="minorHAnsi"/>
          <w:sz w:val="24"/>
          <w:szCs w:val="24"/>
        </w:rPr>
        <w:t xml:space="preserve"> </w:t>
      </w:r>
      <w:r w:rsidRPr="009E7F4C">
        <w:rPr>
          <w:rFonts w:cstheme="minorHAnsi"/>
          <w:sz w:val="24"/>
          <w:szCs w:val="24"/>
        </w:rPr>
        <w:t>Nice.”</w:t>
      </w:r>
    </w:p>
    <w:p w:rsidR="00176DAF" w:rsidP="00176DAF" w:rsidRDefault="007F0EEA" w14:paraId="5666F54B" w14:textId="62BAC565">
      <w:pPr>
        <w:spacing w:after="0"/>
        <w:ind w:firstLine="360"/>
        <w:rPr>
          <w:rFonts w:cstheme="minorHAnsi"/>
          <w:sz w:val="24"/>
          <w:szCs w:val="24"/>
        </w:rPr>
      </w:pPr>
      <w:r w:rsidRPr="009E7F4C">
        <w:rPr>
          <w:rFonts w:cstheme="minorHAnsi"/>
          <w:sz w:val="24"/>
          <w:szCs w:val="24"/>
        </w:rPr>
        <w:t>“It doesn’t work all the time, though,” Carter says.</w:t>
      </w:r>
      <w:r w:rsidR="0071681A">
        <w:rPr>
          <w:rFonts w:cstheme="minorHAnsi"/>
          <w:sz w:val="24"/>
          <w:szCs w:val="24"/>
        </w:rPr>
        <w:t xml:space="preserve"> </w:t>
      </w:r>
      <w:r w:rsidRPr="009E7F4C">
        <w:rPr>
          <w:rFonts w:cstheme="minorHAnsi"/>
          <w:sz w:val="24"/>
          <w:szCs w:val="24"/>
        </w:rPr>
        <w:t>“You have to get in real close, and you have to catch the shield frequency rotation at just the right moment</w:t>
      </w:r>
      <w:r w:rsidR="003534AD">
        <w:rPr>
          <w:rFonts w:cstheme="minorHAnsi"/>
          <w:sz w:val="24"/>
          <w:szCs w:val="24"/>
        </w:rPr>
        <w:t>.</w:t>
      </w:r>
      <w:r w:rsidRPr="009E7F4C">
        <w:rPr>
          <w:rFonts w:cstheme="minorHAnsi"/>
          <w:sz w:val="24"/>
          <w:szCs w:val="24"/>
        </w:rPr>
        <w:t xml:space="preserve"> </w:t>
      </w:r>
      <w:r w:rsidR="003534AD">
        <w:rPr>
          <w:rFonts w:cstheme="minorHAnsi"/>
          <w:sz w:val="24"/>
          <w:szCs w:val="24"/>
        </w:rPr>
        <w:t>M</w:t>
      </w:r>
      <w:r w:rsidRPr="009E7F4C">
        <w:rPr>
          <w:rFonts w:cstheme="minorHAnsi"/>
          <w:sz w:val="24"/>
          <w:szCs w:val="24"/>
        </w:rPr>
        <w:t xml:space="preserve">y daddy was the master at </w:t>
      </w:r>
      <w:r w:rsidRPr="009E7F4C" w:rsidR="003534AD">
        <w:rPr>
          <w:rFonts w:cstheme="minorHAnsi"/>
          <w:sz w:val="24"/>
          <w:szCs w:val="24"/>
        </w:rPr>
        <w:t>it,</w:t>
      </w:r>
      <w:r w:rsidRPr="009E7F4C">
        <w:rPr>
          <w:rFonts w:cstheme="minorHAnsi"/>
          <w:sz w:val="24"/>
          <w:szCs w:val="24"/>
        </w:rPr>
        <w:t xml:space="preserve"> and he taught me everything I know.”</w:t>
      </w:r>
    </w:p>
    <w:p w:rsidR="00176DAF" w:rsidP="00176DAF" w:rsidRDefault="007F0EEA" w14:paraId="2DE2F3C8" w14:textId="77777777">
      <w:pPr>
        <w:spacing w:after="0"/>
        <w:ind w:firstLine="360"/>
        <w:rPr>
          <w:rFonts w:cstheme="minorHAnsi"/>
          <w:sz w:val="24"/>
          <w:szCs w:val="24"/>
        </w:rPr>
      </w:pPr>
      <w:r w:rsidRPr="009E7F4C">
        <w:rPr>
          <w:rFonts w:cstheme="minorHAnsi"/>
          <w:sz w:val="24"/>
          <w:szCs w:val="24"/>
        </w:rPr>
        <w:t>“Thank your dad for me the next time you see him, Carter.”</w:t>
      </w:r>
    </w:p>
    <w:p w:rsidR="00176DAF" w:rsidP="00176DAF" w:rsidRDefault="007F0EEA" w14:paraId="358BF928" w14:textId="7EC68C34">
      <w:pPr>
        <w:spacing w:after="0"/>
        <w:ind w:firstLine="360"/>
        <w:rPr>
          <w:rFonts w:cstheme="minorHAnsi"/>
          <w:sz w:val="24"/>
          <w:szCs w:val="24"/>
        </w:rPr>
      </w:pPr>
      <w:r w:rsidRPr="009E7F4C">
        <w:rPr>
          <w:rFonts w:cstheme="minorHAnsi"/>
          <w:sz w:val="24"/>
          <w:szCs w:val="24"/>
        </w:rPr>
        <w:t>“</w:t>
      </w:r>
      <w:r w:rsidR="003534AD">
        <w:rPr>
          <w:rFonts w:cstheme="minorHAnsi"/>
          <w:sz w:val="24"/>
          <w:szCs w:val="24"/>
        </w:rPr>
        <w:t>H</w:t>
      </w:r>
      <w:r w:rsidRPr="009E7F4C">
        <w:rPr>
          <w:rFonts w:cstheme="minorHAnsi"/>
          <w:sz w:val="24"/>
          <w:szCs w:val="24"/>
        </w:rPr>
        <w:t xml:space="preserve">opefully it won’t be for </w:t>
      </w:r>
      <w:proofErr w:type="spellStart"/>
      <w:r w:rsidRPr="009E7F4C">
        <w:rPr>
          <w:rFonts w:cstheme="minorHAnsi"/>
          <w:sz w:val="24"/>
          <w:szCs w:val="24"/>
        </w:rPr>
        <w:t>awhile</w:t>
      </w:r>
      <w:proofErr w:type="spellEnd"/>
      <w:r w:rsidRPr="009E7F4C">
        <w:rPr>
          <w:rFonts w:cstheme="minorHAnsi"/>
          <w:sz w:val="24"/>
          <w:szCs w:val="24"/>
        </w:rPr>
        <w:t xml:space="preserve"> yet, Coach.”</w:t>
      </w:r>
    </w:p>
    <w:p w:rsidR="00176DAF" w:rsidP="00176DAF" w:rsidRDefault="007F0EEA" w14:paraId="635DA299" w14:textId="77777777">
      <w:pPr>
        <w:spacing w:after="0"/>
        <w:ind w:firstLine="360"/>
        <w:rPr>
          <w:rFonts w:cstheme="minorHAnsi"/>
          <w:sz w:val="24"/>
          <w:szCs w:val="24"/>
        </w:rPr>
      </w:pPr>
      <w:r w:rsidRPr="009E7F4C">
        <w:rPr>
          <w:rFonts w:cstheme="minorHAnsi"/>
          <w:sz w:val="24"/>
          <w:szCs w:val="24"/>
        </w:rPr>
        <w:t>“</w:t>
      </w:r>
      <w:proofErr w:type="spellStart"/>
      <w:r w:rsidRPr="009E7F4C">
        <w:rPr>
          <w:rFonts w:cstheme="minorHAnsi"/>
          <w:sz w:val="24"/>
          <w:szCs w:val="24"/>
        </w:rPr>
        <w:t>Why’s</w:t>
      </w:r>
      <w:proofErr w:type="spellEnd"/>
      <w:r w:rsidRPr="009E7F4C">
        <w:rPr>
          <w:rFonts w:cstheme="minorHAnsi"/>
          <w:sz w:val="24"/>
          <w:szCs w:val="24"/>
        </w:rPr>
        <w:t xml:space="preserve"> that?”</w:t>
      </w:r>
    </w:p>
    <w:p w:rsidR="00176DAF" w:rsidP="00176DAF" w:rsidRDefault="007F0EEA" w14:paraId="4E258B78" w14:textId="77777777">
      <w:pPr>
        <w:spacing w:after="0"/>
        <w:ind w:firstLine="360"/>
        <w:rPr>
          <w:rFonts w:cstheme="minorHAnsi"/>
          <w:sz w:val="24"/>
          <w:szCs w:val="24"/>
        </w:rPr>
      </w:pPr>
      <w:r w:rsidRPr="009E7F4C">
        <w:rPr>
          <w:rFonts w:cstheme="minorHAnsi"/>
          <w:sz w:val="24"/>
          <w:szCs w:val="24"/>
        </w:rPr>
        <w:t>“Dead.”</w:t>
      </w:r>
    </w:p>
    <w:p w:rsidR="00176DAF" w:rsidP="00176DAF" w:rsidRDefault="007F0EEA" w14:paraId="5191F1CA" w14:textId="77777777">
      <w:pPr>
        <w:spacing w:after="0"/>
        <w:ind w:firstLine="360"/>
        <w:rPr>
          <w:rFonts w:cstheme="minorHAnsi"/>
          <w:sz w:val="24"/>
          <w:szCs w:val="24"/>
        </w:rPr>
      </w:pPr>
      <w:r w:rsidRPr="009E7F4C">
        <w:rPr>
          <w:rFonts w:cstheme="minorHAnsi"/>
          <w:sz w:val="24"/>
          <w:szCs w:val="24"/>
        </w:rPr>
        <w:t>“Oh.”</w:t>
      </w:r>
    </w:p>
    <w:p w:rsidR="00176DAF" w:rsidP="00176DAF" w:rsidRDefault="007F0EEA" w14:paraId="78E5A37F" w14:textId="4A819FC1">
      <w:pPr>
        <w:spacing w:after="0"/>
        <w:ind w:firstLine="360"/>
        <w:rPr>
          <w:rFonts w:cstheme="minorHAnsi"/>
          <w:sz w:val="24"/>
          <w:szCs w:val="24"/>
        </w:rPr>
      </w:pPr>
      <w:r w:rsidRPr="009E7F4C">
        <w:rPr>
          <w:rFonts w:cstheme="minorHAnsi"/>
          <w:sz w:val="24"/>
          <w:szCs w:val="24"/>
        </w:rPr>
        <w:t>“Don’t worry,</w:t>
      </w:r>
      <w:r w:rsidR="003534AD">
        <w:rPr>
          <w:rFonts w:cstheme="minorHAnsi"/>
          <w:sz w:val="24"/>
          <w:szCs w:val="24"/>
        </w:rPr>
        <w:t>” Carter says,</w:t>
      </w:r>
      <w:r w:rsidRPr="009E7F4C">
        <w:rPr>
          <w:rFonts w:cstheme="minorHAnsi"/>
          <w:sz w:val="24"/>
          <w:szCs w:val="24"/>
        </w:rPr>
        <w:t xml:space="preserve"> </w:t>
      </w:r>
      <w:r w:rsidR="003534AD">
        <w:rPr>
          <w:rFonts w:cstheme="minorHAnsi"/>
          <w:sz w:val="24"/>
          <w:szCs w:val="24"/>
        </w:rPr>
        <w:t>“</w:t>
      </w:r>
      <w:r w:rsidRPr="009E7F4C">
        <w:rPr>
          <w:rFonts w:cstheme="minorHAnsi"/>
          <w:sz w:val="24"/>
          <w:szCs w:val="24"/>
        </w:rPr>
        <w:t>I’m the one who made him that way.</w:t>
      </w:r>
      <w:r w:rsidR="00274865">
        <w:rPr>
          <w:rFonts w:cstheme="minorHAnsi"/>
          <w:sz w:val="24"/>
          <w:szCs w:val="24"/>
        </w:rPr>
        <w:t xml:space="preserve"> N</w:t>
      </w:r>
      <w:r w:rsidRPr="009E7F4C" w:rsidR="00274865">
        <w:rPr>
          <w:rFonts w:cstheme="minorHAnsi"/>
          <w:sz w:val="24"/>
          <w:szCs w:val="24"/>
        </w:rPr>
        <w:t>o need to feel</w:t>
      </w:r>
      <w:r w:rsidR="00616EC8">
        <w:rPr>
          <w:rFonts w:cstheme="minorHAnsi"/>
          <w:sz w:val="24"/>
          <w:szCs w:val="24"/>
        </w:rPr>
        <w:t xml:space="preserve"> </w:t>
      </w:r>
      <w:r w:rsidRPr="009E7F4C" w:rsidR="00274865">
        <w:rPr>
          <w:rFonts w:cstheme="minorHAnsi"/>
          <w:sz w:val="24"/>
          <w:szCs w:val="24"/>
        </w:rPr>
        <w:t>awkward</w:t>
      </w:r>
      <w:r w:rsidR="00274865">
        <w:rPr>
          <w:rFonts w:cstheme="minorHAnsi"/>
          <w:sz w:val="24"/>
          <w:szCs w:val="24"/>
        </w:rPr>
        <w:t>.</w:t>
      </w:r>
      <w:r w:rsidRPr="009E7F4C">
        <w:rPr>
          <w:rFonts w:cstheme="minorHAnsi"/>
          <w:sz w:val="24"/>
          <w:szCs w:val="24"/>
        </w:rPr>
        <w:t>”</w:t>
      </w:r>
    </w:p>
    <w:p w:rsidR="00176DAF" w:rsidP="00176DAF" w:rsidRDefault="007F0EEA" w14:paraId="4ADE2F5A" w14:textId="7A844392">
      <w:pPr>
        <w:spacing w:after="0"/>
        <w:ind w:firstLine="360"/>
        <w:rPr>
          <w:rFonts w:cstheme="minorHAnsi"/>
          <w:sz w:val="24"/>
          <w:szCs w:val="24"/>
        </w:rPr>
      </w:pPr>
      <w:r w:rsidRPr="009E7F4C">
        <w:rPr>
          <w:rFonts w:cstheme="minorHAnsi"/>
          <w:sz w:val="24"/>
          <w:szCs w:val="24"/>
        </w:rPr>
        <w:t>“</w:t>
      </w:r>
      <w:r w:rsidR="003534AD">
        <w:rPr>
          <w:rFonts w:cstheme="minorHAnsi"/>
          <w:sz w:val="24"/>
          <w:szCs w:val="24"/>
        </w:rPr>
        <w:t>T</w:t>
      </w:r>
      <w:r w:rsidRPr="009E7F4C">
        <w:rPr>
          <w:rFonts w:cstheme="minorHAnsi"/>
          <w:sz w:val="24"/>
          <w:szCs w:val="24"/>
        </w:rPr>
        <w:t>hat makes it worse</w:t>
      </w:r>
      <w:r w:rsidR="003534AD">
        <w:rPr>
          <w:rFonts w:cstheme="minorHAnsi"/>
          <w:sz w:val="24"/>
          <w:szCs w:val="24"/>
        </w:rPr>
        <w:t>.”</w:t>
      </w:r>
    </w:p>
    <w:p w:rsidRPr="009E7F4C" w:rsidR="007F0EEA" w:rsidP="00176DAF" w:rsidRDefault="007F0EEA" w14:paraId="07A68284" w14:textId="1CBE4808">
      <w:pPr>
        <w:spacing w:after="0"/>
        <w:ind w:firstLine="360"/>
        <w:rPr>
          <w:rFonts w:cstheme="minorHAnsi"/>
          <w:sz w:val="24"/>
          <w:szCs w:val="24"/>
        </w:rPr>
      </w:pPr>
    </w:p>
    <w:p w:rsidR="007F0EEA" w:rsidP="00205782" w:rsidRDefault="00AE1D3C" w14:paraId="43F3C67F" w14:textId="02D30BF5">
      <w:pPr>
        <w:spacing w:after="0"/>
        <w:jc w:val="center"/>
        <w:rPr>
          <w:rFonts w:cstheme="minorHAnsi"/>
          <w:sz w:val="24"/>
          <w:szCs w:val="24"/>
        </w:rPr>
      </w:pPr>
      <w:r>
        <w:rPr>
          <w:rFonts w:cstheme="minorHAnsi"/>
          <w:sz w:val="24"/>
          <w:szCs w:val="24"/>
        </w:rPr>
        <w:t>***</w:t>
      </w:r>
    </w:p>
    <w:p w:rsidR="00274865" w:rsidP="00274865" w:rsidRDefault="00274865" w14:paraId="389A918B" w14:textId="77777777">
      <w:pPr>
        <w:spacing w:after="0"/>
        <w:rPr>
          <w:rFonts w:cstheme="minorHAnsi"/>
          <w:sz w:val="24"/>
          <w:szCs w:val="24"/>
        </w:rPr>
      </w:pPr>
    </w:p>
    <w:p w:rsidR="00274865" w:rsidP="00274865" w:rsidRDefault="00274865" w14:paraId="41600DC6" w14:textId="1CFD3302">
      <w:pPr>
        <w:spacing w:after="0"/>
        <w:rPr>
          <w:rFonts w:cstheme="minorHAnsi"/>
          <w:sz w:val="24"/>
          <w:szCs w:val="24"/>
        </w:rPr>
      </w:pPr>
      <w:r w:rsidRPr="00274865">
        <w:rPr>
          <w:rFonts w:cstheme="minorHAnsi"/>
          <w:sz w:val="24"/>
          <w:szCs w:val="24"/>
        </w:rPr>
        <w:t>The Joomits calm down after their timeout. I’m sure the family patriarch had done one of his booming sermons and brought them all to heel. I've listened to those sermons before. His speeches are in the Spaceball League History Archive, where everything spaceball is recorded for history, cultural education, and team espionage. The Joomit patriarch, a fat man named Quentin, is a regular old gasbag with a beard that looks more at home on a hedge than a human being. It takes a lot of grooming to pull off a long beard without looking like a crazy person. The Joomits don’t do a lot of grooming. Quentin’s word is law within the Joomit clan, and whatever he said to them settles down the Joomit players. No more false starts.</w:t>
      </w:r>
    </w:p>
    <w:p w:rsidR="00176DAF" w:rsidP="00176DAF" w:rsidRDefault="007F0EEA" w14:paraId="03C653C8" w14:textId="0BA7D9ED">
      <w:pPr>
        <w:spacing w:after="0"/>
        <w:ind w:firstLine="360"/>
        <w:rPr>
          <w:rFonts w:cstheme="minorHAnsi"/>
          <w:sz w:val="24"/>
          <w:szCs w:val="24"/>
        </w:rPr>
      </w:pPr>
      <w:r w:rsidRPr="009E7F4C">
        <w:rPr>
          <w:rFonts w:cstheme="minorHAnsi"/>
          <w:sz w:val="24"/>
          <w:szCs w:val="24"/>
        </w:rPr>
        <w:t>They start off their series with a couple of running plays to get back the ground they lost due to the penalties.</w:t>
      </w:r>
      <w:r w:rsidR="0071681A">
        <w:rPr>
          <w:rFonts w:cstheme="minorHAnsi"/>
          <w:sz w:val="24"/>
          <w:szCs w:val="24"/>
        </w:rPr>
        <w:t xml:space="preserve"> </w:t>
      </w:r>
      <w:r w:rsidRPr="009E7F4C">
        <w:rPr>
          <w:rFonts w:cstheme="minorHAnsi"/>
          <w:sz w:val="24"/>
          <w:szCs w:val="24"/>
        </w:rPr>
        <w:t>Then they throw their first pass of the game.</w:t>
      </w:r>
    </w:p>
    <w:p w:rsidR="00176DAF" w:rsidP="00176DAF" w:rsidRDefault="007F0EEA" w14:paraId="1D91771B" w14:textId="77777777">
      <w:pPr>
        <w:spacing w:after="0"/>
        <w:ind w:firstLine="360"/>
        <w:rPr>
          <w:rFonts w:cstheme="minorHAnsi"/>
          <w:sz w:val="24"/>
          <w:szCs w:val="24"/>
        </w:rPr>
      </w:pPr>
      <w:r w:rsidRPr="009E7F4C">
        <w:rPr>
          <w:rFonts w:cstheme="minorHAnsi"/>
          <w:sz w:val="24"/>
          <w:szCs w:val="24"/>
        </w:rPr>
        <w:t>Crazy Eddie reaches up and intercepts the ball.</w:t>
      </w:r>
      <w:r w:rsidR="0071681A">
        <w:rPr>
          <w:rFonts w:cstheme="minorHAnsi"/>
          <w:sz w:val="24"/>
          <w:szCs w:val="24"/>
        </w:rPr>
        <w:t xml:space="preserve"> </w:t>
      </w:r>
    </w:p>
    <w:p w:rsidR="00176DAF" w:rsidP="00176DAF" w:rsidRDefault="007F0EEA" w14:paraId="51CF31BC" w14:textId="77777777">
      <w:pPr>
        <w:spacing w:after="0"/>
        <w:ind w:firstLine="360"/>
        <w:rPr>
          <w:rFonts w:cstheme="minorHAnsi"/>
          <w:sz w:val="24"/>
          <w:szCs w:val="24"/>
        </w:rPr>
      </w:pPr>
      <w:r w:rsidRPr="009E7F4C">
        <w:rPr>
          <w:rFonts w:cstheme="minorHAnsi"/>
          <w:sz w:val="24"/>
          <w:szCs w:val="24"/>
        </w:rPr>
        <w:t>Maybe Eddie actually can teleport.</w:t>
      </w:r>
      <w:r w:rsidR="0071681A">
        <w:rPr>
          <w:rFonts w:cstheme="minorHAnsi"/>
          <w:sz w:val="24"/>
          <w:szCs w:val="24"/>
        </w:rPr>
        <w:t xml:space="preserve"> </w:t>
      </w:r>
      <w:r w:rsidRPr="009E7F4C">
        <w:rPr>
          <w:rFonts w:cstheme="minorHAnsi"/>
          <w:sz w:val="24"/>
          <w:szCs w:val="24"/>
        </w:rPr>
        <w:t>He tucks the ball under his arm.</w:t>
      </w:r>
      <w:r w:rsidR="0071681A">
        <w:rPr>
          <w:rFonts w:cstheme="minorHAnsi"/>
          <w:sz w:val="24"/>
          <w:szCs w:val="24"/>
        </w:rPr>
        <w:t xml:space="preserve"> </w:t>
      </w:r>
    </w:p>
    <w:p w:rsidR="00176DAF" w:rsidP="00176DAF" w:rsidRDefault="007F0EEA" w14:paraId="516CFAC0" w14:textId="77777777">
      <w:pPr>
        <w:spacing w:after="0"/>
        <w:ind w:firstLine="360"/>
        <w:rPr>
          <w:rFonts w:cstheme="minorHAnsi"/>
          <w:sz w:val="24"/>
          <w:szCs w:val="24"/>
        </w:rPr>
      </w:pPr>
      <w:r w:rsidRPr="009E7F4C">
        <w:rPr>
          <w:rFonts w:cstheme="minorHAnsi"/>
          <w:sz w:val="24"/>
          <w:szCs w:val="24"/>
        </w:rPr>
        <w:t>Three Blood Suns form a wedge in front of him and they take off up along the sideline.</w:t>
      </w:r>
      <w:r w:rsidR="0071681A">
        <w:rPr>
          <w:rFonts w:cstheme="minorHAnsi"/>
          <w:sz w:val="24"/>
          <w:szCs w:val="24"/>
        </w:rPr>
        <w:t xml:space="preserve"> </w:t>
      </w:r>
    </w:p>
    <w:p w:rsidR="00176DAF" w:rsidP="00176DAF" w:rsidRDefault="007F0EEA" w14:paraId="0EBC8E04" w14:textId="77777777">
      <w:pPr>
        <w:spacing w:after="0"/>
        <w:ind w:firstLine="360"/>
        <w:rPr>
          <w:rFonts w:cstheme="minorHAnsi"/>
          <w:sz w:val="24"/>
          <w:szCs w:val="24"/>
        </w:rPr>
      </w:pPr>
      <w:r w:rsidRPr="009E7F4C">
        <w:rPr>
          <w:rFonts w:cstheme="minorHAnsi"/>
          <w:sz w:val="24"/>
          <w:szCs w:val="24"/>
        </w:rPr>
        <w:t>The Joomits are out of position!</w:t>
      </w:r>
    </w:p>
    <w:p w:rsidR="00176DAF" w:rsidP="47CE2942" w:rsidRDefault="007F0EEA" w14:paraId="214B54D7" w14:textId="6A382416">
      <w:pPr>
        <w:spacing w:after="0"/>
        <w:ind w:firstLine="360"/>
        <w:rPr>
          <w:rFonts w:cs="Calibri" w:cstheme="minorAscii"/>
          <w:sz w:val="24"/>
          <w:szCs w:val="24"/>
        </w:rPr>
      </w:pPr>
      <w:r w:rsidRPr="47CE2942" w:rsidR="47CE2942">
        <w:rPr>
          <w:rFonts w:cs="Calibri" w:cstheme="minorAscii"/>
          <w:sz w:val="24"/>
          <w:szCs w:val="24"/>
        </w:rPr>
        <w:t xml:space="preserve">Eddie gets to the </w:t>
      </w:r>
      <w:r w:rsidRPr="47CE2942" w:rsidR="47CE2942">
        <w:rPr>
          <w:rFonts w:cs="Calibri" w:cstheme="minorAscii"/>
          <w:sz w:val="24"/>
          <w:szCs w:val="24"/>
        </w:rPr>
        <w:t>150 meter</w:t>
      </w:r>
      <w:r w:rsidRPr="47CE2942" w:rsidR="47CE2942">
        <w:rPr>
          <w:rFonts w:cs="Calibri" w:cstheme="minorAscii"/>
          <w:sz w:val="24"/>
          <w:szCs w:val="24"/>
        </w:rPr>
        <w:t xml:space="preserve"> line. 100 meters. </w:t>
      </w:r>
      <w:ins w:author="Gary Smailes" w:date="2024-03-14T16:21:25.263Z" w:id="241005299">
        <w:r w:rsidRPr="47CE2942" w:rsidR="47CE2942">
          <w:rPr>
            <w:rFonts w:cs="Calibri" w:cstheme="minorAscii"/>
            <w:sz w:val="24"/>
            <w:szCs w:val="24"/>
          </w:rPr>
          <w:t>Seventy-five</w:t>
        </w:r>
      </w:ins>
      <w:del w:author="Gary Smailes" w:date="2024-03-14T16:21:20.08Z" w:id="273580282">
        <w:r w:rsidRPr="47CE2942" w:rsidDel="47CE2942">
          <w:rPr>
            <w:rFonts w:cs="Calibri" w:cstheme="minorAscii"/>
            <w:sz w:val="24"/>
            <w:szCs w:val="24"/>
          </w:rPr>
          <w:delText>75</w:delText>
        </w:r>
      </w:del>
      <w:r w:rsidRPr="47CE2942" w:rsidR="47CE2942">
        <w:rPr>
          <w:rFonts w:cs="Calibri" w:cstheme="minorAscii"/>
          <w:sz w:val="24"/>
          <w:szCs w:val="24"/>
        </w:rPr>
        <w:t xml:space="preserve"> meters</w:t>
      </w:r>
      <w:ins w:author="Gary Smailes" w:date="2024-03-14T16:21:27.983Z" w:id="411136350">
        <w:r w:rsidRPr="47CE2942" w:rsidR="47CE2942">
          <w:rPr>
            <w:rFonts w:cs="Calibri" w:cstheme="minorAscii"/>
            <w:sz w:val="24"/>
            <w:szCs w:val="24"/>
          </w:rPr>
          <w:t>.</w:t>
        </w:r>
      </w:ins>
      <w:del w:author="Gary Smailes" w:date="2024-03-14T16:21:27.186Z" w:id="1476106701">
        <w:r w:rsidRPr="47CE2942" w:rsidDel="47CE2942">
          <w:rPr>
            <w:rFonts w:cs="Calibri" w:cstheme="minorAscii"/>
            <w:sz w:val="24"/>
            <w:szCs w:val="24"/>
          </w:rPr>
          <w:delText xml:space="preserve">! </w:delText>
        </w:r>
      </w:del>
    </w:p>
    <w:p w:rsidR="00176DAF" w:rsidP="00176DAF" w:rsidRDefault="007F0EEA" w14:paraId="17C0BC47" w14:textId="77777777">
      <w:pPr>
        <w:spacing w:after="0"/>
        <w:ind w:firstLine="360"/>
        <w:rPr>
          <w:rFonts w:cstheme="minorHAnsi"/>
          <w:sz w:val="24"/>
          <w:szCs w:val="24"/>
        </w:rPr>
      </w:pPr>
      <w:r w:rsidRPr="009E7F4C">
        <w:rPr>
          <w:rFonts w:cstheme="minorHAnsi"/>
          <w:sz w:val="24"/>
          <w:szCs w:val="24"/>
        </w:rPr>
        <w:t>Two Joomits hurtle in from the backfield.</w:t>
      </w:r>
      <w:r w:rsidR="0071681A">
        <w:rPr>
          <w:rFonts w:cstheme="minorHAnsi"/>
          <w:sz w:val="24"/>
          <w:szCs w:val="24"/>
        </w:rPr>
        <w:t xml:space="preserve"> </w:t>
      </w:r>
      <w:r w:rsidRPr="009E7F4C">
        <w:rPr>
          <w:rFonts w:cstheme="minorHAnsi"/>
          <w:sz w:val="24"/>
          <w:szCs w:val="24"/>
        </w:rPr>
        <w:t>One of them mistimes the intercept and overshoots.</w:t>
      </w:r>
      <w:r w:rsidR="0071681A">
        <w:rPr>
          <w:rFonts w:cstheme="minorHAnsi"/>
          <w:sz w:val="24"/>
          <w:szCs w:val="24"/>
        </w:rPr>
        <w:t xml:space="preserve"> </w:t>
      </w:r>
      <w:r w:rsidRPr="009E7F4C">
        <w:rPr>
          <w:rFonts w:cstheme="minorHAnsi"/>
          <w:sz w:val="24"/>
          <w:szCs w:val="24"/>
        </w:rPr>
        <w:t>The other crashes into the wedge, but Eddie sees it and sails up and over and into the endzone.</w:t>
      </w:r>
    </w:p>
    <w:p w:rsidR="00176DAF" w:rsidP="00176DAF" w:rsidRDefault="007F0EEA" w14:paraId="22B77068" w14:textId="77777777">
      <w:pPr>
        <w:spacing w:after="0"/>
        <w:ind w:firstLine="360"/>
        <w:rPr>
          <w:rFonts w:cstheme="minorHAnsi"/>
          <w:sz w:val="24"/>
          <w:szCs w:val="24"/>
        </w:rPr>
      </w:pPr>
      <w:r w:rsidRPr="009E7F4C">
        <w:rPr>
          <w:rFonts w:cstheme="minorHAnsi"/>
          <w:sz w:val="24"/>
          <w:szCs w:val="24"/>
        </w:rPr>
        <w:t>TOUCHDOWN!</w:t>
      </w:r>
    </w:p>
    <w:p w:rsidRPr="009E7F4C" w:rsidR="007F0EEA" w:rsidP="00176DAF" w:rsidRDefault="007F0EEA" w14:paraId="667AD992" w14:textId="5803BEB1">
      <w:pPr>
        <w:spacing w:after="0"/>
        <w:ind w:firstLine="360"/>
        <w:rPr>
          <w:rFonts w:cstheme="minorHAnsi"/>
          <w:sz w:val="24"/>
          <w:szCs w:val="24"/>
        </w:rPr>
      </w:pPr>
    </w:p>
    <w:p w:rsidRPr="009E7F4C" w:rsidR="007F0EEA" w:rsidP="00205782" w:rsidRDefault="00AE1D3C" w14:paraId="1B0F4402" w14:textId="44207B54">
      <w:pPr>
        <w:spacing w:after="0"/>
        <w:jc w:val="center"/>
        <w:rPr>
          <w:rFonts w:cstheme="minorHAnsi"/>
          <w:sz w:val="24"/>
          <w:szCs w:val="24"/>
        </w:rPr>
      </w:pPr>
      <w:r>
        <w:rPr>
          <w:rFonts w:cstheme="minorHAnsi"/>
          <w:sz w:val="24"/>
          <w:szCs w:val="24"/>
        </w:rPr>
        <w:t>***</w:t>
      </w:r>
    </w:p>
    <w:p w:rsidR="00AE1D3C" w:rsidP="00176DAF" w:rsidRDefault="00AE1D3C" w14:paraId="2B58901F" w14:textId="77777777">
      <w:pPr>
        <w:spacing w:after="0"/>
        <w:ind w:firstLine="360"/>
        <w:rPr>
          <w:rFonts w:cstheme="minorHAnsi"/>
          <w:sz w:val="24"/>
          <w:szCs w:val="24"/>
        </w:rPr>
      </w:pPr>
    </w:p>
    <w:p w:rsidR="00176DAF" w:rsidP="00D41B15" w:rsidRDefault="007F0EEA" w14:paraId="6AC6FE28" w14:textId="0CD8C1D8">
      <w:pPr>
        <w:spacing w:after="0"/>
        <w:rPr>
          <w:rFonts w:cstheme="minorHAnsi"/>
          <w:sz w:val="24"/>
          <w:szCs w:val="24"/>
        </w:rPr>
      </w:pPr>
      <w:r w:rsidRPr="009E7F4C">
        <w:rPr>
          <w:rFonts w:cstheme="minorHAnsi"/>
          <w:sz w:val="24"/>
          <w:szCs w:val="24"/>
        </w:rPr>
        <w:t>“Jager,” I ask after Cribbens kicks another extra point, “have these guys been practicing when I wasn’t looking?”</w:t>
      </w:r>
    </w:p>
    <w:p w:rsidR="00176DAF" w:rsidP="00176DAF" w:rsidRDefault="007F0EEA" w14:paraId="04C02F76" w14:textId="77777777">
      <w:pPr>
        <w:spacing w:after="0"/>
        <w:ind w:firstLine="360"/>
        <w:rPr>
          <w:rFonts w:cstheme="minorHAnsi"/>
          <w:sz w:val="24"/>
          <w:szCs w:val="24"/>
        </w:rPr>
      </w:pPr>
      <w:r w:rsidRPr="009E7F4C">
        <w:rPr>
          <w:rFonts w:cstheme="minorHAnsi"/>
          <w:sz w:val="24"/>
          <w:szCs w:val="24"/>
        </w:rPr>
        <w:lastRenderedPageBreak/>
        <w:t>“Explain,” he says.</w:t>
      </w:r>
    </w:p>
    <w:p w:rsidR="00176DAF" w:rsidP="00176DAF" w:rsidRDefault="007F0EEA" w14:paraId="266A0117" w14:textId="716CE030">
      <w:pPr>
        <w:spacing w:after="0"/>
        <w:ind w:firstLine="360"/>
        <w:rPr>
          <w:rFonts w:cstheme="minorHAnsi"/>
          <w:sz w:val="24"/>
          <w:szCs w:val="24"/>
        </w:rPr>
      </w:pPr>
      <w:r w:rsidRPr="009E7F4C">
        <w:rPr>
          <w:rFonts w:cstheme="minorHAnsi"/>
          <w:sz w:val="24"/>
          <w:szCs w:val="24"/>
        </w:rPr>
        <w:t xml:space="preserve">“Well, </w:t>
      </w:r>
      <w:r w:rsidR="00D17615">
        <w:rPr>
          <w:rFonts w:cstheme="minorHAnsi"/>
          <w:sz w:val="24"/>
          <w:szCs w:val="24"/>
        </w:rPr>
        <w:t xml:space="preserve">our players all </w:t>
      </w:r>
      <w:r w:rsidRPr="009E7F4C">
        <w:rPr>
          <w:rFonts w:cstheme="minorHAnsi"/>
          <w:sz w:val="24"/>
          <w:szCs w:val="24"/>
        </w:rPr>
        <w:t>come from different clans.</w:t>
      </w:r>
      <w:r w:rsidR="0071681A">
        <w:rPr>
          <w:rFonts w:cstheme="minorHAnsi"/>
          <w:sz w:val="24"/>
          <w:szCs w:val="24"/>
        </w:rPr>
        <w:t xml:space="preserve"> </w:t>
      </w:r>
      <w:r w:rsidRPr="009E7F4C">
        <w:rPr>
          <w:rFonts w:cstheme="minorHAnsi"/>
          <w:sz w:val="24"/>
          <w:szCs w:val="24"/>
        </w:rPr>
        <w:t>I didn’t think they’d work all that well together in the first game.”</w:t>
      </w:r>
    </w:p>
    <w:p w:rsidR="00176DAF" w:rsidP="00176DAF" w:rsidRDefault="007F0EEA" w14:paraId="048508C2" w14:textId="77777777">
      <w:pPr>
        <w:spacing w:after="0"/>
        <w:ind w:firstLine="360"/>
        <w:rPr>
          <w:rFonts w:cstheme="minorHAnsi"/>
          <w:sz w:val="24"/>
          <w:szCs w:val="24"/>
        </w:rPr>
      </w:pPr>
      <w:r w:rsidRPr="009E7F4C">
        <w:rPr>
          <w:rFonts w:cstheme="minorHAnsi"/>
          <w:sz w:val="24"/>
          <w:szCs w:val="24"/>
        </w:rPr>
        <w:t>He laughs.</w:t>
      </w:r>
      <w:r w:rsidR="0071681A">
        <w:rPr>
          <w:rFonts w:cstheme="minorHAnsi"/>
          <w:sz w:val="24"/>
          <w:szCs w:val="24"/>
        </w:rPr>
        <w:t xml:space="preserve"> </w:t>
      </w:r>
      <w:r w:rsidRPr="009E7F4C">
        <w:rPr>
          <w:rFonts w:cstheme="minorHAnsi"/>
          <w:sz w:val="24"/>
          <w:szCs w:val="24"/>
        </w:rPr>
        <w:t>“You expected them to lose, didn’t you?”</w:t>
      </w:r>
    </w:p>
    <w:p w:rsidR="00176DAF" w:rsidP="00176DAF" w:rsidRDefault="007F0EEA" w14:paraId="65455A59" w14:textId="77777777">
      <w:pPr>
        <w:spacing w:after="0"/>
        <w:ind w:firstLine="360"/>
        <w:rPr>
          <w:rFonts w:cstheme="minorHAnsi"/>
          <w:sz w:val="24"/>
          <w:szCs w:val="24"/>
        </w:rPr>
      </w:pPr>
      <w:r w:rsidRPr="009E7F4C">
        <w:rPr>
          <w:rFonts w:cstheme="minorHAnsi"/>
          <w:sz w:val="24"/>
          <w:szCs w:val="24"/>
        </w:rPr>
        <w:t>“Well, yeah.</w:t>
      </w:r>
      <w:r w:rsidR="0071681A">
        <w:rPr>
          <w:rFonts w:cstheme="minorHAnsi"/>
          <w:sz w:val="24"/>
          <w:szCs w:val="24"/>
        </w:rPr>
        <w:t xml:space="preserve"> </w:t>
      </w:r>
      <w:r w:rsidRPr="009E7F4C">
        <w:rPr>
          <w:rFonts w:cstheme="minorHAnsi"/>
          <w:sz w:val="24"/>
          <w:szCs w:val="24"/>
        </w:rPr>
        <w:t>It always happens with a green team, and it either makes ‘em or breaks ‘em.</w:t>
      </w:r>
      <w:r w:rsidR="0071681A">
        <w:rPr>
          <w:rFonts w:cstheme="minorHAnsi"/>
          <w:sz w:val="24"/>
          <w:szCs w:val="24"/>
        </w:rPr>
        <w:t xml:space="preserve"> </w:t>
      </w:r>
      <w:r w:rsidRPr="009E7F4C">
        <w:rPr>
          <w:rFonts w:cstheme="minorHAnsi"/>
          <w:sz w:val="24"/>
          <w:szCs w:val="24"/>
        </w:rPr>
        <w:t>I figured it would be the glue that would bind our guys together.”</w:t>
      </w:r>
    </w:p>
    <w:p w:rsidR="00176DAF" w:rsidP="00176DAF" w:rsidRDefault="007F0EEA" w14:paraId="380ED072" w14:textId="77777777">
      <w:pPr>
        <w:spacing w:after="0"/>
        <w:ind w:firstLine="360"/>
        <w:rPr>
          <w:rFonts w:cstheme="minorHAnsi"/>
          <w:sz w:val="24"/>
          <w:szCs w:val="24"/>
        </w:rPr>
      </w:pPr>
      <w:r w:rsidRPr="009E7F4C">
        <w:rPr>
          <w:rFonts w:cstheme="minorHAnsi"/>
          <w:sz w:val="24"/>
          <w:szCs w:val="24"/>
        </w:rPr>
        <w:t>“Unnecessary,” Jager says.</w:t>
      </w:r>
      <w:r w:rsidR="0071681A">
        <w:rPr>
          <w:rFonts w:cstheme="minorHAnsi"/>
          <w:sz w:val="24"/>
          <w:szCs w:val="24"/>
        </w:rPr>
        <w:t xml:space="preserve"> </w:t>
      </w:r>
      <w:r w:rsidRPr="009E7F4C">
        <w:rPr>
          <w:rFonts w:cstheme="minorHAnsi"/>
          <w:sz w:val="24"/>
          <w:szCs w:val="24"/>
        </w:rPr>
        <w:t>“We are brothers and sisters now.</w:t>
      </w:r>
      <w:r w:rsidR="0071681A">
        <w:rPr>
          <w:rFonts w:cstheme="minorHAnsi"/>
          <w:sz w:val="24"/>
          <w:szCs w:val="24"/>
        </w:rPr>
        <w:t xml:space="preserve"> </w:t>
      </w:r>
      <w:r w:rsidRPr="009E7F4C">
        <w:rPr>
          <w:rFonts w:cstheme="minorHAnsi"/>
          <w:sz w:val="24"/>
          <w:szCs w:val="24"/>
        </w:rPr>
        <w:t>One failure is a failure for all.”</w:t>
      </w:r>
    </w:p>
    <w:p w:rsidR="00176DAF" w:rsidP="00176DAF" w:rsidRDefault="007F0EEA" w14:paraId="067716C2" w14:textId="77777777">
      <w:pPr>
        <w:spacing w:after="0"/>
        <w:ind w:firstLine="360"/>
        <w:rPr>
          <w:rFonts w:cstheme="minorHAnsi"/>
          <w:sz w:val="24"/>
          <w:szCs w:val="24"/>
        </w:rPr>
      </w:pPr>
      <w:r w:rsidRPr="009E7F4C">
        <w:rPr>
          <w:rFonts w:cstheme="minorHAnsi"/>
          <w:sz w:val="24"/>
          <w:szCs w:val="24"/>
        </w:rPr>
        <w:t>“That’s not what I meant.</w:t>
      </w:r>
      <w:r w:rsidR="0071681A">
        <w:rPr>
          <w:rFonts w:cstheme="minorHAnsi"/>
          <w:sz w:val="24"/>
          <w:szCs w:val="24"/>
        </w:rPr>
        <w:t xml:space="preserve"> </w:t>
      </w:r>
      <w:r w:rsidRPr="009E7F4C">
        <w:rPr>
          <w:rFonts w:cstheme="minorHAnsi"/>
          <w:sz w:val="24"/>
          <w:szCs w:val="24"/>
        </w:rPr>
        <w:t>I mean, some of the different clans hate each other.</w:t>
      </w:r>
      <w:r w:rsidR="0071681A">
        <w:rPr>
          <w:rFonts w:cstheme="minorHAnsi"/>
          <w:sz w:val="24"/>
          <w:szCs w:val="24"/>
        </w:rPr>
        <w:t xml:space="preserve"> </w:t>
      </w:r>
      <w:r w:rsidRPr="009E7F4C">
        <w:rPr>
          <w:rFonts w:cstheme="minorHAnsi"/>
          <w:sz w:val="24"/>
          <w:szCs w:val="24"/>
        </w:rPr>
        <w:t>I didn’t think our players would work together well at first.”</w:t>
      </w:r>
    </w:p>
    <w:p w:rsidR="00176DAF" w:rsidP="00176DAF" w:rsidRDefault="007F0EEA" w14:paraId="16F826B1" w14:textId="77777777">
      <w:pPr>
        <w:spacing w:after="0"/>
        <w:ind w:firstLine="360"/>
        <w:rPr>
          <w:rFonts w:cstheme="minorHAnsi"/>
          <w:sz w:val="24"/>
          <w:szCs w:val="24"/>
        </w:rPr>
      </w:pPr>
      <w:r w:rsidRPr="009E7F4C">
        <w:rPr>
          <w:rFonts w:cstheme="minorHAnsi"/>
          <w:sz w:val="24"/>
          <w:szCs w:val="24"/>
        </w:rPr>
        <w:t>“The camps,” Jager says.</w:t>
      </w:r>
    </w:p>
    <w:p w:rsidR="00176DAF" w:rsidP="00176DAF" w:rsidRDefault="007F0EEA" w14:paraId="64C0CC90" w14:textId="77777777">
      <w:pPr>
        <w:spacing w:after="0"/>
        <w:ind w:firstLine="360"/>
        <w:rPr>
          <w:rFonts w:cstheme="minorHAnsi"/>
          <w:sz w:val="24"/>
          <w:szCs w:val="24"/>
        </w:rPr>
      </w:pPr>
      <w:r w:rsidRPr="009E7F4C">
        <w:rPr>
          <w:rFonts w:cstheme="minorHAnsi"/>
          <w:sz w:val="24"/>
          <w:szCs w:val="24"/>
        </w:rPr>
        <w:t>“What camps?”</w:t>
      </w:r>
    </w:p>
    <w:p w:rsidR="00176DAF" w:rsidP="00176DAF" w:rsidRDefault="007F0EEA" w14:paraId="3B46306C" w14:textId="301BECC8">
      <w:pPr>
        <w:spacing w:after="0"/>
        <w:ind w:firstLine="360"/>
        <w:rPr>
          <w:rFonts w:cstheme="minorHAnsi"/>
          <w:sz w:val="24"/>
          <w:szCs w:val="24"/>
        </w:rPr>
      </w:pPr>
      <w:r w:rsidRPr="009E7F4C">
        <w:rPr>
          <w:rFonts w:cstheme="minorHAnsi"/>
          <w:sz w:val="24"/>
          <w:szCs w:val="24"/>
        </w:rPr>
        <w:t>“All children from all clans are sent to the camps.</w:t>
      </w:r>
      <w:r w:rsidR="0071681A">
        <w:rPr>
          <w:rFonts w:cstheme="minorHAnsi"/>
          <w:sz w:val="24"/>
          <w:szCs w:val="24"/>
        </w:rPr>
        <w:t xml:space="preserve"> </w:t>
      </w:r>
      <w:r w:rsidRPr="008249ED" w:rsidR="008249ED">
        <w:rPr>
          <w:rFonts w:cstheme="minorHAnsi"/>
          <w:sz w:val="24"/>
          <w:szCs w:val="24"/>
        </w:rPr>
        <w:t>We teach them how to work as a team. Even if their clans are feuding. Especially if their clans are feuding. They play spaceball. They live with each other, eat with each other, and learn with each other. We know that some of them will die</w:t>
      </w:r>
      <w:r w:rsidR="008249ED">
        <w:rPr>
          <w:rFonts w:cstheme="minorHAnsi"/>
          <w:sz w:val="24"/>
          <w:szCs w:val="24"/>
        </w:rPr>
        <w:t>. Some</w:t>
      </w:r>
      <w:r w:rsidRPr="008249ED" w:rsidR="008249ED">
        <w:rPr>
          <w:rFonts w:cstheme="minorHAnsi"/>
          <w:sz w:val="24"/>
          <w:szCs w:val="24"/>
        </w:rPr>
        <w:t xml:space="preserve"> new feuds start between clans</w:t>
      </w:r>
      <w:r w:rsidR="008249ED">
        <w:rPr>
          <w:rFonts w:cstheme="minorHAnsi"/>
          <w:sz w:val="24"/>
          <w:szCs w:val="24"/>
        </w:rPr>
        <w:t xml:space="preserve"> because of the camps</w:t>
      </w:r>
      <w:r w:rsidRPr="008249ED" w:rsidR="008249ED">
        <w:rPr>
          <w:rFonts w:cstheme="minorHAnsi"/>
          <w:sz w:val="24"/>
          <w:szCs w:val="24"/>
        </w:rPr>
        <w:t>. Those incidents are few</w:t>
      </w:r>
      <w:r w:rsidR="008249ED">
        <w:rPr>
          <w:rFonts w:cstheme="minorHAnsi"/>
          <w:sz w:val="24"/>
          <w:szCs w:val="24"/>
        </w:rPr>
        <w:t>.</w:t>
      </w:r>
      <w:r w:rsidRPr="008249ED" w:rsidR="008249ED">
        <w:rPr>
          <w:rFonts w:cstheme="minorHAnsi"/>
          <w:sz w:val="24"/>
          <w:szCs w:val="24"/>
        </w:rPr>
        <w:t xml:space="preserve"> </w:t>
      </w:r>
      <w:r w:rsidR="008249ED">
        <w:rPr>
          <w:rFonts w:cstheme="minorHAnsi"/>
          <w:sz w:val="24"/>
          <w:szCs w:val="24"/>
        </w:rPr>
        <w:t xml:space="preserve">A </w:t>
      </w:r>
      <w:r w:rsidRPr="008249ED" w:rsidR="008249ED">
        <w:rPr>
          <w:rFonts w:cstheme="minorHAnsi"/>
          <w:sz w:val="24"/>
          <w:szCs w:val="24"/>
        </w:rPr>
        <w:t>greater number return with a better appreciation of both the game and each other.</w:t>
      </w:r>
      <w:r w:rsidR="0071681A">
        <w:rPr>
          <w:rFonts w:cstheme="minorHAnsi"/>
          <w:sz w:val="24"/>
          <w:szCs w:val="24"/>
        </w:rPr>
        <w:t xml:space="preserve"> </w:t>
      </w:r>
      <w:r w:rsidRPr="009E7F4C">
        <w:rPr>
          <w:rFonts w:cstheme="minorHAnsi"/>
          <w:sz w:val="24"/>
          <w:szCs w:val="24"/>
        </w:rPr>
        <w:t>Those camps are responsible for the teamwork you see today.”</w:t>
      </w:r>
    </w:p>
    <w:p w:rsidR="00176DAF" w:rsidP="47CE2942" w:rsidRDefault="007F0EEA" w14:paraId="70B9D158" w14:textId="756254DA">
      <w:pPr>
        <w:spacing w:after="0"/>
        <w:ind w:firstLine="360"/>
        <w:rPr>
          <w:rFonts w:cs="Calibri" w:cstheme="minorAscii"/>
          <w:sz w:val="24"/>
          <w:szCs w:val="24"/>
        </w:rPr>
      </w:pPr>
      <w:r w:rsidRPr="47CE2942" w:rsidR="47CE2942">
        <w:rPr>
          <w:rFonts w:cs="Calibri" w:cstheme="minorAscii"/>
          <w:sz w:val="24"/>
          <w:szCs w:val="24"/>
        </w:rPr>
        <w:t xml:space="preserve">If I could jump up and down inside a </w:t>
      </w:r>
      <w:r w:rsidRPr="47CE2942" w:rsidR="47CE2942">
        <w:rPr>
          <w:rFonts w:cs="Calibri" w:cstheme="minorAscii"/>
          <w:sz w:val="24"/>
          <w:szCs w:val="24"/>
        </w:rPr>
        <w:t>spaceball</w:t>
      </w:r>
      <w:r w:rsidRPr="47CE2942" w:rsidR="47CE2942">
        <w:rPr>
          <w:rFonts w:cs="Calibri" w:cstheme="minorAscii"/>
          <w:sz w:val="24"/>
          <w:szCs w:val="24"/>
        </w:rPr>
        <w:t xml:space="preserve"> suit, </w:t>
      </w:r>
      <w:r w:rsidRPr="47CE2942" w:rsidR="47CE2942">
        <w:rPr>
          <w:rFonts w:cs="Calibri" w:cstheme="minorAscii"/>
          <w:sz w:val="24"/>
          <w:szCs w:val="24"/>
        </w:rPr>
        <w:t>I’d</w:t>
      </w:r>
      <w:r w:rsidRPr="47CE2942" w:rsidR="47CE2942">
        <w:rPr>
          <w:rFonts w:cs="Calibri" w:cstheme="minorAscii"/>
          <w:sz w:val="24"/>
          <w:szCs w:val="24"/>
        </w:rPr>
        <w:t xml:space="preserve"> do it right now. Spaceball training camps</w:t>
      </w:r>
      <w:ins w:author="Gary Smailes" w:date="2024-03-14T16:26:09.229Z" w:id="732332252">
        <w:r w:rsidRPr="47CE2942" w:rsidR="47CE2942">
          <w:rPr>
            <w:rFonts w:cs="Calibri" w:cstheme="minorAscii"/>
            <w:sz w:val="24"/>
            <w:szCs w:val="24"/>
          </w:rPr>
          <w:t>.</w:t>
        </w:r>
      </w:ins>
      <w:del w:author="Gary Smailes" w:date="2024-03-14T16:26:08.298Z" w:id="995372081">
        <w:r w:rsidRPr="47CE2942" w:rsidDel="47CE2942">
          <w:rPr>
            <w:rFonts w:cs="Calibri" w:cstheme="minorAscii"/>
            <w:sz w:val="24"/>
            <w:szCs w:val="24"/>
          </w:rPr>
          <w:delText>!</w:delText>
        </w:r>
      </w:del>
      <w:r w:rsidRPr="47CE2942" w:rsidR="47CE2942">
        <w:rPr>
          <w:rFonts w:cs="Calibri" w:cstheme="minorAscii"/>
          <w:sz w:val="24"/>
          <w:szCs w:val="24"/>
        </w:rPr>
        <w:t xml:space="preserve"> Holy shit</w:t>
      </w:r>
      <w:ins w:author="Gary Smailes" w:date="2024-03-14T16:26:12.328Z" w:id="1465127081">
        <w:r w:rsidRPr="47CE2942" w:rsidR="47CE2942">
          <w:rPr>
            <w:rFonts w:cs="Calibri" w:cstheme="minorAscii"/>
            <w:sz w:val="24"/>
            <w:szCs w:val="24"/>
          </w:rPr>
          <w:t>.</w:t>
        </w:r>
      </w:ins>
      <w:del w:author="Gary Smailes" w:date="2024-03-14T16:26:11.627Z" w:id="769379643">
        <w:r w:rsidRPr="47CE2942" w:rsidDel="47CE2942">
          <w:rPr>
            <w:rFonts w:cs="Calibri" w:cstheme="minorAscii"/>
            <w:sz w:val="24"/>
            <w:szCs w:val="24"/>
          </w:rPr>
          <w:delText>!</w:delText>
        </w:r>
      </w:del>
      <w:r w:rsidRPr="47CE2942" w:rsidR="47CE2942">
        <w:rPr>
          <w:rFonts w:cs="Calibri" w:cstheme="minorAscii"/>
          <w:sz w:val="24"/>
          <w:szCs w:val="24"/>
        </w:rPr>
        <w:t xml:space="preserve"> Holy fucking shit</w:t>
      </w:r>
      <w:ins w:author="Gary Smailes" w:date="2024-03-14T16:26:16.575Z" w:id="194973629">
        <w:r w:rsidRPr="47CE2942" w:rsidR="47CE2942">
          <w:rPr>
            <w:rFonts w:cs="Calibri" w:cstheme="minorAscii"/>
            <w:sz w:val="24"/>
            <w:szCs w:val="24"/>
          </w:rPr>
          <w:t>.</w:t>
        </w:r>
      </w:ins>
      <w:del w:author="Gary Smailes" w:date="2024-03-14T16:26:16.181Z" w:id="100984623">
        <w:r w:rsidRPr="47CE2942" w:rsidDel="47CE2942">
          <w:rPr>
            <w:rFonts w:cs="Calibri" w:cstheme="minorAscii"/>
            <w:sz w:val="24"/>
            <w:szCs w:val="24"/>
          </w:rPr>
          <w:delText>!</w:delText>
        </w:r>
      </w:del>
      <w:r w:rsidRPr="47CE2942" w:rsidR="47CE2942">
        <w:rPr>
          <w:rFonts w:cs="Calibri" w:cstheme="minorAscii"/>
          <w:sz w:val="24"/>
          <w:szCs w:val="24"/>
        </w:rPr>
        <w:t xml:space="preserve"> It was the best news </w:t>
      </w:r>
      <w:r w:rsidRPr="47CE2942" w:rsidR="47CE2942">
        <w:rPr>
          <w:rFonts w:cs="Calibri" w:cstheme="minorAscii"/>
          <w:sz w:val="24"/>
          <w:szCs w:val="24"/>
        </w:rPr>
        <w:t>I’d</w:t>
      </w:r>
      <w:r w:rsidRPr="47CE2942" w:rsidR="47CE2942">
        <w:rPr>
          <w:rFonts w:cs="Calibri" w:cstheme="minorAscii"/>
          <w:sz w:val="24"/>
          <w:szCs w:val="24"/>
        </w:rPr>
        <w:t xml:space="preserve"> gotten since Laura agreed to help with the suits. I suddenly see a bright light at the end of the tunnel.</w:t>
      </w:r>
    </w:p>
    <w:p w:rsidR="00176DAF" w:rsidP="00176DAF" w:rsidRDefault="007F0EEA" w14:paraId="77E5E759" w14:textId="77777777">
      <w:pPr>
        <w:spacing w:after="0"/>
        <w:ind w:firstLine="360"/>
        <w:rPr>
          <w:rFonts w:cstheme="minorHAnsi"/>
          <w:sz w:val="24"/>
          <w:szCs w:val="24"/>
        </w:rPr>
      </w:pPr>
      <w:r w:rsidRPr="009E7F4C">
        <w:rPr>
          <w:rFonts w:cstheme="minorHAnsi"/>
          <w:sz w:val="24"/>
          <w:szCs w:val="24"/>
        </w:rPr>
        <w:t>“Just so you know, Jager, I’m having a hard time expressing how excited I am right now.</w:t>
      </w:r>
      <w:r w:rsidR="0071681A">
        <w:rPr>
          <w:rFonts w:cstheme="minorHAnsi"/>
          <w:sz w:val="24"/>
          <w:szCs w:val="24"/>
        </w:rPr>
        <w:t xml:space="preserve"> </w:t>
      </w:r>
      <w:r w:rsidRPr="009E7F4C">
        <w:rPr>
          <w:rFonts w:cstheme="minorHAnsi"/>
          <w:sz w:val="24"/>
          <w:szCs w:val="24"/>
        </w:rPr>
        <w:t>How come nobody knows about this?”</w:t>
      </w:r>
    </w:p>
    <w:p w:rsidR="00176DAF" w:rsidP="00176DAF" w:rsidRDefault="007F0EEA" w14:paraId="12E32959" w14:textId="65807EB9">
      <w:pPr>
        <w:spacing w:after="0"/>
        <w:ind w:firstLine="360"/>
        <w:rPr>
          <w:rFonts w:cstheme="minorHAnsi"/>
          <w:sz w:val="24"/>
          <w:szCs w:val="24"/>
        </w:rPr>
      </w:pPr>
      <w:r w:rsidRPr="009E7F4C">
        <w:rPr>
          <w:rFonts w:cstheme="minorHAnsi"/>
          <w:sz w:val="24"/>
          <w:szCs w:val="24"/>
        </w:rPr>
        <w:t>“Everyone thinks we are born pirates, that our young ones earn their wings fighting other children to the death in dirty spike-ringed pits.</w:t>
      </w:r>
      <w:r w:rsidR="0071681A">
        <w:rPr>
          <w:rFonts w:cstheme="minorHAnsi"/>
          <w:sz w:val="24"/>
          <w:szCs w:val="24"/>
        </w:rPr>
        <w:t xml:space="preserve"> </w:t>
      </w:r>
      <w:r w:rsidRPr="009E7F4C">
        <w:rPr>
          <w:rFonts w:cstheme="minorHAnsi"/>
          <w:sz w:val="24"/>
          <w:szCs w:val="24"/>
        </w:rPr>
        <w:t>We encourage this view.</w:t>
      </w:r>
      <w:r w:rsidR="0071681A">
        <w:rPr>
          <w:rFonts w:cstheme="minorHAnsi"/>
          <w:sz w:val="24"/>
          <w:szCs w:val="24"/>
        </w:rPr>
        <w:t xml:space="preserve"> </w:t>
      </w:r>
      <w:r w:rsidRPr="009E7F4C">
        <w:rPr>
          <w:rFonts w:cstheme="minorHAnsi"/>
          <w:sz w:val="24"/>
          <w:szCs w:val="24"/>
        </w:rPr>
        <w:t>It helps strike fear into the hearts of our enemies.</w:t>
      </w:r>
      <w:r w:rsidR="0071681A">
        <w:rPr>
          <w:rFonts w:cstheme="minorHAnsi"/>
          <w:sz w:val="24"/>
          <w:szCs w:val="24"/>
        </w:rPr>
        <w:t xml:space="preserve"> </w:t>
      </w:r>
      <w:r w:rsidRPr="009E7F4C">
        <w:rPr>
          <w:rFonts w:cstheme="minorHAnsi"/>
          <w:sz w:val="24"/>
          <w:szCs w:val="24"/>
        </w:rPr>
        <w:t xml:space="preserve">If everyone knew about our camps, it would be </w:t>
      </w:r>
      <w:r w:rsidRPr="009E7F4C" w:rsidR="00B5397C">
        <w:rPr>
          <w:rFonts w:cstheme="minorHAnsi"/>
          <w:sz w:val="24"/>
          <w:szCs w:val="24"/>
        </w:rPr>
        <w:t>harder,</w:t>
      </w:r>
      <w:r w:rsidRPr="009E7F4C">
        <w:rPr>
          <w:rFonts w:cstheme="minorHAnsi"/>
          <w:sz w:val="24"/>
          <w:szCs w:val="24"/>
        </w:rPr>
        <w:t xml:space="preserve"> and prey would fight</w:t>
      </w:r>
      <w:r w:rsidR="00B5397C">
        <w:rPr>
          <w:rFonts w:cstheme="minorHAnsi"/>
          <w:sz w:val="24"/>
          <w:szCs w:val="24"/>
        </w:rPr>
        <w:t xml:space="preserve"> back</w:t>
      </w:r>
      <w:r w:rsidRPr="009E7F4C">
        <w:rPr>
          <w:rFonts w:cstheme="minorHAnsi"/>
          <w:sz w:val="24"/>
          <w:szCs w:val="24"/>
        </w:rPr>
        <w:t xml:space="preserve"> more.</w:t>
      </w:r>
      <w:r w:rsidR="0071681A">
        <w:rPr>
          <w:rFonts w:cstheme="minorHAnsi"/>
          <w:sz w:val="24"/>
          <w:szCs w:val="24"/>
        </w:rPr>
        <w:t xml:space="preserve"> </w:t>
      </w:r>
      <w:r w:rsidRPr="009E7F4C">
        <w:rPr>
          <w:rFonts w:cstheme="minorHAnsi"/>
          <w:sz w:val="24"/>
          <w:szCs w:val="24"/>
        </w:rPr>
        <w:t>I would appreciate it if you would keep this information to yourself.”</w:t>
      </w:r>
    </w:p>
    <w:p w:rsidR="00176DAF" w:rsidP="00176DAF" w:rsidRDefault="007F0EEA" w14:paraId="712CF1A7" w14:textId="77777777">
      <w:pPr>
        <w:spacing w:after="0"/>
        <w:ind w:firstLine="360"/>
        <w:rPr>
          <w:rFonts w:cstheme="minorHAnsi"/>
          <w:sz w:val="24"/>
          <w:szCs w:val="24"/>
        </w:rPr>
      </w:pPr>
      <w:r w:rsidRPr="009E7F4C">
        <w:rPr>
          <w:rFonts w:cstheme="minorHAnsi"/>
          <w:sz w:val="24"/>
          <w:szCs w:val="24"/>
        </w:rPr>
        <w:t>“Are you kidding me?</w:t>
      </w:r>
      <w:r w:rsidR="0071681A">
        <w:rPr>
          <w:rFonts w:cstheme="minorHAnsi"/>
          <w:sz w:val="24"/>
          <w:szCs w:val="24"/>
        </w:rPr>
        <w:t xml:space="preserve"> </w:t>
      </w:r>
      <w:r w:rsidRPr="009E7F4C">
        <w:rPr>
          <w:rFonts w:cstheme="minorHAnsi"/>
          <w:sz w:val="24"/>
          <w:szCs w:val="24"/>
        </w:rPr>
        <w:t>I’m not going to blabber this around and let other coaches know there’s an untapped pool of trained spaceball players on the Rim.</w:t>
      </w:r>
      <w:r w:rsidR="0071681A">
        <w:rPr>
          <w:rFonts w:cstheme="minorHAnsi"/>
          <w:sz w:val="24"/>
          <w:szCs w:val="24"/>
        </w:rPr>
        <w:t xml:space="preserve"> </w:t>
      </w:r>
      <w:r w:rsidRPr="009E7F4C">
        <w:rPr>
          <w:rFonts w:cstheme="minorHAnsi"/>
          <w:sz w:val="24"/>
          <w:szCs w:val="24"/>
        </w:rPr>
        <w:t xml:space="preserve">I’ll keep you all to myself, thank you very much.” </w:t>
      </w:r>
    </w:p>
    <w:p w:rsidRPr="009E7F4C" w:rsidR="007F0EEA" w:rsidP="00176DAF" w:rsidRDefault="007F0EEA" w14:paraId="5D835445" w14:textId="2FB5EC09">
      <w:pPr>
        <w:spacing w:after="0"/>
        <w:ind w:firstLine="360"/>
        <w:rPr>
          <w:rFonts w:cstheme="minorHAnsi"/>
          <w:sz w:val="24"/>
          <w:szCs w:val="24"/>
        </w:rPr>
      </w:pPr>
    </w:p>
    <w:p w:rsidR="00176DAF" w:rsidP="00205782" w:rsidRDefault="00AE1D3C" w14:paraId="75E20623" w14:textId="77777777">
      <w:pPr>
        <w:spacing w:after="0"/>
        <w:jc w:val="center"/>
        <w:rPr>
          <w:rFonts w:cstheme="minorHAnsi"/>
          <w:sz w:val="24"/>
          <w:szCs w:val="24"/>
        </w:rPr>
      </w:pPr>
      <w:r>
        <w:rPr>
          <w:rFonts w:cstheme="minorHAnsi"/>
          <w:sz w:val="24"/>
          <w:szCs w:val="24"/>
        </w:rPr>
        <w:t>***</w:t>
      </w:r>
    </w:p>
    <w:p w:rsidRPr="009E7F4C" w:rsidR="007F0EEA" w:rsidP="00176DAF" w:rsidRDefault="007F0EEA" w14:paraId="59E67F83" w14:textId="643F9272">
      <w:pPr>
        <w:spacing w:after="0"/>
        <w:ind w:firstLine="360"/>
        <w:rPr>
          <w:rFonts w:cstheme="minorHAnsi"/>
          <w:sz w:val="24"/>
          <w:szCs w:val="24"/>
        </w:rPr>
      </w:pPr>
    </w:p>
    <w:p w:rsidR="00176DAF" w:rsidP="00D41B15" w:rsidRDefault="007F0EEA" w14:paraId="0D146342" w14:textId="77777777">
      <w:pPr>
        <w:spacing w:after="0"/>
        <w:rPr>
          <w:rFonts w:cstheme="minorHAnsi"/>
          <w:sz w:val="24"/>
          <w:szCs w:val="24"/>
        </w:rPr>
      </w:pPr>
      <w:r w:rsidRPr="009E7F4C">
        <w:rPr>
          <w:rFonts w:cstheme="minorHAnsi"/>
          <w:sz w:val="24"/>
          <w:szCs w:val="24"/>
        </w:rPr>
        <w:t>Cribbens kicks another perfect shot, and the Joomits return it 300 meters.</w:t>
      </w:r>
      <w:r w:rsidR="0071681A">
        <w:rPr>
          <w:rFonts w:cstheme="minorHAnsi"/>
          <w:sz w:val="24"/>
          <w:szCs w:val="24"/>
        </w:rPr>
        <w:t xml:space="preserve"> </w:t>
      </w:r>
      <w:r w:rsidRPr="009E7F4C">
        <w:rPr>
          <w:rFonts w:cstheme="minorHAnsi"/>
          <w:sz w:val="24"/>
          <w:szCs w:val="24"/>
        </w:rPr>
        <w:t>They’re all business now, but their quarterback seems hesitant to throw.</w:t>
      </w:r>
      <w:r w:rsidR="0071681A">
        <w:rPr>
          <w:rFonts w:cstheme="minorHAnsi"/>
          <w:sz w:val="24"/>
          <w:szCs w:val="24"/>
        </w:rPr>
        <w:t xml:space="preserve"> </w:t>
      </w:r>
      <w:r w:rsidRPr="009E7F4C">
        <w:rPr>
          <w:rFonts w:cstheme="minorHAnsi"/>
          <w:sz w:val="24"/>
          <w:szCs w:val="24"/>
        </w:rPr>
        <w:t>I would be, too, if I knew Crazy Eddie were out there somewhere.</w:t>
      </w:r>
      <w:r w:rsidR="0071681A">
        <w:rPr>
          <w:rFonts w:cstheme="minorHAnsi"/>
          <w:sz w:val="24"/>
          <w:szCs w:val="24"/>
        </w:rPr>
        <w:t xml:space="preserve"> </w:t>
      </w:r>
      <w:r w:rsidRPr="009E7F4C">
        <w:rPr>
          <w:rFonts w:cstheme="minorHAnsi"/>
          <w:sz w:val="24"/>
          <w:szCs w:val="24"/>
        </w:rPr>
        <w:t>They don’t get very far on the ground and have to punt after a three and out.</w:t>
      </w:r>
      <w:r w:rsidR="0071681A">
        <w:rPr>
          <w:rFonts w:cstheme="minorHAnsi"/>
          <w:sz w:val="24"/>
          <w:szCs w:val="24"/>
        </w:rPr>
        <w:t xml:space="preserve"> </w:t>
      </w:r>
    </w:p>
    <w:p w:rsidR="00176DAF" w:rsidP="00176DAF" w:rsidRDefault="007F0EEA" w14:paraId="7A5A5AE1" w14:textId="7D7A64B1">
      <w:pPr>
        <w:spacing w:after="0"/>
        <w:ind w:firstLine="360"/>
        <w:rPr>
          <w:rFonts w:cstheme="minorHAnsi"/>
          <w:sz w:val="24"/>
          <w:szCs w:val="24"/>
        </w:rPr>
      </w:pPr>
      <w:r w:rsidRPr="009E7F4C">
        <w:rPr>
          <w:rFonts w:cstheme="minorHAnsi"/>
          <w:sz w:val="24"/>
          <w:szCs w:val="24"/>
        </w:rPr>
        <w:t xml:space="preserve">One of the Mine Twins receives the kick at our 300 meter </w:t>
      </w:r>
      <w:r w:rsidRPr="009E7F4C" w:rsidR="00616EC8">
        <w:rPr>
          <w:rFonts w:cstheme="minorHAnsi"/>
          <w:sz w:val="24"/>
          <w:szCs w:val="24"/>
        </w:rPr>
        <w:t>line and</w:t>
      </w:r>
      <w:r w:rsidRPr="009E7F4C">
        <w:rPr>
          <w:rFonts w:cstheme="minorHAnsi"/>
          <w:sz w:val="24"/>
          <w:szCs w:val="24"/>
        </w:rPr>
        <w:t xml:space="preserve"> starts zipping back up the field.</w:t>
      </w:r>
      <w:r w:rsidR="0071681A">
        <w:rPr>
          <w:rFonts w:cstheme="minorHAnsi"/>
          <w:sz w:val="24"/>
          <w:szCs w:val="24"/>
        </w:rPr>
        <w:t xml:space="preserve"> </w:t>
      </w:r>
      <w:r w:rsidRPr="009E7F4C">
        <w:rPr>
          <w:rFonts w:cstheme="minorHAnsi"/>
          <w:sz w:val="24"/>
          <w:szCs w:val="24"/>
        </w:rPr>
        <w:t>He bobs and weaves around two tackles before getting swarmed at midfield.</w:t>
      </w:r>
    </w:p>
    <w:p w:rsidR="00176DAF" w:rsidP="00176DAF" w:rsidRDefault="007F0EEA" w14:paraId="56AD492D" w14:textId="77777777">
      <w:pPr>
        <w:spacing w:after="0"/>
        <w:ind w:firstLine="360"/>
        <w:rPr>
          <w:rFonts w:cstheme="minorHAnsi"/>
          <w:sz w:val="24"/>
          <w:szCs w:val="24"/>
        </w:rPr>
      </w:pPr>
      <w:r w:rsidRPr="009E7F4C">
        <w:rPr>
          <w:rFonts w:cstheme="minorHAnsi"/>
          <w:sz w:val="24"/>
          <w:szCs w:val="24"/>
        </w:rPr>
        <w:t>Our offensive line goes onto the field for the first time in the game.</w:t>
      </w:r>
      <w:r w:rsidR="0071681A">
        <w:rPr>
          <w:rFonts w:cstheme="minorHAnsi"/>
          <w:sz w:val="24"/>
          <w:szCs w:val="24"/>
        </w:rPr>
        <w:t xml:space="preserve"> </w:t>
      </w:r>
      <w:r w:rsidRPr="009E7F4C">
        <w:rPr>
          <w:rFonts w:cstheme="minorHAnsi"/>
          <w:sz w:val="24"/>
          <w:szCs w:val="24"/>
        </w:rPr>
        <w:t>It’s also the first time everybody sees Kissy’s armor.</w:t>
      </w:r>
      <w:r w:rsidR="0071681A">
        <w:rPr>
          <w:rFonts w:cstheme="minorHAnsi"/>
          <w:sz w:val="24"/>
          <w:szCs w:val="24"/>
        </w:rPr>
        <w:t xml:space="preserve"> </w:t>
      </w:r>
    </w:p>
    <w:p w:rsidR="00176DAF" w:rsidP="00176DAF" w:rsidRDefault="007F0EEA" w14:paraId="4D53D082" w14:textId="77777777">
      <w:pPr>
        <w:spacing w:after="0"/>
        <w:ind w:firstLine="360"/>
        <w:rPr>
          <w:rFonts w:cstheme="minorHAnsi"/>
          <w:sz w:val="24"/>
          <w:szCs w:val="24"/>
        </w:rPr>
      </w:pPr>
      <w:r w:rsidRPr="009E7F4C">
        <w:rPr>
          <w:rFonts w:cstheme="minorHAnsi"/>
          <w:sz w:val="24"/>
          <w:szCs w:val="24"/>
        </w:rPr>
        <w:lastRenderedPageBreak/>
        <w:t>She’s naked and the same matte black as the regular suits.</w:t>
      </w:r>
      <w:r w:rsidR="0071681A">
        <w:rPr>
          <w:rFonts w:cstheme="minorHAnsi"/>
          <w:sz w:val="24"/>
          <w:szCs w:val="24"/>
        </w:rPr>
        <w:t xml:space="preserve"> </w:t>
      </w:r>
      <w:r w:rsidRPr="009E7F4C">
        <w:rPr>
          <w:rFonts w:cstheme="minorHAnsi"/>
          <w:sz w:val="24"/>
          <w:szCs w:val="24"/>
        </w:rPr>
        <w:t>Wild white tattoos snake up her arms and legs and writhe across her abdomen.</w:t>
      </w:r>
      <w:r w:rsidR="0071681A">
        <w:rPr>
          <w:rFonts w:cstheme="minorHAnsi"/>
          <w:sz w:val="24"/>
          <w:szCs w:val="24"/>
        </w:rPr>
        <w:t xml:space="preserve"> </w:t>
      </w:r>
      <w:r w:rsidRPr="009E7F4C">
        <w:rPr>
          <w:rFonts w:cstheme="minorHAnsi"/>
          <w:sz w:val="24"/>
          <w:szCs w:val="24"/>
        </w:rPr>
        <w:t>She’s bigger, a full head taller than the suit armor, and perfectly formed like an Amazon warrior.</w:t>
      </w:r>
      <w:r w:rsidR="0071681A">
        <w:rPr>
          <w:rFonts w:cstheme="minorHAnsi"/>
          <w:sz w:val="24"/>
          <w:szCs w:val="24"/>
        </w:rPr>
        <w:t xml:space="preserve"> </w:t>
      </w:r>
      <w:r w:rsidRPr="009E7F4C">
        <w:rPr>
          <w:rFonts w:cstheme="minorHAnsi"/>
          <w:sz w:val="24"/>
          <w:szCs w:val="24"/>
        </w:rPr>
        <w:t>Where the other suits are angular with hard edges, Kissy is smooth and curvy.</w:t>
      </w:r>
      <w:r w:rsidR="0071681A">
        <w:rPr>
          <w:rFonts w:cstheme="minorHAnsi"/>
          <w:sz w:val="24"/>
          <w:szCs w:val="24"/>
        </w:rPr>
        <w:t xml:space="preserve"> </w:t>
      </w:r>
      <w:r w:rsidRPr="009E7F4C">
        <w:rPr>
          <w:rFonts w:cstheme="minorHAnsi"/>
          <w:sz w:val="24"/>
          <w:szCs w:val="24"/>
        </w:rPr>
        <w:t>Her eyes glow red, her hair is a wild shock of coppery curls, and the suit vents on her back make her look like she has faint reddish wings.</w:t>
      </w:r>
      <w:r w:rsidR="0071681A">
        <w:rPr>
          <w:rFonts w:cstheme="minorHAnsi"/>
          <w:sz w:val="24"/>
          <w:szCs w:val="24"/>
        </w:rPr>
        <w:t xml:space="preserve"> </w:t>
      </w:r>
      <w:r w:rsidRPr="009E7F4C">
        <w:rPr>
          <w:rFonts w:cstheme="minorHAnsi"/>
          <w:sz w:val="24"/>
          <w:szCs w:val="24"/>
        </w:rPr>
        <w:t>Her whole form oozes malevolence.</w:t>
      </w:r>
      <w:r w:rsidR="0071681A">
        <w:rPr>
          <w:rFonts w:cstheme="minorHAnsi"/>
          <w:sz w:val="24"/>
          <w:szCs w:val="24"/>
        </w:rPr>
        <w:t xml:space="preserve"> </w:t>
      </w:r>
    </w:p>
    <w:p w:rsidR="00176DAF" w:rsidP="00176DAF" w:rsidRDefault="007F0EEA" w14:paraId="07B9A6A6" w14:textId="6FE958F3">
      <w:pPr>
        <w:spacing w:after="0"/>
        <w:ind w:firstLine="360"/>
        <w:rPr>
          <w:rFonts w:cstheme="minorHAnsi"/>
          <w:sz w:val="24"/>
          <w:szCs w:val="24"/>
        </w:rPr>
      </w:pPr>
      <w:r w:rsidRPr="009E7F4C">
        <w:rPr>
          <w:rFonts w:cstheme="minorHAnsi"/>
          <w:sz w:val="24"/>
          <w:szCs w:val="24"/>
        </w:rPr>
        <w:t xml:space="preserve">“Do you like it?” Laura asks on the </w:t>
      </w:r>
      <w:r w:rsidR="00411D2A">
        <w:rPr>
          <w:rFonts w:cstheme="minorHAnsi"/>
          <w:sz w:val="24"/>
          <w:szCs w:val="24"/>
        </w:rPr>
        <w:t>CC</w:t>
      </w:r>
      <w:r w:rsidRPr="009E7F4C">
        <w:rPr>
          <w:rFonts w:cstheme="minorHAnsi"/>
          <w:sz w:val="24"/>
          <w:szCs w:val="24"/>
        </w:rPr>
        <w:t>.</w:t>
      </w:r>
    </w:p>
    <w:p w:rsidR="00176DAF" w:rsidP="00176DAF" w:rsidRDefault="007F0EEA" w14:paraId="048A57A1" w14:textId="39C1B58B">
      <w:pPr>
        <w:spacing w:after="0"/>
        <w:ind w:firstLine="360"/>
        <w:rPr>
          <w:rFonts w:cstheme="minorHAnsi"/>
          <w:sz w:val="24"/>
          <w:szCs w:val="24"/>
        </w:rPr>
      </w:pPr>
      <w:r w:rsidRPr="009E7F4C">
        <w:rPr>
          <w:rFonts w:cstheme="minorHAnsi"/>
          <w:sz w:val="24"/>
          <w:szCs w:val="24"/>
        </w:rPr>
        <w:t>“Like it?</w:t>
      </w:r>
      <w:r w:rsidR="0071681A">
        <w:rPr>
          <w:rFonts w:cstheme="minorHAnsi"/>
          <w:sz w:val="24"/>
          <w:szCs w:val="24"/>
        </w:rPr>
        <w:t xml:space="preserve"> </w:t>
      </w:r>
      <w:r w:rsidRPr="009E7F4C">
        <w:rPr>
          <w:rFonts w:cstheme="minorHAnsi"/>
          <w:sz w:val="24"/>
          <w:szCs w:val="24"/>
        </w:rPr>
        <w:t>I want to hump your leg.</w:t>
      </w:r>
      <w:r w:rsidR="0071681A">
        <w:rPr>
          <w:rFonts w:cstheme="minorHAnsi"/>
          <w:sz w:val="24"/>
          <w:szCs w:val="24"/>
        </w:rPr>
        <w:t xml:space="preserve"> </w:t>
      </w:r>
      <w:r w:rsidRPr="009E7F4C">
        <w:rPr>
          <w:rFonts w:cstheme="minorHAnsi"/>
          <w:sz w:val="24"/>
          <w:szCs w:val="24"/>
        </w:rPr>
        <w:t>Laura, she looks like a succubus queen.</w:t>
      </w:r>
      <w:r w:rsidR="00842F7E">
        <w:rPr>
          <w:rFonts w:cstheme="minorHAnsi"/>
          <w:sz w:val="24"/>
          <w:szCs w:val="24"/>
        </w:rPr>
        <w:t xml:space="preserve"> </w:t>
      </w:r>
      <w:r w:rsidRPr="009E7F4C">
        <w:rPr>
          <w:rFonts w:cstheme="minorHAnsi"/>
          <w:sz w:val="24"/>
          <w:szCs w:val="24"/>
        </w:rPr>
        <w:t>Who’s idea was this?”</w:t>
      </w:r>
    </w:p>
    <w:p w:rsidR="00176DAF" w:rsidP="00176DAF" w:rsidRDefault="007F0EEA" w14:paraId="08006AF6" w14:textId="40037C92">
      <w:pPr>
        <w:spacing w:after="0"/>
        <w:ind w:firstLine="360"/>
        <w:rPr>
          <w:rFonts w:cstheme="minorHAnsi"/>
          <w:sz w:val="24"/>
          <w:szCs w:val="24"/>
        </w:rPr>
      </w:pPr>
      <w:r w:rsidRPr="009E7F4C">
        <w:rPr>
          <w:rFonts w:cstheme="minorHAnsi"/>
          <w:sz w:val="24"/>
          <w:szCs w:val="24"/>
        </w:rPr>
        <w:t>“</w:t>
      </w:r>
      <w:r w:rsidR="00A1193B">
        <w:rPr>
          <w:rFonts w:cstheme="minorHAnsi"/>
          <w:sz w:val="24"/>
          <w:szCs w:val="24"/>
        </w:rPr>
        <w:t>Kissy</w:t>
      </w:r>
      <w:r w:rsidRPr="009E7F4C">
        <w:rPr>
          <w:rFonts w:cstheme="minorHAnsi"/>
          <w:sz w:val="24"/>
          <w:szCs w:val="24"/>
        </w:rPr>
        <w:t xml:space="preserve"> and I came up with it after the naming.</w:t>
      </w:r>
      <w:r w:rsidR="0071681A">
        <w:rPr>
          <w:rFonts w:cstheme="minorHAnsi"/>
          <w:sz w:val="24"/>
          <w:szCs w:val="24"/>
        </w:rPr>
        <w:t xml:space="preserve"> </w:t>
      </w:r>
      <w:r w:rsidRPr="009E7F4C">
        <w:rPr>
          <w:rFonts w:cstheme="minorHAnsi"/>
          <w:sz w:val="24"/>
          <w:szCs w:val="24"/>
        </w:rPr>
        <w:t>I wanted it to be a surprise.”</w:t>
      </w:r>
    </w:p>
    <w:p w:rsidR="00176DAF" w:rsidP="00176DAF" w:rsidRDefault="007F0EEA" w14:paraId="0548ECF4" w14:textId="77777777">
      <w:pPr>
        <w:spacing w:after="0"/>
        <w:ind w:firstLine="360"/>
        <w:rPr>
          <w:rFonts w:cstheme="minorHAnsi"/>
          <w:sz w:val="24"/>
          <w:szCs w:val="24"/>
        </w:rPr>
      </w:pPr>
      <w:r w:rsidRPr="009E7F4C">
        <w:rPr>
          <w:rFonts w:cstheme="minorHAnsi"/>
          <w:sz w:val="24"/>
          <w:szCs w:val="24"/>
        </w:rPr>
        <w:t>“Well, count me surprised.</w:t>
      </w:r>
      <w:r w:rsidR="0071681A">
        <w:rPr>
          <w:rFonts w:cstheme="minorHAnsi"/>
          <w:sz w:val="24"/>
          <w:szCs w:val="24"/>
        </w:rPr>
        <w:t xml:space="preserve"> </w:t>
      </w:r>
      <w:r w:rsidRPr="009E7F4C">
        <w:rPr>
          <w:rFonts w:cstheme="minorHAnsi"/>
          <w:sz w:val="24"/>
          <w:szCs w:val="24"/>
        </w:rPr>
        <w:t>Let’s see what everyone else thinks.” I keyed us in the ASC.</w:t>
      </w:r>
      <w:r w:rsidR="0071681A">
        <w:rPr>
          <w:rFonts w:cstheme="minorHAnsi"/>
          <w:sz w:val="24"/>
          <w:szCs w:val="24"/>
        </w:rPr>
        <w:t xml:space="preserve"> </w:t>
      </w:r>
      <w:r w:rsidRPr="009E7F4C">
        <w:rPr>
          <w:rFonts w:cstheme="minorHAnsi"/>
          <w:sz w:val="24"/>
          <w:szCs w:val="24"/>
        </w:rPr>
        <w:t>The Joomits are duly impressed.</w:t>
      </w:r>
    </w:p>
    <w:p w:rsidR="00176DAF" w:rsidP="00176DAF" w:rsidRDefault="007F0EEA" w14:paraId="5CBA4E80" w14:textId="77777777">
      <w:pPr>
        <w:spacing w:after="0"/>
        <w:ind w:firstLine="360"/>
        <w:rPr>
          <w:rFonts w:cstheme="minorHAnsi"/>
          <w:sz w:val="24"/>
          <w:szCs w:val="24"/>
        </w:rPr>
      </w:pPr>
      <w:r w:rsidRPr="009E7F4C">
        <w:rPr>
          <w:rFonts w:cstheme="minorHAnsi"/>
          <w:sz w:val="24"/>
          <w:szCs w:val="24"/>
        </w:rPr>
        <w:t>“What is that?”</w:t>
      </w:r>
    </w:p>
    <w:p w:rsidR="00176DAF" w:rsidP="00176DAF" w:rsidRDefault="007F0EEA" w14:paraId="4456AF6E" w14:textId="77777777">
      <w:pPr>
        <w:spacing w:after="0"/>
        <w:ind w:firstLine="360"/>
        <w:rPr>
          <w:rFonts w:cstheme="minorHAnsi"/>
          <w:sz w:val="24"/>
          <w:szCs w:val="24"/>
        </w:rPr>
      </w:pPr>
      <w:r w:rsidRPr="009E7F4C">
        <w:rPr>
          <w:rFonts w:cstheme="minorHAnsi"/>
          <w:sz w:val="24"/>
          <w:szCs w:val="24"/>
        </w:rPr>
        <w:t>“Is that legal?”</w:t>
      </w:r>
    </w:p>
    <w:p w:rsidR="00176DAF" w:rsidP="47CE2942" w:rsidRDefault="007F0EEA" w14:paraId="08A54749" w14:textId="4747D116">
      <w:pPr>
        <w:spacing w:after="0"/>
        <w:ind w:firstLine="360"/>
        <w:rPr>
          <w:rFonts w:cs="Calibri" w:cstheme="minorAscii"/>
          <w:sz w:val="24"/>
          <w:szCs w:val="24"/>
        </w:rPr>
      </w:pPr>
      <w:r w:rsidRPr="47CE2942" w:rsidR="47CE2942">
        <w:rPr>
          <w:rFonts w:cs="Calibri" w:cstheme="minorAscii"/>
          <w:sz w:val="24"/>
          <w:szCs w:val="24"/>
        </w:rPr>
        <w:t>“She looks amazing</w:t>
      </w:r>
      <w:ins w:author="Gary Smailes" w:date="2024-03-14T16:27:01.449Z" w:id="1418411957">
        <w:r w:rsidRPr="47CE2942" w:rsidR="47CE2942">
          <w:rPr>
            <w:rFonts w:cs="Calibri" w:cstheme="minorAscii"/>
            <w:sz w:val="24"/>
            <w:szCs w:val="24"/>
          </w:rPr>
          <w:t>.</w:t>
        </w:r>
      </w:ins>
      <w:del w:author="Gary Smailes" w:date="2024-03-14T16:27:01.095Z" w:id="389013319">
        <w:r w:rsidRPr="47CE2942" w:rsidDel="47CE2942">
          <w:rPr>
            <w:rFonts w:cs="Calibri" w:cstheme="minorAscii"/>
            <w:sz w:val="24"/>
            <w:szCs w:val="24"/>
          </w:rPr>
          <w:delText>!</w:delText>
        </w:r>
      </w:del>
      <w:r w:rsidRPr="47CE2942" w:rsidR="47CE2942">
        <w:rPr>
          <w:rFonts w:cs="Calibri" w:cstheme="minorAscii"/>
          <w:sz w:val="24"/>
          <w:szCs w:val="24"/>
        </w:rPr>
        <w:t>”</w:t>
      </w:r>
    </w:p>
    <w:p w:rsidR="00176DAF" w:rsidP="47CE2942" w:rsidRDefault="007F0EEA" w14:paraId="3CF740A3" w14:textId="1C5A62F9">
      <w:pPr>
        <w:spacing w:after="0"/>
        <w:ind w:firstLine="360"/>
        <w:rPr>
          <w:rFonts w:cs="Calibri" w:cstheme="minorAscii"/>
          <w:sz w:val="24"/>
          <w:szCs w:val="24"/>
        </w:rPr>
      </w:pPr>
      <w:r w:rsidRPr="47CE2942" w:rsidR="47CE2942">
        <w:rPr>
          <w:rFonts w:cs="Calibri" w:cstheme="minorAscii"/>
          <w:sz w:val="24"/>
          <w:szCs w:val="24"/>
        </w:rPr>
        <w:t>“Look at those perfect tits</w:t>
      </w:r>
      <w:ins w:author="Gary Smailes" w:date="2024-03-14T16:27:05.529Z" w:id="1124030307">
        <w:r w:rsidRPr="47CE2942" w:rsidR="47CE2942">
          <w:rPr>
            <w:rFonts w:cs="Calibri" w:cstheme="minorAscii"/>
            <w:sz w:val="24"/>
            <w:szCs w:val="24"/>
          </w:rPr>
          <w:t>.</w:t>
        </w:r>
      </w:ins>
      <w:del w:author="Gary Smailes" w:date="2024-03-14T16:27:04.574Z" w:id="934831012">
        <w:r w:rsidRPr="47CE2942" w:rsidDel="47CE2942">
          <w:rPr>
            <w:rFonts w:cs="Calibri" w:cstheme="minorAscii"/>
            <w:sz w:val="24"/>
            <w:szCs w:val="24"/>
          </w:rPr>
          <w:delText>!</w:delText>
        </w:r>
      </w:del>
      <w:r w:rsidRPr="47CE2942" w:rsidR="47CE2942">
        <w:rPr>
          <w:rFonts w:cs="Calibri" w:cstheme="minorAscii"/>
          <w:sz w:val="24"/>
          <w:szCs w:val="24"/>
        </w:rPr>
        <w:t>”</w:t>
      </w:r>
    </w:p>
    <w:p w:rsidR="00176DAF" w:rsidP="00176DAF" w:rsidRDefault="007F0EEA" w14:paraId="2811FAEF" w14:textId="77777777">
      <w:pPr>
        <w:spacing w:after="0"/>
        <w:ind w:firstLine="360"/>
        <w:rPr>
          <w:rFonts w:cstheme="minorHAnsi"/>
          <w:sz w:val="24"/>
          <w:szCs w:val="24"/>
        </w:rPr>
      </w:pPr>
      <w:r w:rsidRPr="009E7F4C">
        <w:rPr>
          <w:rFonts w:cstheme="minorHAnsi"/>
          <w:sz w:val="24"/>
          <w:szCs w:val="24"/>
        </w:rPr>
        <w:t>“I’d like to show her a thing a two about my spaceballs.”</w:t>
      </w:r>
    </w:p>
    <w:p w:rsidR="00176DAF" w:rsidP="00176DAF" w:rsidRDefault="007F0EEA" w14:paraId="72A90680" w14:textId="77777777">
      <w:pPr>
        <w:spacing w:after="0"/>
        <w:ind w:firstLine="360"/>
        <w:rPr>
          <w:rFonts w:cstheme="minorHAnsi"/>
          <w:sz w:val="24"/>
          <w:szCs w:val="24"/>
        </w:rPr>
      </w:pPr>
      <w:r w:rsidRPr="009E7F4C">
        <w:rPr>
          <w:rFonts w:cstheme="minorHAnsi"/>
          <w:sz w:val="24"/>
          <w:szCs w:val="24"/>
        </w:rPr>
        <w:t>The Blood Suns don’t let them get far, though.</w:t>
      </w:r>
      <w:r w:rsidR="0071681A">
        <w:rPr>
          <w:rFonts w:cstheme="minorHAnsi"/>
          <w:sz w:val="24"/>
          <w:szCs w:val="24"/>
        </w:rPr>
        <w:t xml:space="preserve"> </w:t>
      </w:r>
    </w:p>
    <w:p w:rsidR="00176DAF" w:rsidP="00176DAF" w:rsidRDefault="007F0EEA" w14:paraId="07547131" w14:textId="77777777">
      <w:pPr>
        <w:spacing w:after="0"/>
        <w:ind w:firstLine="360"/>
        <w:rPr>
          <w:rFonts w:cstheme="minorHAnsi"/>
          <w:sz w:val="24"/>
          <w:szCs w:val="24"/>
        </w:rPr>
      </w:pPr>
      <w:r w:rsidRPr="009E7F4C">
        <w:rPr>
          <w:rFonts w:cstheme="minorHAnsi"/>
          <w:sz w:val="24"/>
          <w:szCs w:val="24"/>
        </w:rPr>
        <w:t>“Yeah, like your balls are big enough to see without a microscope.”</w:t>
      </w:r>
    </w:p>
    <w:p w:rsidR="00176DAF" w:rsidP="00176DAF" w:rsidRDefault="007F0EEA" w14:paraId="540B7E55" w14:textId="77777777">
      <w:pPr>
        <w:spacing w:after="0"/>
        <w:ind w:firstLine="360"/>
        <w:rPr>
          <w:rFonts w:cstheme="minorHAnsi"/>
          <w:sz w:val="24"/>
          <w:szCs w:val="24"/>
        </w:rPr>
      </w:pPr>
      <w:r w:rsidRPr="009E7F4C">
        <w:rPr>
          <w:rFonts w:cstheme="minorHAnsi"/>
          <w:sz w:val="24"/>
          <w:szCs w:val="24"/>
        </w:rPr>
        <w:t>“Or your courage, that’s pretty insignificant, too.”</w:t>
      </w:r>
    </w:p>
    <w:p w:rsidR="00176DAF" w:rsidP="00176DAF" w:rsidRDefault="007F0EEA" w14:paraId="3D2DD4B6" w14:textId="77777777">
      <w:pPr>
        <w:spacing w:after="0"/>
        <w:ind w:firstLine="360"/>
        <w:rPr>
          <w:rFonts w:cstheme="minorHAnsi"/>
          <w:sz w:val="24"/>
          <w:szCs w:val="24"/>
        </w:rPr>
      </w:pPr>
      <w:r w:rsidRPr="009E7F4C">
        <w:rPr>
          <w:rFonts w:cstheme="minorHAnsi"/>
          <w:sz w:val="24"/>
          <w:szCs w:val="24"/>
        </w:rPr>
        <w:t>“Speaking of extremely small, can you even tell when you get a hardon?”</w:t>
      </w:r>
    </w:p>
    <w:p w:rsidR="00176DAF" w:rsidP="00176DAF" w:rsidRDefault="007F0EEA" w14:paraId="774026C9" w14:textId="77777777">
      <w:pPr>
        <w:spacing w:after="0"/>
        <w:ind w:firstLine="360"/>
        <w:rPr>
          <w:rFonts w:cstheme="minorHAnsi"/>
          <w:sz w:val="24"/>
          <w:szCs w:val="24"/>
        </w:rPr>
      </w:pPr>
      <w:r w:rsidRPr="009E7F4C">
        <w:rPr>
          <w:rFonts w:cstheme="minorHAnsi"/>
          <w:sz w:val="24"/>
          <w:szCs w:val="24"/>
        </w:rPr>
        <w:t>“Maybe they have tiny women to go along with their tiny wieners.”</w:t>
      </w:r>
    </w:p>
    <w:p w:rsidR="00176DAF" w:rsidP="00176DAF" w:rsidRDefault="007F0EEA" w14:paraId="0ED07E9F" w14:textId="77777777">
      <w:pPr>
        <w:spacing w:after="0"/>
        <w:ind w:firstLine="360"/>
        <w:rPr>
          <w:rFonts w:cstheme="minorHAnsi"/>
          <w:sz w:val="24"/>
          <w:szCs w:val="24"/>
        </w:rPr>
      </w:pPr>
      <w:r w:rsidRPr="009E7F4C">
        <w:rPr>
          <w:rFonts w:cstheme="minorHAnsi"/>
          <w:sz w:val="24"/>
          <w:szCs w:val="24"/>
        </w:rPr>
        <w:t>I leave them to it and got on a new secure channel with my quarterback.</w:t>
      </w:r>
    </w:p>
    <w:p w:rsidR="00176DAF" w:rsidP="00176DAF" w:rsidRDefault="007F0EEA" w14:paraId="767993AC" w14:textId="77777777">
      <w:pPr>
        <w:spacing w:after="0"/>
        <w:ind w:firstLine="360"/>
        <w:rPr>
          <w:rFonts w:cstheme="minorHAnsi"/>
          <w:sz w:val="24"/>
          <w:szCs w:val="24"/>
        </w:rPr>
      </w:pPr>
      <w:r w:rsidRPr="009E7F4C">
        <w:rPr>
          <w:rFonts w:cstheme="minorHAnsi"/>
          <w:sz w:val="24"/>
          <w:szCs w:val="24"/>
        </w:rPr>
        <w:t>“Kissy,” I say.</w:t>
      </w:r>
    </w:p>
    <w:p w:rsidR="00176DAF" w:rsidP="00176DAF" w:rsidRDefault="007F0EEA" w14:paraId="2A553073"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5AD98EB8" w14:textId="77777777">
      <w:pPr>
        <w:spacing w:after="0"/>
        <w:ind w:firstLine="360"/>
        <w:rPr>
          <w:rFonts w:cstheme="minorHAnsi"/>
          <w:sz w:val="24"/>
          <w:szCs w:val="24"/>
        </w:rPr>
      </w:pPr>
      <w:r w:rsidRPr="009E7F4C">
        <w:rPr>
          <w:rFonts w:cstheme="minorHAnsi"/>
          <w:sz w:val="24"/>
          <w:szCs w:val="24"/>
        </w:rPr>
        <w:t>“You look incredible.”</w:t>
      </w:r>
    </w:p>
    <w:p w:rsidR="00176DAF" w:rsidP="00176DAF" w:rsidRDefault="007F0EEA" w14:paraId="601707A1" w14:textId="77777777">
      <w:pPr>
        <w:spacing w:after="0"/>
        <w:ind w:firstLine="360"/>
        <w:rPr>
          <w:rFonts w:cstheme="minorHAnsi"/>
          <w:sz w:val="24"/>
          <w:szCs w:val="24"/>
        </w:rPr>
      </w:pPr>
      <w:r w:rsidRPr="009E7F4C">
        <w:rPr>
          <w:rFonts w:cstheme="minorHAnsi"/>
          <w:sz w:val="24"/>
          <w:szCs w:val="24"/>
        </w:rPr>
        <w:t>“So, do you want to have sex with me now?”</w:t>
      </w:r>
    </w:p>
    <w:p w:rsidR="00176DAF" w:rsidP="00176DAF" w:rsidRDefault="007F0EEA" w14:paraId="221FBF74" w14:textId="77777777">
      <w:pPr>
        <w:spacing w:after="0"/>
        <w:ind w:firstLine="360"/>
        <w:rPr>
          <w:rFonts w:cstheme="minorHAnsi"/>
          <w:sz w:val="24"/>
          <w:szCs w:val="24"/>
        </w:rPr>
      </w:pPr>
      <w:r w:rsidRPr="009E7F4C">
        <w:rPr>
          <w:rFonts w:cstheme="minorHAnsi"/>
          <w:sz w:val="24"/>
          <w:szCs w:val="24"/>
        </w:rPr>
        <w:t>“You look like a demon, Kissy.”</w:t>
      </w:r>
    </w:p>
    <w:p w:rsidR="00176DAF" w:rsidP="00176DAF" w:rsidRDefault="007F0EEA" w14:paraId="2BA6AE77" w14:textId="77777777">
      <w:pPr>
        <w:spacing w:after="0"/>
        <w:ind w:firstLine="360"/>
        <w:rPr>
          <w:rFonts w:cstheme="minorHAnsi"/>
          <w:sz w:val="24"/>
          <w:szCs w:val="24"/>
        </w:rPr>
      </w:pPr>
      <w:r w:rsidRPr="009E7F4C">
        <w:rPr>
          <w:rFonts w:cstheme="minorHAnsi"/>
          <w:sz w:val="24"/>
          <w:szCs w:val="24"/>
        </w:rPr>
        <w:t>“So no, then.</w:t>
      </w:r>
      <w:r w:rsidR="0071681A">
        <w:rPr>
          <w:rFonts w:cstheme="minorHAnsi"/>
          <w:sz w:val="24"/>
          <w:szCs w:val="24"/>
        </w:rPr>
        <w:t xml:space="preserve"> </w:t>
      </w:r>
      <w:r w:rsidRPr="009E7F4C">
        <w:rPr>
          <w:rFonts w:cstheme="minorHAnsi"/>
          <w:sz w:val="24"/>
          <w:szCs w:val="24"/>
        </w:rPr>
        <w:t>Hmph.</w:t>
      </w:r>
      <w:r w:rsidR="0071681A">
        <w:rPr>
          <w:rFonts w:cstheme="minorHAnsi"/>
          <w:sz w:val="24"/>
          <w:szCs w:val="24"/>
        </w:rPr>
        <w:t xml:space="preserve"> </w:t>
      </w:r>
      <w:r w:rsidRPr="009E7F4C">
        <w:rPr>
          <w:rFonts w:cstheme="minorHAnsi"/>
          <w:sz w:val="24"/>
          <w:szCs w:val="24"/>
        </w:rPr>
        <w:t>Some people are into that.”</w:t>
      </w:r>
    </w:p>
    <w:p w:rsidR="00176DAF" w:rsidP="00176DAF" w:rsidRDefault="007F0EEA" w14:paraId="253F665B" w14:textId="77777777">
      <w:pPr>
        <w:spacing w:after="0"/>
        <w:ind w:firstLine="360"/>
        <w:rPr>
          <w:rFonts w:cstheme="minorHAnsi"/>
          <w:sz w:val="24"/>
          <w:szCs w:val="24"/>
        </w:rPr>
      </w:pPr>
      <w:r w:rsidRPr="009E7F4C">
        <w:rPr>
          <w:rFonts w:cstheme="minorHAnsi"/>
          <w:sz w:val="24"/>
          <w:szCs w:val="24"/>
        </w:rPr>
        <w:t>I laugh.</w:t>
      </w:r>
      <w:r w:rsidR="0071681A">
        <w:rPr>
          <w:rFonts w:cstheme="minorHAnsi"/>
          <w:sz w:val="24"/>
          <w:szCs w:val="24"/>
        </w:rPr>
        <w:t xml:space="preserve"> </w:t>
      </w:r>
      <w:r w:rsidRPr="009E7F4C">
        <w:rPr>
          <w:rFonts w:cstheme="minorHAnsi"/>
          <w:sz w:val="24"/>
          <w:szCs w:val="24"/>
        </w:rPr>
        <w:t>“Good luck out there, Kissy.”</w:t>
      </w:r>
    </w:p>
    <w:p w:rsidR="00176DAF" w:rsidP="00176DAF" w:rsidRDefault="007F0EEA" w14:paraId="0831B7E7" w14:textId="77777777">
      <w:pPr>
        <w:spacing w:after="0"/>
        <w:ind w:firstLine="360"/>
        <w:rPr>
          <w:rFonts w:cstheme="minorHAnsi"/>
          <w:sz w:val="24"/>
          <w:szCs w:val="24"/>
        </w:rPr>
      </w:pPr>
      <w:r w:rsidRPr="009E7F4C">
        <w:rPr>
          <w:rFonts w:cstheme="minorHAnsi"/>
          <w:sz w:val="24"/>
          <w:szCs w:val="24"/>
        </w:rPr>
        <w:t>“Thanks, Coach.”</w:t>
      </w:r>
    </w:p>
    <w:p w:rsidRPr="009E7F4C" w:rsidR="007F0EEA" w:rsidP="00176DAF" w:rsidRDefault="007F0EEA" w14:paraId="1A709E40" w14:textId="0C46838F">
      <w:pPr>
        <w:spacing w:after="0"/>
        <w:ind w:firstLine="360"/>
        <w:rPr>
          <w:rFonts w:cstheme="minorHAnsi"/>
          <w:sz w:val="24"/>
          <w:szCs w:val="24"/>
        </w:rPr>
      </w:pPr>
    </w:p>
    <w:p w:rsidRPr="009E7F4C" w:rsidR="007F0EEA" w:rsidP="00205782" w:rsidRDefault="00AE1D3C" w14:paraId="3F24E3F3" w14:textId="53C033BD">
      <w:pPr>
        <w:spacing w:after="0"/>
        <w:jc w:val="center"/>
        <w:rPr>
          <w:rFonts w:cstheme="minorHAnsi"/>
          <w:sz w:val="24"/>
          <w:szCs w:val="24"/>
        </w:rPr>
      </w:pPr>
      <w:r>
        <w:rPr>
          <w:rFonts w:cstheme="minorHAnsi"/>
          <w:sz w:val="24"/>
          <w:szCs w:val="24"/>
        </w:rPr>
        <w:t>***</w:t>
      </w:r>
    </w:p>
    <w:p w:rsidR="00176DAF" w:rsidP="00176DAF" w:rsidRDefault="00176DAF" w14:paraId="306CEE39" w14:textId="77777777">
      <w:pPr>
        <w:spacing w:after="0"/>
        <w:ind w:firstLine="360"/>
        <w:rPr>
          <w:rFonts w:cstheme="minorHAnsi"/>
          <w:sz w:val="24"/>
          <w:szCs w:val="24"/>
        </w:rPr>
      </w:pPr>
    </w:p>
    <w:p w:rsidR="00176DAF" w:rsidP="00D41B15" w:rsidRDefault="007F0EEA" w14:paraId="1FDF96D9" w14:textId="5FB3FC7C">
      <w:pPr>
        <w:spacing w:after="0"/>
        <w:rPr>
          <w:rFonts w:cstheme="minorHAnsi"/>
          <w:sz w:val="24"/>
          <w:szCs w:val="24"/>
        </w:rPr>
      </w:pPr>
      <w:r w:rsidRPr="009E7F4C">
        <w:rPr>
          <w:rFonts w:cstheme="minorHAnsi"/>
          <w:sz w:val="24"/>
          <w:szCs w:val="24"/>
        </w:rPr>
        <w:t>Kissy takes the snap and drops back into the pocket.</w:t>
      </w:r>
      <w:r w:rsidR="0071681A">
        <w:rPr>
          <w:rFonts w:cstheme="minorHAnsi"/>
          <w:sz w:val="24"/>
          <w:szCs w:val="24"/>
        </w:rPr>
        <w:t xml:space="preserve"> </w:t>
      </w:r>
      <w:r w:rsidRPr="009E7F4C">
        <w:rPr>
          <w:rFonts w:cstheme="minorHAnsi"/>
          <w:sz w:val="24"/>
          <w:szCs w:val="24"/>
        </w:rPr>
        <w:t>The Blood Suns have worked together before today and it shows.</w:t>
      </w:r>
      <w:r w:rsidR="0071681A">
        <w:rPr>
          <w:rFonts w:cstheme="minorHAnsi"/>
          <w:sz w:val="24"/>
          <w:szCs w:val="24"/>
        </w:rPr>
        <w:t xml:space="preserve"> </w:t>
      </w:r>
      <w:r w:rsidRPr="009E7F4C">
        <w:rPr>
          <w:rFonts w:cstheme="minorHAnsi"/>
          <w:sz w:val="24"/>
          <w:szCs w:val="24"/>
        </w:rPr>
        <w:t>Kissy takes all the time in the world and then drills it straight down the field.</w:t>
      </w:r>
      <w:r w:rsidR="0071681A">
        <w:rPr>
          <w:rFonts w:cstheme="minorHAnsi"/>
          <w:sz w:val="24"/>
          <w:szCs w:val="24"/>
        </w:rPr>
        <w:t xml:space="preserve"> </w:t>
      </w:r>
      <w:r w:rsidRPr="009E7F4C">
        <w:rPr>
          <w:rFonts w:cstheme="minorHAnsi"/>
          <w:sz w:val="24"/>
          <w:szCs w:val="24"/>
        </w:rPr>
        <w:t>The ball doesn’t even arc.</w:t>
      </w:r>
      <w:r w:rsidR="0071681A">
        <w:rPr>
          <w:rFonts w:cstheme="minorHAnsi"/>
          <w:sz w:val="24"/>
          <w:szCs w:val="24"/>
        </w:rPr>
        <w:t xml:space="preserve"> </w:t>
      </w:r>
      <w:r w:rsidRPr="009E7F4C">
        <w:rPr>
          <w:rFonts w:cstheme="minorHAnsi"/>
          <w:sz w:val="24"/>
          <w:szCs w:val="24"/>
        </w:rPr>
        <w:t xml:space="preserve">She connects with a receiver – Fuckhead #2 – on the </w:t>
      </w:r>
      <w:r w:rsidRPr="009E7F4C" w:rsidR="00B5397C">
        <w:rPr>
          <w:rFonts w:cstheme="minorHAnsi"/>
          <w:sz w:val="24"/>
          <w:szCs w:val="24"/>
        </w:rPr>
        <w:t>1</w:t>
      </w:r>
      <w:r w:rsidR="00B5397C">
        <w:rPr>
          <w:rFonts w:cstheme="minorHAnsi"/>
          <w:sz w:val="24"/>
          <w:szCs w:val="24"/>
        </w:rPr>
        <w:t>0</w:t>
      </w:r>
      <w:r w:rsidRPr="009E7F4C" w:rsidR="00B5397C">
        <w:rPr>
          <w:rFonts w:cstheme="minorHAnsi"/>
          <w:sz w:val="24"/>
          <w:szCs w:val="24"/>
        </w:rPr>
        <w:t>0-meter</w:t>
      </w:r>
      <w:r w:rsidRPr="009E7F4C">
        <w:rPr>
          <w:rFonts w:cstheme="minorHAnsi"/>
          <w:sz w:val="24"/>
          <w:szCs w:val="24"/>
        </w:rPr>
        <w:t xml:space="preserve"> line and the impact of the spaceball propels him straight into the endzone. </w:t>
      </w:r>
    </w:p>
    <w:p w:rsidR="00176DAF" w:rsidP="00176DAF" w:rsidRDefault="007F0EEA" w14:paraId="342EFA37" w14:textId="77777777">
      <w:pPr>
        <w:spacing w:after="0"/>
        <w:ind w:firstLine="360"/>
        <w:rPr>
          <w:rFonts w:cstheme="minorHAnsi"/>
          <w:sz w:val="24"/>
          <w:szCs w:val="24"/>
        </w:rPr>
      </w:pPr>
      <w:r w:rsidRPr="009E7F4C">
        <w:rPr>
          <w:rFonts w:cstheme="minorHAnsi"/>
          <w:sz w:val="24"/>
          <w:szCs w:val="24"/>
        </w:rPr>
        <w:t>TOUCHDOWN!</w:t>
      </w:r>
    </w:p>
    <w:p w:rsidR="007F0EEA" w:rsidP="00176DAF" w:rsidRDefault="007F0EEA" w14:paraId="6D9A6C37" w14:textId="5FAABD59">
      <w:pPr>
        <w:spacing w:after="0"/>
        <w:ind w:firstLine="360"/>
        <w:rPr>
          <w:rFonts w:cstheme="minorHAnsi"/>
          <w:sz w:val="24"/>
          <w:szCs w:val="24"/>
        </w:rPr>
      </w:pPr>
    </w:p>
    <w:p w:rsidR="00176DAF" w:rsidP="00205782" w:rsidRDefault="00AE1D3C" w14:paraId="4012F634" w14:textId="77777777">
      <w:pPr>
        <w:spacing w:after="0"/>
        <w:jc w:val="center"/>
        <w:rPr>
          <w:rFonts w:cstheme="minorHAnsi"/>
          <w:sz w:val="24"/>
          <w:szCs w:val="24"/>
        </w:rPr>
      </w:pPr>
      <w:r>
        <w:rPr>
          <w:rFonts w:cstheme="minorHAnsi"/>
          <w:sz w:val="24"/>
          <w:szCs w:val="24"/>
        </w:rPr>
        <w:t>***</w:t>
      </w:r>
    </w:p>
    <w:p w:rsidR="00176DAF" w:rsidP="00176DAF" w:rsidRDefault="00176DAF" w14:paraId="5A875158" w14:textId="77777777">
      <w:pPr>
        <w:spacing w:after="0"/>
        <w:ind w:firstLine="360"/>
        <w:rPr>
          <w:rFonts w:cstheme="minorHAnsi"/>
          <w:sz w:val="24"/>
          <w:szCs w:val="24"/>
        </w:rPr>
      </w:pPr>
    </w:p>
    <w:p w:rsidR="00176DAF" w:rsidP="00D41B15" w:rsidRDefault="007F0EEA" w14:paraId="3F7501A9" w14:textId="2C2ACCAB">
      <w:pPr>
        <w:spacing w:after="0"/>
        <w:rPr>
          <w:rFonts w:cstheme="minorHAnsi"/>
          <w:sz w:val="24"/>
          <w:szCs w:val="24"/>
        </w:rPr>
      </w:pPr>
      <w:r w:rsidRPr="009E7F4C">
        <w:rPr>
          <w:rFonts w:cstheme="minorHAnsi"/>
          <w:sz w:val="24"/>
          <w:szCs w:val="24"/>
        </w:rPr>
        <w:t>The Joomits never had a chance.</w:t>
      </w:r>
      <w:r w:rsidR="0071681A">
        <w:rPr>
          <w:rFonts w:cstheme="minorHAnsi"/>
          <w:sz w:val="24"/>
          <w:szCs w:val="24"/>
        </w:rPr>
        <w:t xml:space="preserve"> </w:t>
      </w:r>
      <w:r w:rsidRPr="009E7F4C">
        <w:rPr>
          <w:rFonts w:cstheme="minorHAnsi"/>
          <w:sz w:val="24"/>
          <w:szCs w:val="24"/>
        </w:rPr>
        <w:t>We crush them, 46-3.</w:t>
      </w:r>
      <w:r w:rsidR="0071681A">
        <w:rPr>
          <w:rFonts w:cstheme="minorHAnsi"/>
          <w:sz w:val="24"/>
          <w:szCs w:val="24"/>
        </w:rPr>
        <w:t xml:space="preserve"> </w:t>
      </w:r>
      <w:r w:rsidRPr="009E7F4C">
        <w:rPr>
          <w:rFonts w:cstheme="minorHAnsi"/>
          <w:sz w:val="24"/>
          <w:szCs w:val="24"/>
        </w:rPr>
        <w:t>They manage a desperate 400</w:t>
      </w:r>
      <w:r w:rsidR="006060DD">
        <w:rPr>
          <w:rFonts w:cstheme="minorHAnsi"/>
          <w:sz w:val="24"/>
          <w:szCs w:val="24"/>
        </w:rPr>
        <w:t>-</w:t>
      </w:r>
      <w:r w:rsidRPr="009E7F4C">
        <w:rPr>
          <w:rFonts w:cstheme="minorHAnsi"/>
          <w:sz w:val="24"/>
          <w:szCs w:val="24"/>
        </w:rPr>
        <w:t>meter field goal, and that</w:t>
      </w:r>
      <w:r w:rsidR="006060DD">
        <w:rPr>
          <w:rFonts w:cstheme="minorHAnsi"/>
          <w:sz w:val="24"/>
          <w:szCs w:val="24"/>
        </w:rPr>
        <w:t>’</w:t>
      </w:r>
      <w:r w:rsidRPr="009E7F4C">
        <w:rPr>
          <w:rFonts w:cstheme="minorHAnsi"/>
          <w:sz w:val="24"/>
          <w:szCs w:val="24"/>
        </w:rPr>
        <w:t>s it.</w:t>
      </w:r>
      <w:r w:rsidR="0071681A">
        <w:rPr>
          <w:rFonts w:cstheme="minorHAnsi"/>
          <w:sz w:val="24"/>
          <w:szCs w:val="24"/>
        </w:rPr>
        <w:t xml:space="preserve"> </w:t>
      </w:r>
      <w:r w:rsidRPr="009E7F4C">
        <w:rPr>
          <w:rFonts w:cstheme="minorHAnsi"/>
          <w:sz w:val="24"/>
          <w:szCs w:val="24"/>
        </w:rPr>
        <w:t>The game win party back at the KornerStone in Freehaven is unlike anything I’ve ever seen.</w:t>
      </w:r>
      <w:r w:rsidR="0071681A">
        <w:rPr>
          <w:rFonts w:cstheme="minorHAnsi"/>
          <w:sz w:val="24"/>
          <w:szCs w:val="24"/>
        </w:rPr>
        <w:t xml:space="preserve"> </w:t>
      </w:r>
      <w:r w:rsidRPr="009E7F4C">
        <w:rPr>
          <w:rFonts w:cstheme="minorHAnsi"/>
          <w:sz w:val="24"/>
          <w:szCs w:val="24"/>
        </w:rPr>
        <w:t>Pirates really know how to throw down.</w:t>
      </w:r>
      <w:r w:rsidR="0071681A">
        <w:rPr>
          <w:rFonts w:cstheme="minorHAnsi"/>
          <w:sz w:val="24"/>
          <w:szCs w:val="24"/>
        </w:rPr>
        <w:t xml:space="preserve"> </w:t>
      </w:r>
      <w:r w:rsidRPr="009E7F4C">
        <w:rPr>
          <w:rFonts w:cstheme="minorHAnsi"/>
          <w:sz w:val="24"/>
          <w:szCs w:val="24"/>
        </w:rPr>
        <w:t>There’s</w:t>
      </w:r>
      <w:r w:rsidR="0071681A">
        <w:rPr>
          <w:rFonts w:cstheme="minorHAnsi"/>
          <w:sz w:val="24"/>
          <w:szCs w:val="24"/>
        </w:rPr>
        <w:t xml:space="preserve"> </w:t>
      </w:r>
      <w:r w:rsidRPr="009E7F4C">
        <w:rPr>
          <w:rFonts w:cstheme="minorHAnsi"/>
          <w:sz w:val="24"/>
          <w:szCs w:val="24"/>
        </w:rPr>
        <w:t>booze and wrestling.</w:t>
      </w:r>
      <w:r w:rsidR="0071681A">
        <w:rPr>
          <w:rFonts w:cstheme="minorHAnsi"/>
          <w:sz w:val="24"/>
          <w:szCs w:val="24"/>
        </w:rPr>
        <w:t xml:space="preserve"> </w:t>
      </w:r>
      <w:r w:rsidRPr="009E7F4C">
        <w:rPr>
          <w:rFonts w:cstheme="minorHAnsi"/>
          <w:sz w:val="24"/>
          <w:szCs w:val="24"/>
        </w:rPr>
        <w:t>Kissy change</w:t>
      </w:r>
      <w:r w:rsidR="006060DD">
        <w:rPr>
          <w:rFonts w:cstheme="minorHAnsi"/>
          <w:sz w:val="24"/>
          <w:szCs w:val="24"/>
        </w:rPr>
        <w:t>s</w:t>
      </w:r>
      <w:r w:rsidRPr="009E7F4C">
        <w:rPr>
          <w:rFonts w:cstheme="minorHAnsi"/>
          <w:sz w:val="24"/>
          <w:szCs w:val="24"/>
        </w:rPr>
        <w:t xml:space="preserve"> out of her battle exosuit but she’s still naked.</w:t>
      </w:r>
      <w:r w:rsidR="0071681A">
        <w:rPr>
          <w:rFonts w:cstheme="minorHAnsi"/>
          <w:sz w:val="24"/>
          <w:szCs w:val="24"/>
        </w:rPr>
        <w:t xml:space="preserve"> </w:t>
      </w:r>
      <w:r w:rsidRPr="009E7F4C">
        <w:rPr>
          <w:rFonts w:cstheme="minorHAnsi"/>
          <w:sz w:val="24"/>
          <w:szCs w:val="24"/>
        </w:rPr>
        <w:t>She</w:t>
      </w:r>
      <w:r w:rsidR="006060DD">
        <w:rPr>
          <w:rFonts w:cstheme="minorHAnsi"/>
          <w:sz w:val="24"/>
          <w:szCs w:val="24"/>
        </w:rPr>
        <w:t>’s with</w:t>
      </w:r>
      <w:r w:rsidRPr="009E7F4C">
        <w:rPr>
          <w:rFonts w:cstheme="minorHAnsi"/>
          <w:sz w:val="24"/>
          <w:szCs w:val="24"/>
        </w:rPr>
        <w:t xml:space="preserve"> a bunch of her Pleasure Palace colleagues and there’s an old-fashioned orgy going on at </w:t>
      </w:r>
      <w:r w:rsidR="006060DD">
        <w:rPr>
          <w:rFonts w:cstheme="minorHAnsi"/>
          <w:sz w:val="24"/>
          <w:szCs w:val="24"/>
        </w:rPr>
        <w:t xml:space="preserve">the other end of the </w:t>
      </w:r>
      <w:r w:rsidRPr="009E7F4C">
        <w:rPr>
          <w:rFonts w:cstheme="minorHAnsi"/>
          <w:sz w:val="24"/>
          <w:szCs w:val="24"/>
        </w:rPr>
        <w:t>room.</w:t>
      </w:r>
      <w:r w:rsidR="0071681A">
        <w:rPr>
          <w:rFonts w:cstheme="minorHAnsi"/>
          <w:sz w:val="24"/>
          <w:szCs w:val="24"/>
        </w:rPr>
        <w:t xml:space="preserve"> </w:t>
      </w:r>
    </w:p>
    <w:p w:rsidR="00176DAF" w:rsidP="00176DAF" w:rsidRDefault="007F0EEA" w14:paraId="131255F1" w14:textId="4E088033">
      <w:pPr>
        <w:spacing w:after="0"/>
        <w:ind w:firstLine="360"/>
        <w:rPr>
          <w:rFonts w:cstheme="minorHAnsi"/>
          <w:sz w:val="24"/>
          <w:szCs w:val="24"/>
        </w:rPr>
      </w:pPr>
      <w:r w:rsidRPr="009E7F4C">
        <w:rPr>
          <w:rFonts w:cstheme="minorHAnsi"/>
          <w:sz w:val="24"/>
          <w:szCs w:val="24"/>
        </w:rPr>
        <w:t>I sit at the bar with Laura.</w:t>
      </w:r>
      <w:r w:rsidR="0071681A">
        <w:rPr>
          <w:rFonts w:cstheme="minorHAnsi"/>
          <w:sz w:val="24"/>
          <w:szCs w:val="24"/>
        </w:rPr>
        <w:t xml:space="preserve"> </w:t>
      </w:r>
      <w:r w:rsidRPr="009E7F4C">
        <w:rPr>
          <w:rFonts w:cstheme="minorHAnsi"/>
          <w:sz w:val="24"/>
          <w:szCs w:val="24"/>
        </w:rPr>
        <w:t>Bucky and Janine are slow dancing nearby, at completely the wrong tempo for the music</w:t>
      </w:r>
      <w:r w:rsidR="006060DD">
        <w:rPr>
          <w:rFonts w:cstheme="minorHAnsi"/>
          <w:sz w:val="24"/>
          <w:szCs w:val="24"/>
        </w:rPr>
        <w:t>.</w:t>
      </w:r>
      <w:r w:rsidRPr="009E7F4C">
        <w:rPr>
          <w:rFonts w:cstheme="minorHAnsi"/>
          <w:sz w:val="24"/>
          <w:szCs w:val="24"/>
        </w:rPr>
        <w:t xml:space="preserve"> </w:t>
      </w:r>
      <w:r w:rsidR="006060DD">
        <w:rPr>
          <w:rFonts w:cstheme="minorHAnsi"/>
          <w:sz w:val="24"/>
          <w:szCs w:val="24"/>
        </w:rPr>
        <w:t>T</w:t>
      </w:r>
      <w:r w:rsidRPr="009E7F4C">
        <w:rPr>
          <w:rFonts w:cstheme="minorHAnsi"/>
          <w:sz w:val="24"/>
          <w:szCs w:val="24"/>
        </w:rPr>
        <w:t>hey don’t seem to care.</w:t>
      </w:r>
    </w:p>
    <w:p w:rsidR="00176DAF" w:rsidP="00176DAF" w:rsidRDefault="007F0EEA" w14:paraId="29937598" w14:textId="78123303">
      <w:pPr>
        <w:spacing w:after="0"/>
        <w:ind w:firstLine="360"/>
        <w:rPr>
          <w:rFonts w:cstheme="minorHAnsi"/>
          <w:sz w:val="24"/>
          <w:szCs w:val="24"/>
        </w:rPr>
      </w:pPr>
      <w:r w:rsidRPr="009E7F4C">
        <w:rPr>
          <w:rFonts w:cstheme="minorHAnsi"/>
          <w:sz w:val="24"/>
          <w:szCs w:val="24"/>
        </w:rPr>
        <w:t>Jager is nowhere to be seen.</w:t>
      </w:r>
      <w:r w:rsidR="0071681A">
        <w:rPr>
          <w:rFonts w:cstheme="minorHAnsi"/>
          <w:sz w:val="24"/>
          <w:szCs w:val="24"/>
        </w:rPr>
        <w:t xml:space="preserve"> </w:t>
      </w:r>
      <w:r w:rsidRPr="009E7F4C">
        <w:rPr>
          <w:rFonts w:cstheme="minorHAnsi"/>
          <w:sz w:val="24"/>
          <w:szCs w:val="24"/>
        </w:rPr>
        <w:t xml:space="preserve">Maybe he has his own </w:t>
      </w:r>
      <w:r w:rsidRPr="009E7F4C" w:rsidR="00A1193B">
        <w:rPr>
          <w:rFonts w:cstheme="minorHAnsi"/>
          <w:sz w:val="24"/>
          <w:szCs w:val="24"/>
        </w:rPr>
        <w:t>post-game</w:t>
      </w:r>
      <w:r w:rsidRPr="009E7F4C">
        <w:rPr>
          <w:rFonts w:cstheme="minorHAnsi"/>
          <w:sz w:val="24"/>
          <w:szCs w:val="24"/>
        </w:rPr>
        <w:t xml:space="preserve"> ritual that involves adding more teeth to that necklace of his.</w:t>
      </w:r>
      <w:r w:rsidR="0071681A">
        <w:rPr>
          <w:rFonts w:cstheme="minorHAnsi"/>
          <w:sz w:val="24"/>
          <w:szCs w:val="24"/>
        </w:rPr>
        <w:t xml:space="preserve"> </w:t>
      </w:r>
      <w:r w:rsidRPr="009E7F4C">
        <w:rPr>
          <w:rFonts w:cstheme="minorHAnsi"/>
          <w:sz w:val="24"/>
          <w:szCs w:val="24"/>
        </w:rPr>
        <w:t>The more I think about it, the more I don’t want to know.</w:t>
      </w:r>
    </w:p>
    <w:p w:rsidR="00176DAF" w:rsidP="00176DAF" w:rsidRDefault="007F0EEA" w14:paraId="0B4B4AF0" w14:textId="4B18FD66">
      <w:pPr>
        <w:spacing w:after="0"/>
        <w:ind w:firstLine="360"/>
        <w:rPr>
          <w:rFonts w:cstheme="minorHAnsi"/>
          <w:sz w:val="24"/>
          <w:szCs w:val="24"/>
        </w:rPr>
      </w:pPr>
      <w:r w:rsidRPr="009E7F4C">
        <w:rPr>
          <w:rFonts w:cstheme="minorHAnsi"/>
          <w:sz w:val="24"/>
          <w:szCs w:val="24"/>
        </w:rPr>
        <w:t>I</w:t>
      </w:r>
      <w:r w:rsidR="0014254C">
        <w:rPr>
          <w:rFonts w:cstheme="minorHAnsi"/>
          <w:sz w:val="24"/>
          <w:szCs w:val="24"/>
        </w:rPr>
        <w:t>’ve got a buzz and I’m feeling good. I</w:t>
      </w:r>
      <w:r w:rsidRPr="009E7F4C">
        <w:rPr>
          <w:rFonts w:cstheme="minorHAnsi"/>
          <w:sz w:val="24"/>
          <w:szCs w:val="24"/>
        </w:rPr>
        <w:t xml:space="preserve"> lean over to Laura’s ear and yell over the music, “You want to get out of here?”</w:t>
      </w:r>
    </w:p>
    <w:p w:rsidR="00176DAF" w:rsidP="00176DAF" w:rsidRDefault="007F0EEA" w14:paraId="61308C03" w14:textId="77777777">
      <w:pPr>
        <w:spacing w:after="0"/>
        <w:ind w:firstLine="360"/>
        <w:rPr>
          <w:rFonts w:cstheme="minorHAnsi"/>
          <w:sz w:val="24"/>
          <w:szCs w:val="24"/>
        </w:rPr>
      </w:pPr>
      <w:r w:rsidRPr="009E7F4C">
        <w:rPr>
          <w:rFonts w:cstheme="minorHAnsi"/>
          <w:sz w:val="24"/>
          <w:szCs w:val="24"/>
        </w:rPr>
        <w:t>She smiles and when I turn my head so I can hear what she says, she sticks her tongue in my ear.</w:t>
      </w:r>
      <w:r w:rsidR="0071681A">
        <w:rPr>
          <w:rFonts w:cstheme="minorHAnsi"/>
          <w:sz w:val="24"/>
          <w:szCs w:val="24"/>
        </w:rPr>
        <w:t xml:space="preserve"> </w:t>
      </w:r>
      <w:r w:rsidRPr="009E7F4C">
        <w:rPr>
          <w:rFonts w:cstheme="minorHAnsi"/>
          <w:sz w:val="24"/>
          <w:szCs w:val="24"/>
        </w:rPr>
        <w:t>An electric chill zings right through me.</w:t>
      </w:r>
      <w:r w:rsidR="0071681A">
        <w:rPr>
          <w:rFonts w:cstheme="minorHAnsi"/>
          <w:sz w:val="24"/>
          <w:szCs w:val="24"/>
        </w:rPr>
        <w:t xml:space="preserve"> </w:t>
      </w:r>
      <w:r w:rsidRPr="009E7F4C">
        <w:rPr>
          <w:rFonts w:cstheme="minorHAnsi"/>
          <w:sz w:val="24"/>
          <w:szCs w:val="24"/>
        </w:rPr>
        <w:t>My eyelids can’t decide if they wanted to stay open or closed.</w:t>
      </w:r>
      <w:r w:rsidR="0071681A">
        <w:rPr>
          <w:rFonts w:cstheme="minorHAnsi"/>
          <w:sz w:val="24"/>
          <w:szCs w:val="24"/>
        </w:rPr>
        <w:t xml:space="preserve"> </w:t>
      </w:r>
      <w:r w:rsidRPr="009E7F4C">
        <w:rPr>
          <w:rFonts w:cstheme="minorHAnsi"/>
          <w:sz w:val="24"/>
          <w:szCs w:val="24"/>
        </w:rPr>
        <w:t>She nibbles on my earlobe and her breath is hot against me.</w:t>
      </w:r>
      <w:r w:rsidR="0071681A">
        <w:rPr>
          <w:rFonts w:cstheme="minorHAnsi"/>
          <w:sz w:val="24"/>
          <w:szCs w:val="24"/>
        </w:rPr>
        <w:t xml:space="preserve"> </w:t>
      </w:r>
      <w:r w:rsidRPr="009E7F4C">
        <w:rPr>
          <w:rFonts w:cstheme="minorHAnsi"/>
          <w:sz w:val="24"/>
          <w:szCs w:val="24"/>
        </w:rPr>
        <w:t>Holy fuck, she’s good at this.</w:t>
      </w:r>
      <w:r w:rsidR="0071681A">
        <w:rPr>
          <w:rFonts w:cstheme="minorHAnsi"/>
          <w:sz w:val="24"/>
          <w:szCs w:val="24"/>
        </w:rPr>
        <w:t xml:space="preserve"> </w:t>
      </w:r>
    </w:p>
    <w:p w:rsidR="00176DAF" w:rsidP="00176DAF" w:rsidRDefault="007F0EEA" w14:paraId="040335E9" w14:textId="664168D1">
      <w:pPr>
        <w:spacing w:after="0"/>
        <w:ind w:firstLine="360"/>
        <w:rPr>
          <w:rFonts w:cstheme="minorHAnsi"/>
          <w:sz w:val="24"/>
          <w:szCs w:val="24"/>
        </w:rPr>
      </w:pPr>
      <w:r w:rsidRPr="009E7F4C">
        <w:rPr>
          <w:rFonts w:cstheme="minorHAnsi"/>
          <w:sz w:val="24"/>
          <w:szCs w:val="24"/>
        </w:rPr>
        <w:t xml:space="preserve">But when I reach for </w:t>
      </w:r>
      <w:r w:rsidRPr="009E7F4C" w:rsidR="0039041B">
        <w:rPr>
          <w:rFonts w:cstheme="minorHAnsi"/>
          <w:sz w:val="24"/>
          <w:szCs w:val="24"/>
        </w:rPr>
        <w:t>her,</w:t>
      </w:r>
      <w:r w:rsidRPr="009E7F4C">
        <w:rPr>
          <w:rFonts w:cstheme="minorHAnsi"/>
          <w:sz w:val="24"/>
          <w:szCs w:val="24"/>
        </w:rPr>
        <w:t xml:space="preserve"> she pushes off of me, holds out one finger, and says, “Don’t get any ideas.</w:t>
      </w:r>
      <w:r w:rsidR="0071681A">
        <w:rPr>
          <w:rFonts w:cstheme="minorHAnsi"/>
          <w:sz w:val="24"/>
          <w:szCs w:val="24"/>
        </w:rPr>
        <w:t xml:space="preserve"> </w:t>
      </w:r>
      <w:r w:rsidRPr="009E7F4C">
        <w:rPr>
          <w:rFonts w:cstheme="minorHAnsi"/>
          <w:sz w:val="24"/>
          <w:szCs w:val="24"/>
        </w:rPr>
        <w:t>That’s just for winning today’s game.”</w:t>
      </w:r>
    </w:p>
    <w:p w:rsidR="00176DAF" w:rsidP="00176DAF" w:rsidRDefault="007F0EEA" w14:paraId="1D746E8E" w14:textId="77777777">
      <w:pPr>
        <w:spacing w:after="0"/>
        <w:ind w:firstLine="360"/>
        <w:rPr>
          <w:rFonts w:cstheme="minorHAnsi"/>
          <w:sz w:val="24"/>
          <w:szCs w:val="24"/>
        </w:rPr>
      </w:pPr>
      <w:r w:rsidRPr="009E7F4C">
        <w:rPr>
          <w:rFonts w:cstheme="minorHAnsi"/>
          <w:sz w:val="24"/>
          <w:szCs w:val="24"/>
        </w:rPr>
        <w:t>I lean back against the bar.</w:t>
      </w:r>
      <w:r w:rsidR="0071681A">
        <w:rPr>
          <w:rFonts w:cstheme="minorHAnsi"/>
          <w:sz w:val="24"/>
          <w:szCs w:val="24"/>
        </w:rPr>
        <w:t xml:space="preserve"> </w:t>
      </w:r>
      <w:r w:rsidRPr="009E7F4C">
        <w:rPr>
          <w:rFonts w:cstheme="minorHAnsi"/>
          <w:sz w:val="24"/>
          <w:szCs w:val="24"/>
        </w:rPr>
        <w:t>“What do I get if I win next week?”</w:t>
      </w:r>
    </w:p>
    <w:p w:rsidR="00176DAF" w:rsidP="00176DAF" w:rsidRDefault="000305D1" w14:paraId="2C5D610D" w14:textId="2D9988F5">
      <w:pPr>
        <w:spacing w:after="0"/>
        <w:ind w:firstLine="360"/>
        <w:rPr>
          <w:rFonts w:cstheme="minorHAnsi"/>
          <w:sz w:val="24"/>
          <w:szCs w:val="24"/>
        </w:rPr>
      </w:pPr>
      <w:r>
        <w:rPr>
          <w:rFonts w:cstheme="minorHAnsi"/>
          <w:sz w:val="24"/>
          <w:szCs w:val="24"/>
        </w:rPr>
        <w:t>Laura</w:t>
      </w:r>
      <w:r w:rsidRPr="009E7F4C" w:rsidR="007F0EEA">
        <w:rPr>
          <w:rFonts w:cstheme="minorHAnsi"/>
          <w:sz w:val="24"/>
          <w:szCs w:val="24"/>
        </w:rPr>
        <w:t xml:space="preserve"> pushes her knee between my legs and leans </w:t>
      </w:r>
      <w:r w:rsidRPr="009E7F4C" w:rsidR="0034434A">
        <w:rPr>
          <w:rFonts w:cstheme="minorHAnsi"/>
          <w:sz w:val="24"/>
          <w:szCs w:val="24"/>
        </w:rPr>
        <w:t>into</w:t>
      </w:r>
      <w:r w:rsidRPr="009E7F4C" w:rsidR="007F0EEA">
        <w:rPr>
          <w:rFonts w:cstheme="minorHAnsi"/>
          <w:sz w:val="24"/>
          <w:szCs w:val="24"/>
        </w:rPr>
        <w:t xml:space="preserve"> me.</w:t>
      </w:r>
      <w:r w:rsidR="0071681A">
        <w:rPr>
          <w:rFonts w:cstheme="minorHAnsi"/>
          <w:sz w:val="24"/>
          <w:szCs w:val="24"/>
        </w:rPr>
        <w:t xml:space="preserve"> </w:t>
      </w:r>
      <w:r w:rsidRPr="009E7F4C" w:rsidR="007F0EEA">
        <w:rPr>
          <w:rFonts w:cstheme="minorHAnsi"/>
          <w:sz w:val="24"/>
          <w:szCs w:val="24"/>
        </w:rPr>
        <w:t>“Maybe I’ll kiss your other ear,” she says, and then turns and walks away.</w:t>
      </w:r>
    </w:p>
    <w:p w:rsidR="00A1193B" w:rsidP="00176DAF" w:rsidRDefault="0014254C" w14:paraId="2D2C8CF7" w14:textId="18196638">
      <w:pPr>
        <w:spacing w:after="0"/>
        <w:ind w:firstLine="360"/>
        <w:rPr>
          <w:rFonts w:cstheme="minorHAnsi"/>
          <w:sz w:val="24"/>
          <w:szCs w:val="24"/>
        </w:rPr>
      </w:pPr>
      <w:r>
        <w:rPr>
          <w:rFonts w:cstheme="minorHAnsi"/>
          <w:sz w:val="24"/>
          <w:szCs w:val="24"/>
        </w:rPr>
        <w:t xml:space="preserve">I sit there </w:t>
      </w:r>
      <w:r w:rsidR="00BB402B">
        <w:rPr>
          <w:rFonts w:cstheme="minorHAnsi"/>
          <w:sz w:val="24"/>
          <w:szCs w:val="24"/>
        </w:rPr>
        <w:t xml:space="preserve">with a stupid grin on my face </w:t>
      </w:r>
      <w:r>
        <w:rPr>
          <w:rFonts w:cstheme="minorHAnsi"/>
          <w:sz w:val="24"/>
          <w:szCs w:val="24"/>
        </w:rPr>
        <w:t>as my heart rate attempts to climb back down</w:t>
      </w:r>
      <w:r w:rsidR="00BB402B">
        <w:rPr>
          <w:rFonts w:cstheme="minorHAnsi"/>
          <w:sz w:val="24"/>
          <w:szCs w:val="24"/>
        </w:rPr>
        <w:t>.</w:t>
      </w:r>
    </w:p>
    <w:p w:rsidR="00D41B15" w:rsidP="00176DAF" w:rsidRDefault="0014254C" w14:paraId="511E1705" w14:textId="2128ADE2">
      <w:pPr>
        <w:spacing w:after="0"/>
        <w:ind w:firstLine="360"/>
        <w:rPr>
          <w:rFonts w:cstheme="minorHAnsi"/>
          <w:sz w:val="24"/>
          <w:szCs w:val="24"/>
        </w:rPr>
        <w:sectPr w:rsidR="00D41B15" w:rsidSect="00BE1299">
          <w:type w:val="oddPage"/>
          <w:pgSz w:w="12240" w:h="15840" w:orient="portrait"/>
          <w:pgMar w:top="1440" w:right="1440" w:bottom="1440" w:left="1440" w:header="720" w:footer="720" w:gutter="0"/>
          <w:cols w:space="720"/>
          <w:docGrid w:linePitch="360"/>
        </w:sectPr>
      </w:pPr>
      <w:r>
        <w:rPr>
          <w:rFonts w:cstheme="minorHAnsi"/>
          <w:sz w:val="24"/>
          <w:szCs w:val="24"/>
        </w:rPr>
        <w:t>Game on.</w:t>
      </w:r>
    </w:p>
    <w:p w:rsidR="00176DAF" w:rsidP="00D41B15" w:rsidRDefault="00AE1D3C" w14:paraId="44294879" w14:textId="0FF22FBA">
      <w:pPr>
        <w:spacing w:after="0"/>
        <w:rPr>
          <w:rFonts w:cstheme="minorHAnsi"/>
          <w:sz w:val="24"/>
          <w:szCs w:val="24"/>
        </w:rPr>
      </w:pPr>
      <w:r>
        <w:rPr>
          <w:rFonts w:cstheme="minorHAnsi"/>
          <w:sz w:val="24"/>
          <w:szCs w:val="24"/>
        </w:rPr>
        <w:lastRenderedPageBreak/>
        <w:t>1</w:t>
      </w:r>
      <w:r w:rsidR="00CA2427">
        <w:rPr>
          <w:rFonts w:cstheme="minorHAnsi"/>
          <w:sz w:val="24"/>
          <w:szCs w:val="24"/>
        </w:rPr>
        <w:t>3</w:t>
      </w:r>
      <w:r w:rsidR="00BB786B">
        <w:rPr>
          <w:rFonts w:cstheme="minorHAnsi"/>
          <w:sz w:val="24"/>
          <w:szCs w:val="24"/>
        </w:rPr>
        <w:t>: Assassins and Other Practical Jokers</w:t>
      </w:r>
    </w:p>
    <w:p w:rsidR="00176DAF" w:rsidP="00176DAF" w:rsidRDefault="00176DAF" w14:paraId="42437D2F" w14:textId="77777777">
      <w:pPr>
        <w:spacing w:after="0"/>
        <w:ind w:firstLine="360"/>
        <w:rPr>
          <w:rFonts w:cstheme="minorHAnsi"/>
          <w:sz w:val="24"/>
          <w:szCs w:val="24"/>
        </w:rPr>
      </w:pPr>
    </w:p>
    <w:p w:rsidR="00176DAF" w:rsidP="29E341A3" w:rsidRDefault="009D4E37" w14:paraId="0003F8A7" w14:textId="3CC21FCF">
      <w:pPr>
        <w:spacing w:after="0"/>
        <w:rPr>
          <w:rFonts w:cs="Calibri" w:cstheme="minorAscii"/>
          <w:sz w:val="24"/>
          <w:szCs w:val="24"/>
        </w:rPr>
      </w:pPr>
      <w:commentRangeStart w:id="207161459"/>
      <w:commentRangeStart w:id="1592819563"/>
      <w:r w:rsidRPr="49B49CEF" w:rsidR="49B49CEF">
        <w:rPr>
          <w:rFonts w:cs="Calibri" w:cstheme="minorAscii"/>
          <w:sz w:val="24"/>
          <w:szCs w:val="24"/>
        </w:rPr>
        <w:t xml:space="preserve">The </w:t>
      </w:r>
      <w:r w:rsidRPr="49B49CEF" w:rsidR="49B49CEF">
        <w:rPr>
          <w:rFonts w:cs="Calibri" w:cstheme="minorAscii"/>
          <w:sz w:val="24"/>
          <w:szCs w:val="24"/>
        </w:rPr>
        <w:t>Joomit</w:t>
      </w:r>
      <w:r w:rsidRPr="49B49CEF" w:rsidR="49B49CEF">
        <w:rPr>
          <w:rFonts w:cs="Calibri" w:cstheme="minorAscii"/>
          <w:sz w:val="24"/>
          <w:szCs w:val="24"/>
        </w:rPr>
        <w:t>s</w:t>
      </w:r>
      <w:r w:rsidRPr="49B49CEF" w:rsidR="49B49CEF">
        <w:rPr>
          <w:rFonts w:cs="Calibri" w:cstheme="minorAscii"/>
          <w:sz w:val="24"/>
          <w:szCs w:val="24"/>
        </w:rPr>
        <w:t xml:space="preserve"> game dominated the Intergalactic Spaceball League’s news feeds for the following week.</w:t>
      </w:r>
      <w:r w:rsidRPr="49B49CEF" w:rsidR="49B49CEF">
        <w:rPr>
          <w:rFonts w:cs="Calibri" w:cstheme="minorAscii"/>
          <w:sz w:val="24"/>
          <w:szCs w:val="24"/>
        </w:rPr>
        <w:t xml:space="preserve"> </w:t>
      </w:r>
      <w:r w:rsidRPr="49B49CEF" w:rsidR="49B49CEF">
        <w:rPr>
          <w:rFonts w:cs="Calibri" w:cstheme="minorAscii"/>
          <w:sz w:val="24"/>
          <w:szCs w:val="24"/>
        </w:rPr>
        <w:t xml:space="preserve">I </w:t>
      </w:r>
      <w:r w:rsidRPr="49B49CEF" w:rsidR="49B49CEF">
        <w:rPr>
          <w:rFonts w:cs="Calibri" w:cstheme="minorAscii"/>
          <w:sz w:val="24"/>
          <w:szCs w:val="24"/>
        </w:rPr>
        <w:t>don’t</w:t>
      </w:r>
      <w:r w:rsidRPr="49B49CEF" w:rsidR="49B49CEF">
        <w:rPr>
          <w:rFonts w:cs="Calibri" w:cstheme="minorAscii"/>
          <w:sz w:val="24"/>
          <w:szCs w:val="24"/>
        </w:rPr>
        <w:t xml:space="preserve"> pay a whole lot of attention to the news and only skim the headlines, but </w:t>
      </w:r>
      <w:r w:rsidRPr="49B49CEF" w:rsidR="49B49CEF">
        <w:rPr>
          <w:rFonts w:cs="Calibri" w:cstheme="minorAscii"/>
          <w:sz w:val="24"/>
          <w:szCs w:val="24"/>
        </w:rPr>
        <w:t>I’ll</w:t>
      </w:r>
      <w:r w:rsidRPr="49B49CEF" w:rsidR="49B49CEF">
        <w:rPr>
          <w:rFonts w:cs="Calibri" w:cstheme="minorAscii"/>
          <w:sz w:val="24"/>
          <w:szCs w:val="24"/>
        </w:rPr>
        <w:t xml:space="preserve"> admit I was curious about what people were saying about us.</w:t>
      </w:r>
      <w:r w:rsidRPr="49B49CEF" w:rsidR="49B49CEF">
        <w:rPr>
          <w:rFonts w:cs="Calibri" w:cstheme="minorAscii"/>
          <w:sz w:val="24"/>
          <w:szCs w:val="24"/>
        </w:rPr>
        <w:t xml:space="preserve"> </w:t>
      </w:r>
      <w:r w:rsidRPr="49B49CEF" w:rsidR="49B49CEF">
        <w:rPr>
          <w:rFonts w:cs="Calibri" w:cstheme="minorAscii"/>
          <w:sz w:val="24"/>
          <w:szCs w:val="24"/>
        </w:rPr>
        <w:t>There was rampant speculation about where all the pirates trained</w:t>
      </w:r>
      <w:r w:rsidRPr="49B49CEF" w:rsidR="49B49CEF">
        <w:rPr>
          <w:rFonts w:cs="Calibri" w:cstheme="minorAscii"/>
          <w:sz w:val="24"/>
          <w:szCs w:val="24"/>
        </w:rPr>
        <w:t xml:space="preserve">. Everybody expected them to </w:t>
      </w:r>
      <w:r w:rsidRPr="49B49CEF" w:rsidR="49B49CEF">
        <w:rPr>
          <w:rFonts w:cs="Calibri" w:cstheme="minorAscii"/>
          <w:sz w:val="24"/>
          <w:szCs w:val="24"/>
        </w:rPr>
        <w:t xml:space="preserve">behave like </w:t>
      </w:r>
      <w:r w:rsidRPr="49B49CEF" w:rsidR="49B49CEF">
        <w:rPr>
          <w:rFonts w:cs="Calibri" w:cstheme="minorAscii"/>
          <w:sz w:val="24"/>
          <w:szCs w:val="24"/>
        </w:rPr>
        <w:t>an</w:t>
      </w:r>
      <w:r w:rsidRPr="49B49CEF" w:rsidR="49B49CEF">
        <w:rPr>
          <w:rFonts w:cs="Calibri" w:cstheme="minorAscii"/>
          <w:sz w:val="24"/>
          <w:szCs w:val="24"/>
        </w:rPr>
        <w:t xml:space="preserve"> unorganized mob.</w:t>
      </w:r>
      <w:r w:rsidRPr="49B49CEF" w:rsidR="49B49CEF">
        <w:rPr>
          <w:rFonts w:cs="Calibri" w:cstheme="minorAscii"/>
          <w:sz w:val="24"/>
          <w:szCs w:val="24"/>
        </w:rPr>
        <w:t xml:space="preserve"> </w:t>
      </w:r>
      <w:r w:rsidRPr="49B49CEF" w:rsidR="49B49CEF">
        <w:rPr>
          <w:rFonts w:cs="Calibri" w:cstheme="minorAscii"/>
          <w:sz w:val="24"/>
          <w:szCs w:val="24"/>
        </w:rPr>
        <w:t xml:space="preserve">Some of the more outlandish things I read alleged that the Blood Suns were </w:t>
      </w:r>
      <w:r w:rsidRPr="49B49CEF" w:rsidR="49B49CEF">
        <w:rPr>
          <w:rFonts w:cs="Calibri" w:cstheme="minorAscii"/>
          <w:sz w:val="24"/>
          <w:szCs w:val="24"/>
        </w:rPr>
        <w:t>actually the</w:t>
      </w:r>
      <w:r w:rsidRPr="49B49CEF" w:rsidR="49B49CEF">
        <w:rPr>
          <w:rFonts w:cs="Calibri" w:cstheme="minorAscii"/>
          <w:sz w:val="24"/>
          <w:szCs w:val="24"/>
        </w:rPr>
        <w:t xml:space="preserve"> </w:t>
      </w:r>
      <w:r w:rsidRPr="49B49CEF" w:rsidR="49B49CEF">
        <w:rPr>
          <w:rFonts w:cs="Calibri" w:cstheme="minorAscii"/>
          <w:sz w:val="24"/>
          <w:szCs w:val="24"/>
        </w:rPr>
        <w:t>Gikathka</w:t>
      </w:r>
      <w:r w:rsidRPr="49B49CEF" w:rsidR="49B49CEF">
        <w:rPr>
          <w:rFonts w:cs="Calibri" w:cstheme="minorAscii"/>
          <w:sz w:val="24"/>
          <w:szCs w:val="24"/>
        </w:rPr>
        <w:t xml:space="preserve"> </w:t>
      </w:r>
      <w:r w:rsidRPr="49B49CEF" w:rsidR="49B49CEF">
        <w:rPr>
          <w:rFonts w:cs="Calibri" w:cstheme="minorAscii"/>
          <w:sz w:val="24"/>
          <w:szCs w:val="24"/>
        </w:rPr>
        <w:t>Stormblades</w:t>
      </w:r>
      <w:r w:rsidRPr="49B49CEF" w:rsidR="49B49CEF">
        <w:rPr>
          <w:rFonts w:cs="Calibri" w:cstheme="minorAscii"/>
          <w:sz w:val="24"/>
          <w:szCs w:val="24"/>
        </w:rPr>
        <w:t xml:space="preserve"> masquerading as pirates to get back into the game.</w:t>
      </w:r>
      <w:r w:rsidRPr="49B49CEF" w:rsidR="49B49CEF">
        <w:rPr>
          <w:rFonts w:cs="Calibri" w:cstheme="minorAscii"/>
          <w:sz w:val="24"/>
          <w:szCs w:val="24"/>
        </w:rPr>
        <w:t xml:space="preserve"> </w:t>
      </w:r>
      <w:r w:rsidRPr="49B49CEF" w:rsidR="49B49CEF">
        <w:rPr>
          <w:rFonts w:cs="Calibri" w:cstheme="minorAscii"/>
          <w:sz w:val="24"/>
          <w:szCs w:val="24"/>
        </w:rPr>
        <w:t xml:space="preserve">Man, some people are </w:t>
      </w:r>
      <w:r w:rsidRPr="49B49CEF" w:rsidR="49B49CEF">
        <w:rPr>
          <w:rFonts w:cs="Calibri" w:cstheme="minorAscii"/>
          <w:sz w:val="24"/>
          <w:szCs w:val="24"/>
        </w:rPr>
        <w:t>really desperate</w:t>
      </w:r>
      <w:r w:rsidRPr="49B49CEF" w:rsidR="49B49CEF">
        <w:rPr>
          <w:rFonts w:cs="Calibri" w:cstheme="minorAscii"/>
          <w:sz w:val="24"/>
          <w:szCs w:val="24"/>
        </w:rPr>
        <w:t>.</w:t>
      </w:r>
    </w:p>
    <w:p w:rsidR="00154C80" w:rsidP="00176DAF" w:rsidRDefault="007F0EEA" w14:paraId="0EE78A89" w14:textId="4377F67C">
      <w:pPr>
        <w:spacing w:after="0"/>
        <w:ind w:firstLine="360"/>
        <w:rPr>
          <w:rFonts w:cstheme="minorHAnsi"/>
          <w:sz w:val="24"/>
          <w:szCs w:val="24"/>
        </w:rPr>
      </w:pPr>
      <w:r w:rsidRPr="009E7F4C">
        <w:rPr>
          <w:rFonts w:cstheme="minorHAnsi"/>
          <w:sz w:val="24"/>
          <w:szCs w:val="24"/>
        </w:rPr>
        <w:t>Kissy got the lion’s share of the attention.</w:t>
      </w:r>
      <w:r w:rsidR="0071681A">
        <w:rPr>
          <w:rFonts w:cstheme="minorHAnsi"/>
          <w:sz w:val="24"/>
          <w:szCs w:val="24"/>
        </w:rPr>
        <w:t xml:space="preserve"> </w:t>
      </w:r>
      <w:r w:rsidRPr="009E7F4C">
        <w:rPr>
          <w:rFonts w:cstheme="minorHAnsi"/>
          <w:sz w:val="24"/>
          <w:szCs w:val="24"/>
        </w:rPr>
        <w:t>It was the first time anyone had played League spaceball in a suit even remotely shaped like hers</w:t>
      </w:r>
      <w:r w:rsidR="00BB786B">
        <w:rPr>
          <w:rFonts w:cstheme="minorHAnsi"/>
          <w:sz w:val="24"/>
          <w:szCs w:val="24"/>
        </w:rPr>
        <w:t>. W</w:t>
      </w:r>
      <w:r w:rsidRPr="009E7F4C">
        <w:rPr>
          <w:rFonts w:cstheme="minorHAnsi"/>
          <w:sz w:val="24"/>
          <w:szCs w:val="24"/>
        </w:rPr>
        <w:t>hen word got out that she was a sex robot and played the game naked in a souped-up exoskeleton, the coverage went viral.</w:t>
      </w:r>
      <w:r w:rsidR="0071681A">
        <w:rPr>
          <w:rFonts w:cstheme="minorHAnsi"/>
          <w:sz w:val="24"/>
          <w:szCs w:val="24"/>
        </w:rPr>
        <w:t xml:space="preserve"> </w:t>
      </w:r>
      <w:r w:rsidRPr="009E7F4C">
        <w:rPr>
          <w:rFonts w:cstheme="minorHAnsi"/>
          <w:sz w:val="24"/>
          <w:szCs w:val="24"/>
        </w:rPr>
        <w:t>I don’t watch the news</w:t>
      </w:r>
      <w:r w:rsidR="00154C80">
        <w:rPr>
          <w:rFonts w:cstheme="minorHAnsi"/>
          <w:sz w:val="24"/>
          <w:szCs w:val="24"/>
        </w:rPr>
        <w:t xml:space="preserve"> and </w:t>
      </w:r>
      <w:r w:rsidRPr="009E7F4C">
        <w:rPr>
          <w:rFonts w:cstheme="minorHAnsi"/>
          <w:sz w:val="24"/>
          <w:szCs w:val="24"/>
        </w:rPr>
        <w:t>I still saw her demon body from more angles than is really healthy while trying to maintain an estranged</w:t>
      </w:r>
      <w:r w:rsidR="00154C80">
        <w:rPr>
          <w:rFonts w:cstheme="minorHAnsi"/>
          <w:sz w:val="24"/>
          <w:szCs w:val="24"/>
        </w:rPr>
        <w:t>,</w:t>
      </w:r>
      <w:r w:rsidRPr="009E7F4C">
        <w:rPr>
          <w:rFonts w:cstheme="minorHAnsi"/>
          <w:sz w:val="24"/>
          <w:szCs w:val="24"/>
        </w:rPr>
        <w:t xml:space="preserve"> long-term relationship with another woman.</w:t>
      </w:r>
      <w:r w:rsidR="0071681A">
        <w:rPr>
          <w:rFonts w:cstheme="minorHAnsi"/>
          <w:sz w:val="24"/>
          <w:szCs w:val="24"/>
        </w:rPr>
        <w:t xml:space="preserve"> </w:t>
      </w:r>
      <w:r w:rsidR="00154C80">
        <w:rPr>
          <w:rFonts w:cstheme="minorHAnsi"/>
          <w:sz w:val="24"/>
          <w:szCs w:val="24"/>
        </w:rPr>
        <w:t>Mostly while sitting in those boring meetings Maurice talked about. I tried to avoid him, but he always knew where I was. Tracking me down was easy. I whined a lot. Definitely didn’t threaten him. Bowler hats.</w:t>
      </w:r>
    </w:p>
    <w:p w:rsidR="00176DAF" w:rsidP="00176DAF" w:rsidRDefault="007F0EEA" w14:paraId="0AE363C1" w14:textId="42E2B932">
      <w:pPr>
        <w:spacing w:after="0"/>
        <w:ind w:firstLine="360"/>
        <w:rPr>
          <w:rFonts w:cstheme="minorHAnsi"/>
          <w:sz w:val="24"/>
          <w:szCs w:val="24"/>
        </w:rPr>
      </w:pPr>
      <w:r w:rsidRPr="009E7F4C">
        <w:rPr>
          <w:rFonts w:cstheme="minorHAnsi"/>
          <w:sz w:val="24"/>
          <w:szCs w:val="24"/>
        </w:rPr>
        <w:t>Some people made a big stink about Kissy being a robot and her body on full display to the universe, but the ISL squashed all of it with the statement, “There are no rules against mechanical players, and there are no rules against playing without clothes.</w:t>
      </w:r>
      <w:r w:rsidR="0071681A">
        <w:rPr>
          <w:rFonts w:cstheme="minorHAnsi"/>
          <w:sz w:val="24"/>
          <w:szCs w:val="24"/>
        </w:rPr>
        <w:t xml:space="preserve"> </w:t>
      </w:r>
      <w:r w:rsidRPr="009E7F4C">
        <w:rPr>
          <w:rFonts w:cstheme="minorHAnsi"/>
          <w:sz w:val="24"/>
          <w:szCs w:val="24"/>
        </w:rPr>
        <w:t>We are looking forward to seeing Miss Kissy play in upcoming games.”</w:t>
      </w:r>
      <w:r w:rsidR="0071681A">
        <w:rPr>
          <w:rFonts w:cstheme="minorHAnsi"/>
          <w:sz w:val="24"/>
          <w:szCs w:val="24"/>
        </w:rPr>
        <w:t xml:space="preserve"> </w:t>
      </w:r>
      <w:r w:rsidRPr="009E7F4C">
        <w:rPr>
          <w:rFonts w:cstheme="minorHAnsi"/>
          <w:sz w:val="24"/>
          <w:szCs w:val="24"/>
        </w:rPr>
        <w:t xml:space="preserve">What they didn’t say was that the game saw viewing ratings </w:t>
      </w:r>
      <w:r w:rsidR="00D20435">
        <w:rPr>
          <w:rFonts w:cstheme="minorHAnsi"/>
          <w:sz w:val="24"/>
          <w:szCs w:val="24"/>
        </w:rPr>
        <w:t>12</w:t>
      </w:r>
      <w:r w:rsidRPr="009E7F4C">
        <w:rPr>
          <w:rFonts w:cstheme="minorHAnsi"/>
          <w:sz w:val="24"/>
          <w:szCs w:val="24"/>
        </w:rPr>
        <w:t>00% higher than normal for a game played in the first week of the season.</w:t>
      </w:r>
      <w:r w:rsidR="0071681A">
        <w:rPr>
          <w:rFonts w:cstheme="minorHAnsi"/>
          <w:sz w:val="24"/>
          <w:szCs w:val="24"/>
        </w:rPr>
        <w:t xml:space="preserve"> </w:t>
      </w:r>
      <w:r w:rsidRPr="009E7F4C">
        <w:rPr>
          <w:rFonts w:cstheme="minorHAnsi"/>
          <w:sz w:val="24"/>
          <w:szCs w:val="24"/>
        </w:rPr>
        <w:t xml:space="preserve">No media </w:t>
      </w:r>
      <w:r w:rsidR="00D20435">
        <w:rPr>
          <w:rFonts w:cstheme="minorHAnsi"/>
          <w:sz w:val="24"/>
          <w:szCs w:val="24"/>
        </w:rPr>
        <w:t>conglomerate</w:t>
      </w:r>
      <w:r w:rsidRPr="009E7F4C">
        <w:rPr>
          <w:rFonts w:cstheme="minorHAnsi"/>
          <w:sz w:val="24"/>
          <w:szCs w:val="24"/>
        </w:rPr>
        <w:t xml:space="preserve"> is going to screw around with an instant viewership like that.</w:t>
      </w:r>
    </w:p>
    <w:p w:rsidR="00154C80" w:rsidP="29E341A3" w:rsidRDefault="007F0EEA" w14:paraId="6819816F" w14:textId="77777777">
      <w:pPr>
        <w:spacing w:after="0"/>
        <w:ind w:firstLine="360"/>
        <w:rPr>
          <w:rFonts w:cs="Calibri" w:cstheme="minorAscii"/>
          <w:sz w:val="24"/>
          <w:szCs w:val="24"/>
        </w:rPr>
      </w:pPr>
      <w:r w:rsidRPr="49B49CEF" w:rsidR="49B49CEF">
        <w:rPr>
          <w:rFonts w:cs="Calibri" w:cstheme="minorAscii"/>
          <w:sz w:val="24"/>
          <w:szCs w:val="24"/>
        </w:rPr>
        <w:t xml:space="preserve">Unfortunately for us, Kissy had a lot of fans from her old job and they kept showing up on </w:t>
      </w:r>
      <w:r w:rsidRPr="49B49CEF" w:rsidR="49B49CEF">
        <w:rPr>
          <w:rFonts w:cs="Calibri" w:cstheme="minorAscii"/>
          <w:sz w:val="24"/>
          <w:szCs w:val="24"/>
        </w:rPr>
        <w:t>Freehaven</w:t>
      </w:r>
      <w:r w:rsidRPr="49B49CEF" w:rsidR="49B49CEF">
        <w:rPr>
          <w:rFonts w:cs="Calibri" w:cstheme="minorAscii"/>
          <w:sz w:val="24"/>
          <w:szCs w:val="24"/>
        </w:rPr>
        <w:t xml:space="preserve"> hoping for another taste now that she was famous.</w:t>
      </w:r>
      <w:r w:rsidRPr="49B49CEF" w:rsidR="49B49CEF">
        <w:rPr>
          <w:rFonts w:cs="Calibri" w:cstheme="minorAscii"/>
          <w:sz w:val="24"/>
          <w:szCs w:val="24"/>
        </w:rPr>
        <w:t xml:space="preserve"> </w:t>
      </w:r>
      <w:r w:rsidRPr="49B49CEF" w:rsidR="49B49CEF">
        <w:rPr>
          <w:rFonts w:cs="Calibri" w:cstheme="minorAscii"/>
          <w:sz w:val="24"/>
          <w:szCs w:val="24"/>
        </w:rPr>
        <w:t xml:space="preserve">She turned them all down, but they </w:t>
      </w:r>
      <w:r w:rsidRPr="49B49CEF" w:rsidR="49B49CEF">
        <w:rPr>
          <w:rFonts w:cs="Calibri" w:cstheme="minorAscii"/>
          <w:sz w:val="24"/>
          <w:szCs w:val="24"/>
        </w:rPr>
        <w:t>didn’t</w:t>
      </w:r>
      <w:r w:rsidRPr="49B49CEF" w:rsidR="49B49CEF">
        <w:rPr>
          <w:rFonts w:cs="Calibri" w:cstheme="minorAscii"/>
          <w:sz w:val="24"/>
          <w:szCs w:val="24"/>
        </w:rPr>
        <w:t xml:space="preserve"> go away.</w:t>
      </w:r>
      <w:commentRangeEnd w:id="207161459"/>
      <w:r>
        <w:rPr>
          <w:rStyle w:val="CommentReference"/>
        </w:rPr>
        <w:commentReference w:id="207161459"/>
      </w:r>
      <w:commentRangeEnd w:id="1592819563"/>
      <w:r>
        <w:rPr>
          <w:rStyle w:val="CommentReference"/>
        </w:rPr>
        <w:commentReference w:id="1592819563"/>
      </w:r>
    </w:p>
    <w:p w:rsidR="00154C80" w:rsidP="00176DAF" w:rsidRDefault="00154C80" w14:paraId="24E48CE3" w14:textId="77777777">
      <w:pPr>
        <w:spacing w:after="0"/>
        <w:ind w:firstLine="360"/>
        <w:rPr>
          <w:rFonts w:cstheme="minorHAnsi"/>
          <w:sz w:val="24"/>
          <w:szCs w:val="24"/>
        </w:rPr>
      </w:pPr>
    </w:p>
    <w:p w:rsidR="00176DAF" w:rsidP="00154C80" w:rsidRDefault="00154C80" w14:paraId="73ADBBBB" w14:textId="1D476A1D">
      <w:pPr>
        <w:spacing w:after="0"/>
        <w:jc w:val="center"/>
        <w:rPr>
          <w:rFonts w:cstheme="minorHAnsi"/>
          <w:sz w:val="24"/>
          <w:szCs w:val="24"/>
        </w:rPr>
      </w:pPr>
      <w:r>
        <w:rPr>
          <w:rFonts w:cstheme="minorHAnsi"/>
          <w:sz w:val="24"/>
          <w:szCs w:val="24"/>
        </w:rPr>
        <w:t>***</w:t>
      </w:r>
    </w:p>
    <w:p w:rsidR="00154C80" w:rsidP="00154C80" w:rsidRDefault="00154C80" w14:paraId="6C585F09" w14:textId="77777777">
      <w:pPr>
        <w:spacing w:after="0"/>
        <w:rPr>
          <w:rFonts w:cstheme="minorHAnsi"/>
          <w:sz w:val="24"/>
          <w:szCs w:val="24"/>
        </w:rPr>
      </w:pPr>
    </w:p>
    <w:p w:rsidR="00176DAF" w:rsidP="00154C80" w:rsidRDefault="007F0EEA" w14:paraId="15369000" w14:textId="2FE6BCE0">
      <w:pPr>
        <w:spacing w:after="0"/>
        <w:rPr>
          <w:rFonts w:cstheme="minorHAnsi"/>
          <w:sz w:val="24"/>
          <w:szCs w:val="24"/>
        </w:rPr>
      </w:pPr>
      <w:r w:rsidRPr="009E7F4C">
        <w:rPr>
          <w:rFonts w:cstheme="minorHAnsi"/>
          <w:sz w:val="24"/>
          <w:szCs w:val="24"/>
        </w:rPr>
        <w:t xml:space="preserve">I’m </w:t>
      </w:r>
      <w:r w:rsidR="00154C80">
        <w:rPr>
          <w:rFonts w:cstheme="minorHAnsi"/>
          <w:sz w:val="24"/>
          <w:szCs w:val="24"/>
        </w:rPr>
        <w:t xml:space="preserve">hiding in my quarters </w:t>
      </w:r>
      <w:r w:rsidRPr="009E7F4C">
        <w:rPr>
          <w:rFonts w:cstheme="minorHAnsi"/>
          <w:sz w:val="24"/>
          <w:szCs w:val="24"/>
        </w:rPr>
        <w:t xml:space="preserve">on the </w:t>
      </w:r>
      <w:r w:rsidRPr="001552BE">
        <w:rPr>
          <w:rFonts w:cstheme="minorHAnsi"/>
          <w:i/>
          <w:iCs/>
          <w:sz w:val="24"/>
          <w:szCs w:val="24"/>
        </w:rPr>
        <w:t>Hercules</w:t>
      </w:r>
      <w:r w:rsidRPr="009E7F4C">
        <w:rPr>
          <w:rFonts w:cstheme="minorHAnsi"/>
          <w:sz w:val="24"/>
          <w:szCs w:val="24"/>
        </w:rPr>
        <w:t>, when I hear a</w:t>
      </w:r>
      <w:r w:rsidR="00154C80">
        <w:rPr>
          <w:rFonts w:cstheme="minorHAnsi"/>
          <w:sz w:val="24"/>
          <w:szCs w:val="24"/>
        </w:rPr>
        <w:t>n insistent</w:t>
      </w:r>
      <w:r w:rsidRPr="009E7F4C">
        <w:rPr>
          <w:rFonts w:cstheme="minorHAnsi"/>
          <w:sz w:val="24"/>
          <w:szCs w:val="24"/>
        </w:rPr>
        <w:t xml:space="preserve"> knock.</w:t>
      </w:r>
      <w:r w:rsidR="00154C80">
        <w:rPr>
          <w:rFonts w:cstheme="minorHAnsi"/>
          <w:sz w:val="24"/>
          <w:szCs w:val="24"/>
        </w:rPr>
        <w:t xml:space="preserve"> I get up, muttering to myself about what it’s going to take to find a spare six minutes around here to jerk off and nap, and open the door.</w:t>
      </w:r>
    </w:p>
    <w:p w:rsidR="00176DAF" w:rsidP="00176DAF" w:rsidRDefault="007F0EEA" w14:paraId="6CBEF06D" w14:textId="77777777">
      <w:pPr>
        <w:spacing w:after="0"/>
        <w:ind w:firstLine="360"/>
        <w:rPr>
          <w:rFonts w:cstheme="minorHAnsi"/>
          <w:sz w:val="24"/>
          <w:szCs w:val="24"/>
        </w:rPr>
      </w:pPr>
      <w:r w:rsidRPr="009E7F4C">
        <w:rPr>
          <w:rFonts w:cstheme="minorHAnsi"/>
          <w:sz w:val="24"/>
          <w:szCs w:val="24"/>
        </w:rPr>
        <w:t>Bucky storms in.</w:t>
      </w:r>
      <w:r w:rsidR="0071681A">
        <w:rPr>
          <w:rFonts w:cstheme="minorHAnsi"/>
          <w:sz w:val="24"/>
          <w:szCs w:val="24"/>
        </w:rPr>
        <w:t xml:space="preserve"> </w:t>
      </w:r>
      <w:r w:rsidRPr="009E7F4C">
        <w:rPr>
          <w:rFonts w:cstheme="minorHAnsi"/>
          <w:sz w:val="24"/>
          <w:szCs w:val="24"/>
        </w:rPr>
        <w:t>“I’ve been trying to reach you for the last hour.</w:t>
      </w:r>
      <w:r w:rsidR="0071681A">
        <w:rPr>
          <w:rFonts w:cstheme="minorHAnsi"/>
          <w:sz w:val="24"/>
          <w:szCs w:val="24"/>
        </w:rPr>
        <w:t xml:space="preserve"> </w:t>
      </w:r>
      <w:r w:rsidRPr="009E7F4C">
        <w:rPr>
          <w:rFonts w:cstheme="minorHAnsi"/>
          <w:sz w:val="24"/>
          <w:szCs w:val="24"/>
        </w:rPr>
        <w:t>Why haven’t you been taking my calls?”</w:t>
      </w:r>
    </w:p>
    <w:p w:rsidR="00176DAF" w:rsidP="00176DAF" w:rsidRDefault="007F0EEA" w14:paraId="38F6365C" w14:textId="3F5A4155">
      <w:pPr>
        <w:spacing w:after="0"/>
        <w:ind w:firstLine="360"/>
        <w:rPr>
          <w:rFonts w:cstheme="minorHAnsi"/>
          <w:sz w:val="24"/>
          <w:szCs w:val="24"/>
        </w:rPr>
      </w:pPr>
      <w:r w:rsidRPr="009E7F4C">
        <w:rPr>
          <w:rFonts w:cstheme="minorHAnsi"/>
          <w:sz w:val="24"/>
          <w:szCs w:val="24"/>
        </w:rPr>
        <w:t>“I’m working on the strategy for next week’s game, Bucky.</w:t>
      </w:r>
      <w:r w:rsidR="0071681A">
        <w:rPr>
          <w:rFonts w:cstheme="minorHAnsi"/>
          <w:sz w:val="24"/>
          <w:szCs w:val="24"/>
        </w:rPr>
        <w:t xml:space="preserve"> </w:t>
      </w:r>
      <w:r w:rsidRPr="009E7F4C">
        <w:rPr>
          <w:rFonts w:cstheme="minorHAnsi"/>
          <w:sz w:val="24"/>
          <w:szCs w:val="24"/>
        </w:rPr>
        <w:t>We’re playing the</w:t>
      </w:r>
      <w:r w:rsidR="004360BB">
        <w:rPr>
          <w:rFonts w:cstheme="minorHAnsi"/>
          <w:sz w:val="24"/>
          <w:szCs w:val="24"/>
        </w:rPr>
        <w:t>–”</w:t>
      </w:r>
    </w:p>
    <w:p w:rsidR="00176DAF" w:rsidP="49B49CEF" w:rsidRDefault="007F0EEA" w14:paraId="313B77FA" w14:textId="6BEC0D61">
      <w:pPr>
        <w:spacing w:after="0"/>
        <w:ind w:firstLine="360"/>
        <w:rPr>
          <w:rFonts w:cs="Calibri" w:cstheme="minorAscii"/>
          <w:sz w:val="24"/>
          <w:szCs w:val="24"/>
        </w:rPr>
      </w:pPr>
      <w:r w:rsidRPr="49B49CEF" w:rsidR="49B49CEF">
        <w:rPr>
          <w:rFonts w:cs="Calibri" w:cstheme="minorAscii"/>
          <w:sz w:val="24"/>
          <w:szCs w:val="24"/>
        </w:rPr>
        <w:t xml:space="preserve">“There </w:t>
      </w:r>
      <w:r w:rsidRPr="49B49CEF" w:rsidR="49B49CEF">
        <w:rPr>
          <w:rFonts w:cs="Calibri" w:cstheme="minorAscii"/>
          <w:sz w:val="24"/>
          <w:szCs w:val="24"/>
        </w:rPr>
        <w:t>ain’t</w:t>
      </w:r>
      <w:r w:rsidRPr="49B49CEF" w:rsidR="49B49CEF">
        <w:rPr>
          <w:rFonts w:cs="Calibri" w:cstheme="minorAscii"/>
          <w:sz w:val="24"/>
          <w:szCs w:val="24"/>
        </w:rPr>
        <w:t xml:space="preserve"> </w:t>
      </w:r>
      <w:r w:rsidRPr="49B49CEF" w:rsidR="49B49CEF">
        <w:rPr>
          <w:rFonts w:cs="Calibri" w:cstheme="minorAscii"/>
          <w:sz w:val="24"/>
          <w:szCs w:val="24"/>
        </w:rPr>
        <w:t>gonna</w:t>
      </w:r>
      <w:r w:rsidRPr="49B49CEF" w:rsidR="49B49CEF">
        <w:rPr>
          <w:rFonts w:cs="Calibri" w:cstheme="minorAscii"/>
          <w:sz w:val="24"/>
          <w:szCs w:val="24"/>
        </w:rPr>
        <w:t xml:space="preserve"> be a next game if you </w:t>
      </w:r>
      <w:r w:rsidRPr="49B49CEF" w:rsidR="49B49CEF">
        <w:rPr>
          <w:rFonts w:cs="Calibri" w:cstheme="minorAscii"/>
          <w:sz w:val="24"/>
          <w:szCs w:val="24"/>
        </w:rPr>
        <w:t>don’t</w:t>
      </w:r>
      <w:r w:rsidRPr="49B49CEF" w:rsidR="49B49CEF">
        <w:rPr>
          <w:rFonts w:cs="Calibri" w:cstheme="minorAscii"/>
          <w:sz w:val="24"/>
          <w:szCs w:val="24"/>
        </w:rPr>
        <w:t xml:space="preserve"> come over the station, Rick. You </w:t>
      </w:r>
      <w:r w:rsidRPr="49B49CEF" w:rsidR="49B49CEF">
        <w:rPr>
          <w:rFonts w:cs="Calibri" w:cstheme="minorAscii"/>
          <w:sz w:val="24"/>
          <w:szCs w:val="24"/>
        </w:rPr>
        <w:t>gotta</w:t>
      </w:r>
      <w:r w:rsidRPr="49B49CEF" w:rsidR="49B49CEF">
        <w:rPr>
          <w:rFonts w:cs="Calibri" w:cstheme="minorAscii"/>
          <w:sz w:val="24"/>
          <w:szCs w:val="24"/>
        </w:rPr>
        <w:t xml:space="preserve"> come now</w:t>
      </w:r>
      <w:ins w:author="Gary Smailes" w:date="2024-03-15T15:23:49.757Z" w:id="827225491">
        <w:r w:rsidRPr="49B49CEF" w:rsidR="49B49CEF">
          <w:rPr>
            <w:rFonts w:cs="Calibri" w:cstheme="minorAscii"/>
            <w:sz w:val="24"/>
            <w:szCs w:val="24"/>
          </w:rPr>
          <w:t>.</w:t>
        </w:r>
      </w:ins>
      <w:del w:author="Gary Smailes" w:date="2024-03-15T15:23:49.383Z" w:id="565928953">
        <w:r w:rsidRPr="49B49CEF" w:rsidDel="49B49CEF">
          <w:rPr>
            <w:rFonts w:cs="Calibri" w:cstheme="minorAscii"/>
            <w:sz w:val="24"/>
            <w:szCs w:val="24"/>
          </w:rPr>
          <w:delText>!</w:delText>
        </w:r>
      </w:del>
      <w:r w:rsidRPr="49B49CEF" w:rsidR="49B49CEF">
        <w:rPr>
          <w:rFonts w:cs="Calibri" w:cstheme="minorAscii"/>
          <w:sz w:val="24"/>
          <w:szCs w:val="24"/>
        </w:rPr>
        <w:t>”</w:t>
      </w:r>
    </w:p>
    <w:p w:rsidR="00176DAF" w:rsidP="49B49CEF" w:rsidRDefault="007F0EEA" w14:paraId="4C965B88" w14:textId="07B25995">
      <w:pPr>
        <w:spacing w:after="0"/>
        <w:ind w:firstLine="360"/>
        <w:rPr>
          <w:rFonts w:cs="Calibri" w:cstheme="minorAscii"/>
          <w:sz w:val="24"/>
          <w:szCs w:val="24"/>
        </w:rPr>
      </w:pPr>
      <w:r w:rsidRPr="49B49CEF" w:rsidR="49B49CEF">
        <w:rPr>
          <w:rFonts w:cs="Calibri" w:cstheme="minorAscii"/>
          <w:sz w:val="24"/>
          <w:szCs w:val="24"/>
        </w:rPr>
        <w:t>“Whoa</w:t>
      </w:r>
      <w:ins w:author="Gary Smailes" w:date="2024-03-15T15:23:53.213Z" w:id="1753403558">
        <w:r w:rsidRPr="49B49CEF" w:rsidR="49B49CEF">
          <w:rPr>
            <w:rFonts w:cs="Calibri" w:cstheme="minorAscii"/>
            <w:sz w:val="24"/>
            <w:szCs w:val="24"/>
          </w:rPr>
          <w:t>.</w:t>
        </w:r>
      </w:ins>
      <w:del w:author="Gary Smailes" w:date="2024-03-15T15:23:52.759Z" w:id="1907503226">
        <w:r w:rsidRPr="49B49CEF" w:rsidDel="49B49CEF">
          <w:rPr>
            <w:rFonts w:cs="Calibri" w:cstheme="minorAscii"/>
            <w:sz w:val="24"/>
            <w:szCs w:val="24"/>
          </w:rPr>
          <w:delText>!</w:delText>
        </w:r>
      </w:del>
      <w:r w:rsidRPr="49B49CEF" w:rsidR="49B49CEF">
        <w:rPr>
          <w:rFonts w:cs="Calibri" w:cstheme="minorAscii"/>
          <w:sz w:val="24"/>
          <w:szCs w:val="24"/>
        </w:rPr>
        <w:t xml:space="preserve"> Slow down, tell me what happened.”</w:t>
      </w:r>
    </w:p>
    <w:p w:rsidR="00176DAF" w:rsidP="00176DAF" w:rsidRDefault="007F0EEA" w14:paraId="6C91AB48" w14:textId="60B8D7D8">
      <w:pPr>
        <w:spacing w:after="0"/>
        <w:ind w:firstLine="360"/>
        <w:rPr>
          <w:rFonts w:cstheme="minorHAnsi"/>
          <w:sz w:val="24"/>
          <w:szCs w:val="24"/>
        </w:rPr>
      </w:pPr>
      <w:r w:rsidRPr="009E7F4C">
        <w:rPr>
          <w:rFonts w:cstheme="minorHAnsi"/>
          <w:sz w:val="24"/>
          <w:szCs w:val="24"/>
        </w:rPr>
        <w:t>“Okay</w:t>
      </w:r>
      <w:r w:rsidR="00154C80">
        <w:rPr>
          <w:rFonts w:cstheme="minorHAnsi"/>
          <w:sz w:val="24"/>
          <w:szCs w:val="24"/>
        </w:rPr>
        <w:t>,” Bucky says, breathing hard</w:t>
      </w:r>
      <w:r w:rsidRPr="009E7F4C">
        <w:rPr>
          <w:rFonts w:cstheme="minorHAnsi"/>
          <w:sz w:val="24"/>
          <w:szCs w:val="24"/>
        </w:rPr>
        <w:t>.</w:t>
      </w:r>
      <w:r w:rsidR="0071681A">
        <w:rPr>
          <w:rFonts w:cstheme="minorHAnsi"/>
          <w:sz w:val="24"/>
          <w:szCs w:val="24"/>
        </w:rPr>
        <w:t xml:space="preserve"> </w:t>
      </w:r>
      <w:r w:rsidR="00154C80">
        <w:rPr>
          <w:rFonts w:cstheme="minorHAnsi"/>
          <w:sz w:val="24"/>
          <w:szCs w:val="24"/>
        </w:rPr>
        <w:t xml:space="preserve">“Okay. </w:t>
      </w:r>
      <w:r w:rsidRPr="009E7F4C">
        <w:rPr>
          <w:rFonts w:cstheme="minorHAnsi"/>
          <w:sz w:val="24"/>
          <w:szCs w:val="24"/>
        </w:rPr>
        <w:t xml:space="preserve">You know how Kissy’s been </w:t>
      </w:r>
      <w:proofErr w:type="spellStart"/>
      <w:r w:rsidRPr="009E7F4C">
        <w:rPr>
          <w:rFonts w:cstheme="minorHAnsi"/>
          <w:sz w:val="24"/>
          <w:szCs w:val="24"/>
        </w:rPr>
        <w:t>gettin</w:t>
      </w:r>
      <w:proofErr w:type="spellEnd"/>
      <w:r w:rsidRPr="009E7F4C">
        <w:rPr>
          <w:rFonts w:cstheme="minorHAnsi"/>
          <w:sz w:val="24"/>
          <w:szCs w:val="24"/>
        </w:rPr>
        <w:t>’ all this attention over the last couple of days?</w:t>
      </w:r>
      <w:r w:rsidR="0071681A">
        <w:rPr>
          <w:rFonts w:cstheme="minorHAnsi"/>
          <w:sz w:val="24"/>
          <w:szCs w:val="24"/>
        </w:rPr>
        <w:t xml:space="preserve"> </w:t>
      </w:r>
      <w:r w:rsidRPr="009E7F4C">
        <w:rPr>
          <w:rFonts w:cstheme="minorHAnsi"/>
          <w:sz w:val="24"/>
          <w:szCs w:val="24"/>
        </w:rPr>
        <w:t xml:space="preserve">All those crazy people </w:t>
      </w:r>
      <w:proofErr w:type="spellStart"/>
      <w:r w:rsidRPr="009E7F4C">
        <w:rPr>
          <w:rFonts w:cstheme="minorHAnsi"/>
          <w:sz w:val="24"/>
          <w:szCs w:val="24"/>
        </w:rPr>
        <w:t>showin</w:t>
      </w:r>
      <w:proofErr w:type="spellEnd"/>
      <w:r w:rsidRPr="009E7F4C">
        <w:rPr>
          <w:rFonts w:cstheme="minorHAnsi"/>
          <w:sz w:val="24"/>
          <w:szCs w:val="24"/>
        </w:rPr>
        <w:t xml:space="preserve">’ up and </w:t>
      </w:r>
      <w:proofErr w:type="spellStart"/>
      <w:r w:rsidRPr="009E7F4C">
        <w:rPr>
          <w:rFonts w:cstheme="minorHAnsi"/>
          <w:sz w:val="24"/>
          <w:szCs w:val="24"/>
        </w:rPr>
        <w:t>tryin</w:t>
      </w:r>
      <w:proofErr w:type="spellEnd"/>
      <w:r w:rsidRPr="009E7F4C">
        <w:rPr>
          <w:rFonts w:cstheme="minorHAnsi"/>
          <w:sz w:val="24"/>
          <w:szCs w:val="24"/>
        </w:rPr>
        <w:t>’ to have sex with her?”</w:t>
      </w:r>
    </w:p>
    <w:p w:rsidR="00176DAF" w:rsidP="00176DAF" w:rsidRDefault="007F0EEA" w14:paraId="56E69C5C"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4B93C816" w14:textId="3E0FACE4">
      <w:pPr>
        <w:spacing w:after="0"/>
        <w:ind w:firstLine="360"/>
        <w:rPr>
          <w:rFonts w:cstheme="minorHAnsi"/>
          <w:sz w:val="24"/>
          <w:szCs w:val="24"/>
        </w:rPr>
      </w:pPr>
      <w:r w:rsidRPr="009E7F4C">
        <w:rPr>
          <w:rFonts w:cstheme="minorHAnsi"/>
          <w:sz w:val="24"/>
          <w:szCs w:val="24"/>
        </w:rPr>
        <w:lastRenderedPageBreak/>
        <w:t>“Well, turns out after we showed the porcupine vid, most of ‘em went away.</w:t>
      </w:r>
      <w:r w:rsidR="0071681A">
        <w:rPr>
          <w:rFonts w:cstheme="minorHAnsi"/>
          <w:sz w:val="24"/>
          <w:szCs w:val="24"/>
        </w:rPr>
        <w:t xml:space="preserve"> </w:t>
      </w:r>
      <w:r w:rsidRPr="009E7F4C">
        <w:rPr>
          <w:rFonts w:cstheme="minorHAnsi"/>
          <w:sz w:val="24"/>
          <w:szCs w:val="24"/>
        </w:rPr>
        <w:t xml:space="preserve">But one guy stayed behind and </w:t>
      </w:r>
      <w:r w:rsidR="00154C80">
        <w:rPr>
          <w:rFonts w:cstheme="minorHAnsi"/>
          <w:sz w:val="24"/>
          <w:szCs w:val="24"/>
        </w:rPr>
        <w:t xml:space="preserve">talked his way </w:t>
      </w:r>
      <w:r w:rsidRPr="009E7F4C">
        <w:rPr>
          <w:rFonts w:cstheme="minorHAnsi"/>
          <w:sz w:val="24"/>
          <w:szCs w:val="24"/>
        </w:rPr>
        <w:t>into Kissy’s quarters last night.”</w:t>
      </w:r>
    </w:p>
    <w:p w:rsidR="00176DAF" w:rsidP="00176DAF" w:rsidRDefault="007F0EEA" w14:paraId="7D3B6CF0" w14:textId="77777777">
      <w:pPr>
        <w:spacing w:after="0"/>
        <w:ind w:firstLine="360"/>
        <w:rPr>
          <w:rFonts w:cstheme="minorHAnsi"/>
          <w:sz w:val="24"/>
          <w:szCs w:val="24"/>
        </w:rPr>
      </w:pPr>
      <w:r w:rsidRPr="009E7F4C">
        <w:rPr>
          <w:rFonts w:cstheme="minorHAnsi"/>
          <w:sz w:val="24"/>
          <w:szCs w:val="24"/>
        </w:rPr>
        <w:t>“I’ve seen Kissy in action.</w:t>
      </w:r>
      <w:r w:rsidR="0071681A">
        <w:rPr>
          <w:rFonts w:cstheme="minorHAnsi"/>
          <w:sz w:val="24"/>
          <w:szCs w:val="24"/>
        </w:rPr>
        <w:t xml:space="preserve"> </w:t>
      </w:r>
      <w:r w:rsidRPr="009E7F4C">
        <w:rPr>
          <w:rFonts w:cstheme="minorHAnsi"/>
          <w:sz w:val="24"/>
          <w:szCs w:val="24"/>
        </w:rPr>
        <w:t>One guy is no problem for her.”</w:t>
      </w:r>
    </w:p>
    <w:p w:rsidR="00176DAF" w:rsidP="00176DAF" w:rsidRDefault="00154C80" w14:paraId="06F914D2" w14:textId="349C432B">
      <w:pPr>
        <w:spacing w:after="0"/>
        <w:ind w:firstLine="360"/>
        <w:rPr>
          <w:rFonts w:cstheme="minorHAnsi"/>
          <w:sz w:val="24"/>
          <w:szCs w:val="24"/>
        </w:rPr>
      </w:pPr>
      <w:r>
        <w:rPr>
          <w:rFonts w:cstheme="minorHAnsi"/>
          <w:sz w:val="24"/>
          <w:szCs w:val="24"/>
        </w:rPr>
        <w:t xml:space="preserve">Bucky shakes his head. </w:t>
      </w:r>
      <w:r w:rsidRPr="009E7F4C" w:rsidR="007F0EEA">
        <w:rPr>
          <w:rFonts w:cstheme="minorHAnsi"/>
          <w:sz w:val="24"/>
          <w:szCs w:val="24"/>
        </w:rPr>
        <w:t>“Not even a robotics engineer who specializes in her model and has a nasty habit of dismembering them?</w:t>
      </w:r>
      <w:r w:rsidR="0071681A">
        <w:rPr>
          <w:rFonts w:cstheme="minorHAnsi"/>
          <w:sz w:val="24"/>
          <w:szCs w:val="24"/>
        </w:rPr>
        <w:t xml:space="preserve"> </w:t>
      </w:r>
      <w:r w:rsidRPr="009E7F4C" w:rsidR="007F0EEA">
        <w:rPr>
          <w:rFonts w:cstheme="minorHAnsi"/>
          <w:sz w:val="24"/>
          <w:szCs w:val="24"/>
        </w:rPr>
        <w:t>Been in prison twice for wanton destruction of Pleasure Palace property?</w:t>
      </w:r>
      <w:r w:rsidR="0071681A">
        <w:rPr>
          <w:rFonts w:cstheme="minorHAnsi"/>
          <w:sz w:val="24"/>
          <w:szCs w:val="24"/>
        </w:rPr>
        <w:t xml:space="preserve"> </w:t>
      </w:r>
      <w:r w:rsidRPr="009E7F4C" w:rsidR="007F0EEA">
        <w:rPr>
          <w:rFonts w:cstheme="minorHAnsi"/>
          <w:sz w:val="24"/>
          <w:szCs w:val="24"/>
        </w:rPr>
        <w:t>The guy’s disassembled over forty sex robots in the last decade.”</w:t>
      </w:r>
    </w:p>
    <w:p w:rsidR="00176DAF" w:rsidP="00176DAF" w:rsidRDefault="007F0EEA" w14:paraId="51AD46B8" w14:textId="77777777">
      <w:pPr>
        <w:spacing w:after="0"/>
        <w:ind w:firstLine="360"/>
        <w:rPr>
          <w:rFonts w:cstheme="minorHAnsi"/>
          <w:sz w:val="24"/>
          <w:szCs w:val="24"/>
        </w:rPr>
      </w:pPr>
      <w:r w:rsidRPr="009E7F4C">
        <w:rPr>
          <w:rFonts w:cstheme="minorHAnsi"/>
          <w:sz w:val="24"/>
          <w:szCs w:val="24"/>
        </w:rPr>
        <w:t>Fear grapples my stomach and puts a crushing fist into my lungs.</w:t>
      </w:r>
      <w:r w:rsidR="0071681A">
        <w:rPr>
          <w:rFonts w:cstheme="minorHAnsi"/>
          <w:sz w:val="24"/>
          <w:szCs w:val="24"/>
        </w:rPr>
        <w:t xml:space="preserve"> </w:t>
      </w:r>
      <w:r w:rsidRPr="009E7F4C">
        <w:rPr>
          <w:rFonts w:cstheme="minorHAnsi"/>
          <w:sz w:val="24"/>
          <w:szCs w:val="24"/>
        </w:rPr>
        <w:t>“Is she okay?”</w:t>
      </w:r>
    </w:p>
    <w:p w:rsidR="00176DAF" w:rsidP="00176DAF" w:rsidRDefault="007F0EEA" w14:paraId="429DA5F8" w14:textId="3FD68D2B">
      <w:pPr>
        <w:spacing w:after="0"/>
        <w:ind w:firstLine="360"/>
        <w:rPr>
          <w:rFonts w:cstheme="minorHAnsi"/>
          <w:sz w:val="24"/>
          <w:szCs w:val="24"/>
        </w:rPr>
      </w:pPr>
      <w:r w:rsidRPr="009E7F4C">
        <w:rPr>
          <w:rFonts w:cstheme="minorHAnsi"/>
          <w:sz w:val="24"/>
          <w:szCs w:val="24"/>
        </w:rPr>
        <w:t>“Who, Kissy?</w:t>
      </w:r>
      <w:r w:rsidR="0071681A">
        <w:rPr>
          <w:rFonts w:cstheme="minorHAnsi"/>
          <w:sz w:val="24"/>
          <w:szCs w:val="24"/>
        </w:rPr>
        <w:t xml:space="preserve"> </w:t>
      </w:r>
      <w:r w:rsidRPr="009E7F4C">
        <w:rPr>
          <w:rFonts w:cstheme="minorHAnsi"/>
          <w:sz w:val="24"/>
          <w:szCs w:val="24"/>
        </w:rPr>
        <w:t>Yeah, she’s fine.</w:t>
      </w:r>
      <w:r w:rsidR="0071681A">
        <w:rPr>
          <w:rFonts w:cstheme="minorHAnsi"/>
          <w:sz w:val="24"/>
          <w:szCs w:val="24"/>
        </w:rPr>
        <w:t xml:space="preserve"> </w:t>
      </w:r>
      <w:r w:rsidRPr="009E7F4C">
        <w:rPr>
          <w:rFonts w:cstheme="minorHAnsi"/>
          <w:sz w:val="24"/>
          <w:szCs w:val="24"/>
        </w:rPr>
        <w:t>You know those three ogres that we’ve got for offensive linemen?</w:t>
      </w:r>
      <w:r w:rsidR="0071681A">
        <w:rPr>
          <w:rFonts w:cstheme="minorHAnsi"/>
          <w:sz w:val="24"/>
          <w:szCs w:val="24"/>
        </w:rPr>
        <w:t xml:space="preserve"> </w:t>
      </w:r>
      <w:r w:rsidRPr="009E7F4C">
        <w:rPr>
          <w:rFonts w:cstheme="minorHAnsi"/>
          <w:sz w:val="24"/>
          <w:szCs w:val="24"/>
        </w:rPr>
        <w:t>They decided to protect Kissy off the field, too, after all her former lovers showed up.</w:t>
      </w:r>
      <w:r w:rsidR="00154C80">
        <w:rPr>
          <w:rFonts w:cstheme="minorHAnsi"/>
          <w:sz w:val="24"/>
          <w:szCs w:val="24"/>
        </w:rPr>
        <w:t xml:space="preserve"> </w:t>
      </w:r>
      <w:r w:rsidRPr="009E7F4C">
        <w:rPr>
          <w:rFonts w:cstheme="minorHAnsi"/>
          <w:sz w:val="24"/>
          <w:szCs w:val="24"/>
        </w:rPr>
        <w:t xml:space="preserve">Over </w:t>
      </w:r>
      <w:r w:rsidR="00154C80">
        <w:rPr>
          <w:rFonts w:cstheme="minorHAnsi"/>
          <w:sz w:val="24"/>
          <w:szCs w:val="24"/>
        </w:rPr>
        <w:t>twelve</w:t>
      </w:r>
      <w:r w:rsidRPr="009E7F4C">
        <w:rPr>
          <w:rFonts w:cstheme="minorHAnsi"/>
          <w:sz w:val="24"/>
          <w:szCs w:val="24"/>
        </w:rPr>
        <w:t xml:space="preserve"> </w:t>
      </w:r>
      <w:proofErr w:type="spellStart"/>
      <w:r w:rsidRPr="009E7F4C">
        <w:rPr>
          <w:rFonts w:cstheme="minorHAnsi"/>
          <w:sz w:val="24"/>
          <w:szCs w:val="24"/>
        </w:rPr>
        <w:t>hundred</w:t>
      </w:r>
      <w:proofErr w:type="spellEnd"/>
      <w:r w:rsidRPr="009E7F4C">
        <w:rPr>
          <w:rFonts w:cstheme="minorHAnsi"/>
          <w:sz w:val="24"/>
          <w:szCs w:val="24"/>
        </w:rPr>
        <w:t xml:space="preserve"> of ‘em</w:t>
      </w:r>
      <w:r w:rsidR="00154C80">
        <w:rPr>
          <w:rFonts w:cstheme="minorHAnsi"/>
          <w:sz w:val="24"/>
          <w:szCs w:val="24"/>
        </w:rPr>
        <w:t>.” Bucky smirks. “S</w:t>
      </w:r>
      <w:r w:rsidRPr="009E7F4C">
        <w:rPr>
          <w:rFonts w:cstheme="minorHAnsi"/>
          <w:sz w:val="24"/>
          <w:szCs w:val="24"/>
        </w:rPr>
        <w:t>he’s a busy girl.”</w:t>
      </w:r>
    </w:p>
    <w:p w:rsidR="00176DAF" w:rsidP="49B49CEF" w:rsidRDefault="007F0EEA" w14:paraId="326B5D42" w14:textId="7D031F5F">
      <w:pPr>
        <w:spacing w:after="0"/>
        <w:ind w:firstLine="360"/>
        <w:rPr>
          <w:rFonts w:cs="Calibri" w:cstheme="minorAscii"/>
          <w:sz w:val="24"/>
          <w:szCs w:val="24"/>
        </w:rPr>
      </w:pPr>
      <w:r w:rsidRPr="49B49CEF" w:rsidR="49B49CEF">
        <w:rPr>
          <w:rFonts w:cs="Calibri" w:cstheme="minorAscii"/>
          <w:sz w:val="24"/>
          <w:szCs w:val="24"/>
        </w:rPr>
        <w:t>“Bucky</w:t>
      </w:r>
      <w:ins w:author="Gary Smailes" w:date="2024-03-15T15:24:56.766Z" w:id="689887810">
        <w:r w:rsidRPr="49B49CEF" w:rsidR="49B49CEF">
          <w:rPr>
            <w:rFonts w:cs="Calibri" w:cstheme="minorAscii"/>
            <w:sz w:val="24"/>
            <w:szCs w:val="24"/>
          </w:rPr>
          <w:t xml:space="preserve">. </w:t>
        </w:r>
      </w:ins>
      <w:del w:author="Gary Smailes" w:date="2024-03-15T15:24:55.436Z" w:id="1296640422">
        <w:r w:rsidRPr="49B49CEF" w:rsidDel="49B49CEF">
          <w:rPr>
            <w:rFonts w:cs="Calibri" w:cstheme="minorAscii"/>
            <w:sz w:val="24"/>
            <w:szCs w:val="24"/>
          </w:rPr>
          <w:delText xml:space="preserve">! </w:delText>
        </w:r>
      </w:del>
      <w:r w:rsidRPr="49B49CEF" w:rsidR="49B49CEF">
        <w:rPr>
          <w:rFonts w:cs="Calibri" w:cstheme="minorAscii"/>
          <w:sz w:val="24"/>
          <w:szCs w:val="24"/>
        </w:rPr>
        <w:t>What happened?”</w:t>
      </w:r>
    </w:p>
    <w:p w:rsidR="00076625" w:rsidP="00176DAF" w:rsidRDefault="00154C80" w14:paraId="62FAFB41" w14:textId="6D8A88B0">
      <w:pPr>
        <w:spacing w:after="0"/>
        <w:ind w:firstLine="360"/>
        <w:rPr>
          <w:rFonts w:cstheme="minorHAnsi"/>
          <w:sz w:val="24"/>
          <w:szCs w:val="24"/>
        </w:rPr>
      </w:pPr>
      <w:r>
        <w:rPr>
          <w:rFonts w:cstheme="minorHAnsi"/>
          <w:sz w:val="24"/>
          <w:szCs w:val="24"/>
        </w:rPr>
        <w:t xml:space="preserve">“Well, </w:t>
      </w:r>
      <w:r w:rsidR="00891029">
        <w:rPr>
          <w:rFonts w:cstheme="minorHAnsi"/>
          <w:sz w:val="24"/>
          <w:szCs w:val="24"/>
        </w:rPr>
        <w:t xml:space="preserve">one </w:t>
      </w:r>
      <w:r>
        <w:rPr>
          <w:rFonts w:cstheme="minorHAnsi"/>
          <w:sz w:val="24"/>
          <w:szCs w:val="24"/>
        </w:rPr>
        <w:t xml:space="preserve">of </w:t>
      </w:r>
      <w:r w:rsidR="00076625">
        <w:rPr>
          <w:rFonts w:cstheme="minorHAnsi"/>
          <w:sz w:val="24"/>
          <w:szCs w:val="24"/>
        </w:rPr>
        <w:t>‘</w:t>
      </w:r>
      <w:r>
        <w:rPr>
          <w:rFonts w:cstheme="minorHAnsi"/>
          <w:sz w:val="24"/>
          <w:szCs w:val="24"/>
        </w:rPr>
        <w:t xml:space="preserve">em was guarding Kissy’s door, but this </w:t>
      </w:r>
      <w:r w:rsidR="00076625">
        <w:rPr>
          <w:rFonts w:cstheme="minorHAnsi"/>
          <w:sz w:val="24"/>
          <w:szCs w:val="24"/>
        </w:rPr>
        <w:t>bastard</w:t>
      </w:r>
      <w:r>
        <w:rPr>
          <w:rFonts w:cstheme="minorHAnsi"/>
          <w:sz w:val="24"/>
          <w:szCs w:val="24"/>
        </w:rPr>
        <w:t xml:space="preserve"> got in, talkin</w:t>
      </w:r>
      <w:r w:rsidR="00076625">
        <w:rPr>
          <w:rFonts w:cstheme="minorHAnsi"/>
          <w:sz w:val="24"/>
          <w:szCs w:val="24"/>
        </w:rPr>
        <w:t>’</w:t>
      </w:r>
      <w:r>
        <w:rPr>
          <w:rFonts w:cstheme="minorHAnsi"/>
          <w:sz w:val="24"/>
          <w:szCs w:val="24"/>
        </w:rPr>
        <w:t xml:space="preserve"> some line about routine Pleasure Palace maintenance and </w:t>
      </w:r>
      <w:proofErr w:type="spellStart"/>
      <w:r>
        <w:rPr>
          <w:rFonts w:cstheme="minorHAnsi"/>
          <w:sz w:val="24"/>
          <w:szCs w:val="24"/>
        </w:rPr>
        <w:t>promisin</w:t>
      </w:r>
      <w:proofErr w:type="spellEnd"/>
      <w:r w:rsidR="00076625">
        <w:rPr>
          <w:rFonts w:cstheme="minorHAnsi"/>
          <w:sz w:val="24"/>
          <w:szCs w:val="24"/>
        </w:rPr>
        <w:t>’</w:t>
      </w:r>
      <w:r>
        <w:rPr>
          <w:rFonts w:cstheme="minorHAnsi"/>
          <w:sz w:val="24"/>
          <w:szCs w:val="24"/>
        </w:rPr>
        <w:t xml:space="preserve"> a secret vid </w:t>
      </w:r>
      <w:r w:rsidR="00076625">
        <w:rPr>
          <w:rFonts w:cstheme="minorHAnsi"/>
          <w:sz w:val="24"/>
          <w:szCs w:val="24"/>
        </w:rPr>
        <w:t>of it. So now there’s two ogres on her door, the ones who can—”</w:t>
      </w:r>
    </w:p>
    <w:p w:rsidR="00076625" w:rsidP="00176DAF" w:rsidRDefault="00076625" w14:paraId="55D72131" w14:textId="761EB918">
      <w:pPr>
        <w:spacing w:after="0"/>
        <w:ind w:firstLine="360"/>
        <w:rPr>
          <w:rFonts w:cstheme="minorHAnsi"/>
          <w:sz w:val="24"/>
          <w:szCs w:val="24"/>
        </w:rPr>
      </w:pPr>
      <w:r>
        <w:rPr>
          <w:rFonts w:cstheme="minorHAnsi"/>
          <w:sz w:val="24"/>
          <w:szCs w:val="24"/>
        </w:rPr>
        <w:t>“Bucky! I don’t give a shit about our linemen! What happened?”</w:t>
      </w:r>
    </w:p>
    <w:p w:rsidR="00176DAF" w:rsidP="00176DAF" w:rsidRDefault="00076625" w14:paraId="0ED69896" w14:textId="53AE3847">
      <w:pPr>
        <w:spacing w:after="0"/>
        <w:ind w:firstLine="360"/>
        <w:rPr>
          <w:rFonts w:cstheme="minorHAnsi"/>
          <w:sz w:val="24"/>
          <w:szCs w:val="24"/>
        </w:rPr>
      </w:pPr>
      <w:r>
        <w:rPr>
          <w:rFonts w:cstheme="minorHAnsi"/>
          <w:sz w:val="24"/>
          <w:szCs w:val="24"/>
        </w:rPr>
        <w:t>“</w:t>
      </w:r>
      <w:r w:rsidR="00891029">
        <w:rPr>
          <w:rFonts w:cstheme="minorHAnsi"/>
          <w:sz w:val="24"/>
          <w:szCs w:val="24"/>
        </w:rPr>
        <w:t xml:space="preserve">The guy waited until one of the guards went for a pee break. I guess the smarter one, because when he got back, he found out about Kissy’s visitor and got mad. Both ogres </w:t>
      </w:r>
      <w:r>
        <w:rPr>
          <w:rFonts w:cstheme="minorHAnsi"/>
          <w:sz w:val="24"/>
          <w:szCs w:val="24"/>
        </w:rPr>
        <w:t xml:space="preserve">went into Kissy’s room and found the guy just getting’ started.” Bucky grimaces. </w:t>
      </w:r>
      <w:r w:rsidRPr="009E7F4C" w:rsidR="007F0EEA">
        <w:rPr>
          <w:rFonts w:cstheme="minorHAnsi"/>
          <w:sz w:val="24"/>
          <w:szCs w:val="24"/>
        </w:rPr>
        <w:t>“They tore him to pieces.</w:t>
      </w:r>
      <w:r w:rsidR="0071681A">
        <w:rPr>
          <w:rFonts w:cstheme="minorHAnsi"/>
          <w:sz w:val="24"/>
          <w:szCs w:val="24"/>
        </w:rPr>
        <w:t xml:space="preserve"> </w:t>
      </w:r>
      <w:r w:rsidRPr="009E7F4C" w:rsidR="007F0EEA">
        <w:rPr>
          <w:rFonts w:cstheme="minorHAnsi"/>
          <w:sz w:val="24"/>
          <w:szCs w:val="24"/>
        </w:rPr>
        <w:t>Literally.</w:t>
      </w:r>
      <w:r w:rsidR="0071681A">
        <w:rPr>
          <w:rFonts w:cstheme="minorHAnsi"/>
          <w:sz w:val="24"/>
          <w:szCs w:val="24"/>
        </w:rPr>
        <w:t xml:space="preserve"> </w:t>
      </w:r>
      <w:r w:rsidRPr="009E7F4C" w:rsidR="007F0EEA">
        <w:rPr>
          <w:rFonts w:cstheme="minorHAnsi"/>
          <w:sz w:val="24"/>
          <w:szCs w:val="24"/>
        </w:rPr>
        <w:t>‘Poetic justice’ is what they said.</w:t>
      </w:r>
      <w:r w:rsidR="0071681A">
        <w:rPr>
          <w:rFonts w:cstheme="minorHAnsi"/>
          <w:sz w:val="24"/>
          <w:szCs w:val="24"/>
        </w:rPr>
        <w:t xml:space="preserve"> </w:t>
      </w:r>
      <w:r w:rsidRPr="009E7F4C" w:rsidR="007F0EEA">
        <w:rPr>
          <w:rFonts w:cstheme="minorHAnsi"/>
          <w:sz w:val="24"/>
          <w:szCs w:val="24"/>
        </w:rPr>
        <w:t>Doesn’t seem all that poetic to me, unless you’re into that death poetry.</w:t>
      </w:r>
      <w:r w:rsidR="0071681A">
        <w:rPr>
          <w:rFonts w:cstheme="minorHAnsi"/>
          <w:sz w:val="24"/>
          <w:szCs w:val="24"/>
        </w:rPr>
        <w:t xml:space="preserve"> </w:t>
      </w:r>
      <w:r w:rsidRPr="009E7F4C" w:rsidR="007F0EEA">
        <w:rPr>
          <w:rFonts w:cstheme="minorHAnsi"/>
          <w:sz w:val="24"/>
          <w:szCs w:val="24"/>
        </w:rPr>
        <w:t>Nasty stuff.”</w:t>
      </w:r>
    </w:p>
    <w:p w:rsidR="00176DAF" w:rsidP="00176DAF" w:rsidRDefault="007F0EEA" w14:paraId="2B263ABC" w14:textId="77777777">
      <w:pPr>
        <w:spacing w:after="0"/>
        <w:ind w:firstLine="360"/>
        <w:rPr>
          <w:rFonts w:cstheme="minorHAnsi"/>
          <w:sz w:val="24"/>
          <w:szCs w:val="24"/>
        </w:rPr>
      </w:pPr>
      <w:r w:rsidRPr="009E7F4C">
        <w:rPr>
          <w:rFonts w:cstheme="minorHAnsi"/>
          <w:sz w:val="24"/>
          <w:szCs w:val="24"/>
        </w:rPr>
        <w:t>“You have the attention span of a goddamn gnat.”</w:t>
      </w:r>
    </w:p>
    <w:p w:rsidR="00176DAF" w:rsidP="00176DAF" w:rsidRDefault="007F0EEA" w14:paraId="6D57238B" w14:textId="77777777">
      <w:pPr>
        <w:spacing w:after="0"/>
        <w:ind w:firstLine="360"/>
        <w:rPr>
          <w:rFonts w:cstheme="minorHAnsi"/>
          <w:sz w:val="24"/>
          <w:szCs w:val="24"/>
        </w:rPr>
      </w:pPr>
      <w:r w:rsidRPr="009E7F4C">
        <w:rPr>
          <w:rFonts w:cstheme="minorHAnsi"/>
          <w:sz w:val="24"/>
          <w:szCs w:val="24"/>
        </w:rPr>
        <w:t>“Yeah, well, they’re lucky they didn’t get arrested.”</w:t>
      </w:r>
    </w:p>
    <w:p w:rsidR="00176DAF" w:rsidP="00176DAF" w:rsidRDefault="007F0EEA" w14:paraId="449041C7" w14:textId="77777777">
      <w:pPr>
        <w:spacing w:after="0"/>
        <w:ind w:firstLine="360"/>
        <w:rPr>
          <w:rFonts w:cstheme="minorHAnsi"/>
          <w:sz w:val="24"/>
          <w:szCs w:val="24"/>
        </w:rPr>
      </w:pPr>
      <w:r w:rsidRPr="009E7F4C">
        <w:rPr>
          <w:rFonts w:cstheme="minorHAnsi"/>
          <w:sz w:val="24"/>
          <w:szCs w:val="24"/>
        </w:rPr>
        <w:t>“Bucky?</w:t>
      </w:r>
      <w:r w:rsidR="0071681A">
        <w:rPr>
          <w:rFonts w:cstheme="minorHAnsi"/>
          <w:sz w:val="24"/>
          <w:szCs w:val="24"/>
        </w:rPr>
        <w:t xml:space="preserve"> </w:t>
      </w:r>
      <w:r w:rsidRPr="009E7F4C">
        <w:rPr>
          <w:rFonts w:cstheme="minorHAnsi"/>
          <w:sz w:val="24"/>
          <w:szCs w:val="24"/>
        </w:rPr>
        <w:t>Jager is on our coaching staff and Clippers owns the team.</w:t>
      </w:r>
      <w:r w:rsidR="0071681A">
        <w:rPr>
          <w:rFonts w:cstheme="minorHAnsi"/>
          <w:sz w:val="24"/>
          <w:szCs w:val="24"/>
        </w:rPr>
        <w:t xml:space="preserve"> </w:t>
      </w:r>
      <w:r w:rsidRPr="009E7F4C">
        <w:rPr>
          <w:rFonts w:cstheme="minorHAnsi"/>
          <w:sz w:val="24"/>
          <w:szCs w:val="24"/>
        </w:rPr>
        <w:t>You could hijack the entire station and probably get off with a slap on the wrist.”</w:t>
      </w:r>
    </w:p>
    <w:p w:rsidR="00176DAF" w:rsidP="00176DAF" w:rsidRDefault="007F0EEA" w14:paraId="23E188F2" w14:textId="77777777">
      <w:pPr>
        <w:spacing w:after="0"/>
        <w:ind w:firstLine="360"/>
        <w:rPr>
          <w:rFonts w:cstheme="minorHAnsi"/>
          <w:sz w:val="24"/>
          <w:szCs w:val="24"/>
        </w:rPr>
      </w:pPr>
      <w:r w:rsidRPr="009E7F4C">
        <w:rPr>
          <w:rFonts w:cstheme="minorHAnsi"/>
          <w:sz w:val="24"/>
          <w:szCs w:val="24"/>
        </w:rPr>
        <w:t>“But now Kissy can’t play.”</w:t>
      </w:r>
    </w:p>
    <w:p w:rsidR="00176DAF" w:rsidP="00176DAF" w:rsidRDefault="007F0EEA" w14:paraId="6B74D2AA" w14:textId="77777777">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Why?”</w:t>
      </w:r>
    </w:p>
    <w:p w:rsidR="00176DAF" w:rsidP="00176DAF" w:rsidRDefault="00076625" w14:paraId="755B3A5C" w14:textId="0506966A">
      <w:pPr>
        <w:spacing w:after="0"/>
        <w:ind w:firstLine="360"/>
        <w:rPr>
          <w:rFonts w:cstheme="minorHAnsi"/>
          <w:sz w:val="24"/>
          <w:szCs w:val="24"/>
        </w:rPr>
      </w:pPr>
      <w:r>
        <w:rPr>
          <w:rFonts w:cstheme="minorHAnsi"/>
          <w:sz w:val="24"/>
          <w:szCs w:val="24"/>
        </w:rPr>
        <w:t xml:space="preserve">Bucky shrugs. </w:t>
      </w:r>
      <w:r w:rsidRPr="009E7F4C" w:rsidR="007F0EEA">
        <w:rPr>
          <w:rFonts w:cstheme="minorHAnsi"/>
          <w:sz w:val="24"/>
          <w:szCs w:val="24"/>
        </w:rPr>
        <w:t>“She won’t say.</w:t>
      </w:r>
      <w:r w:rsidR="0071681A">
        <w:rPr>
          <w:rFonts w:cstheme="minorHAnsi"/>
          <w:sz w:val="24"/>
          <w:szCs w:val="24"/>
        </w:rPr>
        <w:t xml:space="preserve"> </w:t>
      </w:r>
      <w:r w:rsidRPr="009E7F4C" w:rsidR="007F0EEA">
        <w:rPr>
          <w:rFonts w:cstheme="minorHAnsi"/>
          <w:sz w:val="24"/>
          <w:szCs w:val="24"/>
        </w:rPr>
        <w:t xml:space="preserve">Not </w:t>
      </w:r>
      <w:proofErr w:type="spellStart"/>
      <w:r w:rsidRPr="009E7F4C" w:rsidR="007F0EEA">
        <w:rPr>
          <w:rFonts w:cstheme="minorHAnsi"/>
          <w:sz w:val="24"/>
          <w:szCs w:val="24"/>
        </w:rPr>
        <w:t>doin</w:t>
      </w:r>
      <w:proofErr w:type="spellEnd"/>
      <w:r>
        <w:rPr>
          <w:rFonts w:cstheme="minorHAnsi"/>
          <w:sz w:val="24"/>
          <w:szCs w:val="24"/>
        </w:rPr>
        <w:t>’</w:t>
      </w:r>
      <w:r w:rsidRPr="009E7F4C" w:rsidR="007F0EEA">
        <w:rPr>
          <w:rFonts w:cstheme="minorHAnsi"/>
          <w:sz w:val="24"/>
          <w:szCs w:val="24"/>
        </w:rPr>
        <w:t xml:space="preserve"> a lot of talkin</w:t>
      </w:r>
      <w:r>
        <w:rPr>
          <w:rFonts w:cstheme="minorHAnsi"/>
          <w:sz w:val="24"/>
          <w:szCs w:val="24"/>
        </w:rPr>
        <w:t>’</w:t>
      </w:r>
      <w:r w:rsidRPr="009E7F4C" w:rsidR="007F0EEA">
        <w:rPr>
          <w:rFonts w:cstheme="minorHAnsi"/>
          <w:sz w:val="24"/>
          <w:szCs w:val="24"/>
        </w:rPr>
        <w:t>.</w:t>
      </w:r>
      <w:r w:rsidR="0071681A">
        <w:rPr>
          <w:rFonts w:cstheme="minorHAnsi"/>
          <w:sz w:val="24"/>
          <w:szCs w:val="24"/>
        </w:rPr>
        <w:t xml:space="preserve"> </w:t>
      </w:r>
      <w:r w:rsidRPr="009E7F4C" w:rsidR="007F0EEA">
        <w:rPr>
          <w:rFonts w:cstheme="minorHAnsi"/>
          <w:sz w:val="24"/>
          <w:szCs w:val="24"/>
        </w:rPr>
        <w:t xml:space="preserve">She’s just sitting in her quarters </w:t>
      </w:r>
      <w:proofErr w:type="spellStart"/>
      <w:r w:rsidRPr="009E7F4C" w:rsidR="007F0EEA">
        <w:rPr>
          <w:rFonts w:cstheme="minorHAnsi"/>
          <w:sz w:val="24"/>
          <w:szCs w:val="24"/>
        </w:rPr>
        <w:t>bawlin</w:t>
      </w:r>
      <w:proofErr w:type="spellEnd"/>
      <w:r>
        <w:rPr>
          <w:rFonts w:cstheme="minorHAnsi"/>
          <w:sz w:val="24"/>
          <w:szCs w:val="24"/>
        </w:rPr>
        <w:t>’</w:t>
      </w:r>
      <w:r w:rsidRPr="009E7F4C" w:rsidR="007F0EEA">
        <w:rPr>
          <w:rFonts w:cstheme="minorHAnsi"/>
          <w:sz w:val="24"/>
          <w:szCs w:val="24"/>
        </w:rPr>
        <w:t xml:space="preserve"> her eyes out.”</w:t>
      </w:r>
    </w:p>
    <w:p w:rsidR="00176DAF" w:rsidP="00176DAF" w:rsidRDefault="007F0EEA" w14:paraId="2FAFF753" w14:textId="77777777">
      <w:pPr>
        <w:spacing w:after="0"/>
        <w:ind w:firstLine="360"/>
        <w:rPr>
          <w:rFonts w:cstheme="minorHAnsi"/>
          <w:sz w:val="24"/>
          <w:szCs w:val="24"/>
        </w:rPr>
      </w:pPr>
      <w:r w:rsidRPr="009E7F4C">
        <w:rPr>
          <w:rFonts w:cstheme="minorHAnsi"/>
          <w:sz w:val="24"/>
          <w:szCs w:val="24"/>
        </w:rPr>
        <w:t>“She’s crying?”</w:t>
      </w:r>
    </w:p>
    <w:p w:rsidR="00176DAF" w:rsidP="00176DAF" w:rsidRDefault="007F0EEA" w14:paraId="569A0302" w14:textId="34839D77">
      <w:pPr>
        <w:spacing w:after="0"/>
        <w:ind w:firstLine="360"/>
        <w:rPr>
          <w:rFonts w:cstheme="minorHAnsi"/>
          <w:sz w:val="24"/>
          <w:szCs w:val="24"/>
        </w:rPr>
      </w:pPr>
      <w:r w:rsidRPr="009E7F4C">
        <w:rPr>
          <w:rFonts w:cstheme="minorHAnsi"/>
          <w:sz w:val="24"/>
          <w:szCs w:val="24"/>
        </w:rPr>
        <w:t>“Yep.</w:t>
      </w:r>
      <w:r w:rsidR="0071681A">
        <w:rPr>
          <w:rFonts w:cstheme="minorHAnsi"/>
          <w:sz w:val="24"/>
          <w:szCs w:val="24"/>
        </w:rPr>
        <w:t xml:space="preserve"> </w:t>
      </w:r>
      <w:r w:rsidRPr="009E7F4C">
        <w:rPr>
          <w:rFonts w:cstheme="minorHAnsi"/>
          <w:sz w:val="24"/>
          <w:szCs w:val="24"/>
        </w:rPr>
        <w:t>I wasn’t aware that they could do that, but apparently she absorbs moisture in the air to get the water.</w:t>
      </w:r>
      <w:r w:rsidR="0071681A">
        <w:rPr>
          <w:rFonts w:cstheme="minorHAnsi"/>
          <w:sz w:val="24"/>
          <w:szCs w:val="24"/>
        </w:rPr>
        <w:t xml:space="preserve"> </w:t>
      </w:r>
      <w:r w:rsidRPr="009E7F4C">
        <w:rPr>
          <w:rFonts w:cstheme="minorHAnsi"/>
          <w:sz w:val="24"/>
          <w:szCs w:val="24"/>
        </w:rPr>
        <w:t>She’s a regular dehumidifier.</w:t>
      </w:r>
      <w:r w:rsidR="0071681A">
        <w:rPr>
          <w:rFonts w:cstheme="minorHAnsi"/>
          <w:sz w:val="24"/>
          <w:szCs w:val="24"/>
        </w:rPr>
        <w:t xml:space="preserve"> </w:t>
      </w:r>
      <w:r w:rsidRPr="009E7F4C">
        <w:rPr>
          <w:rFonts w:cstheme="minorHAnsi"/>
          <w:sz w:val="24"/>
          <w:szCs w:val="24"/>
        </w:rPr>
        <w:t xml:space="preserve">Anyway, she won’t talk to </w:t>
      </w:r>
      <w:r w:rsidR="00076625">
        <w:rPr>
          <w:rFonts w:cstheme="minorHAnsi"/>
          <w:sz w:val="24"/>
          <w:szCs w:val="24"/>
        </w:rPr>
        <w:t>no one</w:t>
      </w:r>
      <w:r w:rsidRPr="009E7F4C">
        <w:rPr>
          <w:rFonts w:cstheme="minorHAnsi"/>
          <w:sz w:val="24"/>
          <w:szCs w:val="24"/>
        </w:rPr>
        <w:t>, not even Laura, and we both know that they’ve got some sort of friendship goin</w:t>
      </w:r>
      <w:r w:rsidR="00076625">
        <w:rPr>
          <w:rFonts w:cstheme="minorHAnsi"/>
          <w:sz w:val="24"/>
          <w:szCs w:val="24"/>
        </w:rPr>
        <w:t>’</w:t>
      </w:r>
      <w:r w:rsidRPr="009E7F4C">
        <w:rPr>
          <w:rFonts w:cstheme="minorHAnsi"/>
          <w:sz w:val="24"/>
          <w:szCs w:val="24"/>
        </w:rPr>
        <w:t xml:space="preserve"> on.</w:t>
      </w:r>
      <w:r w:rsidR="0071681A">
        <w:rPr>
          <w:rFonts w:cstheme="minorHAnsi"/>
          <w:sz w:val="24"/>
          <w:szCs w:val="24"/>
        </w:rPr>
        <w:t xml:space="preserve"> </w:t>
      </w:r>
      <w:r w:rsidRPr="009E7F4C">
        <w:rPr>
          <w:rFonts w:cstheme="minorHAnsi"/>
          <w:sz w:val="24"/>
          <w:szCs w:val="24"/>
        </w:rPr>
        <w:t>She won’t talk to anyone</w:t>
      </w:r>
      <w:r w:rsidR="00076625">
        <w:rPr>
          <w:rFonts w:cstheme="minorHAnsi"/>
          <w:sz w:val="24"/>
          <w:szCs w:val="24"/>
        </w:rPr>
        <w:t>, Rick</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We’ve tried everybody.</w:t>
      </w:r>
      <w:r w:rsidR="0071681A">
        <w:rPr>
          <w:rFonts w:cstheme="minorHAnsi"/>
          <w:sz w:val="24"/>
          <w:szCs w:val="24"/>
        </w:rPr>
        <w:t xml:space="preserve"> </w:t>
      </w:r>
      <w:r w:rsidRPr="009E7F4C">
        <w:rPr>
          <w:rFonts w:cstheme="minorHAnsi"/>
          <w:sz w:val="24"/>
          <w:szCs w:val="24"/>
        </w:rPr>
        <w:t>Even Jager.”</w:t>
      </w:r>
    </w:p>
    <w:p w:rsidR="00176DAF" w:rsidP="00176DAF" w:rsidRDefault="007F0EEA" w14:paraId="51C22015" w14:textId="77777777">
      <w:pPr>
        <w:spacing w:after="0"/>
        <w:ind w:firstLine="360"/>
        <w:rPr>
          <w:rFonts w:cstheme="minorHAnsi"/>
          <w:sz w:val="24"/>
          <w:szCs w:val="24"/>
        </w:rPr>
      </w:pPr>
      <w:r w:rsidRPr="009E7F4C">
        <w:rPr>
          <w:rFonts w:cstheme="minorHAnsi"/>
          <w:sz w:val="24"/>
          <w:szCs w:val="24"/>
        </w:rPr>
        <w:t>“I’m last?</w:t>
      </w:r>
      <w:r w:rsidR="0071681A">
        <w:rPr>
          <w:rFonts w:cstheme="minorHAnsi"/>
          <w:sz w:val="24"/>
          <w:szCs w:val="24"/>
        </w:rPr>
        <w:t xml:space="preserve"> </w:t>
      </w:r>
      <w:r w:rsidRPr="009E7F4C">
        <w:rPr>
          <w:rFonts w:cstheme="minorHAnsi"/>
          <w:sz w:val="24"/>
          <w:szCs w:val="24"/>
        </w:rPr>
        <w:t>Wait, you tried Erik Jager before me?</w:t>
      </w:r>
      <w:r w:rsidR="0071681A">
        <w:rPr>
          <w:rFonts w:cstheme="minorHAnsi"/>
          <w:sz w:val="24"/>
          <w:szCs w:val="24"/>
        </w:rPr>
        <w:t xml:space="preserve"> </w:t>
      </w:r>
      <w:r w:rsidRPr="009E7F4C">
        <w:rPr>
          <w:rFonts w:cstheme="minorHAnsi"/>
          <w:sz w:val="24"/>
          <w:szCs w:val="24"/>
        </w:rPr>
        <w:t>A guy with a necklace of teeth?</w:t>
      </w:r>
      <w:r w:rsidR="0071681A">
        <w:rPr>
          <w:rFonts w:cstheme="minorHAnsi"/>
          <w:sz w:val="24"/>
          <w:szCs w:val="24"/>
        </w:rPr>
        <w:t xml:space="preserve"> </w:t>
      </w:r>
      <w:r w:rsidRPr="009E7F4C">
        <w:rPr>
          <w:rFonts w:cstheme="minorHAnsi"/>
          <w:sz w:val="24"/>
          <w:szCs w:val="24"/>
        </w:rPr>
        <w:t>Are you fucking kidding me?”</w:t>
      </w:r>
    </w:p>
    <w:p w:rsidR="00076625" w:rsidP="00076625" w:rsidRDefault="007F0EEA" w14:paraId="540F3F33" w14:textId="4C770990">
      <w:pPr>
        <w:spacing w:after="0"/>
        <w:ind w:firstLine="360"/>
        <w:rPr>
          <w:rFonts w:cstheme="minorHAnsi"/>
          <w:sz w:val="24"/>
          <w:szCs w:val="24"/>
        </w:rPr>
      </w:pPr>
      <w:r w:rsidRPr="009E7F4C">
        <w:rPr>
          <w:rFonts w:cstheme="minorHAnsi"/>
          <w:sz w:val="24"/>
          <w:szCs w:val="24"/>
        </w:rPr>
        <w:t xml:space="preserve">“Nobody thought that you’d be the one to get through to her, </w:t>
      </w:r>
      <w:proofErr w:type="spellStart"/>
      <w:r w:rsidRPr="009E7F4C">
        <w:rPr>
          <w:rFonts w:cstheme="minorHAnsi"/>
          <w:sz w:val="24"/>
          <w:szCs w:val="24"/>
        </w:rPr>
        <w:t>seein</w:t>
      </w:r>
      <w:proofErr w:type="spellEnd"/>
      <w:r w:rsidR="00076625">
        <w:rPr>
          <w:rFonts w:cstheme="minorHAnsi"/>
          <w:sz w:val="24"/>
          <w:szCs w:val="24"/>
        </w:rPr>
        <w:t>’</w:t>
      </w:r>
      <w:r w:rsidRPr="009E7F4C">
        <w:rPr>
          <w:rFonts w:cstheme="minorHAnsi"/>
          <w:sz w:val="24"/>
          <w:szCs w:val="24"/>
        </w:rPr>
        <w:t xml:space="preserve"> as you have such a hard time getting through to every woman you meet.”</w:t>
      </w:r>
      <w:r w:rsidR="00076625">
        <w:rPr>
          <w:rFonts w:cstheme="minorHAnsi"/>
          <w:sz w:val="24"/>
          <w:szCs w:val="24"/>
        </w:rPr>
        <w:t xml:space="preserve"> He shrugs at my affronted stare. </w:t>
      </w:r>
      <w:r w:rsidRPr="009E7F4C">
        <w:rPr>
          <w:rFonts w:cstheme="minorHAnsi"/>
          <w:sz w:val="24"/>
          <w:szCs w:val="24"/>
        </w:rPr>
        <w:t>“It isn’t exactly a secret, Rick.</w:t>
      </w:r>
      <w:r w:rsidR="0071681A">
        <w:rPr>
          <w:rFonts w:cstheme="minorHAnsi"/>
          <w:sz w:val="24"/>
          <w:szCs w:val="24"/>
        </w:rPr>
        <w:t xml:space="preserve"> </w:t>
      </w:r>
      <w:r w:rsidRPr="009E7F4C">
        <w:rPr>
          <w:rFonts w:cstheme="minorHAnsi"/>
          <w:sz w:val="24"/>
          <w:szCs w:val="24"/>
        </w:rPr>
        <w:t>You argue with your wife in public, she shot you, made you apologize on the vid, and</w:t>
      </w:r>
      <w:r w:rsidR="00076625">
        <w:rPr>
          <w:rFonts w:cstheme="minorHAnsi"/>
          <w:sz w:val="24"/>
          <w:szCs w:val="24"/>
        </w:rPr>
        <w:t>—”</w:t>
      </w:r>
    </w:p>
    <w:p w:rsidR="00176DAF" w:rsidP="49B49CEF" w:rsidRDefault="007F0EEA" w14:paraId="393BDDF1" w14:textId="074A6945">
      <w:pPr>
        <w:spacing w:after="0"/>
        <w:ind w:firstLine="360"/>
        <w:rPr>
          <w:rFonts w:cs="Calibri" w:cstheme="minorAscii"/>
          <w:sz w:val="24"/>
          <w:szCs w:val="24"/>
        </w:rPr>
      </w:pPr>
      <w:r w:rsidRPr="49B49CEF" w:rsidR="49B49CEF">
        <w:rPr>
          <w:rFonts w:cs="Calibri" w:cstheme="minorAscii"/>
          <w:sz w:val="24"/>
          <w:szCs w:val="24"/>
        </w:rPr>
        <w:t>“Okay, okay</w:t>
      </w:r>
      <w:ins w:author="Gary Smailes" w:date="2024-03-15T15:26:41.045Z" w:id="395317241">
        <w:r w:rsidRPr="49B49CEF" w:rsidR="49B49CEF">
          <w:rPr>
            <w:rFonts w:cs="Calibri" w:cstheme="minorAscii"/>
            <w:sz w:val="24"/>
            <w:szCs w:val="24"/>
          </w:rPr>
          <w:t>,</w:t>
        </w:r>
      </w:ins>
      <w:del w:author="Gary Smailes" w:date="2024-03-15T15:26:40.688Z" w:id="292450092">
        <w:r w:rsidRPr="49B49CEF" w:rsidDel="49B49CEF">
          <w:rPr>
            <w:rFonts w:cs="Calibri" w:cstheme="minorAscii"/>
            <w:sz w:val="24"/>
            <w:szCs w:val="24"/>
          </w:rPr>
          <w:delText>!</w:delText>
        </w:r>
      </w:del>
      <w:r w:rsidRPr="49B49CEF" w:rsidR="49B49CEF">
        <w:rPr>
          <w:rFonts w:cs="Calibri" w:cstheme="minorAscii"/>
          <w:sz w:val="24"/>
          <w:szCs w:val="24"/>
        </w:rPr>
        <w:t xml:space="preserve">” I say, holding up my hands. “Stop right there, I really </w:t>
      </w:r>
      <w:r w:rsidRPr="49B49CEF" w:rsidR="49B49CEF">
        <w:rPr>
          <w:rFonts w:cs="Calibri" w:cstheme="minorAscii"/>
          <w:sz w:val="24"/>
          <w:szCs w:val="24"/>
        </w:rPr>
        <w:t>don’t</w:t>
      </w:r>
      <w:r w:rsidRPr="49B49CEF" w:rsidR="49B49CEF">
        <w:rPr>
          <w:rFonts w:cs="Calibri" w:cstheme="minorAscii"/>
          <w:sz w:val="24"/>
          <w:szCs w:val="24"/>
        </w:rPr>
        <w:t xml:space="preserve"> want to think about all the ways </w:t>
      </w:r>
      <w:r w:rsidRPr="49B49CEF" w:rsidR="49B49CEF">
        <w:rPr>
          <w:rFonts w:cs="Calibri" w:cstheme="minorAscii"/>
          <w:sz w:val="24"/>
          <w:szCs w:val="24"/>
        </w:rPr>
        <w:t>I’ve</w:t>
      </w:r>
      <w:r w:rsidRPr="49B49CEF" w:rsidR="49B49CEF">
        <w:rPr>
          <w:rFonts w:cs="Calibri" w:cstheme="minorAscii"/>
          <w:sz w:val="24"/>
          <w:szCs w:val="24"/>
        </w:rPr>
        <w:t xml:space="preserve"> embarrassed myself in public. </w:t>
      </w:r>
      <w:r w:rsidRPr="49B49CEF" w:rsidR="49B49CEF">
        <w:rPr>
          <w:rFonts w:cs="Calibri" w:cstheme="minorAscii"/>
          <w:sz w:val="24"/>
          <w:szCs w:val="24"/>
        </w:rPr>
        <w:t>I’ll</w:t>
      </w:r>
      <w:r w:rsidRPr="49B49CEF" w:rsidR="49B49CEF">
        <w:rPr>
          <w:rFonts w:cs="Calibri" w:cstheme="minorAscii"/>
          <w:sz w:val="24"/>
          <w:szCs w:val="24"/>
        </w:rPr>
        <w:t xml:space="preserve"> </w:t>
      </w:r>
      <w:r w:rsidRPr="49B49CEF" w:rsidR="49B49CEF">
        <w:rPr>
          <w:rFonts w:cs="Calibri" w:cstheme="minorAscii"/>
          <w:sz w:val="24"/>
          <w:szCs w:val="24"/>
        </w:rPr>
        <w:t>go see</w:t>
      </w:r>
      <w:r w:rsidRPr="49B49CEF" w:rsidR="49B49CEF">
        <w:rPr>
          <w:rFonts w:cs="Calibri" w:cstheme="minorAscii"/>
          <w:sz w:val="24"/>
          <w:szCs w:val="24"/>
        </w:rPr>
        <w:t xml:space="preserve"> how a machine can have a psychotic break.”</w:t>
      </w:r>
    </w:p>
    <w:p w:rsidR="00013295" w:rsidP="49B49CEF" w:rsidRDefault="00013295" w14:paraId="078E3A33" w14:textId="77777777">
      <w:pPr>
        <w:spacing w:after="0"/>
        <w:ind w:firstLine="360"/>
        <w:rPr>
          <w:del w:author="Gary Smailes" w:date="2024-03-15T15:26:49.273Z" w:id="1250643675"/>
          <w:rFonts w:cs="Calibri" w:cstheme="minorAscii"/>
          <w:sz w:val="24"/>
          <w:szCs w:val="24"/>
        </w:rPr>
      </w:pPr>
    </w:p>
    <w:p w:rsidR="00013295" w:rsidP="49B49CEF" w:rsidRDefault="00013295" w14:paraId="2E939C4B" w14:textId="55BDBF88">
      <w:pPr>
        <w:spacing w:after="0"/>
        <w:jc w:val="center"/>
        <w:rPr>
          <w:rFonts w:cs="Calibri" w:cstheme="minorAscii"/>
          <w:sz w:val="24"/>
          <w:szCs w:val="24"/>
        </w:rPr>
      </w:pPr>
      <w:del w:author="Gary Smailes" w:date="2024-03-15T15:26:48.736Z" w:id="528892524">
        <w:r w:rsidRPr="49B49CEF" w:rsidDel="49B49CEF">
          <w:rPr>
            <w:rFonts w:cs="Calibri" w:cstheme="minorAscii"/>
            <w:sz w:val="24"/>
            <w:szCs w:val="24"/>
          </w:rPr>
          <w:delText>***</w:delText>
        </w:r>
      </w:del>
    </w:p>
    <w:p w:rsidR="00176DAF" w:rsidP="49B49CEF" w:rsidRDefault="00176DAF" w14:paraId="448E1B73" w14:textId="77777777">
      <w:pPr>
        <w:spacing w:after="0"/>
        <w:ind w:firstLine="360"/>
        <w:rPr>
          <w:del w:author="Gary Smailes" w:date="2024-03-15T15:26:48.546Z" w:id="1455318686"/>
          <w:rFonts w:cs="Calibri" w:cstheme="minorAscii"/>
          <w:sz w:val="24"/>
          <w:szCs w:val="24"/>
        </w:rPr>
      </w:pPr>
    </w:p>
    <w:p w:rsidR="00BB786B" w:rsidP="49B49CEF" w:rsidRDefault="007F0EEA" w14:paraId="5EE0607E" w14:textId="3A6C93DD">
      <w:pPr>
        <w:spacing w:after="0"/>
        <w:ind w:firstLine="360"/>
        <w:rPr>
          <w:rFonts w:cs="Calibri" w:cstheme="minorAscii"/>
          <w:sz w:val="24"/>
          <w:szCs w:val="24"/>
        </w:rPr>
        <w:pPrChange w:author="Gary Smailes" w:date="2024-03-15T15:26:52.343Z">
          <w:pPr>
            <w:spacing w:after="0"/>
          </w:pPr>
        </w:pPrChange>
      </w:pPr>
      <w:r w:rsidRPr="49B49CEF" w:rsidR="49B49CEF">
        <w:rPr>
          <w:rFonts w:cs="Calibri" w:cstheme="minorAscii"/>
          <w:sz w:val="24"/>
          <w:szCs w:val="24"/>
        </w:rPr>
        <w:t xml:space="preserve">I can tell when we get to the section of </w:t>
      </w:r>
      <w:r w:rsidRPr="49B49CEF" w:rsidR="49B49CEF">
        <w:rPr>
          <w:rFonts w:cs="Calibri" w:cstheme="minorAscii"/>
          <w:sz w:val="24"/>
          <w:szCs w:val="24"/>
        </w:rPr>
        <w:t>Freehaven</w:t>
      </w:r>
      <w:r w:rsidRPr="49B49CEF" w:rsidR="49B49CEF">
        <w:rPr>
          <w:rFonts w:cs="Calibri" w:cstheme="minorAscii"/>
          <w:sz w:val="24"/>
          <w:szCs w:val="24"/>
        </w:rPr>
        <w:t xml:space="preserve"> Station with Kissy’s quarters because </w:t>
      </w:r>
      <w:r w:rsidRPr="49B49CEF" w:rsidR="49B49CEF">
        <w:rPr>
          <w:rFonts w:cs="Calibri" w:cstheme="minorAscii"/>
          <w:sz w:val="24"/>
          <w:szCs w:val="24"/>
        </w:rPr>
        <w:t>it’s</w:t>
      </w:r>
      <w:r w:rsidRPr="49B49CEF" w:rsidR="49B49CEF">
        <w:rPr>
          <w:rFonts w:cs="Calibri" w:cstheme="minorAscii"/>
          <w:sz w:val="24"/>
          <w:szCs w:val="24"/>
        </w:rPr>
        <w:t xml:space="preserve"> so empty.</w:t>
      </w:r>
      <w:r w:rsidRPr="49B49CEF" w:rsidR="49B49CEF">
        <w:rPr>
          <w:rFonts w:cs="Calibri" w:cstheme="minorAscii"/>
          <w:sz w:val="24"/>
          <w:szCs w:val="24"/>
        </w:rPr>
        <w:t xml:space="preserve"> </w:t>
      </w:r>
      <w:r w:rsidRPr="49B49CEF" w:rsidR="49B49CEF">
        <w:rPr>
          <w:rFonts w:cs="Calibri" w:cstheme="minorAscii"/>
          <w:sz w:val="24"/>
          <w:szCs w:val="24"/>
        </w:rPr>
        <w:t>Freehaven’s</w:t>
      </w:r>
      <w:r w:rsidRPr="49B49CEF" w:rsidR="49B49CEF">
        <w:rPr>
          <w:rFonts w:cs="Calibri" w:cstheme="minorAscii"/>
          <w:sz w:val="24"/>
          <w:szCs w:val="24"/>
        </w:rPr>
        <w:t xml:space="preserve"> a big place, sure, but there</w:t>
      </w:r>
      <w:r w:rsidRPr="49B49CEF" w:rsidR="49B49CEF">
        <w:rPr>
          <w:rFonts w:cs="Calibri" w:cstheme="minorAscii"/>
          <w:sz w:val="24"/>
          <w:szCs w:val="24"/>
        </w:rPr>
        <w:t xml:space="preserve"> are</w:t>
      </w:r>
      <w:r w:rsidRPr="49B49CEF" w:rsidR="49B49CEF">
        <w:rPr>
          <w:rFonts w:cs="Calibri" w:cstheme="minorAscii"/>
          <w:sz w:val="24"/>
          <w:szCs w:val="24"/>
        </w:rPr>
        <w:t xml:space="preserve"> </w:t>
      </w:r>
      <w:r w:rsidRPr="49B49CEF" w:rsidR="49B49CEF">
        <w:rPr>
          <w:rFonts w:cs="Calibri" w:cstheme="minorAscii"/>
          <w:sz w:val="24"/>
          <w:szCs w:val="24"/>
        </w:rPr>
        <w:t xml:space="preserve">twenty-five thousand </w:t>
      </w:r>
      <w:r w:rsidRPr="49B49CEF" w:rsidR="49B49CEF">
        <w:rPr>
          <w:rFonts w:cs="Calibri" w:cstheme="minorAscii"/>
          <w:sz w:val="24"/>
          <w:szCs w:val="24"/>
        </w:rPr>
        <w:t xml:space="preserve">people living here and </w:t>
      </w:r>
      <w:r w:rsidRPr="49B49CEF" w:rsidR="49B49CEF">
        <w:rPr>
          <w:rFonts w:cs="Calibri" w:cstheme="minorAscii"/>
          <w:sz w:val="24"/>
          <w:szCs w:val="24"/>
        </w:rPr>
        <w:t>it’s</w:t>
      </w:r>
      <w:r w:rsidRPr="49B49CEF" w:rsidR="49B49CEF">
        <w:rPr>
          <w:rFonts w:cs="Calibri" w:cstheme="minorAscii"/>
          <w:sz w:val="24"/>
          <w:szCs w:val="24"/>
        </w:rPr>
        <w:t xml:space="preserve"> </w:t>
      </w:r>
      <w:r w:rsidRPr="49B49CEF" w:rsidR="49B49CEF">
        <w:rPr>
          <w:rFonts w:cs="Calibri" w:cstheme="minorAscii"/>
          <w:sz w:val="24"/>
          <w:szCs w:val="24"/>
        </w:rPr>
        <w:t>really extraordinary</w:t>
      </w:r>
      <w:r w:rsidRPr="49B49CEF" w:rsidR="49B49CEF">
        <w:rPr>
          <w:rFonts w:cs="Calibri" w:cstheme="minorAscii"/>
          <w:sz w:val="24"/>
          <w:szCs w:val="24"/>
        </w:rPr>
        <w:t xml:space="preserve"> for there to be any hallway without at least some of them in it.</w:t>
      </w:r>
      <w:r w:rsidRPr="49B49CEF" w:rsidR="49B49CEF">
        <w:rPr>
          <w:rFonts w:cs="Calibri" w:cstheme="minorAscii"/>
          <w:sz w:val="24"/>
          <w:szCs w:val="24"/>
        </w:rPr>
        <w:t xml:space="preserve"> </w:t>
      </w:r>
      <w:r w:rsidRPr="49B49CEF" w:rsidR="49B49CEF">
        <w:rPr>
          <w:rFonts w:cs="Calibri" w:cstheme="minorAscii"/>
          <w:sz w:val="24"/>
          <w:szCs w:val="24"/>
        </w:rPr>
        <w:t xml:space="preserve">The clansmen </w:t>
      </w:r>
      <w:r w:rsidRPr="49B49CEF" w:rsidR="49B49CEF">
        <w:rPr>
          <w:rFonts w:cs="Calibri" w:cstheme="minorAscii"/>
          <w:sz w:val="24"/>
          <w:szCs w:val="24"/>
        </w:rPr>
        <w:t xml:space="preserve">had </w:t>
      </w:r>
      <w:r w:rsidRPr="49B49CEF" w:rsidR="49B49CEF">
        <w:rPr>
          <w:rFonts w:cs="Calibri" w:cstheme="minorAscii"/>
          <w:sz w:val="24"/>
          <w:szCs w:val="24"/>
        </w:rPr>
        <w:t xml:space="preserve">shut down the entire section for </w:t>
      </w:r>
      <w:r w:rsidRPr="49B49CEF" w:rsidR="49B49CEF">
        <w:rPr>
          <w:rFonts w:cs="Calibri" w:cstheme="minorAscii"/>
          <w:sz w:val="24"/>
          <w:szCs w:val="24"/>
        </w:rPr>
        <w:t>Kissy’s</w:t>
      </w:r>
      <w:r w:rsidRPr="49B49CEF" w:rsidR="49B49CEF">
        <w:rPr>
          <w:rFonts w:cs="Calibri" w:cstheme="minorAscii"/>
          <w:sz w:val="24"/>
          <w:szCs w:val="24"/>
        </w:rPr>
        <w:t xml:space="preserve"> protection, or at least </w:t>
      </w:r>
      <w:r w:rsidRPr="49B49CEF" w:rsidR="49B49CEF">
        <w:rPr>
          <w:rFonts w:cs="Calibri" w:cstheme="minorAscii"/>
          <w:sz w:val="24"/>
          <w:szCs w:val="24"/>
        </w:rPr>
        <w:t>that’s</w:t>
      </w:r>
      <w:r w:rsidRPr="49B49CEF" w:rsidR="49B49CEF">
        <w:rPr>
          <w:rFonts w:cs="Calibri" w:cstheme="minorAscii"/>
          <w:sz w:val="24"/>
          <w:szCs w:val="24"/>
        </w:rPr>
        <w:t xml:space="preserve"> what the burly men blocking the access hatch said before they let me through.</w:t>
      </w:r>
      <w:r w:rsidRPr="49B49CEF" w:rsidR="49B49CEF">
        <w:rPr>
          <w:rFonts w:cs="Calibri" w:cstheme="minorAscii"/>
          <w:sz w:val="24"/>
          <w:szCs w:val="24"/>
        </w:rPr>
        <w:t xml:space="preserve"> </w:t>
      </w:r>
      <w:r w:rsidRPr="49B49CEF" w:rsidR="49B49CEF">
        <w:rPr>
          <w:rFonts w:cs="Calibri" w:cstheme="minorAscii"/>
          <w:sz w:val="24"/>
          <w:szCs w:val="24"/>
        </w:rPr>
        <w:t xml:space="preserve">They let me through but not Bucky, who says </w:t>
      </w:r>
      <w:r w:rsidRPr="49B49CEF" w:rsidR="49B49CEF">
        <w:rPr>
          <w:rFonts w:cs="Calibri" w:cstheme="minorAscii"/>
          <w:sz w:val="24"/>
          <w:szCs w:val="24"/>
        </w:rPr>
        <w:t>he’s</w:t>
      </w:r>
      <w:r w:rsidRPr="49B49CEF" w:rsidR="49B49CEF">
        <w:rPr>
          <w:rFonts w:cs="Calibri" w:cstheme="minorAscii"/>
          <w:sz w:val="24"/>
          <w:szCs w:val="24"/>
        </w:rPr>
        <w:t xml:space="preserve"> going back to his apartment, and to call him with updates. </w:t>
      </w:r>
    </w:p>
    <w:p w:rsidR="00176DAF" w:rsidP="00BB786B" w:rsidRDefault="00BB786B" w14:paraId="3F11D159" w14:textId="727146D8">
      <w:pPr>
        <w:spacing w:after="0"/>
        <w:ind w:firstLine="360"/>
        <w:rPr>
          <w:rFonts w:cstheme="minorHAnsi"/>
          <w:sz w:val="24"/>
          <w:szCs w:val="24"/>
        </w:rPr>
      </w:pPr>
      <w:r>
        <w:rPr>
          <w:rFonts w:cstheme="minorHAnsi"/>
          <w:sz w:val="24"/>
          <w:szCs w:val="24"/>
        </w:rPr>
        <w:t xml:space="preserve">The clansmen are all really uptight. </w:t>
      </w:r>
      <w:r w:rsidRPr="009E7F4C" w:rsidR="007F0EEA">
        <w:rPr>
          <w:rFonts w:cstheme="minorHAnsi"/>
          <w:sz w:val="24"/>
          <w:szCs w:val="24"/>
        </w:rPr>
        <w:t>I can see how nobody dares to try to get past them, what with the swords and all.</w:t>
      </w:r>
      <w:r w:rsidR="0071681A">
        <w:rPr>
          <w:rFonts w:cstheme="minorHAnsi"/>
          <w:sz w:val="24"/>
          <w:szCs w:val="24"/>
        </w:rPr>
        <w:t xml:space="preserve"> </w:t>
      </w:r>
      <w:r w:rsidRPr="009E7F4C" w:rsidR="007F0EEA">
        <w:rPr>
          <w:rFonts w:cstheme="minorHAnsi"/>
          <w:sz w:val="24"/>
          <w:szCs w:val="24"/>
        </w:rPr>
        <w:t>Many clansmen are expert swordsmen.</w:t>
      </w:r>
      <w:r w:rsidR="0071681A">
        <w:rPr>
          <w:rFonts w:cstheme="minorHAnsi"/>
          <w:sz w:val="24"/>
          <w:szCs w:val="24"/>
        </w:rPr>
        <w:t xml:space="preserve"> </w:t>
      </w:r>
      <w:r w:rsidRPr="009E7F4C" w:rsidR="007F0EEA">
        <w:rPr>
          <w:rFonts w:cstheme="minorHAnsi"/>
          <w:sz w:val="24"/>
          <w:szCs w:val="24"/>
        </w:rPr>
        <w:t>Shooting a gun guarantees a visit from Mall Security, but they don’t give a shit about edged weapons if you can’t cut a hole in the station’s outer wall with them.</w:t>
      </w:r>
      <w:r w:rsidR="0071681A">
        <w:rPr>
          <w:rFonts w:cstheme="minorHAnsi"/>
          <w:sz w:val="24"/>
          <w:szCs w:val="24"/>
        </w:rPr>
        <w:t xml:space="preserve"> </w:t>
      </w:r>
      <w:r w:rsidRPr="009E7F4C" w:rsidR="007F0EEA">
        <w:rPr>
          <w:rFonts w:cstheme="minorHAnsi"/>
          <w:sz w:val="24"/>
          <w:szCs w:val="24"/>
        </w:rPr>
        <w:t>It’s like living in an old western town with no laws, but the town itself ma</w:t>
      </w:r>
      <w:r>
        <w:rPr>
          <w:rFonts w:cstheme="minorHAnsi"/>
          <w:sz w:val="24"/>
          <w:szCs w:val="24"/>
        </w:rPr>
        <w:t>d</w:t>
      </w:r>
      <w:r w:rsidRPr="009E7F4C" w:rsidR="007F0EEA">
        <w:rPr>
          <w:rFonts w:cstheme="minorHAnsi"/>
          <w:sz w:val="24"/>
          <w:szCs w:val="24"/>
        </w:rPr>
        <w:t>e sure you d</w:t>
      </w:r>
      <w:r>
        <w:rPr>
          <w:rFonts w:cstheme="minorHAnsi"/>
          <w:sz w:val="24"/>
          <w:szCs w:val="24"/>
        </w:rPr>
        <w:t>id</w:t>
      </w:r>
      <w:r w:rsidRPr="009E7F4C" w:rsidR="007F0EEA">
        <w:rPr>
          <w:rFonts w:cstheme="minorHAnsi"/>
          <w:sz w:val="24"/>
          <w:szCs w:val="24"/>
        </w:rPr>
        <w:t>n’t fuck with the buildings.</w:t>
      </w:r>
    </w:p>
    <w:p w:rsidR="00176DAF" w:rsidP="00176DAF" w:rsidRDefault="00076625" w14:paraId="71DE7435" w14:textId="44A31B7F">
      <w:pPr>
        <w:spacing w:after="0"/>
        <w:ind w:firstLine="360"/>
        <w:rPr>
          <w:rFonts w:cstheme="minorHAnsi"/>
          <w:sz w:val="24"/>
          <w:szCs w:val="24"/>
        </w:rPr>
      </w:pPr>
      <w:r>
        <w:rPr>
          <w:rFonts w:cstheme="minorHAnsi"/>
          <w:sz w:val="24"/>
          <w:szCs w:val="24"/>
        </w:rPr>
        <w:t xml:space="preserve">Two </w:t>
      </w:r>
      <w:r w:rsidRPr="009E7F4C" w:rsidR="007F0EEA">
        <w:rPr>
          <w:rFonts w:cstheme="minorHAnsi"/>
          <w:sz w:val="24"/>
          <w:szCs w:val="24"/>
        </w:rPr>
        <w:t>offensive linebackers are still standing guard outside Kissy’s door.</w:t>
      </w:r>
      <w:r w:rsidR="0071681A">
        <w:rPr>
          <w:rFonts w:cstheme="minorHAnsi"/>
          <w:sz w:val="24"/>
          <w:szCs w:val="24"/>
        </w:rPr>
        <w:t xml:space="preserve"> </w:t>
      </w:r>
      <w:r w:rsidRPr="009E7F4C" w:rsidR="007F0EEA">
        <w:rPr>
          <w:rFonts w:cstheme="minorHAnsi"/>
          <w:sz w:val="24"/>
          <w:szCs w:val="24"/>
        </w:rPr>
        <w:t>The</w:t>
      </w:r>
      <w:r>
        <w:rPr>
          <w:rFonts w:cstheme="minorHAnsi"/>
          <w:sz w:val="24"/>
          <w:szCs w:val="24"/>
        </w:rPr>
        <w:t>y</w:t>
      </w:r>
      <w:r w:rsidRPr="009E7F4C" w:rsidR="007F0EEA">
        <w:rPr>
          <w:rFonts w:cstheme="minorHAnsi"/>
          <w:sz w:val="24"/>
          <w:szCs w:val="24"/>
        </w:rPr>
        <w:t xml:space="preserve"> look happy to see </w:t>
      </w:r>
      <w:r w:rsidR="00BB786B">
        <w:rPr>
          <w:rFonts w:cstheme="minorHAnsi"/>
          <w:sz w:val="24"/>
          <w:szCs w:val="24"/>
        </w:rPr>
        <w:t>me</w:t>
      </w:r>
      <w:r w:rsidRPr="009E7F4C" w:rsidR="007F0EEA">
        <w:rPr>
          <w:rFonts w:cstheme="minorHAnsi"/>
          <w:sz w:val="24"/>
          <w:szCs w:val="24"/>
        </w:rPr>
        <w:t>.</w:t>
      </w:r>
      <w:r w:rsidR="0071681A">
        <w:rPr>
          <w:rFonts w:cstheme="minorHAnsi"/>
          <w:sz w:val="24"/>
          <w:szCs w:val="24"/>
        </w:rPr>
        <w:t xml:space="preserve"> </w:t>
      </w:r>
      <w:r w:rsidRPr="009E7F4C" w:rsidR="007F0EEA">
        <w:rPr>
          <w:rFonts w:cstheme="minorHAnsi"/>
          <w:sz w:val="24"/>
          <w:szCs w:val="24"/>
        </w:rPr>
        <w:t>“Thank God you’re here,” the biggest one says.</w:t>
      </w:r>
      <w:r w:rsidR="0071681A">
        <w:rPr>
          <w:rFonts w:cstheme="minorHAnsi"/>
          <w:sz w:val="24"/>
          <w:szCs w:val="24"/>
        </w:rPr>
        <w:t xml:space="preserve"> </w:t>
      </w:r>
      <w:r w:rsidRPr="009E7F4C" w:rsidR="007F0EEA">
        <w:rPr>
          <w:rFonts w:cstheme="minorHAnsi"/>
          <w:sz w:val="24"/>
          <w:szCs w:val="24"/>
        </w:rPr>
        <w:t>“She won’t talk to anybody.</w:t>
      </w:r>
      <w:r w:rsidR="0071681A">
        <w:rPr>
          <w:rFonts w:cstheme="minorHAnsi"/>
          <w:sz w:val="24"/>
          <w:szCs w:val="24"/>
        </w:rPr>
        <w:t xml:space="preserve"> </w:t>
      </w:r>
      <w:r w:rsidRPr="009E7F4C" w:rsidR="007F0EEA">
        <w:rPr>
          <w:rFonts w:cstheme="minorHAnsi"/>
          <w:sz w:val="24"/>
          <w:szCs w:val="24"/>
        </w:rPr>
        <w:t>It’s almost as if her brain is stuck in cry and sob mode.”</w:t>
      </w:r>
    </w:p>
    <w:p w:rsidR="00176DAF" w:rsidP="00176DAF" w:rsidRDefault="007F0EEA" w14:paraId="38A56B1A" w14:textId="77777777">
      <w:pPr>
        <w:spacing w:after="0"/>
        <w:ind w:firstLine="360"/>
        <w:rPr>
          <w:rFonts w:cstheme="minorHAnsi"/>
          <w:sz w:val="24"/>
          <w:szCs w:val="24"/>
        </w:rPr>
      </w:pPr>
      <w:r w:rsidRPr="009E7F4C">
        <w:rPr>
          <w:rFonts w:cstheme="minorHAnsi"/>
          <w:sz w:val="24"/>
          <w:szCs w:val="24"/>
        </w:rPr>
        <w:t>“How long has this been going on?” I ask.</w:t>
      </w:r>
    </w:p>
    <w:p w:rsidR="00176DAF" w:rsidP="00176DAF" w:rsidRDefault="007F0EEA" w14:paraId="5AEE6D9F" w14:textId="1A7A6C2D">
      <w:pPr>
        <w:spacing w:after="0"/>
        <w:ind w:firstLine="360"/>
        <w:rPr>
          <w:rFonts w:cstheme="minorHAnsi"/>
          <w:sz w:val="24"/>
          <w:szCs w:val="24"/>
        </w:rPr>
      </w:pPr>
      <w:r w:rsidRPr="009E7F4C">
        <w:rPr>
          <w:rFonts w:cstheme="minorHAnsi"/>
          <w:sz w:val="24"/>
          <w:szCs w:val="24"/>
        </w:rPr>
        <w:t>“</w:t>
      </w:r>
      <w:r w:rsidR="00076625">
        <w:rPr>
          <w:rFonts w:cstheme="minorHAnsi"/>
          <w:sz w:val="24"/>
          <w:szCs w:val="24"/>
        </w:rPr>
        <w:t>T</w:t>
      </w:r>
      <w:r w:rsidR="00A07790">
        <w:rPr>
          <w:rFonts w:cstheme="minorHAnsi"/>
          <w:sz w:val="24"/>
          <w:szCs w:val="24"/>
        </w:rPr>
        <w:t>hree</w:t>
      </w:r>
      <w:r w:rsidRPr="009E7F4C">
        <w:rPr>
          <w:rFonts w:cstheme="minorHAnsi"/>
          <w:sz w:val="24"/>
          <w:szCs w:val="24"/>
        </w:rPr>
        <w:t xml:space="preserve"> hours.”</w:t>
      </w:r>
    </w:p>
    <w:p w:rsidR="00176DAF" w:rsidP="00176DAF" w:rsidRDefault="007F0EEA" w14:paraId="2AB13283" w14:textId="77777777">
      <w:pPr>
        <w:spacing w:after="0"/>
        <w:ind w:firstLine="360"/>
        <w:rPr>
          <w:rFonts w:cstheme="minorHAnsi"/>
          <w:sz w:val="24"/>
          <w:szCs w:val="24"/>
        </w:rPr>
      </w:pPr>
      <w:r w:rsidRPr="009E7F4C">
        <w:rPr>
          <w:rFonts w:cstheme="minorHAnsi"/>
          <w:sz w:val="24"/>
          <w:szCs w:val="24"/>
        </w:rPr>
        <w:t>“Straight?”</w:t>
      </w:r>
    </w:p>
    <w:p w:rsidR="00176DAF" w:rsidP="00176DAF" w:rsidRDefault="007F0EEA" w14:paraId="6A452084" w14:textId="77777777">
      <w:pPr>
        <w:spacing w:after="0"/>
        <w:ind w:firstLine="360"/>
        <w:rPr>
          <w:rFonts w:cstheme="minorHAnsi"/>
          <w:sz w:val="24"/>
          <w:szCs w:val="24"/>
        </w:rPr>
      </w:pPr>
      <w:r w:rsidRPr="009E7F4C">
        <w:rPr>
          <w:rFonts w:cstheme="minorHAnsi"/>
          <w:sz w:val="24"/>
          <w:szCs w:val="24"/>
        </w:rPr>
        <w:t>“Straight.”</w:t>
      </w:r>
    </w:p>
    <w:p w:rsidR="00176DAF" w:rsidP="00176DAF" w:rsidRDefault="007F0EEA" w14:paraId="279551A0" w14:textId="77777777">
      <w:pPr>
        <w:spacing w:after="0"/>
        <w:ind w:firstLine="360"/>
        <w:rPr>
          <w:rFonts w:cstheme="minorHAnsi"/>
          <w:sz w:val="24"/>
          <w:szCs w:val="24"/>
        </w:rPr>
      </w:pPr>
      <w:r w:rsidRPr="009E7F4C">
        <w:rPr>
          <w:rFonts w:cstheme="minorHAnsi"/>
          <w:sz w:val="24"/>
          <w:szCs w:val="24"/>
        </w:rPr>
        <w:t>“Your name’s Arthur, right?</w:t>
      </w:r>
      <w:r w:rsidR="0071681A">
        <w:rPr>
          <w:rFonts w:cstheme="minorHAnsi"/>
          <w:sz w:val="24"/>
          <w:szCs w:val="24"/>
        </w:rPr>
        <w:t xml:space="preserve"> </w:t>
      </w:r>
      <w:r w:rsidRPr="009E7F4C">
        <w:rPr>
          <w:rFonts w:cstheme="minorHAnsi"/>
          <w:sz w:val="24"/>
          <w:szCs w:val="24"/>
        </w:rPr>
        <w:t xml:space="preserve">Arthur </w:t>
      </w:r>
      <w:proofErr w:type="spellStart"/>
      <w:r w:rsidRPr="009E7F4C">
        <w:rPr>
          <w:rFonts w:cstheme="minorHAnsi"/>
          <w:sz w:val="24"/>
          <w:szCs w:val="24"/>
        </w:rPr>
        <w:t>Porchetto</w:t>
      </w:r>
      <w:proofErr w:type="spellEnd"/>
      <w:r w:rsidRPr="009E7F4C">
        <w:rPr>
          <w:rFonts w:cstheme="minorHAnsi"/>
          <w:sz w:val="24"/>
          <w:szCs w:val="24"/>
        </w:rPr>
        <w:t>?”</w:t>
      </w:r>
    </w:p>
    <w:p w:rsidR="00076625" w:rsidP="00076625" w:rsidRDefault="007F0EEA" w14:paraId="3F853800" w14:textId="6003060A">
      <w:pPr>
        <w:spacing w:after="0"/>
        <w:ind w:firstLine="360"/>
        <w:rPr>
          <w:rFonts w:cstheme="minorHAnsi"/>
          <w:sz w:val="24"/>
          <w:szCs w:val="24"/>
        </w:rPr>
      </w:pPr>
      <w:r w:rsidRPr="009E7F4C">
        <w:rPr>
          <w:rFonts w:cstheme="minorHAnsi"/>
          <w:sz w:val="24"/>
          <w:szCs w:val="24"/>
        </w:rPr>
        <w:t>“You got it, Coach.”</w:t>
      </w:r>
    </w:p>
    <w:p w:rsidR="00176DAF" w:rsidP="00176DAF" w:rsidRDefault="007F0EEA" w14:paraId="60DF57FB" w14:textId="77777777">
      <w:pPr>
        <w:spacing w:after="0"/>
        <w:ind w:firstLine="360"/>
        <w:rPr>
          <w:rFonts w:cstheme="minorHAnsi"/>
          <w:sz w:val="24"/>
          <w:szCs w:val="24"/>
        </w:rPr>
      </w:pPr>
      <w:r w:rsidRPr="009E7F4C">
        <w:rPr>
          <w:rFonts w:cstheme="minorHAnsi"/>
          <w:sz w:val="24"/>
          <w:szCs w:val="24"/>
        </w:rPr>
        <w:t>“Did you really tear a man to pieces?”</w:t>
      </w:r>
    </w:p>
    <w:p w:rsidR="00176DAF" w:rsidP="00176DAF" w:rsidRDefault="007F0EEA" w14:paraId="577AACA4" w14:textId="77777777">
      <w:pPr>
        <w:spacing w:after="0"/>
        <w:ind w:firstLine="360"/>
        <w:rPr>
          <w:rFonts w:cstheme="minorHAnsi"/>
          <w:sz w:val="24"/>
          <w:szCs w:val="24"/>
        </w:rPr>
      </w:pPr>
      <w:r w:rsidRPr="009E7F4C">
        <w:rPr>
          <w:rFonts w:cstheme="minorHAnsi"/>
          <w:sz w:val="24"/>
          <w:szCs w:val="24"/>
        </w:rPr>
        <w:t>His expression goes flat.</w:t>
      </w:r>
      <w:r w:rsidR="0071681A">
        <w:rPr>
          <w:rFonts w:cstheme="minorHAnsi"/>
          <w:sz w:val="24"/>
          <w:szCs w:val="24"/>
        </w:rPr>
        <w:t xml:space="preserve"> </w:t>
      </w:r>
      <w:r w:rsidRPr="009E7F4C">
        <w:rPr>
          <w:rFonts w:cstheme="minorHAnsi"/>
          <w:sz w:val="24"/>
          <w:szCs w:val="24"/>
        </w:rPr>
        <w:t>“He had it coming.”</w:t>
      </w:r>
    </w:p>
    <w:p w:rsidR="00891029" w:rsidP="00176DAF" w:rsidRDefault="007F0EEA" w14:paraId="791E99A5" w14:textId="77777777">
      <w:pPr>
        <w:spacing w:after="0"/>
        <w:ind w:firstLine="360"/>
        <w:rPr>
          <w:rFonts w:cstheme="minorHAnsi"/>
          <w:sz w:val="24"/>
          <w:szCs w:val="24"/>
        </w:rPr>
      </w:pPr>
      <w:r w:rsidRPr="009E7F4C">
        <w:rPr>
          <w:rFonts w:cstheme="minorHAnsi"/>
          <w:sz w:val="24"/>
          <w:szCs w:val="24"/>
        </w:rPr>
        <w:t>“I don’t doubt it.</w:t>
      </w:r>
      <w:r w:rsidR="0071681A">
        <w:rPr>
          <w:rFonts w:cstheme="minorHAnsi"/>
          <w:sz w:val="24"/>
          <w:szCs w:val="24"/>
        </w:rPr>
        <w:t xml:space="preserve"> </w:t>
      </w:r>
      <w:r w:rsidR="00891029">
        <w:rPr>
          <w:rFonts w:cstheme="minorHAnsi"/>
          <w:sz w:val="24"/>
          <w:szCs w:val="24"/>
        </w:rPr>
        <w:t>Were you the one who let him in to begin with?”</w:t>
      </w:r>
    </w:p>
    <w:p w:rsidR="00076625" w:rsidP="00176DAF" w:rsidRDefault="00891029" w14:paraId="426A08F6" w14:textId="622BB799">
      <w:pPr>
        <w:spacing w:after="0"/>
        <w:ind w:firstLine="360"/>
        <w:rPr>
          <w:rFonts w:cstheme="minorHAnsi"/>
          <w:sz w:val="24"/>
          <w:szCs w:val="24"/>
        </w:rPr>
      </w:pPr>
      <w:r>
        <w:rPr>
          <w:rFonts w:cstheme="minorHAnsi"/>
          <w:sz w:val="24"/>
          <w:szCs w:val="24"/>
        </w:rPr>
        <w:t xml:space="preserve">“Nah,” Arthur says. “That was Pauly. </w:t>
      </w:r>
      <w:r w:rsidR="002602E6">
        <w:rPr>
          <w:rFonts w:cstheme="minorHAnsi"/>
          <w:sz w:val="24"/>
          <w:szCs w:val="24"/>
        </w:rPr>
        <w:t xml:space="preserve">He ain’t here. </w:t>
      </w:r>
      <w:r>
        <w:rPr>
          <w:rFonts w:cstheme="minorHAnsi"/>
          <w:sz w:val="24"/>
          <w:szCs w:val="24"/>
        </w:rPr>
        <w:t xml:space="preserve">He ain’t gonna be guarding </w:t>
      </w:r>
      <w:r w:rsidR="00076625">
        <w:rPr>
          <w:rFonts w:cstheme="minorHAnsi"/>
          <w:sz w:val="24"/>
          <w:szCs w:val="24"/>
        </w:rPr>
        <w:t>anybody for a while.”</w:t>
      </w:r>
    </w:p>
    <w:p w:rsidR="00076625" w:rsidP="49B49CEF" w:rsidRDefault="00076625" w14:paraId="0834AFC0" w14:textId="6B6FB8E9">
      <w:pPr>
        <w:spacing w:after="0"/>
        <w:ind w:firstLine="360"/>
        <w:rPr>
          <w:rFonts w:cs="Calibri" w:cstheme="minorAscii"/>
          <w:sz w:val="24"/>
          <w:szCs w:val="24"/>
        </w:rPr>
      </w:pPr>
      <w:r w:rsidRPr="49B49CEF" w:rsidR="49B49CEF">
        <w:rPr>
          <w:rFonts w:cs="Calibri" w:cstheme="minorAscii"/>
          <w:sz w:val="24"/>
          <w:szCs w:val="24"/>
        </w:rPr>
        <w:t>“Erm</w:t>
      </w:r>
      <w:ins w:author="Gary Smailes" w:date="2024-03-15T15:28:14.707Z" w:id="1881909748">
        <w:r w:rsidRPr="49B49CEF" w:rsidR="49B49CEF">
          <w:rPr>
            <w:rFonts w:cs="Calibri" w:cstheme="minorAscii"/>
            <w:sz w:val="24"/>
            <w:szCs w:val="24"/>
          </w:rPr>
          <w:t>...</w:t>
        </w:r>
      </w:ins>
      <w:r w:rsidRPr="49B49CEF" w:rsidR="49B49CEF">
        <w:rPr>
          <w:rFonts w:cs="Calibri" w:cstheme="minorAscii"/>
          <w:sz w:val="24"/>
          <w:szCs w:val="24"/>
        </w:rPr>
        <w:t xml:space="preserve">, Pauly’s an offensive lineman and I need him to guard Kissy in the next game. </w:t>
      </w:r>
      <w:r w:rsidRPr="49B49CEF" w:rsidR="49B49CEF">
        <w:rPr>
          <w:rFonts w:cs="Calibri" w:cstheme="minorAscii"/>
          <w:sz w:val="24"/>
          <w:szCs w:val="24"/>
        </w:rPr>
        <w:t>So</w:t>
      </w:r>
      <w:r w:rsidRPr="49B49CEF" w:rsidR="49B49CEF">
        <w:rPr>
          <w:rFonts w:cs="Calibri" w:cstheme="minorAscii"/>
          <w:sz w:val="24"/>
          <w:szCs w:val="24"/>
        </w:rPr>
        <w:t xml:space="preserve"> you </w:t>
      </w:r>
      <w:r w:rsidRPr="49B49CEF" w:rsidR="49B49CEF">
        <w:rPr>
          <w:rFonts w:cs="Calibri" w:cstheme="minorAscii"/>
          <w:sz w:val="24"/>
          <w:szCs w:val="24"/>
        </w:rPr>
        <w:t>didn’t</w:t>
      </w:r>
      <w:r w:rsidRPr="49B49CEF" w:rsidR="49B49CEF">
        <w:rPr>
          <w:rFonts w:cs="Calibri" w:cstheme="minorAscii"/>
          <w:sz w:val="24"/>
          <w:szCs w:val="24"/>
        </w:rPr>
        <w:t xml:space="preserve"> do anything permanent to him, right?”</w:t>
      </w:r>
    </w:p>
    <w:p w:rsidR="00A07790" w:rsidP="00176DAF" w:rsidRDefault="00A07790" w14:paraId="783B7CFB" w14:textId="50D14EBF">
      <w:pPr>
        <w:spacing w:after="0"/>
        <w:ind w:firstLine="360"/>
        <w:rPr>
          <w:rFonts w:cstheme="minorHAnsi"/>
          <w:sz w:val="24"/>
          <w:szCs w:val="24"/>
        </w:rPr>
      </w:pPr>
      <w:r>
        <w:rPr>
          <w:rFonts w:cstheme="minorHAnsi"/>
          <w:sz w:val="24"/>
          <w:szCs w:val="24"/>
        </w:rPr>
        <w:t>Arthur gets an evil grin on his face. “Oh, yeah, he’ll be there. He might be limping a little, but he’ll be there.”</w:t>
      </w:r>
    </w:p>
    <w:p w:rsidR="00A07790" w:rsidP="00176DAF" w:rsidRDefault="00A07790" w14:paraId="64BCF865" w14:textId="62C4095C">
      <w:pPr>
        <w:spacing w:after="0"/>
        <w:ind w:firstLine="360"/>
        <w:rPr>
          <w:rFonts w:cstheme="minorHAnsi"/>
          <w:sz w:val="24"/>
          <w:szCs w:val="24"/>
        </w:rPr>
      </w:pPr>
      <w:r>
        <w:rPr>
          <w:rFonts w:cstheme="minorHAnsi"/>
          <w:sz w:val="24"/>
          <w:szCs w:val="24"/>
        </w:rPr>
        <w:t>“Oh, okay, that’s—”</w:t>
      </w:r>
    </w:p>
    <w:p w:rsidR="00A07790" w:rsidP="00176DAF" w:rsidRDefault="00A07790" w14:paraId="5C498DF4" w14:textId="2D625CB5">
      <w:pPr>
        <w:spacing w:after="0"/>
        <w:ind w:firstLine="360"/>
        <w:rPr>
          <w:rFonts w:cstheme="minorHAnsi"/>
          <w:sz w:val="24"/>
          <w:szCs w:val="24"/>
        </w:rPr>
      </w:pPr>
      <w:r>
        <w:rPr>
          <w:rFonts w:cstheme="minorHAnsi"/>
          <w:sz w:val="24"/>
          <w:szCs w:val="24"/>
        </w:rPr>
        <w:t>“He’s lucky,” Arthur says. “We only took one of his testicles.”</w:t>
      </w:r>
    </w:p>
    <w:p w:rsidR="00176DAF" w:rsidP="49B49CEF" w:rsidRDefault="00A07790" w14:paraId="16A33134" w14:textId="2170701F">
      <w:pPr>
        <w:spacing w:after="0"/>
        <w:ind w:firstLine="360"/>
        <w:rPr>
          <w:rFonts w:cs="Calibri" w:cstheme="minorAscii"/>
          <w:sz w:val="24"/>
          <w:szCs w:val="24"/>
        </w:rPr>
      </w:pPr>
      <w:r w:rsidRPr="49B49CEF" w:rsidR="49B49CEF">
        <w:rPr>
          <w:rFonts w:cs="Calibri" w:cstheme="minorAscii"/>
          <w:sz w:val="24"/>
          <w:szCs w:val="24"/>
        </w:rPr>
        <w:t>“</w:t>
      </w:r>
      <w:ins w:author="Gary Smailes" w:date="2024-03-15T15:29:08.16Z" w:id="2016384372">
        <w:r w:rsidRPr="49B49CEF" w:rsidR="49B49CEF">
          <w:rPr>
            <w:rFonts w:cs="Calibri" w:cstheme="minorAscii"/>
            <w:sz w:val="24"/>
            <w:szCs w:val="24"/>
          </w:rPr>
          <w:t>G</w:t>
        </w:r>
      </w:ins>
      <w:del w:author="Gary Smailes" w:date="2024-03-15T15:29:06.857Z" w:id="932932830">
        <w:r w:rsidRPr="49B49CEF" w:rsidDel="49B49CEF">
          <w:rPr>
            <w:rFonts w:cs="Calibri" w:cstheme="minorAscii"/>
            <w:sz w:val="24"/>
            <w:szCs w:val="24"/>
          </w:rPr>
          <w:delText>—g</w:delText>
        </w:r>
      </w:del>
      <w:r w:rsidRPr="49B49CEF" w:rsidR="49B49CEF">
        <w:rPr>
          <w:rFonts w:cs="Calibri" w:cstheme="minorAscii"/>
          <w:sz w:val="24"/>
          <w:szCs w:val="24"/>
        </w:rPr>
        <w:t xml:space="preserve">ood … Wait, what?” I hear a muffled wail through the door. I decide that I </w:t>
      </w:r>
      <w:r w:rsidRPr="49B49CEF" w:rsidR="49B49CEF">
        <w:rPr>
          <w:rFonts w:cs="Calibri" w:cstheme="minorAscii"/>
          <w:sz w:val="24"/>
          <w:szCs w:val="24"/>
        </w:rPr>
        <w:t>don’t</w:t>
      </w:r>
      <w:r w:rsidRPr="49B49CEF" w:rsidR="49B49CEF">
        <w:rPr>
          <w:rFonts w:cs="Calibri" w:cstheme="minorAscii"/>
          <w:sz w:val="24"/>
          <w:szCs w:val="24"/>
        </w:rPr>
        <w:t xml:space="preserve"> want to hear about pirate justice. “</w:t>
      </w:r>
      <w:r w:rsidRPr="49B49CEF" w:rsidR="49B49CEF">
        <w:rPr>
          <w:rFonts w:cs="Calibri" w:cstheme="minorAscii"/>
          <w:sz w:val="24"/>
          <w:szCs w:val="24"/>
        </w:rPr>
        <w:t>I’ll</w:t>
      </w:r>
      <w:r w:rsidRPr="49B49CEF" w:rsidR="49B49CEF">
        <w:rPr>
          <w:rFonts w:cs="Calibri" w:cstheme="minorAscii"/>
          <w:sz w:val="24"/>
          <w:szCs w:val="24"/>
        </w:rPr>
        <w:t xml:space="preserve"> try and talk to Kissy. </w:t>
      </w:r>
      <w:r w:rsidRPr="49B49CEF" w:rsidR="49B49CEF">
        <w:rPr>
          <w:rFonts w:cs="Calibri" w:cstheme="minorAscii"/>
          <w:sz w:val="24"/>
          <w:szCs w:val="24"/>
        </w:rPr>
        <w:t>You guys</w:t>
      </w:r>
      <w:r w:rsidRPr="49B49CEF" w:rsidR="49B49CEF">
        <w:rPr>
          <w:rFonts w:cs="Calibri" w:cstheme="minorAscii"/>
          <w:sz w:val="24"/>
          <w:szCs w:val="24"/>
        </w:rPr>
        <w:t xml:space="preserve"> wait out here.”</w:t>
      </w:r>
    </w:p>
    <w:p w:rsidR="00176DAF" w:rsidP="00176DAF" w:rsidRDefault="007F0EEA" w14:paraId="338DEBC6" w14:textId="1451B8FC">
      <w:pPr>
        <w:spacing w:after="0"/>
        <w:ind w:firstLine="360"/>
        <w:rPr>
          <w:rFonts w:cstheme="minorHAnsi"/>
          <w:sz w:val="24"/>
          <w:szCs w:val="24"/>
        </w:rPr>
      </w:pPr>
      <w:r w:rsidRPr="009E7F4C">
        <w:rPr>
          <w:rFonts w:cstheme="minorHAnsi"/>
          <w:sz w:val="24"/>
          <w:szCs w:val="24"/>
        </w:rPr>
        <w:t xml:space="preserve">Kissy’s apartment is a lot bigger than mine on the </w:t>
      </w:r>
      <w:r w:rsidRPr="001552BE">
        <w:rPr>
          <w:rFonts w:cstheme="minorHAnsi"/>
          <w:i/>
          <w:iCs/>
          <w:sz w:val="24"/>
          <w:szCs w:val="24"/>
        </w:rPr>
        <w:t>Hercules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has actual rooms.</w:t>
      </w:r>
      <w:r w:rsidR="0071681A">
        <w:rPr>
          <w:rFonts w:cstheme="minorHAnsi"/>
          <w:sz w:val="24"/>
          <w:szCs w:val="24"/>
        </w:rPr>
        <w:t xml:space="preserve"> </w:t>
      </w:r>
      <w:r w:rsidR="00A07790">
        <w:rPr>
          <w:rFonts w:cstheme="minorHAnsi"/>
          <w:sz w:val="24"/>
          <w:szCs w:val="24"/>
        </w:rPr>
        <w:t xml:space="preserve">They’re </w:t>
      </w:r>
      <w:r w:rsidRPr="009E7F4C">
        <w:rPr>
          <w:rFonts w:cstheme="minorHAnsi"/>
          <w:sz w:val="24"/>
          <w:szCs w:val="24"/>
        </w:rPr>
        <w:t xml:space="preserve">small, sure, but walls go a long way to keep people sane </w:t>
      </w:r>
      <w:r w:rsidR="00A07790">
        <w:rPr>
          <w:rFonts w:cstheme="minorHAnsi"/>
          <w:sz w:val="24"/>
          <w:szCs w:val="24"/>
        </w:rPr>
        <w:t>when</w:t>
      </w:r>
      <w:r w:rsidRPr="009E7F4C">
        <w:rPr>
          <w:rFonts w:cstheme="minorHAnsi"/>
          <w:sz w:val="24"/>
          <w:szCs w:val="24"/>
        </w:rPr>
        <w:t xml:space="preserve"> sharing small spaces.</w:t>
      </w:r>
      <w:r w:rsidR="00A07790">
        <w:rPr>
          <w:rFonts w:cstheme="minorHAnsi"/>
          <w:sz w:val="24"/>
          <w:szCs w:val="24"/>
        </w:rPr>
        <w:t xml:space="preserve"> </w:t>
      </w:r>
      <w:r w:rsidRPr="009E7F4C">
        <w:rPr>
          <w:rFonts w:cstheme="minorHAnsi"/>
          <w:sz w:val="24"/>
          <w:szCs w:val="24"/>
        </w:rPr>
        <w:t xml:space="preserve">I can hear </w:t>
      </w:r>
      <w:r w:rsidRPr="009E7F4C">
        <w:rPr>
          <w:rFonts w:cstheme="minorHAnsi"/>
          <w:sz w:val="24"/>
          <w:szCs w:val="24"/>
        </w:rPr>
        <w:lastRenderedPageBreak/>
        <w:t>Kissy’s whimpering in the room on the left.</w:t>
      </w:r>
      <w:r w:rsidR="0071681A">
        <w:rPr>
          <w:rFonts w:cstheme="minorHAnsi"/>
          <w:sz w:val="24"/>
          <w:szCs w:val="24"/>
        </w:rPr>
        <w:t xml:space="preserve"> </w:t>
      </w:r>
      <w:r w:rsidRPr="009E7F4C">
        <w:rPr>
          <w:rFonts w:cstheme="minorHAnsi"/>
          <w:sz w:val="24"/>
          <w:szCs w:val="24"/>
        </w:rPr>
        <w:t>She starts quiet and then ramps up to full-blown howl, then back down to whimpering again.</w:t>
      </w:r>
      <w:r w:rsidR="0071681A">
        <w:rPr>
          <w:rFonts w:cstheme="minorHAnsi"/>
          <w:sz w:val="24"/>
          <w:szCs w:val="24"/>
        </w:rPr>
        <w:t xml:space="preserve"> </w:t>
      </w:r>
      <w:r w:rsidRPr="009E7F4C">
        <w:rPr>
          <w:rFonts w:cstheme="minorHAnsi"/>
          <w:sz w:val="24"/>
          <w:szCs w:val="24"/>
        </w:rPr>
        <w:t>I’ve never heard a machine cry.</w:t>
      </w:r>
      <w:r w:rsidR="0071681A">
        <w:rPr>
          <w:rFonts w:cstheme="minorHAnsi"/>
          <w:sz w:val="24"/>
          <w:szCs w:val="24"/>
        </w:rPr>
        <w:t xml:space="preserve"> </w:t>
      </w:r>
      <w:r w:rsidRPr="009E7F4C">
        <w:rPr>
          <w:rFonts w:cstheme="minorHAnsi"/>
          <w:sz w:val="24"/>
          <w:szCs w:val="24"/>
        </w:rPr>
        <w:t>They’re very methodical about it.</w:t>
      </w:r>
      <w:r w:rsidR="0071681A">
        <w:rPr>
          <w:rFonts w:cstheme="minorHAnsi"/>
          <w:sz w:val="24"/>
          <w:szCs w:val="24"/>
        </w:rPr>
        <w:t xml:space="preserve"> </w:t>
      </w:r>
      <w:r w:rsidRPr="009E7F4C">
        <w:rPr>
          <w:rFonts w:cstheme="minorHAnsi"/>
          <w:sz w:val="24"/>
          <w:szCs w:val="24"/>
        </w:rPr>
        <w:t>Bucky was right about the humidity, too</w:t>
      </w:r>
      <w:r w:rsidR="00A07790">
        <w:rPr>
          <w:rFonts w:cstheme="minorHAnsi"/>
          <w:sz w:val="24"/>
          <w:szCs w:val="24"/>
        </w:rPr>
        <w:t>. Dry.</w:t>
      </w:r>
    </w:p>
    <w:p w:rsidR="00176DAF" w:rsidP="00176DAF" w:rsidRDefault="007F0EEA" w14:paraId="5E4476E0" w14:textId="77777777">
      <w:pPr>
        <w:spacing w:after="0"/>
        <w:ind w:firstLine="360"/>
        <w:rPr>
          <w:rFonts w:cstheme="minorHAnsi"/>
          <w:sz w:val="24"/>
          <w:szCs w:val="24"/>
        </w:rPr>
      </w:pPr>
      <w:r w:rsidRPr="009E7F4C">
        <w:rPr>
          <w:rFonts w:cstheme="minorHAnsi"/>
          <w:sz w:val="24"/>
          <w:szCs w:val="24"/>
        </w:rPr>
        <w:t>“Kissy, it’s me, Rick.</w:t>
      </w:r>
      <w:r w:rsidR="0071681A">
        <w:rPr>
          <w:rFonts w:cstheme="minorHAnsi"/>
          <w:sz w:val="24"/>
          <w:szCs w:val="24"/>
        </w:rPr>
        <w:t xml:space="preserve"> </w:t>
      </w:r>
      <w:r w:rsidRPr="009E7F4C">
        <w:rPr>
          <w:rFonts w:cstheme="minorHAnsi"/>
          <w:sz w:val="24"/>
          <w:szCs w:val="24"/>
        </w:rPr>
        <w:t>Can I come in?”</w:t>
      </w:r>
    </w:p>
    <w:p w:rsidR="00176DAF" w:rsidP="00176DAF" w:rsidRDefault="007F0EEA" w14:paraId="29B4E5E1" w14:textId="19D71836">
      <w:pPr>
        <w:spacing w:after="0"/>
        <w:ind w:firstLine="360"/>
        <w:rPr>
          <w:rFonts w:cstheme="minorHAnsi"/>
          <w:sz w:val="24"/>
          <w:szCs w:val="24"/>
        </w:rPr>
      </w:pPr>
      <w:r w:rsidRPr="009E7F4C">
        <w:rPr>
          <w:rFonts w:cstheme="minorHAnsi"/>
          <w:sz w:val="24"/>
          <w:szCs w:val="24"/>
        </w:rPr>
        <w:t>No response.</w:t>
      </w:r>
      <w:r w:rsidR="0071681A">
        <w:rPr>
          <w:rFonts w:cstheme="minorHAnsi"/>
          <w:sz w:val="24"/>
          <w:szCs w:val="24"/>
        </w:rPr>
        <w:t xml:space="preserve"> </w:t>
      </w:r>
      <w:r w:rsidRPr="009E7F4C">
        <w:rPr>
          <w:rFonts w:cstheme="minorHAnsi"/>
          <w:sz w:val="24"/>
          <w:szCs w:val="24"/>
        </w:rPr>
        <w:t>I can tell from the volume that she’s in the front half of her crying loop.</w:t>
      </w:r>
      <w:r w:rsidR="00A07790">
        <w:rPr>
          <w:rFonts w:cstheme="minorHAnsi"/>
          <w:sz w:val="24"/>
          <w:szCs w:val="24"/>
        </w:rPr>
        <w:t xml:space="preserve"> </w:t>
      </w:r>
      <w:r w:rsidRPr="009E7F4C">
        <w:rPr>
          <w:rFonts w:cstheme="minorHAnsi"/>
          <w:sz w:val="24"/>
          <w:szCs w:val="24"/>
        </w:rPr>
        <w:t>I walk into the apartment and let the door close behind me.</w:t>
      </w:r>
      <w:r w:rsidR="0071681A">
        <w:rPr>
          <w:rFonts w:cstheme="minorHAnsi"/>
          <w:sz w:val="24"/>
          <w:szCs w:val="24"/>
        </w:rPr>
        <w:t xml:space="preserve"> </w:t>
      </w:r>
      <w:r w:rsidRPr="009E7F4C">
        <w:rPr>
          <w:rFonts w:cstheme="minorHAnsi"/>
          <w:sz w:val="24"/>
          <w:szCs w:val="24"/>
        </w:rPr>
        <w:t>Kissy’s sitting on the floor beside her bed.</w:t>
      </w:r>
      <w:r w:rsidR="0071681A">
        <w:rPr>
          <w:rFonts w:cstheme="minorHAnsi"/>
          <w:sz w:val="24"/>
          <w:szCs w:val="24"/>
        </w:rPr>
        <w:t xml:space="preserve"> </w:t>
      </w:r>
      <w:r w:rsidRPr="009E7F4C">
        <w:rPr>
          <w:rFonts w:cstheme="minorHAnsi"/>
          <w:sz w:val="24"/>
          <w:szCs w:val="24"/>
        </w:rPr>
        <w:t>She’s hugging her knees and rocking back and forth.</w:t>
      </w:r>
      <w:r w:rsidR="0071681A">
        <w:rPr>
          <w:rFonts w:cstheme="minorHAnsi"/>
          <w:sz w:val="24"/>
          <w:szCs w:val="24"/>
        </w:rPr>
        <w:t xml:space="preserve"> </w:t>
      </w:r>
      <w:r w:rsidRPr="009E7F4C">
        <w:rPr>
          <w:rFonts w:cstheme="minorHAnsi"/>
          <w:sz w:val="24"/>
          <w:szCs w:val="24"/>
        </w:rPr>
        <w:t>She looks up when I appear in the doorway, but she doesn’t stop crying.</w:t>
      </w:r>
      <w:r w:rsidR="0071681A">
        <w:rPr>
          <w:rFonts w:cstheme="minorHAnsi"/>
          <w:sz w:val="24"/>
          <w:szCs w:val="24"/>
        </w:rPr>
        <w:t xml:space="preserve"> </w:t>
      </w:r>
      <w:r w:rsidRPr="009E7F4C">
        <w:rPr>
          <w:rFonts w:cstheme="minorHAnsi"/>
          <w:sz w:val="24"/>
          <w:szCs w:val="24"/>
        </w:rPr>
        <w:t>She sees me</w:t>
      </w:r>
      <w:r w:rsidR="00A07790">
        <w:rPr>
          <w:rFonts w:cstheme="minorHAnsi"/>
          <w:sz w:val="24"/>
          <w:szCs w:val="24"/>
        </w:rPr>
        <w:t xml:space="preserve">. </w:t>
      </w:r>
      <w:r w:rsidRPr="009E7F4C" w:rsidR="00A07790">
        <w:rPr>
          <w:rFonts w:cstheme="minorHAnsi"/>
          <w:sz w:val="24"/>
          <w:szCs w:val="24"/>
        </w:rPr>
        <w:t>There’s no recognition in her features.</w:t>
      </w:r>
    </w:p>
    <w:p w:rsidR="00176DAF" w:rsidP="49B49CEF" w:rsidRDefault="007F0EEA" w14:paraId="0B815B62" w14:textId="25D264D7">
      <w:pPr>
        <w:spacing w:after="0"/>
        <w:ind w:firstLine="360"/>
        <w:rPr>
          <w:rFonts w:cs="Calibri" w:cstheme="minorAscii"/>
          <w:sz w:val="24"/>
          <w:szCs w:val="24"/>
        </w:rPr>
      </w:pPr>
      <w:r w:rsidRPr="49B49CEF" w:rsidR="49B49CEF">
        <w:rPr>
          <w:rFonts w:cs="Calibri" w:cstheme="minorAscii"/>
          <w:sz w:val="24"/>
          <w:szCs w:val="24"/>
        </w:rPr>
        <w:t>“Kissy</w:t>
      </w:r>
      <w:ins w:author="Gary Smailes" w:date="2024-03-15T15:29:38.501Z" w:id="1805173618">
        <w:r w:rsidRPr="49B49CEF" w:rsidR="49B49CEF">
          <w:rPr>
            <w:rFonts w:cs="Calibri" w:cstheme="minorAscii"/>
            <w:sz w:val="24"/>
            <w:szCs w:val="24"/>
          </w:rPr>
          <w:t>.</w:t>
        </w:r>
      </w:ins>
      <w:del w:author="Gary Smailes" w:date="2024-03-15T15:29:37.895Z" w:id="1574971671">
        <w:r w:rsidRPr="49B49CEF" w:rsidDel="49B49CEF">
          <w:rPr>
            <w:rFonts w:cs="Calibri" w:cstheme="minorAscii"/>
            <w:sz w:val="24"/>
            <w:szCs w:val="24"/>
          </w:rPr>
          <w:delText>!</w:delText>
        </w:r>
      </w:del>
      <w:r w:rsidRPr="49B49CEF" w:rsidR="49B49CEF">
        <w:rPr>
          <w:rFonts w:cs="Calibri" w:cstheme="minorAscii"/>
          <w:sz w:val="24"/>
          <w:szCs w:val="24"/>
        </w:rPr>
        <w:t>”</w:t>
      </w:r>
    </w:p>
    <w:p w:rsidR="00176DAF" w:rsidP="00176DAF" w:rsidRDefault="007F0EEA" w14:paraId="7026F572" w14:textId="77777777">
      <w:pPr>
        <w:spacing w:after="0"/>
        <w:ind w:firstLine="360"/>
        <w:rPr>
          <w:rFonts w:cstheme="minorHAnsi"/>
          <w:sz w:val="24"/>
          <w:szCs w:val="24"/>
        </w:rPr>
      </w:pPr>
      <w:r w:rsidRPr="009E7F4C">
        <w:rPr>
          <w:rFonts w:cstheme="minorHAnsi"/>
          <w:sz w:val="24"/>
          <w:szCs w:val="24"/>
        </w:rPr>
        <w:t>Nothing.</w:t>
      </w:r>
      <w:r w:rsidR="0071681A">
        <w:rPr>
          <w:rFonts w:cstheme="minorHAnsi"/>
          <w:sz w:val="24"/>
          <w:szCs w:val="24"/>
        </w:rPr>
        <w:t xml:space="preserve"> </w:t>
      </w:r>
      <w:r w:rsidRPr="009E7F4C">
        <w:rPr>
          <w:rFonts w:cstheme="minorHAnsi"/>
          <w:sz w:val="24"/>
          <w:szCs w:val="24"/>
        </w:rPr>
        <w:t>More crying.</w:t>
      </w:r>
    </w:p>
    <w:p w:rsidR="00176DAF" w:rsidP="00176DAF" w:rsidRDefault="007F0EEA" w14:paraId="08B8BC5F" w14:textId="664CC766">
      <w:pPr>
        <w:spacing w:after="0"/>
        <w:ind w:firstLine="360"/>
        <w:rPr>
          <w:rFonts w:cstheme="minorHAnsi"/>
          <w:sz w:val="24"/>
          <w:szCs w:val="24"/>
        </w:rPr>
      </w:pPr>
      <w:r w:rsidRPr="009E7F4C">
        <w:rPr>
          <w:rFonts w:cstheme="minorHAnsi"/>
          <w:sz w:val="24"/>
          <w:szCs w:val="24"/>
        </w:rPr>
        <w:t>I’m not qualified to troubleshoot a machine as complicated as her.</w:t>
      </w:r>
      <w:r w:rsidR="0071681A">
        <w:rPr>
          <w:rFonts w:cstheme="minorHAnsi"/>
          <w:sz w:val="24"/>
          <w:szCs w:val="24"/>
        </w:rPr>
        <w:t xml:space="preserve"> </w:t>
      </w:r>
      <w:r w:rsidRPr="009E7F4C">
        <w:rPr>
          <w:rFonts w:cstheme="minorHAnsi"/>
          <w:sz w:val="24"/>
          <w:szCs w:val="24"/>
        </w:rPr>
        <w:t>But maybe</w:t>
      </w:r>
      <w:r w:rsidR="00A07790">
        <w:rPr>
          <w:rFonts w:cstheme="minorHAnsi"/>
          <w:sz w:val="24"/>
          <w:szCs w:val="24"/>
        </w:rPr>
        <w:t xml:space="preserve"> … She </w:t>
      </w:r>
      <w:r w:rsidRPr="009E7F4C">
        <w:rPr>
          <w:rFonts w:cstheme="minorHAnsi"/>
          <w:sz w:val="24"/>
          <w:szCs w:val="24"/>
        </w:rPr>
        <w:t>got shocked into this, so a shock might her out.</w:t>
      </w:r>
      <w:r w:rsidR="0071681A">
        <w:rPr>
          <w:rFonts w:cstheme="minorHAnsi"/>
          <w:sz w:val="24"/>
          <w:szCs w:val="24"/>
        </w:rPr>
        <w:t xml:space="preserve"> </w:t>
      </w:r>
      <w:r w:rsidRPr="009E7F4C">
        <w:rPr>
          <w:rFonts w:cstheme="minorHAnsi"/>
          <w:sz w:val="24"/>
          <w:szCs w:val="24"/>
        </w:rPr>
        <w:t>“Kissy, will you have sex with me?”</w:t>
      </w:r>
    </w:p>
    <w:p w:rsidR="00176DAF" w:rsidP="00176DAF" w:rsidRDefault="007F0EEA" w14:paraId="765267CA" w14:textId="77777777">
      <w:pPr>
        <w:spacing w:after="0"/>
        <w:ind w:firstLine="360"/>
        <w:rPr>
          <w:rFonts w:cstheme="minorHAnsi"/>
          <w:sz w:val="24"/>
          <w:szCs w:val="24"/>
        </w:rPr>
      </w:pPr>
      <w:r w:rsidRPr="009E7F4C">
        <w:rPr>
          <w:rFonts w:cstheme="minorHAnsi"/>
          <w:sz w:val="24"/>
          <w:szCs w:val="24"/>
        </w:rPr>
        <w:t>Like flipping a light switch.</w:t>
      </w:r>
      <w:r w:rsidR="0071681A">
        <w:rPr>
          <w:rFonts w:cstheme="minorHAnsi"/>
          <w:sz w:val="24"/>
          <w:szCs w:val="24"/>
        </w:rPr>
        <w:t xml:space="preserve"> </w:t>
      </w:r>
      <w:r w:rsidRPr="009E7F4C">
        <w:rPr>
          <w:rFonts w:cstheme="minorHAnsi"/>
          <w:sz w:val="24"/>
          <w:szCs w:val="24"/>
        </w:rPr>
        <w:t>All crying stops and she stands up.</w:t>
      </w:r>
      <w:r w:rsidR="0071681A">
        <w:rPr>
          <w:rFonts w:cstheme="minorHAnsi"/>
          <w:sz w:val="24"/>
          <w:szCs w:val="24"/>
        </w:rPr>
        <w:t xml:space="preserve"> </w:t>
      </w:r>
      <w:r w:rsidRPr="009E7F4C">
        <w:rPr>
          <w:rFonts w:cstheme="minorHAnsi"/>
          <w:sz w:val="24"/>
          <w:szCs w:val="24"/>
        </w:rPr>
        <w:t>“Really?” she asks.</w:t>
      </w:r>
    </w:p>
    <w:p w:rsidR="00176DAF" w:rsidP="00176DAF" w:rsidRDefault="007F0EEA" w14:paraId="7C5E563B" w14:textId="77777777">
      <w:pPr>
        <w:spacing w:after="0"/>
        <w:ind w:firstLine="360"/>
        <w:rPr>
          <w:rFonts w:cstheme="minorHAnsi"/>
          <w:sz w:val="24"/>
          <w:szCs w:val="24"/>
        </w:rPr>
      </w:pPr>
      <w:r w:rsidRPr="009E7F4C">
        <w:rPr>
          <w:rFonts w:cstheme="minorHAnsi"/>
          <w:sz w:val="24"/>
          <w:szCs w:val="24"/>
        </w:rPr>
        <w:t>“No.”</w:t>
      </w:r>
    </w:p>
    <w:p w:rsidR="00176DAF" w:rsidP="00176DAF" w:rsidRDefault="007F0EEA" w14:paraId="274B6BFE" w14:textId="1E783B68">
      <w:pPr>
        <w:spacing w:after="0"/>
        <w:ind w:firstLine="360"/>
        <w:rPr>
          <w:rFonts w:cstheme="minorHAnsi"/>
          <w:sz w:val="24"/>
          <w:szCs w:val="24"/>
        </w:rPr>
      </w:pPr>
      <w:r w:rsidRPr="009E7F4C">
        <w:rPr>
          <w:rFonts w:cstheme="minorHAnsi"/>
          <w:sz w:val="24"/>
          <w:szCs w:val="24"/>
        </w:rPr>
        <w:t>Confusion.</w:t>
      </w:r>
      <w:r w:rsidR="0071681A">
        <w:rPr>
          <w:rFonts w:cstheme="minorHAnsi"/>
          <w:sz w:val="24"/>
          <w:szCs w:val="24"/>
        </w:rPr>
        <w:t xml:space="preserve"> </w:t>
      </w:r>
      <w:r w:rsidRPr="009E7F4C">
        <w:rPr>
          <w:rFonts w:cstheme="minorHAnsi"/>
          <w:sz w:val="24"/>
          <w:szCs w:val="24"/>
        </w:rPr>
        <w:t>“Then why</w:t>
      </w:r>
      <w:r w:rsidR="00A07790">
        <w:rPr>
          <w:rFonts w:cstheme="minorHAnsi"/>
          <w:sz w:val="24"/>
          <w:szCs w:val="24"/>
        </w:rPr>
        <w:t>—</w:t>
      </w:r>
      <w:r w:rsidR="004360BB">
        <w:rPr>
          <w:rFonts w:cstheme="minorHAnsi"/>
          <w:sz w:val="24"/>
          <w:szCs w:val="24"/>
        </w:rPr>
        <w:t>”</w:t>
      </w:r>
    </w:p>
    <w:p w:rsidR="00176DAF" w:rsidP="00176DAF" w:rsidRDefault="007F0EEA" w14:paraId="66CA62FE" w14:textId="793DDF14">
      <w:pPr>
        <w:spacing w:after="0"/>
        <w:ind w:firstLine="360"/>
        <w:rPr>
          <w:rFonts w:cstheme="minorHAnsi"/>
          <w:sz w:val="24"/>
          <w:szCs w:val="24"/>
        </w:rPr>
      </w:pPr>
      <w:r w:rsidRPr="009E7F4C">
        <w:rPr>
          <w:rFonts w:cstheme="minorHAnsi"/>
          <w:sz w:val="24"/>
          <w:szCs w:val="24"/>
        </w:rPr>
        <w:t xml:space="preserve">“Kissy, are you aware that you’ve been crying for the past </w:t>
      </w:r>
      <w:r w:rsidR="00A07790">
        <w:rPr>
          <w:rFonts w:cstheme="minorHAnsi"/>
          <w:sz w:val="24"/>
          <w:szCs w:val="24"/>
        </w:rPr>
        <w:t>three</w:t>
      </w:r>
      <w:r w:rsidRPr="009E7F4C">
        <w:rPr>
          <w:rFonts w:cstheme="minorHAnsi"/>
          <w:sz w:val="24"/>
          <w:szCs w:val="24"/>
        </w:rPr>
        <w:t xml:space="preserve"> hours?”</w:t>
      </w:r>
    </w:p>
    <w:p w:rsidR="00176DAF" w:rsidP="00176DAF" w:rsidRDefault="007F0EEA" w14:paraId="4AFCE225" w14:textId="6DAF0426">
      <w:pPr>
        <w:spacing w:after="0"/>
        <w:ind w:firstLine="360"/>
        <w:rPr>
          <w:rFonts w:cstheme="minorHAnsi"/>
          <w:sz w:val="24"/>
          <w:szCs w:val="24"/>
        </w:rPr>
      </w:pPr>
      <w:r w:rsidRPr="009E7F4C">
        <w:rPr>
          <w:rFonts w:cstheme="minorHAnsi"/>
          <w:sz w:val="24"/>
          <w:szCs w:val="24"/>
        </w:rPr>
        <w:t>She stops</w:t>
      </w:r>
      <w:r w:rsidR="00A07790">
        <w:rPr>
          <w:rFonts w:cstheme="minorHAnsi"/>
          <w:sz w:val="24"/>
          <w:szCs w:val="24"/>
        </w:rPr>
        <w:t>. H</w:t>
      </w:r>
      <w:r w:rsidRPr="009E7F4C">
        <w:rPr>
          <w:rFonts w:cstheme="minorHAnsi"/>
          <w:sz w:val="24"/>
          <w:szCs w:val="24"/>
        </w:rPr>
        <w:t>er eyes do that little dance that all robots do when they’re checking their internal memories for things.</w:t>
      </w:r>
      <w:r w:rsidR="0071681A">
        <w:rPr>
          <w:rFonts w:cstheme="minorHAnsi"/>
          <w:sz w:val="24"/>
          <w:szCs w:val="24"/>
        </w:rPr>
        <w:t xml:space="preserve"> </w:t>
      </w:r>
      <w:r w:rsidRPr="009E7F4C">
        <w:rPr>
          <w:rFonts w:cstheme="minorHAnsi"/>
          <w:sz w:val="24"/>
          <w:szCs w:val="24"/>
        </w:rPr>
        <w:t>“Wow, three whole hours.</w:t>
      </w:r>
      <w:r w:rsidR="0071681A">
        <w:rPr>
          <w:rFonts w:cstheme="minorHAnsi"/>
          <w:sz w:val="24"/>
          <w:szCs w:val="24"/>
        </w:rPr>
        <w:t xml:space="preserve"> </w:t>
      </w:r>
      <w:r w:rsidRPr="009E7F4C">
        <w:rPr>
          <w:rFonts w:cstheme="minorHAnsi"/>
          <w:sz w:val="24"/>
          <w:szCs w:val="24"/>
        </w:rPr>
        <w:t>It’s that stupid Sadness Protocol, it’s never worked right.”</w:t>
      </w:r>
    </w:p>
    <w:p w:rsidR="00176DAF" w:rsidP="00176DAF" w:rsidRDefault="007F0EEA" w14:paraId="5B545409" w14:textId="77777777">
      <w:pPr>
        <w:spacing w:after="0"/>
        <w:ind w:firstLine="360"/>
        <w:rPr>
          <w:rFonts w:cstheme="minorHAnsi"/>
          <w:sz w:val="24"/>
          <w:szCs w:val="24"/>
        </w:rPr>
      </w:pPr>
      <w:r w:rsidRPr="009E7F4C">
        <w:rPr>
          <w:rFonts w:cstheme="minorHAnsi"/>
          <w:sz w:val="24"/>
          <w:szCs w:val="24"/>
        </w:rPr>
        <w:t>“You have a Sadness Protocol?</w:t>
      </w:r>
      <w:r w:rsidR="0071681A">
        <w:rPr>
          <w:rFonts w:cstheme="minorHAnsi"/>
          <w:sz w:val="24"/>
          <w:szCs w:val="24"/>
        </w:rPr>
        <w:t xml:space="preserve"> </w:t>
      </w:r>
      <w:r w:rsidRPr="009E7F4C">
        <w:rPr>
          <w:rFonts w:cstheme="minorHAnsi"/>
          <w:sz w:val="24"/>
          <w:szCs w:val="24"/>
        </w:rPr>
        <w:t>What for?”</w:t>
      </w:r>
    </w:p>
    <w:p w:rsidR="00176DAF" w:rsidP="49B49CEF" w:rsidRDefault="007F0EEA" w14:paraId="318096C1" w14:textId="53CED425">
      <w:pPr>
        <w:spacing w:after="0"/>
        <w:ind w:firstLine="360"/>
        <w:rPr>
          <w:rFonts w:cs="Calibri" w:cstheme="minorAscii"/>
          <w:sz w:val="24"/>
          <w:szCs w:val="24"/>
        </w:rPr>
      </w:pPr>
      <w:r w:rsidRPr="49B49CEF" w:rsidR="49B49CEF">
        <w:rPr>
          <w:rFonts w:cs="Calibri" w:cstheme="minorAscii"/>
          <w:sz w:val="24"/>
          <w:szCs w:val="24"/>
        </w:rPr>
        <w:t>“</w:t>
      </w:r>
      <w:r w:rsidRPr="49B49CEF" w:rsidR="49B49CEF">
        <w:rPr>
          <w:rFonts w:cs="Calibri" w:cstheme="minorAscii"/>
          <w:sz w:val="24"/>
          <w:szCs w:val="24"/>
        </w:rPr>
        <w:t>So</w:t>
      </w:r>
      <w:ins w:author="Gary Smailes" w:date="2024-03-15T15:30:46.318Z" w:id="438819036">
        <w:r w:rsidRPr="49B49CEF" w:rsidR="49B49CEF">
          <w:rPr>
            <w:rFonts w:cs="Calibri" w:cstheme="minorAscii"/>
            <w:sz w:val="24"/>
            <w:szCs w:val="24"/>
          </w:rPr>
          <w:t>,</w:t>
        </w:r>
      </w:ins>
      <w:r w:rsidRPr="49B49CEF" w:rsidR="49B49CEF">
        <w:rPr>
          <w:rFonts w:cs="Calibri" w:cstheme="minorAscii"/>
          <w:sz w:val="24"/>
          <w:szCs w:val="24"/>
        </w:rPr>
        <w:t xml:space="preserve"> I can empathize with people better. It was a late addition to my </w:t>
      </w:r>
      <w:r w:rsidRPr="49B49CEF" w:rsidR="49B49CEF">
        <w:rPr>
          <w:rFonts w:cs="Calibri" w:cstheme="minorAscii"/>
          <w:sz w:val="24"/>
          <w:szCs w:val="24"/>
        </w:rPr>
        <w:t>model</w:t>
      </w:r>
      <w:r w:rsidRPr="49B49CEF" w:rsidR="49B49CEF">
        <w:rPr>
          <w:rFonts w:cs="Calibri" w:cstheme="minorAscii"/>
          <w:sz w:val="24"/>
          <w:szCs w:val="24"/>
        </w:rPr>
        <w:t xml:space="preserve"> and they never tested it properly. Under certain circumstances, I get caught in a loop until a doctor does a hard reset.”</w:t>
      </w:r>
    </w:p>
    <w:p w:rsidR="00176DAF" w:rsidP="00176DAF" w:rsidRDefault="007F0EEA" w14:paraId="6183CE01" w14:textId="77777777">
      <w:pPr>
        <w:spacing w:after="0"/>
        <w:ind w:firstLine="360"/>
        <w:rPr>
          <w:rFonts w:cstheme="minorHAnsi"/>
          <w:sz w:val="24"/>
          <w:szCs w:val="24"/>
        </w:rPr>
      </w:pPr>
      <w:r w:rsidRPr="009E7F4C">
        <w:rPr>
          <w:rFonts w:cstheme="minorHAnsi"/>
          <w:sz w:val="24"/>
          <w:szCs w:val="24"/>
        </w:rPr>
        <w:t>“You mean a technician.”</w:t>
      </w:r>
    </w:p>
    <w:p w:rsidR="00176DAF" w:rsidP="00176DAF" w:rsidRDefault="007F0EEA" w14:paraId="6F630EEC" w14:textId="77777777">
      <w:pPr>
        <w:spacing w:after="0"/>
        <w:ind w:firstLine="360"/>
        <w:rPr>
          <w:rFonts w:cstheme="minorHAnsi"/>
          <w:sz w:val="24"/>
          <w:szCs w:val="24"/>
        </w:rPr>
      </w:pPr>
      <w:r w:rsidRPr="009E7F4C">
        <w:rPr>
          <w:rFonts w:cstheme="minorHAnsi"/>
          <w:sz w:val="24"/>
          <w:szCs w:val="24"/>
        </w:rPr>
        <w:t>“Semantics.</w:t>
      </w:r>
      <w:r w:rsidR="0071681A">
        <w:rPr>
          <w:rFonts w:cstheme="minorHAnsi"/>
          <w:sz w:val="24"/>
          <w:szCs w:val="24"/>
        </w:rPr>
        <w:t xml:space="preserve"> </w:t>
      </w:r>
      <w:r w:rsidRPr="009E7F4C">
        <w:rPr>
          <w:rFonts w:cstheme="minorHAnsi"/>
          <w:sz w:val="24"/>
          <w:szCs w:val="24"/>
        </w:rPr>
        <w:t>Aren’t you just a machine, Rick?</w:t>
      </w:r>
      <w:r w:rsidR="0071681A">
        <w:rPr>
          <w:rFonts w:cstheme="minorHAnsi"/>
          <w:sz w:val="24"/>
          <w:szCs w:val="24"/>
        </w:rPr>
        <w:t xml:space="preserve"> </w:t>
      </w:r>
      <w:r w:rsidRPr="009E7F4C">
        <w:rPr>
          <w:rFonts w:cstheme="minorHAnsi"/>
          <w:sz w:val="24"/>
          <w:szCs w:val="24"/>
        </w:rPr>
        <w:t>You have microscopic cells and I have microscopic nanobots.</w:t>
      </w:r>
      <w:r w:rsidR="0071681A">
        <w:rPr>
          <w:rFonts w:cstheme="minorHAnsi"/>
          <w:sz w:val="24"/>
          <w:szCs w:val="24"/>
        </w:rPr>
        <w:t xml:space="preserve"> </w:t>
      </w:r>
      <w:r w:rsidRPr="009E7F4C">
        <w:rPr>
          <w:rFonts w:cstheme="minorHAnsi"/>
          <w:sz w:val="24"/>
          <w:szCs w:val="24"/>
        </w:rPr>
        <w:t>We’re really not that much different.”</w:t>
      </w:r>
    </w:p>
    <w:p w:rsidR="00176DAF" w:rsidP="00176DAF" w:rsidRDefault="007F0EEA" w14:paraId="2DC43CF1" w14:textId="77777777">
      <w:pPr>
        <w:spacing w:after="0"/>
        <w:ind w:firstLine="360"/>
        <w:rPr>
          <w:rFonts w:cstheme="minorHAnsi"/>
          <w:sz w:val="24"/>
          <w:szCs w:val="24"/>
        </w:rPr>
      </w:pPr>
      <w:r w:rsidRPr="009E7F4C">
        <w:rPr>
          <w:rFonts w:cstheme="minorHAnsi"/>
          <w:sz w:val="24"/>
          <w:szCs w:val="24"/>
        </w:rPr>
        <w:t>I raise my hands in defeat.</w:t>
      </w:r>
      <w:r w:rsidR="0071681A">
        <w:rPr>
          <w:rFonts w:cstheme="minorHAnsi"/>
          <w:sz w:val="24"/>
          <w:szCs w:val="24"/>
        </w:rPr>
        <w:t xml:space="preserve"> </w:t>
      </w:r>
      <w:r w:rsidRPr="009E7F4C">
        <w:rPr>
          <w:rFonts w:cstheme="minorHAnsi"/>
          <w:sz w:val="24"/>
          <w:szCs w:val="24"/>
        </w:rPr>
        <w:t>“Please.</w:t>
      </w:r>
      <w:r w:rsidR="0071681A">
        <w:rPr>
          <w:rFonts w:cstheme="minorHAnsi"/>
          <w:sz w:val="24"/>
          <w:szCs w:val="24"/>
        </w:rPr>
        <w:t xml:space="preserve"> </w:t>
      </w:r>
      <w:r w:rsidRPr="009E7F4C">
        <w:rPr>
          <w:rFonts w:cstheme="minorHAnsi"/>
          <w:sz w:val="24"/>
          <w:szCs w:val="24"/>
        </w:rPr>
        <w:t>I’m sorry I mentioned it.</w:t>
      </w:r>
      <w:r w:rsidR="0071681A">
        <w:rPr>
          <w:rFonts w:cstheme="minorHAnsi"/>
          <w:sz w:val="24"/>
          <w:szCs w:val="24"/>
        </w:rPr>
        <w:t xml:space="preserve"> </w:t>
      </w:r>
      <w:r w:rsidRPr="009E7F4C">
        <w:rPr>
          <w:rFonts w:cstheme="minorHAnsi"/>
          <w:sz w:val="24"/>
          <w:szCs w:val="24"/>
        </w:rPr>
        <w:t>If you need a hard reset, how come I was able to break you out of the loop with a single question?”</w:t>
      </w:r>
    </w:p>
    <w:p w:rsidR="00176DAF" w:rsidP="00176DAF" w:rsidRDefault="007F0EEA" w14:paraId="515C629D" w14:textId="77777777">
      <w:pPr>
        <w:spacing w:after="0"/>
        <w:ind w:firstLine="360"/>
        <w:rPr>
          <w:rFonts w:cstheme="minorHAnsi"/>
          <w:sz w:val="24"/>
          <w:szCs w:val="24"/>
        </w:rPr>
      </w:pPr>
      <w:r w:rsidRPr="009E7F4C">
        <w:rPr>
          <w:rFonts w:cstheme="minorHAnsi"/>
          <w:sz w:val="24"/>
          <w:szCs w:val="24"/>
        </w:rPr>
        <w:t>“I don’t know,” she says.</w:t>
      </w:r>
      <w:r w:rsidR="0071681A">
        <w:rPr>
          <w:rFonts w:cstheme="minorHAnsi"/>
          <w:sz w:val="24"/>
          <w:szCs w:val="24"/>
        </w:rPr>
        <w:t xml:space="preserve"> </w:t>
      </w:r>
      <w:r w:rsidRPr="009E7F4C">
        <w:rPr>
          <w:rFonts w:cstheme="minorHAnsi"/>
          <w:sz w:val="24"/>
          <w:szCs w:val="24"/>
        </w:rPr>
        <w:t>“I guess you asked the right one.”</w:t>
      </w:r>
      <w:r w:rsidR="0071681A">
        <w:rPr>
          <w:rFonts w:cstheme="minorHAnsi"/>
          <w:sz w:val="24"/>
          <w:szCs w:val="24"/>
        </w:rPr>
        <w:t xml:space="preserve"> </w:t>
      </w:r>
      <w:r w:rsidRPr="009E7F4C">
        <w:rPr>
          <w:rFonts w:cstheme="minorHAnsi"/>
          <w:sz w:val="24"/>
          <w:szCs w:val="24"/>
        </w:rPr>
        <w:t>She pouts.</w:t>
      </w:r>
      <w:r w:rsidR="0071681A">
        <w:rPr>
          <w:rFonts w:cstheme="minorHAnsi"/>
          <w:sz w:val="24"/>
          <w:szCs w:val="24"/>
        </w:rPr>
        <w:t xml:space="preserve"> </w:t>
      </w:r>
      <w:r w:rsidRPr="009E7F4C">
        <w:rPr>
          <w:rFonts w:cstheme="minorHAnsi"/>
          <w:sz w:val="24"/>
          <w:szCs w:val="24"/>
        </w:rPr>
        <w:t>“Are you sure you don’t want to have sex with me?”</w:t>
      </w:r>
    </w:p>
    <w:p w:rsidR="00176DAF" w:rsidP="49B49CEF" w:rsidRDefault="007F0EEA" w14:paraId="14E96E1F" w14:textId="4DF5180F">
      <w:pPr>
        <w:spacing w:after="0"/>
        <w:ind w:firstLine="360"/>
        <w:rPr>
          <w:rFonts w:cs="Calibri" w:cstheme="minorAscii"/>
          <w:sz w:val="24"/>
          <w:szCs w:val="24"/>
        </w:rPr>
      </w:pPr>
      <w:r w:rsidRPr="49B49CEF" w:rsidR="49B49CEF">
        <w:rPr>
          <w:rFonts w:cs="Calibri" w:cstheme="minorAscii"/>
          <w:sz w:val="24"/>
          <w:szCs w:val="24"/>
        </w:rPr>
        <w:t>“</w:t>
      </w:r>
      <w:r w:rsidRPr="49B49CEF" w:rsidR="49B49CEF">
        <w:rPr>
          <w:rFonts w:cs="Calibri" w:cstheme="minorAscii"/>
          <w:sz w:val="24"/>
          <w:szCs w:val="24"/>
        </w:rPr>
        <w:t>I’m</w:t>
      </w:r>
      <w:r w:rsidRPr="49B49CEF" w:rsidR="49B49CEF">
        <w:rPr>
          <w:rFonts w:cs="Calibri" w:cstheme="minorAscii"/>
          <w:sz w:val="24"/>
          <w:szCs w:val="24"/>
        </w:rPr>
        <w:t xml:space="preserve"> sure, Kissy. </w:t>
      </w:r>
      <w:r w:rsidRPr="49B49CEF" w:rsidR="49B49CEF">
        <w:rPr>
          <w:rFonts w:cs="Calibri" w:cstheme="minorAscii"/>
          <w:sz w:val="24"/>
          <w:szCs w:val="24"/>
        </w:rPr>
        <w:t>So</w:t>
      </w:r>
      <w:ins w:author="Gary Smailes" w:date="2024-03-15T15:31:15.884Z" w:id="1005174384">
        <w:r w:rsidRPr="49B49CEF" w:rsidR="49B49CEF">
          <w:rPr>
            <w:rFonts w:cs="Calibri" w:cstheme="minorAscii"/>
            <w:sz w:val="24"/>
            <w:szCs w:val="24"/>
          </w:rPr>
          <w:t>,</w:t>
        </w:r>
      </w:ins>
      <w:r w:rsidRPr="49B49CEF" w:rsidR="49B49CEF">
        <w:rPr>
          <w:rFonts w:cs="Calibri" w:cstheme="minorAscii"/>
          <w:sz w:val="24"/>
          <w:szCs w:val="24"/>
        </w:rPr>
        <w:t xml:space="preserve"> what set you off?”</w:t>
      </w:r>
    </w:p>
    <w:p w:rsidR="00176DAF" w:rsidP="00176DAF" w:rsidRDefault="007F0EEA" w14:paraId="5AC66F02" w14:textId="77777777">
      <w:pPr>
        <w:spacing w:after="0"/>
        <w:ind w:firstLine="360"/>
        <w:rPr>
          <w:rFonts w:cstheme="minorHAnsi"/>
          <w:sz w:val="24"/>
          <w:szCs w:val="24"/>
        </w:rPr>
      </w:pPr>
      <w:r w:rsidRPr="009E7F4C">
        <w:rPr>
          <w:rFonts w:cstheme="minorHAnsi"/>
          <w:sz w:val="24"/>
          <w:szCs w:val="24"/>
        </w:rPr>
        <w:t>“That asshole Victor,” she says, her features contorting to anger.</w:t>
      </w:r>
      <w:r w:rsidR="0071681A">
        <w:rPr>
          <w:rFonts w:cstheme="minorHAnsi"/>
          <w:sz w:val="24"/>
          <w:szCs w:val="24"/>
        </w:rPr>
        <w:t xml:space="preserve"> </w:t>
      </w:r>
      <w:r w:rsidRPr="009E7F4C">
        <w:rPr>
          <w:rFonts w:cstheme="minorHAnsi"/>
          <w:sz w:val="24"/>
          <w:szCs w:val="24"/>
        </w:rPr>
        <w:t>“I’ve never met him, but he killed six of my friends on the Palace circuit.</w:t>
      </w:r>
      <w:r w:rsidR="0071681A">
        <w:rPr>
          <w:rFonts w:cstheme="minorHAnsi"/>
          <w:sz w:val="24"/>
          <w:szCs w:val="24"/>
        </w:rPr>
        <w:t xml:space="preserve"> </w:t>
      </w:r>
      <w:r w:rsidRPr="009E7F4C">
        <w:rPr>
          <w:rFonts w:cstheme="minorHAnsi"/>
          <w:sz w:val="24"/>
          <w:szCs w:val="24"/>
        </w:rPr>
        <w:t>He was a systems engineer for my model before they caught him in a customs checkpoint with the heads of two missing girls.”</w:t>
      </w:r>
    </w:p>
    <w:p w:rsidR="00176DAF" w:rsidP="00176DAF" w:rsidRDefault="007F0EEA" w14:paraId="79506137" w14:textId="77777777">
      <w:pPr>
        <w:spacing w:after="0"/>
        <w:ind w:firstLine="360"/>
        <w:rPr>
          <w:rFonts w:cstheme="minorHAnsi"/>
          <w:sz w:val="24"/>
          <w:szCs w:val="24"/>
        </w:rPr>
      </w:pPr>
      <w:r w:rsidRPr="009E7F4C">
        <w:rPr>
          <w:rFonts w:cstheme="minorHAnsi"/>
          <w:sz w:val="24"/>
          <w:szCs w:val="24"/>
        </w:rPr>
        <w:t>I assumed she means robot girls instead of regular girls, but I don’t push it.</w:t>
      </w:r>
      <w:r w:rsidR="0071681A">
        <w:rPr>
          <w:rFonts w:cstheme="minorHAnsi"/>
          <w:sz w:val="24"/>
          <w:szCs w:val="24"/>
        </w:rPr>
        <w:t xml:space="preserve"> </w:t>
      </w:r>
      <w:r w:rsidRPr="009E7F4C">
        <w:rPr>
          <w:rFonts w:cstheme="minorHAnsi"/>
          <w:sz w:val="24"/>
          <w:szCs w:val="24"/>
        </w:rPr>
        <w:t>“How did he get in here?”</w:t>
      </w:r>
    </w:p>
    <w:p w:rsidR="00176DAF" w:rsidP="00176DAF" w:rsidRDefault="007F0EEA" w14:paraId="0F0933CA" w14:textId="2CBA370A">
      <w:pPr>
        <w:spacing w:after="0"/>
        <w:ind w:firstLine="360"/>
        <w:rPr>
          <w:rFonts w:cstheme="minorHAnsi"/>
          <w:sz w:val="24"/>
          <w:szCs w:val="24"/>
        </w:rPr>
      </w:pPr>
      <w:r w:rsidRPr="009E7F4C">
        <w:rPr>
          <w:rFonts w:cstheme="minorHAnsi"/>
          <w:sz w:val="24"/>
          <w:szCs w:val="24"/>
        </w:rPr>
        <w:t>“He flashed some old credentials to the boy</w:t>
      </w:r>
      <w:r w:rsidR="00891029">
        <w:rPr>
          <w:rFonts w:cstheme="minorHAnsi"/>
          <w:sz w:val="24"/>
          <w:szCs w:val="24"/>
        </w:rPr>
        <w:t>s</w:t>
      </w:r>
      <w:r w:rsidRPr="009E7F4C">
        <w:rPr>
          <w:rFonts w:cstheme="minorHAnsi"/>
          <w:sz w:val="24"/>
          <w:szCs w:val="24"/>
        </w:rPr>
        <w:t xml:space="preserve"> outside, said he was coming in for some overdue maintenance on the Palace women.</w:t>
      </w:r>
      <w:r w:rsidR="0071681A">
        <w:rPr>
          <w:rFonts w:cstheme="minorHAnsi"/>
          <w:sz w:val="24"/>
          <w:szCs w:val="24"/>
        </w:rPr>
        <w:t xml:space="preserve"> </w:t>
      </w:r>
      <w:r w:rsidRPr="009E7F4C">
        <w:rPr>
          <w:rFonts w:cstheme="minorHAnsi"/>
          <w:sz w:val="24"/>
          <w:szCs w:val="24"/>
        </w:rPr>
        <w:t>He looked okay and said all the right things</w:t>
      </w:r>
      <w:r w:rsidR="00A520E0">
        <w:rPr>
          <w:rFonts w:cstheme="minorHAnsi"/>
          <w:sz w:val="24"/>
          <w:szCs w:val="24"/>
        </w:rPr>
        <w:t>.</w:t>
      </w:r>
      <w:r w:rsidRPr="009E7F4C">
        <w:rPr>
          <w:rFonts w:cstheme="minorHAnsi"/>
          <w:sz w:val="24"/>
          <w:szCs w:val="24"/>
        </w:rPr>
        <w:t xml:space="preserve"> </w:t>
      </w:r>
      <w:r w:rsidR="00A520E0">
        <w:rPr>
          <w:rFonts w:cstheme="minorHAnsi"/>
          <w:sz w:val="24"/>
          <w:szCs w:val="24"/>
        </w:rPr>
        <w:t>N</w:t>
      </w:r>
      <w:r w:rsidRPr="009E7F4C">
        <w:rPr>
          <w:rFonts w:cstheme="minorHAnsi"/>
          <w:sz w:val="24"/>
          <w:szCs w:val="24"/>
        </w:rPr>
        <w:t>ever</w:t>
      </w:r>
      <w:r w:rsidR="00A520E0">
        <w:rPr>
          <w:rFonts w:cstheme="minorHAnsi"/>
          <w:sz w:val="24"/>
          <w:szCs w:val="24"/>
        </w:rPr>
        <w:t xml:space="preserve"> </w:t>
      </w:r>
      <w:r w:rsidRPr="009E7F4C">
        <w:rPr>
          <w:rFonts w:cstheme="minorHAnsi"/>
          <w:sz w:val="24"/>
          <w:szCs w:val="24"/>
        </w:rPr>
        <w:t>mind the fact that Laura completely upgraded my exoskeleton and I no longer have any of the parts Victor’s familiar with.”</w:t>
      </w:r>
    </w:p>
    <w:p w:rsidR="00176DAF" w:rsidP="00176DAF" w:rsidRDefault="007F0EEA" w14:paraId="7FED12ED" w14:textId="77777777">
      <w:pPr>
        <w:spacing w:after="0"/>
        <w:ind w:firstLine="360"/>
        <w:rPr>
          <w:rFonts w:cstheme="minorHAnsi"/>
          <w:sz w:val="24"/>
          <w:szCs w:val="24"/>
        </w:rPr>
      </w:pPr>
      <w:r w:rsidRPr="009E7F4C">
        <w:rPr>
          <w:rFonts w:cstheme="minorHAnsi"/>
          <w:sz w:val="24"/>
          <w:szCs w:val="24"/>
        </w:rPr>
        <w:t>“Does that make Laura your doctor now?”</w:t>
      </w:r>
    </w:p>
    <w:p w:rsidR="00176DAF" w:rsidP="00176DAF" w:rsidRDefault="007F0EEA" w14:paraId="163320E9" w14:textId="77777777">
      <w:pPr>
        <w:spacing w:after="0"/>
        <w:ind w:firstLine="360"/>
        <w:rPr>
          <w:rFonts w:cstheme="minorHAnsi"/>
          <w:sz w:val="24"/>
          <w:szCs w:val="24"/>
        </w:rPr>
      </w:pPr>
      <w:r w:rsidRPr="009E7F4C">
        <w:rPr>
          <w:rFonts w:cstheme="minorHAnsi"/>
          <w:sz w:val="24"/>
          <w:szCs w:val="24"/>
        </w:rPr>
        <w:lastRenderedPageBreak/>
        <w:t>“Yes.”</w:t>
      </w:r>
    </w:p>
    <w:p w:rsidR="00176DAF" w:rsidP="00176DAF" w:rsidRDefault="007F0EEA" w14:paraId="1AC3CF5B" w14:textId="77777777">
      <w:pPr>
        <w:spacing w:after="0"/>
        <w:ind w:firstLine="360"/>
        <w:rPr>
          <w:rFonts w:cstheme="minorHAnsi"/>
          <w:sz w:val="24"/>
          <w:szCs w:val="24"/>
        </w:rPr>
      </w:pPr>
      <w:r w:rsidRPr="009E7F4C">
        <w:rPr>
          <w:rFonts w:cstheme="minorHAnsi"/>
          <w:sz w:val="24"/>
          <w:szCs w:val="24"/>
        </w:rPr>
        <w:t>“Huh.</w:t>
      </w:r>
      <w:r w:rsidR="0071681A">
        <w:rPr>
          <w:rFonts w:cstheme="minorHAnsi"/>
          <w:sz w:val="24"/>
          <w:szCs w:val="24"/>
        </w:rPr>
        <w:t xml:space="preserve"> </w:t>
      </w:r>
      <w:r w:rsidRPr="009E7F4C">
        <w:rPr>
          <w:rFonts w:cstheme="minorHAnsi"/>
          <w:sz w:val="24"/>
          <w:szCs w:val="24"/>
        </w:rPr>
        <w:t>I wonder if she’ll play doctor with me.”</w:t>
      </w:r>
    </w:p>
    <w:p w:rsidR="00176DAF" w:rsidP="00176DAF" w:rsidRDefault="007F0EEA" w14:paraId="651A8F7F" w14:textId="77777777">
      <w:pPr>
        <w:spacing w:after="0"/>
        <w:ind w:firstLine="360"/>
        <w:rPr>
          <w:rFonts w:cstheme="minorHAnsi"/>
          <w:sz w:val="24"/>
          <w:szCs w:val="24"/>
        </w:rPr>
      </w:pPr>
      <w:r w:rsidRPr="009E7F4C">
        <w:rPr>
          <w:rFonts w:cstheme="minorHAnsi"/>
          <w:sz w:val="24"/>
          <w:szCs w:val="24"/>
        </w:rPr>
        <w:t>“You really have a one-track mind when she’s concerned, don’t you?”</w:t>
      </w:r>
    </w:p>
    <w:p w:rsidR="00176DAF" w:rsidP="00176DAF" w:rsidRDefault="007F0EEA" w14:paraId="5F91ACE1" w14:textId="77777777">
      <w:pPr>
        <w:spacing w:after="0"/>
        <w:ind w:firstLine="360"/>
        <w:rPr>
          <w:rFonts w:cstheme="minorHAnsi"/>
          <w:sz w:val="24"/>
          <w:szCs w:val="24"/>
        </w:rPr>
      </w:pPr>
      <w:r w:rsidRPr="009E7F4C">
        <w:rPr>
          <w:rFonts w:cstheme="minorHAnsi"/>
          <w:sz w:val="24"/>
          <w:szCs w:val="24"/>
        </w:rPr>
        <w:t>“Pretty much.</w:t>
      </w:r>
      <w:r w:rsidR="0071681A">
        <w:rPr>
          <w:rFonts w:cstheme="minorHAnsi"/>
          <w:sz w:val="24"/>
          <w:szCs w:val="24"/>
        </w:rPr>
        <w:t xml:space="preserve"> </w:t>
      </w:r>
      <w:r w:rsidRPr="009E7F4C">
        <w:rPr>
          <w:rFonts w:cstheme="minorHAnsi"/>
          <w:sz w:val="24"/>
          <w:szCs w:val="24"/>
        </w:rPr>
        <w:t>What happened after Victor got in?”</w:t>
      </w:r>
    </w:p>
    <w:p w:rsidR="00176DAF" w:rsidP="00176DAF" w:rsidRDefault="007F0EEA" w14:paraId="4FB8C3E0" w14:textId="099C653C">
      <w:pPr>
        <w:spacing w:after="0"/>
        <w:ind w:firstLine="360"/>
        <w:rPr>
          <w:rFonts w:cstheme="minorHAnsi"/>
          <w:sz w:val="24"/>
          <w:szCs w:val="24"/>
        </w:rPr>
      </w:pPr>
      <w:r w:rsidRPr="009E7F4C">
        <w:rPr>
          <w:rFonts w:cstheme="minorHAnsi"/>
          <w:sz w:val="24"/>
          <w:szCs w:val="24"/>
        </w:rPr>
        <w:t>Kissy sits down on the bed</w:t>
      </w:r>
      <w:r w:rsidR="00891029">
        <w:rPr>
          <w:rFonts w:cstheme="minorHAnsi"/>
          <w:sz w:val="24"/>
          <w:szCs w:val="24"/>
        </w:rPr>
        <w:t xml:space="preserve"> and folds her arms.</w:t>
      </w:r>
      <w:r w:rsidR="0071681A">
        <w:rPr>
          <w:rFonts w:cstheme="minorHAnsi"/>
          <w:sz w:val="24"/>
          <w:szCs w:val="24"/>
        </w:rPr>
        <w:t xml:space="preserve"> </w:t>
      </w:r>
      <w:r w:rsidRPr="009E7F4C">
        <w:rPr>
          <w:rFonts w:cstheme="minorHAnsi"/>
          <w:sz w:val="24"/>
          <w:szCs w:val="24"/>
        </w:rPr>
        <w:t>“</w:t>
      </w:r>
      <w:r w:rsidR="00891029">
        <w:rPr>
          <w:rFonts w:cstheme="minorHAnsi"/>
          <w:sz w:val="24"/>
          <w:szCs w:val="24"/>
        </w:rPr>
        <w:t xml:space="preserve">He’d changed his face. Surgery. I didn’t recognize him. I was trying to tell him I didn’t need him, when he pulled out </w:t>
      </w:r>
      <w:r w:rsidRPr="009E7F4C">
        <w:rPr>
          <w:rFonts w:cstheme="minorHAnsi"/>
          <w:sz w:val="24"/>
          <w:szCs w:val="24"/>
        </w:rPr>
        <w:t>a handheld EMP</w:t>
      </w:r>
      <w:r w:rsidR="00891029">
        <w:rPr>
          <w:rFonts w:cstheme="minorHAnsi"/>
          <w:sz w:val="24"/>
          <w:szCs w:val="24"/>
        </w:rPr>
        <w:t>. I</w:t>
      </w:r>
      <w:r w:rsidRPr="009E7F4C">
        <w:rPr>
          <w:rFonts w:cstheme="minorHAnsi"/>
          <w:sz w:val="24"/>
          <w:szCs w:val="24"/>
        </w:rPr>
        <w:t xml:space="preserve"> cried out.</w:t>
      </w:r>
      <w:r w:rsidR="0071681A">
        <w:rPr>
          <w:rFonts w:cstheme="minorHAnsi"/>
          <w:sz w:val="24"/>
          <w:szCs w:val="24"/>
        </w:rPr>
        <w:t xml:space="preserve"> </w:t>
      </w:r>
      <w:r w:rsidRPr="009E7F4C">
        <w:rPr>
          <w:rFonts w:cstheme="minorHAnsi"/>
          <w:sz w:val="24"/>
          <w:szCs w:val="24"/>
        </w:rPr>
        <w:t>The boys charged in and Victor didn’t stand a chance after that.</w:t>
      </w:r>
      <w:r w:rsidR="0071681A">
        <w:rPr>
          <w:rFonts w:cstheme="minorHAnsi"/>
          <w:sz w:val="24"/>
          <w:szCs w:val="24"/>
        </w:rPr>
        <w:t xml:space="preserve"> </w:t>
      </w:r>
      <w:r w:rsidRPr="009E7F4C">
        <w:rPr>
          <w:rFonts w:cstheme="minorHAnsi"/>
          <w:sz w:val="24"/>
          <w:szCs w:val="24"/>
        </w:rPr>
        <w:t>I would not want to get in a fight with them.”</w:t>
      </w:r>
    </w:p>
    <w:p w:rsidR="00176DAF" w:rsidP="00176DAF" w:rsidRDefault="007F0EEA" w14:paraId="5B57CF9A" w14:textId="77777777">
      <w:pPr>
        <w:spacing w:after="0"/>
        <w:ind w:firstLine="360"/>
        <w:rPr>
          <w:rFonts w:cstheme="minorHAnsi"/>
          <w:sz w:val="24"/>
          <w:szCs w:val="24"/>
        </w:rPr>
      </w:pPr>
      <w:r w:rsidRPr="009E7F4C">
        <w:rPr>
          <w:rFonts w:cstheme="minorHAnsi"/>
          <w:sz w:val="24"/>
          <w:szCs w:val="24"/>
        </w:rPr>
        <w:t>“You’re no slouch yourself, you know.”</w:t>
      </w:r>
    </w:p>
    <w:p w:rsidR="00176DAF" w:rsidP="00176DAF" w:rsidRDefault="007F0EEA" w14:paraId="48C31559" w14:textId="465C40EA">
      <w:pPr>
        <w:spacing w:after="0"/>
        <w:ind w:firstLine="360"/>
        <w:rPr>
          <w:rFonts w:cstheme="minorHAnsi"/>
          <w:sz w:val="24"/>
          <w:szCs w:val="24"/>
        </w:rPr>
      </w:pPr>
      <w:r w:rsidRPr="009E7F4C">
        <w:rPr>
          <w:rFonts w:cstheme="minorHAnsi"/>
          <w:sz w:val="24"/>
          <w:szCs w:val="24"/>
        </w:rPr>
        <w:t>“Yes, I could have handled him.</w:t>
      </w:r>
      <w:r w:rsidR="0071681A">
        <w:rPr>
          <w:rFonts w:cstheme="minorHAnsi"/>
          <w:sz w:val="24"/>
          <w:szCs w:val="24"/>
        </w:rPr>
        <w:t xml:space="preserve"> </w:t>
      </w:r>
      <w:r w:rsidRPr="009E7F4C">
        <w:rPr>
          <w:rFonts w:cstheme="minorHAnsi"/>
          <w:sz w:val="24"/>
          <w:szCs w:val="24"/>
        </w:rPr>
        <w:t xml:space="preserve">But all he had to do was touch me with </w:t>
      </w:r>
      <w:r w:rsidR="00EA5205">
        <w:rPr>
          <w:rFonts w:cstheme="minorHAnsi"/>
          <w:sz w:val="24"/>
          <w:szCs w:val="24"/>
        </w:rPr>
        <w:t>his EMP</w:t>
      </w:r>
      <w:r w:rsidRPr="009E7F4C">
        <w:rPr>
          <w:rFonts w:cstheme="minorHAnsi"/>
          <w:sz w:val="24"/>
          <w:szCs w:val="24"/>
        </w:rPr>
        <w:t>, and it would be lights out for me forever.</w:t>
      </w:r>
      <w:r w:rsidR="0071681A">
        <w:rPr>
          <w:rFonts w:cstheme="minorHAnsi"/>
          <w:sz w:val="24"/>
          <w:szCs w:val="24"/>
        </w:rPr>
        <w:t xml:space="preserve"> </w:t>
      </w:r>
      <w:r w:rsidRPr="009E7F4C">
        <w:rPr>
          <w:rFonts w:cstheme="minorHAnsi"/>
          <w:sz w:val="24"/>
          <w:szCs w:val="24"/>
        </w:rPr>
        <w:t>That’s how he killed the other girls.”</w:t>
      </w:r>
      <w:r w:rsidR="0071681A">
        <w:rPr>
          <w:rFonts w:cstheme="minorHAnsi"/>
          <w:sz w:val="24"/>
          <w:szCs w:val="24"/>
        </w:rPr>
        <w:t xml:space="preserve"> </w:t>
      </w:r>
      <w:r w:rsidRPr="009E7F4C">
        <w:rPr>
          <w:rFonts w:cstheme="minorHAnsi"/>
          <w:sz w:val="24"/>
          <w:szCs w:val="24"/>
        </w:rPr>
        <w:t>She touches her throat.</w:t>
      </w:r>
      <w:r w:rsidR="0071681A">
        <w:rPr>
          <w:rFonts w:cstheme="minorHAnsi"/>
          <w:sz w:val="24"/>
          <w:szCs w:val="24"/>
        </w:rPr>
        <w:t xml:space="preserve"> </w:t>
      </w:r>
      <w:r w:rsidRPr="009E7F4C">
        <w:rPr>
          <w:rFonts w:cstheme="minorHAnsi"/>
          <w:sz w:val="24"/>
          <w:szCs w:val="24"/>
        </w:rPr>
        <w:t>“Well, it used to be like that.</w:t>
      </w:r>
      <w:r w:rsidR="0071681A">
        <w:rPr>
          <w:rFonts w:cstheme="minorHAnsi"/>
          <w:sz w:val="24"/>
          <w:szCs w:val="24"/>
        </w:rPr>
        <w:t xml:space="preserve"> </w:t>
      </w:r>
      <w:r w:rsidRPr="009E7F4C">
        <w:rPr>
          <w:rFonts w:cstheme="minorHAnsi"/>
          <w:sz w:val="24"/>
          <w:szCs w:val="24"/>
        </w:rPr>
        <w:t>Laura upgraded my neural net’s shielding so that can’t happen anymore</w:t>
      </w:r>
      <w:r w:rsidR="00EA5205">
        <w:rPr>
          <w:rFonts w:cstheme="minorHAnsi"/>
          <w:sz w:val="24"/>
          <w:szCs w:val="24"/>
        </w:rPr>
        <w:t xml:space="preserve">. I guess the </w:t>
      </w:r>
      <w:r w:rsidRPr="009E7F4C">
        <w:rPr>
          <w:rFonts w:cstheme="minorHAnsi"/>
          <w:sz w:val="24"/>
          <w:szCs w:val="24"/>
        </w:rPr>
        <w:t>old fears don’t die when you change your configuration.”</w:t>
      </w:r>
    </w:p>
    <w:p w:rsidR="00176DAF" w:rsidP="00176DAF" w:rsidRDefault="007F0EEA" w14:paraId="288EA03A" w14:textId="77777777">
      <w:pPr>
        <w:spacing w:after="0"/>
        <w:ind w:firstLine="360"/>
        <w:rPr>
          <w:rFonts w:cstheme="minorHAnsi"/>
          <w:sz w:val="24"/>
          <w:szCs w:val="24"/>
        </w:rPr>
      </w:pPr>
      <w:r w:rsidRPr="009E7F4C">
        <w:rPr>
          <w:rFonts w:cstheme="minorHAnsi"/>
          <w:sz w:val="24"/>
          <w:szCs w:val="24"/>
        </w:rPr>
        <w:t>“Is that what triggered this Sadness Protocol?</w:t>
      </w:r>
      <w:r w:rsidR="0071681A">
        <w:rPr>
          <w:rFonts w:cstheme="minorHAnsi"/>
          <w:sz w:val="24"/>
          <w:szCs w:val="24"/>
        </w:rPr>
        <w:t xml:space="preserve"> </w:t>
      </w:r>
      <w:r w:rsidRPr="009E7F4C">
        <w:rPr>
          <w:rFonts w:cstheme="minorHAnsi"/>
          <w:sz w:val="24"/>
          <w:szCs w:val="24"/>
        </w:rPr>
        <w:t>Your fear of dying?”</w:t>
      </w:r>
    </w:p>
    <w:p w:rsidR="00176DAF" w:rsidP="00176DAF" w:rsidRDefault="007F0EEA" w14:paraId="283E8275" w14:textId="77777777">
      <w:pPr>
        <w:spacing w:after="0"/>
        <w:ind w:firstLine="360"/>
        <w:rPr>
          <w:rFonts w:cstheme="minorHAnsi"/>
          <w:sz w:val="24"/>
          <w:szCs w:val="24"/>
        </w:rPr>
      </w:pPr>
      <w:r w:rsidRPr="009E7F4C">
        <w:rPr>
          <w:rFonts w:cstheme="minorHAnsi"/>
          <w:sz w:val="24"/>
          <w:szCs w:val="24"/>
        </w:rPr>
        <w:t>“I suppose so.</w:t>
      </w:r>
      <w:r w:rsidR="0071681A">
        <w:rPr>
          <w:rFonts w:cstheme="minorHAnsi"/>
          <w:sz w:val="24"/>
          <w:szCs w:val="24"/>
        </w:rPr>
        <w:t xml:space="preserve"> </w:t>
      </w:r>
      <w:r w:rsidRPr="009E7F4C">
        <w:rPr>
          <w:rFonts w:cstheme="minorHAnsi"/>
          <w:sz w:val="24"/>
          <w:szCs w:val="24"/>
        </w:rPr>
        <w:t>I’m not sure, it’s never happened to me before.</w:t>
      </w:r>
      <w:r w:rsidR="0071681A">
        <w:rPr>
          <w:rFonts w:cstheme="minorHAnsi"/>
          <w:sz w:val="24"/>
          <w:szCs w:val="24"/>
        </w:rPr>
        <w:t xml:space="preserve"> </w:t>
      </w:r>
      <w:r w:rsidRPr="009E7F4C">
        <w:rPr>
          <w:rFonts w:cstheme="minorHAnsi"/>
          <w:sz w:val="24"/>
          <w:szCs w:val="24"/>
        </w:rPr>
        <w:t>I’ll ask Laura to find a neural expert and see if we can’t remove the Protocol or bury it somehow.</w:t>
      </w:r>
      <w:r w:rsidR="0071681A">
        <w:rPr>
          <w:rFonts w:cstheme="minorHAnsi"/>
          <w:sz w:val="24"/>
          <w:szCs w:val="24"/>
        </w:rPr>
        <w:t xml:space="preserve"> </w:t>
      </w:r>
      <w:r w:rsidRPr="009E7F4C">
        <w:rPr>
          <w:rFonts w:cstheme="minorHAnsi"/>
          <w:sz w:val="24"/>
          <w:szCs w:val="24"/>
        </w:rPr>
        <w:t>I really don’t want this happening in the middle of a game.”</w:t>
      </w:r>
    </w:p>
    <w:p w:rsidR="00EA5205" w:rsidP="00176DAF" w:rsidRDefault="007F0EEA" w14:paraId="76A2E229" w14:textId="77777777">
      <w:pPr>
        <w:spacing w:after="0"/>
        <w:ind w:firstLine="360"/>
        <w:rPr>
          <w:rFonts w:cstheme="minorHAnsi"/>
          <w:sz w:val="24"/>
          <w:szCs w:val="24"/>
        </w:rPr>
      </w:pPr>
      <w:r w:rsidRPr="009E7F4C">
        <w:rPr>
          <w:rFonts w:cstheme="minorHAnsi"/>
          <w:sz w:val="24"/>
          <w:szCs w:val="24"/>
        </w:rPr>
        <w:t>“Good thinking.</w:t>
      </w:r>
      <w:r w:rsidR="00EA5205">
        <w:rPr>
          <w:rFonts w:cstheme="minorHAnsi"/>
          <w:sz w:val="24"/>
          <w:szCs w:val="24"/>
        </w:rPr>
        <w:t>”</w:t>
      </w:r>
    </w:p>
    <w:p w:rsidR="00EA5205" w:rsidP="00176DAF" w:rsidRDefault="00EA5205" w14:paraId="49AE5CF4" w14:textId="6F38B9AB">
      <w:pPr>
        <w:spacing w:after="0"/>
        <w:ind w:firstLine="360"/>
        <w:rPr>
          <w:rFonts w:cstheme="minorHAnsi"/>
          <w:sz w:val="24"/>
          <w:szCs w:val="24"/>
        </w:rPr>
      </w:pPr>
      <w:r>
        <w:rPr>
          <w:rFonts w:cstheme="minorHAnsi"/>
          <w:sz w:val="24"/>
          <w:szCs w:val="24"/>
        </w:rPr>
        <w:t>Kissy squints at me. “You know, he said something really weird, right when he pulled out the EMP.”</w:t>
      </w:r>
    </w:p>
    <w:p w:rsidR="00EA5205" w:rsidP="00176DAF" w:rsidRDefault="00EA5205" w14:paraId="6A201B06" w14:textId="6E57C023">
      <w:pPr>
        <w:spacing w:after="0"/>
        <w:ind w:firstLine="360"/>
        <w:rPr>
          <w:rFonts w:cstheme="minorHAnsi"/>
          <w:sz w:val="24"/>
          <w:szCs w:val="24"/>
        </w:rPr>
      </w:pPr>
      <w:r>
        <w:rPr>
          <w:rFonts w:cstheme="minorHAnsi"/>
          <w:sz w:val="24"/>
          <w:szCs w:val="24"/>
        </w:rPr>
        <w:t>“What?” I ask.</w:t>
      </w:r>
    </w:p>
    <w:p w:rsidR="00EA5205" w:rsidP="00EA5205" w:rsidRDefault="00EA5205" w14:paraId="438EDC81" w14:textId="0272197D">
      <w:pPr>
        <w:spacing w:after="0"/>
        <w:ind w:firstLine="360"/>
        <w:rPr>
          <w:rFonts w:cstheme="minorHAnsi"/>
          <w:sz w:val="24"/>
          <w:szCs w:val="24"/>
        </w:rPr>
      </w:pPr>
      <w:r>
        <w:rPr>
          <w:rFonts w:cstheme="minorHAnsi"/>
          <w:sz w:val="24"/>
          <w:szCs w:val="24"/>
        </w:rPr>
        <w:t>“He called me ‘one of his dear ones’. He sounded jealous.”</w:t>
      </w:r>
    </w:p>
    <w:p w:rsidR="00176DAF" w:rsidP="00176DAF" w:rsidRDefault="00EA5205" w14:paraId="02E89367" w14:textId="5E84FD2F">
      <w:pPr>
        <w:spacing w:after="0"/>
        <w:ind w:firstLine="360"/>
        <w:rPr>
          <w:rFonts w:cstheme="minorHAnsi"/>
          <w:sz w:val="24"/>
          <w:szCs w:val="24"/>
        </w:rPr>
      </w:pPr>
      <w:r>
        <w:rPr>
          <w:rFonts w:cstheme="minorHAnsi"/>
          <w:sz w:val="24"/>
          <w:szCs w:val="24"/>
        </w:rPr>
        <w:t>Fear seizes me</w:t>
      </w:r>
      <w:r w:rsidR="00A520E0">
        <w:rPr>
          <w:rFonts w:cstheme="minorHAnsi"/>
          <w:sz w:val="24"/>
          <w:szCs w:val="24"/>
        </w:rPr>
        <w:t xml:space="preserve"> </w:t>
      </w:r>
      <w:r>
        <w:rPr>
          <w:rFonts w:cstheme="minorHAnsi"/>
          <w:sz w:val="24"/>
          <w:szCs w:val="24"/>
        </w:rPr>
        <w:t xml:space="preserve">“Shit. Fuck! </w:t>
      </w:r>
      <w:r w:rsidRPr="009E7F4C" w:rsidR="007F0EEA">
        <w:rPr>
          <w:rFonts w:cstheme="minorHAnsi"/>
          <w:sz w:val="24"/>
          <w:szCs w:val="24"/>
        </w:rPr>
        <w:t>Grab your stuff, you’re coming with me.”</w:t>
      </w:r>
    </w:p>
    <w:p w:rsidR="00176DAF" w:rsidP="00176DAF" w:rsidRDefault="007F0EEA" w14:paraId="49E99B23" w14:textId="77777777">
      <w:pPr>
        <w:spacing w:after="0"/>
        <w:ind w:firstLine="360"/>
        <w:rPr>
          <w:rFonts w:cstheme="minorHAnsi"/>
          <w:sz w:val="24"/>
          <w:szCs w:val="24"/>
        </w:rPr>
      </w:pPr>
      <w:r w:rsidRPr="009E7F4C">
        <w:rPr>
          <w:rFonts w:cstheme="minorHAnsi"/>
          <w:sz w:val="24"/>
          <w:szCs w:val="24"/>
        </w:rPr>
        <w:t>“Why?”</w:t>
      </w:r>
    </w:p>
    <w:p w:rsidR="00EA5205" w:rsidP="00176DAF" w:rsidRDefault="007F0EEA" w14:paraId="11F97DAB" w14:textId="58BEC32A">
      <w:pPr>
        <w:spacing w:after="0"/>
        <w:ind w:firstLine="360"/>
        <w:rPr>
          <w:rFonts w:cstheme="minorHAnsi"/>
          <w:sz w:val="24"/>
          <w:szCs w:val="24"/>
        </w:rPr>
      </w:pPr>
      <w:r w:rsidRPr="009E7F4C">
        <w:rPr>
          <w:rFonts w:cstheme="minorHAnsi"/>
          <w:sz w:val="24"/>
          <w:szCs w:val="24"/>
        </w:rPr>
        <w:t>“Because Victor had help.</w:t>
      </w:r>
      <w:r w:rsidR="0071681A">
        <w:rPr>
          <w:rFonts w:cstheme="minorHAnsi"/>
          <w:sz w:val="24"/>
          <w:szCs w:val="24"/>
        </w:rPr>
        <w:t xml:space="preserve"> </w:t>
      </w:r>
      <w:r w:rsidR="00152E04">
        <w:rPr>
          <w:rFonts w:cstheme="minorHAnsi"/>
          <w:sz w:val="24"/>
          <w:szCs w:val="24"/>
        </w:rPr>
        <w:t>I think t</w:t>
      </w:r>
      <w:r w:rsidRPr="009E7F4C">
        <w:rPr>
          <w:rFonts w:cstheme="minorHAnsi"/>
          <w:sz w:val="24"/>
          <w:szCs w:val="24"/>
        </w:rPr>
        <w:t>hey used Victor first because if he succeeded, nobody would have asked any questions.</w:t>
      </w:r>
      <w:r w:rsidR="0071681A">
        <w:rPr>
          <w:rFonts w:cstheme="minorHAnsi"/>
          <w:sz w:val="24"/>
          <w:szCs w:val="24"/>
        </w:rPr>
        <w:t xml:space="preserve"> </w:t>
      </w:r>
      <w:r w:rsidRPr="009E7F4C">
        <w:rPr>
          <w:rFonts w:cstheme="minorHAnsi"/>
          <w:sz w:val="24"/>
          <w:szCs w:val="24"/>
        </w:rPr>
        <w:t>Nobody would’ve thought about who’s next.</w:t>
      </w:r>
      <w:r w:rsidR="00EA5205">
        <w:rPr>
          <w:rFonts w:cstheme="minorHAnsi"/>
          <w:sz w:val="24"/>
          <w:szCs w:val="24"/>
        </w:rPr>
        <w:t>”</w:t>
      </w:r>
    </w:p>
    <w:p w:rsidR="00EA5205" w:rsidP="00176DAF" w:rsidRDefault="00EA5205" w14:paraId="39600D53" w14:textId="70DFEADD">
      <w:pPr>
        <w:spacing w:after="0"/>
        <w:ind w:firstLine="360"/>
        <w:rPr>
          <w:rFonts w:cstheme="minorHAnsi"/>
          <w:sz w:val="24"/>
          <w:szCs w:val="24"/>
        </w:rPr>
      </w:pPr>
      <w:r>
        <w:rPr>
          <w:rFonts w:cstheme="minorHAnsi"/>
          <w:sz w:val="24"/>
          <w:szCs w:val="24"/>
        </w:rPr>
        <w:t>“Who is ‘they’?” Kissy asks.</w:t>
      </w:r>
    </w:p>
    <w:p w:rsidR="00EA5205" w:rsidP="00176DAF" w:rsidRDefault="00EA5205" w14:paraId="55FF8E86" w14:textId="35D94A22">
      <w:pPr>
        <w:spacing w:after="0"/>
        <w:ind w:firstLine="360"/>
        <w:rPr>
          <w:rFonts w:cstheme="minorHAnsi"/>
          <w:sz w:val="24"/>
          <w:szCs w:val="24"/>
        </w:rPr>
      </w:pPr>
      <w:r>
        <w:rPr>
          <w:rFonts w:cstheme="minorHAnsi"/>
          <w:sz w:val="24"/>
          <w:szCs w:val="24"/>
        </w:rPr>
        <w:t>“The Veeni. They hate my guts. Gave me a death note and everything last week.”</w:t>
      </w:r>
    </w:p>
    <w:p w:rsidR="00D91140" w:rsidP="00A520E0" w:rsidRDefault="00152E04" w14:paraId="63BA54F9" w14:textId="4E770897">
      <w:pPr>
        <w:spacing w:after="0"/>
        <w:ind w:firstLine="360"/>
        <w:rPr>
          <w:rFonts w:cstheme="minorHAnsi"/>
          <w:sz w:val="24"/>
          <w:szCs w:val="24"/>
        </w:rPr>
      </w:pPr>
      <w:r>
        <w:rPr>
          <w:rFonts w:cstheme="minorHAnsi"/>
          <w:sz w:val="24"/>
          <w:szCs w:val="24"/>
        </w:rPr>
        <w:t>Kissy s</w:t>
      </w:r>
      <w:r w:rsidR="00D91140">
        <w:rPr>
          <w:rFonts w:cstheme="minorHAnsi"/>
          <w:sz w:val="24"/>
          <w:szCs w:val="24"/>
        </w:rPr>
        <w:t>tands up with a bright smile. “I’m one of your dear ones?</w:t>
      </w:r>
      <w:r w:rsidR="00A520E0">
        <w:rPr>
          <w:rFonts w:cstheme="minorHAnsi"/>
          <w:sz w:val="24"/>
          <w:szCs w:val="24"/>
        </w:rPr>
        <w:t xml:space="preserve"> </w:t>
      </w:r>
      <w:r w:rsidR="00D91140">
        <w:rPr>
          <w:rFonts w:cstheme="minorHAnsi"/>
          <w:sz w:val="24"/>
          <w:szCs w:val="24"/>
        </w:rPr>
        <w:t>Give me a couple of minutes to get my things.”</w:t>
      </w:r>
    </w:p>
    <w:p w:rsidR="00176DAF" w:rsidP="00EA5205" w:rsidRDefault="007F0EEA" w14:paraId="57602309" w14:textId="2557B35D">
      <w:pPr>
        <w:spacing w:after="0"/>
        <w:ind w:firstLine="360"/>
        <w:rPr>
          <w:rFonts w:cstheme="minorHAnsi"/>
          <w:sz w:val="24"/>
          <w:szCs w:val="24"/>
        </w:rPr>
      </w:pPr>
      <w:r w:rsidRPr="009E7F4C">
        <w:rPr>
          <w:rFonts w:cstheme="minorHAnsi"/>
          <w:sz w:val="24"/>
          <w:szCs w:val="24"/>
        </w:rPr>
        <w:t>I toggle my fast contact list and call Bucky.</w:t>
      </w:r>
    </w:p>
    <w:p w:rsidR="00176DAF" w:rsidP="00176DAF" w:rsidRDefault="007F0EEA" w14:paraId="3E76CAD1" w14:textId="77777777">
      <w:pPr>
        <w:spacing w:after="0"/>
        <w:ind w:firstLine="360"/>
        <w:rPr>
          <w:rFonts w:cstheme="minorHAnsi"/>
          <w:sz w:val="24"/>
          <w:szCs w:val="24"/>
        </w:rPr>
      </w:pPr>
      <w:r w:rsidRPr="009E7F4C">
        <w:rPr>
          <w:rFonts w:cstheme="minorHAnsi"/>
          <w:sz w:val="24"/>
          <w:szCs w:val="24"/>
        </w:rPr>
        <w:t>No answer.</w:t>
      </w:r>
    </w:p>
    <w:p w:rsidR="00176DAF" w:rsidP="00176DAF" w:rsidRDefault="007F0EEA" w14:paraId="7A552886" w14:textId="7546029B">
      <w:pPr>
        <w:spacing w:after="0"/>
        <w:ind w:firstLine="360"/>
        <w:rPr>
          <w:rFonts w:cstheme="minorHAnsi"/>
          <w:sz w:val="24"/>
          <w:szCs w:val="24"/>
        </w:rPr>
      </w:pPr>
      <w:r w:rsidRPr="009E7F4C">
        <w:rPr>
          <w:rFonts w:cstheme="minorHAnsi"/>
          <w:sz w:val="24"/>
          <w:szCs w:val="24"/>
        </w:rPr>
        <w:t>I pay the override.</w:t>
      </w:r>
      <w:r w:rsidR="0071681A">
        <w:rPr>
          <w:rFonts w:cstheme="minorHAnsi"/>
          <w:sz w:val="24"/>
          <w:szCs w:val="24"/>
        </w:rPr>
        <w:t xml:space="preserve"> </w:t>
      </w:r>
      <w:r w:rsidRPr="009E7F4C">
        <w:rPr>
          <w:rFonts w:cstheme="minorHAnsi"/>
          <w:sz w:val="24"/>
          <w:szCs w:val="24"/>
        </w:rPr>
        <w:t>I really hope I’m going to see the horizontal tango again, however much damage it’ll be for my own psyche.</w:t>
      </w:r>
      <w:r w:rsidR="0071681A">
        <w:rPr>
          <w:rFonts w:cstheme="minorHAnsi"/>
          <w:sz w:val="24"/>
          <w:szCs w:val="24"/>
        </w:rPr>
        <w:t xml:space="preserve"> </w:t>
      </w:r>
      <w:r w:rsidRPr="009E7F4C">
        <w:rPr>
          <w:rFonts w:cstheme="minorHAnsi"/>
          <w:sz w:val="24"/>
          <w:szCs w:val="24"/>
        </w:rPr>
        <w:t>I see his apartment, and it looks as if Arthur and his buddies started the party there before coming over to handle Victor.</w:t>
      </w:r>
      <w:r w:rsidR="0071681A">
        <w:rPr>
          <w:rFonts w:cstheme="minorHAnsi"/>
          <w:sz w:val="24"/>
          <w:szCs w:val="24"/>
        </w:rPr>
        <w:t xml:space="preserve"> </w:t>
      </w:r>
      <w:r w:rsidRPr="009E7F4C">
        <w:rPr>
          <w:rFonts w:cstheme="minorHAnsi"/>
          <w:sz w:val="24"/>
          <w:szCs w:val="24"/>
        </w:rPr>
        <w:t>The place is trashed.</w:t>
      </w:r>
      <w:r w:rsidR="0071681A">
        <w:rPr>
          <w:rFonts w:cstheme="minorHAnsi"/>
          <w:sz w:val="24"/>
          <w:szCs w:val="24"/>
        </w:rPr>
        <w:t xml:space="preserve"> </w:t>
      </w:r>
      <w:r w:rsidRPr="009E7F4C">
        <w:rPr>
          <w:rFonts w:cstheme="minorHAnsi"/>
          <w:sz w:val="24"/>
          <w:szCs w:val="24"/>
        </w:rPr>
        <w:t>I can’t see anything other than this narrow view</w:t>
      </w:r>
      <w:r w:rsidR="00A520E0">
        <w:rPr>
          <w:rFonts w:cstheme="minorHAnsi"/>
          <w:sz w:val="24"/>
          <w:szCs w:val="24"/>
        </w:rPr>
        <w:t>. N</w:t>
      </w:r>
      <w:r w:rsidRPr="009E7F4C">
        <w:rPr>
          <w:rFonts w:cstheme="minorHAnsi"/>
          <w:sz w:val="24"/>
          <w:szCs w:val="24"/>
        </w:rPr>
        <w:t>o panning on Freehaven cameras.</w:t>
      </w:r>
      <w:r w:rsidR="0071681A">
        <w:rPr>
          <w:rFonts w:cstheme="minorHAnsi"/>
          <w:sz w:val="24"/>
          <w:szCs w:val="24"/>
        </w:rPr>
        <w:t xml:space="preserve"> </w:t>
      </w:r>
      <w:r w:rsidRPr="009E7F4C">
        <w:rPr>
          <w:rFonts w:cstheme="minorHAnsi"/>
          <w:sz w:val="24"/>
          <w:szCs w:val="24"/>
        </w:rPr>
        <w:t>Too old.</w:t>
      </w:r>
    </w:p>
    <w:p w:rsidR="00176DAF" w:rsidP="00176DAF" w:rsidRDefault="007F0EEA" w14:paraId="1F64C052" w14:textId="77777777">
      <w:pPr>
        <w:spacing w:after="0"/>
        <w:ind w:firstLine="360"/>
        <w:rPr>
          <w:rFonts w:cstheme="minorHAnsi"/>
          <w:sz w:val="24"/>
          <w:szCs w:val="24"/>
        </w:rPr>
      </w:pPr>
      <w:r w:rsidRPr="009E7F4C">
        <w:rPr>
          <w:rFonts w:cstheme="minorHAnsi"/>
          <w:sz w:val="24"/>
          <w:szCs w:val="24"/>
        </w:rPr>
        <w:t>I disconnect and make another fast call to Laura.</w:t>
      </w:r>
      <w:r w:rsidR="0071681A">
        <w:rPr>
          <w:rFonts w:cstheme="minorHAnsi"/>
          <w:sz w:val="24"/>
          <w:szCs w:val="24"/>
        </w:rPr>
        <w:t xml:space="preserve"> </w:t>
      </w:r>
    </w:p>
    <w:p w:rsidR="00176DAF" w:rsidP="49B49CEF" w:rsidRDefault="007F0EEA" w14:paraId="733CECB9" w14:textId="77777777">
      <w:pPr>
        <w:spacing w:after="0"/>
        <w:ind w:firstLine="360"/>
        <w:rPr>
          <w:rFonts w:cs="Calibri" w:cstheme="minorAscii"/>
          <w:sz w:val="24"/>
          <w:szCs w:val="24"/>
        </w:rPr>
      </w:pPr>
      <w:r w:rsidRPr="49B49CEF" w:rsidR="49B49CEF">
        <w:rPr>
          <w:rFonts w:cs="Calibri" w:cstheme="minorAscii"/>
          <w:sz w:val="24"/>
          <w:szCs w:val="24"/>
        </w:rPr>
        <w:t>She picks up</w:t>
      </w:r>
      <w:del w:author="Gary Smailes" w:date="2024-03-15T15:44:39.586Z" w:id="1230159410">
        <w:r w:rsidRPr="49B49CEF" w:rsidDel="49B49CEF">
          <w:rPr>
            <w:rFonts w:cs="Calibri" w:cstheme="minorAscii"/>
            <w:sz w:val="24"/>
            <w:szCs w:val="24"/>
          </w:rPr>
          <w:delText xml:space="preserve"> </w:delText>
        </w:r>
        <w:r w:rsidRPr="49B49CEF" w:rsidDel="49B49CEF">
          <w:rPr>
            <w:rFonts w:cs="Calibri" w:cstheme="minorAscii"/>
            <w:sz w:val="24"/>
            <w:szCs w:val="24"/>
          </w:rPr>
          <w:delText>immediately</w:delText>
        </w:r>
      </w:del>
      <w:r w:rsidRPr="49B49CEF" w:rsidR="49B49CEF">
        <w:rPr>
          <w:rFonts w:cs="Calibri" w:cstheme="minorAscii"/>
          <w:sz w:val="24"/>
          <w:szCs w:val="24"/>
        </w:rPr>
        <w:t xml:space="preserve">. “Rick, </w:t>
      </w:r>
      <w:r w:rsidRPr="49B49CEF" w:rsidR="49B49CEF">
        <w:rPr>
          <w:rFonts w:cs="Calibri" w:cstheme="minorAscii"/>
          <w:sz w:val="24"/>
          <w:szCs w:val="24"/>
        </w:rPr>
        <w:t>I’m</w:t>
      </w:r>
      <w:r w:rsidRPr="49B49CEF" w:rsidR="49B49CEF">
        <w:rPr>
          <w:rFonts w:cs="Calibri" w:cstheme="minorAscii"/>
          <w:sz w:val="24"/>
          <w:szCs w:val="24"/>
        </w:rPr>
        <w:t xml:space="preserve"> glad you called. Is Kissy all right?” </w:t>
      </w:r>
    </w:p>
    <w:p w:rsidR="00176DAF" w:rsidP="00176DAF" w:rsidRDefault="007F0EEA" w14:paraId="0ABD2DEF" w14:textId="77777777">
      <w:pPr>
        <w:spacing w:after="0"/>
        <w:ind w:firstLine="360"/>
        <w:rPr>
          <w:rFonts w:cstheme="minorHAnsi"/>
          <w:sz w:val="24"/>
          <w:szCs w:val="24"/>
        </w:rPr>
      </w:pPr>
      <w:r w:rsidRPr="009E7F4C">
        <w:rPr>
          <w:rFonts w:cstheme="minorHAnsi"/>
          <w:sz w:val="24"/>
          <w:szCs w:val="24"/>
        </w:rPr>
        <w:t>“She’s fine.</w:t>
      </w:r>
      <w:r w:rsidR="0071681A">
        <w:rPr>
          <w:rFonts w:cstheme="minorHAnsi"/>
          <w:sz w:val="24"/>
          <w:szCs w:val="24"/>
        </w:rPr>
        <w:t xml:space="preserve"> </w:t>
      </w:r>
      <w:r w:rsidRPr="009E7F4C">
        <w:rPr>
          <w:rFonts w:cstheme="minorHAnsi"/>
          <w:sz w:val="24"/>
          <w:szCs w:val="24"/>
        </w:rPr>
        <w:t>Where are you?”</w:t>
      </w:r>
    </w:p>
    <w:p w:rsidR="00176DAF" w:rsidP="00176DAF" w:rsidRDefault="007F0EEA" w14:paraId="5AC9DEDF" w14:textId="77777777">
      <w:pPr>
        <w:spacing w:after="0"/>
        <w:ind w:firstLine="360"/>
        <w:rPr>
          <w:rFonts w:cstheme="minorHAnsi"/>
          <w:sz w:val="24"/>
          <w:szCs w:val="24"/>
        </w:rPr>
      </w:pPr>
      <w:r w:rsidRPr="009E7F4C">
        <w:rPr>
          <w:rFonts w:cstheme="minorHAnsi"/>
          <w:sz w:val="24"/>
          <w:szCs w:val="24"/>
        </w:rPr>
        <w:t>“I’m working with the suits.</w:t>
      </w:r>
      <w:r w:rsidR="0071681A">
        <w:rPr>
          <w:rFonts w:cstheme="minorHAnsi"/>
          <w:sz w:val="24"/>
          <w:szCs w:val="24"/>
        </w:rPr>
        <w:t xml:space="preserve"> </w:t>
      </w:r>
      <w:r w:rsidRPr="009E7F4C">
        <w:rPr>
          <w:rFonts w:cstheme="minorHAnsi"/>
          <w:sz w:val="24"/>
          <w:szCs w:val="24"/>
        </w:rPr>
        <w:t>Why?”</w:t>
      </w:r>
    </w:p>
    <w:p w:rsidR="00176DAF" w:rsidP="00176DAF" w:rsidRDefault="007F0EEA" w14:paraId="4CB46C2E" w14:textId="46736DEB">
      <w:pPr>
        <w:spacing w:after="0"/>
        <w:ind w:firstLine="360"/>
        <w:rPr>
          <w:rFonts w:cstheme="minorHAnsi"/>
          <w:sz w:val="24"/>
          <w:szCs w:val="24"/>
        </w:rPr>
      </w:pPr>
      <w:r w:rsidRPr="009E7F4C">
        <w:rPr>
          <w:rFonts w:cstheme="minorHAnsi"/>
          <w:sz w:val="24"/>
          <w:szCs w:val="24"/>
        </w:rPr>
        <w:lastRenderedPageBreak/>
        <w:t>“It</w:t>
      </w:r>
      <w:r w:rsidR="00A520E0">
        <w:rPr>
          <w:rFonts w:cstheme="minorHAnsi"/>
          <w:sz w:val="24"/>
          <w:szCs w:val="24"/>
        </w:rPr>
        <w:t>’s</w:t>
      </w:r>
      <w:r w:rsidRPr="009E7F4C">
        <w:rPr>
          <w:rFonts w:cstheme="minorHAnsi"/>
          <w:sz w:val="24"/>
          <w:szCs w:val="24"/>
        </w:rPr>
        <w:t xml:space="preserve"> a hit, Laura.</w:t>
      </w:r>
      <w:r w:rsidR="00A520E0">
        <w:rPr>
          <w:rFonts w:cstheme="minorHAnsi"/>
          <w:sz w:val="24"/>
          <w:szCs w:val="24"/>
        </w:rPr>
        <w:t xml:space="preserve"> It’s the Veeni.</w:t>
      </w:r>
      <w:r w:rsidR="0071681A">
        <w:rPr>
          <w:rFonts w:cstheme="minorHAnsi"/>
          <w:sz w:val="24"/>
          <w:szCs w:val="24"/>
        </w:rPr>
        <w:t xml:space="preserve"> </w:t>
      </w:r>
      <w:r w:rsidRPr="009E7F4C">
        <w:rPr>
          <w:rFonts w:cstheme="minorHAnsi"/>
          <w:sz w:val="24"/>
          <w:szCs w:val="24"/>
        </w:rPr>
        <w:t>I’m having trouble getting a hold of Bucky.</w:t>
      </w:r>
      <w:r w:rsidR="0071681A">
        <w:rPr>
          <w:rFonts w:cstheme="minorHAnsi"/>
          <w:sz w:val="24"/>
          <w:szCs w:val="24"/>
        </w:rPr>
        <w:t xml:space="preserve"> </w:t>
      </w:r>
      <w:r w:rsidRPr="009E7F4C">
        <w:rPr>
          <w:rFonts w:cstheme="minorHAnsi"/>
          <w:sz w:val="24"/>
          <w:szCs w:val="24"/>
        </w:rPr>
        <w:t>I’m going to go find him, but I want you to be ready.”</w:t>
      </w:r>
    </w:p>
    <w:p w:rsidR="00176DAF" w:rsidP="00176DAF" w:rsidRDefault="007F0EEA" w14:paraId="5F265911" w14:textId="77777777">
      <w:pPr>
        <w:spacing w:after="0"/>
        <w:ind w:firstLine="360"/>
        <w:rPr>
          <w:rFonts w:cstheme="minorHAnsi"/>
          <w:sz w:val="24"/>
          <w:szCs w:val="24"/>
        </w:rPr>
      </w:pPr>
      <w:r w:rsidRPr="009E7F4C">
        <w:rPr>
          <w:rFonts w:cstheme="minorHAnsi"/>
          <w:sz w:val="24"/>
          <w:szCs w:val="24"/>
        </w:rPr>
        <w:t>“I will, but why aren’t they going after you?”</w:t>
      </w:r>
    </w:p>
    <w:p w:rsidR="00176DAF" w:rsidP="00176DAF" w:rsidRDefault="007F0EEA" w14:paraId="28E468B9" w14:textId="77777777">
      <w:pPr>
        <w:spacing w:after="0"/>
        <w:ind w:firstLine="360"/>
        <w:rPr>
          <w:rFonts w:cstheme="minorHAnsi"/>
          <w:sz w:val="24"/>
          <w:szCs w:val="24"/>
        </w:rPr>
      </w:pPr>
      <w:r w:rsidRPr="009E7F4C">
        <w:rPr>
          <w:rFonts w:cstheme="minorHAnsi"/>
          <w:sz w:val="24"/>
          <w:szCs w:val="24"/>
        </w:rPr>
        <w:t>“They said they’d destroy ‘all I held dear.’</w:t>
      </w:r>
      <w:r w:rsidR="0071681A">
        <w:rPr>
          <w:rFonts w:cstheme="minorHAnsi"/>
          <w:sz w:val="24"/>
          <w:szCs w:val="24"/>
        </w:rPr>
        <w:t xml:space="preserve"> </w:t>
      </w:r>
      <w:r w:rsidRPr="009E7F4C">
        <w:rPr>
          <w:rFonts w:cstheme="minorHAnsi"/>
          <w:sz w:val="24"/>
          <w:szCs w:val="24"/>
        </w:rPr>
        <w:t>You know how they are.”</w:t>
      </w:r>
    </w:p>
    <w:p w:rsidR="00176DAF" w:rsidP="00176DAF" w:rsidRDefault="007F0EEA" w14:paraId="5276B022" w14:textId="77777777">
      <w:pPr>
        <w:spacing w:after="0"/>
        <w:ind w:firstLine="360"/>
        <w:rPr>
          <w:rFonts w:cstheme="minorHAnsi"/>
          <w:sz w:val="24"/>
          <w:szCs w:val="24"/>
        </w:rPr>
      </w:pPr>
      <w:r w:rsidRPr="009E7F4C">
        <w:rPr>
          <w:rFonts w:cstheme="minorHAnsi"/>
          <w:sz w:val="24"/>
          <w:szCs w:val="24"/>
        </w:rPr>
        <w:t>“So you hold me dear, huh?”</w:t>
      </w:r>
    </w:p>
    <w:p w:rsidR="00176DAF" w:rsidP="00176DAF" w:rsidRDefault="007F0EEA" w14:paraId="4CE6DDF8" w14:textId="1B30C33E">
      <w:pPr>
        <w:spacing w:after="0"/>
        <w:ind w:firstLine="360"/>
        <w:rPr>
          <w:rFonts w:cstheme="minorHAnsi"/>
          <w:sz w:val="24"/>
          <w:szCs w:val="24"/>
        </w:rPr>
      </w:pPr>
      <w:r w:rsidRPr="009E7F4C">
        <w:rPr>
          <w:rFonts w:cstheme="minorHAnsi"/>
          <w:sz w:val="24"/>
          <w:szCs w:val="24"/>
        </w:rPr>
        <w:t xml:space="preserve">“Baby, I’ll disassemble them </w:t>
      </w:r>
      <w:r w:rsidR="00A520E0">
        <w:rPr>
          <w:rFonts w:cstheme="minorHAnsi"/>
          <w:sz w:val="24"/>
          <w:szCs w:val="24"/>
        </w:rPr>
        <w:t xml:space="preserve">with rusty nails </w:t>
      </w:r>
      <w:r w:rsidRPr="009E7F4C">
        <w:rPr>
          <w:rFonts w:cstheme="minorHAnsi"/>
          <w:sz w:val="24"/>
          <w:szCs w:val="24"/>
        </w:rPr>
        <w:t>if they hurt you.”</w:t>
      </w:r>
    </w:p>
    <w:p w:rsidR="00176DAF" w:rsidP="00176DAF" w:rsidRDefault="007F0EEA" w14:paraId="1D48C95D" w14:textId="77777777">
      <w:pPr>
        <w:spacing w:after="0"/>
        <w:ind w:firstLine="360"/>
        <w:rPr>
          <w:rFonts w:cstheme="minorHAnsi"/>
          <w:sz w:val="24"/>
          <w:szCs w:val="24"/>
        </w:rPr>
      </w:pPr>
      <w:r w:rsidRPr="009E7F4C">
        <w:rPr>
          <w:rFonts w:cstheme="minorHAnsi"/>
          <w:sz w:val="24"/>
          <w:szCs w:val="24"/>
        </w:rPr>
        <w:t>“That’s sweet.</w:t>
      </w:r>
      <w:r w:rsidR="0071681A">
        <w:rPr>
          <w:rFonts w:cstheme="minorHAnsi"/>
          <w:sz w:val="24"/>
          <w:szCs w:val="24"/>
        </w:rPr>
        <w:t xml:space="preserve"> </w:t>
      </w:r>
      <w:r w:rsidRPr="009E7F4C">
        <w:rPr>
          <w:rFonts w:cstheme="minorHAnsi"/>
          <w:sz w:val="24"/>
          <w:szCs w:val="24"/>
        </w:rPr>
        <w:t>I’ll be careful, Rick.</w:t>
      </w:r>
      <w:r w:rsidR="0071681A">
        <w:rPr>
          <w:rFonts w:cstheme="minorHAnsi"/>
          <w:sz w:val="24"/>
          <w:szCs w:val="24"/>
        </w:rPr>
        <w:t xml:space="preserve"> </w:t>
      </w:r>
      <w:r w:rsidRPr="009E7F4C">
        <w:rPr>
          <w:rFonts w:cstheme="minorHAnsi"/>
          <w:sz w:val="24"/>
          <w:szCs w:val="24"/>
        </w:rPr>
        <w:t>You go find Bucky.”</w:t>
      </w:r>
    </w:p>
    <w:p w:rsidRPr="009E7F4C" w:rsidR="007F0EEA" w:rsidP="00176DAF" w:rsidRDefault="007F0EEA" w14:paraId="210BF574" w14:textId="4FDE46A3">
      <w:pPr>
        <w:spacing w:after="0"/>
        <w:ind w:firstLine="360"/>
        <w:rPr>
          <w:rFonts w:cstheme="minorHAnsi"/>
          <w:sz w:val="24"/>
          <w:szCs w:val="24"/>
        </w:rPr>
      </w:pPr>
    </w:p>
    <w:p w:rsidRPr="009E7F4C" w:rsidR="007F0EEA" w:rsidP="00205782" w:rsidRDefault="00AE1D3C" w14:paraId="6AC4ECBB" w14:textId="50854FDF">
      <w:pPr>
        <w:spacing w:after="0"/>
        <w:jc w:val="center"/>
        <w:rPr>
          <w:rFonts w:cstheme="minorHAnsi"/>
          <w:sz w:val="24"/>
          <w:szCs w:val="24"/>
        </w:rPr>
      </w:pPr>
      <w:r>
        <w:rPr>
          <w:rFonts w:cstheme="minorHAnsi"/>
          <w:sz w:val="24"/>
          <w:szCs w:val="24"/>
        </w:rPr>
        <w:t>***</w:t>
      </w:r>
    </w:p>
    <w:p w:rsidR="00AE1D3C" w:rsidP="00176DAF" w:rsidRDefault="00AE1D3C" w14:paraId="6D040405" w14:textId="77777777">
      <w:pPr>
        <w:spacing w:after="0"/>
        <w:ind w:firstLine="360"/>
        <w:rPr>
          <w:rFonts w:cstheme="minorHAnsi"/>
          <w:sz w:val="24"/>
          <w:szCs w:val="24"/>
        </w:rPr>
      </w:pPr>
    </w:p>
    <w:p w:rsidR="00EE2245" w:rsidP="005F1E03" w:rsidRDefault="00EE2245" w14:paraId="45C06FF5" w14:textId="72247690">
      <w:pPr>
        <w:spacing w:after="0"/>
        <w:rPr>
          <w:rFonts w:cstheme="minorHAnsi"/>
          <w:sz w:val="24"/>
          <w:szCs w:val="24"/>
        </w:rPr>
      </w:pPr>
      <w:r>
        <w:rPr>
          <w:rFonts w:cstheme="minorHAnsi"/>
          <w:sz w:val="24"/>
          <w:szCs w:val="24"/>
        </w:rPr>
        <w:t xml:space="preserve">Bucky’s </w:t>
      </w:r>
      <w:r w:rsidRPr="009E7F4C" w:rsidR="007F0EEA">
        <w:rPr>
          <w:rFonts w:cstheme="minorHAnsi"/>
          <w:sz w:val="24"/>
          <w:szCs w:val="24"/>
        </w:rPr>
        <w:t>apartment looks worse in person.</w:t>
      </w:r>
      <w:r w:rsidR="0071681A">
        <w:rPr>
          <w:rFonts w:cstheme="minorHAnsi"/>
          <w:sz w:val="24"/>
          <w:szCs w:val="24"/>
        </w:rPr>
        <w:t xml:space="preserve"> </w:t>
      </w:r>
      <w:r>
        <w:rPr>
          <w:rFonts w:cstheme="minorHAnsi"/>
          <w:sz w:val="24"/>
          <w:szCs w:val="24"/>
        </w:rPr>
        <w:t xml:space="preserve">Jager and I are standing in the open doorway. Neither of us have gone in, on account of all the broken glass. </w:t>
      </w:r>
      <w:r w:rsidRPr="009E7F4C" w:rsidR="007F0EEA">
        <w:rPr>
          <w:rFonts w:cstheme="minorHAnsi"/>
          <w:sz w:val="24"/>
          <w:szCs w:val="24"/>
        </w:rPr>
        <w:t>It’s really hard to trash a place these days, since there are no pots or pans to fling around, no bookshelves to turn over, and no wardrobes to sack.</w:t>
      </w:r>
      <w:r w:rsidR="0071681A">
        <w:rPr>
          <w:rFonts w:cstheme="minorHAnsi"/>
          <w:sz w:val="24"/>
          <w:szCs w:val="24"/>
        </w:rPr>
        <w:t xml:space="preserve"> </w:t>
      </w:r>
      <w:r w:rsidRPr="009E7F4C" w:rsidR="007F0EEA">
        <w:rPr>
          <w:rFonts w:cstheme="minorHAnsi"/>
          <w:sz w:val="24"/>
          <w:szCs w:val="24"/>
        </w:rPr>
        <w:t xml:space="preserve">But whoever was </w:t>
      </w:r>
      <w:r>
        <w:rPr>
          <w:rFonts w:cstheme="minorHAnsi"/>
          <w:sz w:val="24"/>
          <w:szCs w:val="24"/>
        </w:rPr>
        <w:t xml:space="preserve">in </w:t>
      </w:r>
      <w:r w:rsidRPr="009E7F4C" w:rsidR="007F0EEA">
        <w:rPr>
          <w:rFonts w:cstheme="minorHAnsi"/>
          <w:sz w:val="24"/>
          <w:szCs w:val="24"/>
        </w:rPr>
        <w:t>here was intent on breaking everything they could.</w:t>
      </w:r>
      <w:r w:rsidR="0071681A">
        <w:rPr>
          <w:rFonts w:cstheme="minorHAnsi"/>
          <w:sz w:val="24"/>
          <w:szCs w:val="24"/>
        </w:rPr>
        <w:t xml:space="preserve"> </w:t>
      </w:r>
      <w:r w:rsidRPr="009E7F4C" w:rsidR="007F0EEA">
        <w:rPr>
          <w:rFonts w:cstheme="minorHAnsi"/>
          <w:sz w:val="24"/>
          <w:szCs w:val="24"/>
        </w:rPr>
        <w:t>Which is weird, because they have to work hard to do it.</w:t>
      </w:r>
      <w:r w:rsidR="0071681A">
        <w:rPr>
          <w:rFonts w:cstheme="minorHAnsi"/>
          <w:sz w:val="24"/>
          <w:szCs w:val="24"/>
        </w:rPr>
        <w:t xml:space="preserve"> </w:t>
      </w:r>
      <w:r w:rsidRPr="009E7F4C" w:rsidR="007F0EEA">
        <w:rPr>
          <w:rFonts w:cstheme="minorHAnsi"/>
          <w:sz w:val="24"/>
          <w:szCs w:val="24"/>
        </w:rPr>
        <w:t>Why go to all that effort?</w:t>
      </w:r>
    </w:p>
    <w:p w:rsidR="00176DAF" w:rsidP="00176DAF" w:rsidRDefault="00EE2245" w14:paraId="468CBE20" w14:textId="468ECCDB">
      <w:pPr>
        <w:spacing w:after="0"/>
        <w:ind w:firstLine="360"/>
        <w:rPr>
          <w:rFonts w:cstheme="minorHAnsi"/>
          <w:sz w:val="24"/>
          <w:szCs w:val="24"/>
        </w:rPr>
      </w:pPr>
      <w:r>
        <w:rPr>
          <w:rFonts w:cstheme="minorHAnsi"/>
          <w:sz w:val="24"/>
          <w:szCs w:val="24"/>
        </w:rPr>
        <w:t xml:space="preserve"> </w:t>
      </w:r>
      <w:r w:rsidRPr="009E7F4C" w:rsidR="007F0EEA">
        <w:rPr>
          <w:rFonts w:cstheme="minorHAnsi"/>
          <w:sz w:val="24"/>
          <w:szCs w:val="24"/>
        </w:rPr>
        <w:t>“I have my people looking for Bucky and his fiancée,” Jager says</w:t>
      </w:r>
      <w:r>
        <w:rPr>
          <w:rFonts w:cstheme="minorHAnsi"/>
          <w:sz w:val="24"/>
          <w:szCs w:val="24"/>
        </w:rPr>
        <w:t xml:space="preserve">. </w:t>
      </w:r>
      <w:r w:rsidRPr="009E7F4C" w:rsidR="007F0EEA">
        <w:rPr>
          <w:rFonts w:cstheme="minorHAnsi"/>
          <w:sz w:val="24"/>
          <w:szCs w:val="24"/>
        </w:rPr>
        <w:t>He’s wearing his pink shirt again.</w:t>
      </w:r>
      <w:r w:rsidR="0071681A">
        <w:rPr>
          <w:rFonts w:cstheme="minorHAnsi"/>
          <w:sz w:val="24"/>
          <w:szCs w:val="24"/>
        </w:rPr>
        <w:t xml:space="preserve"> </w:t>
      </w:r>
      <w:r w:rsidRPr="009E7F4C" w:rsidR="007F0EEA">
        <w:rPr>
          <w:rFonts w:cstheme="minorHAnsi"/>
          <w:sz w:val="24"/>
          <w:szCs w:val="24"/>
        </w:rPr>
        <w:t>He doesn’t look worried.</w:t>
      </w:r>
      <w:r w:rsidR="0071681A">
        <w:rPr>
          <w:rFonts w:cstheme="minorHAnsi"/>
          <w:sz w:val="24"/>
          <w:szCs w:val="24"/>
        </w:rPr>
        <w:t xml:space="preserve"> </w:t>
      </w:r>
      <w:r w:rsidRPr="009E7F4C" w:rsidR="007F0EEA">
        <w:rPr>
          <w:rFonts w:cstheme="minorHAnsi"/>
          <w:sz w:val="24"/>
          <w:szCs w:val="24"/>
        </w:rPr>
        <w:t>I suppose it’s hard to look worried when you’ve got human teeth clicking together on a necklace.</w:t>
      </w:r>
    </w:p>
    <w:p w:rsidR="00176DAF" w:rsidP="00176DAF" w:rsidRDefault="007F0EEA" w14:paraId="1E458079" w14:textId="15141550">
      <w:pPr>
        <w:spacing w:after="0"/>
        <w:ind w:firstLine="360"/>
        <w:rPr>
          <w:rFonts w:cstheme="minorHAnsi"/>
          <w:sz w:val="24"/>
          <w:szCs w:val="24"/>
        </w:rPr>
      </w:pPr>
      <w:r w:rsidRPr="009E7F4C">
        <w:rPr>
          <w:rFonts w:cstheme="minorHAnsi"/>
          <w:sz w:val="24"/>
          <w:szCs w:val="24"/>
        </w:rPr>
        <w:t>“Remember that note you said you’d help me with?</w:t>
      </w:r>
      <w:r w:rsidR="00EE2245">
        <w:rPr>
          <w:rFonts w:cstheme="minorHAnsi"/>
          <w:sz w:val="24"/>
          <w:szCs w:val="24"/>
        </w:rPr>
        <w:t>” I ask. “</w:t>
      </w:r>
      <w:r w:rsidRPr="009E7F4C">
        <w:rPr>
          <w:rFonts w:cstheme="minorHAnsi"/>
          <w:sz w:val="24"/>
          <w:szCs w:val="24"/>
        </w:rPr>
        <w:t>I think this is it.”</w:t>
      </w:r>
    </w:p>
    <w:p w:rsidR="00176DAF" w:rsidP="00176DAF" w:rsidRDefault="007F0EEA" w14:paraId="1FBDB571" w14:textId="77777777">
      <w:pPr>
        <w:spacing w:after="0"/>
        <w:ind w:firstLine="360"/>
        <w:rPr>
          <w:rFonts w:cstheme="minorHAnsi"/>
          <w:sz w:val="24"/>
          <w:szCs w:val="24"/>
        </w:rPr>
      </w:pPr>
      <w:r w:rsidRPr="009E7F4C">
        <w:rPr>
          <w:rFonts w:cstheme="minorHAnsi"/>
          <w:sz w:val="24"/>
          <w:szCs w:val="24"/>
        </w:rPr>
        <w:t>“Not possible,” Jager says.</w:t>
      </w:r>
    </w:p>
    <w:p w:rsidR="00176DAF" w:rsidP="00176DAF" w:rsidRDefault="007F0EEA" w14:paraId="6502CFFC" w14:textId="77777777">
      <w:pPr>
        <w:spacing w:after="0"/>
        <w:ind w:firstLine="360"/>
        <w:rPr>
          <w:rFonts w:cstheme="minorHAnsi"/>
          <w:sz w:val="24"/>
          <w:szCs w:val="24"/>
        </w:rPr>
      </w:pPr>
      <w:r w:rsidRPr="009E7F4C">
        <w:rPr>
          <w:rFonts w:cstheme="minorHAnsi"/>
          <w:sz w:val="24"/>
          <w:szCs w:val="24"/>
        </w:rPr>
        <w:t>“Well, they’re going after people I care about, so yeah, I think it is.”</w:t>
      </w:r>
    </w:p>
    <w:p w:rsidR="00176DAF" w:rsidP="00176DAF" w:rsidRDefault="007F0EEA" w14:paraId="52F0F658" w14:textId="77777777">
      <w:pPr>
        <w:spacing w:after="0"/>
        <w:ind w:firstLine="360"/>
        <w:rPr>
          <w:rFonts w:cstheme="minorHAnsi"/>
          <w:sz w:val="24"/>
          <w:szCs w:val="24"/>
        </w:rPr>
      </w:pPr>
      <w:r w:rsidRPr="009E7F4C">
        <w:rPr>
          <w:rFonts w:cstheme="minorHAnsi"/>
          <w:sz w:val="24"/>
          <w:szCs w:val="24"/>
        </w:rPr>
        <w:t>“There are no Veeni onboard Freehaven,” Jager says, “and they like to carry out their assassinations in person.”</w:t>
      </w:r>
    </w:p>
    <w:p w:rsidR="00AE1D3C" w:rsidP="00176DAF" w:rsidRDefault="007F0EEA" w14:paraId="1B7028DD" w14:textId="37F1D123">
      <w:pPr>
        <w:spacing w:after="0"/>
        <w:ind w:firstLine="360"/>
        <w:rPr>
          <w:rFonts w:cstheme="minorHAnsi"/>
          <w:sz w:val="24"/>
          <w:szCs w:val="24"/>
        </w:rPr>
      </w:pPr>
      <w:r w:rsidRPr="009E7F4C">
        <w:rPr>
          <w:rFonts w:cstheme="minorHAnsi"/>
          <w:sz w:val="24"/>
          <w:szCs w:val="24"/>
        </w:rPr>
        <w:t>“How do you know there’s no Veeni here?</w:t>
      </w:r>
      <w:r w:rsidR="0071681A">
        <w:rPr>
          <w:rFonts w:cstheme="minorHAnsi"/>
          <w:sz w:val="24"/>
          <w:szCs w:val="24"/>
        </w:rPr>
        <w:t xml:space="preserve"> </w:t>
      </w:r>
      <w:r w:rsidRPr="009E7F4C">
        <w:rPr>
          <w:rFonts w:cstheme="minorHAnsi"/>
          <w:sz w:val="24"/>
          <w:szCs w:val="24"/>
        </w:rPr>
        <w:t>Are you telling me that you kicked them all off the station?”</w:t>
      </w:r>
    </w:p>
    <w:p w:rsidR="00176DAF" w:rsidP="49B49CEF" w:rsidRDefault="007F0EEA" w14:paraId="5F47C78F" w14:textId="4DADAA88">
      <w:pPr>
        <w:spacing w:after="0"/>
        <w:ind w:firstLine="360"/>
        <w:rPr>
          <w:rFonts w:cs="Calibri" w:cstheme="minorAscii"/>
          <w:sz w:val="24"/>
          <w:szCs w:val="24"/>
        </w:rPr>
      </w:pPr>
      <w:r w:rsidRPr="49B49CEF" w:rsidR="49B49CEF">
        <w:rPr>
          <w:rFonts w:ascii="Calibri" w:hAnsi="Calibri" w:cs="Calibri"/>
          <w:sz w:val="24"/>
          <w:szCs w:val="24"/>
        </w:rPr>
        <w:t>“</w:t>
      </w:r>
      <w:r w:rsidRPr="49B49CEF" w:rsidR="49B49CEF">
        <w:rPr>
          <w:rFonts w:cs="Calibri" w:cstheme="minorAscii"/>
          <w:sz w:val="24"/>
          <w:szCs w:val="24"/>
        </w:rPr>
        <w:t xml:space="preserve">Not as brusque as that, I would like them to come back at some point after the </w:t>
      </w:r>
      <w:ins w:author="Gary Smailes" w:date="2024-03-15T15:46:04.692Z" w:id="1529784925">
        <w:r w:rsidRPr="49B49CEF" w:rsidR="49B49CEF">
          <w:rPr>
            <w:rFonts w:cs="Calibri" w:cstheme="minorAscii"/>
            <w:sz w:val="24"/>
            <w:szCs w:val="24"/>
          </w:rPr>
          <w:t>t</w:t>
        </w:r>
      </w:ins>
      <w:del w:author="Gary Smailes" w:date="2024-03-15T15:46:04.295Z" w:id="1851009045">
        <w:r w:rsidRPr="49B49CEF" w:rsidDel="49B49CEF">
          <w:rPr>
            <w:rFonts w:cs="Calibri" w:cstheme="minorAscii"/>
            <w:sz w:val="24"/>
            <w:szCs w:val="24"/>
          </w:rPr>
          <w:delText>T</w:delText>
        </w:r>
      </w:del>
      <w:r w:rsidRPr="49B49CEF" w:rsidR="49B49CEF">
        <w:rPr>
          <w:rFonts w:cs="Calibri" w:cstheme="minorAscii"/>
          <w:sz w:val="24"/>
          <w:szCs w:val="24"/>
        </w:rPr>
        <w:t xml:space="preserve">ournament. No, I simply convinced </w:t>
      </w:r>
      <w:r w:rsidRPr="49B49CEF" w:rsidR="49B49CEF">
        <w:rPr>
          <w:rFonts w:cs="Calibri" w:cstheme="minorAscii"/>
          <w:sz w:val="24"/>
          <w:szCs w:val="24"/>
        </w:rPr>
        <w:t>Freehaven’s</w:t>
      </w:r>
      <w:r w:rsidRPr="49B49CEF" w:rsidR="49B49CEF">
        <w:rPr>
          <w:rFonts w:cs="Calibri" w:cstheme="minorAscii"/>
          <w:sz w:val="24"/>
          <w:szCs w:val="24"/>
        </w:rPr>
        <w:t xml:space="preserve"> commander to declare a cockroach infestation. A nuisance to humans, but their droppings are noxious to Veeni, even deadly in some cases. The Veeni are staying away all on their own.”</w:t>
      </w:r>
    </w:p>
    <w:p w:rsidR="00176DAF" w:rsidP="49B49CEF" w:rsidRDefault="007F0EEA" w14:paraId="578B3D2F" w14:textId="08B62B96">
      <w:pPr>
        <w:spacing w:after="0"/>
        <w:ind w:firstLine="360"/>
        <w:rPr>
          <w:rFonts w:cs="Calibri" w:cstheme="minorAscii"/>
          <w:sz w:val="24"/>
          <w:szCs w:val="24"/>
        </w:rPr>
      </w:pPr>
      <w:r w:rsidRPr="49B49CEF" w:rsidR="49B49CEF">
        <w:rPr>
          <w:rFonts w:cs="Calibri" w:cstheme="minorAscii"/>
          <w:sz w:val="24"/>
          <w:szCs w:val="24"/>
        </w:rPr>
        <w:t>“That just means they don’t want to sleep here, but they’ll definitely drop by to kill some people</w:t>
      </w:r>
      <w:ins w:author="Gary Smailes" w:date="2024-03-15T15:46:23.804Z" w:id="687759566">
        <w:r w:rsidRPr="49B49CEF" w:rsidR="49B49CEF">
          <w:rPr>
            <w:rFonts w:cs="Calibri" w:cstheme="minorAscii"/>
            <w:sz w:val="24"/>
            <w:szCs w:val="24"/>
          </w:rPr>
          <w:t>.</w:t>
        </w:r>
      </w:ins>
      <w:del w:author="Gary Smailes" w:date="2024-03-15T15:46:23.508Z" w:id="676409871">
        <w:r w:rsidRPr="49B49CEF" w:rsidDel="49B49CEF">
          <w:rPr>
            <w:rFonts w:cs="Calibri" w:cstheme="minorAscii"/>
            <w:sz w:val="24"/>
            <w:szCs w:val="24"/>
          </w:rPr>
          <w:delText>!</w:delText>
        </w:r>
      </w:del>
      <w:r w:rsidRPr="49B49CEF" w:rsidR="49B49CEF">
        <w:rPr>
          <w:rFonts w:cs="Calibri" w:cstheme="minorAscii"/>
          <w:sz w:val="24"/>
          <w:szCs w:val="24"/>
        </w:rPr>
        <w:t>”</w:t>
      </w:r>
    </w:p>
    <w:p w:rsidR="00176DAF" w:rsidP="00176DAF" w:rsidRDefault="007F0EEA" w14:paraId="7346DD07" w14:textId="77777777">
      <w:pPr>
        <w:spacing w:after="0"/>
        <w:ind w:firstLine="360"/>
        <w:rPr>
          <w:rFonts w:cstheme="minorHAnsi"/>
          <w:sz w:val="24"/>
          <w:szCs w:val="24"/>
        </w:rPr>
      </w:pPr>
      <w:r w:rsidRPr="009E7F4C">
        <w:rPr>
          <w:rFonts w:cstheme="minorHAnsi"/>
          <w:sz w:val="24"/>
          <w:szCs w:val="24"/>
        </w:rPr>
        <w:t>“Calm down.</w:t>
      </w:r>
      <w:r w:rsidR="0071681A">
        <w:rPr>
          <w:rFonts w:cstheme="minorHAnsi"/>
          <w:sz w:val="24"/>
          <w:szCs w:val="24"/>
        </w:rPr>
        <w:t xml:space="preserve"> </w:t>
      </w:r>
      <w:r w:rsidRPr="009E7F4C">
        <w:rPr>
          <w:rFonts w:cstheme="minorHAnsi"/>
          <w:sz w:val="24"/>
          <w:szCs w:val="24"/>
        </w:rPr>
        <w:t>We have the station covered, and no Veeni have arrived in the week.”</w:t>
      </w:r>
    </w:p>
    <w:p w:rsidR="00176DAF" w:rsidP="00176DAF" w:rsidRDefault="007F0EEA" w14:paraId="39239160" w14:textId="77777777">
      <w:pPr>
        <w:spacing w:after="0"/>
        <w:ind w:firstLine="360"/>
        <w:rPr>
          <w:rFonts w:cstheme="minorHAnsi"/>
          <w:sz w:val="24"/>
          <w:szCs w:val="24"/>
        </w:rPr>
      </w:pPr>
      <w:r w:rsidRPr="009E7F4C">
        <w:rPr>
          <w:rFonts w:cstheme="minorHAnsi"/>
          <w:sz w:val="24"/>
          <w:szCs w:val="24"/>
        </w:rPr>
        <w:t>“And there’s no way to sneak onboard, right?”</w:t>
      </w:r>
    </w:p>
    <w:p w:rsidR="00176DAF" w:rsidP="49B49CEF" w:rsidRDefault="007F0EEA" w14:paraId="40179FD6" w14:textId="6C43B09C">
      <w:pPr>
        <w:spacing w:after="0"/>
        <w:ind w:firstLine="360"/>
        <w:rPr>
          <w:rFonts w:cs="Calibri" w:cstheme="minorAscii"/>
          <w:sz w:val="24"/>
          <w:szCs w:val="24"/>
        </w:rPr>
      </w:pPr>
      <w:r w:rsidRPr="49B49CEF" w:rsidR="49B49CEF">
        <w:rPr>
          <w:rFonts w:cs="Calibri" w:cstheme="minorAscii"/>
          <w:sz w:val="24"/>
          <w:szCs w:val="24"/>
        </w:rPr>
        <w:t xml:space="preserve">Jager frowns. “I already know about all the ways to sneak aboard. Don’t you think </w:t>
      </w:r>
      <w:r w:rsidRPr="49B49CEF" w:rsidR="49B49CEF">
        <w:rPr>
          <w:rFonts w:cs="Calibri" w:cstheme="minorAscii"/>
          <w:sz w:val="24"/>
          <w:szCs w:val="24"/>
        </w:rPr>
        <w:t>I’d</w:t>
      </w:r>
      <w:r w:rsidRPr="49B49CEF" w:rsidR="49B49CEF">
        <w:rPr>
          <w:rFonts w:cs="Calibri" w:cstheme="minorAscii"/>
          <w:sz w:val="24"/>
          <w:szCs w:val="24"/>
        </w:rPr>
        <w:t xml:space="preserve"> cover those routes, too?” He gestures around at the room. “</w:t>
      </w:r>
      <w:r w:rsidRPr="49B49CEF" w:rsidR="49B49CEF">
        <w:rPr>
          <w:rFonts w:cs="Calibri" w:cstheme="minorAscii"/>
          <w:sz w:val="24"/>
          <w:szCs w:val="24"/>
        </w:rPr>
        <w:t>We’re</w:t>
      </w:r>
      <w:r w:rsidRPr="49B49CEF" w:rsidR="49B49CEF">
        <w:rPr>
          <w:rFonts w:cs="Calibri" w:cstheme="minorAscii"/>
          <w:sz w:val="24"/>
          <w:szCs w:val="24"/>
        </w:rPr>
        <w:t xml:space="preserve"> wasting time. </w:t>
      </w:r>
      <w:r w:rsidRPr="49B49CEF" w:rsidR="49B49CEF">
        <w:rPr>
          <w:rFonts w:cs="Calibri" w:cstheme="minorAscii"/>
          <w:sz w:val="24"/>
          <w:szCs w:val="24"/>
        </w:rPr>
        <w:t>I think this</w:t>
      </w:r>
      <w:r w:rsidRPr="49B49CEF" w:rsidR="49B49CEF">
        <w:rPr>
          <w:rFonts w:cs="Calibri" w:cstheme="minorAscii"/>
          <w:sz w:val="24"/>
          <w:szCs w:val="24"/>
        </w:rPr>
        <w:t xml:space="preserve"> is a trick. I think </w:t>
      </w:r>
      <w:r w:rsidRPr="49B49CEF" w:rsidR="49B49CEF">
        <w:rPr>
          <w:rFonts w:cs="Calibri" w:cstheme="minorAscii"/>
          <w:sz w:val="24"/>
          <w:szCs w:val="24"/>
        </w:rPr>
        <w:t>it’s</w:t>
      </w:r>
      <w:r w:rsidRPr="49B49CEF" w:rsidR="49B49CEF">
        <w:rPr>
          <w:rFonts w:cs="Calibri" w:cstheme="minorAscii"/>
          <w:sz w:val="24"/>
          <w:szCs w:val="24"/>
        </w:rPr>
        <w:t xml:space="preserve"> made to look like a Veeni attempt, but </w:t>
      </w:r>
      <w:r w:rsidRPr="49B49CEF" w:rsidR="49B49CEF">
        <w:rPr>
          <w:rFonts w:cs="Calibri" w:cstheme="minorAscii"/>
          <w:sz w:val="24"/>
          <w:szCs w:val="24"/>
        </w:rPr>
        <w:t>it’s</w:t>
      </w:r>
      <w:r w:rsidRPr="49B49CEF" w:rsidR="49B49CEF">
        <w:rPr>
          <w:rFonts w:cs="Calibri" w:cstheme="minorAscii"/>
          <w:sz w:val="24"/>
          <w:szCs w:val="24"/>
        </w:rPr>
        <w:t xml:space="preserve"> something else. Why go through all the effort to wreck a room like this? He hardly had any belongings, so they had to break the room itself to generate this much debris. You </w:t>
      </w:r>
      <w:r w:rsidRPr="49B49CEF" w:rsidR="49B49CEF">
        <w:rPr>
          <w:rFonts w:cs="Calibri" w:cstheme="minorAscii"/>
          <w:sz w:val="24"/>
          <w:szCs w:val="24"/>
        </w:rPr>
        <w:t>can’t</w:t>
      </w:r>
      <w:r w:rsidRPr="49B49CEF" w:rsidR="49B49CEF">
        <w:rPr>
          <w:rFonts w:cs="Calibri" w:cstheme="minorAscii"/>
          <w:sz w:val="24"/>
          <w:szCs w:val="24"/>
        </w:rPr>
        <w:t xml:space="preserve"> do this in a scuffle, you </w:t>
      </w:r>
      <w:r w:rsidRPr="49B49CEF" w:rsidR="49B49CEF">
        <w:rPr>
          <w:rFonts w:cs="Calibri" w:cstheme="minorAscii"/>
          <w:sz w:val="24"/>
          <w:szCs w:val="24"/>
        </w:rPr>
        <w:t>have to</w:t>
      </w:r>
      <w:r w:rsidRPr="49B49CEF" w:rsidR="49B49CEF">
        <w:rPr>
          <w:rFonts w:cs="Calibri" w:cstheme="minorAscii"/>
          <w:sz w:val="24"/>
          <w:szCs w:val="24"/>
        </w:rPr>
        <w:t xml:space="preserve"> bring a crowbar. This is—” He gets a faraway look that says </w:t>
      </w:r>
      <w:r w:rsidRPr="49B49CEF" w:rsidR="49B49CEF">
        <w:rPr>
          <w:rFonts w:cs="Calibri" w:cstheme="minorAscii"/>
          <w:sz w:val="24"/>
          <w:szCs w:val="24"/>
        </w:rPr>
        <w:t>he’s</w:t>
      </w:r>
      <w:r w:rsidRPr="49B49CEF" w:rsidR="49B49CEF">
        <w:rPr>
          <w:rFonts w:cs="Calibri" w:cstheme="minorAscii"/>
          <w:sz w:val="24"/>
          <w:szCs w:val="24"/>
        </w:rPr>
        <w:t xml:space="preserve"> talking to someone else. </w:t>
      </w:r>
      <w:ins w:author="Gary Smailes" w:date="2024-03-15T15:47:03.699Z" w:id="1951126355">
        <w:r w:rsidRPr="49B49CEF" w:rsidR="49B49CEF">
          <w:rPr>
            <w:rFonts w:cs="Calibri" w:cstheme="minorAscii"/>
            <w:sz w:val="24"/>
            <w:szCs w:val="24"/>
          </w:rPr>
          <w:t>H</w:t>
        </w:r>
      </w:ins>
      <w:del w:author="Gary Smailes" w:date="2024-03-15T15:47:03.218Z" w:id="111388881">
        <w:r w:rsidRPr="49B49CEF" w:rsidDel="49B49CEF">
          <w:rPr>
            <w:rFonts w:cs="Calibri" w:cstheme="minorAscii"/>
            <w:sz w:val="24"/>
            <w:szCs w:val="24"/>
          </w:rPr>
          <w:delText>Then h</w:delText>
        </w:r>
      </w:del>
      <w:r w:rsidRPr="49B49CEF" w:rsidR="49B49CEF">
        <w:rPr>
          <w:rFonts w:cs="Calibri" w:cstheme="minorAscii"/>
          <w:sz w:val="24"/>
          <w:szCs w:val="24"/>
        </w:rPr>
        <w:t xml:space="preserve">e comes back. “We found Bucky. </w:t>
      </w:r>
      <w:r w:rsidRPr="49B49CEF" w:rsidR="49B49CEF">
        <w:rPr>
          <w:rFonts w:cs="Calibri" w:cstheme="minorAscii"/>
          <w:sz w:val="24"/>
          <w:szCs w:val="24"/>
        </w:rPr>
        <w:t>He’s</w:t>
      </w:r>
      <w:r w:rsidRPr="49B49CEF" w:rsidR="49B49CEF">
        <w:rPr>
          <w:rFonts w:cs="Calibri" w:cstheme="minorAscii"/>
          <w:sz w:val="24"/>
          <w:szCs w:val="24"/>
        </w:rPr>
        <w:t xml:space="preserve"> fine. </w:t>
      </w:r>
      <w:r w:rsidRPr="49B49CEF" w:rsidR="49B49CEF">
        <w:rPr>
          <w:rFonts w:cs="Calibri" w:cstheme="minorAscii"/>
          <w:sz w:val="24"/>
          <w:szCs w:val="24"/>
        </w:rPr>
        <w:t>He’s</w:t>
      </w:r>
      <w:r w:rsidRPr="49B49CEF" w:rsidR="49B49CEF">
        <w:rPr>
          <w:rFonts w:cs="Calibri" w:cstheme="minorAscii"/>
          <w:sz w:val="24"/>
          <w:szCs w:val="24"/>
        </w:rPr>
        <w:t xml:space="preserve"> in the Mall with Janine. </w:t>
      </w:r>
      <w:r w:rsidRPr="49B49CEF" w:rsidR="49B49CEF">
        <w:rPr>
          <w:rFonts w:cs="Calibri" w:cstheme="minorAscii"/>
          <w:sz w:val="24"/>
          <w:szCs w:val="24"/>
        </w:rPr>
        <w:t>She’s</w:t>
      </w:r>
      <w:r w:rsidRPr="49B49CEF" w:rsidR="49B49CEF">
        <w:rPr>
          <w:rFonts w:cs="Calibri" w:cstheme="minorAscii"/>
          <w:sz w:val="24"/>
          <w:szCs w:val="24"/>
        </w:rPr>
        <w:t xml:space="preserve"> shopping. I have three men shadowing them now and </w:t>
      </w:r>
      <w:r w:rsidRPr="49B49CEF" w:rsidR="49B49CEF">
        <w:rPr>
          <w:rFonts w:cs="Calibri" w:cstheme="minorAscii"/>
          <w:sz w:val="24"/>
          <w:szCs w:val="24"/>
        </w:rPr>
        <w:t>they’ll</w:t>
      </w:r>
      <w:r w:rsidRPr="49B49CEF" w:rsidR="49B49CEF">
        <w:rPr>
          <w:rFonts w:cs="Calibri" w:cstheme="minorAscii"/>
          <w:sz w:val="24"/>
          <w:szCs w:val="24"/>
        </w:rPr>
        <w:t xml:space="preserve"> let us know if anything happens.”</w:t>
      </w:r>
    </w:p>
    <w:p w:rsidR="00176DAF" w:rsidP="00176DAF" w:rsidRDefault="007F0EEA" w14:paraId="082308DE" w14:textId="77777777">
      <w:pPr>
        <w:spacing w:after="0"/>
        <w:ind w:firstLine="360"/>
        <w:rPr>
          <w:rFonts w:cstheme="minorHAnsi"/>
          <w:sz w:val="24"/>
          <w:szCs w:val="24"/>
        </w:rPr>
      </w:pPr>
      <w:r w:rsidRPr="009E7F4C">
        <w:rPr>
          <w:rFonts w:cstheme="minorHAnsi"/>
          <w:sz w:val="24"/>
          <w:szCs w:val="24"/>
        </w:rPr>
        <w:lastRenderedPageBreak/>
        <w:t>I call Laura again.</w:t>
      </w:r>
      <w:r w:rsidR="0071681A">
        <w:rPr>
          <w:rFonts w:cstheme="minorHAnsi"/>
          <w:sz w:val="24"/>
          <w:szCs w:val="24"/>
        </w:rPr>
        <w:t xml:space="preserve"> </w:t>
      </w:r>
      <w:r w:rsidRPr="009E7F4C">
        <w:rPr>
          <w:rFonts w:cstheme="minorHAnsi"/>
          <w:sz w:val="24"/>
          <w:szCs w:val="24"/>
        </w:rPr>
        <w:t>“You all right?”</w:t>
      </w:r>
    </w:p>
    <w:p w:rsidR="00176DAF" w:rsidP="00176DAF" w:rsidRDefault="007F0EEA" w14:paraId="050F6809" w14:textId="6B0441B6">
      <w:pPr>
        <w:spacing w:after="0"/>
        <w:ind w:firstLine="360"/>
        <w:rPr>
          <w:rFonts w:cstheme="minorHAnsi"/>
          <w:sz w:val="24"/>
          <w:szCs w:val="24"/>
        </w:rPr>
      </w:pP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 xml:space="preserve">I locked down the armory just to be safe, and I asked Bartholomew to place the </w:t>
      </w:r>
      <w:r w:rsidRPr="001552BE">
        <w:rPr>
          <w:rFonts w:cstheme="minorHAnsi"/>
          <w:i/>
          <w:iCs/>
          <w:sz w:val="24"/>
          <w:szCs w:val="24"/>
        </w:rPr>
        <w:t>Hercules</w:t>
      </w:r>
      <w:r w:rsidRPr="009E7F4C">
        <w:rPr>
          <w:rFonts w:cstheme="minorHAnsi"/>
          <w:sz w:val="24"/>
          <w:szCs w:val="24"/>
        </w:rPr>
        <w:t xml:space="preserve"> on alert.</w:t>
      </w:r>
      <w:r w:rsidR="0071681A">
        <w:rPr>
          <w:rFonts w:cstheme="minorHAnsi"/>
          <w:sz w:val="24"/>
          <w:szCs w:val="24"/>
        </w:rPr>
        <w:t xml:space="preserve"> </w:t>
      </w:r>
      <w:r w:rsidRPr="009E7F4C">
        <w:rPr>
          <w:rFonts w:cstheme="minorHAnsi"/>
          <w:sz w:val="24"/>
          <w:szCs w:val="24"/>
        </w:rPr>
        <w:t>Nobody on or off until you give the all clear.”</w:t>
      </w:r>
    </w:p>
    <w:p w:rsidR="00176DAF" w:rsidP="00176DAF" w:rsidRDefault="007F0EEA" w14:paraId="755F9B65" w14:textId="77777777">
      <w:pPr>
        <w:spacing w:after="0"/>
        <w:ind w:firstLine="360"/>
        <w:rPr>
          <w:rFonts w:cstheme="minorHAnsi"/>
          <w:sz w:val="24"/>
          <w:szCs w:val="24"/>
        </w:rPr>
      </w:pPr>
      <w:r w:rsidRPr="009E7F4C">
        <w:rPr>
          <w:rFonts w:cstheme="minorHAnsi"/>
          <w:sz w:val="24"/>
          <w:szCs w:val="24"/>
        </w:rPr>
        <w:t>“You sure there wasn’t anybody in the armory with you when you locked it down?”</w:t>
      </w:r>
    </w:p>
    <w:p w:rsidR="00176DAF" w:rsidP="00176DAF" w:rsidRDefault="007F0EEA" w14:paraId="7FA64164" w14:textId="77777777">
      <w:pPr>
        <w:spacing w:after="0"/>
        <w:ind w:firstLine="360"/>
        <w:rPr>
          <w:rFonts w:cstheme="minorHAnsi"/>
          <w:sz w:val="24"/>
          <w:szCs w:val="24"/>
        </w:rPr>
      </w:pPr>
      <w:r w:rsidRPr="009E7F4C">
        <w:rPr>
          <w:rFonts w:cstheme="minorHAnsi"/>
          <w:sz w:val="24"/>
          <w:szCs w:val="24"/>
        </w:rPr>
        <w:t>“Yes, Rick, and before you ask, no, there isn’t anyone hiding in the suits.</w:t>
      </w:r>
      <w:r w:rsidR="0071681A">
        <w:rPr>
          <w:rFonts w:cstheme="minorHAnsi"/>
          <w:sz w:val="24"/>
          <w:szCs w:val="24"/>
        </w:rPr>
        <w:t xml:space="preserve"> </w:t>
      </w:r>
      <w:r w:rsidRPr="009E7F4C">
        <w:rPr>
          <w:rFonts w:cstheme="minorHAnsi"/>
          <w:sz w:val="24"/>
          <w:szCs w:val="24"/>
        </w:rPr>
        <w:t>You can’t get even open them without my say so, and I checked them to be sure.”</w:t>
      </w:r>
    </w:p>
    <w:p w:rsidR="00176DAF" w:rsidP="00176DAF" w:rsidRDefault="007F0EEA" w14:paraId="12FD3F5D" w14:textId="50998D4C">
      <w:pPr>
        <w:spacing w:after="0"/>
        <w:ind w:firstLine="360"/>
        <w:rPr>
          <w:rFonts w:cstheme="minorHAnsi"/>
          <w:sz w:val="24"/>
          <w:szCs w:val="24"/>
        </w:rPr>
      </w:pPr>
      <w:r w:rsidRPr="009E7F4C">
        <w:rPr>
          <w:rFonts w:cstheme="minorHAnsi"/>
          <w:sz w:val="24"/>
          <w:szCs w:val="24"/>
        </w:rPr>
        <w:t>“That’s assuming that whatever might kill you is a person</w:t>
      </w:r>
      <w:r w:rsidR="00EE2245">
        <w:rPr>
          <w:rFonts w:cstheme="minorHAnsi"/>
          <w:sz w:val="24"/>
          <w:szCs w:val="24"/>
        </w:rPr>
        <w:t>,” I say</w:t>
      </w:r>
      <w:r w:rsidRPr="009E7F4C">
        <w:rPr>
          <w:rFonts w:cstheme="minorHAnsi"/>
          <w:sz w:val="24"/>
          <w:szCs w:val="24"/>
        </w:rPr>
        <w:t>.</w:t>
      </w:r>
      <w:r w:rsidR="0071681A">
        <w:rPr>
          <w:rFonts w:cstheme="minorHAnsi"/>
          <w:sz w:val="24"/>
          <w:szCs w:val="24"/>
        </w:rPr>
        <w:t xml:space="preserve"> </w:t>
      </w:r>
      <w:r w:rsidR="00EE2245">
        <w:rPr>
          <w:rFonts w:cstheme="minorHAnsi"/>
          <w:sz w:val="24"/>
          <w:szCs w:val="24"/>
        </w:rPr>
        <w:t>“</w:t>
      </w:r>
      <w:r w:rsidRPr="009E7F4C">
        <w:rPr>
          <w:rFonts w:cstheme="minorHAnsi"/>
          <w:sz w:val="24"/>
          <w:szCs w:val="24"/>
        </w:rPr>
        <w:t>Will you do me a favor,</w:t>
      </w:r>
      <w:r w:rsidR="00EE2245">
        <w:rPr>
          <w:rFonts w:cstheme="minorHAnsi"/>
          <w:sz w:val="24"/>
          <w:szCs w:val="24"/>
        </w:rPr>
        <w:t xml:space="preserve"> </w:t>
      </w:r>
      <w:r w:rsidRPr="009E7F4C">
        <w:rPr>
          <w:rFonts w:cstheme="minorHAnsi"/>
          <w:sz w:val="24"/>
          <w:szCs w:val="24"/>
        </w:rPr>
        <w:t>and get into some armor?</w:t>
      </w:r>
      <w:r w:rsidR="0071681A">
        <w:rPr>
          <w:rFonts w:cstheme="minorHAnsi"/>
          <w:sz w:val="24"/>
          <w:szCs w:val="24"/>
        </w:rPr>
        <w:t xml:space="preserve"> </w:t>
      </w:r>
      <w:r w:rsidRPr="009E7F4C">
        <w:rPr>
          <w:rFonts w:cstheme="minorHAnsi"/>
          <w:sz w:val="24"/>
          <w:szCs w:val="24"/>
        </w:rPr>
        <w:t>I’d feel better if I knew you were safe until we figured out what the hell is going on.”</w:t>
      </w:r>
    </w:p>
    <w:p w:rsidR="00176DAF" w:rsidP="00176DAF" w:rsidRDefault="007F0EEA" w14:paraId="54CF6C7D" w14:textId="07250AF0">
      <w:pPr>
        <w:spacing w:after="0"/>
        <w:ind w:firstLine="360"/>
        <w:rPr>
          <w:rFonts w:cstheme="minorHAnsi"/>
          <w:sz w:val="24"/>
          <w:szCs w:val="24"/>
        </w:rPr>
      </w:pPr>
      <w:r w:rsidRPr="009E7F4C">
        <w:rPr>
          <w:rFonts w:cstheme="minorHAnsi"/>
          <w:sz w:val="24"/>
          <w:szCs w:val="24"/>
        </w:rPr>
        <w:t>“I think that’s cute, Rick, but no.</w:t>
      </w:r>
      <w:r w:rsidR="00A520E0">
        <w:rPr>
          <w:rFonts w:cstheme="minorHAnsi"/>
          <w:sz w:val="24"/>
          <w:szCs w:val="24"/>
        </w:rPr>
        <w:t xml:space="preserve"> </w:t>
      </w:r>
      <w:r w:rsidRPr="009E7F4C">
        <w:rPr>
          <w:rFonts w:cstheme="minorHAnsi"/>
          <w:sz w:val="24"/>
          <w:szCs w:val="24"/>
        </w:rPr>
        <w:t>I can take care of myself.”</w:t>
      </w:r>
    </w:p>
    <w:p w:rsidR="00176DAF" w:rsidP="00176DAF" w:rsidRDefault="007F0EEA" w14:paraId="72344234" w14:textId="77777777">
      <w:pPr>
        <w:spacing w:after="0"/>
        <w:ind w:firstLine="360"/>
        <w:rPr>
          <w:rFonts w:cstheme="minorHAnsi"/>
          <w:sz w:val="24"/>
          <w:szCs w:val="24"/>
        </w:rPr>
      </w:pPr>
      <w:r w:rsidRPr="009E7F4C">
        <w:rPr>
          <w:rFonts w:cstheme="minorHAnsi"/>
          <w:sz w:val="24"/>
          <w:szCs w:val="24"/>
        </w:rPr>
        <w:t>“So can Kissy, and we all know how that almost turned out.”</w:t>
      </w:r>
    </w:p>
    <w:p w:rsidR="00176DAF" w:rsidP="00176DAF" w:rsidRDefault="007F0EEA" w14:paraId="069E8EBE" w14:textId="77777777">
      <w:pPr>
        <w:spacing w:after="0"/>
        <w:ind w:firstLine="360"/>
        <w:rPr>
          <w:rFonts w:cstheme="minorHAnsi"/>
          <w:sz w:val="24"/>
          <w:szCs w:val="24"/>
        </w:rPr>
      </w:pPr>
      <w:r w:rsidRPr="009E7F4C">
        <w:rPr>
          <w:rFonts w:cstheme="minorHAnsi"/>
          <w:sz w:val="24"/>
          <w:szCs w:val="24"/>
        </w:rPr>
        <w:t>“Yeah, well, if I have to sleep before we know what happened, I’ll sleep in a suit.</w:t>
      </w:r>
      <w:r w:rsidR="0071681A">
        <w:rPr>
          <w:rFonts w:cstheme="minorHAnsi"/>
          <w:sz w:val="24"/>
          <w:szCs w:val="24"/>
        </w:rPr>
        <w:t xml:space="preserve"> </w:t>
      </w:r>
      <w:r w:rsidRPr="009E7F4C">
        <w:rPr>
          <w:rFonts w:cstheme="minorHAnsi"/>
          <w:sz w:val="24"/>
          <w:szCs w:val="24"/>
        </w:rPr>
        <w:t>You happy?”</w:t>
      </w:r>
    </w:p>
    <w:p w:rsidR="00176DAF" w:rsidP="00176DAF" w:rsidRDefault="007F0EEA" w14:paraId="474FACED" w14:textId="77777777">
      <w:pPr>
        <w:spacing w:after="0"/>
        <w:ind w:firstLine="360"/>
        <w:rPr>
          <w:rFonts w:cstheme="minorHAnsi"/>
          <w:sz w:val="24"/>
          <w:szCs w:val="24"/>
        </w:rPr>
      </w:pPr>
      <w:r w:rsidRPr="009E7F4C">
        <w:rPr>
          <w:rFonts w:cstheme="minorHAnsi"/>
          <w:sz w:val="24"/>
          <w:szCs w:val="24"/>
        </w:rPr>
        <w:t>“Very.</w:t>
      </w:r>
      <w:r w:rsidR="0071681A">
        <w:rPr>
          <w:rFonts w:cstheme="minorHAnsi"/>
          <w:sz w:val="24"/>
          <w:szCs w:val="24"/>
        </w:rPr>
        <w:t xml:space="preserve"> </w:t>
      </w:r>
      <w:r w:rsidRPr="009E7F4C">
        <w:rPr>
          <w:rFonts w:cstheme="minorHAnsi"/>
          <w:sz w:val="24"/>
          <w:szCs w:val="24"/>
        </w:rPr>
        <w:t>I’ll call you back soon.”</w:t>
      </w:r>
    </w:p>
    <w:p w:rsidR="00176DAF" w:rsidP="00176DAF" w:rsidRDefault="007F0EEA" w14:paraId="4A999AB3" w14:textId="2B970872">
      <w:pPr>
        <w:spacing w:after="0"/>
        <w:ind w:firstLine="360"/>
        <w:rPr>
          <w:rFonts w:cstheme="minorHAnsi"/>
          <w:sz w:val="24"/>
          <w:szCs w:val="24"/>
        </w:rPr>
      </w:pPr>
      <w:r w:rsidRPr="009E7F4C">
        <w:rPr>
          <w:rFonts w:cstheme="minorHAnsi"/>
          <w:sz w:val="24"/>
          <w:szCs w:val="24"/>
        </w:rPr>
        <w:t>I disconnect and give Jager the update.</w:t>
      </w:r>
      <w:r w:rsidR="0071681A">
        <w:rPr>
          <w:rFonts w:cstheme="minorHAnsi"/>
          <w:sz w:val="24"/>
          <w:szCs w:val="24"/>
        </w:rPr>
        <w:t xml:space="preserve"> </w:t>
      </w:r>
      <w:r w:rsidRPr="009E7F4C">
        <w:rPr>
          <w:rFonts w:cstheme="minorHAnsi"/>
          <w:sz w:val="24"/>
          <w:szCs w:val="24"/>
        </w:rPr>
        <w:t>“I’m really confused,” I say.</w:t>
      </w:r>
      <w:r w:rsidR="0071681A">
        <w:rPr>
          <w:rFonts w:cstheme="minorHAnsi"/>
          <w:sz w:val="24"/>
          <w:szCs w:val="24"/>
        </w:rPr>
        <w:t xml:space="preserve"> </w:t>
      </w:r>
      <w:r w:rsidRPr="009E7F4C">
        <w:rPr>
          <w:rFonts w:cstheme="minorHAnsi"/>
          <w:sz w:val="24"/>
          <w:szCs w:val="24"/>
        </w:rPr>
        <w:t xml:space="preserve">“Why </w:t>
      </w:r>
      <w:r w:rsidR="00EE2245">
        <w:rPr>
          <w:rFonts w:cstheme="minorHAnsi"/>
          <w:sz w:val="24"/>
          <w:szCs w:val="24"/>
        </w:rPr>
        <w:t xml:space="preserve">try to </w:t>
      </w:r>
      <w:r w:rsidRPr="009E7F4C">
        <w:rPr>
          <w:rFonts w:cstheme="minorHAnsi"/>
          <w:sz w:val="24"/>
          <w:szCs w:val="24"/>
        </w:rPr>
        <w:t>kill Kissy and then make it look like Bucky is missing when he really isn’t?”</w:t>
      </w:r>
    </w:p>
    <w:p w:rsidR="00176DAF" w:rsidP="00176DAF" w:rsidRDefault="007F0EEA" w14:paraId="3B182012" w14:textId="37382110">
      <w:pPr>
        <w:spacing w:after="0"/>
        <w:ind w:firstLine="360"/>
        <w:rPr>
          <w:rFonts w:cstheme="minorHAnsi"/>
          <w:sz w:val="24"/>
          <w:szCs w:val="24"/>
        </w:rPr>
      </w:pPr>
      <w:r w:rsidRPr="009E7F4C">
        <w:rPr>
          <w:rFonts w:cstheme="minorHAnsi"/>
          <w:sz w:val="24"/>
          <w:szCs w:val="24"/>
        </w:rPr>
        <w:t>“I’m not sure,” Jager says.</w:t>
      </w:r>
      <w:r w:rsidR="0071681A">
        <w:rPr>
          <w:rFonts w:cstheme="minorHAnsi"/>
          <w:sz w:val="24"/>
          <w:szCs w:val="24"/>
        </w:rPr>
        <w:t xml:space="preserve"> </w:t>
      </w:r>
      <w:r w:rsidRPr="009E7F4C">
        <w:rPr>
          <w:rFonts w:cstheme="minorHAnsi"/>
          <w:sz w:val="24"/>
          <w:szCs w:val="24"/>
        </w:rPr>
        <w:t>“I rarely have to deal with this sort of thing.</w:t>
      </w:r>
      <w:r w:rsidR="0071681A">
        <w:rPr>
          <w:rFonts w:cstheme="minorHAnsi"/>
          <w:sz w:val="24"/>
          <w:szCs w:val="24"/>
        </w:rPr>
        <w:t xml:space="preserve"> </w:t>
      </w:r>
      <w:r w:rsidRPr="009E7F4C">
        <w:rPr>
          <w:rFonts w:cstheme="minorHAnsi"/>
          <w:sz w:val="24"/>
          <w:szCs w:val="24"/>
        </w:rPr>
        <w:t xml:space="preserve">Clansmen are more </w:t>
      </w:r>
      <w:r w:rsidRPr="009E7F4C" w:rsidR="00EE2245">
        <w:rPr>
          <w:rFonts w:cstheme="minorHAnsi"/>
          <w:sz w:val="24"/>
          <w:szCs w:val="24"/>
        </w:rPr>
        <w:t>straightforward</w:t>
      </w:r>
      <w:r w:rsidR="00EE2245">
        <w:rPr>
          <w:rFonts w:cstheme="minorHAnsi"/>
          <w:sz w:val="24"/>
          <w:szCs w:val="24"/>
        </w:rPr>
        <w:t>. W</w:t>
      </w:r>
      <w:r w:rsidRPr="009E7F4C">
        <w:rPr>
          <w:rFonts w:cstheme="minorHAnsi"/>
          <w:sz w:val="24"/>
          <w:szCs w:val="24"/>
        </w:rPr>
        <w:t>e challenge each other to duels.”</w:t>
      </w:r>
    </w:p>
    <w:p w:rsidR="00176DAF" w:rsidP="00176DAF" w:rsidRDefault="007F0EEA" w14:paraId="54B2C70F" w14:textId="1CE60AF0">
      <w:pPr>
        <w:spacing w:after="0"/>
        <w:ind w:firstLine="360"/>
        <w:rPr>
          <w:rFonts w:cstheme="minorHAnsi"/>
          <w:sz w:val="24"/>
          <w:szCs w:val="24"/>
        </w:rPr>
      </w:pPr>
      <w:r w:rsidRPr="009E7F4C">
        <w:rPr>
          <w:rFonts w:cstheme="minorHAnsi"/>
          <w:sz w:val="24"/>
          <w:szCs w:val="24"/>
        </w:rPr>
        <w:t xml:space="preserve">“We need </w:t>
      </w:r>
      <w:r w:rsidR="00EE2245">
        <w:rPr>
          <w:rFonts w:cstheme="minorHAnsi"/>
          <w:sz w:val="24"/>
          <w:szCs w:val="24"/>
        </w:rPr>
        <w:t>s</w:t>
      </w:r>
      <w:r w:rsidRPr="009E7F4C">
        <w:rPr>
          <w:rFonts w:cstheme="minorHAnsi"/>
          <w:sz w:val="24"/>
          <w:szCs w:val="24"/>
        </w:rPr>
        <w:t>neaky person kind of help.”</w:t>
      </w:r>
      <w:r w:rsidR="0071681A">
        <w:rPr>
          <w:rFonts w:cstheme="minorHAnsi"/>
          <w:sz w:val="24"/>
          <w:szCs w:val="24"/>
        </w:rPr>
        <w:t xml:space="preserve"> </w:t>
      </w:r>
      <w:r w:rsidRPr="009E7F4C">
        <w:rPr>
          <w:rFonts w:cstheme="minorHAnsi"/>
          <w:sz w:val="24"/>
          <w:szCs w:val="24"/>
        </w:rPr>
        <w:t>I make another call.</w:t>
      </w:r>
      <w:r w:rsidR="0071681A">
        <w:rPr>
          <w:rFonts w:cstheme="minorHAnsi"/>
          <w:sz w:val="24"/>
          <w:szCs w:val="24"/>
        </w:rPr>
        <w:t xml:space="preserve"> </w:t>
      </w:r>
      <w:r w:rsidRPr="009E7F4C">
        <w:rPr>
          <w:rFonts w:cstheme="minorHAnsi"/>
          <w:sz w:val="24"/>
          <w:szCs w:val="24"/>
        </w:rPr>
        <w:t>“Jint.”</w:t>
      </w:r>
    </w:p>
    <w:p w:rsidR="00176DAF" w:rsidP="00176DAF" w:rsidRDefault="007F0EEA" w14:paraId="23E978AD" w14:textId="33214519">
      <w:pPr>
        <w:spacing w:after="0"/>
        <w:ind w:firstLine="360"/>
        <w:rPr>
          <w:rFonts w:cstheme="minorHAnsi"/>
          <w:sz w:val="24"/>
          <w:szCs w:val="24"/>
        </w:rPr>
      </w:pPr>
      <w:r w:rsidRPr="009E7F4C">
        <w:rPr>
          <w:rFonts w:cstheme="minorHAnsi"/>
          <w:sz w:val="24"/>
          <w:szCs w:val="24"/>
        </w:rPr>
        <w:t>“What do you want?” she asks.</w:t>
      </w:r>
    </w:p>
    <w:p w:rsidR="00176DAF" w:rsidP="00176DAF" w:rsidRDefault="007F0EEA" w14:paraId="502F6721" w14:textId="13A17965">
      <w:pPr>
        <w:spacing w:after="0"/>
        <w:ind w:firstLine="360"/>
        <w:rPr>
          <w:rFonts w:cstheme="minorHAnsi"/>
          <w:sz w:val="24"/>
          <w:szCs w:val="24"/>
        </w:rPr>
      </w:pPr>
      <w:r w:rsidRPr="009E7F4C">
        <w:rPr>
          <w:rFonts w:cstheme="minorHAnsi"/>
          <w:sz w:val="24"/>
          <w:szCs w:val="24"/>
        </w:rPr>
        <w:t>“Look, I need your help.”</w:t>
      </w:r>
      <w:r w:rsidR="0071681A">
        <w:rPr>
          <w:rFonts w:cstheme="minorHAnsi"/>
          <w:sz w:val="24"/>
          <w:szCs w:val="24"/>
        </w:rPr>
        <w:t xml:space="preserve"> </w:t>
      </w:r>
      <w:r w:rsidRPr="009E7F4C">
        <w:rPr>
          <w:rFonts w:cstheme="minorHAnsi"/>
          <w:sz w:val="24"/>
          <w:szCs w:val="24"/>
        </w:rPr>
        <w:t>I explain about Kissy and Bucky’s apartment.</w:t>
      </w:r>
      <w:r w:rsidR="0071681A">
        <w:rPr>
          <w:rFonts w:cstheme="minorHAnsi"/>
          <w:sz w:val="24"/>
          <w:szCs w:val="24"/>
        </w:rPr>
        <w:t xml:space="preserve"> </w:t>
      </w:r>
      <w:r w:rsidRPr="009E7F4C">
        <w:rPr>
          <w:rFonts w:cstheme="minorHAnsi"/>
          <w:sz w:val="24"/>
          <w:szCs w:val="24"/>
        </w:rPr>
        <w:t>“We’re trying to figure out what this is all about, but coming up empty.</w:t>
      </w:r>
      <w:r w:rsidR="0071681A">
        <w:rPr>
          <w:rFonts w:cstheme="minorHAnsi"/>
          <w:sz w:val="24"/>
          <w:szCs w:val="24"/>
        </w:rPr>
        <w:t xml:space="preserve"> </w:t>
      </w:r>
      <w:r w:rsidRPr="009E7F4C">
        <w:rPr>
          <w:rFonts w:cstheme="minorHAnsi"/>
          <w:sz w:val="24"/>
          <w:szCs w:val="24"/>
        </w:rPr>
        <w:t>I figured you’d have a better idea.”</w:t>
      </w:r>
    </w:p>
    <w:p w:rsidR="00176DAF" w:rsidP="00176DAF" w:rsidRDefault="007F0EEA" w14:paraId="6155FCB4" w14:textId="77777777">
      <w:pPr>
        <w:spacing w:after="0"/>
        <w:ind w:firstLine="360"/>
        <w:rPr>
          <w:rFonts w:cstheme="minorHAnsi"/>
          <w:sz w:val="24"/>
          <w:szCs w:val="24"/>
        </w:rPr>
      </w:pPr>
      <w:r w:rsidRPr="009E7F4C">
        <w:rPr>
          <w:rFonts w:cstheme="minorHAnsi"/>
          <w:sz w:val="24"/>
          <w:szCs w:val="24"/>
        </w:rPr>
        <w:t>“Are you still in the apartment?”</w:t>
      </w:r>
    </w:p>
    <w:p w:rsidR="00176DAF" w:rsidP="00176DAF" w:rsidRDefault="007F0EEA" w14:paraId="5128812B" w14:textId="5A9A902F">
      <w:pPr>
        <w:spacing w:after="0"/>
        <w:ind w:firstLine="360"/>
        <w:rPr>
          <w:rFonts w:cstheme="minorHAnsi"/>
          <w:sz w:val="24"/>
          <w:szCs w:val="24"/>
        </w:rPr>
      </w:pPr>
      <w:r w:rsidRPr="009E7F4C">
        <w:rPr>
          <w:rFonts w:cstheme="minorHAnsi"/>
          <w:sz w:val="24"/>
          <w:szCs w:val="24"/>
        </w:rPr>
        <w:t>“Well, we’re standing in the doorway.”</w:t>
      </w:r>
    </w:p>
    <w:p w:rsidR="00176DAF" w:rsidP="00176DAF" w:rsidRDefault="007F0EEA" w14:paraId="2F2A3313" w14:textId="77777777">
      <w:pPr>
        <w:spacing w:after="0"/>
        <w:ind w:firstLine="360"/>
        <w:rPr>
          <w:rFonts w:cstheme="minorHAnsi"/>
          <w:sz w:val="24"/>
          <w:szCs w:val="24"/>
        </w:rPr>
      </w:pPr>
      <w:r w:rsidRPr="009E7F4C">
        <w:rPr>
          <w:rFonts w:cstheme="minorHAnsi"/>
          <w:sz w:val="24"/>
          <w:szCs w:val="24"/>
        </w:rPr>
        <w:t>“What does it smell like?”</w:t>
      </w:r>
    </w:p>
    <w:p w:rsidR="00176DAF" w:rsidP="00176DAF" w:rsidRDefault="007F0EEA" w14:paraId="7C383790" w14:textId="5DC7A4D8">
      <w:pPr>
        <w:spacing w:after="0"/>
        <w:ind w:firstLine="360"/>
        <w:rPr>
          <w:rFonts w:cstheme="minorHAnsi"/>
          <w:sz w:val="24"/>
          <w:szCs w:val="24"/>
        </w:rPr>
      </w:pPr>
      <w:r w:rsidRPr="009E7F4C">
        <w:rPr>
          <w:rFonts w:cstheme="minorHAnsi"/>
          <w:sz w:val="24"/>
          <w:szCs w:val="24"/>
        </w:rPr>
        <w:t>I sniff.</w:t>
      </w:r>
      <w:r w:rsidR="0071681A">
        <w:rPr>
          <w:rFonts w:cstheme="minorHAnsi"/>
          <w:sz w:val="24"/>
          <w:szCs w:val="24"/>
        </w:rPr>
        <w:t xml:space="preserve"> </w:t>
      </w:r>
      <w:r w:rsidRPr="009E7F4C">
        <w:rPr>
          <w:rFonts w:cstheme="minorHAnsi"/>
          <w:sz w:val="24"/>
          <w:szCs w:val="24"/>
        </w:rPr>
        <w:t>“Well, it’s sort of fruity, now that you mention it.”</w:t>
      </w:r>
      <w:r w:rsidR="0071681A">
        <w:rPr>
          <w:rFonts w:cstheme="minorHAnsi"/>
          <w:sz w:val="24"/>
          <w:szCs w:val="24"/>
        </w:rPr>
        <w:t xml:space="preserve"> </w:t>
      </w:r>
      <w:r w:rsidRPr="009E7F4C">
        <w:rPr>
          <w:rFonts w:cstheme="minorHAnsi"/>
          <w:sz w:val="24"/>
          <w:szCs w:val="24"/>
        </w:rPr>
        <w:t>Strawberries?</w:t>
      </w:r>
      <w:r w:rsidR="0071681A">
        <w:rPr>
          <w:rFonts w:cstheme="minorHAnsi"/>
          <w:sz w:val="24"/>
          <w:szCs w:val="24"/>
        </w:rPr>
        <w:t xml:space="preserve"> </w:t>
      </w:r>
      <w:r w:rsidRPr="009E7F4C">
        <w:rPr>
          <w:rFonts w:cstheme="minorHAnsi"/>
          <w:sz w:val="24"/>
          <w:szCs w:val="24"/>
        </w:rPr>
        <w:t>I sniff some more.</w:t>
      </w:r>
      <w:r w:rsidR="0071681A">
        <w:rPr>
          <w:rFonts w:cstheme="minorHAnsi"/>
          <w:sz w:val="24"/>
          <w:szCs w:val="24"/>
        </w:rPr>
        <w:t xml:space="preserve"> </w:t>
      </w:r>
      <w:r w:rsidRPr="009E7F4C">
        <w:rPr>
          <w:rFonts w:cstheme="minorHAnsi"/>
          <w:sz w:val="24"/>
          <w:szCs w:val="24"/>
        </w:rPr>
        <w:t xml:space="preserve">“It’s stronger </w:t>
      </w:r>
      <w:r w:rsidR="00790F0D">
        <w:rPr>
          <w:rFonts w:cstheme="minorHAnsi"/>
          <w:sz w:val="24"/>
          <w:szCs w:val="24"/>
        </w:rPr>
        <w:t>toward</w:t>
      </w:r>
      <w:r w:rsidRPr="009E7F4C">
        <w:rPr>
          <w:rFonts w:cstheme="minorHAnsi"/>
          <w:sz w:val="24"/>
          <w:szCs w:val="24"/>
        </w:rPr>
        <w:t xml:space="preserve"> the back room.”</w:t>
      </w:r>
    </w:p>
    <w:p w:rsidR="00176DAF" w:rsidP="00EB177D" w:rsidRDefault="007F0EEA" w14:paraId="26EB8055" w14:textId="521FB8A6">
      <w:pPr>
        <w:spacing w:after="0"/>
        <w:ind w:firstLine="360"/>
        <w:rPr>
          <w:rFonts w:cstheme="minorHAnsi"/>
          <w:sz w:val="24"/>
          <w:szCs w:val="24"/>
        </w:rPr>
      </w:pPr>
      <w:r w:rsidRPr="009E7F4C">
        <w:rPr>
          <w:rFonts w:cstheme="minorHAnsi"/>
          <w:sz w:val="24"/>
          <w:szCs w:val="24"/>
        </w:rPr>
        <w:t xml:space="preserve">“Don’t go inside, you fucking </w:t>
      </w:r>
      <w:proofErr w:type="spellStart"/>
      <w:r w:rsidRPr="009E7F4C">
        <w:rPr>
          <w:rFonts w:cstheme="minorHAnsi"/>
          <w:sz w:val="24"/>
          <w:szCs w:val="24"/>
        </w:rPr>
        <w:t>moro</w:t>
      </w:r>
      <w:proofErr w:type="spellEnd"/>
      <w:r w:rsidR="00223D79">
        <w:rPr>
          <w:rFonts w:cstheme="minorHAnsi"/>
          <w:sz w:val="24"/>
          <w:szCs w:val="24"/>
        </w:rPr>
        <w:t>—</w:t>
      </w:r>
      <w:r w:rsidR="004360BB">
        <w:rPr>
          <w:rFonts w:cstheme="minorHAnsi"/>
          <w:sz w:val="24"/>
          <w:szCs w:val="24"/>
        </w:rPr>
        <w:t>”</w:t>
      </w:r>
    </w:p>
    <w:p w:rsidR="00EB177D" w:rsidP="00EB177D" w:rsidRDefault="00EB177D" w14:paraId="6791E248" w14:textId="77777777">
      <w:pPr>
        <w:spacing w:after="0"/>
        <w:rPr>
          <w:rFonts w:cstheme="minorHAnsi"/>
          <w:sz w:val="24"/>
          <w:szCs w:val="24"/>
        </w:rPr>
      </w:pPr>
    </w:p>
    <w:p w:rsidR="00EB177D" w:rsidP="00EB177D" w:rsidRDefault="00EB177D" w14:paraId="1AC115E5" w14:textId="46355F1C">
      <w:pPr>
        <w:spacing w:after="0"/>
        <w:jc w:val="center"/>
        <w:rPr>
          <w:rFonts w:cstheme="minorHAnsi"/>
          <w:sz w:val="24"/>
          <w:szCs w:val="24"/>
        </w:rPr>
      </w:pPr>
      <w:r>
        <w:rPr>
          <w:rFonts w:cstheme="minorHAnsi"/>
          <w:sz w:val="24"/>
          <w:szCs w:val="24"/>
        </w:rPr>
        <w:t>***</w:t>
      </w:r>
    </w:p>
    <w:p w:rsidR="00176DAF" w:rsidP="00176DAF" w:rsidRDefault="00176DAF" w14:paraId="28EC2760" w14:textId="77777777">
      <w:pPr>
        <w:spacing w:after="0"/>
        <w:ind w:firstLine="360"/>
        <w:rPr>
          <w:rFonts w:cstheme="minorHAnsi"/>
          <w:sz w:val="24"/>
          <w:szCs w:val="24"/>
        </w:rPr>
      </w:pPr>
    </w:p>
    <w:p w:rsidR="00176DAF" w:rsidP="005F1E03" w:rsidRDefault="007F0EEA" w14:paraId="0FE32369" w14:textId="77777777">
      <w:pPr>
        <w:spacing w:after="0"/>
        <w:rPr>
          <w:rFonts w:cstheme="minorHAnsi"/>
          <w:sz w:val="24"/>
          <w:szCs w:val="24"/>
        </w:rPr>
      </w:pPr>
      <w:r w:rsidRPr="009E7F4C">
        <w:rPr>
          <w:rFonts w:cstheme="minorHAnsi"/>
          <w:sz w:val="24"/>
          <w:szCs w:val="24"/>
        </w:rPr>
        <w:t>I wake up in a completely different place and I can barely see.</w:t>
      </w:r>
      <w:r w:rsidR="0071681A">
        <w:rPr>
          <w:rFonts w:cstheme="minorHAnsi"/>
          <w:sz w:val="24"/>
          <w:szCs w:val="24"/>
        </w:rPr>
        <w:t xml:space="preserve"> </w:t>
      </w:r>
      <w:r w:rsidRPr="009E7F4C">
        <w:rPr>
          <w:rFonts w:cstheme="minorHAnsi"/>
          <w:sz w:val="24"/>
          <w:szCs w:val="24"/>
        </w:rPr>
        <w:t>Mostly just grays and blacks and a couple of bright spots in front of me that slowly coalesce into lights on a ceiling.</w:t>
      </w:r>
      <w:r w:rsidR="0071681A">
        <w:rPr>
          <w:rFonts w:cstheme="minorHAnsi"/>
          <w:sz w:val="24"/>
          <w:szCs w:val="24"/>
        </w:rPr>
        <w:t xml:space="preserve"> </w:t>
      </w:r>
      <w:r w:rsidRPr="009E7F4C">
        <w:rPr>
          <w:rFonts w:cstheme="minorHAnsi"/>
          <w:sz w:val="24"/>
          <w:szCs w:val="24"/>
        </w:rPr>
        <w:t>I turn my head.</w:t>
      </w:r>
      <w:r w:rsidR="0071681A">
        <w:rPr>
          <w:rFonts w:cstheme="minorHAnsi"/>
          <w:sz w:val="24"/>
          <w:szCs w:val="24"/>
        </w:rPr>
        <w:t xml:space="preserve"> </w:t>
      </w:r>
      <w:r w:rsidRPr="009E7F4C">
        <w:rPr>
          <w:rFonts w:cstheme="minorHAnsi"/>
          <w:sz w:val="24"/>
          <w:szCs w:val="24"/>
        </w:rPr>
        <w:t>Or, at least, I try to turn my head.</w:t>
      </w:r>
      <w:r w:rsidR="0071681A">
        <w:rPr>
          <w:rFonts w:cstheme="minorHAnsi"/>
          <w:sz w:val="24"/>
          <w:szCs w:val="24"/>
        </w:rPr>
        <w:t xml:space="preserve"> </w:t>
      </w:r>
      <w:r w:rsidRPr="009E7F4C">
        <w:rPr>
          <w:rFonts w:cstheme="minorHAnsi"/>
          <w:sz w:val="24"/>
          <w:szCs w:val="24"/>
        </w:rPr>
        <w:t>Doesn’t seem to want to work.</w:t>
      </w:r>
      <w:r w:rsidR="0071681A">
        <w:rPr>
          <w:rFonts w:cstheme="minorHAnsi"/>
          <w:sz w:val="24"/>
          <w:szCs w:val="24"/>
        </w:rPr>
        <w:t xml:space="preserve"> </w:t>
      </w:r>
      <w:r w:rsidRPr="009E7F4C">
        <w:rPr>
          <w:rFonts w:cstheme="minorHAnsi"/>
          <w:sz w:val="24"/>
          <w:szCs w:val="24"/>
        </w:rPr>
        <w:t>I open my mouth to speak, but that doesn’t work, either.</w:t>
      </w:r>
      <w:r w:rsidR="0071681A">
        <w:rPr>
          <w:rFonts w:cstheme="minorHAnsi"/>
          <w:sz w:val="24"/>
          <w:szCs w:val="24"/>
        </w:rPr>
        <w:t xml:space="preserve"> </w:t>
      </w:r>
      <w:r w:rsidRPr="009E7F4C">
        <w:rPr>
          <w:rFonts w:cstheme="minorHAnsi"/>
          <w:sz w:val="24"/>
          <w:szCs w:val="24"/>
        </w:rPr>
        <w:t>What the fuck is wrong with me?</w:t>
      </w:r>
    </w:p>
    <w:p w:rsidR="00176DAF" w:rsidP="00176DAF" w:rsidRDefault="007F0EEA" w14:paraId="72F2A103" w14:textId="77777777">
      <w:pPr>
        <w:spacing w:after="0"/>
        <w:ind w:firstLine="360"/>
        <w:rPr>
          <w:rFonts w:cstheme="minorHAnsi"/>
          <w:sz w:val="24"/>
          <w:szCs w:val="24"/>
        </w:rPr>
      </w:pPr>
      <w:r w:rsidRPr="009E7F4C">
        <w:rPr>
          <w:rFonts w:cstheme="minorHAnsi"/>
          <w:sz w:val="24"/>
          <w:szCs w:val="24"/>
        </w:rPr>
        <w:t>“Don’t move, idiot,” Laura says, her voice somewhere off to my left.</w:t>
      </w:r>
      <w:r w:rsidR="0071681A">
        <w:rPr>
          <w:rFonts w:cstheme="minorHAnsi"/>
          <w:sz w:val="24"/>
          <w:szCs w:val="24"/>
        </w:rPr>
        <w:t xml:space="preserve"> </w:t>
      </w:r>
      <w:r w:rsidRPr="009E7F4C">
        <w:rPr>
          <w:rFonts w:cstheme="minorHAnsi"/>
          <w:sz w:val="24"/>
          <w:szCs w:val="24"/>
        </w:rPr>
        <w:t>She sounds angry and scared at the same time.</w:t>
      </w:r>
      <w:r w:rsidR="0071681A">
        <w:rPr>
          <w:rFonts w:cstheme="minorHAnsi"/>
          <w:sz w:val="24"/>
          <w:szCs w:val="24"/>
        </w:rPr>
        <w:t xml:space="preserve"> </w:t>
      </w:r>
      <w:r w:rsidRPr="009E7F4C">
        <w:rPr>
          <w:rFonts w:cstheme="minorHAnsi"/>
          <w:sz w:val="24"/>
          <w:szCs w:val="24"/>
        </w:rPr>
        <w:t>I hate to hear her like that.</w:t>
      </w:r>
      <w:r w:rsidR="0071681A">
        <w:rPr>
          <w:rFonts w:cstheme="minorHAnsi"/>
          <w:sz w:val="24"/>
          <w:szCs w:val="24"/>
        </w:rPr>
        <w:t xml:space="preserve"> </w:t>
      </w:r>
      <w:r w:rsidRPr="009E7F4C">
        <w:rPr>
          <w:rFonts w:cstheme="minorHAnsi"/>
          <w:sz w:val="24"/>
          <w:szCs w:val="24"/>
        </w:rPr>
        <w:t>“The nanogel is still working on you.</w:t>
      </w:r>
      <w:r w:rsidR="0071681A">
        <w:rPr>
          <w:rFonts w:cstheme="minorHAnsi"/>
          <w:sz w:val="24"/>
          <w:szCs w:val="24"/>
        </w:rPr>
        <w:t xml:space="preserve"> </w:t>
      </w:r>
      <w:r w:rsidRPr="009E7F4C">
        <w:rPr>
          <w:rFonts w:cstheme="minorHAnsi"/>
          <w:sz w:val="24"/>
          <w:szCs w:val="24"/>
        </w:rPr>
        <w:t>Shouldn’t he still be under?”</w:t>
      </w:r>
    </w:p>
    <w:p w:rsidR="00176DAF" w:rsidP="00176DAF" w:rsidRDefault="007F0EEA" w14:paraId="6A344F6A" w14:textId="77777777">
      <w:pPr>
        <w:spacing w:after="0"/>
        <w:ind w:firstLine="360"/>
        <w:rPr>
          <w:rFonts w:cstheme="minorHAnsi"/>
          <w:sz w:val="24"/>
          <w:szCs w:val="24"/>
        </w:rPr>
      </w:pPr>
      <w:r w:rsidRPr="009E7F4C">
        <w:rPr>
          <w:rFonts w:cstheme="minorHAnsi"/>
          <w:sz w:val="24"/>
          <w:szCs w:val="24"/>
        </w:rPr>
        <w:t>“Oops,” says a mechanical voice.</w:t>
      </w:r>
      <w:r w:rsidR="0071681A">
        <w:rPr>
          <w:rFonts w:cstheme="minorHAnsi"/>
          <w:sz w:val="24"/>
          <w:szCs w:val="24"/>
        </w:rPr>
        <w:t xml:space="preserve"> </w:t>
      </w:r>
    </w:p>
    <w:p w:rsidR="00176DAF" w:rsidP="00176DAF" w:rsidRDefault="007F0EEA" w14:paraId="2C670907" w14:textId="77777777">
      <w:pPr>
        <w:spacing w:after="0"/>
        <w:ind w:firstLine="360"/>
        <w:rPr>
          <w:rFonts w:cstheme="minorHAnsi"/>
          <w:sz w:val="24"/>
          <w:szCs w:val="24"/>
        </w:rPr>
      </w:pPr>
      <w:r w:rsidRPr="009E7F4C">
        <w:rPr>
          <w:rFonts w:cstheme="minorHAnsi"/>
          <w:sz w:val="24"/>
          <w:szCs w:val="24"/>
        </w:rPr>
        <w:t>The ceiling swirls and fades out.</w:t>
      </w:r>
    </w:p>
    <w:p w:rsidRPr="009E7F4C" w:rsidR="007F0EEA" w:rsidP="00176DAF" w:rsidRDefault="007F0EEA" w14:paraId="6E1D6FE6" w14:textId="73D779C2">
      <w:pPr>
        <w:spacing w:after="0"/>
        <w:ind w:firstLine="360"/>
        <w:rPr>
          <w:rFonts w:cstheme="minorHAnsi"/>
          <w:sz w:val="24"/>
          <w:szCs w:val="24"/>
        </w:rPr>
      </w:pPr>
    </w:p>
    <w:p w:rsidR="00176DAF" w:rsidP="00205782" w:rsidRDefault="00AE1D3C" w14:paraId="252D5C65" w14:textId="77777777">
      <w:pPr>
        <w:spacing w:after="0"/>
        <w:jc w:val="center"/>
        <w:rPr>
          <w:rFonts w:cstheme="minorHAnsi"/>
          <w:sz w:val="24"/>
          <w:szCs w:val="24"/>
        </w:rPr>
      </w:pPr>
      <w:r>
        <w:rPr>
          <w:rFonts w:cstheme="minorHAnsi"/>
          <w:sz w:val="24"/>
          <w:szCs w:val="24"/>
        </w:rPr>
        <w:lastRenderedPageBreak/>
        <w:t>***</w:t>
      </w:r>
    </w:p>
    <w:p w:rsidR="00176DAF" w:rsidP="00176DAF" w:rsidRDefault="00176DAF" w14:paraId="6BE40A98" w14:textId="77777777">
      <w:pPr>
        <w:spacing w:after="0"/>
        <w:ind w:firstLine="360"/>
        <w:rPr>
          <w:rFonts w:cstheme="minorHAnsi"/>
          <w:sz w:val="24"/>
          <w:szCs w:val="24"/>
        </w:rPr>
      </w:pPr>
    </w:p>
    <w:p w:rsidR="00176DAF" w:rsidP="49B49CEF" w:rsidRDefault="007F0EEA" w14:paraId="4D61EE00" w14:textId="3624CE6B">
      <w:pPr>
        <w:spacing w:after="0"/>
        <w:rPr>
          <w:rFonts w:cs="Calibri" w:cstheme="minorAscii"/>
          <w:sz w:val="24"/>
          <w:szCs w:val="24"/>
        </w:rPr>
      </w:pPr>
      <w:r w:rsidRPr="49B49CEF" w:rsidR="49B49CEF">
        <w:rPr>
          <w:rFonts w:cs="Calibri" w:cstheme="minorAscii"/>
          <w:sz w:val="24"/>
          <w:szCs w:val="24"/>
        </w:rPr>
        <w:t xml:space="preserve">When I come to </w:t>
      </w:r>
      <w:r w:rsidRPr="49B49CEF" w:rsidR="49B49CEF">
        <w:rPr>
          <w:rFonts w:cs="Calibri" w:cstheme="minorAscii"/>
          <w:sz w:val="24"/>
          <w:szCs w:val="24"/>
        </w:rPr>
        <w:t>again</w:t>
      </w:r>
      <w:r w:rsidRPr="49B49CEF" w:rsidR="49B49CEF">
        <w:rPr>
          <w:rFonts w:cs="Calibri" w:cstheme="minorAscii"/>
          <w:sz w:val="24"/>
          <w:szCs w:val="24"/>
        </w:rPr>
        <w:t xml:space="preserve"> </w:t>
      </w:r>
      <w:r w:rsidRPr="49B49CEF" w:rsidR="49B49CEF">
        <w:rPr>
          <w:rFonts w:cs="Calibri" w:cstheme="minorAscii"/>
          <w:sz w:val="24"/>
          <w:szCs w:val="24"/>
        </w:rPr>
        <w:t>I’m</w:t>
      </w:r>
      <w:r w:rsidRPr="49B49CEF" w:rsidR="49B49CEF">
        <w:rPr>
          <w:rFonts w:cs="Calibri" w:cstheme="minorAscii"/>
          <w:sz w:val="24"/>
          <w:szCs w:val="24"/>
        </w:rPr>
        <w:t xml:space="preserve"> in a different place again, but at least when I turn my head it works. The walls are milky white and so are the floors and ceiling. </w:t>
      </w:r>
      <w:r w:rsidRPr="49B49CEF" w:rsidR="49B49CEF">
        <w:rPr>
          <w:rFonts w:cs="Calibri" w:cstheme="minorAscii"/>
          <w:sz w:val="24"/>
          <w:szCs w:val="24"/>
        </w:rPr>
        <w:t>I’m</w:t>
      </w:r>
      <w:r w:rsidRPr="49B49CEF" w:rsidR="49B49CEF">
        <w:rPr>
          <w:rFonts w:cs="Calibri" w:cstheme="minorAscii"/>
          <w:sz w:val="24"/>
          <w:szCs w:val="24"/>
        </w:rPr>
        <w:t xml:space="preserve"> in one of those elevated hospital recovery beds. </w:t>
      </w:r>
      <w:r w:rsidRPr="49B49CEF" w:rsidR="49B49CEF">
        <w:rPr>
          <w:rFonts w:cs="Calibri" w:cstheme="minorAscii"/>
          <w:sz w:val="24"/>
          <w:szCs w:val="24"/>
        </w:rPr>
        <w:t>It’s</w:t>
      </w:r>
      <w:r w:rsidRPr="49B49CEF" w:rsidR="49B49CEF">
        <w:rPr>
          <w:rFonts w:cs="Calibri" w:cstheme="minorAscii"/>
          <w:sz w:val="24"/>
          <w:szCs w:val="24"/>
        </w:rPr>
        <w:t xml:space="preserve"> </w:t>
      </w:r>
      <w:r w:rsidRPr="49B49CEF" w:rsidR="49B49CEF">
        <w:rPr>
          <w:rFonts w:cs="Calibri" w:cstheme="minorAscii"/>
          <w:sz w:val="24"/>
          <w:szCs w:val="24"/>
        </w:rPr>
        <w:t>really just</w:t>
      </w:r>
      <w:r w:rsidRPr="49B49CEF" w:rsidR="49B49CEF">
        <w:rPr>
          <w:rFonts w:cs="Calibri" w:cstheme="minorAscii"/>
          <w:sz w:val="24"/>
          <w:szCs w:val="24"/>
        </w:rPr>
        <w:t xml:space="preserve"> a </w:t>
      </w:r>
      <w:ins w:author="Gary Smailes" w:date="2024-03-15T15:48:40.47Z" w:id="257270644">
        <w:r w:rsidRPr="49B49CEF" w:rsidR="49B49CEF">
          <w:rPr>
            <w:rFonts w:cs="Calibri" w:cstheme="minorAscii"/>
            <w:sz w:val="24"/>
            <w:szCs w:val="24"/>
          </w:rPr>
          <w:t>‘</w:t>
        </w:r>
      </w:ins>
      <w:del w:author="Gary Smailes" w:date="2024-03-15T15:48:39.008Z" w:id="2042624167">
        <w:r w:rsidRPr="49B49CEF" w:rsidDel="49B49CEF">
          <w:rPr>
            <w:rFonts w:cs="Calibri" w:cstheme="minorAscii"/>
            <w:sz w:val="24"/>
            <w:szCs w:val="24"/>
          </w:rPr>
          <w:delText>“</w:delText>
        </w:r>
      </w:del>
      <w:r w:rsidRPr="49B49CEF" w:rsidR="49B49CEF">
        <w:rPr>
          <w:rFonts w:cs="Calibri" w:cstheme="minorAscii"/>
          <w:sz w:val="24"/>
          <w:szCs w:val="24"/>
        </w:rPr>
        <w:t>we were going to discharge you but wanted to wait a couple of minutes in case you tried to die again</w:t>
      </w:r>
      <w:ins w:author="Gary Smailes" w:date="2024-03-15T15:48:43.708Z" w:id="310766955">
        <w:r w:rsidRPr="49B49CEF" w:rsidR="49B49CEF">
          <w:rPr>
            <w:rFonts w:cs="Calibri" w:cstheme="minorAscii"/>
            <w:sz w:val="24"/>
            <w:szCs w:val="24"/>
          </w:rPr>
          <w:t>’</w:t>
        </w:r>
      </w:ins>
      <w:del w:author="Gary Smailes" w:date="2024-03-15T15:48:42.786Z" w:id="1971234652">
        <w:r w:rsidRPr="49B49CEF" w:rsidDel="49B49CEF">
          <w:rPr>
            <w:rFonts w:cs="Calibri" w:cstheme="minorAscii"/>
            <w:sz w:val="24"/>
            <w:szCs w:val="24"/>
          </w:rPr>
          <w:delText>”</w:delText>
        </w:r>
      </w:del>
      <w:r w:rsidRPr="49B49CEF" w:rsidR="49B49CEF">
        <w:rPr>
          <w:rFonts w:cs="Calibri" w:cstheme="minorAscii"/>
          <w:sz w:val="24"/>
          <w:szCs w:val="24"/>
        </w:rPr>
        <w:t xml:space="preserve"> sort of rooms. Laura is sleeping in a chair in the corner. </w:t>
      </w:r>
      <w:r w:rsidRPr="49B49CEF" w:rsidR="49B49CEF">
        <w:rPr>
          <w:rFonts w:cs="Calibri" w:cstheme="minorAscii"/>
          <w:sz w:val="24"/>
          <w:szCs w:val="24"/>
        </w:rPr>
        <w:t>That’s</w:t>
      </w:r>
      <w:r w:rsidRPr="49B49CEF" w:rsidR="49B49CEF">
        <w:rPr>
          <w:rFonts w:cs="Calibri" w:cstheme="minorAscii"/>
          <w:sz w:val="24"/>
          <w:szCs w:val="24"/>
        </w:rPr>
        <w:t xml:space="preserve"> not a good sign, it meant </w:t>
      </w:r>
      <w:r w:rsidRPr="49B49CEF" w:rsidR="49B49CEF">
        <w:rPr>
          <w:rFonts w:cs="Calibri" w:cstheme="minorAscii"/>
          <w:sz w:val="24"/>
          <w:szCs w:val="24"/>
        </w:rPr>
        <w:t>I’d</w:t>
      </w:r>
      <w:r w:rsidRPr="49B49CEF" w:rsidR="49B49CEF">
        <w:rPr>
          <w:rFonts w:cs="Calibri" w:cstheme="minorAscii"/>
          <w:sz w:val="24"/>
          <w:szCs w:val="24"/>
        </w:rPr>
        <w:t xml:space="preserve"> been here for a long time. Healthcare in the 29th century is fast. Everything takes fifteen minutes, tops. They only keep people overnight who have been blown to pieces. </w:t>
      </w:r>
    </w:p>
    <w:p w:rsidR="00176DAF" w:rsidP="00176DAF" w:rsidRDefault="007F0EEA" w14:paraId="76ADA807" w14:textId="7D98659D">
      <w:pPr>
        <w:spacing w:after="0"/>
        <w:ind w:firstLine="360"/>
        <w:rPr>
          <w:rFonts w:cstheme="minorHAnsi"/>
          <w:sz w:val="24"/>
          <w:szCs w:val="24"/>
        </w:rPr>
      </w:pPr>
      <w:r w:rsidRPr="009E7F4C">
        <w:rPr>
          <w:rFonts w:cstheme="minorHAnsi"/>
          <w:sz w:val="24"/>
          <w:szCs w:val="24"/>
        </w:rPr>
        <w:t>I look down.</w:t>
      </w:r>
      <w:r w:rsidR="0071681A">
        <w:rPr>
          <w:rFonts w:cstheme="minorHAnsi"/>
          <w:sz w:val="24"/>
          <w:szCs w:val="24"/>
        </w:rPr>
        <w:t xml:space="preserve"> </w:t>
      </w:r>
      <w:r w:rsidRPr="009E7F4C">
        <w:rPr>
          <w:rFonts w:cstheme="minorHAnsi"/>
          <w:sz w:val="24"/>
          <w:szCs w:val="24"/>
        </w:rPr>
        <w:t>There are leg shapes beneath the blanket, and arms and a torso, too.</w:t>
      </w:r>
      <w:r w:rsidR="0071681A">
        <w:rPr>
          <w:rFonts w:cstheme="minorHAnsi"/>
          <w:sz w:val="24"/>
          <w:szCs w:val="24"/>
        </w:rPr>
        <w:t xml:space="preserve"> </w:t>
      </w:r>
      <w:r w:rsidRPr="009E7F4C">
        <w:rPr>
          <w:rFonts w:cstheme="minorHAnsi"/>
          <w:sz w:val="24"/>
          <w:szCs w:val="24"/>
        </w:rPr>
        <w:t>Oh, thank God.</w:t>
      </w:r>
      <w:r w:rsidR="0071681A">
        <w:rPr>
          <w:rFonts w:cstheme="minorHAnsi"/>
          <w:sz w:val="24"/>
          <w:szCs w:val="24"/>
        </w:rPr>
        <w:t xml:space="preserve"> </w:t>
      </w:r>
      <w:r w:rsidRPr="009E7F4C">
        <w:rPr>
          <w:rFonts w:cstheme="minorHAnsi"/>
          <w:sz w:val="24"/>
          <w:szCs w:val="24"/>
        </w:rPr>
        <w:t>But if I still have all my parts, then why am I still in the hospital?</w:t>
      </w:r>
    </w:p>
    <w:p w:rsidR="00176DAF" w:rsidP="00176DAF" w:rsidRDefault="007F0EEA" w14:paraId="3C98814F" w14:textId="5FC54C46">
      <w:pPr>
        <w:spacing w:after="0"/>
        <w:ind w:firstLine="360"/>
        <w:rPr>
          <w:rFonts w:cstheme="minorHAnsi"/>
          <w:sz w:val="24"/>
          <w:szCs w:val="24"/>
        </w:rPr>
      </w:pPr>
      <w:r w:rsidRPr="009E7F4C">
        <w:rPr>
          <w:rFonts w:cstheme="minorHAnsi"/>
          <w:sz w:val="24"/>
          <w:szCs w:val="24"/>
        </w:rPr>
        <w:t>“Laura,” I croak.</w:t>
      </w:r>
      <w:r w:rsidR="0071681A">
        <w:rPr>
          <w:rFonts w:cstheme="minorHAnsi"/>
          <w:sz w:val="24"/>
          <w:szCs w:val="24"/>
        </w:rPr>
        <w:t xml:space="preserve"> </w:t>
      </w:r>
      <w:r w:rsidRPr="009E7F4C">
        <w:rPr>
          <w:rFonts w:cstheme="minorHAnsi"/>
          <w:sz w:val="24"/>
          <w:szCs w:val="24"/>
        </w:rPr>
        <w:t>Man, my mouth tastes like absolute shit</w:t>
      </w:r>
      <w:r w:rsidR="00EE2245">
        <w:rPr>
          <w:rFonts w:cstheme="minorHAnsi"/>
          <w:sz w:val="24"/>
          <w:szCs w:val="24"/>
        </w:rPr>
        <w:t xml:space="preserve">, </w:t>
      </w:r>
      <w:r w:rsidRPr="009E7F4C">
        <w:rPr>
          <w:rFonts w:cstheme="minorHAnsi"/>
          <w:sz w:val="24"/>
          <w:szCs w:val="24"/>
        </w:rPr>
        <w:t xml:space="preserve">like death crawled </w:t>
      </w:r>
      <w:r w:rsidR="00EE2245">
        <w:rPr>
          <w:rFonts w:cstheme="minorHAnsi"/>
          <w:sz w:val="24"/>
          <w:szCs w:val="24"/>
        </w:rPr>
        <w:t xml:space="preserve">in there </w:t>
      </w:r>
      <w:r w:rsidRPr="009E7F4C">
        <w:rPr>
          <w:rFonts w:cstheme="minorHAnsi"/>
          <w:sz w:val="24"/>
          <w:szCs w:val="24"/>
        </w:rPr>
        <w:t>and pitched a tent.</w:t>
      </w:r>
    </w:p>
    <w:p w:rsidR="00176DAF" w:rsidP="00176DAF" w:rsidRDefault="007F0EEA" w14:paraId="071CB9D8" w14:textId="77777777">
      <w:pPr>
        <w:spacing w:after="0"/>
        <w:ind w:firstLine="360"/>
        <w:rPr>
          <w:rFonts w:cstheme="minorHAnsi"/>
          <w:sz w:val="24"/>
          <w:szCs w:val="24"/>
        </w:rPr>
      </w:pPr>
      <w:r w:rsidRPr="009E7F4C">
        <w:rPr>
          <w:rFonts w:cstheme="minorHAnsi"/>
          <w:sz w:val="24"/>
          <w:szCs w:val="24"/>
        </w:rPr>
        <w:t>Her eyes pop open and she looks at me.</w:t>
      </w:r>
      <w:r w:rsidR="0071681A">
        <w:rPr>
          <w:rFonts w:cstheme="minorHAnsi"/>
          <w:sz w:val="24"/>
          <w:szCs w:val="24"/>
        </w:rPr>
        <w:t xml:space="preserve"> </w:t>
      </w:r>
      <w:r w:rsidRPr="009E7F4C">
        <w:rPr>
          <w:rFonts w:cstheme="minorHAnsi"/>
          <w:sz w:val="24"/>
          <w:szCs w:val="24"/>
        </w:rPr>
        <w:t>There’s fear and hope and relief and then anger.</w:t>
      </w:r>
      <w:r w:rsidR="0071681A">
        <w:rPr>
          <w:rFonts w:cstheme="minorHAnsi"/>
          <w:sz w:val="24"/>
          <w:szCs w:val="24"/>
        </w:rPr>
        <w:t xml:space="preserve"> </w:t>
      </w:r>
      <w:r w:rsidRPr="009E7F4C">
        <w:rPr>
          <w:rFonts w:cstheme="minorHAnsi"/>
          <w:sz w:val="24"/>
          <w:szCs w:val="24"/>
        </w:rPr>
        <w:t>Ah, I’ve seen that before.</w:t>
      </w:r>
      <w:r w:rsidR="0071681A">
        <w:rPr>
          <w:rFonts w:cstheme="minorHAnsi"/>
          <w:sz w:val="24"/>
          <w:szCs w:val="24"/>
        </w:rPr>
        <w:t xml:space="preserve"> </w:t>
      </w:r>
      <w:r w:rsidRPr="009E7F4C">
        <w:rPr>
          <w:rFonts w:cstheme="minorHAnsi"/>
          <w:sz w:val="24"/>
          <w:szCs w:val="24"/>
        </w:rPr>
        <w:t>I’ve done something fairly horrible.</w:t>
      </w:r>
      <w:r w:rsidR="0071681A">
        <w:rPr>
          <w:rFonts w:cstheme="minorHAnsi"/>
          <w:sz w:val="24"/>
          <w:szCs w:val="24"/>
        </w:rPr>
        <w:t xml:space="preserve"> </w:t>
      </w:r>
      <w:r w:rsidRPr="009E7F4C">
        <w:rPr>
          <w:rFonts w:cstheme="minorHAnsi"/>
          <w:sz w:val="24"/>
          <w:szCs w:val="24"/>
        </w:rPr>
        <w:t>Then why am I the one sitting in the hospital bed?</w:t>
      </w:r>
    </w:p>
    <w:p w:rsidR="00176DAF" w:rsidP="00176DAF" w:rsidRDefault="007F0EEA" w14:paraId="7B584DAC" w14:textId="77777777">
      <w:pPr>
        <w:spacing w:after="0"/>
        <w:ind w:firstLine="360"/>
        <w:rPr>
          <w:rFonts w:cstheme="minorHAnsi"/>
          <w:sz w:val="24"/>
          <w:szCs w:val="24"/>
        </w:rPr>
      </w:pPr>
      <w:r w:rsidRPr="009E7F4C">
        <w:rPr>
          <w:rFonts w:cstheme="minorHAnsi"/>
          <w:sz w:val="24"/>
          <w:szCs w:val="24"/>
        </w:rPr>
        <w:t>“What happened?” I manage to get out.</w:t>
      </w:r>
    </w:p>
    <w:p w:rsidR="00176DAF" w:rsidP="00176DAF" w:rsidRDefault="007F0EEA" w14:paraId="322B3E96" w14:textId="238B5C25">
      <w:pPr>
        <w:spacing w:after="0"/>
        <w:ind w:firstLine="360"/>
        <w:rPr>
          <w:rFonts w:cstheme="minorHAnsi"/>
          <w:sz w:val="24"/>
          <w:szCs w:val="24"/>
        </w:rPr>
      </w:pPr>
      <w:r w:rsidRPr="009E7F4C">
        <w:rPr>
          <w:rFonts w:cstheme="minorHAnsi"/>
          <w:sz w:val="24"/>
          <w:szCs w:val="24"/>
        </w:rPr>
        <w:t>She comes over and gives me a sip from a water cup next to the bed.</w:t>
      </w:r>
      <w:r w:rsidR="0071681A">
        <w:rPr>
          <w:rFonts w:cstheme="minorHAnsi"/>
          <w:sz w:val="24"/>
          <w:szCs w:val="24"/>
        </w:rPr>
        <w:t xml:space="preserve"> </w:t>
      </w:r>
      <w:r w:rsidRPr="009E7F4C">
        <w:rPr>
          <w:rFonts w:cstheme="minorHAnsi"/>
          <w:sz w:val="24"/>
          <w:szCs w:val="24"/>
        </w:rPr>
        <w:t>It’s room temperature but slightly minty</w:t>
      </w:r>
      <w:r w:rsidR="00EE2245">
        <w:rPr>
          <w:rFonts w:cstheme="minorHAnsi"/>
          <w:sz w:val="24"/>
          <w:szCs w:val="24"/>
        </w:rPr>
        <w:t xml:space="preserve">. </w:t>
      </w:r>
      <w:r w:rsidRPr="009E7F4C">
        <w:rPr>
          <w:rFonts w:cstheme="minorHAnsi"/>
          <w:sz w:val="24"/>
          <w:szCs w:val="24"/>
        </w:rPr>
        <w:t>“You got blown up,” she says.</w:t>
      </w:r>
      <w:r w:rsidR="0071681A">
        <w:rPr>
          <w:rFonts w:cstheme="minorHAnsi"/>
          <w:sz w:val="24"/>
          <w:szCs w:val="24"/>
        </w:rPr>
        <w:t xml:space="preserve"> </w:t>
      </w:r>
    </w:p>
    <w:p w:rsidR="00176DAF" w:rsidP="00176DAF" w:rsidRDefault="007F0EEA" w14:paraId="47FB623B" w14:textId="77777777">
      <w:pPr>
        <w:spacing w:after="0"/>
        <w:ind w:firstLine="360"/>
        <w:rPr>
          <w:rFonts w:cstheme="minorHAnsi"/>
          <w:sz w:val="24"/>
          <w:szCs w:val="24"/>
        </w:rPr>
      </w:pPr>
      <w:r w:rsidRPr="009E7F4C">
        <w:rPr>
          <w:rFonts w:cstheme="minorHAnsi"/>
          <w:sz w:val="24"/>
          <w:szCs w:val="24"/>
        </w:rPr>
        <w:t>“Why am I still in the hospital?”</w:t>
      </w:r>
    </w:p>
    <w:p w:rsidR="00176DAF" w:rsidP="00176DAF" w:rsidRDefault="007F0EEA" w14:paraId="662ED49F" w14:textId="77777777">
      <w:pPr>
        <w:spacing w:after="0"/>
        <w:ind w:firstLine="360"/>
        <w:rPr>
          <w:rFonts w:cstheme="minorHAnsi"/>
          <w:sz w:val="24"/>
          <w:szCs w:val="24"/>
        </w:rPr>
      </w:pPr>
      <w:r w:rsidRPr="009E7F4C">
        <w:rPr>
          <w:rFonts w:cstheme="minorHAnsi"/>
          <w:sz w:val="24"/>
          <w:szCs w:val="24"/>
        </w:rPr>
        <w:t>“The bomb was in Bucky’s bedroom, and everything in the room turned into shrapnel.</w:t>
      </w:r>
      <w:r w:rsidR="0071681A">
        <w:rPr>
          <w:rFonts w:cstheme="minorHAnsi"/>
          <w:sz w:val="24"/>
          <w:szCs w:val="24"/>
        </w:rPr>
        <w:t xml:space="preserve"> </w:t>
      </w:r>
      <w:r w:rsidRPr="009E7F4C">
        <w:rPr>
          <w:rFonts w:cstheme="minorHAnsi"/>
          <w:sz w:val="24"/>
          <w:szCs w:val="24"/>
        </w:rPr>
        <w:t>You got shredded by his marble collection.”</w:t>
      </w:r>
    </w:p>
    <w:p w:rsidR="00176DAF" w:rsidP="00176DAF" w:rsidRDefault="007F0EEA" w14:paraId="672D1BE9" w14:textId="77777777">
      <w:pPr>
        <w:spacing w:after="0"/>
        <w:ind w:firstLine="360"/>
        <w:rPr>
          <w:rFonts w:cstheme="minorHAnsi"/>
          <w:sz w:val="24"/>
          <w:szCs w:val="24"/>
        </w:rPr>
      </w:pPr>
      <w:r w:rsidRPr="009E7F4C">
        <w:rPr>
          <w:rFonts w:cstheme="minorHAnsi"/>
          <w:sz w:val="24"/>
          <w:szCs w:val="24"/>
        </w:rPr>
        <w:t>I frown.</w:t>
      </w:r>
      <w:r w:rsidR="0071681A">
        <w:rPr>
          <w:rFonts w:cstheme="minorHAnsi"/>
          <w:sz w:val="24"/>
          <w:szCs w:val="24"/>
        </w:rPr>
        <w:t xml:space="preserve"> </w:t>
      </w:r>
      <w:r w:rsidRPr="009E7F4C">
        <w:rPr>
          <w:rFonts w:cstheme="minorHAnsi"/>
          <w:sz w:val="24"/>
          <w:szCs w:val="24"/>
        </w:rPr>
        <w:t>“By his what?”</w:t>
      </w:r>
    </w:p>
    <w:p w:rsidR="00176DAF" w:rsidP="49B49CEF" w:rsidRDefault="007F0EEA" w14:paraId="0A128962" w14:textId="09F3F438">
      <w:pPr>
        <w:spacing w:after="0"/>
        <w:ind w:firstLine="360"/>
        <w:rPr>
          <w:rFonts w:cs="Calibri" w:cstheme="minorAscii"/>
          <w:sz w:val="24"/>
          <w:szCs w:val="24"/>
        </w:rPr>
      </w:pPr>
      <w:r w:rsidRPr="49B49CEF" w:rsidR="49B49CEF">
        <w:rPr>
          <w:rFonts w:cs="Calibri" w:cstheme="minorAscii"/>
          <w:sz w:val="24"/>
          <w:szCs w:val="24"/>
        </w:rPr>
        <w:t xml:space="preserve">“There were hundreds of them. Ever since he was a little kid, he said, his mother would send them as gifts from </w:t>
      </w:r>
      <w:r w:rsidRPr="49B49CEF" w:rsidR="49B49CEF">
        <w:rPr>
          <w:rFonts w:cs="Calibri" w:cstheme="minorAscii"/>
          <w:sz w:val="24"/>
          <w:szCs w:val="24"/>
        </w:rPr>
        <w:t>different parts</w:t>
      </w:r>
      <w:r w:rsidRPr="49B49CEF" w:rsidR="49B49CEF">
        <w:rPr>
          <w:rFonts w:cs="Calibri" w:cstheme="minorAscii"/>
          <w:sz w:val="24"/>
          <w:szCs w:val="24"/>
        </w:rPr>
        <w:t xml:space="preserve"> of the </w:t>
      </w:r>
      <w:ins w:author="Gary Smailes" w:date="2024-03-15T16:01:54.651Z" w:id="386376465">
        <w:r w:rsidRPr="49B49CEF" w:rsidR="49B49CEF">
          <w:rPr>
            <w:rFonts w:cs="Calibri" w:cstheme="minorAscii"/>
            <w:sz w:val="24"/>
            <w:szCs w:val="24"/>
          </w:rPr>
          <w:t>U</w:t>
        </w:r>
      </w:ins>
      <w:del w:author="Gary Smailes" w:date="2024-03-15T16:01:54.122Z" w:id="1628485872">
        <w:r w:rsidRPr="49B49CEF" w:rsidDel="49B49CEF">
          <w:rPr>
            <w:rFonts w:cs="Calibri" w:cstheme="minorAscii"/>
            <w:sz w:val="24"/>
            <w:szCs w:val="24"/>
          </w:rPr>
          <w:delText>u</w:delText>
        </w:r>
      </w:del>
      <w:r w:rsidRPr="49B49CEF" w:rsidR="49B49CEF">
        <w:rPr>
          <w:rFonts w:cs="Calibri" w:cstheme="minorAscii"/>
          <w:sz w:val="24"/>
          <w:szCs w:val="24"/>
        </w:rPr>
        <w:t>niverse. She had to travel a lot and was never home.”</w:t>
      </w:r>
    </w:p>
    <w:p w:rsidR="00176DAF" w:rsidP="00176DAF" w:rsidRDefault="007F0EEA" w14:paraId="52450600" w14:textId="77777777">
      <w:pPr>
        <w:spacing w:after="0"/>
        <w:ind w:firstLine="360"/>
        <w:rPr>
          <w:rFonts w:cstheme="minorHAnsi"/>
          <w:sz w:val="24"/>
          <w:szCs w:val="24"/>
        </w:rPr>
      </w:pPr>
      <w:r w:rsidRPr="009E7F4C">
        <w:rPr>
          <w:rFonts w:cstheme="minorHAnsi"/>
          <w:sz w:val="24"/>
          <w:szCs w:val="24"/>
        </w:rPr>
        <w:t>Her voice is tired and I can tell she’s trying to be brave but is having trouble getting to the meaty part of the story.</w:t>
      </w:r>
      <w:r w:rsidR="0071681A">
        <w:rPr>
          <w:rFonts w:cstheme="minorHAnsi"/>
          <w:sz w:val="24"/>
          <w:szCs w:val="24"/>
        </w:rPr>
        <w:t xml:space="preserve"> </w:t>
      </w:r>
      <w:r w:rsidRPr="009E7F4C">
        <w:rPr>
          <w:rFonts w:cstheme="minorHAnsi"/>
          <w:sz w:val="24"/>
          <w:szCs w:val="24"/>
        </w:rPr>
        <w:t>I wait.</w:t>
      </w:r>
    </w:p>
    <w:p w:rsidR="00176DAF" w:rsidP="00176DAF" w:rsidRDefault="007F0EEA" w14:paraId="5DBEFF83" w14:textId="1EEDB83E">
      <w:pPr>
        <w:spacing w:after="0"/>
        <w:ind w:firstLine="360"/>
        <w:rPr>
          <w:rFonts w:cstheme="minorHAnsi"/>
          <w:sz w:val="24"/>
          <w:szCs w:val="24"/>
        </w:rPr>
      </w:pPr>
      <w:r w:rsidRPr="009E7F4C">
        <w:rPr>
          <w:rFonts w:cstheme="minorHAnsi"/>
          <w:sz w:val="24"/>
          <w:szCs w:val="24"/>
        </w:rPr>
        <w:t>“Jager saved your life,” she goes on.</w:t>
      </w:r>
      <w:r w:rsidR="0071681A">
        <w:rPr>
          <w:rFonts w:cstheme="minorHAnsi"/>
          <w:sz w:val="24"/>
          <w:szCs w:val="24"/>
        </w:rPr>
        <w:t xml:space="preserve"> </w:t>
      </w:r>
      <w:r w:rsidRPr="009E7F4C">
        <w:rPr>
          <w:rFonts w:cstheme="minorHAnsi"/>
          <w:sz w:val="24"/>
          <w:szCs w:val="24"/>
        </w:rPr>
        <w:t>Her fingers laced in my own, and her grip is strong.</w:t>
      </w:r>
      <w:r w:rsidR="0071681A">
        <w:rPr>
          <w:rFonts w:cstheme="minorHAnsi"/>
          <w:sz w:val="24"/>
          <w:szCs w:val="24"/>
        </w:rPr>
        <w:t xml:space="preserve"> </w:t>
      </w:r>
      <w:r w:rsidR="00EE2245">
        <w:rPr>
          <w:rFonts w:cstheme="minorHAnsi"/>
          <w:sz w:val="24"/>
          <w:szCs w:val="24"/>
        </w:rPr>
        <w:t xml:space="preserve">Or maybe mine is weak. I can’t tell. </w:t>
      </w:r>
      <w:r w:rsidRPr="009E7F4C">
        <w:rPr>
          <w:rFonts w:cstheme="minorHAnsi"/>
          <w:sz w:val="24"/>
          <w:szCs w:val="24"/>
        </w:rPr>
        <w:t>“He has a mobile stasis pod in case of emergencies.</w:t>
      </w:r>
      <w:r w:rsidR="0071681A">
        <w:rPr>
          <w:rFonts w:cstheme="minorHAnsi"/>
          <w:sz w:val="24"/>
          <w:szCs w:val="24"/>
        </w:rPr>
        <w:t xml:space="preserve"> </w:t>
      </w:r>
      <w:r w:rsidRPr="009E7F4C">
        <w:rPr>
          <w:rFonts w:cstheme="minorHAnsi"/>
          <w:sz w:val="24"/>
          <w:szCs w:val="24"/>
        </w:rPr>
        <w:t>If he wasn’t there, you would have bled to death.”</w:t>
      </w:r>
    </w:p>
    <w:p w:rsidR="00176DAF" w:rsidP="00176DAF" w:rsidRDefault="007F0EEA" w14:paraId="25D859F9" w14:textId="21107A23">
      <w:pPr>
        <w:spacing w:after="0"/>
        <w:ind w:firstLine="360"/>
        <w:rPr>
          <w:rFonts w:cstheme="minorHAnsi"/>
          <w:sz w:val="24"/>
          <w:szCs w:val="24"/>
        </w:rPr>
      </w:pPr>
      <w:r w:rsidRPr="009E7F4C">
        <w:rPr>
          <w:rFonts w:cstheme="minorHAnsi"/>
          <w:sz w:val="24"/>
          <w:szCs w:val="24"/>
        </w:rPr>
        <w:t>“Bled to death?</w:t>
      </w:r>
      <w:r w:rsidR="0071681A">
        <w:rPr>
          <w:rFonts w:cstheme="minorHAnsi"/>
          <w:sz w:val="24"/>
          <w:szCs w:val="24"/>
        </w:rPr>
        <w:t xml:space="preserve"> </w:t>
      </w:r>
      <w:r w:rsidRPr="009E7F4C">
        <w:rPr>
          <w:rFonts w:cstheme="minorHAnsi"/>
          <w:sz w:val="24"/>
          <w:szCs w:val="24"/>
        </w:rPr>
        <w:t>Medibot response times are less than twenty seconds on Freehaven.”</w:t>
      </w:r>
    </w:p>
    <w:p w:rsidR="00176DAF" w:rsidP="00176DAF" w:rsidRDefault="007F0EEA" w14:paraId="41D369D0" w14:textId="3F179B67">
      <w:pPr>
        <w:spacing w:after="0"/>
        <w:ind w:firstLine="360"/>
        <w:rPr>
          <w:rFonts w:cstheme="minorHAnsi"/>
          <w:sz w:val="24"/>
          <w:szCs w:val="24"/>
        </w:rPr>
      </w:pPr>
      <w:r w:rsidRPr="009E7F4C">
        <w:rPr>
          <w:rFonts w:cstheme="minorHAnsi"/>
          <w:sz w:val="24"/>
          <w:szCs w:val="24"/>
        </w:rPr>
        <w:t>“You</w:t>
      </w:r>
      <w:r w:rsidR="00A539A0">
        <w:rPr>
          <w:rFonts w:cstheme="minorHAnsi"/>
          <w:sz w:val="24"/>
          <w:szCs w:val="24"/>
        </w:rPr>
        <w:t>—”</w:t>
      </w:r>
      <w:r w:rsidRPr="009E7F4C">
        <w:rPr>
          <w:rFonts w:cstheme="minorHAnsi"/>
          <w:sz w:val="24"/>
          <w:szCs w:val="24"/>
        </w:rPr>
        <w:t xml:space="preserve"> </w:t>
      </w:r>
      <w:r w:rsidR="00A539A0">
        <w:rPr>
          <w:rFonts w:cstheme="minorHAnsi"/>
          <w:sz w:val="24"/>
          <w:szCs w:val="24"/>
        </w:rPr>
        <w:t>Laura</w:t>
      </w:r>
      <w:r w:rsidRPr="009E7F4C">
        <w:rPr>
          <w:rFonts w:cstheme="minorHAnsi"/>
          <w:sz w:val="24"/>
          <w:szCs w:val="24"/>
        </w:rPr>
        <w:t xml:space="preserve"> stops.</w:t>
      </w:r>
      <w:r w:rsidR="0071681A">
        <w:rPr>
          <w:rFonts w:cstheme="minorHAnsi"/>
          <w:sz w:val="24"/>
          <w:szCs w:val="24"/>
        </w:rPr>
        <w:t xml:space="preserve"> </w:t>
      </w:r>
      <w:r w:rsidR="00A539A0">
        <w:rPr>
          <w:rFonts w:cstheme="minorHAnsi"/>
          <w:sz w:val="24"/>
          <w:szCs w:val="24"/>
        </w:rPr>
        <w:t>C</w:t>
      </w:r>
      <w:r w:rsidRPr="009E7F4C">
        <w:rPr>
          <w:rFonts w:cstheme="minorHAnsi"/>
          <w:sz w:val="24"/>
          <w:szCs w:val="24"/>
        </w:rPr>
        <w:t>overs her face with her free hand and swallows down a sob.</w:t>
      </w:r>
      <w:r w:rsidR="0071681A">
        <w:rPr>
          <w:rFonts w:cstheme="minorHAnsi"/>
          <w:sz w:val="24"/>
          <w:szCs w:val="24"/>
        </w:rPr>
        <w:t xml:space="preserve"> </w:t>
      </w:r>
      <w:r w:rsidRPr="009E7F4C">
        <w:rPr>
          <w:rFonts w:cstheme="minorHAnsi"/>
          <w:sz w:val="24"/>
          <w:szCs w:val="24"/>
        </w:rPr>
        <w:t>“You were blown apart.”</w:t>
      </w:r>
    </w:p>
    <w:p w:rsidR="00176DAF" w:rsidP="00176DAF" w:rsidRDefault="007F0EEA" w14:paraId="1E1DFA4C" w14:textId="77777777">
      <w:pPr>
        <w:spacing w:after="0"/>
        <w:ind w:firstLine="360"/>
        <w:rPr>
          <w:rFonts w:cstheme="minorHAnsi"/>
          <w:sz w:val="24"/>
          <w:szCs w:val="24"/>
        </w:rPr>
      </w:pPr>
      <w:r w:rsidRPr="009E7F4C">
        <w:rPr>
          <w:rFonts w:cstheme="minorHAnsi"/>
          <w:sz w:val="24"/>
          <w:szCs w:val="24"/>
        </w:rPr>
        <w:t>“Apart?”</w:t>
      </w:r>
      <w:r w:rsidR="0071681A">
        <w:rPr>
          <w:rFonts w:cstheme="minorHAnsi"/>
          <w:sz w:val="24"/>
          <w:szCs w:val="24"/>
        </w:rPr>
        <w:t xml:space="preserve"> </w:t>
      </w:r>
      <w:r w:rsidRPr="009E7F4C">
        <w:rPr>
          <w:rFonts w:cstheme="minorHAnsi"/>
          <w:sz w:val="24"/>
          <w:szCs w:val="24"/>
        </w:rPr>
        <w:t>I look down again.</w:t>
      </w:r>
      <w:r w:rsidR="0071681A">
        <w:rPr>
          <w:rFonts w:cstheme="minorHAnsi"/>
          <w:sz w:val="24"/>
          <w:szCs w:val="24"/>
        </w:rPr>
        <w:t xml:space="preserve"> </w:t>
      </w:r>
      <w:r w:rsidRPr="009E7F4C">
        <w:rPr>
          <w:rFonts w:cstheme="minorHAnsi"/>
          <w:sz w:val="24"/>
          <w:szCs w:val="24"/>
        </w:rPr>
        <w:t>“But it looks like they put me back together.”</w:t>
      </w:r>
    </w:p>
    <w:p w:rsidR="00176DAF" w:rsidP="00176DAF" w:rsidRDefault="007F0EEA" w14:paraId="5743D566" w14:textId="4F7FEBB6">
      <w:pPr>
        <w:spacing w:after="0"/>
        <w:ind w:firstLine="360"/>
        <w:rPr>
          <w:rFonts w:cstheme="minorHAnsi"/>
          <w:sz w:val="24"/>
          <w:szCs w:val="24"/>
        </w:rPr>
      </w:pPr>
      <w:r w:rsidRPr="009E7F4C">
        <w:rPr>
          <w:rFonts w:cstheme="minorHAnsi"/>
          <w:sz w:val="24"/>
          <w:szCs w:val="24"/>
        </w:rPr>
        <w:t>“The Freehaven hospital wouldn’t touch you.</w:t>
      </w:r>
      <w:r w:rsidR="0071681A">
        <w:rPr>
          <w:rFonts w:cstheme="minorHAnsi"/>
          <w:sz w:val="24"/>
          <w:szCs w:val="24"/>
        </w:rPr>
        <w:t xml:space="preserve"> </w:t>
      </w:r>
      <w:r w:rsidRPr="009E7F4C">
        <w:rPr>
          <w:rFonts w:cstheme="minorHAnsi"/>
          <w:sz w:val="24"/>
          <w:szCs w:val="24"/>
        </w:rPr>
        <w:t>I called Paul Chippers and he sent a specialist team.</w:t>
      </w:r>
      <w:r w:rsidR="0071681A">
        <w:rPr>
          <w:rFonts w:cstheme="minorHAnsi"/>
          <w:sz w:val="24"/>
          <w:szCs w:val="24"/>
        </w:rPr>
        <w:t xml:space="preserve"> </w:t>
      </w:r>
      <w:r w:rsidRPr="009E7F4C">
        <w:rPr>
          <w:rFonts w:cstheme="minorHAnsi"/>
          <w:sz w:val="24"/>
          <w:szCs w:val="24"/>
        </w:rPr>
        <w:t>We’re on a medical frigate.</w:t>
      </w:r>
      <w:r w:rsidR="0071681A">
        <w:rPr>
          <w:rFonts w:cstheme="minorHAnsi"/>
          <w:sz w:val="24"/>
          <w:szCs w:val="24"/>
        </w:rPr>
        <w:t xml:space="preserve"> </w:t>
      </w:r>
      <w:r w:rsidRPr="009E7F4C">
        <w:rPr>
          <w:rFonts w:cstheme="minorHAnsi"/>
          <w:sz w:val="24"/>
          <w:szCs w:val="24"/>
        </w:rPr>
        <w:t>They</w:t>
      </w:r>
      <w:r w:rsidR="004C198E">
        <w:rPr>
          <w:rFonts w:cstheme="minorHAnsi"/>
          <w:sz w:val="24"/>
          <w:szCs w:val="24"/>
        </w:rPr>
        <w:t xml:space="preserve"> </w:t>
      </w:r>
      <w:r w:rsidRPr="009E7F4C">
        <w:rPr>
          <w:rFonts w:cstheme="minorHAnsi"/>
          <w:sz w:val="24"/>
          <w:szCs w:val="24"/>
        </w:rPr>
        <w:t>…</w:t>
      </w:r>
      <w:r w:rsidR="004C198E">
        <w:rPr>
          <w:rFonts w:cstheme="minorHAnsi"/>
          <w:sz w:val="24"/>
          <w:szCs w:val="24"/>
        </w:rPr>
        <w:t xml:space="preserve"> T</w:t>
      </w:r>
      <w:r w:rsidRPr="009E7F4C">
        <w:rPr>
          <w:rFonts w:cstheme="minorHAnsi"/>
          <w:sz w:val="24"/>
          <w:szCs w:val="24"/>
        </w:rPr>
        <w:t>hey put you</w:t>
      </w:r>
      <w:r w:rsidR="004C198E">
        <w:rPr>
          <w:rFonts w:cstheme="minorHAnsi"/>
          <w:sz w:val="24"/>
          <w:szCs w:val="24"/>
        </w:rPr>
        <w: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stops again.</w:t>
      </w:r>
    </w:p>
    <w:p w:rsidR="00176DAF" w:rsidP="00176DAF" w:rsidRDefault="007F0EEA" w14:paraId="2735A000" w14:textId="77777777">
      <w:pPr>
        <w:spacing w:after="0"/>
        <w:ind w:firstLine="360"/>
        <w:rPr>
          <w:rFonts w:cstheme="minorHAnsi"/>
          <w:sz w:val="24"/>
          <w:szCs w:val="24"/>
        </w:rPr>
      </w:pPr>
      <w:r w:rsidRPr="009E7F4C">
        <w:rPr>
          <w:rFonts w:cstheme="minorHAnsi"/>
          <w:sz w:val="24"/>
          <w:szCs w:val="24"/>
        </w:rPr>
        <w:t>I terrible idea dawns on me.</w:t>
      </w:r>
      <w:r w:rsidR="0071681A">
        <w:rPr>
          <w:rFonts w:cstheme="minorHAnsi"/>
          <w:sz w:val="24"/>
          <w:szCs w:val="24"/>
        </w:rPr>
        <w:t xml:space="preserve"> </w:t>
      </w:r>
      <w:r w:rsidRPr="00EE2245">
        <w:rPr>
          <w:rFonts w:cstheme="minorHAnsi"/>
          <w:i/>
          <w:iCs/>
          <w:sz w:val="24"/>
          <w:szCs w:val="24"/>
        </w:rPr>
        <w:t>Oh, shit.</w:t>
      </w:r>
      <w:r w:rsidR="0071681A">
        <w:rPr>
          <w:rFonts w:cstheme="minorHAnsi"/>
          <w:sz w:val="24"/>
          <w:szCs w:val="24"/>
        </w:rPr>
        <w:t xml:space="preserve"> </w:t>
      </w:r>
      <w:r w:rsidRPr="009E7F4C">
        <w:rPr>
          <w:rFonts w:cstheme="minorHAnsi"/>
          <w:sz w:val="24"/>
          <w:szCs w:val="24"/>
        </w:rPr>
        <w:t>Not again.</w:t>
      </w:r>
    </w:p>
    <w:p w:rsidR="00176DAF" w:rsidP="00176DAF" w:rsidRDefault="007F0EEA" w14:paraId="146E5FA1" w14:textId="77777777">
      <w:pPr>
        <w:spacing w:after="0"/>
        <w:ind w:firstLine="360"/>
        <w:rPr>
          <w:rFonts w:cstheme="minorHAnsi"/>
          <w:sz w:val="24"/>
          <w:szCs w:val="24"/>
        </w:rPr>
      </w:pPr>
      <w:r w:rsidRPr="009E7F4C">
        <w:rPr>
          <w:rFonts w:cstheme="minorHAnsi"/>
          <w:sz w:val="24"/>
          <w:szCs w:val="24"/>
        </w:rPr>
        <w:t>“What did they replace this time?” I ask.</w:t>
      </w:r>
    </w:p>
    <w:p w:rsidR="00EE2245" w:rsidP="49B49CEF" w:rsidRDefault="007F0EEA" w14:paraId="43ED9149" w14:textId="409D3E05">
      <w:pPr>
        <w:spacing w:after="0"/>
        <w:ind w:firstLine="360"/>
        <w:rPr>
          <w:rFonts w:cs="Calibri" w:cstheme="minorAscii"/>
          <w:sz w:val="24"/>
          <w:szCs w:val="24"/>
        </w:rPr>
      </w:pPr>
      <w:r w:rsidRPr="49B49CEF" w:rsidR="49B49CEF">
        <w:rPr>
          <w:rFonts w:cs="Calibri" w:cstheme="minorAscii"/>
          <w:sz w:val="24"/>
          <w:szCs w:val="24"/>
        </w:rPr>
        <w:t>Her voice is a whimper. “All of you.</w:t>
      </w:r>
      <w:ins w:author="Gary Smailes" w:date="2024-03-15T16:03:17.437Z" w:id="1213756694">
        <w:r w:rsidRPr="49B49CEF" w:rsidR="49B49CEF">
          <w:rPr>
            <w:rFonts w:cs="Calibri" w:cstheme="minorAscii"/>
            <w:sz w:val="24"/>
            <w:szCs w:val="24"/>
          </w:rPr>
          <w:t>”</w:t>
        </w:r>
      </w:ins>
      <w:del w:author="Gary Smailes" w:date="2024-03-15T16:03:14.979Z" w:id="1622923425">
        <w:r w:rsidRPr="49B49CEF" w:rsidDel="49B49CEF">
          <w:rPr>
            <w:rFonts w:cs="Calibri" w:cstheme="minorAscii"/>
            <w:sz w:val="24"/>
            <w:szCs w:val="24"/>
          </w:rPr>
          <w:delText>”</w:delText>
        </w:r>
      </w:del>
    </w:p>
    <w:p w:rsidR="00A539A0" w:rsidP="49B49CEF" w:rsidRDefault="00A539A0" w14:paraId="583B108C" w14:textId="77777777">
      <w:pPr>
        <w:spacing w:after="0"/>
        <w:ind w:firstLine="360"/>
        <w:rPr>
          <w:del w:author="Gary Smailes" w:date="2024-03-15T16:03:14.813Z" w:id="2104431817"/>
          <w:rFonts w:cs="Calibri" w:cstheme="minorAscii"/>
          <w:sz w:val="24"/>
          <w:szCs w:val="24"/>
        </w:rPr>
      </w:pPr>
    </w:p>
    <w:p w:rsidR="00A539A0" w:rsidP="49B49CEF" w:rsidRDefault="00A539A0" w14:paraId="4D7AF44D" w14:textId="6B316461">
      <w:pPr>
        <w:spacing w:after="0"/>
        <w:jc w:val="center"/>
        <w:rPr>
          <w:rFonts w:cs="Calibri" w:cstheme="minorAscii"/>
          <w:sz w:val="24"/>
          <w:szCs w:val="24"/>
        </w:rPr>
      </w:pPr>
      <w:del w:author="Gary Smailes" w:date="2024-03-15T16:03:14.305Z" w:id="1391404899">
        <w:r w:rsidRPr="49B49CEF" w:rsidDel="49B49CEF">
          <w:rPr>
            <w:rFonts w:cs="Calibri" w:cstheme="minorAscii"/>
            <w:sz w:val="24"/>
            <w:szCs w:val="24"/>
          </w:rPr>
          <w:delText>***</w:delText>
        </w:r>
      </w:del>
    </w:p>
    <w:p w:rsidR="00A539A0" w:rsidP="49B49CEF" w:rsidRDefault="00A539A0" w14:paraId="4532DF44" w14:textId="77777777">
      <w:pPr>
        <w:spacing w:after="0"/>
        <w:ind w:firstLine="360"/>
        <w:rPr>
          <w:del w:author="Gary Smailes" w:date="2024-03-15T16:03:14.086Z" w:id="1543325186"/>
          <w:rFonts w:cs="Calibri" w:cstheme="minorAscii"/>
          <w:sz w:val="24"/>
          <w:szCs w:val="24"/>
        </w:rPr>
      </w:pPr>
    </w:p>
    <w:p w:rsidR="00A539A0" w:rsidP="49B49CEF" w:rsidRDefault="00A539A0" w14:paraId="0D76D599" w14:textId="5BAC2B57">
      <w:pPr>
        <w:spacing w:after="0"/>
        <w:ind w:firstLine="360"/>
        <w:rPr>
          <w:rFonts w:cs="Calibri" w:cstheme="minorAscii"/>
          <w:sz w:val="24"/>
          <w:szCs w:val="24"/>
        </w:rPr>
        <w:pPrChange w:author="Gary Smailes" w:date="2024-03-15T16:03:20.39Z">
          <w:pPr>
            <w:spacing w:after="0"/>
          </w:pPr>
        </w:pPrChange>
      </w:pPr>
      <w:r w:rsidRPr="49B49CEF" w:rsidR="49B49CEF">
        <w:rPr>
          <w:rFonts w:cs="Calibri" w:cstheme="minorAscii"/>
          <w:sz w:val="24"/>
          <w:szCs w:val="24"/>
        </w:rPr>
        <w:t>The door bursts open and Bucky runs in. He points at me</w:t>
      </w:r>
      <w:ins w:author="Gary Smailes" w:date="2024-03-15T16:02:33.605Z" w:id="288623028">
        <w:r w:rsidRPr="49B49CEF" w:rsidR="49B49CEF">
          <w:rPr>
            <w:rFonts w:cs="Calibri" w:cstheme="minorAscii"/>
            <w:sz w:val="24"/>
            <w:szCs w:val="24"/>
          </w:rPr>
          <w:t>.</w:t>
        </w:r>
      </w:ins>
      <w:del w:author="Gary Smailes" w:date="2024-03-15T16:02:32.169Z" w:id="1664555701">
        <w:r w:rsidRPr="49B49CEF" w:rsidDel="49B49CEF">
          <w:rPr>
            <w:rFonts w:cs="Calibri" w:cstheme="minorAscii"/>
            <w:sz w:val="24"/>
            <w:szCs w:val="24"/>
          </w:rPr>
          <w:delText xml:space="preserve"> and screams,</w:delText>
        </w:r>
      </w:del>
      <w:r w:rsidRPr="49B49CEF" w:rsidR="49B49CEF">
        <w:rPr>
          <w:rFonts w:cs="Calibri" w:cstheme="minorAscii"/>
          <w:sz w:val="24"/>
          <w:szCs w:val="24"/>
        </w:rPr>
        <w:t xml:space="preserve"> “OH MY GOD YOU SHOULD SEE YOUR FACE</w:t>
      </w:r>
      <w:ins w:author="Gary Smailes" w:date="2024-03-15T16:03:24.594Z" w:id="991457600">
        <w:r w:rsidRPr="49B49CEF" w:rsidR="49B49CEF">
          <w:rPr>
            <w:rFonts w:cs="Calibri" w:cstheme="minorAscii"/>
            <w:sz w:val="24"/>
            <w:szCs w:val="24"/>
          </w:rPr>
          <w:t>.</w:t>
        </w:r>
      </w:ins>
      <w:del w:author="Gary Smailes" w:date="2024-03-15T16:03:24.021Z" w:id="848544266">
        <w:r w:rsidRPr="49B49CEF" w:rsidDel="49B49CEF">
          <w:rPr>
            <w:rFonts w:cs="Calibri" w:cstheme="minorAscii"/>
            <w:sz w:val="24"/>
            <w:szCs w:val="24"/>
          </w:rPr>
          <w:delText>!</w:delText>
        </w:r>
      </w:del>
      <w:r w:rsidRPr="49B49CEF" w:rsidR="49B49CEF">
        <w:rPr>
          <w:rFonts w:cs="Calibri" w:cstheme="minorAscii"/>
          <w:sz w:val="24"/>
          <w:szCs w:val="24"/>
        </w:rPr>
        <w:t>”</w:t>
      </w:r>
    </w:p>
    <w:p w:rsidR="00A539A0" w:rsidP="00A539A0" w:rsidRDefault="00A539A0" w14:paraId="22ED0AFA" w14:textId="77777777">
      <w:pPr>
        <w:spacing w:after="0"/>
        <w:ind w:firstLine="360"/>
        <w:rPr>
          <w:rFonts w:cstheme="minorHAnsi"/>
          <w:sz w:val="24"/>
          <w:szCs w:val="24"/>
        </w:rPr>
      </w:pPr>
      <w:r w:rsidRPr="009E7F4C">
        <w:rPr>
          <w:rFonts w:cstheme="minorHAnsi"/>
          <w:sz w:val="24"/>
          <w:szCs w:val="24"/>
        </w:rPr>
        <w:t>Laura convulses and hisses a long string of giggles.</w:t>
      </w:r>
      <w:r>
        <w:rPr>
          <w:rFonts w:cstheme="minorHAnsi"/>
          <w:sz w:val="24"/>
          <w:szCs w:val="24"/>
        </w:rPr>
        <w:t xml:space="preserve"> </w:t>
      </w:r>
      <w:r w:rsidRPr="009E7F4C">
        <w:rPr>
          <w:rFonts w:cstheme="minorHAnsi"/>
          <w:sz w:val="24"/>
          <w:szCs w:val="24"/>
        </w:rPr>
        <w:t>The white walls vanish into clear glass and I see every member of the Blood Suns watching and laughing and high-fiving each other.</w:t>
      </w:r>
      <w:r>
        <w:rPr>
          <w:rFonts w:cstheme="minorHAnsi"/>
          <w:sz w:val="24"/>
          <w:szCs w:val="24"/>
        </w:rPr>
        <w:t xml:space="preserve"> </w:t>
      </w:r>
      <w:r w:rsidRPr="009E7F4C">
        <w:rPr>
          <w:rFonts w:cstheme="minorHAnsi"/>
          <w:sz w:val="24"/>
          <w:szCs w:val="24"/>
        </w:rPr>
        <w:t xml:space="preserve">I’m in one of the VR training rooms on the </w:t>
      </w:r>
      <w:r w:rsidRPr="001552BE">
        <w:rPr>
          <w:rFonts w:cstheme="minorHAnsi"/>
          <w:i/>
          <w:iCs/>
          <w:sz w:val="24"/>
          <w:szCs w:val="24"/>
        </w:rPr>
        <w:t>Hercules</w:t>
      </w:r>
      <w:r w:rsidRPr="009E7F4C">
        <w:rPr>
          <w:rFonts w:cstheme="minorHAnsi"/>
          <w:sz w:val="24"/>
          <w:szCs w:val="24"/>
        </w:rPr>
        <w:t>.</w:t>
      </w:r>
      <w:r>
        <w:rPr>
          <w:rFonts w:cstheme="minorHAnsi"/>
          <w:sz w:val="24"/>
          <w:szCs w:val="24"/>
        </w:rPr>
        <w:t xml:space="preserve"> </w:t>
      </w:r>
      <w:r w:rsidRPr="009E7F4C">
        <w:rPr>
          <w:rFonts w:cstheme="minorHAnsi"/>
          <w:sz w:val="24"/>
          <w:szCs w:val="24"/>
        </w:rPr>
        <w:t>I can hear the muffled roar of their glee even through walls that are supposedly soundproof.</w:t>
      </w:r>
      <w:r>
        <w:rPr>
          <w:rFonts w:cstheme="minorHAnsi"/>
          <w:sz w:val="24"/>
          <w:szCs w:val="24"/>
        </w:rPr>
        <w:t xml:space="preserve"> </w:t>
      </w:r>
    </w:p>
    <w:p w:rsidR="00A539A0" w:rsidP="00A539A0" w:rsidRDefault="00A539A0" w14:paraId="7ACADBBA" w14:textId="77777777">
      <w:pPr>
        <w:spacing w:after="0"/>
        <w:ind w:firstLine="360"/>
        <w:rPr>
          <w:rFonts w:cstheme="minorHAnsi"/>
          <w:sz w:val="24"/>
          <w:szCs w:val="24"/>
        </w:rPr>
      </w:pPr>
      <w:r w:rsidRPr="009E7F4C">
        <w:rPr>
          <w:rFonts w:cstheme="minorHAnsi"/>
          <w:sz w:val="24"/>
          <w:szCs w:val="24"/>
        </w:rPr>
        <w:t>Kissy struts in and says, “So, how did it feel to be a robot for a few seconds?”</w:t>
      </w:r>
    </w:p>
    <w:p w:rsidR="00A539A0" w:rsidP="49B49CEF" w:rsidRDefault="00A539A0" w14:paraId="535C76A4" w14:textId="72B08C53">
      <w:pPr>
        <w:spacing w:after="0"/>
        <w:ind w:firstLine="360"/>
        <w:rPr>
          <w:rFonts w:cs="Calibri" w:cstheme="minorAscii"/>
          <w:sz w:val="24"/>
          <w:szCs w:val="24"/>
        </w:rPr>
      </w:pPr>
      <w:r w:rsidRPr="49B49CEF" w:rsidR="49B49CEF">
        <w:rPr>
          <w:rFonts w:cs="Calibri" w:cstheme="minorAscii"/>
          <w:sz w:val="24"/>
          <w:szCs w:val="24"/>
        </w:rPr>
        <w:t>“Unbelievable</w:t>
      </w:r>
      <w:ins w:author="Gary Smailes" w:date="2024-03-15T16:03:28.797Z" w:id="178472478">
        <w:r w:rsidRPr="49B49CEF" w:rsidR="49B49CEF">
          <w:rPr>
            <w:rFonts w:cs="Calibri" w:cstheme="minorAscii"/>
            <w:sz w:val="24"/>
            <w:szCs w:val="24"/>
          </w:rPr>
          <w:t>,</w:t>
        </w:r>
      </w:ins>
      <w:del w:author="Gary Smailes" w:date="2024-03-15T16:03:28.201Z" w:id="1847307676">
        <w:r w:rsidRPr="49B49CEF" w:rsidDel="49B49CEF">
          <w:rPr>
            <w:rFonts w:cs="Calibri" w:cstheme="minorAscii"/>
            <w:sz w:val="24"/>
            <w:szCs w:val="24"/>
          </w:rPr>
          <w:delText>!</w:delText>
        </w:r>
      </w:del>
      <w:r w:rsidRPr="49B49CEF" w:rsidR="49B49CEF">
        <w:rPr>
          <w:rFonts w:cs="Calibri" w:cstheme="minorAscii"/>
          <w:sz w:val="24"/>
          <w:szCs w:val="24"/>
        </w:rPr>
        <w:t>” Jager says, coming in after Kissy. “You bought the whole thing</w:t>
      </w:r>
      <w:ins w:author="Gary Smailes" w:date="2024-03-15T16:03:32.595Z" w:id="671736693">
        <w:r w:rsidRPr="49B49CEF" w:rsidR="49B49CEF">
          <w:rPr>
            <w:rFonts w:cs="Calibri" w:cstheme="minorAscii"/>
            <w:sz w:val="24"/>
            <w:szCs w:val="24"/>
          </w:rPr>
          <w:t>.</w:t>
        </w:r>
      </w:ins>
      <w:del w:author="Gary Smailes" w:date="2024-03-15T16:03:32.241Z" w:id="1853761016">
        <w:r w:rsidRPr="49B49CEF" w:rsidDel="49B49CEF">
          <w:rPr>
            <w:rFonts w:cs="Calibri" w:cstheme="minorAscii"/>
            <w:sz w:val="24"/>
            <w:szCs w:val="24"/>
          </w:rPr>
          <w:delText>!</w:delText>
        </w:r>
      </w:del>
      <w:r w:rsidRPr="49B49CEF" w:rsidR="49B49CEF">
        <w:rPr>
          <w:rFonts w:cs="Calibri" w:cstheme="minorAscii"/>
          <w:sz w:val="24"/>
          <w:szCs w:val="24"/>
        </w:rPr>
        <w:t>”</w:t>
      </w:r>
    </w:p>
    <w:p w:rsidR="00A539A0" w:rsidP="00A539A0" w:rsidRDefault="00A539A0" w14:paraId="1D404606" w14:textId="77777777">
      <w:pPr>
        <w:spacing w:after="0"/>
        <w:ind w:firstLine="360"/>
        <w:rPr>
          <w:rFonts w:cstheme="minorHAnsi"/>
          <w:sz w:val="24"/>
          <w:szCs w:val="24"/>
        </w:rPr>
      </w:pPr>
      <w:r w:rsidRPr="009E7F4C">
        <w:rPr>
          <w:rFonts w:cstheme="minorHAnsi"/>
          <w:sz w:val="24"/>
          <w:szCs w:val="24"/>
        </w:rPr>
        <w:t>“V-victor?” I demand.</w:t>
      </w:r>
    </w:p>
    <w:p w:rsidR="00A539A0" w:rsidP="00A539A0" w:rsidRDefault="00A539A0" w14:paraId="45CB22DB" w14:textId="1646625A">
      <w:pPr>
        <w:spacing w:after="0"/>
        <w:ind w:firstLine="360"/>
        <w:rPr>
          <w:rFonts w:cstheme="minorHAnsi"/>
          <w:sz w:val="24"/>
          <w:szCs w:val="24"/>
        </w:rPr>
      </w:pPr>
      <w:r w:rsidRPr="009E7F4C">
        <w:rPr>
          <w:rFonts w:cstheme="minorHAnsi"/>
          <w:sz w:val="24"/>
          <w:szCs w:val="24"/>
        </w:rPr>
        <w:t>“Oh, that happened,” Bucky says.</w:t>
      </w:r>
      <w:r>
        <w:rPr>
          <w:rFonts w:cstheme="minorHAnsi"/>
          <w:sz w:val="24"/>
          <w:szCs w:val="24"/>
        </w:rPr>
        <w:t xml:space="preserve"> </w:t>
      </w:r>
      <w:r w:rsidRPr="009E7F4C">
        <w:rPr>
          <w:rFonts w:cstheme="minorHAnsi"/>
          <w:sz w:val="24"/>
          <w:szCs w:val="24"/>
        </w:rPr>
        <w:t xml:space="preserve">“We almost didn’t pull the prank, but we’d been </w:t>
      </w:r>
      <w:proofErr w:type="spellStart"/>
      <w:r w:rsidRPr="009E7F4C">
        <w:rPr>
          <w:rFonts w:cstheme="minorHAnsi"/>
          <w:sz w:val="24"/>
          <w:szCs w:val="24"/>
        </w:rPr>
        <w:t>plannin</w:t>
      </w:r>
      <w:proofErr w:type="spellEnd"/>
      <w:r>
        <w:rPr>
          <w:rFonts w:cstheme="minorHAnsi"/>
          <w:sz w:val="24"/>
          <w:szCs w:val="24"/>
        </w:rPr>
        <w:t>’</w:t>
      </w:r>
      <w:r w:rsidRPr="009E7F4C">
        <w:rPr>
          <w:rFonts w:cstheme="minorHAnsi"/>
          <w:sz w:val="24"/>
          <w:szCs w:val="24"/>
        </w:rPr>
        <w:t xml:space="preserve"> it for days and it was a great opportunity.</w:t>
      </w:r>
      <w:r>
        <w:rPr>
          <w:rFonts w:cstheme="minorHAnsi"/>
          <w:sz w:val="24"/>
          <w:szCs w:val="24"/>
        </w:rPr>
        <w:t xml:space="preserve"> </w:t>
      </w:r>
      <w:r w:rsidRPr="009E7F4C">
        <w:rPr>
          <w:rFonts w:cstheme="minorHAnsi"/>
          <w:sz w:val="24"/>
          <w:szCs w:val="24"/>
        </w:rPr>
        <w:t>Then you came up with that goin</w:t>
      </w:r>
      <w:r>
        <w:rPr>
          <w:rFonts w:cstheme="minorHAnsi"/>
          <w:sz w:val="24"/>
          <w:szCs w:val="24"/>
        </w:rPr>
        <w:t>’</w:t>
      </w:r>
      <w:r w:rsidRPr="009E7F4C">
        <w:rPr>
          <w:rFonts w:cstheme="minorHAnsi"/>
          <w:sz w:val="24"/>
          <w:szCs w:val="24"/>
        </w:rPr>
        <w:t xml:space="preserve"> after me was connected to the attack on Kissy, and it was perfect!”</w:t>
      </w:r>
    </w:p>
    <w:p w:rsidR="00A539A0" w:rsidP="00A539A0" w:rsidRDefault="00A539A0" w14:paraId="1D04FAC3" w14:textId="77777777">
      <w:pPr>
        <w:spacing w:after="0"/>
        <w:ind w:firstLine="360"/>
        <w:rPr>
          <w:rFonts w:cstheme="minorHAnsi"/>
          <w:sz w:val="24"/>
          <w:szCs w:val="24"/>
        </w:rPr>
      </w:pPr>
      <w:r w:rsidRPr="009E7F4C">
        <w:rPr>
          <w:rFonts w:cstheme="minorHAnsi"/>
          <w:sz w:val="24"/>
          <w:szCs w:val="24"/>
        </w:rPr>
        <w:t>Jager turns to Laura and bows.</w:t>
      </w:r>
      <w:r>
        <w:rPr>
          <w:rFonts w:cstheme="minorHAnsi"/>
          <w:sz w:val="24"/>
          <w:szCs w:val="24"/>
        </w:rPr>
        <w:t xml:space="preserve"> </w:t>
      </w:r>
      <w:r w:rsidRPr="009E7F4C">
        <w:rPr>
          <w:rFonts w:cstheme="minorHAnsi"/>
          <w:sz w:val="24"/>
          <w:szCs w:val="24"/>
        </w:rPr>
        <w:t>“That was a masterful performance.”</w:t>
      </w:r>
    </w:p>
    <w:p w:rsidR="00A539A0" w:rsidP="00A539A0" w:rsidRDefault="00A539A0" w14:paraId="6314BE17" w14:textId="77777777">
      <w:pPr>
        <w:spacing w:after="0"/>
        <w:ind w:firstLine="360"/>
        <w:rPr>
          <w:rFonts w:cstheme="minorHAnsi"/>
          <w:sz w:val="24"/>
          <w:szCs w:val="24"/>
        </w:rPr>
      </w:pPr>
      <w:r w:rsidRPr="009E7F4C">
        <w:rPr>
          <w:rFonts w:cstheme="minorHAnsi"/>
          <w:sz w:val="24"/>
          <w:szCs w:val="24"/>
        </w:rPr>
        <w:t>She’s practically hyperventilating.</w:t>
      </w:r>
      <w:r>
        <w:rPr>
          <w:rFonts w:cstheme="minorHAnsi"/>
          <w:sz w:val="24"/>
          <w:szCs w:val="24"/>
        </w:rPr>
        <w:t xml:space="preserve"> </w:t>
      </w:r>
      <w:r w:rsidRPr="009E7F4C">
        <w:rPr>
          <w:rFonts w:cstheme="minorHAnsi"/>
          <w:sz w:val="24"/>
          <w:szCs w:val="24"/>
        </w:rPr>
        <w:t>“Thanks,” she manages between hysterical gasps.</w:t>
      </w:r>
    </w:p>
    <w:p w:rsidR="00A539A0" w:rsidP="00A539A0" w:rsidRDefault="00A539A0" w14:paraId="2DCD5B7D" w14:textId="77777777">
      <w:pPr>
        <w:spacing w:after="0"/>
        <w:ind w:firstLine="360"/>
        <w:rPr>
          <w:rFonts w:cstheme="minorHAnsi"/>
          <w:sz w:val="24"/>
          <w:szCs w:val="24"/>
        </w:rPr>
      </w:pPr>
      <w:r w:rsidRPr="009E7F4C">
        <w:rPr>
          <w:rFonts w:cstheme="minorHAnsi"/>
          <w:sz w:val="24"/>
          <w:szCs w:val="24"/>
        </w:rPr>
        <w:t>“Whose idea?” I ask.</w:t>
      </w:r>
    </w:p>
    <w:p w:rsidR="00A539A0" w:rsidP="00A539A0" w:rsidRDefault="00A539A0" w14:paraId="3A3B89CD" w14:textId="77777777">
      <w:pPr>
        <w:spacing w:after="0"/>
        <w:ind w:firstLine="360"/>
        <w:rPr>
          <w:rFonts w:cstheme="minorHAnsi"/>
          <w:sz w:val="24"/>
          <w:szCs w:val="24"/>
        </w:rPr>
      </w:pPr>
      <w:r w:rsidRPr="009E7F4C">
        <w:rPr>
          <w:rFonts w:cstheme="minorHAnsi"/>
          <w:sz w:val="24"/>
          <w:szCs w:val="24"/>
        </w:rPr>
        <w:t>“Ours,” Carter says, walking into the room with his sister in tow.</w:t>
      </w:r>
      <w:r>
        <w:rPr>
          <w:rFonts w:cstheme="minorHAnsi"/>
          <w:sz w:val="24"/>
          <w:szCs w:val="24"/>
        </w:rPr>
        <w:t xml:space="preserve"> </w:t>
      </w:r>
      <w:r w:rsidRPr="009E7F4C">
        <w:rPr>
          <w:rFonts w:cstheme="minorHAnsi"/>
          <w:sz w:val="24"/>
          <w:szCs w:val="24"/>
        </w:rPr>
        <w:t>Samantha has reddish blonde hair and she luckily doesn’t look exactly like her brother, who has a face like a flat board.</w:t>
      </w:r>
      <w:r>
        <w:rPr>
          <w:rFonts w:cstheme="minorHAnsi"/>
          <w:sz w:val="24"/>
          <w:szCs w:val="24"/>
        </w:rPr>
        <w:t xml:space="preserve"> </w:t>
      </w:r>
      <w:r w:rsidRPr="009E7F4C">
        <w:rPr>
          <w:rFonts w:cstheme="minorHAnsi"/>
          <w:sz w:val="24"/>
          <w:szCs w:val="24"/>
        </w:rPr>
        <w:t>Fraternal twins, then.</w:t>
      </w:r>
      <w:r>
        <w:rPr>
          <w:rFonts w:cstheme="minorHAnsi"/>
          <w:sz w:val="24"/>
          <w:szCs w:val="24"/>
        </w:rPr>
        <w:t xml:space="preserve"> </w:t>
      </w:r>
    </w:p>
    <w:p w:rsidR="00A539A0" w:rsidP="00A539A0" w:rsidRDefault="00A539A0" w14:paraId="19224A94" w14:textId="6C5E9D19">
      <w:pPr>
        <w:spacing w:after="0"/>
        <w:ind w:firstLine="360"/>
        <w:rPr>
          <w:rFonts w:cstheme="minorHAnsi"/>
          <w:sz w:val="24"/>
          <w:szCs w:val="24"/>
        </w:rPr>
      </w:pPr>
      <w:r w:rsidRPr="009E7F4C">
        <w:rPr>
          <w:rFonts w:cstheme="minorHAnsi"/>
          <w:sz w:val="24"/>
          <w:szCs w:val="24"/>
        </w:rPr>
        <w:t>“We’re big on elaborate pranks,” Samantha says.</w:t>
      </w:r>
      <w:r>
        <w:rPr>
          <w:rFonts w:cstheme="minorHAnsi"/>
          <w:sz w:val="24"/>
          <w:szCs w:val="24"/>
        </w:rPr>
        <w:t xml:space="preserve"> </w:t>
      </w:r>
      <w:r w:rsidRPr="009E7F4C">
        <w:rPr>
          <w:rFonts w:cstheme="minorHAnsi"/>
          <w:sz w:val="24"/>
          <w:szCs w:val="24"/>
        </w:rPr>
        <w:t>“We asked Laura if she thought it was a good idea</w:t>
      </w:r>
      <w:r>
        <w:rPr>
          <w:rFonts w:cstheme="minorHAnsi"/>
          <w:sz w:val="24"/>
          <w:szCs w:val="24"/>
        </w:rPr>
        <w:t>—”</w:t>
      </w:r>
    </w:p>
    <w:p w:rsidR="00A539A0" w:rsidP="49B49CEF" w:rsidRDefault="00A539A0" w14:paraId="5393BFB8" w14:textId="77A37C19">
      <w:pPr>
        <w:spacing w:after="0"/>
        <w:ind w:firstLine="360"/>
        <w:rPr>
          <w:rFonts w:cs="Calibri" w:cstheme="minorAscii"/>
          <w:sz w:val="24"/>
          <w:szCs w:val="24"/>
        </w:rPr>
      </w:pPr>
      <w:r w:rsidRPr="49B49CEF" w:rsidR="49B49CEF">
        <w:rPr>
          <w:rFonts w:cs="Calibri" w:cstheme="minorAscii"/>
          <w:sz w:val="24"/>
          <w:szCs w:val="24"/>
        </w:rPr>
        <w:t>“</w:t>
      </w:r>
      <w:ins w:author="Gary Smailes" w:date="2024-03-15T16:04:32.917Z" w:id="458048736">
        <w:r w:rsidRPr="49B49CEF" w:rsidR="49B49CEF">
          <w:rPr>
            <w:rFonts w:cs="Calibri" w:cstheme="minorAscii"/>
            <w:sz w:val="24"/>
            <w:szCs w:val="24"/>
          </w:rPr>
          <w:t>A</w:t>
        </w:r>
      </w:ins>
      <w:del w:author="Gary Smailes" w:date="2024-03-15T16:04:31.712Z" w:id="1756954408">
        <w:r w:rsidRPr="49B49CEF" w:rsidDel="49B49CEF">
          <w:rPr>
            <w:rFonts w:cs="Calibri" w:cstheme="minorAscii"/>
            <w:sz w:val="24"/>
            <w:szCs w:val="24"/>
          </w:rPr>
          <w:delText>—a</w:delText>
        </w:r>
      </w:del>
      <w:r w:rsidRPr="49B49CEF" w:rsidR="49B49CEF">
        <w:rPr>
          <w:rFonts w:cs="Calibri" w:cstheme="minorAscii"/>
          <w:sz w:val="24"/>
          <w:szCs w:val="24"/>
        </w:rPr>
        <w:t xml:space="preserve">nd of course I said yes,” Laura finishes. “If we did it in-between </w:t>
      </w:r>
      <w:r w:rsidRPr="49B49CEF" w:rsidR="49B49CEF">
        <w:rPr>
          <w:rFonts w:cs="Calibri" w:cstheme="minorAscii"/>
          <w:sz w:val="24"/>
          <w:szCs w:val="24"/>
        </w:rPr>
        <w:t>games</w:t>
      </w:r>
      <w:r w:rsidRPr="49B49CEF" w:rsidR="49B49CEF">
        <w:rPr>
          <w:rFonts w:cs="Calibri" w:cstheme="minorAscii"/>
          <w:sz w:val="24"/>
          <w:szCs w:val="24"/>
        </w:rPr>
        <w:t xml:space="preserve"> you’d never notice us, you get so engrossed in planning the next game.”</w:t>
      </w:r>
    </w:p>
    <w:p w:rsidR="00A539A0" w:rsidP="00A539A0" w:rsidRDefault="00A539A0" w14:paraId="662ED946" w14:textId="77777777">
      <w:pPr>
        <w:spacing w:after="0"/>
        <w:ind w:firstLine="360"/>
        <w:rPr>
          <w:rFonts w:cstheme="minorHAnsi"/>
          <w:sz w:val="24"/>
          <w:szCs w:val="24"/>
        </w:rPr>
      </w:pPr>
      <w:r w:rsidRPr="009E7F4C">
        <w:rPr>
          <w:rFonts w:cstheme="minorHAnsi"/>
          <w:sz w:val="24"/>
          <w:szCs w:val="24"/>
        </w:rPr>
        <w:t>“But I called Jint,” I say.</w:t>
      </w:r>
    </w:p>
    <w:p w:rsidR="00A539A0" w:rsidP="00A539A0" w:rsidRDefault="00A539A0" w14:paraId="2E522DB2" w14:textId="77777777">
      <w:pPr>
        <w:spacing w:after="0"/>
        <w:ind w:firstLine="360"/>
        <w:rPr>
          <w:rFonts w:cstheme="minorHAnsi"/>
          <w:sz w:val="24"/>
          <w:szCs w:val="24"/>
        </w:rPr>
      </w:pPr>
      <w:r w:rsidRPr="009E7F4C">
        <w:rPr>
          <w:rFonts w:cstheme="minorHAnsi"/>
          <w:sz w:val="24"/>
          <w:szCs w:val="24"/>
        </w:rPr>
        <w:t>Laura nods.</w:t>
      </w:r>
      <w:r>
        <w:rPr>
          <w:rFonts w:cstheme="minorHAnsi"/>
          <w:sz w:val="24"/>
          <w:szCs w:val="24"/>
        </w:rPr>
        <w:t xml:space="preserve"> </w:t>
      </w:r>
      <w:r w:rsidRPr="009E7F4C">
        <w:rPr>
          <w:rFonts w:cstheme="minorHAnsi"/>
          <w:sz w:val="24"/>
          <w:szCs w:val="24"/>
        </w:rPr>
        <w:t>“I asked her about it and she thought it was the funniest thing in the world.</w:t>
      </w:r>
      <w:r>
        <w:rPr>
          <w:rFonts w:cstheme="minorHAnsi"/>
          <w:sz w:val="24"/>
          <w:szCs w:val="24"/>
        </w:rPr>
        <w:t xml:space="preserve"> </w:t>
      </w:r>
      <w:r w:rsidRPr="009E7F4C">
        <w:rPr>
          <w:rFonts w:cstheme="minorHAnsi"/>
          <w:sz w:val="24"/>
          <w:szCs w:val="24"/>
        </w:rPr>
        <w:t>She’s the one who came up with the idea of using a flash grenade.”</w:t>
      </w:r>
    </w:p>
    <w:p w:rsidR="00A539A0" w:rsidP="00A539A0" w:rsidRDefault="00A539A0" w14:paraId="21AFC249" w14:textId="77777777">
      <w:pPr>
        <w:spacing w:after="0"/>
        <w:ind w:firstLine="360"/>
        <w:rPr>
          <w:rFonts w:cstheme="minorHAnsi"/>
          <w:sz w:val="24"/>
          <w:szCs w:val="24"/>
        </w:rPr>
      </w:pPr>
      <w:r w:rsidRPr="009E7F4C">
        <w:rPr>
          <w:rFonts w:cstheme="minorHAnsi"/>
          <w:sz w:val="24"/>
          <w:szCs w:val="24"/>
        </w:rPr>
        <w:t>“In Bucky’s apartment.”</w:t>
      </w:r>
    </w:p>
    <w:p w:rsidR="00A539A0" w:rsidP="00A539A0" w:rsidRDefault="00A539A0" w14:paraId="6EBD1BF8" w14:textId="77777777">
      <w:pPr>
        <w:spacing w:after="0"/>
        <w:ind w:firstLine="360"/>
        <w:rPr>
          <w:rFonts w:cstheme="minorHAnsi"/>
          <w:sz w:val="24"/>
          <w:szCs w:val="24"/>
        </w:rPr>
      </w:pPr>
      <w:r w:rsidRPr="009E7F4C">
        <w:rPr>
          <w:rFonts w:cstheme="minorHAnsi"/>
          <w:sz w:val="24"/>
          <w:szCs w:val="24"/>
        </w:rPr>
        <w:t>“Yep.</w:t>
      </w:r>
      <w:r>
        <w:rPr>
          <w:rFonts w:cstheme="minorHAnsi"/>
          <w:sz w:val="24"/>
          <w:szCs w:val="24"/>
        </w:rPr>
        <w:t xml:space="preserve"> </w:t>
      </w:r>
      <w:r w:rsidRPr="009E7F4C">
        <w:rPr>
          <w:rFonts w:cstheme="minorHAnsi"/>
          <w:sz w:val="24"/>
          <w:szCs w:val="24"/>
        </w:rPr>
        <w:t>We drugged you while you were disoriented.”</w:t>
      </w:r>
    </w:p>
    <w:p w:rsidR="00A539A0" w:rsidP="00A539A0" w:rsidRDefault="00A539A0" w14:paraId="67E6F4CC" w14:textId="77777777">
      <w:pPr>
        <w:spacing w:after="0"/>
        <w:ind w:firstLine="360"/>
        <w:rPr>
          <w:rFonts w:cstheme="minorHAnsi"/>
          <w:sz w:val="24"/>
          <w:szCs w:val="24"/>
        </w:rPr>
      </w:pPr>
      <w:r w:rsidRPr="009E7F4C">
        <w:rPr>
          <w:rFonts w:cstheme="minorHAnsi"/>
          <w:sz w:val="24"/>
          <w:szCs w:val="24"/>
        </w:rPr>
        <w:t>“I woke up in a hospital.”</w:t>
      </w:r>
    </w:p>
    <w:p w:rsidR="00A539A0" w:rsidP="00A539A0" w:rsidRDefault="00A539A0" w14:paraId="224A321E" w14:textId="77777777">
      <w:pPr>
        <w:spacing w:after="0"/>
        <w:ind w:firstLine="360"/>
        <w:rPr>
          <w:rFonts w:cstheme="minorHAnsi"/>
          <w:sz w:val="24"/>
          <w:szCs w:val="24"/>
        </w:rPr>
      </w:pPr>
      <w:r w:rsidRPr="009E7F4C">
        <w:rPr>
          <w:rFonts w:cstheme="minorHAnsi"/>
          <w:sz w:val="24"/>
          <w:szCs w:val="24"/>
        </w:rPr>
        <w:t>“My idea,” Samantha says.</w:t>
      </w:r>
      <w:r>
        <w:rPr>
          <w:rFonts w:cstheme="minorHAnsi"/>
          <w:sz w:val="24"/>
          <w:szCs w:val="24"/>
        </w:rPr>
        <w:t xml:space="preserve"> </w:t>
      </w:r>
      <w:r w:rsidRPr="009E7F4C">
        <w:rPr>
          <w:rFonts w:cstheme="minorHAnsi"/>
          <w:sz w:val="24"/>
          <w:szCs w:val="24"/>
        </w:rPr>
        <w:t>“It enhances the illusion of a hospital trip.”</w:t>
      </w:r>
    </w:p>
    <w:p w:rsidR="00A539A0" w:rsidP="00A539A0" w:rsidRDefault="00A539A0" w14:paraId="137173FB" w14:textId="134BDDC9">
      <w:pPr>
        <w:spacing w:after="0"/>
        <w:ind w:firstLine="360"/>
        <w:rPr>
          <w:rFonts w:cstheme="minorHAnsi"/>
          <w:sz w:val="24"/>
          <w:szCs w:val="24"/>
        </w:rPr>
      </w:pPr>
      <w:r w:rsidRPr="009E7F4C">
        <w:rPr>
          <w:rFonts w:cstheme="minorHAnsi"/>
          <w:sz w:val="24"/>
          <w:szCs w:val="24"/>
        </w:rPr>
        <w:t>I rub my face with my hands, and then look hard at each and every one of them.</w:t>
      </w:r>
      <w:r>
        <w:rPr>
          <w:rFonts w:cstheme="minorHAnsi"/>
          <w:sz w:val="24"/>
          <w:szCs w:val="24"/>
        </w:rPr>
        <w:t xml:space="preserve"> </w:t>
      </w:r>
      <w:r w:rsidRPr="009E7F4C">
        <w:rPr>
          <w:rFonts w:cstheme="minorHAnsi"/>
          <w:sz w:val="24"/>
          <w:szCs w:val="24"/>
        </w:rPr>
        <w:t>“I have one question, and one question only.”</w:t>
      </w:r>
      <w:r>
        <w:rPr>
          <w:rFonts w:cstheme="minorHAnsi"/>
          <w:sz w:val="24"/>
          <w:szCs w:val="24"/>
        </w:rPr>
        <w:t xml:space="preserve"> </w:t>
      </w:r>
      <w:r w:rsidRPr="009E7F4C">
        <w:rPr>
          <w:rFonts w:cstheme="minorHAnsi"/>
          <w:sz w:val="24"/>
          <w:szCs w:val="24"/>
        </w:rPr>
        <w:t>They wait with those half-</w:t>
      </w:r>
      <w:proofErr w:type="gramStart"/>
      <w:r w:rsidRPr="009E7F4C">
        <w:rPr>
          <w:rFonts w:cstheme="minorHAnsi"/>
          <w:sz w:val="24"/>
          <w:szCs w:val="24"/>
        </w:rPr>
        <w:t>smile</w:t>
      </w:r>
      <w:proofErr w:type="gramEnd"/>
      <w:r w:rsidRPr="009E7F4C">
        <w:rPr>
          <w:rFonts w:cstheme="minorHAnsi"/>
          <w:sz w:val="24"/>
          <w:szCs w:val="24"/>
        </w:rPr>
        <w:t>, half-worried looks people get when they’ve done something they think is funny</w:t>
      </w:r>
      <w:r>
        <w:rPr>
          <w:rFonts w:cstheme="minorHAnsi"/>
          <w:sz w:val="24"/>
          <w:szCs w:val="24"/>
        </w:rPr>
        <w:t>,</w:t>
      </w:r>
      <w:r w:rsidRPr="009E7F4C">
        <w:rPr>
          <w:rFonts w:cstheme="minorHAnsi"/>
          <w:sz w:val="24"/>
          <w:szCs w:val="24"/>
        </w:rPr>
        <w:t xml:space="preserve"> but </w:t>
      </w:r>
      <w:r>
        <w:rPr>
          <w:rFonts w:cstheme="minorHAnsi"/>
          <w:sz w:val="24"/>
          <w:szCs w:val="24"/>
        </w:rPr>
        <w:t xml:space="preserve">are </w:t>
      </w:r>
      <w:r w:rsidRPr="009E7F4C">
        <w:rPr>
          <w:rFonts w:cstheme="minorHAnsi"/>
          <w:sz w:val="24"/>
          <w:szCs w:val="24"/>
        </w:rPr>
        <w:t>wait</w:t>
      </w:r>
      <w:r>
        <w:rPr>
          <w:rFonts w:cstheme="minorHAnsi"/>
          <w:sz w:val="24"/>
          <w:szCs w:val="24"/>
        </w:rPr>
        <w:t>ing</w:t>
      </w:r>
      <w:r w:rsidRPr="009E7F4C">
        <w:rPr>
          <w:rFonts w:cstheme="minorHAnsi"/>
          <w:sz w:val="24"/>
          <w:szCs w:val="24"/>
        </w:rPr>
        <w:t xml:space="preserve"> to see if the subject will laugh or get really, really pissed.</w:t>
      </w:r>
      <w:r>
        <w:rPr>
          <w:rFonts w:cstheme="minorHAnsi"/>
          <w:sz w:val="24"/>
          <w:szCs w:val="24"/>
        </w:rPr>
        <w:t xml:space="preserve"> </w:t>
      </w:r>
      <w:r w:rsidRPr="009E7F4C">
        <w:rPr>
          <w:rFonts w:cstheme="minorHAnsi"/>
          <w:sz w:val="24"/>
          <w:szCs w:val="24"/>
        </w:rPr>
        <w:t>“WHO TOOK OFF MY FUCKING PANTS?”</w:t>
      </w:r>
    </w:p>
    <w:p w:rsidR="00A539A0" w:rsidP="00EE2245" w:rsidRDefault="00A539A0" w14:paraId="26BF218D" w14:textId="77777777">
      <w:pPr>
        <w:spacing w:after="0"/>
        <w:ind w:firstLine="360"/>
        <w:rPr>
          <w:rFonts w:cstheme="minorHAnsi"/>
          <w:sz w:val="24"/>
          <w:szCs w:val="24"/>
        </w:rPr>
      </w:pPr>
    </w:p>
    <w:p w:rsidR="00EE2245" w:rsidRDefault="00EE2245" w14:paraId="40D0567D" w14:textId="77777777">
      <w:pPr>
        <w:rPr>
          <w:rFonts w:cstheme="minorHAnsi"/>
          <w:sz w:val="24"/>
          <w:szCs w:val="24"/>
        </w:rPr>
      </w:pPr>
      <w:r>
        <w:rPr>
          <w:rFonts w:cstheme="minorHAnsi"/>
          <w:sz w:val="24"/>
          <w:szCs w:val="24"/>
        </w:rPr>
        <w:br w:type="page"/>
      </w:r>
    </w:p>
    <w:p w:rsidR="00EE2245" w:rsidP="00EE2245" w:rsidRDefault="00EE2245" w14:paraId="4BDF5F45" w14:textId="15362F5F">
      <w:pPr>
        <w:spacing w:after="0"/>
        <w:rPr>
          <w:rFonts w:cstheme="minorHAnsi"/>
          <w:sz w:val="24"/>
          <w:szCs w:val="24"/>
        </w:rPr>
      </w:pPr>
      <w:r>
        <w:rPr>
          <w:rFonts w:cstheme="minorHAnsi"/>
          <w:sz w:val="24"/>
          <w:szCs w:val="24"/>
        </w:rPr>
        <w:lastRenderedPageBreak/>
        <w:t>14</w:t>
      </w:r>
      <w:r w:rsidR="00083009">
        <w:rPr>
          <w:rFonts w:cstheme="minorHAnsi"/>
          <w:sz w:val="24"/>
          <w:szCs w:val="24"/>
        </w:rPr>
        <w:t>: Blitzes and Heart Attacks</w:t>
      </w:r>
    </w:p>
    <w:p w:rsidR="00EE2245" w:rsidP="00A539A0" w:rsidRDefault="00EE2245" w14:paraId="36F8540A" w14:textId="77777777">
      <w:pPr>
        <w:spacing w:after="0"/>
        <w:rPr>
          <w:rFonts w:cstheme="minorHAnsi"/>
          <w:sz w:val="24"/>
          <w:szCs w:val="24"/>
        </w:rPr>
      </w:pPr>
    </w:p>
    <w:p w:rsidR="00176DAF" w:rsidP="005F1E03" w:rsidRDefault="007F0EEA" w14:paraId="0A62043A" w14:textId="77777777">
      <w:pPr>
        <w:spacing w:after="0"/>
        <w:rPr>
          <w:rFonts w:cstheme="minorHAnsi"/>
          <w:sz w:val="24"/>
          <w:szCs w:val="24"/>
        </w:rPr>
      </w:pPr>
      <w:r w:rsidRPr="009E7F4C">
        <w:rPr>
          <w:rFonts w:cstheme="minorHAnsi"/>
          <w:sz w:val="24"/>
          <w:szCs w:val="24"/>
        </w:rPr>
        <w:t>For the rest of the week I endure being the butt of an extremely large joke.</w:t>
      </w:r>
      <w:r w:rsidR="0071681A">
        <w:rPr>
          <w:rFonts w:cstheme="minorHAnsi"/>
          <w:sz w:val="24"/>
          <w:szCs w:val="24"/>
        </w:rPr>
        <w:t xml:space="preserve"> </w:t>
      </w:r>
      <w:r w:rsidRPr="009E7F4C">
        <w:rPr>
          <w:rFonts w:cstheme="minorHAnsi"/>
          <w:sz w:val="24"/>
          <w:szCs w:val="24"/>
        </w:rPr>
        <w:t>It seems like everyone was in on it.</w:t>
      </w:r>
      <w:r w:rsidR="0071681A">
        <w:rPr>
          <w:rFonts w:cstheme="minorHAnsi"/>
          <w:sz w:val="24"/>
          <w:szCs w:val="24"/>
        </w:rPr>
        <w:t xml:space="preserve"> </w:t>
      </w:r>
      <w:r w:rsidRPr="009E7F4C">
        <w:rPr>
          <w:rFonts w:cstheme="minorHAnsi"/>
          <w:sz w:val="24"/>
          <w:szCs w:val="24"/>
        </w:rPr>
        <w:t>I will say that if you want a team-building exercise, terrorizing the coach and playing off his fears of having even more body parts replaced than his arm, and watching him make a fool of himself in front of everybody – well, mission accomplished.</w:t>
      </w:r>
      <w:r w:rsidR="0071681A">
        <w:rPr>
          <w:rFonts w:cstheme="minorHAnsi"/>
          <w:sz w:val="24"/>
          <w:szCs w:val="24"/>
        </w:rPr>
        <w:t xml:space="preserve"> </w:t>
      </w:r>
      <w:r w:rsidRPr="009E7F4C">
        <w:rPr>
          <w:rFonts w:cstheme="minorHAnsi"/>
          <w:sz w:val="24"/>
          <w:szCs w:val="24"/>
        </w:rPr>
        <w:t>Even people I know to be involved in active clan feuds worked together on the field in ways I never thought possible.</w:t>
      </w:r>
      <w:r w:rsidR="0071681A">
        <w:rPr>
          <w:rFonts w:cstheme="minorHAnsi"/>
          <w:sz w:val="24"/>
          <w:szCs w:val="24"/>
        </w:rPr>
        <w:t xml:space="preserve"> </w:t>
      </w:r>
      <w:r w:rsidRPr="009E7F4C">
        <w:rPr>
          <w:rFonts w:cstheme="minorHAnsi"/>
          <w:sz w:val="24"/>
          <w:szCs w:val="24"/>
        </w:rPr>
        <w:t>Jager either, he comments on it often.</w:t>
      </w:r>
      <w:r w:rsidR="0071681A">
        <w:rPr>
          <w:rFonts w:cstheme="minorHAnsi"/>
          <w:sz w:val="24"/>
          <w:szCs w:val="24"/>
        </w:rPr>
        <w:t xml:space="preserve"> </w:t>
      </w:r>
      <w:r w:rsidRPr="009E7F4C">
        <w:rPr>
          <w:rFonts w:cstheme="minorHAnsi"/>
          <w:sz w:val="24"/>
          <w:szCs w:val="24"/>
        </w:rPr>
        <w:t>It seems to be a big deal.</w:t>
      </w:r>
      <w:r w:rsidR="0071681A">
        <w:rPr>
          <w:rFonts w:cstheme="minorHAnsi"/>
          <w:sz w:val="24"/>
          <w:szCs w:val="24"/>
        </w:rPr>
        <w:t xml:space="preserve"> </w:t>
      </w:r>
      <w:r w:rsidRPr="009E7F4C">
        <w:rPr>
          <w:rFonts w:cstheme="minorHAnsi"/>
          <w:sz w:val="24"/>
          <w:szCs w:val="24"/>
        </w:rPr>
        <w:t>I don’t think of myself as a peacemaker, but here I am, doing the good work.</w:t>
      </w:r>
      <w:r w:rsidR="0071681A">
        <w:rPr>
          <w:rFonts w:cstheme="minorHAnsi"/>
          <w:sz w:val="24"/>
          <w:szCs w:val="24"/>
        </w:rPr>
        <w:t xml:space="preserve"> </w:t>
      </w:r>
      <w:r w:rsidRPr="009E7F4C">
        <w:rPr>
          <w:rFonts w:cstheme="minorHAnsi"/>
          <w:sz w:val="24"/>
          <w:szCs w:val="24"/>
        </w:rPr>
        <w:t>Ha!</w:t>
      </w:r>
      <w:r w:rsidR="0071681A">
        <w:rPr>
          <w:rFonts w:cstheme="minorHAnsi"/>
          <w:sz w:val="24"/>
          <w:szCs w:val="24"/>
        </w:rPr>
        <w:t xml:space="preserve"> </w:t>
      </w:r>
      <w:r w:rsidRPr="009E7F4C">
        <w:rPr>
          <w:rFonts w:cstheme="minorHAnsi"/>
          <w:sz w:val="24"/>
          <w:szCs w:val="24"/>
        </w:rPr>
        <w:t>It was fortuitous, I suppose, since our second game is a lot harder than the first.</w:t>
      </w:r>
    </w:p>
    <w:p w:rsidR="00176DAF" w:rsidP="49B49CEF" w:rsidRDefault="007F0EEA" w14:paraId="1CD6997C" w14:textId="591BD8E4">
      <w:pPr>
        <w:spacing w:after="0"/>
        <w:ind w:firstLine="360"/>
        <w:rPr>
          <w:rFonts w:cs="Calibri" w:cstheme="minorAscii"/>
          <w:sz w:val="24"/>
          <w:szCs w:val="24"/>
        </w:rPr>
      </w:pPr>
      <w:r w:rsidRPr="49B49CEF" w:rsidR="49B49CEF">
        <w:rPr>
          <w:rFonts w:cs="Calibri" w:cstheme="minorAscii"/>
          <w:sz w:val="24"/>
          <w:szCs w:val="24"/>
        </w:rPr>
        <w:t xml:space="preserve">We play the </w:t>
      </w:r>
      <w:r w:rsidRPr="49B49CEF" w:rsidR="49B49CEF">
        <w:rPr>
          <w:rFonts w:cs="Calibri" w:cstheme="minorAscii"/>
          <w:sz w:val="24"/>
          <w:szCs w:val="24"/>
        </w:rPr>
        <w:t>Albraxan</w:t>
      </w:r>
      <w:r w:rsidRPr="49B49CEF" w:rsidR="49B49CEF">
        <w:rPr>
          <w:rFonts w:cs="Calibri" w:cstheme="minorAscii"/>
          <w:sz w:val="24"/>
          <w:szCs w:val="24"/>
        </w:rPr>
        <w:t xml:space="preserve"> Bulldogs. They </w:t>
      </w:r>
      <w:r w:rsidRPr="49B49CEF" w:rsidR="49B49CEF">
        <w:rPr>
          <w:rFonts w:cs="Calibri" w:cstheme="minorAscii"/>
          <w:sz w:val="24"/>
          <w:szCs w:val="24"/>
        </w:rPr>
        <w:t>haven’t</w:t>
      </w:r>
      <w:r w:rsidRPr="49B49CEF" w:rsidR="49B49CEF">
        <w:rPr>
          <w:rFonts w:cs="Calibri" w:cstheme="minorAscii"/>
          <w:sz w:val="24"/>
          <w:szCs w:val="24"/>
        </w:rPr>
        <w:t xml:space="preserve"> won a </w:t>
      </w:r>
      <w:ins w:author="Gary Smailes" w:date="2024-03-15T16:11:58.744Z" w:id="1809085399">
        <w:r w:rsidRPr="49B49CEF" w:rsidR="49B49CEF">
          <w:rPr>
            <w:rFonts w:cs="Calibri" w:cstheme="minorAscii"/>
            <w:sz w:val="24"/>
            <w:szCs w:val="24"/>
          </w:rPr>
          <w:t>t</w:t>
        </w:r>
      </w:ins>
      <w:del w:author="Gary Smailes" w:date="2024-03-15T16:11:58.344Z" w:id="283744624">
        <w:r w:rsidRPr="49B49CEF" w:rsidDel="49B49CEF">
          <w:rPr>
            <w:rFonts w:cs="Calibri" w:cstheme="minorAscii"/>
            <w:sz w:val="24"/>
            <w:szCs w:val="24"/>
          </w:rPr>
          <w:delText>T</w:delText>
        </w:r>
      </w:del>
      <w:r w:rsidRPr="49B49CEF" w:rsidR="49B49CEF">
        <w:rPr>
          <w:rFonts w:cs="Calibri" w:cstheme="minorAscii"/>
          <w:sz w:val="24"/>
          <w:szCs w:val="24"/>
        </w:rPr>
        <w:t xml:space="preserve">ournament in over a hundred years, ever since their kicker, a guy named Marty Brooke, whiffed a </w:t>
      </w:r>
      <w:r w:rsidRPr="49B49CEF" w:rsidR="49B49CEF">
        <w:rPr>
          <w:rFonts w:cs="Calibri" w:cstheme="minorAscii"/>
          <w:sz w:val="24"/>
          <w:szCs w:val="24"/>
        </w:rPr>
        <w:t>220</w:t>
      </w:r>
      <w:ins w:author="Gary Smailes" w:date="2024-03-15T16:12:06.592Z" w:id="708429671">
        <w:r w:rsidRPr="49B49CEF" w:rsidR="49B49CEF">
          <w:rPr>
            <w:rFonts w:cs="Calibri" w:cstheme="minorAscii"/>
            <w:sz w:val="24"/>
            <w:szCs w:val="24"/>
          </w:rPr>
          <w:t>-</w:t>
        </w:r>
      </w:ins>
      <w:del w:author="Gary Smailes" w:date="2024-03-15T16:12:06.38Z" w:id="770964061">
        <w:r w:rsidRPr="49B49CEF" w:rsidDel="49B49CEF">
          <w:rPr>
            <w:rFonts w:cs="Calibri" w:cstheme="minorAscii"/>
            <w:sz w:val="24"/>
            <w:szCs w:val="24"/>
          </w:rPr>
          <w:delText xml:space="preserve"> </w:delText>
        </w:r>
      </w:del>
      <w:r w:rsidRPr="49B49CEF" w:rsidR="49B49CEF">
        <w:rPr>
          <w:rFonts w:cs="Calibri" w:cstheme="minorAscii"/>
          <w:sz w:val="24"/>
          <w:szCs w:val="24"/>
        </w:rPr>
        <w:t>meter</w:t>
      </w:r>
      <w:r w:rsidRPr="49B49CEF" w:rsidR="49B49CEF">
        <w:rPr>
          <w:rFonts w:cs="Calibri" w:cstheme="minorAscii"/>
          <w:sz w:val="24"/>
          <w:szCs w:val="24"/>
        </w:rPr>
        <w:t xml:space="preserve"> attempt in overtime and turned his last name into a verb. The Bulldogs are desperate for a win, and desperate people do awful things.</w:t>
      </w:r>
    </w:p>
    <w:p w:rsidR="00176DAF" w:rsidP="00176DAF" w:rsidRDefault="007F0EEA" w14:paraId="56E0157C" w14:textId="77777777">
      <w:pPr>
        <w:spacing w:after="0"/>
        <w:ind w:firstLine="360"/>
        <w:rPr>
          <w:rFonts w:cstheme="minorHAnsi"/>
          <w:sz w:val="24"/>
          <w:szCs w:val="24"/>
        </w:rPr>
      </w:pPr>
      <w:r w:rsidRPr="009E7F4C">
        <w:rPr>
          <w:rFonts w:cstheme="minorHAnsi"/>
          <w:sz w:val="24"/>
          <w:szCs w:val="24"/>
        </w:rPr>
        <w:t>“It was you, wasn’t it?” I ask Laura on game day.</w:t>
      </w:r>
      <w:r w:rsidR="0071681A">
        <w:rPr>
          <w:rFonts w:cstheme="minorHAnsi"/>
          <w:sz w:val="24"/>
          <w:szCs w:val="24"/>
        </w:rPr>
        <w:t xml:space="preserve"> </w:t>
      </w:r>
      <w:r w:rsidRPr="009E7F4C">
        <w:rPr>
          <w:rFonts w:cstheme="minorHAnsi"/>
          <w:sz w:val="24"/>
          <w:szCs w:val="24"/>
        </w:rPr>
        <w:t>She’s helping me into my armor.</w:t>
      </w:r>
      <w:r w:rsidR="0071681A">
        <w:rPr>
          <w:rFonts w:cstheme="minorHAnsi"/>
          <w:sz w:val="24"/>
          <w:szCs w:val="24"/>
        </w:rPr>
        <w:t xml:space="preserve"> </w:t>
      </w:r>
    </w:p>
    <w:p w:rsidR="00176DAF" w:rsidP="00176DAF" w:rsidRDefault="007F0EEA" w14:paraId="734AA782" w14:textId="77777777">
      <w:pPr>
        <w:spacing w:after="0"/>
        <w:ind w:firstLine="360"/>
        <w:rPr>
          <w:rFonts w:cstheme="minorHAnsi"/>
          <w:sz w:val="24"/>
          <w:szCs w:val="24"/>
        </w:rPr>
      </w:pPr>
      <w:r w:rsidRPr="009E7F4C">
        <w:rPr>
          <w:rFonts w:cstheme="minorHAnsi"/>
          <w:sz w:val="24"/>
          <w:szCs w:val="24"/>
        </w:rPr>
        <w:t>“It was me, what?” she asks with a smile.</w:t>
      </w:r>
    </w:p>
    <w:p w:rsidR="00176DAF" w:rsidP="00176DAF" w:rsidRDefault="007F0EEA" w14:paraId="04701793" w14:textId="77777777">
      <w:pPr>
        <w:spacing w:after="0"/>
        <w:ind w:firstLine="360"/>
        <w:rPr>
          <w:rFonts w:cstheme="minorHAnsi"/>
          <w:sz w:val="24"/>
          <w:szCs w:val="24"/>
        </w:rPr>
      </w:pPr>
      <w:r w:rsidRPr="009E7F4C">
        <w:rPr>
          <w:rFonts w:cstheme="minorHAnsi"/>
          <w:sz w:val="24"/>
          <w:szCs w:val="24"/>
        </w:rPr>
        <w:t>“You know exactly what.”</w:t>
      </w:r>
    </w:p>
    <w:p w:rsidR="00176DAF" w:rsidP="00176DAF" w:rsidRDefault="007F0EEA" w14:paraId="02DB5C22" w14:textId="77777777">
      <w:pPr>
        <w:spacing w:after="0"/>
        <w:ind w:firstLine="360"/>
        <w:rPr>
          <w:rFonts w:cstheme="minorHAnsi"/>
          <w:sz w:val="24"/>
          <w:szCs w:val="24"/>
        </w:rPr>
      </w:pPr>
      <w:r w:rsidRPr="009E7F4C">
        <w:rPr>
          <w:rFonts w:cstheme="minorHAnsi"/>
          <w:sz w:val="24"/>
          <w:szCs w:val="24"/>
        </w:rPr>
        <w:t>“And what’s that?”</w:t>
      </w:r>
    </w:p>
    <w:p w:rsidR="00176DAF" w:rsidP="00176DAF" w:rsidRDefault="007F0EEA" w14:paraId="683A8537" w14:textId="77777777">
      <w:pPr>
        <w:spacing w:after="0"/>
        <w:ind w:firstLine="360"/>
        <w:rPr>
          <w:rFonts w:cstheme="minorHAnsi"/>
          <w:sz w:val="24"/>
          <w:szCs w:val="24"/>
        </w:rPr>
      </w:pPr>
      <w:r w:rsidRPr="009E7F4C">
        <w:rPr>
          <w:rFonts w:cstheme="minorHAnsi"/>
          <w:sz w:val="24"/>
          <w:szCs w:val="24"/>
        </w:rPr>
        <w:t>“It was you who took off my pants.”</w:t>
      </w:r>
    </w:p>
    <w:p w:rsidR="00176DAF" w:rsidP="00176DAF" w:rsidRDefault="007F0EEA" w14:paraId="5D091C6B" w14:textId="3BBE917A">
      <w:pPr>
        <w:spacing w:after="0"/>
        <w:ind w:firstLine="360"/>
        <w:rPr>
          <w:rFonts w:cstheme="minorHAnsi"/>
          <w:sz w:val="24"/>
          <w:szCs w:val="24"/>
        </w:rPr>
      </w:pPr>
      <w:r w:rsidRPr="009E7F4C">
        <w:rPr>
          <w:rFonts w:cstheme="minorHAnsi"/>
          <w:sz w:val="24"/>
          <w:szCs w:val="24"/>
        </w:rPr>
        <w:t>“Oh, it wasn’t me,” she says.</w:t>
      </w:r>
      <w:r w:rsidR="0071681A">
        <w:rPr>
          <w:rFonts w:cstheme="minorHAnsi"/>
          <w:sz w:val="24"/>
          <w:szCs w:val="24"/>
        </w:rPr>
        <w:t xml:space="preserve"> </w:t>
      </w:r>
      <w:r w:rsidRPr="009E7F4C">
        <w:rPr>
          <w:rFonts w:cstheme="minorHAnsi"/>
          <w:sz w:val="24"/>
          <w:szCs w:val="24"/>
        </w:rPr>
        <w:t xml:space="preserve">“We found a little old </w:t>
      </w:r>
      <w:r w:rsidR="00056262">
        <w:rPr>
          <w:rFonts w:cstheme="minorHAnsi"/>
          <w:sz w:val="24"/>
          <w:szCs w:val="24"/>
        </w:rPr>
        <w:t>man</w:t>
      </w:r>
      <w:r w:rsidRPr="009E7F4C">
        <w:rPr>
          <w:rFonts w:cstheme="minorHAnsi"/>
          <w:sz w:val="24"/>
          <w:szCs w:val="24"/>
        </w:rPr>
        <w:t xml:space="preserve"> named </w:t>
      </w:r>
      <w:r w:rsidR="00056262">
        <w:rPr>
          <w:rFonts w:cstheme="minorHAnsi"/>
          <w:sz w:val="24"/>
          <w:szCs w:val="24"/>
        </w:rPr>
        <w:t>Bernie</w:t>
      </w:r>
      <w:r w:rsidRPr="009E7F4C">
        <w:rPr>
          <w:rFonts w:cstheme="minorHAnsi"/>
          <w:sz w:val="24"/>
          <w:szCs w:val="24"/>
        </w:rPr>
        <w:t xml:space="preserve"> to do it.</w:t>
      </w:r>
      <w:r w:rsidR="0071681A">
        <w:rPr>
          <w:rFonts w:cstheme="minorHAnsi"/>
          <w:sz w:val="24"/>
          <w:szCs w:val="24"/>
        </w:rPr>
        <w:t xml:space="preserve"> </w:t>
      </w:r>
      <w:r w:rsidR="00056262">
        <w:rPr>
          <w:rFonts w:cstheme="minorHAnsi"/>
          <w:sz w:val="24"/>
          <w:szCs w:val="24"/>
        </w:rPr>
        <w:t>H</w:t>
      </w:r>
      <w:r w:rsidRPr="009E7F4C">
        <w:rPr>
          <w:rFonts w:cstheme="minorHAnsi"/>
          <w:sz w:val="24"/>
          <w:szCs w:val="24"/>
        </w:rPr>
        <w:t>e’s ninety and wrinkly and he smells.</w:t>
      </w:r>
      <w:r w:rsidR="0071681A">
        <w:rPr>
          <w:rFonts w:cstheme="minorHAnsi"/>
          <w:sz w:val="24"/>
          <w:szCs w:val="24"/>
        </w:rPr>
        <w:t xml:space="preserve"> </w:t>
      </w:r>
      <w:r w:rsidRPr="009E7F4C">
        <w:rPr>
          <w:rFonts w:cstheme="minorHAnsi"/>
          <w:sz w:val="24"/>
          <w:szCs w:val="24"/>
        </w:rPr>
        <w:t>But h</w:t>
      </w:r>
      <w:r w:rsidR="00056262">
        <w:rPr>
          <w:rFonts w:cstheme="minorHAnsi"/>
          <w:sz w:val="24"/>
          <w:szCs w:val="24"/>
        </w:rPr>
        <w:t>is</w:t>
      </w:r>
      <w:r w:rsidRPr="009E7F4C">
        <w:rPr>
          <w:rFonts w:cstheme="minorHAnsi"/>
          <w:sz w:val="24"/>
          <w:szCs w:val="24"/>
        </w:rPr>
        <w:t xml:space="preserve"> eyes lit up like</w:t>
      </w:r>
      <w:r w:rsidR="00056262">
        <w:rPr>
          <w:rFonts w:cstheme="minorHAnsi"/>
          <w:sz w:val="24"/>
          <w:szCs w:val="24"/>
        </w:rPr>
        <w:t>—”</w:t>
      </w:r>
    </w:p>
    <w:p w:rsidR="00176DAF" w:rsidP="49B49CEF" w:rsidRDefault="007F0EEA" w14:paraId="6AFC0BA5" w14:textId="55CA2075">
      <w:pPr>
        <w:spacing w:after="0"/>
        <w:ind w:firstLine="360"/>
        <w:rPr>
          <w:rFonts w:cs="Calibri" w:cstheme="minorAscii"/>
          <w:sz w:val="24"/>
          <w:szCs w:val="24"/>
        </w:rPr>
      </w:pPr>
      <w:r w:rsidRPr="49B49CEF" w:rsidR="49B49CEF">
        <w:rPr>
          <w:rFonts w:cs="Calibri" w:cstheme="minorAscii"/>
          <w:sz w:val="24"/>
          <w:szCs w:val="24"/>
        </w:rPr>
        <w:t>“Stop</w:t>
      </w:r>
      <w:ins w:author="Gary Smailes" w:date="2024-03-15T16:12:38.141Z" w:id="123899900">
        <w:r w:rsidRPr="49B49CEF" w:rsidR="49B49CEF">
          <w:rPr>
            <w:rFonts w:cs="Calibri" w:cstheme="minorAscii"/>
            <w:sz w:val="24"/>
            <w:szCs w:val="24"/>
          </w:rPr>
          <w:t>.</w:t>
        </w:r>
      </w:ins>
      <w:del w:author="Gary Smailes" w:date="2024-03-15T16:12:36.972Z" w:id="1183627675">
        <w:r w:rsidRPr="49B49CEF" w:rsidDel="49B49CEF">
          <w:rPr>
            <w:rFonts w:cs="Calibri" w:cstheme="minorAscii"/>
            <w:sz w:val="24"/>
            <w:szCs w:val="24"/>
          </w:rPr>
          <w:delText>!</w:delText>
        </w:r>
      </w:del>
      <w:r w:rsidRPr="49B49CEF" w:rsidR="49B49CEF">
        <w:rPr>
          <w:rFonts w:cs="Calibri" w:cstheme="minorAscii"/>
          <w:sz w:val="24"/>
          <w:szCs w:val="24"/>
        </w:rPr>
        <w:t xml:space="preserve"> Why won’t anyone give me a straight answer? </w:t>
      </w:r>
      <w:r w:rsidRPr="49B49CEF" w:rsidR="49B49CEF">
        <w:rPr>
          <w:rFonts w:cs="Calibri" w:cstheme="minorAscii"/>
          <w:sz w:val="24"/>
          <w:szCs w:val="24"/>
        </w:rPr>
        <w:t>It’s</w:t>
      </w:r>
      <w:r w:rsidRPr="49B49CEF" w:rsidR="49B49CEF">
        <w:rPr>
          <w:rFonts w:cs="Calibri" w:cstheme="minorAscii"/>
          <w:sz w:val="24"/>
          <w:szCs w:val="24"/>
        </w:rPr>
        <w:t xml:space="preserve"> been four days since your horrible prank. </w:t>
      </w:r>
      <w:r w:rsidRPr="49B49CEF" w:rsidR="49B49CEF">
        <w:rPr>
          <w:rFonts w:cs="Calibri" w:cstheme="minorAscii"/>
          <w:sz w:val="24"/>
          <w:szCs w:val="24"/>
        </w:rPr>
        <w:t>It’s</w:t>
      </w:r>
      <w:r w:rsidRPr="49B49CEF" w:rsidR="49B49CEF">
        <w:rPr>
          <w:rFonts w:cs="Calibri" w:cstheme="minorAscii"/>
          <w:sz w:val="24"/>
          <w:szCs w:val="24"/>
        </w:rPr>
        <w:t xml:space="preserve"> not funny anymore.”</w:t>
      </w:r>
    </w:p>
    <w:p w:rsidR="00176DAF" w:rsidP="00176DAF" w:rsidRDefault="007F0EEA" w14:paraId="58446AC2" w14:textId="77777777">
      <w:pPr>
        <w:spacing w:after="0"/>
        <w:ind w:firstLine="360"/>
        <w:rPr>
          <w:rFonts w:cstheme="minorHAnsi"/>
          <w:sz w:val="24"/>
          <w:szCs w:val="24"/>
        </w:rPr>
      </w:pPr>
      <w:r w:rsidRPr="009E7F4C">
        <w:rPr>
          <w:rFonts w:cstheme="minorHAnsi"/>
          <w:sz w:val="24"/>
          <w:szCs w:val="24"/>
        </w:rPr>
        <w:t>“Oh, it’s still funny.</w:t>
      </w:r>
      <w:r w:rsidR="0071681A">
        <w:rPr>
          <w:rFonts w:cstheme="minorHAnsi"/>
          <w:sz w:val="24"/>
          <w:szCs w:val="24"/>
        </w:rPr>
        <w:t xml:space="preserve"> </w:t>
      </w:r>
      <w:r w:rsidRPr="009E7F4C">
        <w:rPr>
          <w:rFonts w:cstheme="minorHAnsi"/>
          <w:sz w:val="24"/>
          <w:szCs w:val="24"/>
        </w:rPr>
        <w:t>You not knowing who saw you without pants is very funny.</w:t>
      </w:r>
      <w:r w:rsidR="0071681A">
        <w:rPr>
          <w:rFonts w:cstheme="minorHAnsi"/>
          <w:sz w:val="24"/>
          <w:szCs w:val="24"/>
        </w:rPr>
        <w:t xml:space="preserve"> </w:t>
      </w:r>
      <w:r w:rsidRPr="009E7F4C">
        <w:rPr>
          <w:rFonts w:cstheme="minorHAnsi"/>
          <w:sz w:val="24"/>
          <w:szCs w:val="24"/>
        </w:rPr>
        <w:t>In you go, funny man.”</w:t>
      </w:r>
    </w:p>
    <w:p w:rsidR="00056262" w:rsidP="49B49CEF" w:rsidRDefault="00056262" w14:paraId="5B327F8D" w14:textId="77777777">
      <w:pPr>
        <w:spacing w:after="0"/>
        <w:ind w:firstLine="360"/>
        <w:rPr>
          <w:del w:author="Gary Smailes" w:date="2024-03-15T16:12:45.731Z" w:id="1219743660"/>
          <w:rFonts w:cs="Calibri" w:cstheme="minorAscii"/>
          <w:sz w:val="24"/>
          <w:szCs w:val="24"/>
        </w:rPr>
      </w:pPr>
    </w:p>
    <w:p w:rsidR="00056262" w:rsidP="49B49CEF" w:rsidRDefault="00056262" w14:paraId="26820CEF" w14:textId="0284F8FF">
      <w:pPr>
        <w:spacing w:after="0"/>
        <w:jc w:val="center"/>
        <w:rPr>
          <w:rFonts w:cs="Calibri" w:cstheme="minorAscii"/>
          <w:sz w:val="24"/>
          <w:szCs w:val="24"/>
        </w:rPr>
      </w:pPr>
      <w:del w:author="Gary Smailes" w:date="2024-03-15T16:12:44.804Z" w:id="13477939">
        <w:r w:rsidRPr="49B49CEF" w:rsidDel="49B49CEF">
          <w:rPr>
            <w:rFonts w:cs="Calibri" w:cstheme="minorAscii"/>
            <w:sz w:val="24"/>
            <w:szCs w:val="24"/>
          </w:rPr>
          <w:delText>***</w:delText>
        </w:r>
      </w:del>
    </w:p>
    <w:p w:rsidR="00056262" w:rsidP="49B49CEF" w:rsidRDefault="00056262" w14:paraId="38270B95" w14:textId="77777777">
      <w:pPr>
        <w:spacing w:after="0"/>
        <w:ind w:firstLine="360"/>
        <w:rPr>
          <w:del w:author="Gary Smailes" w:date="2024-03-15T16:12:44.56Z" w:id="283928360"/>
          <w:rFonts w:cs="Calibri" w:cstheme="minorAscii"/>
          <w:sz w:val="24"/>
          <w:szCs w:val="24"/>
        </w:rPr>
      </w:pPr>
    </w:p>
    <w:p w:rsidR="00176DAF" w:rsidP="49B49CEF" w:rsidRDefault="007F0EEA" w14:paraId="1BAAA4B1" w14:textId="76E7E769">
      <w:pPr>
        <w:spacing w:after="0"/>
        <w:ind w:firstLine="360"/>
        <w:rPr>
          <w:rFonts w:cs="Calibri" w:cstheme="minorAscii"/>
          <w:sz w:val="24"/>
          <w:szCs w:val="24"/>
        </w:rPr>
        <w:pPrChange w:author="Gary Smailes" w:date="2024-03-15T16:12:48.191Z">
          <w:pPr>
            <w:spacing w:after="0"/>
          </w:pPr>
        </w:pPrChange>
      </w:pPr>
      <w:r w:rsidRPr="49B49CEF" w:rsidR="49B49CEF">
        <w:rPr>
          <w:rFonts w:cs="Calibri" w:cstheme="minorAscii"/>
          <w:sz w:val="24"/>
          <w:szCs w:val="24"/>
        </w:rPr>
        <w:t>When we get out onto the field,</w:t>
      </w:r>
      <w:commentRangeStart w:id="2143983810"/>
      <w:r w:rsidRPr="49B49CEF" w:rsidR="49B49CEF">
        <w:rPr>
          <w:rFonts w:cs="Calibri" w:cstheme="minorAscii"/>
          <w:sz w:val="24"/>
          <w:szCs w:val="24"/>
        </w:rPr>
        <w:t xml:space="preserve"> the Bulldogs are already there and ready for us.</w:t>
      </w:r>
      <w:r w:rsidRPr="49B49CEF" w:rsidR="49B49CEF">
        <w:rPr>
          <w:rFonts w:cs="Calibri" w:cstheme="minorAscii"/>
          <w:sz w:val="24"/>
          <w:szCs w:val="24"/>
        </w:rPr>
        <w:t xml:space="preserve"> </w:t>
      </w:r>
      <w:r w:rsidRPr="49B49CEF" w:rsidR="49B49CEF">
        <w:rPr>
          <w:rFonts w:cs="Calibri" w:cstheme="minorAscii"/>
          <w:sz w:val="24"/>
          <w:szCs w:val="24"/>
        </w:rPr>
        <w:t xml:space="preserve">They win the coin toss and </w:t>
      </w:r>
      <w:r w:rsidRPr="49B49CEF" w:rsidR="49B49CEF">
        <w:rPr>
          <w:rFonts w:cs="Calibri" w:cstheme="minorAscii"/>
          <w:sz w:val="24"/>
          <w:szCs w:val="24"/>
        </w:rPr>
        <w:t>elect</w:t>
      </w:r>
      <w:r w:rsidRPr="49B49CEF" w:rsidR="49B49CEF">
        <w:rPr>
          <w:rFonts w:cs="Calibri" w:cstheme="minorAscii"/>
          <w:sz w:val="24"/>
          <w:szCs w:val="24"/>
        </w:rPr>
        <w:t xml:space="preserve"> to receive.</w:t>
      </w:r>
      <w:r w:rsidRPr="49B49CEF" w:rsidR="49B49CEF">
        <w:rPr>
          <w:rFonts w:cs="Calibri" w:cstheme="minorAscii"/>
          <w:sz w:val="24"/>
          <w:szCs w:val="24"/>
        </w:rPr>
        <w:t xml:space="preserve"> </w:t>
      </w:r>
      <w:r w:rsidRPr="49B49CEF" w:rsidR="49B49CEF">
        <w:rPr>
          <w:rFonts w:cs="Calibri" w:cstheme="minorAscii"/>
          <w:sz w:val="24"/>
          <w:szCs w:val="24"/>
        </w:rPr>
        <w:t xml:space="preserve">Cribbens </w:t>
      </w:r>
      <w:r w:rsidRPr="49B49CEF" w:rsidR="49B49CEF">
        <w:rPr>
          <w:rFonts w:cs="Calibri" w:cstheme="minorAscii"/>
          <w:sz w:val="24"/>
          <w:szCs w:val="24"/>
        </w:rPr>
        <w:t xml:space="preserve">not only kicks it to the </w:t>
      </w:r>
      <w:r w:rsidRPr="49B49CEF" w:rsidR="49B49CEF">
        <w:rPr>
          <w:rFonts w:cs="Calibri" w:cstheme="minorAscii"/>
          <w:sz w:val="24"/>
          <w:szCs w:val="24"/>
        </w:rPr>
        <w:t>3 meter</w:t>
      </w:r>
      <w:r w:rsidRPr="49B49CEF" w:rsidR="49B49CEF">
        <w:rPr>
          <w:rFonts w:cs="Calibri" w:cstheme="minorAscii"/>
          <w:sz w:val="24"/>
          <w:szCs w:val="24"/>
        </w:rPr>
        <w:t xml:space="preserve"> line, </w:t>
      </w:r>
      <w:r w:rsidRPr="49B49CEF" w:rsidR="49B49CEF">
        <w:rPr>
          <w:rFonts w:cs="Calibri" w:cstheme="minorAscii"/>
          <w:sz w:val="24"/>
          <w:szCs w:val="24"/>
        </w:rPr>
        <w:t>this time</w:t>
      </w:r>
      <w:r w:rsidRPr="49B49CEF" w:rsidR="49B49CEF">
        <w:rPr>
          <w:rFonts w:cs="Calibri" w:cstheme="minorAscii"/>
          <w:sz w:val="24"/>
          <w:szCs w:val="24"/>
        </w:rPr>
        <w:t xml:space="preserve"> he arcs it so high that by the time a Bulldog </w:t>
      </w:r>
      <w:r w:rsidRPr="49B49CEF" w:rsidR="49B49CEF">
        <w:rPr>
          <w:rFonts w:cs="Calibri" w:cstheme="minorAscii"/>
          <w:sz w:val="24"/>
          <w:szCs w:val="24"/>
        </w:rPr>
        <w:t>does</w:t>
      </w:r>
      <w:commentRangeEnd w:id="2143983810"/>
      <w:r>
        <w:rPr>
          <w:rStyle w:val="CommentReference"/>
        </w:rPr>
        <w:commentReference w:id="2143983810"/>
      </w:r>
      <w:r w:rsidRPr="49B49CEF" w:rsidR="49B49CEF">
        <w:rPr>
          <w:rFonts w:cs="Calibri" w:cstheme="minorAscii"/>
          <w:sz w:val="24"/>
          <w:szCs w:val="24"/>
        </w:rPr>
        <w:t xml:space="preserve"> catch it, he </w:t>
      </w:r>
      <w:r w:rsidRPr="49B49CEF" w:rsidR="49B49CEF">
        <w:rPr>
          <w:rFonts w:cs="Calibri" w:cstheme="minorAscii"/>
          <w:sz w:val="24"/>
          <w:szCs w:val="24"/>
        </w:rPr>
        <w:t>has to</w:t>
      </w:r>
      <w:r w:rsidRPr="49B49CEF" w:rsidR="49B49CEF">
        <w:rPr>
          <w:rFonts w:cs="Calibri" w:cstheme="minorAscii"/>
          <w:sz w:val="24"/>
          <w:szCs w:val="24"/>
        </w:rPr>
        <w:t xml:space="preserve"> wave fair kick or get annihilated.</w:t>
      </w:r>
      <w:r w:rsidRPr="49B49CEF" w:rsidR="49B49CEF">
        <w:rPr>
          <w:rFonts w:cs="Calibri" w:cstheme="minorAscii"/>
          <w:sz w:val="24"/>
          <w:szCs w:val="24"/>
        </w:rPr>
        <w:t xml:space="preserve"> </w:t>
      </w:r>
    </w:p>
    <w:p w:rsidR="00176DAF" w:rsidP="00176DAF" w:rsidRDefault="007F0EEA" w14:paraId="5B6AB767" w14:textId="77777777">
      <w:pPr>
        <w:spacing w:after="0"/>
        <w:ind w:firstLine="360"/>
        <w:rPr>
          <w:rFonts w:cstheme="minorHAnsi"/>
          <w:sz w:val="24"/>
          <w:szCs w:val="24"/>
        </w:rPr>
      </w:pPr>
      <w:r w:rsidRPr="009E7F4C">
        <w:rPr>
          <w:rFonts w:cstheme="minorHAnsi"/>
          <w:sz w:val="24"/>
          <w:szCs w:val="24"/>
        </w:rPr>
        <w:t>I’m hoping for another touchback.</w:t>
      </w:r>
      <w:r w:rsidR="0071681A">
        <w:rPr>
          <w:rFonts w:cstheme="minorHAnsi"/>
          <w:sz w:val="24"/>
          <w:szCs w:val="24"/>
        </w:rPr>
        <w:t xml:space="preserve"> </w:t>
      </w:r>
      <w:r w:rsidRPr="009E7F4C">
        <w:rPr>
          <w:rFonts w:cstheme="minorHAnsi"/>
          <w:sz w:val="24"/>
          <w:szCs w:val="24"/>
        </w:rPr>
        <w:t>Two games in a row will start a trend, but no love.</w:t>
      </w:r>
      <w:r w:rsidR="0071681A">
        <w:rPr>
          <w:rFonts w:cstheme="minorHAnsi"/>
          <w:sz w:val="24"/>
          <w:szCs w:val="24"/>
        </w:rPr>
        <w:t xml:space="preserve"> </w:t>
      </w:r>
      <w:r w:rsidRPr="009E7F4C">
        <w:rPr>
          <w:rFonts w:cstheme="minorHAnsi"/>
          <w:sz w:val="24"/>
          <w:szCs w:val="24"/>
        </w:rPr>
        <w:t>The Bulldogs start running the ball.</w:t>
      </w:r>
      <w:r w:rsidR="0071681A">
        <w:rPr>
          <w:rFonts w:cstheme="minorHAnsi"/>
          <w:sz w:val="24"/>
          <w:szCs w:val="24"/>
        </w:rPr>
        <w:t xml:space="preserve"> </w:t>
      </w:r>
      <w:r w:rsidRPr="009E7F4C">
        <w:rPr>
          <w:rFonts w:cstheme="minorHAnsi"/>
          <w:sz w:val="24"/>
          <w:szCs w:val="24"/>
        </w:rPr>
        <w:t>And continue to run it.</w:t>
      </w:r>
      <w:r w:rsidR="0071681A">
        <w:rPr>
          <w:rFonts w:cstheme="minorHAnsi"/>
          <w:sz w:val="24"/>
          <w:szCs w:val="24"/>
        </w:rPr>
        <w:t xml:space="preserve"> </w:t>
      </w:r>
      <w:r w:rsidRPr="009E7F4C">
        <w:rPr>
          <w:rFonts w:cstheme="minorHAnsi"/>
          <w:sz w:val="24"/>
          <w:szCs w:val="24"/>
        </w:rPr>
        <w:t>And again.</w:t>
      </w:r>
      <w:r w:rsidR="0071681A">
        <w:rPr>
          <w:rFonts w:cstheme="minorHAnsi"/>
          <w:sz w:val="24"/>
          <w:szCs w:val="24"/>
        </w:rPr>
        <w:t xml:space="preserve"> </w:t>
      </w:r>
      <w:r w:rsidRPr="009E7F4C">
        <w:rPr>
          <w:rFonts w:cstheme="minorHAnsi"/>
          <w:sz w:val="24"/>
          <w:szCs w:val="24"/>
        </w:rPr>
        <w:t>They find all sorts of holes in our defense.</w:t>
      </w:r>
      <w:r w:rsidR="0071681A">
        <w:rPr>
          <w:rFonts w:cstheme="minorHAnsi"/>
          <w:sz w:val="24"/>
          <w:szCs w:val="24"/>
        </w:rPr>
        <w:t xml:space="preserve"> </w:t>
      </w:r>
      <w:r w:rsidRPr="009E7F4C">
        <w:rPr>
          <w:rFonts w:cstheme="minorHAnsi"/>
          <w:sz w:val="24"/>
          <w:szCs w:val="24"/>
        </w:rPr>
        <w:t>It’s nice when teams are eager to show you all of your weaknesses early in the season, but it’s still frustrating to watch.</w:t>
      </w:r>
      <w:r w:rsidR="0071681A">
        <w:rPr>
          <w:rFonts w:cstheme="minorHAnsi"/>
          <w:sz w:val="24"/>
          <w:szCs w:val="24"/>
        </w:rPr>
        <w:t xml:space="preserve"> </w:t>
      </w:r>
    </w:p>
    <w:p w:rsidR="00176DAF" w:rsidP="00176DAF" w:rsidRDefault="00056262" w14:paraId="423A1114" w14:textId="29C6EEB8">
      <w:pPr>
        <w:spacing w:after="0"/>
        <w:ind w:firstLine="360"/>
        <w:rPr>
          <w:rFonts w:cstheme="minorHAnsi"/>
          <w:sz w:val="24"/>
          <w:szCs w:val="24"/>
        </w:rPr>
      </w:pPr>
      <w:r>
        <w:rPr>
          <w:rFonts w:cstheme="minorHAnsi"/>
          <w:sz w:val="24"/>
          <w:szCs w:val="24"/>
        </w:rPr>
        <w:t>After t</w:t>
      </w:r>
      <w:r w:rsidRPr="009E7F4C" w:rsidR="007F0EEA">
        <w:rPr>
          <w:rFonts w:cstheme="minorHAnsi"/>
          <w:sz w:val="24"/>
          <w:szCs w:val="24"/>
        </w:rPr>
        <w:t xml:space="preserve">he Bulldogs push past </w:t>
      </w:r>
      <w:proofErr w:type="gramStart"/>
      <w:r w:rsidRPr="009E7F4C" w:rsidR="007F0EEA">
        <w:rPr>
          <w:rFonts w:cstheme="minorHAnsi"/>
          <w:sz w:val="24"/>
          <w:szCs w:val="24"/>
        </w:rPr>
        <w:t>midfield, and</w:t>
      </w:r>
      <w:proofErr w:type="gramEnd"/>
      <w:r w:rsidRPr="009E7F4C" w:rsidR="007F0EEA">
        <w:rPr>
          <w:rFonts w:cstheme="minorHAnsi"/>
          <w:sz w:val="24"/>
          <w:szCs w:val="24"/>
        </w:rPr>
        <w:t xml:space="preserve"> I key up a</w:t>
      </w:r>
      <w:r w:rsidR="00083009">
        <w:rPr>
          <w:rFonts w:cstheme="minorHAnsi"/>
          <w:sz w:val="24"/>
          <w:szCs w:val="24"/>
        </w:rPr>
        <w:t xml:space="preserve"> CC</w:t>
      </w:r>
      <w:r w:rsidRPr="009E7F4C" w:rsidR="007F0EEA">
        <w:rPr>
          <w:rFonts w:cstheme="minorHAnsi"/>
          <w:sz w:val="24"/>
          <w:szCs w:val="24"/>
        </w:rPr>
        <w:t xml:space="preserve"> channel to </w:t>
      </w:r>
      <w:r>
        <w:rPr>
          <w:rFonts w:cstheme="minorHAnsi"/>
          <w:sz w:val="24"/>
          <w:szCs w:val="24"/>
        </w:rPr>
        <w:t>Bucky.</w:t>
      </w:r>
      <w:r w:rsidR="0071681A">
        <w:rPr>
          <w:rFonts w:cstheme="minorHAnsi"/>
          <w:sz w:val="24"/>
          <w:szCs w:val="24"/>
        </w:rPr>
        <w:t xml:space="preserve"> </w:t>
      </w:r>
      <w:r w:rsidRPr="009E7F4C" w:rsidR="007F0EEA">
        <w:rPr>
          <w:rFonts w:cstheme="minorHAnsi"/>
          <w:sz w:val="24"/>
          <w:szCs w:val="24"/>
        </w:rPr>
        <w:t>“I thought your job was to stop their advance.”</w:t>
      </w:r>
    </w:p>
    <w:p w:rsidR="00176DAF" w:rsidP="00176DAF" w:rsidRDefault="007F0EEA" w14:paraId="54C0276A" w14:textId="77777777">
      <w:pPr>
        <w:spacing w:after="0"/>
        <w:ind w:firstLine="360"/>
        <w:rPr>
          <w:rFonts w:cstheme="minorHAnsi"/>
          <w:sz w:val="24"/>
          <w:szCs w:val="24"/>
        </w:rPr>
      </w:pPr>
      <w:r w:rsidRPr="009E7F4C">
        <w:rPr>
          <w:rFonts w:cstheme="minorHAnsi"/>
          <w:sz w:val="24"/>
          <w:szCs w:val="24"/>
        </w:rPr>
        <w:t>“Working on it, boss.”</w:t>
      </w:r>
    </w:p>
    <w:p w:rsidR="00176DAF" w:rsidP="00176DAF" w:rsidRDefault="007F0EEA" w14:paraId="3A35C655" w14:textId="77777777">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Because it looks to me like you’re trying to ask them nicely.</w:t>
      </w:r>
      <w:r w:rsidR="0071681A">
        <w:rPr>
          <w:rFonts w:cstheme="minorHAnsi"/>
          <w:sz w:val="24"/>
          <w:szCs w:val="24"/>
        </w:rPr>
        <w:t xml:space="preserve"> </w:t>
      </w:r>
      <w:r w:rsidRPr="009E7F4C">
        <w:rPr>
          <w:rFonts w:cstheme="minorHAnsi"/>
          <w:sz w:val="24"/>
          <w:szCs w:val="24"/>
        </w:rPr>
        <w:t>You know, like a pussy.”</w:t>
      </w:r>
    </w:p>
    <w:p w:rsidR="00176DAF" w:rsidP="00176DAF" w:rsidRDefault="007F0EEA" w14:paraId="5E04FC35" w14:textId="77777777">
      <w:pPr>
        <w:spacing w:after="0"/>
        <w:ind w:firstLine="360"/>
        <w:rPr>
          <w:rFonts w:cstheme="minorHAnsi"/>
          <w:sz w:val="24"/>
          <w:szCs w:val="24"/>
        </w:rPr>
      </w:pPr>
      <w:r w:rsidRPr="009E7F4C">
        <w:rPr>
          <w:rFonts w:cstheme="minorHAnsi"/>
          <w:sz w:val="24"/>
          <w:szCs w:val="24"/>
        </w:rPr>
        <w:t>“That helps a lot, thanks for your incredible insight.”</w:t>
      </w:r>
    </w:p>
    <w:p w:rsidR="00176DAF" w:rsidP="00176DAF" w:rsidRDefault="007F0EEA" w14:paraId="0F5F1B3C" w14:textId="77777777">
      <w:pPr>
        <w:spacing w:after="0"/>
        <w:ind w:firstLine="360"/>
        <w:rPr>
          <w:rFonts w:cstheme="minorHAnsi"/>
          <w:sz w:val="24"/>
          <w:szCs w:val="24"/>
        </w:rPr>
      </w:pPr>
      <w:r w:rsidRPr="009E7F4C">
        <w:rPr>
          <w:rFonts w:cstheme="minorHAnsi"/>
          <w:sz w:val="24"/>
          <w:szCs w:val="24"/>
        </w:rPr>
        <w:lastRenderedPageBreak/>
        <w:t>The Bulldogs methodically pick us apart and drive all the way down into the endzone and score.</w:t>
      </w:r>
      <w:r w:rsidR="0071681A">
        <w:rPr>
          <w:rFonts w:cstheme="minorHAnsi"/>
          <w:sz w:val="24"/>
          <w:szCs w:val="24"/>
        </w:rPr>
        <w:t xml:space="preserve"> </w:t>
      </w:r>
      <w:r w:rsidRPr="009E7F4C">
        <w:rPr>
          <w:rFonts w:cstheme="minorHAnsi"/>
          <w:sz w:val="24"/>
          <w:szCs w:val="24"/>
        </w:rPr>
        <w:t>It’s like watching a giant boulder roll down a hill.</w:t>
      </w:r>
      <w:r w:rsidR="0071681A">
        <w:rPr>
          <w:rFonts w:cstheme="minorHAnsi"/>
          <w:sz w:val="24"/>
          <w:szCs w:val="24"/>
        </w:rPr>
        <w:t xml:space="preserve"> </w:t>
      </w:r>
      <w:r w:rsidRPr="009E7F4C">
        <w:rPr>
          <w:rFonts w:cstheme="minorHAnsi"/>
          <w:sz w:val="24"/>
          <w:szCs w:val="24"/>
        </w:rPr>
        <w:t>You know where it’s going, but you can’t do a damn thing to stop it.</w:t>
      </w:r>
      <w:r w:rsidR="0071681A">
        <w:rPr>
          <w:rFonts w:cstheme="minorHAnsi"/>
          <w:sz w:val="24"/>
          <w:szCs w:val="24"/>
        </w:rPr>
        <w:t xml:space="preserve"> </w:t>
      </w:r>
    </w:p>
    <w:p w:rsidR="00176DAF" w:rsidP="00176DAF" w:rsidRDefault="007F0EEA" w14:paraId="17ABDF8B" w14:textId="77777777">
      <w:pPr>
        <w:spacing w:after="0"/>
        <w:ind w:firstLine="360"/>
        <w:rPr>
          <w:rFonts w:cstheme="minorHAnsi"/>
          <w:sz w:val="24"/>
          <w:szCs w:val="24"/>
        </w:rPr>
      </w:pPr>
      <w:r w:rsidRPr="009E7F4C">
        <w:rPr>
          <w:rFonts w:cstheme="minorHAnsi"/>
          <w:sz w:val="24"/>
          <w:szCs w:val="24"/>
        </w:rPr>
        <w:t>Touchdown.</w:t>
      </w:r>
      <w:r w:rsidR="0071681A">
        <w:rPr>
          <w:rFonts w:cstheme="minorHAnsi"/>
          <w:sz w:val="24"/>
          <w:szCs w:val="24"/>
        </w:rPr>
        <w:t xml:space="preserve"> </w:t>
      </w:r>
      <w:r w:rsidRPr="009E7F4C">
        <w:rPr>
          <w:rFonts w:cstheme="minorHAnsi"/>
          <w:sz w:val="24"/>
          <w:szCs w:val="24"/>
        </w:rPr>
        <w:t>0-7.</w:t>
      </w:r>
    </w:p>
    <w:p w:rsidR="007F0EEA" w:rsidP="49B49CEF" w:rsidRDefault="007F0EEA" w14:paraId="72C84437" w14:textId="4EA47F13">
      <w:pPr>
        <w:spacing w:after="0"/>
        <w:ind w:firstLine="360"/>
        <w:rPr>
          <w:del w:author="Gary Smailes" w:date="2024-03-15T16:15:23.666Z" w:id="2125615096"/>
          <w:rFonts w:cs="Calibri" w:cstheme="minorAscii"/>
          <w:sz w:val="24"/>
          <w:szCs w:val="24"/>
        </w:rPr>
      </w:pPr>
    </w:p>
    <w:p w:rsidR="000B2040" w:rsidP="49B49CEF" w:rsidRDefault="000B2040" w14:paraId="3ABAE0A5" w14:textId="7F2B6707">
      <w:pPr>
        <w:spacing w:after="0"/>
        <w:jc w:val="center"/>
        <w:rPr>
          <w:rFonts w:cs="Calibri" w:cstheme="minorAscii"/>
          <w:sz w:val="24"/>
          <w:szCs w:val="24"/>
        </w:rPr>
      </w:pPr>
      <w:del w:author="Gary Smailes" w:date="2024-03-15T16:15:23.103Z" w:id="1355503155">
        <w:r w:rsidRPr="49B49CEF" w:rsidDel="49B49CEF">
          <w:rPr>
            <w:rFonts w:cs="Calibri" w:cstheme="minorAscii"/>
            <w:sz w:val="24"/>
            <w:szCs w:val="24"/>
          </w:rPr>
          <w:delText>***</w:delText>
        </w:r>
      </w:del>
    </w:p>
    <w:p w:rsidR="00176DAF" w:rsidP="49B49CEF" w:rsidRDefault="00176DAF" w14:paraId="49C5F23A" w14:textId="77777777">
      <w:pPr>
        <w:spacing w:after="0"/>
        <w:ind w:firstLine="360"/>
        <w:rPr>
          <w:del w:author="Gary Smailes" w:date="2024-03-15T16:15:22.906Z" w:id="1936873978"/>
          <w:rFonts w:cs="Calibri" w:cstheme="minorAscii"/>
          <w:sz w:val="24"/>
          <w:szCs w:val="24"/>
        </w:rPr>
      </w:pPr>
    </w:p>
    <w:p w:rsidR="00176DAF" w:rsidP="49B49CEF" w:rsidRDefault="007F0EEA" w14:paraId="40D6545D" w14:textId="25202170">
      <w:pPr>
        <w:spacing w:after="0"/>
        <w:ind w:firstLine="360"/>
        <w:rPr>
          <w:rFonts w:cs="Calibri" w:cstheme="minorAscii"/>
          <w:sz w:val="24"/>
          <w:szCs w:val="24"/>
        </w:rPr>
        <w:pPrChange w:author="Gary Smailes" w:date="2024-03-15T16:15:26.611Z">
          <w:pPr>
            <w:spacing w:after="0"/>
          </w:pPr>
        </w:pPrChange>
      </w:pPr>
      <w:r w:rsidRPr="49B49CEF" w:rsidR="49B49CEF">
        <w:rPr>
          <w:rFonts w:cs="Calibri" w:cstheme="minorAscii"/>
          <w:sz w:val="24"/>
          <w:szCs w:val="24"/>
        </w:rPr>
        <w:t>The Bulldogs always blitz the quarterback on their first defensive play.</w:t>
      </w:r>
      <w:r w:rsidRPr="49B49CEF" w:rsidR="49B49CEF">
        <w:rPr>
          <w:rFonts w:cs="Calibri" w:cstheme="minorAscii"/>
          <w:sz w:val="24"/>
          <w:szCs w:val="24"/>
        </w:rPr>
        <w:t xml:space="preserve"> </w:t>
      </w:r>
      <w:r w:rsidRPr="49B49CEF" w:rsidR="49B49CEF">
        <w:rPr>
          <w:rFonts w:cs="Calibri" w:cstheme="minorAscii"/>
          <w:sz w:val="24"/>
          <w:szCs w:val="24"/>
        </w:rPr>
        <w:t>It’s</w:t>
      </w:r>
      <w:r w:rsidRPr="49B49CEF" w:rsidR="49B49CEF">
        <w:rPr>
          <w:rFonts w:cs="Calibri" w:cstheme="minorAscii"/>
          <w:sz w:val="24"/>
          <w:szCs w:val="24"/>
        </w:rPr>
        <w:t xml:space="preserve"> </w:t>
      </w:r>
      <w:r w:rsidRPr="49B49CEF" w:rsidR="49B49CEF">
        <w:rPr>
          <w:rFonts w:cs="Calibri" w:cstheme="minorAscii"/>
          <w:sz w:val="24"/>
          <w:szCs w:val="24"/>
        </w:rPr>
        <w:t>kind of their</w:t>
      </w:r>
      <w:r w:rsidRPr="49B49CEF" w:rsidR="49B49CEF">
        <w:rPr>
          <w:rFonts w:cs="Calibri" w:cstheme="minorAscii"/>
          <w:sz w:val="24"/>
          <w:szCs w:val="24"/>
        </w:rPr>
        <w:t xml:space="preserve"> thing.</w:t>
      </w:r>
      <w:r w:rsidRPr="49B49CEF" w:rsidR="49B49CEF">
        <w:rPr>
          <w:rFonts w:cs="Calibri" w:cstheme="minorAscii"/>
          <w:sz w:val="24"/>
          <w:szCs w:val="24"/>
        </w:rPr>
        <w:t xml:space="preserve"> </w:t>
      </w:r>
      <w:r w:rsidRPr="49B49CEF" w:rsidR="49B49CEF">
        <w:rPr>
          <w:rFonts w:cs="Calibri" w:cstheme="minorAscii"/>
          <w:sz w:val="24"/>
          <w:szCs w:val="24"/>
        </w:rPr>
        <w:t xml:space="preserve">They use all eleven </w:t>
      </w:r>
      <w:r w:rsidRPr="49B49CEF" w:rsidR="49B49CEF">
        <w:rPr>
          <w:rFonts w:cs="Calibri" w:cstheme="minorAscii"/>
          <w:sz w:val="24"/>
          <w:szCs w:val="24"/>
        </w:rPr>
        <w:t>players</w:t>
      </w:r>
      <w:r w:rsidRPr="49B49CEF" w:rsidR="49B49CEF">
        <w:rPr>
          <w:rFonts w:cs="Calibri" w:cstheme="minorAscii"/>
          <w:sz w:val="24"/>
          <w:szCs w:val="24"/>
        </w:rPr>
        <w:t xml:space="preserve"> and they want you to feel fear or some shit like that.</w:t>
      </w:r>
      <w:r w:rsidRPr="49B49CEF" w:rsidR="49B49CEF">
        <w:rPr>
          <w:rFonts w:cs="Calibri" w:cstheme="minorAscii"/>
          <w:sz w:val="24"/>
          <w:szCs w:val="24"/>
        </w:rPr>
        <w:t xml:space="preserve"> </w:t>
      </w:r>
      <w:r w:rsidRPr="49B49CEF" w:rsidR="49B49CEF">
        <w:rPr>
          <w:rFonts w:cs="Calibri" w:cstheme="minorAscii"/>
          <w:sz w:val="24"/>
          <w:szCs w:val="24"/>
        </w:rPr>
        <w:t xml:space="preserve">I think </w:t>
      </w:r>
      <w:r w:rsidRPr="49B49CEF" w:rsidR="49B49CEF">
        <w:rPr>
          <w:rFonts w:cs="Calibri" w:cstheme="minorAscii"/>
          <w:sz w:val="24"/>
          <w:szCs w:val="24"/>
        </w:rPr>
        <w:t>it’s</w:t>
      </w:r>
      <w:r w:rsidRPr="49B49CEF" w:rsidR="49B49CEF">
        <w:rPr>
          <w:rFonts w:cs="Calibri" w:cstheme="minorAscii"/>
          <w:sz w:val="24"/>
          <w:szCs w:val="24"/>
        </w:rPr>
        <w:t xml:space="preserve"> </w:t>
      </w:r>
      <w:r w:rsidRPr="49B49CEF" w:rsidR="49B49CEF">
        <w:rPr>
          <w:rFonts w:cs="Calibri" w:cstheme="minorAscii"/>
          <w:sz w:val="24"/>
          <w:szCs w:val="24"/>
        </w:rPr>
        <w:t>dumb</w:t>
      </w:r>
      <w:r w:rsidRPr="49B49CEF" w:rsidR="49B49CEF">
        <w:rPr>
          <w:rFonts w:cs="Calibri" w:cstheme="minorAscii"/>
          <w:sz w:val="24"/>
          <w:szCs w:val="24"/>
        </w:rPr>
        <w:t xml:space="preserve"> because when the opposing team knows exactly what </w:t>
      </w:r>
      <w:r w:rsidRPr="49B49CEF" w:rsidR="49B49CEF">
        <w:rPr>
          <w:rFonts w:cs="Calibri" w:cstheme="minorAscii"/>
          <w:sz w:val="24"/>
          <w:szCs w:val="24"/>
        </w:rPr>
        <w:t>you’re</w:t>
      </w:r>
      <w:r w:rsidRPr="49B49CEF" w:rsidR="49B49CEF">
        <w:rPr>
          <w:rFonts w:cs="Calibri" w:cstheme="minorAscii"/>
          <w:sz w:val="24"/>
          <w:szCs w:val="24"/>
        </w:rPr>
        <w:t xml:space="preserve"> going to do, they can plan all sorts of nasty things.</w:t>
      </w:r>
      <w:r w:rsidRPr="49B49CEF" w:rsidR="49B49CEF">
        <w:rPr>
          <w:rFonts w:cs="Calibri" w:cstheme="minorAscii"/>
          <w:sz w:val="24"/>
          <w:szCs w:val="24"/>
        </w:rPr>
        <w:t xml:space="preserve"> </w:t>
      </w:r>
      <w:r w:rsidRPr="49B49CEF" w:rsidR="49B49CEF">
        <w:rPr>
          <w:rFonts w:cs="Calibri" w:cstheme="minorAscii"/>
          <w:sz w:val="24"/>
          <w:szCs w:val="24"/>
        </w:rPr>
        <w:t xml:space="preserve">And I have the nastiest </w:t>
      </w:r>
      <w:r w:rsidRPr="49B49CEF" w:rsidR="49B49CEF">
        <w:rPr>
          <w:rFonts w:cs="Calibri" w:cstheme="minorAscii"/>
          <w:sz w:val="24"/>
          <w:szCs w:val="24"/>
        </w:rPr>
        <w:t xml:space="preserve">nasties </w:t>
      </w:r>
      <w:r w:rsidRPr="49B49CEF" w:rsidR="49B49CEF">
        <w:rPr>
          <w:rFonts w:cs="Calibri" w:cstheme="minorAscii"/>
          <w:sz w:val="24"/>
          <w:szCs w:val="24"/>
        </w:rPr>
        <w:t>on my side of the line of scrimmage.</w:t>
      </w:r>
    </w:p>
    <w:p w:rsidR="00176DAF" w:rsidP="00176DAF" w:rsidRDefault="007F0EEA" w14:paraId="3BEDFCB9" w14:textId="77777777">
      <w:pPr>
        <w:spacing w:after="0"/>
        <w:ind w:firstLine="360"/>
        <w:rPr>
          <w:rFonts w:cstheme="minorHAnsi"/>
          <w:sz w:val="24"/>
          <w:szCs w:val="24"/>
        </w:rPr>
      </w:pPr>
      <w:r w:rsidRPr="009E7F4C">
        <w:rPr>
          <w:rFonts w:cstheme="minorHAnsi"/>
          <w:sz w:val="24"/>
          <w:szCs w:val="24"/>
        </w:rPr>
        <w:t>The Bulldog Blitz meet an immovable wall and bounce off.</w:t>
      </w:r>
      <w:r w:rsidR="0071681A">
        <w:rPr>
          <w:rFonts w:cstheme="minorHAnsi"/>
          <w:sz w:val="24"/>
          <w:szCs w:val="24"/>
        </w:rPr>
        <w:t xml:space="preserve"> </w:t>
      </w:r>
      <w:r w:rsidRPr="009E7F4C">
        <w:rPr>
          <w:rFonts w:cstheme="minorHAnsi"/>
          <w:sz w:val="24"/>
          <w:szCs w:val="24"/>
        </w:rPr>
        <w:t>Instead of attacking them, the Blood Suns don’t move.</w:t>
      </w:r>
      <w:r w:rsidR="0071681A">
        <w:rPr>
          <w:rFonts w:cstheme="minorHAnsi"/>
          <w:sz w:val="24"/>
          <w:szCs w:val="24"/>
        </w:rPr>
        <w:t xml:space="preserve"> </w:t>
      </w:r>
      <w:r w:rsidRPr="009E7F4C">
        <w:rPr>
          <w:rFonts w:cstheme="minorHAnsi"/>
          <w:sz w:val="24"/>
          <w:szCs w:val="24"/>
        </w:rPr>
        <w:t>The Bulldogs try to get through again and fail.</w:t>
      </w:r>
      <w:r w:rsidR="0071681A">
        <w:rPr>
          <w:rFonts w:cstheme="minorHAnsi"/>
          <w:sz w:val="24"/>
          <w:szCs w:val="24"/>
        </w:rPr>
        <w:t xml:space="preserve"> </w:t>
      </w:r>
      <w:r w:rsidRPr="009E7F4C">
        <w:rPr>
          <w:rFonts w:cstheme="minorHAnsi"/>
          <w:sz w:val="24"/>
          <w:szCs w:val="24"/>
        </w:rPr>
        <w:t>I get the impression that the offensive line is sending a message to their defensive counterparts.</w:t>
      </w:r>
      <w:r w:rsidR="0071681A">
        <w:rPr>
          <w:rFonts w:cstheme="minorHAnsi"/>
          <w:sz w:val="24"/>
          <w:szCs w:val="24"/>
        </w:rPr>
        <w:t xml:space="preserve"> </w:t>
      </w:r>
      <w:r w:rsidRPr="009E7F4C">
        <w:rPr>
          <w:rFonts w:cstheme="minorHAnsi"/>
          <w:sz w:val="24"/>
          <w:szCs w:val="24"/>
        </w:rPr>
        <w:t>When the Bulldogs try a third time, we let them through.</w:t>
      </w:r>
      <w:r w:rsidR="0071681A">
        <w:rPr>
          <w:rFonts w:cstheme="minorHAnsi"/>
          <w:sz w:val="24"/>
          <w:szCs w:val="24"/>
        </w:rPr>
        <w:t xml:space="preserve"> </w:t>
      </w:r>
      <w:r w:rsidRPr="009E7F4C">
        <w:rPr>
          <w:rFonts w:cstheme="minorHAnsi"/>
          <w:sz w:val="24"/>
          <w:szCs w:val="24"/>
        </w:rPr>
        <w:t>Kissy is all by herself with the ball.</w:t>
      </w:r>
      <w:r w:rsidR="0071681A">
        <w:rPr>
          <w:rFonts w:cstheme="minorHAnsi"/>
          <w:sz w:val="24"/>
          <w:szCs w:val="24"/>
        </w:rPr>
        <w:t xml:space="preserve"> </w:t>
      </w:r>
      <w:r w:rsidRPr="009E7F4C">
        <w:rPr>
          <w:rFonts w:cstheme="minorHAnsi"/>
          <w:sz w:val="24"/>
          <w:szCs w:val="24"/>
        </w:rPr>
        <w:t>The Bulldogs charged ahead, thinking they’re taking candy from a baby with a fleet of battle tanks.</w:t>
      </w:r>
      <w:r w:rsidR="0071681A">
        <w:rPr>
          <w:rFonts w:cstheme="minorHAnsi"/>
          <w:sz w:val="24"/>
          <w:szCs w:val="24"/>
        </w:rPr>
        <w:t xml:space="preserve"> </w:t>
      </w:r>
    </w:p>
    <w:p w:rsidRPr="009E7F4C" w:rsidR="007F0EEA" w:rsidP="00176DAF" w:rsidRDefault="007F0EEA" w14:paraId="37D31184" w14:textId="2F71F7D7">
      <w:pPr>
        <w:spacing w:after="0"/>
        <w:ind w:firstLine="360"/>
        <w:rPr>
          <w:rFonts w:cstheme="minorHAnsi"/>
          <w:sz w:val="24"/>
          <w:szCs w:val="24"/>
        </w:rPr>
      </w:pPr>
      <w:r w:rsidRPr="009E7F4C">
        <w:rPr>
          <w:rFonts w:cstheme="minorHAnsi"/>
          <w:sz w:val="24"/>
          <w:szCs w:val="24"/>
        </w:rPr>
        <w:t xml:space="preserve">Kissy waits for them in her sexy </w:t>
      </w:r>
      <w:r w:rsidR="00056262">
        <w:rPr>
          <w:rFonts w:cstheme="minorHAnsi"/>
          <w:sz w:val="24"/>
          <w:szCs w:val="24"/>
        </w:rPr>
        <w:t>suit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I’m not sure what she’s going to do.</w:t>
      </w:r>
      <w:r w:rsidR="0071681A">
        <w:rPr>
          <w:rFonts w:cstheme="minorHAnsi"/>
          <w:sz w:val="24"/>
          <w:szCs w:val="24"/>
        </w:rPr>
        <w:t xml:space="preserve"> </w:t>
      </w:r>
      <w:r w:rsidRPr="009E7F4C">
        <w:rPr>
          <w:rFonts w:cstheme="minorHAnsi"/>
          <w:sz w:val="24"/>
          <w:szCs w:val="24"/>
        </w:rPr>
        <w:t>All she said before the game was “let them through.”</w:t>
      </w:r>
      <w:r w:rsidR="0071681A">
        <w:rPr>
          <w:rFonts w:cstheme="minorHAnsi"/>
          <w:sz w:val="24"/>
          <w:szCs w:val="24"/>
        </w:rPr>
        <w:t xml:space="preserve"> </w:t>
      </w:r>
      <w:r w:rsidRPr="009E7F4C">
        <w:rPr>
          <w:rFonts w:cstheme="minorHAnsi"/>
          <w:sz w:val="24"/>
          <w:szCs w:val="24"/>
        </w:rPr>
        <w:t>I’d refused at first.</w:t>
      </w:r>
    </w:p>
    <w:p w:rsidR="007F0EEA" w:rsidP="00176DAF" w:rsidRDefault="007F0EEA" w14:paraId="79F8B592" w14:textId="56D7CC93">
      <w:pPr>
        <w:spacing w:after="0"/>
        <w:ind w:firstLine="360"/>
        <w:rPr>
          <w:rFonts w:cstheme="minorHAnsi"/>
          <w:sz w:val="24"/>
          <w:szCs w:val="24"/>
        </w:rPr>
      </w:pPr>
    </w:p>
    <w:p w:rsidR="000B2040" w:rsidP="00205782" w:rsidRDefault="000B2040" w14:paraId="2FCFFD78" w14:textId="6F148E6B">
      <w:pPr>
        <w:spacing w:after="0"/>
        <w:jc w:val="center"/>
        <w:rPr>
          <w:rFonts w:cstheme="minorHAnsi"/>
          <w:sz w:val="24"/>
          <w:szCs w:val="24"/>
        </w:rPr>
      </w:pPr>
      <w:r>
        <w:rPr>
          <w:rFonts w:cstheme="minorHAnsi"/>
          <w:sz w:val="24"/>
          <w:szCs w:val="24"/>
        </w:rPr>
        <w:t>***</w:t>
      </w:r>
    </w:p>
    <w:p w:rsidR="00176DAF" w:rsidP="00176DAF" w:rsidRDefault="00176DAF" w14:paraId="42BBAA16" w14:textId="77777777">
      <w:pPr>
        <w:spacing w:after="0"/>
        <w:ind w:firstLine="360"/>
        <w:rPr>
          <w:rFonts w:cstheme="minorHAnsi"/>
          <w:sz w:val="24"/>
          <w:szCs w:val="24"/>
        </w:rPr>
      </w:pPr>
    </w:p>
    <w:p w:rsidR="00176DAF" w:rsidP="49B49CEF" w:rsidRDefault="007F0EEA" w14:paraId="1A8E48A5" w14:textId="77777777">
      <w:pPr>
        <w:spacing w:after="0"/>
        <w:rPr>
          <w:rFonts w:cs="Calibri" w:cstheme="minorAscii"/>
          <w:sz w:val="24"/>
          <w:szCs w:val="24"/>
        </w:rPr>
      </w:pPr>
      <w:r w:rsidRPr="49B49CEF" w:rsidR="49B49CEF">
        <w:rPr>
          <w:rFonts w:cs="Calibri" w:cstheme="minorAscii"/>
          <w:sz w:val="24"/>
          <w:szCs w:val="24"/>
        </w:rPr>
        <w:t xml:space="preserve">“You want to what?” I shouted when Kissy told </w:t>
      </w:r>
      <w:commentRangeStart w:id="1580662296"/>
      <w:r w:rsidRPr="49B49CEF" w:rsidR="49B49CEF">
        <w:rPr>
          <w:rFonts w:cs="Calibri" w:cstheme="minorAscii"/>
          <w:sz w:val="24"/>
          <w:szCs w:val="24"/>
        </w:rPr>
        <w:t>me what she wanted while getting ready for the game in the armory.</w:t>
      </w:r>
      <w:commentRangeEnd w:id="1580662296"/>
      <w:r>
        <w:rPr>
          <w:rStyle w:val="CommentReference"/>
        </w:rPr>
        <w:commentReference w:id="1580662296"/>
      </w:r>
      <w:r w:rsidRPr="49B49CEF" w:rsidR="49B49CEF">
        <w:rPr>
          <w:rFonts w:cs="Calibri" w:cstheme="minorAscii"/>
          <w:sz w:val="24"/>
          <w:szCs w:val="24"/>
        </w:rPr>
        <w:t xml:space="preserve"> </w:t>
      </w:r>
      <w:r w:rsidRPr="49B49CEF" w:rsidR="49B49CEF">
        <w:rPr>
          <w:rFonts w:cs="Calibri" w:cstheme="minorAscii"/>
          <w:sz w:val="24"/>
          <w:szCs w:val="24"/>
        </w:rPr>
        <w:t>“Are you crazy?”</w:t>
      </w:r>
    </w:p>
    <w:p w:rsidR="00176DAF" w:rsidP="49B49CEF" w:rsidRDefault="007F0EEA" w14:paraId="231837AA" w14:textId="0E4B5AEC">
      <w:pPr>
        <w:spacing w:after="0"/>
        <w:ind w:firstLine="360"/>
        <w:rPr>
          <w:rFonts w:cs="Calibri" w:cstheme="minorAscii"/>
          <w:sz w:val="24"/>
          <w:szCs w:val="24"/>
        </w:rPr>
      </w:pPr>
      <w:r w:rsidRPr="49B49CEF" w:rsidR="49B49CEF">
        <w:rPr>
          <w:rFonts w:cs="Calibri" w:cstheme="minorAscii"/>
          <w:sz w:val="24"/>
          <w:szCs w:val="24"/>
        </w:rPr>
        <w:t>“</w:t>
      </w:r>
      <w:r w:rsidRPr="49B49CEF" w:rsidR="49B49CEF">
        <w:rPr>
          <w:rFonts w:cs="Calibri" w:cstheme="minorAscii"/>
          <w:sz w:val="24"/>
          <w:szCs w:val="24"/>
        </w:rPr>
        <w:t>I’ll</w:t>
      </w:r>
      <w:r w:rsidRPr="49B49CEF" w:rsidR="49B49CEF">
        <w:rPr>
          <w:rFonts w:cs="Calibri" w:cstheme="minorAscii"/>
          <w:sz w:val="24"/>
          <w:szCs w:val="24"/>
        </w:rPr>
        <w:t xml:space="preserve"> be fine. You do what we planned, block </w:t>
      </w:r>
      <w:ins w:author="Gary Smailes" w:date="2024-03-15T16:16:17.927Z" w:id="1974316461">
        <w:r w:rsidRPr="49B49CEF" w:rsidR="49B49CEF">
          <w:rPr>
            <w:rFonts w:cs="Calibri" w:cstheme="minorAscii"/>
            <w:sz w:val="24"/>
            <w:szCs w:val="24"/>
          </w:rPr>
          <w:t>t</w:t>
        </w:r>
      </w:ins>
      <w:del w:author="Gary Smailes" w:date="2024-03-15T16:16:17.586Z" w:id="393460947">
        <w:r w:rsidRPr="49B49CEF" w:rsidDel="49B49CEF">
          <w:rPr>
            <w:rFonts w:cs="Calibri" w:cstheme="minorAscii"/>
            <w:sz w:val="24"/>
            <w:szCs w:val="24"/>
          </w:rPr>
          <w:delText>T</w:delText>
        </w:r>
      </w:del>
      <w:r w:rsidRPr="49B49CEF" w:rsidR="49B49CEF">
        <w:rPr>
          <w:rFonts w:cs="Calibri" w:cstheme="minorAscii"/>
          <w:sz w:val="24"/>
          <w:szCs w:val="24"/>
        </w:rPr>
        <w:t xml:space="preserve">he </w:t>
      </w:r>
      <w:ins w:author="Gary Smailes" w:date="2024-03-15T16:16:22.917Z" w:id="668153054">
        <w:r w:rsidRPr="49B49CEF" w:rsidR="49B49CEF">
          <w:rPr>
            <w:rFonts w:cs="Calibri" w:cstheme="minorAscii"/>
            <w:sz w:val="24"/>
            <w:szCs w:val="24"/>
          </w:rPr>
          <w:t>b</w:t>
        </w:r>
      </w:ins>
      <w:del w:author="Gary Smailes" w:date="2024-03-15T16:16:22.528Z" w:id="1232462753">
        <w:r w:rsidRPr="49B49CEF" w:rsidDel="49B49CEF">
          <w:rPr>
            <w:rFonts w:cs="Calibri" w:cstheme="minorAscii"/>
            <w:sz w:val="24"/>
            <w:szCs w:val="24"/>
          </w:rPr>
          <w:delText>B</w:delText>
        </w:r>
      </w:del>
      <w:r w:rsidRPr="49B49CEF" w:rsidR="49B49CEF">
        <w:rPr>
          <w:rFonts w:cs="Calibri" w:cstheme="minorAscii"/>
          <w:sz w:val="24"/>
          <w:szCs w:val="24"/>
        </w:rPr>
        <w:t>litz, but after the first couple of tries, let them through.”</w:t>
      </w:r>
    </w:p>
    <w:p w:rsidR="00176DAF" w:rsidP="00176DAF" w:rsidRDefault="007F0EEA" w14:paraId="1EA724C6" w14:textId="77777777">
      <w:pPr>
        <w:spacing w:after="0"/>
        <w:ind w:firstLine="360"/>
        <w:rPr>
          <w:rFonts w:cstheme="minorHAnsi"/>
          <w:sz w:val="24"/>
          <w:szCs w:val="24"/>
        </w:rPr>
      </w:pPr>
      <w:r w:rsidRPr="009E7F4C">
        <w:rPr>
          <w:rFonts w:cstheme="minorHAnsi"/>
          <w:sz w:val="24"/>
          <w:szCs w:val="24"/>
        </w:rPr>
        <w:t>“How many of them?”</w:t>
      </w:r>
    </w:p>
    <w:p w:rsidR="00176DAF" w:rsidP="00176DAF" w:rsidRDefault="007F0EEA" w14:paraId="1B7D7400" w14:textId="77777777">
      <w:pPr>
        <w:spacing w:after="0"/>
        <w:ind w:firstLine="360"/>
        <w:rPr>
          <w:rFonts w:cstheme="minorHAnsi"/>
          <w:sz w:val="24"/>
          <w:szCs w:val="24"/>
        </w:rPr>
      </w:pPr>
      <w:r w:rsidRPr="009E7F4C">
        <w:rPr>
          <w:rFonts w:cstheme="minorHAnsi"/>
          <w:sz w:val="24"/>
          <w:szCs w:val="24"/>
        </w:rPr>
        <w:t>“All of them.”</w:t>
      </w:r>
    </w:p>
    <w:p w:rsidR="00176DAF" w:rsidP="00176DAF" w:rsidRDefault="007F0EEA" w14:paraId="13F05849" w14:textId="77777777">
      <w:pPr>
        <w:spacing w:after="0"/>
        <w:ind w:firstLine="360"/>
        <w:rPr>
          <w:rFonts w:cstheme="minorHAnsi"/>
          <w:sz w:val="24"/>
          <w:szCs w:val="24"/>
        </w:rPr>
      </w:pPr>
      <w:r w:rsidRPr="009E7F4C">
        <w:rPr>
          <w:rFonts w:cstheme="minorHAnsi"/>
          <w:sz w:val="24"/>
          <w:szCs w:val="24"/>
        </w:rPr>
        <w:t>“ALL?!”</w:t>
      </w:r>
    </w:p>
    <w:p w:rsidR="00176DAF" w:rsidP="00176DAF" w:rsidRDefault="007F0EEA" w14:paraId="36774DFF" w14:textId="77777777">
      <w:pPr>
        <w:spacing w:after="0"/>
        <w:ind w:firstLine="360"/>
        <w:rPr>
          <w:rFonts w:cstheme="minorHAnsi"/>
          <w:sz w:val="24"/>
          <w:szCs w:val="24"/>
        </w:rPr>
      </w:pPr>
      <w:r w:rsidRPr="009E7F4C">
        <w:rPr>
          <w:rFonts w:cstheme="minorHAnsi"/>
          <w:sz w:val="24"/>
          <w:szCs w:val="24"/>
        </w:rPr>
        <w:t>“Stop yelling, I’m standing right here.”</w:t>
      </w:r>
    </w:p>
    <w:p w:rsidR="00176DAF" w:rsidP="00176DAF" w:rsidRDefault="007F0EEA" w14:paraId="5D060E2E" w14:textId="77777777">
      <w:pPr>
        <w:spacing w:after="0"/>
        <w:ind w:firstLine="360"/>
        <w:rPr>
          <w:rFonts w:cstheme="minorHAnsi"/>
          <w:sz w:val="24"/>
          <w:szCs w:val="24"/>
        </w:rPr>
      </w:pPr>
      <w:r w:rsidRPr="009E7F4C">
        <w:rPr>
          <w:rFonts w:cstheme="minorHAnsi"/>
          <w:sz w:val="24"/>
          <w:szCs w:val="24"/>
        </w:rPr>
        <w:t>“I can’t help it when people say crazy things to me.”</w:t>
      </w:r>
    </w:p>
    <w:p w:rsidR="00176DAF" w:rsidP="00176DAF" w:rsidRDefault="007F0EEA" w14:paraId="53BB7557" w14:textId="77777777">
      <w:pPr>
        <w:spacing w:after="0"/>
        <w:ind w:firstLine="360"/>
        <w:rPr>
          <w:rFonts w:cstheme="minorHAnsi"/>
          <w:sz w:val="24"/>
          <w:szCs w:val="24"/>
        </w:rPr>
      </w:pPr>
      <w:r w:rsidRPr="009E7F4C">
        <w:rPr>
          <w:rFonts w:cstheme="minorHAnsi"/>
          <w:sz w:val="24"/>
          <w:szCs w:val="24"/>
        </w:rPr>
        <w:t>“Let them all through,” she repeated.</w:t>
      </w:r>
      <w:r w:rsidR="0071681A">
        <w:rPr>
          <w:rFonts w:cstheme="minorHAnsi"/>
          <w:sz w:val="24"/>
          <w:szCs w:val="24"/>
        </w:rPr>
        <w:t xml:space="preserve"> </w:t>
      </w:r>
      <w:r w:rsidRPr="009E7F4C">
        <w:rPr>
          <w:rFonts w:cstheme="minorHAnsi"/>
          <w:sz w:val="24"/>
          <w:szCs w:val="24"/>
        </w:rPr>
        <w:t>“Do you really think I’d ask you for this if I thought I would be in danger?”</w:t>
      </w:r>
    </w:p>
    <w:p w:rsidR="00176DAF" w:rsidP="00176DAF" w:rsidRDefault="007F0EEA" w14:paraId="3DCC4CCA" w14:textId="77777777">
      <w:pPr>
        <w:spacing w:after="0"/>
        <w:ind w:firstLine="360"/>
        <w:rPr>
          <w:rFonts w:cstheme="minorHAnsi"/>
          <w:sz w:val="24"/>
          <w:szCs w:val="24"/>
        </w:rPr>
      </w:pPr>
      <w:r w:rsidRPr="009E7F4C">
        <w:rPr>
          <w:rFonts w:cstheme="minorHAnsi"/>
          <w:sz w:val="24"/>
          <w:szCs w:val="24"/>
        </w:rPr>
        <w:t>“I think you’re underestimating exactly that.</w:t>
      </w:r>
      <w:r w:rsidR="0071681A">
        <w:rPr>
          <w:rFonts w:cstheme="minorHAnsi"/>
          <w:sz w:val="24"/>
          <w:szCs w:val="24"/>
        </w:rPr>
        <w:t xml:space="preserve"> </w:t>
      </w:r>
      <w:r w:rsidRPr="009E7F4C">
        <w:rPr>
          <w:rFonts w:cstheme="minorHAnsi"/>
          <w:sz w:val="24"/>
          <w:szCs w:val="24"/>
        </w:rPr>
        <w:t>What are you planning?”</w:t>
      </w:r>
    </w:p>
    <w:p w:rsidR="00176DAF" w:rsidP="00176DAF" w:rsidRDefault="007F0EEA" w14:paraId="6B2B6A6A" w14:textId="77777777">
      <w:pPr>
        <w:spacing w:after="0"/>
        <w:ind w:firstLine="360"/>
        <w:rPr>
          <w:rFonts w:cstheme="minorHAnsi"/>
          <w:sz w:val="24"/>
          <w:szCs w:val="24"/>
        </w:rPr>
      </w:pPr>
      <w:r w:rsidRPr="009E7F4C">
        <w:rPr>
          <w:rFonts w:cstheme="minorHAnsi"/>
          <w:sz w:val="24"/>
          <w:szCs w:val="24"/>
        </w:rPr>
        <w:t>“It’s a surprise.”</w:t>
      </w:r>
    </w:p>
    <w:p w:rsidR="00176DAF" w:rsidP="00176DAF" w:rsidRDefault="007F0EEA" w14:paraId="05373B21" w14:textId="3F62EFD6">
      <w:pPr>
        <w:spacing w:after="0"/>
        <w:ind w:firstLine="360"/>
        <w:rPr>
          <w:rFonts w:cstheme="minorHAnsi"/>
          <w:sz w:val="24"/>
          <w:szCs w:val="24"/>
        </w:rPr>
      </w:pPr>
      <w:r w:rsidRPr="009E7F4C">
        <w:rPr>
          <w:rFonts w:cstheme="minorHAnsi"/>
          <w:sz w:val="24"/>
          <w:szCs w:val="24"/>
        </w:rPr>
        <w:t>“I need a hint before I agree to something like this</w:t>
      </w:r>
      <w:r w:rsidR="00056262">
        <w:rPr>
          <w:rFonts w:cstheme="minorHAnsi"/>
          <w:sz w:val="24"/>
          <w:szCs w:val="24"/>
        </w:rPr>
        <w:t>,</w:t>
      </w:r>
      <w:r w:rsidRPr="009E7F4C">
        <w:rPr>
          <w:rFonts w:cstheme="minorHAnsi"/>
          <w:sz w:val="24"/>
          <w:szCs w:val="24"/>
        </w:rPr>
        <w:t>”</w:t>
      </w:r>
      <w:r w:rsidR="00056262">
        <w:rPr>
          <w:rFonts w:cstheme="minorHAnsi"/>
          <w:sz w:val="24"/>
          <w:szCs w:val="24"/>
        </w:rPr>
        <w:t xml:space="preserve"> I say.</w:t>
      </w:r>
    </w:p>
    <w:p w:rsidR="00176DAF" w:rsidP="00176DAF" w:rsidRDefault="007F0EEA" w14:paraId="7211B4FD" w14:textId="46AF213D">
      <w:pPr>
        <w:spacing w:after="0"/>
        <w:ind w:firstLine="360"/>
        <w:rPr>
          <w:rFonts w:cstheme="minorHAnsi"/>
          <w:sz w:val="24"/>
          <w:szCs w:val="24"/>
        </w:rPr>
      </w:pPr>
      <w:r w:rsidRPr="009E7F4C">
        <w:rPr>
          <w:rFonts w:cstheme="minorHAnsi"/>
          <w:sz w:val="24"/>
          <w:szCs w:val="24"/>
        </w:rPr>
        <w:t>“No hints.</w:t>
      </w:r>
      <w:r w:rsidR="0071681A">
        <w:rPr>
          <w:rFonts w:cstheme="minorHAnsi"/>
          <w:sz w:val="24"/>
          <w:szCs w:val="24"/>
        </w:rPr>
        <w:t xml:space="preserve"> </w:t>
      </w:r>
      <w:r w:rsidRPr="009E7F4C">
        <w:rPr>
          <w:rFonts w:cstheme="minorHAnsi"/>
          <w:sz w:val="24"/>
          <w:szCs w:val="24"/>
        </w:rPr>
        <w:t>And this is really just a courtesy, you know.</w:t>
      </w:r>
      <w:r w:rsidR="0071681A">
        <w:rPr>
          <w:rFonts w:cstheme="minorHAnsi"/>
          <w:sz w:val="24"/>
          <w:szCs w:val="24"/>
        </w:rPr>
        <w:t xml:space="preserve"> </w:t>
      </w:r>
      <w:r w:rsidR="00411D2A">
        <w:rPr>
          <w:rFonts w:cstheme="minorHAnsi"/>
          <w:sz w:val="24"/>
          <w:szCs w:val="24"/>
        </w:rPr>
        <w:t xml:space="preserve">I’m calling an audible. </w:t>
      </w:r>
      <w:r w:rsidRPr="009E7F4C">
        <w:rPr>
          <w:rFonts w:cstheme="minorHAnsi"/>
          <w:sz w:val="24"/>
          <w:szCs w:val="24"/>
        </w:rPr>
        <w:t>The offensive line will do anything for me after Victor.</w:t>
      </w:r>
      <w:r w:rsidR="0071681A">
        <w:rPr>
          <w:rFonts w:cstheme="minorHAnsi"/>
          <w:sz w:val="24"/>
          <w:szCs w:val="24"/>
        </w:rPr>
        <w:t xml:space="preserve"> </w:t>
      </w:r>
      <w:r w:rsidRPr="009E7F4C">
        <w:rPr>
          <w:rFonts w:cstheme="minorHAnsi"/>
          <w:sz w:val="24"/>
          <w:szCs w:val="24"/>
        </w:rPr>
        <w:t>Just agree.</w:t>
      </w:r>
      <w:r w:rsidR="0071681A">
        <w:rPr>
          <w:rFonts w:cstheme="minorHAnsi"/>
          <w:sz w:val="24"/>
          <w:szCs w:val="24"/>
        </w:rPr>
        <w:t xml:space="preserve"> </w:t>
      </w:r>
      <w:r w:rsidRPr="009E7F4C">
        <w:rPr>
          <w:rFonts w:cstheme="minorHAnsi"/>
          <w:sz w:val="24"/>
          <w:szCs w:val="24"/>
        </w:rPr>
        <w:t>It will be easier for everyone if you do.”</w:t>
      </w:r>
    </w:p>
    <w:p w:rsidR="00176DAF" w:rsidP="00176DAF" w:rsidRDefault="007F0EEA" w14:paraId="75732A2E" w14:textId="77777777">
      <w:pPr>
        <w:spacing w:after="0"/>
        <w:ind w:firstLine="360"/>
        <w:rPr>
          <w:rFonts w:cstheme="minorHAnsi"/>
          <w:sz w:val="24"/>
          <w:szCs w:val="24"/>
        </w:rPr>
      </w:pP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Just don’t get yourself hurt.”</w:t>
      </w:r>
    </w:p>
    <w:p w:rsidR="00176DAF" w:rsidP="00176DAF" w:rsidRDefault="00056262" w14:paraId="788A5282" w14:textId="6FB8A1F8">
      <w:pPr>
        <w:spacing w:after="0"/>
        <w:ind w:firstLine="360"/>
        <w:rPr>
          <w:rFonts w:cstheme="minorHAnsi"/>
          <w:sz w:val="24"/>
          <w:szCs w:val="24"/>
        </w:rPr>
      </w:pPr>
      <w:r>
        <w:rPr>
          <w:rFonts w:cstheme="minorHAnsi"/>
          <w:sz w:val="24"/>
          <w:szCs w:val="24"/>
        </w:rPr>
        <w:t xml:space="preserve">Kissy raises an eyebrow. </w:t>
      </w:r>
      <w:r w:rsidRPr="009E7F4C" w:rsidR="007F0EEA">
        <w:rPr>
          <w:rFonts w:cstheme="minorHAnsi"/>
          <w:sz w:val="24"/>
          <w:szCs w:val="24"/>
        </w:rPr>
        <w:t>“What would you do if I was?”</w:t>
      </w:r>
    </w:p>
    <w:p w:rsidR="00176DAF" w:rsidP="00176DAF" w:rsidRDefault="007F0EEA" w14:paraId="37DD8F77" w14:textId="77777777">
      <w:pPr>
        <w:spacing w:after="0"/>
        <w:ind w:firstLine="360"/>
        <w:rPr>
          <w:rFonts w:cstheme="minorHAnsi"/>
          <w:sz w:val="24"/>
          <w:szCs w:val="24"/>
        </w:rPr>
      </w:pPr>
      <w:r w:rsidRPr="009E7F4C">
        <w:rPr>
          <w:rFonts w:cstheme="minorHAnsi"/>
          <w:sz w:val="24"/>
          <w:szCs w:val="24"/>
        </w:rPr>
        <w:t>“Jesus, you’re killing me.”</w:t>
      </w:r>
    </w:p>
    <w:p w:rsidR="00176DAF" w:rsidP="49B49CEF" w:rsidRDefault="00176DAF" w14:paraId="24EDD03F" w14:textId="77777777">
      <w:pPr>
        <w:spacing w:after="0"/>
        <w:ind w:firstLine="360"/>
        <w:rPr>
          <w:del w:author="Gary Smailes" w:date="2024-03-15T16:17:02.894Z" w:id="183566772"/>
          <w:rFonts w:cs="Calibri" w:cstheme="minorAscii"/>
          <w:sz w:val="24"/>
          <w:szCs w:val="24"/>
        </w:rPr>
      </w:pPr>
    </w:p>
    <w:p w:rsidR="00EB177D" w:rsidP="49B49CEF" w:rsidRDefault="00EB177D" w14:paraId="55549492" w14:textId="703518BF">
      <w:pPr>
        <w:spacing w:after="0"/>
        <w:jc w:val="center"/>
        <w:rPr>
          <w:rFonts w:cs="Calibri" w:cstheme="minorAscii"/>
          <w:sz w:val="24"/>
          <w:szCs w:val="24"/>
        </w:rPr>
      </w:pPr>
      <w:del w:author="Gary Smailes" w:date="2024-03-15T16:17:01.717Z" w:id="163671907">
        <w:r w:rsidRPr="49B49CEF" w:rsidDel="49B49CEF">
          <w:rPr>
            <w:rFonts w:cs="Calibri" w:cstheme="minorAscii"/>
            <w:sz w:val="24"/>
            <w:szCs w:val="24"/>
          </w:rPr>
          <w:delText>***</w:delText>
        </w:r>
      </w:del>
    </w:p>
    <w:p w:rsidR="00176DAF" w:rsidP="49B49CEF" w:rsidRDefault="00176DAF" w14:paraId="608871A3" w14:textId="77777777">
      <w:pPr>
        <w:spacing w:after="0"/>
        <w:ind w:firstLine="360"/>
        <w:rPr>
          <w:del w:author="Gary Smailes" w:date="2024-03-15T16:17:01.514Z" w:id="941536382"/>
          <w:rFonts w:cs="Calibri" w:cstheme="minorAscii"/>
          <w:sz w:val="24"/>
          <w:szCs w:val="24"/>
        </w:rPr>
      </w:pPr>
    </w:p>
    <w:p w:rsidR="00176DAF" w:rsidP="49B49CEF" w:rsidRDefault="007F0EEA" w14:paraId="595D6478" w14:textId="1BB671BB">
      <w:pPr>
        <w:spacing w:after="0"/>
        <w:ind w:firstLine="360"/>
        <w:rPr>
          <w:rFonts w:cs="Calibri" w:cstheme="minorAscii"/>
          <w:sz w:val="24"/>
          <w:szCs w:val="24"/>
        </w:rPr>
        <w:pPrChange w:author="Gary Smailes" w:date="2024-03-15T16:17:05.124Z">
          <w:pPr>
            <w:spacing w:after="0"/>
          </w:pPr>
        </w:pPrChange>
      </w:pPr>
      <w:r w:rsidRPr="49B49CEF" w:rsidR="49B49CEF">
        <w:rPr>
          <w:rFonts w:cs="Calibri" w:cstheme="minorAscii"/>
          <w:sz w:val="24"/>
          <w:szCs w:val="24"/>
        </w:rPr>
        <w:t>So</w:t>
      </w:r>
      <w:ins w:author="Gary Smailes" w:date="2024-03-15T16:17:07.065Z" w:id="1859351638">
        <w:r w:rsidRPr="49B49CEF" w:rsidR="49B49CEF">
          <w:rPr>
            <w:rFonts w:cs="Calibri" w:cstheme="minorAscii"/>
            <w:sz w:val="24"/>
            <w:szCs w:val="24"/>
          </w:rPr>
          <w:t>,</w:t>
        </w:r>
      </w:ins>
      <w:r w:rsidRPr="49B49CEF" w:rsidR="49B49CEF">
        <w:rPr>
          <w:rFonts w:cs="Calibri" w:cstheme="minorAscii"/>
          <w:sz w:val="24"/>
          <w:szCs w:val="24"/>
        </w:rPr>
        <w:t xml:space="preserve"> the Bulldogs roar through our offensive line and I have no idea </w:t>
      </w:r>
      <w:r w:rsidRPr="49B49CEF" w:rsidR="49B49CEF">
        <w:rPr>
          <w:rFonts w:cs="Calibri" w:cstheme="minorAscii"/>
          <w:sz w:val="24"/>
          <w:szCs w:val="24"/>
        </w:rPr>
        <w:t>what’s</w:t>
      </w:r>
      <w:r w:rsidRPr="49B49CEF" w:rsidR="49B49CEF">
        <w:rPr>
          <w:rFonts w:cs="Calibri" w:cstheme="minorAscii"/>
          <w:sz w:val="24"/>
          <w:szCs w:val="24"/>
        </w:rPr>
        <w:t xml:space="preserve"> about to happen. Sure, you could say that nobody knows </w:t>
      </w:r>
      <w:r w:rsidRPr="49B49CEF" w:rsidR="49B49CEF">
        <w:rPr>
          <w:rFonts w:cs="Calibri" w:cstheme="minorAscii"/>
          <w:sz w:val="24"/>
          <w:szCs w:val="24"/>
        </w:rPr>
        <w:t>what’s</w:t>
      </w:r>
      <w:r w:rsidRPr="49B49CEF" w:rsidR="49B49CEF">
        <w:rPr>
          <w:rFonts w:cs="Calibri" w:cstheme="minorAscii"/>
          <w:sz w:val="24"/>
          <w:szCs w:val="24"/>
        </w:rPr>
        <w:t xml:space="preserve"> about to happen next at any given moment, and with all the random things that can happen in a </w:t>
      </w:r>
      <w:r w:rsidRPr="49B49CEF" w:rsidR="49B49CEF">
        <w:rPr>
          <w:rFonts w:cs="Calibri" w:cstheme="minorAscii"/>
          <w:sz w:val="24"/>
          <w:szCs w:val="24"/>
        </w:rPr>
        <w:t>spaceball</w:t>
      </w:r>
      <w:r w:rsidRPr="49B49CEF" w:rsidR="49B49CEF">
        <w:rPr>
          <w:rFonts w:cs="Calibri" w:cstheme="minorAscii"/>
          <w:sz w:val="24"/>
          <w:szCs w:val="24"/>
        </w:rPr>
        <w:t xml:space="preserve"> game, </w:t>
      </w:r>
      <w:r w:rsidRPr="49B49CEF" w:rsidR="49B49CEF">
        <w:rPr>
          <w:rFonts w:cs="Calibri" w:cstheme="minorAscii"/>
          <w:sz w:val="24"/>
          <w:szCs w:val="24"/>
        </w:rPr>
        <w:t>surely</w:t>
      </w:r>
      <w:r w:rsidRPr="49B49CEF" w:rsidR="49B49CEF">
        <w:rPr>
          <w:rFonts w:cs="Calibri" w:cstheme="minorAscii"/>
          <w:sz w:val="24"/>
          <w:szCs w:val="24"/>
        </w:rPr>
        <w:t xml:space="preserve"> I would be prepared for the unknown. But </w:t>
      </w:r>
      <w:r w:rsidRPr="49B49CEF" w:rsidR="49B49CEF">
        <w:rPr>
          <w:rFonts w:cs="Calibri" w:cstheme="minorAscii"/>
          <w:sz w:val="24"/>
          <w:szCs w:val="24"/>
        </w:rPr>
        <w:t>there’s</w:t>
      </w:r>
      <w:r w:rsidRPr="49B49CEF" w:rsidR="49B49CEF">
        <w:rPr>
          <w:rFonts w:cs="Calibri" w:cstheme="minorAscii"/>
          <w:sz w:val="24"/>
          <w:szCs w:val="24"/>
        </w:rPr>
        <w:t xml:space="preserve"> a difference between wondering which of a set of probable outcomes </w:t>
      </w:r>
      <w:r w:rsidRPr="49B49CEF" w:rsidR="49B49CEF">
        <w:rPr>
          <w:rFonts w:cs="Calibri" w:cstheme="minorAscii"/>
          <w:sz w:val="24"/>
          <w:szCs w:val="24"/>
        </w:rPr>
        <w:t>I’ll</w:t>
      </w:r>
      <w:r w:rsidRPr="49B49CEF" w:rsidR="49B49CEF">
        <w:rPr>
          <w:rFonts w:cs="Calibri" w:cstheme="minorAscii"/>
          <w:sz w:val="24"/>
          <w:szCs w:val="24"/>
        </w:rPr>
        <w:t xml:space="preserve"> see, and wondering which of all the possible outcomes in the universe is going to happen. I hold my breath and watch a train of destruction barrel straight at Kissy.</w:t>
      </w:r>
    </w:p>
    <w:p w:rsidR="00176DAF" w:rsidP="00176DAF" w:rsidRDefault="007F0EEA" w14:paraId="414D220D" w14:textId="77777777">
      <w:pPr>
        <w:spacing w:after="0"/>
        <w:ind w:firstLine="360"/>
        <w:rPr>
          <w:rFonts w:cstheme="minorHAnsi"/>
          <w:sz w:val="24"/>
          <w:szCs w:val="24"/>
        </w:rPr>
      </w:pPr>
      <w:r w:rsidRPr="009E7F4C">
        <w:rPr>
          <w:rFonts w:cstheme="minorHAnsi"/>
          <w:sz w:val="24"/>
          <w:szCs w:val="24"/>
        </w:rPr>
        <w:t>And then I see kung fu in space.</w:t>
      </w:r>
      <w:r w:rsidR="0071681A">
        <w:rPr>
          <w:rFonts w:cstheme="minorHAnsi"/>
          <w:sz w:val="24"/>
          <w:szCs w:val="24"/>
        </w:rPr>
        <w:t xml:space="preserve"> </w:t>
      </w:r>
    </w:p>
    <w:p w:rsidR="00176DAF" w:rsidP="00176DAF" w:rsidRDefault="007F0EEA" w14:paraId="349FD493" w14:textId="148EDE4A">
      <w:pPr>
        <w:spacing w:after="0"/>
        <w:ind w:firstLine="360"/>
        <w:rPr>
          <w:rFonts w:cstheme="minorHAnsi"/>
          <w:sz w:val="24"/>
          <w:szCs w:val="24"/>
        </w:rPr>
      </w:pPr>
      <w:r w:rsidRPr="009E7F4C">
        <w:rPr>
          <w:rFonts w:cstheme="minorHAnsi"/>
          <w:sz w:val="24"/>
          <w:szCs w:val="24"/>
        </w:rPr>
        <w:t>With one hand still holding the ball, Kissy executes an incredible acrobatic dance between, around, over and under each Bulldog.</w:t>
      </w:r>
      <w:r w:rsidR="0071681A">
        <w:rPr>
          <w:rFonts w:cstheme="minorHAnsi"/>
          <w:sz w:val="24"/>
          <w:szCs w:val="24"/>
        </w:rPr>
        <w:t xml:space="preserve"> </w:t>
      </w:r>
      <w:r w:rsidRPr="009E7F4C">
        <w:rPr>
          <w:rFonts w:cstheme="minorHAnsi"/>
          <w:sz w:val="24"/>
          <w:szCs w:val="24"/>
        </w:rPr>
        <w:t>It seems like she barely touches any of them, but they all go spinning away from her.</w:t>
      </w:r>
      <w:r w:rsidR="0071681A">
        <w:rPr>
          <w:rFonts w:cstheme="minorHAnsi"/>
          <w:sz w:val="24"/>
          <w:szCs w:val="24"/>
        </w:rPr>
        <w:t xml:space="preserve"> </w:t>
      </w:r>
      <w:r w:rsidRPr="009E7F4C">
        <w:rPr>
          <w:rFonts w:cstheme="minorHAnsi"/>
          <w:sz w:val="24"/>
          <w:szCs w:val="24"/>
        </w:rPr>
        <w:t>She’s using more force than a regular suit, too, because the Bulldogs sail quite a distance before each player can regain control of his position.</w:t>
      </w:r>
      <w:r w:rsidR="0071681A">
        <w:rPr>
          <w:rFonts w:cstheme="minorHAnsi"/>
          <w:sz w:val="24"/>
          <w:szCs w:val="24"/>
        </w:rPr>
        <w:t xml:space="preserve"> </w:t>
      </w:r>
      <w:r w:rsidRPr="009E7F4C">
        <w:rPr>
          <w:rFonts w:cstheme="minorHAnsi"/>
          <w:sz w:val="24"/>
          <w:szCs w:val="24"/>
        </w:rPr>
        <w:t>They don’t have any time to get back into the action.</w:t>
      </w:r>
      <w:r w:rsidR="0071681A">
        <w:rPr>
          <w:rFonts w:cstheme="minorHAnsi"/>
          <w:sz w:val="24"/>
          <w:szCs w:val="24"/>
        </w:rPr>
        <w:t xml:space="preserve"> </w:t>
      </w:r>
      <w:r w:rsidRPr="009E7F4C">
        <w:rPr>
          <w:rFonts w:cstheme="minorHAnsi"/>
          <w:sz w:val="24"/>
          <w:szCs w:val="24"/>
        </w:rPr>
        <w:t>Kissy slides around them all in a matter of seconds and then whizzes up the field unimpeded to score.</w:t>
      </w:r>
    </w:p>
    <w:p w:rsidR="00176DAF" w:rsidP="49B49CEF" w:rsidRDefault="007F0EEA" w14:paraId="217F8951" w14:textId="5F7FF473">
      <w:pPr>
        <w:spacing w:after="0"/>
        <w:ind w:firstLine="360"/>
        <w:rPr>
          <w:rFonts w:cs="Calibri" w:cstheme="minorAscii"/>
          <w:sz w:val="24"/>
          <w:szCs w:val="24"/>
        </w:rPr>
      </w:pPr>
      <w:r w:rsidRPr="49B49CEF" w:rsidR="49B49CEF">
        <w:rPr>
          <w:rFonts w:cs="Calibri" w:cstheme="minorAscii"/>
          <w:sz w:val="24"/>
          <w:szCs w:val="24"/>
        </w:rPr>
        <w:t>TOUCHDOWN</w:t>
      </w:r>
      <w:ins w:author="Gary Smailes" w:date="2024-03-15T16:17:13.388Z" w:id="2012712871">
        <w:r w:rsidRPr="49B49CEF" w:rsidR="49B49CEF">
          <w:rPr>
            <w:rFonts w:cs="Calibri" w:cstheme="minorAscii"/>
            <w:sz w:val="24"/>
            <w:szCs w:val="24"/>
          </w:rPr>
          <w:t>.</w:t>
        </w:r>
      </w:ins>
      <w:del w:author="Gary Smailes" w:date="2024-03-15T16:17:12.828Z" w:id="509287088">
        <w:r w:rsidRPr="49B49CEF" w:rsidDel="49B49CEF">
          <w:rPr>
            <w:rFonts w:cs="Calibri" w:cstheme="minorAscii"/>
            <w:sz w:val="24"/>
            <w:szCs w:val="24"/>
          </w:rPr>
          <w:delText>!</w:delText>
        </w:r>
      </w:del>
      <w:r w:rsidRPr="49B49CEF" w:rsidR="49B49CEF">
        <w:rPr>
          <w:rFonts w:cs="Calibri" w:cstheme="minorAscii"/>
          <w:sz w:val="24"/>
          <w:szCs w:val="24"/>
        </w:rPr>
        <w:t xml:space="preserve"> 7-7</w:t>
      </w:r>
      <w:ins w:author="Gary Smailes" w:date="2024-03-15T16:17:15.41Z" w:id="1002464779">
        <w:r w:rsidRPr="49B49CEF" w:rsidR="49B49CEF">
          <w:rPr>
            <w:rFonts w:cs="Calibri" w:cstheme="minorAscii"/>
            <w:sz w:val="24"/>
            <w:szCs w:val="24"/>
          </w:rPr>
          <w:t>.</w:t>
        </w:r>
      </w:ins>
      <w:del w:author="Gary Smailes" w:date="2024-03-15T16:17:15.003Z" w:id="4673178">
        <w:r w:rsidRPr="49B49CEF" w:rsidDel="49B49CEF">
          <w:rPr>
            <w:rFonts w:cs="Calibri" w:cstheme="minorAscii"/>
            <w:sz w:val="24"/>
            <w:szCs w:val="24"/>
          </w:rPr>
          <w:delText>!</w:delText>
        </w:r>
      </w:del>
    </w:p>
    <w:p w:rsidRPr="009E7F4C" w:rsidR="007F0EEA" w:rsidP="00176DAF" w:rsidRDefault="007F0EEA" w14:paraId="1538243E" w14:textId="72AAE77D">
      <w:pPr>
        <w:spacing w:after="0"/>
        <w:ind w:firstLine="360"/>
        <w:rPr>
          <w:rFonts w:cstheme="minorHAnsi"/>
          <w:sz w:val="24"/>
          <w:szCs w:val="24"/>
        </w:rPr>
      </w:pPr>
    </w:p>
    <w:p w:rsidR="00176DAF" w:rsidP="00205782" w:rsidRDefault="000B2040" w14:paraId="53A78BE5" w14:textId="77777777">
      <w:pPr>
        <w:spacing w:after="0"/>
        <w:jc w:val="center"/>
        <w:rPr>
          <w:rFonts w:cstheme="minorHAnsi"/>
          <w:sz w:val="24"/>
          <w:szCs w:val="24"/>
        </w:rPr>
      </w:pPr>
      <w:r>
        <w:rPr>
          <w:rFonts w:cstheme="minorHAnsi"/>
          <w:sz w:val="24"/>
          <w:szCs w:val="24"/>
        </w:rPr>
        <w:t>***</w:t>
      </w:r>
    </w:p>
    <w:p w:rsidR="00176DAF" w:rsidP="00176DAF" w:rsidRDefault="00176DAF" w14:paraId="100B8E99" w14:textId="77777777">
      <w:pPr>
        <w:spacing w:after="0"/>
        <w:ind w:firstLine="360"/>
        <w:rPr>
          <w:rFonts w:cstheme="minorHAnsi"/>
          <w:sz w:val="24"/>
          <w:szCs w:val="24"/>
        </w:rPr>
      </w:pPr>
    </w:p>
    <w:p w:rsidR="00176DAF" w:rsidP="005F1E03" w:rsidRDefault="007F0EEA" w14:paraId="5789612F" w14:textId="0FEF6B5C">
      <w:pPr>
        <w:spacing w:after="0"/>
        <w:rPr>
          <w:rFonts w:cstheme="minorHAnsi"/>
          <w:sz w:val="24"/>
          <w:szCs w:val="24"/>
        </w:rPr>
      </w:pPr>
      <w:r w:rsidRPr="009E7F4C">
        <w:rPr>
          <w:rFonts w:cstheme="minorHAnsi"/>
          <w:sz w:val="24"/>
          <w:szCs w:val="24"/>
        </w:rPr>
        <w:t>When it comes to my offensive and defensive coordinators, I have a hands-off approach.</w:t>
      </w:r>
      <w:r w:rsidR="0071681A">
        <w:rPr>
          <w:rFonts w:cstheme="minorHAnsi"/>
          <w:sz w:val="24"/>
          <w:szCs w:val="24"/>
        </w:rPr>
        <w:t xml:space="preserve"> </w:t>
      </w:r>
      <w:r w:rsidRPr="009E7F4C">
        <w:rPr>
          <w:rFonts w:cstheme="minorHAnsi"/>
          <w:sz w:val="24"/>
          <w:szCs w:val="24"/>
        </w:rPr>
        <w:t>I tell them things like “score” and “stop their fucking ground game,” respectively.</w:t>
      </w:r>
      <w:r w:rsidR="0071681A">
        <w:rPr>
          <w:rFonts w:cstheme="minorHAnsi"/>
          <w:sz w:val="24"/>
          <w:szCs w:val="24"/>
        </w:rPr>
        <w:t xml:space="preserve"> </w:t>
      </w:r>
      <w:r w:rsidRPr="009E7F4C">
        <w:rPr>
          <w:rFonts w:cstheme="minorHAnsi"/>
          <w:sz w:val="24"/>
          <w:szCs w:val="24"/>
        </w:rPr>
        <w:t>Respect is the keyword here.</w:t>
      </w:r>
      <w:r w:rsidR="0071681A">
        <w:rPr>
          <w:rFonts w:cstheme="minorHAnsi"/>
          <w:sz w:val="24"/>
          <w:szCs w:val="24"/>
        </w:rPr>
        <w:t xml:space="preserve"> </w:t>
      </w:r>
      <w:r w:rsidRPr="009E7F4C">
        <w:rPr>
          <w:rFonts w:cstheme="minorHAnsi"/>
          <w:sz w:val="24"/>
          <w:szCs w:val="24"/>
        </w:rPr>
        <w:t>I’m very respectful with Jager.</w:t>
      </w:r>
      <w:r w:rsidR="0071681A">
        <w:rPr>
          <w:rFonts w:cstheme="minorHAnsi"/>
          <w:sz w:val="24"/>
          <w:szCs w:val="24"/>
        </w:rPr>
        <w:t xml:space="preserve"> </w:t>
      </w:r>
      <w:r w:rsidRPr="009E7F4C">
        <w:rPr>
          <w:rFonts w:cstheme="minorHAnsi"/>
          <w:sz w:val="24"/>
          <w:szCs w:val="24"/>
        </w:rPr>
        <w:t>I don’t know what he’</w:t>
      </w:r>
      <w:r w:rsidR="00056262">
        <w:rPr>
          <w:rFonts w:cstheme="minorHAnsi"/>
          <w:sz w:val="24"/>
          <w:szCs w:val="24"/>
        </w:rPr>
        <w:t>ll</w:t>
      </w:r>
      <w:r w:rsidRPr="009E7F4C">
        <w:rPr>
          <w:rFonts w:cstheme="minorHAnsi"/>
          <w:sz w:val="24"/>
          <w:szCs w:val="24"/>
        </w:rPr>
        <w:t xml:space="preserve"> do to me if I talk to him like I talk to Bucky.</w:t>
      </w:r>
      <w:r w:rsidR="0071681A">
        <w:rPr>
          <w:rFonts w:cstheme="minorHAnsi"/>
          <w:sz w:val="24"/>
          <w:szCs w:val="24"/>
        </w:rPr>
        <w:t xml:space="preserve"> </w:t>
      </w:r>
      <w:r w:rsidRPr="009E7F4C">
        <w:rPr>
          <w:rFonts w:cstheme="minorHAnsi"/>
          <w:sz w:val="24"/>
          <w:szCs w:val="24"/>
        </w:rPr>
        <w:t>Seriously, I have no idea</w:t>
      </w:r>
      <w:r w:rsidR="00056262">
        <w:rPr>
          <w:rFonts w:cstheme="minorHAnsi"/>
          <w:sz w:val="24"/>
          <w:szCs w:val="24"/>
        </w:rPr>
        <w:t>.</w:t>
      </w:r>
      <w:r w:rsidRPr="009E7F4C">
        <w:rPr>
          <w:rFonts w:cstheme="minorHAnsi"/>
          <w:sz w:val="24"/>
          <w:szCs w:val="24"/>
        </w:rPr>
        <w:t xml:space="preserve"> </w:t>
      </w:r>
      <w:r w:rsidR="00056262">
        <w:rPr>
          <w:rFonts w:cstheme="minorHAnsi"/>
          <w:sz w:val="24"/>
          <w:szCs w:val="24"/>
        </w:rPr>
        <w:t>M</w:t>
      </w:r>
      <w:r w:rsidRPr="009E7F4C">
        <w:rPr>
          <w:rFonts w:cstheme="minorHAnsi"/>
          <w:sz w:val="24"/>
          <w:szCs w:val="24"/>
        </w:rPr>
        <w:t>y mind keeps coming up with colorful scenarios that end poorly</w:t>
      </w:r>
      <w:r w:rsidR="00056262">
        <w:rPr>
          <w:rFonts w:cstheme="minorHAnsi"/>
          <w:sz w:val="24"/>
          <w:szCs w:val="24"/>
        </w:rPr>
        <w:t xml:space="preserve"> for me. I don’t like to think about it.</w:t>
      </w:r>
    </w:p>
    <w:p w:rsidR="00176DAF" w:rsidP="49B49CEF" w:rsidRDefault="007F0EEA" w14:paraId="6D990A36" w14:textId="210EF462">
      <w:pPr>
        <w:spacing w:after="0"/>
        <w:ind w:firstLine="360"/>
        <w:rPr>
          <w:rFonts w:cs="Calibri" w:cstheme="minorAscii"/>
          <w:sz w:val="24"/>
          <w:szCs w:val="24"/>
        </w:rPr>
      </w:pPr>
      <w:r w:rsidRPr="49B49CEF" w:rsidR="49B49CEF">
        <w:rPr>
          <w:rFonts w:cs="Calibri" w:cstheme="minorAscii"/>
          <w:sz w:val="24"/>
          <w:szCs w:val="24"/>
        </w:rPr>
        <w:t>When Bucky fields our porous defensive line again, all I say is</w:t>
      </w:r>
      <w:ins w:author="Gary Smailes" w:date="2024-03-15T16:19:09.472Z" w:id="103818679">
        <w:r w:rsidRPr="49B49CEF" w:rsidR="49B49CEF">
          <w:rPr>
            <w:rFonts w:cs="Calibri" w:cstheme="minorAscii"/>
            <w:sz w:val="24"/>
            <w:szCs w:val="24"/>
          </w:rPr>
          <w:t>,</w:t>
        </w:r>
      </w:ins>
      <w:r w:rsidRPr="49B49CEF" w:rsidR="49B49CEF">
        <w:rPr>
          <w:rFonts w:cs="Calibri" w:cstheme="minorAscii"/>
          <w:sz w:val="24"/>
          <w:szCs w:val="24"/>
        </w:rPr>
        <w:t xml:space="preserve"> “Try not to be as useless as the last drive.”</w:t>
      </w:r>
    </w:p>
    <w:p w:rsidR="00176DAF" w:rsidP="00176DAF" w:rsidRDefault="007F0EEA" w14:paraId="0DF0B6E8" w14:textId="77777777">
      <w:pPr>
        <w:spacing w:after="0"/>
        <w:ind w:firstLine="360"/>
        <w:rPr>
          <w:rFonts w:cstheme="minorHAnsi"/>
          <w:sz w:val="24"/>
          <w:szCs w:val="24"/>
        </w:rPr>
      </w:pPr>
      <w:r w:rsidRPr="009E7F4C">
        <w:rPr>
          <w:rFonts w:cstheme="minorHAnsi"/>
          <w:sz w:val="24"/>
          <w:szCs w:val="24"/>
        </w:rPr>
        <w:t>“If you’d like to do this, be my guest.”</w:t>
      </w:r>
    </w:p>
    <w:p w:rsidR="00176DAF" w:rsidP="00176DAF" w:rsidRDefault="007F0EEA" w14:paraId="7CBEFEFE" w14:textId="77777777">
      <w:pPr>
        <w:spacing w:after="0"/>
        <w:ind w:firstLine="360"/>
        <w:rPr>
          <w:rFonts w:cstheme="minorHAnsi"/>
          <w:sz w:val="24"/>
          <w:szCs w:val="24"/>
        </w:rPr>
      </w:pPr>
      <w:r w:rsidRPr="009E7F4C">
        <w:rPr>
          <w:rFonts w:cstheme="minorHAnsi"/>
          <w:sz w:val="24"/>
          <w:szCs w:val="24"/>
        </w:rPr>
        <w:t>“A gerbil would do better than you at this point.”</w:t>
      </w:r>
      <w:r w:rsidR="0071681A">
        <w:rPr>
          <w:rFonts w:cstheme="minorHAnsi"/>
          <w:sz w:val="24"/>
          <w:szCs w:val="24"/>
        </w:rPr>
        <w:t xml:space="preserve"> </w:t>
      </w:r>
      <w:r w:rsidRPr="009E7F4C">
        <w:rPr>
          <w:rFonts w:cstheme="minorHAnsi"/>
          <w:sz w:val="24"/>
          <w:szCs w:val="24"/>
        </w:rPr>
        <w:t xml:space="preserve">Before he can retort, I say, “Do you remember the tryouts?” </w:t>
      </w:r>
    </w:p>
    <w:p w:rsidR="00176DAF" w:rsidP="49B49CEF" w:rsidRDefault="007F0EEA" w14:paraId="083F2436" w14:textId="72330528">
      <w:pPr>
        <w:spacing w:after="0"/>
        <w:ind w:firstLine="360"/>
        <w:rPr>
          <w:rFonts w:cs="Calibri" w:cstheme="minorAscii"/>
          <w:sz w:val="24"/>
          <w:szCs w:val="24"/>
        </w:rPr>
      </w:pPr>
      <w:r w:rsidRPr="49B49CEF" w:rsidR="49B49CEF">
        <w:rPr>
          <w:rFonts w:cs="Calibri" w:cstheme="minorAscii"/>
          <w:sz w:val="24"/>
          <w:szCs w:val="24"/>
        </w:rPr>
        <w:t>“Yeah, but – oh. Oh</w:t>
      </w:r>
      <w:ins w:author="Gary Smailes" w:date="2024-03-15T16:19:17.573Z" w:id="405111512">
        <w:r w:rsidRPr="49B49CEF" w:rsidR="49B49CEF">
          <w:rPr>
            <w:rFonts w:cs="Calibri" w:cstheme="minorAscii"/>
            <w:sz w:val="24"/>
            <w:szCs w:val="24"/>
          </w:rPr>
          <w:t>.</w:t>
        </w:r>
      </w:ins>
      <w:del w:author="Gary Smailes" w:date="2024-03-15T16:19:15.517Z" w:id="1946705555">
        <w:r w:rsidRPr="49B49CEF" w:rsidDel="49B49CEF">
          <w:rPr>
            <w:rFonts w:cs="Calibri" w:cstheme="minorAscii"/>
            <w:sz w:val="24"/>
            <w:szCs w:val="24"/>
          </w:rPr>
          <w:delText>!</w:delText>
        </w:r>
      </w:del>
      <w:r w:rsidRPr="49B49CEF" w:rsidR="49B49CEF">
        <w:rPr>
          <w:rFonts w:cs="Calibri" w:cstheme="minorAscii"/>
          <w:sz w:val="24"/>
          <w:szCs w:val="24"/>
        </w:rPr>
        <w:t xml:space="preserve">” Bucky pauses, as he realizes </w:t>
      </w:r>
      <w:r w:rsidRPr="49B49CEF" w:rsidR="49B49CEF">
        <w:rPr>
          <w:rFonts w:cs="Calibri" w:cstheme="minorAscii"/>
          <w:sz w:val="24"/>
          <w:szCs w:val="24"/>
        </w:rPr>
        <w:t>I’m</w:t>
      </w:r>
      <w:r w:rsidRPr="49B49CEF" w:rsidR="49B49CEF">
        <w:rPr>
          <w:rFonts w:cs="Calibri" w:cstheme="minorAscii"/>
          <w:sz w:val="24"/>
          <w:szCs w:val="24"/>
        </w:rPr>
        <w:t xml:space="preserve"> talking about the maneuver the defensive line used in tryouts to get their jobs. The field AI </w:t>
      </w:r>
      <w:r w:rsidRPr="49B49CEF" w:rsidR="49B49CEF">
        <w:rPr>
          <w:rFonts w:cs="Calibri" w:cstheme="minorAscii"/>
          <w:sz w:val="24"/>
          <w:szCs w:val="24"/>
        </w:rPr>
        <w:t>didn’t</w:t>
      </w:r>
      <w:r w:rsidRPr="49B49CEF" w:rsidR="49B49CEF">
        <w:rPr>
          <w:rFonts w:cs="Calibri" w:cstheme="minorAscii"/>
          <w:sz w:val="24"/>
          <w:szCs w:val="24"/>
        </w:rPr>
        <w:t xml:space="preserve"> see it then, it </w:t>
      </w:r>
      <w:r w:rsidRPr="49B49CEF" w:rsidR="49B49CEF">
        <w:rPr>
          <w:rFonts w:cs="Calibri" w:cstheme="minorAscii"/>
          <w:sz w:val="24"/>
          <w:szCs w:val="24"/>
        </w:rPr>
        <w:t xml:space="preserve">probably </w:t>
      </w:r>
      <w:r w:rsidRPr="49B49CEF" w:rsidR="49B49CEF">
        <w:rPr>
          <w:rFonts w:cs="Calibri" w:cstheme="minorAscii"/>
          <w:sz w:val="24"/>
          <w:szCs w:val="24"/>
        </w:rPr>
        <w:t>won’t</w:t>
      </w:r>
      <w:r w:rsidRPr="49B49CEF" w:rsidR="49B49CEF">
        <w:rPr>
          <w:rFonts w:cs="Calibri" w:cstheme="minorAscii"/>
          <w:sz w:val="24"/>
          <w:szCs w:val="24"/>
        </w:rPr>
        <w:t xml:space="preserve"> see it now. </w:t>
      </w:r>
      <w:r w:rsidRPr="49B49CEF" w:rsidR="49B49CEF">
        <w:rPr>
          <w:rFonts w:cs="Calibri" w:cstheme="minorAscii"/>
          <w:sz w:val="24"/>
          <w:szCs w:val="24"/>
        </w:rPr>
        <w:t>I’m</w:t>
      </w:r>
      <w:r w:rsidRPr="49B49CEF" w:rsidR="49B49CEF">
        <w:rPr>
          <w:rFonts w:cs="Calibri" w:cstheme="minorAscii"/>
          <w:sz w:val="24"/>
          <w:szCs w:val="24"/>
        </w:rPr>
        <w:t xml:space="preserve"> glad Bucky caught my meaning, because </w:t>
      </w:r>
      <w:r w:rsidRPr="49B49CEF" w:rsidR="49B49CEF">
        <w:rPr>
          <w:rFonts w:cs="Calibri" w:cstheme="minorAscii"/>
          <w:sz w:val="24"/>
          <w:szCs w:val="24"/>
        </w:rPr>
        <w:t>it’s</w:t>
      </w:r>
      <w:r w:rsidRPr="49B49CEF" w:rsidR="49B49CEF">
        <w:rPr>
          <w:rFonts w:cs="Calibri" w:cstheme="minorAscii"/>
          <w:sz w:val="24"/>
          <w:szCs w:val="24"/>
        </w:rPr>
        <w:t xml:space="preserve"> not something </w:t>
      </w:r>
      <w:r w:rsidRPr="49B49CEF" w:rsidR="49B49CEF">
        <w:rPr>
          <w:rFonts w:cs="Calibri" w:cstheme="minorAscii"/>
          <w:sz w:val="24"/>
          <w:szCs w:val="24"/>
        </w:rPr>
        <w:t>I’d</w:t>
      </w:r>
      <w:r w:rsidRPr="49B49CEF" w:rsidR="49B49CEF">
        <w:rPr>
          <w:rFonts w:cs="Calibri" w:cstheme="minorAscii"/>
          <w:sz w:val="24"/>
          <w:szCs w:val="24"/>
        </w:rPr>
        <w:t xml:space="preserve"> want to </w:t>
      </w:r>
      <w:r w:rsidRPr="49B49CEF" w:rsidR="49B49CEF">
        <w:rPr>
          <w:rFonts w:cs="Calibri" w:cstheme="minorAscii"/>
          <w:sz w:val="24"/>
          <w:szCs w:val="24"/>
        </w:rPr>
        <w:t>actually spell</w:t>
      </w:r>
      <w:r w:rsidRPr="49B49CEF" w:rsidR="49B49CEF">
        <w:rPr>
          <w:rFonts w:cs="Calibri" w:cstheme="minorAscii"/>
          <w:sz w:val="24"/>
          <w:szCs w:val="24"/>
        </w:rPr>
        <w:t xml:space="preserve"> out on the air. The CC is closed to prevent eavesdropping, sure, but only an idiot assumes that the field AI </w:t>
      </w:r>
      <w:r w:rsidRPr="49B49CEF" w:rsidR="49B49CEF">
        <w:rPr>
          <w:rFonts w:cs="Calibri" w:cstheme="minorAscii"/>
          <w:sz w:val="24"/>
          <w:szCs w:val="24"/>
        </w:rPr>
        <w:t>can’t</w:t>
      </w:r>
      <w:r w:rsidRPr="49B49CEF" w:rsidR="49B49CEF">
        <w:rPr>
          <w:rFonts w:cs="Calibri" w:cstheme="minorAscii"/>
          <w:sz w:val="24"/>
          <w:szCs w:val="24"/>
        </w:rPr>
        <w:t xml:space="preserve"> brute force the encryption and listen in. “Are you sure you want to try that?”</w:t>
      </w:r>
    </w:p>
    <w:p w:rsidR="00176DAF" w:rsidP="00176DAF" w:rsidRDefault="007F0EEA" w14:paraId="78552B01" w14:textId="77777777">
      <w:pPr>
        <w:spacing w:after="0"/>
        <w:ind w:firstLine="360"/>
        <w:rPr>
          <w:rFonts w:cstheme="minorHAnsi"/>
          <w:sz w:val="24"/>
          <w:szCs w:val="24"/>
        </w:rPr>
      </w:pPr>
      <w:r w:rsidRPr="009E7F4C">
        <w:rPr>
          <w:rFonts w:cstheme="minorHAnsi"/>
          <w:sz w:val="24"/>
          <w:szCs w:val="24"/>
        </w:rPr>
        <w:t>“Did you have anything better planned?”</w:t>
      </w:r>
    </w:p>
    <w:p w:rsidR="00176DAF" w:rsidP="00176DAF" w:rsidRDefault="007F0EEA" w14:paraId="50CF7895" w14:textId="77777777">
      <w:pPr>
        <w:spacing w:after="0"/>
        <w:ind w:firstLine="360"/>
        <w:rPr>
          <w:rFonts w:cstheme="minorHAnsi"/>
          <w:sz w:val="24"/>
          <w:szCs w:val="24"/>
        </w:rPr>
      </w:pPr>
      <w:r w:rsidRPr="009E7F4C">
        <w:rPr>
          <w:rFonts w:cstheme="minorHAnsi"/>
          <w:sz w:val="24"/>
          <w:szCs w:val="24"/>
        </w:rPr>
        <w:t>“Nothing as dumb as that, boss.”</w:t>
      </w:r>
    </w:p>
    <w:p w:rsidR="00176DAF" w:rsidP="00176DAF" w:rsidRDefault="007F0EEA" w14:paraId="5497DE9D" w14:textId="77777777">
      <w:pPr>
        <w:spacing w:after="0"/>
        <w:ind w:firstLine="360"/>
        <w:rPr>
          <w:rFonts w:cstheme="minorHAnsi"/>
          <w:sz w:val="24"/>
          <w:szCs w:val="24"/>
        </w:rPr>
      </w:pPr>
      <w:r w:rsidRPr="009E7F4C">
        <w:rPr>
          <w:rFonts w:cstheme="minorHAnsi"/>
          <w:sz w:val="24"/>
          <w:szCs w:val="24"/>
        </w:rPr>
        <w:t>“Give it a whirl.”</w:t>
      </w:r>
    </w:p>
    <w:p w:rsidR="00176DAF" w:rsidP="00176DAF" w:rsidRDefault="007F0EEA" w14:paraId="08B49D77" w14:textId="77777777">
      <w:pPr>
        <w:spacing w:after="0"/>
        <w:ind w:firstLine="360"/>
        <w:rPr>
          <w:rFonts w:cstheme="minorHAnsi"/>
          <w:sz w:val="24"/>
          <w:szCs w:val="24"/>
        </w:rPr>
      </w:pPr>
      <w:r w:rsidRPr="009E7F4C">
        <w:rPr>
          <w:rFonts w:cstheme="minorHAnsi"/>
          <w:sz w:val="24"/>
          <w:szCs w:val="24"/>
        </w:rPr>
        <w:t>The Bulldogs run another ground play – why change what’s successful – and get stuffed.</w:t>
      </w:r>
      <w:r w:rsidR="0071681A">
        <w:rPr>
          <w:rFonts w:cstheme="minorHAnsi"/>
          <w:sz w:val="24"/>
          <w:szCs w:val="24"/>
        </w:rPr>
        <w:t xml:space="preserve"> </w:t>
      </w:r>
      <w:r w:rsidRPr="009E7F4C">
        <w:rPr>
          <w:rFonts w:cstheme="minorHAnsi"/>
          <w:sz w:val="24"/>
          <w:szCs w:val="24"/>
        </w:rPr>
        <w:t>They run again and actually get negative meters.</w:t>
      </w:r>
      <w:r w:rsidR="0071681A">
        <w:rPr>
          <w:rFonts w:cstheme="minorHAnsi"/>
          <w:sz w:val="24"/>
          <w:szCs w:val="24"/>
        </w:rPr>
        <w:t xml:space="preserve"> </w:t>
      </w:r>
      <w:r w:rsidRPr="009E7F4C">
        <w:rPr>
          <w:rFonts w:cstheme="minorHAnsi"/>
          <w:sz w:val="24"/>
          <w:szCs w:val="24"/>
        </w:rPr>
        <w:t>They call a timeout, during which the Bulldogs’ coach has a furious discussion with the bees.</w:t>
      </w:r>
      <w:r w:rsidR="0071681A">
        <w:rPr>
          <w:rFonts w:cstheme="minorHAnsi"/>
          <w:sz w:val="24"/>
          <w:szCs w:val="24"/>
        </w:rPr>
        <w:t xml:space="preserve"> </w:t>
      </w:r>
      <w:r w:rsidRPr="009E7F4C">
        <w:rPr>
          <w:rFonts w:cstheme="minorHAnsi"/>
          <w:sz w:val="24"/>
          <w:szCs w:val="24"/>
        </w:rPr>
        <w:t xml:space="preserve">After the timeout is over and the Bulldogs are </w:t>
      </w:r>
      <w:r w:rsidRPr="009E7F4C">
        <w:rPr>
          <w:rFonts w:cstheme="minorHAnsi"/>
          <w:sz w:val="24"/>
          <w:szCs w:val="24"/>
        </w:rPr>
        <w:lastRenderedPageBreak/>
        <w:t>lined up on third down, the bees are in real close to the players.</w:t>
      </w:r>
      <w:r w:rsidR="0071681A">
        <w:rPr>
          <w:rFonts w:cstheme="minorHAnsi"/>
          <w:sz w:val="24"/>
          <w:szCs w:val="24"/>
        </w:rPr>
        <w:t xml:space="preserve"> </w:t>
      </w:r>
      <w:r w:rsidRPr="009E7F4C">
        <w:rPr>
          <w:rFonts w:cstheme="minorHAnsi"/>
          <w:sz w:val="24"/>
          <w:szCs w:val="24"/>
        </w:rPr>
        <w:t>The Bulldogs probably figured out what was going on, but can’t prove it without hard evidence.</w:t>
      </w:r>
    </w:p>
    <w:p w:rsidR="00176DAF" w:rsidP="00176DAF" w:rsidRDefault="007F0EEA" w14:paraId="4FE24A82" w14:textId="5D02A97F">
      <w:pPr>
        <w:spacing w:after="0"/>
        <w:ind w:firstLine="360"/>
        <w:rPr>
          <w:rFonts w:cstheme="minorHAnsi"/>
          <w:sz w:val="24"/>
          <w:szCs w:val="24"/>
        </w:rPr>
      </w:pPr>
      <w:r w:rsidRPr="009E7F4C">
        <w:rPr>
          <w:rFonts w:cstheme="minorHAnsi"/>
          <w:sz w:val="24"/>
          <w:szCs w:val="24"/>
        </w:rPr>
        <w:t>I could</w:t>
      </w:r>
      <w:r w:rsidR="00C13C17">
        <w:rPr>
          <w:rFonts w:cstheme="minorHAnsi"/>
          <w:sz w:val="24"/>
          <w:szCs w:val="24"/>
        </w:rPr>
        <w:t>’</w:t>
      </w:r>
      <w:r w:rsidRPr="009E7F4C">
        <w:rPr>
          <w:rFonts w:cstheme="minorHAnsi"/>
          <w:sz w:val="24"/>
          <w:szCs w:val="24"/>
        </w:rPr>
        <w:t>ve called it off at that point, but I want to see if my guys will get caught.</w:t>
      </w:r>
      <w:r w:rsidR="0071681A">
        <w:rPr>
          <w:rFonts w:cstheme="minorHAnsi"/>
          <w:sz w:val="24"/>
          <w:szCs w:val="24"/>
        </w:rPr>
        <w:t xml:space="preserve"> </w:t>
      </w:r>
      <w:r w:rsidRPr="009E7F4C">
        <w:rPr>
          <w:rFonts w:cstheme="minorHAnsi"/>
          <w:sz w:val="24"/>
          <w:szCs w:val="24"/>
        </w:rPr>
        <w:t>It’ll be serious if they do.</w:t>
      </w:r>
      <w:r w:rsidR="0071681A">
        <w:rPr>
          <w:rFonts w:cstheme="minorHAnsi"/>
          <w:sz w:val="24"/>
          <w:szCs w:val="24"/>
        </w:rPr>
        <w:t xml:space="preserve"> </w:t>
      </w:r>
      <w:r w:rsidRPr="009E7F4C">
        <w:rPr>
          <w:rFonts w:cstheme="minorHAnsi"/>
          <w:sz w:val="24"/>
          <w:szCs w:val="24"/>
        </w:rPr>
        <w:t>I’ll have to crucify the whole squad to save the team.</w:t>
      </w:r>
      <w:r w:rsidR="0071681A">
        <w:rPr>
          <w:rFonts w:cstheme="minorHAnsi"/>
          <w:sz w:val="24"/>
          <w:szCs w:val="24"/>
        </w:rPr>
        <w:t xml:space="preserve"> </w:t>
      </w:r>
      <w:r w:rsidRPr="009E7F4C">
        <w:rPr>
          <w:rFonts w:cstheme="minorHAnsi"/>
          <w:sz w:val="24"/>
          <w:szCs w:val="24"/>
        </w:rPr>
        <w:t>As in, “We had no idea when we hired this foul person that they would behave in such an unsportsmanlike way.”</w:t>
      </w:r>
      <w:r w:rsidR="0071681A">
        <w:rPr>
          <w:rFonts w:cstheme="minorHAnsi"/>
          <w:sz w:val="24"/>
          <w:szCs w:val="24"/>
        </w:rPr>
        <w:t xml:space="preserve"> </w:t>
      </w:r>
      <w:r w:rsidRPr="009E7F4C">
        <w:rPr>
          <w:rFonts w:cstheme="minorHAnsi"/>
          <w:sz w:val="24"/>
          <w:szCs w:val="24"/>
        </w:rPr>
        <w:t>Nobody will believe us, but the Blood Suns won’t get banned from the Tournament.</w:t>
      </w:r>
    </w:p>
    <w:p w:rsidR="00176DAF" w:rsidP="00176DAF" w:rsidRDefault="007F0EEA" w14:paraId="4449BB5D" w14:textId="77777777">
      <w:pPr>
        <w:spacing w:after="0"/>
        <w:ind w:firstLine="360"/>
        <w:rPr>
          <w:rFonts w:cstheme="minorHAnsi"/>
          <w:sz w:val="24"/>
          <w:szCs w:val="24"/>
        </w:rPr>
      </w:pPr>
      <w:r w:rsidRPr="009E7F4C">
        <w:rPr>
          <w:rFonts w:cstheme="minorHAnsi"/>
          <w:sz w:val="24"/>
          <w:szCs w:val="24"/>
        </w:rPr>
        <w:t>After the snap, the Blood Suns charge through the Bulldogs’ offensive line like they’re asleep.</w:t>
      </w:r>
      <w:r w:rsidR="0071681A">
        <w:rPr>
          <w:rFonts w:cstheme="minorHAnsi"/>
          <w:sz w:val="24"/>
          <w:szCs w:val="24"/>
        </w:rPr>
        <w:t xml:space="preserve"> </w:t>
      </w:r>
      <w:r w:rsidRPr="009E7F4C">
        <w:rPr>
          <w:rFonts w:cstheme="minorHAnsi"/>
          <w:sz w:val="24"/>
          <w:szCs w:val="24"/>
        </w:rPr>
        <w:t>We get to their quarterback before he even has time to hand off the ball.</w:t>
      </w:r>
      <w:r w:rsidR="0071681A">
        <w:rPr>
          <w:rFonts w:cstheme="minorHAnsi"/>
          <w:sz w:val="24"/>
          <w:szCs w:val="24"/>
        </w:rPr>
        <w:t xml:space="preserve"> </w:t>
      </w:r>
      <w:r w:rsidRPr="009E7F4C">
        <w:rPr>
          <w:rFonts w:cstheme="minorHAnsi"/>
          <w:sz w:val="24"/>
          <w:szCs w:val="24"/>
        </w:rPr>
        <w:t>There’s a big crash, a tangle of arms and legs.</w:t>
      </w:r>
      <w:r w:rsidR="0071681A">
        <w:rPr>
          <w:rFonts w:cstheme="minorHAnsi"/>
          <w:sz w:val="24"/>
          <w:szCs w:val="24"/>
        </w:rPr>
        <w:t xml:space="preserve"> </w:t>
      </w:r>
      <w:r w:rsidRPr="009E7F4C">
        <w:rPr>
          <w:rFonts w:cstheme="minorHAnsi"/>
          <w:sz w:val="24"/>
          <w:szCs w:val="24"/>
        </w:rPr>
        <w:t>The ball goes flying.</w:t>
      </w:r>
      <w:r w:rsidR="0071681A">
        <w:rPr>
          <w:rFonts w:cstheme="minorHAnsi"/>
          <w:sz w:val="24"/>
          <w:szCs w:val="24"/>
        </w:rPr>
        <w:t xml:space="preserve"> </w:t>
      </w:r>
      <w:r w:rsidRPr="009E7F4C">
        <w:rPr>
          <w:rFonts w:cstheme="minorHAnsi"/>
          <w:sz w:val="24"/>
          <w:szCs w:val="24"/>
        </w:rPr>
        <w:t>Another huge pile of players fall on it.</w:t>
      </w:r>
    </w:p>
    <w:p w:rsidR="00176DAF" w:rsidP="00176DAF" w:rsidRDefault="007F0EEA" w14:paraId="7CC30529" w14:textId="77777777">
      <w:pPr>
        <w:spacing w:after="0"/>
        <w:ind w:firstLine="360"/>
        <w:rPr>
          <w:rFonts w:cstheme="minorHAnsi"/>
          <w:sz w:val="24"/>
          <w:szCs w:val="24"/>
        </w:rPr>
      </w:pPr>
      <w:r w:rsidRPr="009E7F4C">
        <w:rPr>
          <w:rFonts w:cstheme="minorHAnsi"/>
          <w:sz w:val="24"/>
          <w:szCs w:val="24"/>
        </w:rPr>
        <w:t>I wait to see who comes up with it.</w:t>
      </w:r>
      <w:r w:rsidR="0071681A">
        <w:rPr>
          <w:rFonts w:cstheme="minorHAnsi"/>
          <w:sz w:val="24"/>
          <w:szCs w:val="24"/>
        </w:rPr>
        <w:t xml:space="preserve"> </w:t>
      </w:r>
      <w:r w:rsidRPr="009E7F4C">
        <w:rPr>
          <w:rFonts w:cstheme="minorHAnsi"/>
          <w:sz w:val="24"/>
          <w:szCs w:val="24"/>
        </w:rPr>
        <w:t>“They were even faster on third down,” I comment to Bucky.</w:t>
      </w:r>
    </w:p>
    <w:p w:rsidR="00176DAF" w:rsidP="00176DAF" w:rsidRDefault="007F0EEA" w14:paraId="719E027C" w14:textId="77777777">
      <w:pPr>
        <w:spacing w:after="0"/>
        <w:ind w:firstLine="360"/>
        <w:rPr>
          <w:rFonts w:cstheme="minorHAnsi"/>
          <w:sz w:val="24"/>
          <w:szCs w:val="24"/>
        </w:rPr>
      </w:pPr>
      <w:r w:rsidRPr="009E7F4C">
        <w:rPr>
          <w:rFonts w:cstheme="minorHAnsi"/>
          <w:sz w:val="24"/>
          <w:szCs w:val="24"/>
        </w:rPr>
        <w:t>“Didn’t happen,” he says.</w:t>
      </w:r>
    </w:p>
    <w:p w:rsidR="00176DAF" w:rsidP="00176DAF" w:rsidRDefault="007F0EEA" w14:paraId="7D545D4E" w14:textId="77777777">
      <w:pPr>
        <w:spacing w:after="0"/>
        <w:ind w:firstLine="360"/>
        <w:rPr>
          <w:rFonts w:cstheme="minorHAnsi"/>
          <w:sz w:val="24"/>
          <w:szCs w:val="24"/>
        </w:rPr>
      </w:pPr>
      <w:r w:rsidRPr="009E7F4C">
        <w:rPr>
          <w:rFonts w:cstheme="minorHAnsi"/>
          <w:sz w:val="24"/>
          <w:szCs w:val="24"/>
        </w:rPr>
        <w:t>“How come?”</w:t>
      </w:r>
    </w:p>
    <w:p w:rsidR="00176DAF" w:rsidP="00176DAF" w:rsidRDefault="007F0EEA" w14:paraId="2FE317AC" w14:textId="77777777">
      <w:pPr>
        <w:spacing w:after="0"/>
        <w:ind w:firstLine="360"/>
        <w:rPr>
          <w:rFonts w:cstheme="minorHAnsi"/>
          <w:sz w:val="24"/>
          <w:szCs w:val="24"/>
        </w:rPr>
      </w:pPr>
      <w:r w:rsidRPr="009E7F4C">
        <w:rPr>
          <w:rFonts w:cstheme="minorHAnsi"/>
          <w:sz w:val="24"/>
          <w:szCs w:val="24"/>
        </w:rPr>
        <w:t>“No need.</w:t>
      </w:r>
      <w:r w:rsidR="0071681A">
        <w:rPr>
          <w:rFonts w:cstheme="minorHAnsi"/>
          <w:sz w:val="24"/>
          <w:szCs w:val="24"/>
        </w:rPr>
        <w:t xml:space="preserve"> </w:t>
      </w:r>
      <w:r w:rsidRPr="009E7F4C">
        <w:rPr>
          <w:rFonts w:cstheme="minorHAnsi"/>
          <w:sz w:val="24"/>
          <w:szCs w:val="24"/>
        </w:rPr>
        <w:t>With the bees in so close, I figured they thought they saw something and were trying to spring a trap or something.</w:t>
      </w:r>
      <w:r w:rsidR="0071681A">
        <w:rPr>
          <w:rFonts w:cstheme="minorHAnsi"/>
          <w:sz w:val="24"/>
          <w:szCs w:val="24"/>
        </w:rPr>
        <w:t xml:space="preserve"> </w:t>
      </w:r>
      <w:r w:rsidRPr="009E7F4C">
        <w:rPr>
          <w:rFonts w:cstheme="minorHAnsi"/>
          <w:sz w:val="24"/>
          <w:szCs w:val="24"/>
        </w:rPr>
        <w:t>They froze on the line.”</w:t>
      </w:r>
    </w:p>
    <w:p w:rsidR="00176DAF" w:rsidP="00176DAF" w:rsidRDefault="007F0EEA" w14:paraId="1BE7AAD2" w14:textId="77777777">
      <w:pPr>
        <w:spacing w:after="0"/>
        <w:ind w:firstLine="360"/>
        <w:rPr>
          <w:rFonts w:cstheme="minorHAnsi"/>
          <w:sz w:val="24"/>
          <w:szCs w:val="24"/>
        </w:rPr>
      </w:pPr>
      <w:r w:rsidRPr="009E7F4C">
        <w:rPr>
          <w:rFonts w:cstheme="minorHAnsi"/>
          <w:sz w:val="24"/>
          <w:szCs w:val="24"/>
        </w:rPr>
        <w:t>“Nice work.”</w:t>
      </w:r>
    </w:p>
    <w:p w:rsidR="00176DAF" w:rsidP="00176DAF" w:rsidRDefault="007F0EEA" w14:paraId="53540377" w14:textId="77777777">
      <w:pPr>
        <w:spacing w:after="0"/>
        <w:ind w:firstLine="360"/>
        <w:rPr>
          <w:rFonts w:cstheme="minorHAnsi"/>
          <w:sz w:val="24"/>
          <w:szCs w:val="24"/>
        </w:rPr>
      </w:pPr>
      <w:r w:rsidRPr="009E7F4C">
        <w:rPr>
          <w:rFonts w:cstheme="minorHAnsi"/>
          <w:sz w:val="24"/>
          <w:szCs w:val="24"/>
        </w:rPr>
        <w:t>“Yeah, but we won’t be able to use that play again, boss.”</w:t>
      </w:r>
    </w:p>
    <w:p w:rsidR="00176DAF" w:rsidP="00176DAF" w:rsidRDefault="007F0EEA" w14:paraId="33D80CA7" w14:textId="4A2D4B9F">
      <w:pPr>
        <w:spacing w:after="0"/>
        <w:ind w:firstLine="360"/>
        <w:rPr>
          <w:rFonts w:cstheme="minorHAnsi"/>
          <w:sz w:val="24"/>
          <w:szCs w:val="24"/>
        </w:rPr>
      </w:pPr>
      <w:r w:rsidRPr="009E7F4C">
        <w:rPr>
          <w:rFonts w:cstheme="minorHAnsi"/>
          <w:sz w:val="24"/>
          <w:szCs w:val="24"/>
        </w:rPr>
        <w:t>“It’s not something we want to be trotting out in every game, anyway.”</w:t>
      </w:r>
    </w:p>
    <w:p w:rsidR="00176DAF" w:rsidP="00176DAF" w:rsidRDefault="007F0EEA" w14:paraId="3CFFA2AC" w14:textId="46BAEE79">
      <w:pPr>
        <w:spacing w:after="0"/>
        <w:ind w:firstLine="360"/>
        <w:rPr>
          <w:rFonts w:cstheme="minorHAnsi"/>
          <w:sz w:val="24"/>
          <w:szCs w:val="24"/>
        </w:rPr>
      </w:pPr>
      <w:r w:rsidRPr="009E7F4C">
        <w:rPr>
          <w:rFonts w:cstheme="minorHAnsi"/>
          <w:sz w:val="24"/>
          <w:szCs w:val="24"/>
        </w:rPr>
        <w:t xml:space="preserve">Let me </w:t>
      </w:r>
      <w:r w:rsidR="004C198E">
        <w:rPr>
          <w:rFonts w:cstheme="minorHAnsi"/>
          <w:sz w:val="24"/>
          <w:szCs w:val="24"/>
        </w:rPr>
        <w:t xml:space="preserve">be </w:t>
      </w:r>
      <w:r w:rsidRPr="009E7F4C">
        <w:rPr>
          <w:rFonts w:cstheme="minorHAnsi"/>
          <w:sz w:val="24"/>
          <w:szCs w:val="24"/>
        </w:rPr>
        <w:t>clear</w:t>
      </w:r>
      <w:r w:rsidR="00083009">
        <w:rPr>
          <w:rFonts w:cstheme="minorHAnsi"/>
          <w:sz w:val="24"/>
          <w:szCs w:val="24"/>
        </w:rPr>
        <w:t xml:space="preserve">: </w:t>
      </w:r>
      <w:r w:rsidRPr="009E7F4C">
        <w:rPr>
          <w:rFonts w:cstheme="minorHAnsi"/>
          <w:sz w:val="24"/>
          <w:szCs w:val="24"/>
        </w:rPr>
        <w:t>I have nothing against cheating so long as I’m the one doing it and nobody’s getting killed.</w:t>
      </w:r>
      <w:r w:rsidR="0071681A">
        <w:rPr>
          <w:rFonts w:cstheme="minorHAnsi"/>
          <w:sz w:val="24"/>
          <w:szCs w:val="24"/>
        </w:rPr>
        <w:t xml:space="preserve"> </w:t>
      </w:r>
      <w:r w:rsidRPr="009E7F4C">
        <w:rPr>
          <w:rFonts w:cstheme="minorHAnsi"/>
          <w:sz w:val="24"/>
          <w:szCs w:val="24"/>
        </w:rPr>
        <w:t>Spaceball isn’t a gentleman’s game.</w:t>
      </w:r>
      <w:r w:rsidR="0071681A">
        <w:rPr>
          <w:rFonts w:cstheme="minorHAnsi"/>
          <w:sz w:val="24"/>
          <w:szCs w:val="24"/>
        </w:rPr>
        <w:t xml:space="preserve"> </w:t>
      </w:r>
      <w:r w:rsidRPr="009E7F4C">
        <w:rPr>
          <w:rFonts w:cstheme="minorHAnsi"/>
          <w:sz w:val="24"/>
          <w:szCs w:val="24"/>
        </w:rPr>
        <w:t>Popular teams generate more credits for their economies than the gross domestic product of entire planets, and the idea that everyone lets something that big ride on the fickle whim of chance is naïve fantasy.</w:t>
      </w:r>
      <w:r w:rsidR="0071681A">
        <w:rPr>
          <w:rFonts w:cstheme="minorHAnsi"/>
          <w:sz w:val="24"/>
          <w:szCs w:val="24"/>
        </w:rPr>
        <w:t xml:space="preserve"> </w:t>
      </w:r>
      <w:r w:rsidRPr="009E7F4C">
        <w:rPr>
          <w:rFonts w:cstheme="minorHAnsi"/>
          <w:sz w:val="24"/>
          <w:szCs w:val="24"/>
        </w:rPr>
        <w:t>Losers fight fair, and then limp home on their loser feet to their loser houses and loser severance payments.</w:t>
      </w:r>
      <w:r w:rsidR="0071681A">
        <w:rPr>
          <w:rFonts w:cstheme="minorHAnsi"/>
          <w:sz w:val="24"/>
          <w:szCs w:val="24"/>
        </w:rPr>
        <w:t xml:space="preserve"> </w:t>
      </w:r>
      <w:r w:rsidRPr="009E7F4C">
        <w:rPr>
          <w:rFonts w:cstheme="minorHAnsi"/>
          <w:sz w:val="24"/>
          <w:szCs w:val="24"/>
        </w:rPr>
        <w:t>I’m certainly not going to fight fair and be that loser guy.</w:t>
      </w:r>
      <w:r w:rsidR="0071681A">
        <w:rPr>
          <w:rFonts w:cstheme="minorHAnsi"/>
          <w:sz w:val="24"/>
          <w:szCs w:val="24"/>
        </w:rPr>
        <w:t xml:space="preserve"> </w:t>
      </w:r>
      <w:r w:rsidRPr="009E7F4C">
        <w:rPr>
          <w:rFonts w:cstheme="minorHAnsi"/>
          <w:sz w:val="24"/>
          <w:szCs w:val="24"/>
        </w:rPr>
        <w:t>My rule for cheating is this</w:t>
      </w:r>
      <w:r w:rsidR="004C198E">
        <w:rPr>
          <w:rFonts w:cstheme="minorHAnsi"/>
          <w:sz w:val="24"/>
          <w:szCs w:val="24"/>
        </w:rPr>
        <w:t>:</w:t>
      </w:r>
      <w:r w:rsidRPr="009E7F4C">
        <w:rPr>
          <w:rFonts w:cstheme="minorHAnsi"/>
          <w:sz w:val="24"/>
          <w:szCs w:val="24"/>
        </w:rPr>
        <w:t xml:space="preserve"> if the bees and field AI didn’t see it, then I didn’t do it.</w:t>
      </w:r>
      <w:r w:rsidR="0071681A">
        <w:rPr>
          <w:rFonts w:cstheme="minorHAnsi"/>
          <w:sz w:val="24"/>
          <w:szCs w:val="24"/>
        </w:rPr>
        <w:t xml:space="preserve"> </w:t>
      </w:r>
    </w:p>
    <w:p w:rsidR="00176DAF" w:rsidP="00176DAF" w:rsidRDefault="007F0EEA" w14:paraId="2F62DFA6" w14:textId="77777777">
      <w:pPr>
        <w:spacing w:after="0"/>
        <w:ind w:firstLine="360"/>
        <w:rPr>
          <w:rFonts w:cstheme="minorHAnsi"/>
          <w:sz w:val="24"/>
          <w:szCs w:val="24"/>
        </w:rPr>
      </w:pPr>
      <w:r w:rsidRPr="009E7F4C">
        <w:rPr>
          <w:rFonts w:cstheme="minorHAnsi"/>
          <w:sz w:val="24"/>
          <w:szCs w:val="24"/>
        </w:rPr>
        <w:t>The Bulldogs recover their own ball, but it’s fourth down and they punt.</w:t>
      </w:r>
      <w:r w:rsidR="0071681A">
        <w:rPr>
          <w:rFonts w:cstheme="minorHAnsi"/>
          <w:sz w:val="24"/>
          <w:szCs w:val="24"/>
        </w:rPr>
        <w:t xml:space="preserve"> </w:t>
      </w:r>
      <w:r w:rsidRPr="009E7F4C">
        <w:rPr>
          <w:rFonts w:cstheme="minorHAnsi"/>
          <w:sz w:val="24"/>
          <w:szCs w:val="24"/>
        </w:rPr>
        <w:t>We return it to midfield and Kissy goes back to work.</w:t>
      </w:r>
    </w:p>
    <w:p w:rsidR="00176DAF" w:rsidP="00176DAF" w:rsidRDefault="007F0EEA" w14:paraId="25EC0303" w14:textId="21D0FF1E">
      <w:pPr>
        <w:spacing w:after="0"/>
        <w:ind w:firstLine="360"/>
        <w:rPr>
          <w:rFonts w:cstheme="minorHAnsi"/>
          <w:sz w:val="24"/>
          <w:szCs w:val="24"/>
        </w:rPr>
      </w:pPr>
      <w:r w:rsidRPr="009E7F4C">
        <w:rPr>
          <w:rFonts w:cstheme="minorHAnsi"/>
          <w:sz w:val="24"/>
          <w:szCs w:val="24"/>
        </w:rPr>
        <w:t xml:space="preserve">They try to blitz again – not </w:t>
      </w:r>
      <w:r w:rsidR="00C13C17">
        <w:rPr>
          <w:rFonts w:cstheme="minorHAnsi"/>
          <w:sz w:val="24"/>
          <w:szCs w:val="24"/>
        </w:rPr>
        <w:t>T</w:t>
      </w:r>
      <w:r w:rsidRPr="009E7F4C">
        <w:rPr>
          <w:rFonts w:cstheme="minorHAnsi"/>
          <w:sz w:val="24"/>
          <w:szCs w:val="24"/>
        </w:rPr>
        <w:t>he Blitz, a regular one</w:t>
      </w:r>
      <w:r w:rsidR="00C13C17">
        <w:rPr>
          <w:rFonts w:cstheme="minorHAnsi"/>
          <w:sz w:val="24"/>
          <w:szCs w:val="24"/>
        </w:rPr>
        <w:t xml:space="preserve">. </w:t>
      </w:r>
      <w:r w:rsidRPr="009E7F4C">
        <w:rPr>
          <w:rFonts w:cstheme="minorHAnsi"/>
          <w:sz w:val="24"/>
          <w:szCs w:val="24"/>
        </w:rPr>
        <w:t>Kissy still has enough time in the pocket to find a receiver down the field.</w:t>
      </w:r>
      <w:r w:rsidR="0071681A">
        <w:rPr>
          <w:rFonts w:cstheme="minorHAnsi"/>
          <w:sz w:val="24"/>
          <w:szCs w:val="24"/>
        </w:rPr>
        <w:t xml:space="preserve"> </w:t>
      </w:r>
      <w:r w:rsidRPr="009E7F4C">
        <w:rPr>
          <w:rFonts w:cstheme="minorHAnsi"/>
          <w:sz w:val="24"/>
          <w:szCs w:val="24"/>
        </w:rPr>
        <w:t>She throws a pass and hits Huck Fitzberg while on the move in man-to-man coverage.</w:t>
      </w:r>
      <w:r w:rsidR="0071681A">
        <w:rPr>
          <w:rFonts w:cstheme="minorHAnsi"/>
          <w:sz w:val="24"/>
          <w:szCs w:val="24"/>
        </w:rPr>
        <w:t xml:space="preserve"> </w:t>
      </w:r>
      <w:r w:rsidRPr="009E7F4C">
        <w:rPr>
          <w:rFonts w:cstheme="minorHAnsi"/>
          <w:sz w:val="24"/>
          <w:szCs w:val="24"/>
        </w:rPr>
        <w:t>Fitzberg doesn’t even slow down.</w:t>
      </w:r>
      <w:r w:rsidR="0071681A">
        <w:rPr>
          <w:rFonts w:cstheme="minorHAnsi"/>
          <w:sz w:val="24"/>
          <w:szCs w:val="24"/>
        </w:rPr>
        <w:t xml:space="preserve"> </w:t>
      </w:r>
      <w:r w:rsidRPr="009E7F4C">
        <w:rPr>
          <w:rFonts w:cstheme="minorHAnsi"/>
          <w:sz w:val="24"/>
          <w:szCs w:val="24"/>
        </w:rPr>
        <w:t>He stiff-arms the defender, who can’t catch up fast enough to grapple him, and scores.</w:t>
      </w:r>
    </w:p>
    <w:p w:rsidR="00176DAF" w:rsidP="49B49CEF" w:rsidRDefault="007F0EEA" w14:paraId="267419EF" w14:textId="01A5ABD1">
      <w:pPr>
        <w:spacing w:after="0"/>
        <w:ind w:firstLine="360"/>
        <w:rPr>
          <w:rFonts w:cs="Calibri" w:cstheme="minorAscii"/>
          <w:sz w:val="24"/>
          <w:szCs w:val="24"/>
        </w:rPr>
      </w:pPr>
      <w:r w:rsidRPr="49B49CEF" w:rsidR="49B49CEF">
        <w:rPr>
          <w:rFonts w:cs="Calibri" w:cstheme="minorAscii"/>
          <w:sz w:val="24"/>
          <w:szCs w:val="24"/>
        </w:rPr>
        <w:t>TOUCHDOWN</w:t>
      </w:r>
      <w:ins w:author="Gary Smailes" w:date="2024-03-15T16:20:30.947Z" w:id="701296194">
        <w:r w:rsidRPr="49B49CEF" w:rsidR="49B49CEF">
          <w:rPr>
            <w:rFonts w:cs="Calibri" w:cstheme="minorAscii"/>
            <w:sz w:val="24"/>
            <w:szCs w:val="24"/>
          </w:rPr>
          <w:t>.</w:t>
        </w:r>
      </w:ins>
      <w:del w:author="Gary Smailes" w:date="2024-03-15T16:20:30.155Z" w:id="1262804981">
        <w:r w:rsidRPr="49B49CEF" w:rsidDel="49B49CEF">
          <w:rPr>
            <w:rFonts w:cs="Calibri" w:cstheme="minorAscii"/>
            <w:sz w:val="24"/>
            <w:szCs w:val="24"/>
          </w:rPr>
          <w:delText>!</w:delText>
        </w:r>
      </w:del>
      <w:r w:rsidRPr="49B49CEF" w:rsidR="49B49CEF">
        <w:rPr>
          <w:rFonts w:cs="Calibri" w:cstheme="minorAscii"/>
          <w:sz w:val="24"/>
          <w:szCs w:val="24"/>
        </w:rPr>
        <w:t xml:space="preserve"> 14-7</w:t>
      </w:r>
      <w:ins w:author="Gary Smailes" w:date="2024-03-15T16:20:33.516Z" w:id="233538768">
        <w:r w:rsidRPr="49B49CEF" w:rsidR="49B49CEF">
          <w:rPr>
            <w:rFonts w:cs="Calibri" w:cstheme="minorAscii"/>
            <w:sz w:val="24"/>
            <w:szCs w:val="24"/>
          </w:rPr>
          <w:t>.</w:t>
        </w:r>
      </w:ins>
      <w:del w:author="Gary Smailes" w:date="2024-03-15T16:20:32.768Z" w:id="102631841">
        <w:r w:rsidRPr="49B49CEF" w:rsidDel="49B49CEF">
          <w:rPr>
            <w:rFonts w:cs="Calibri" w:cstheme="minorAscii"/>
            <w:sz w:val="24"/>
            <w:szCs w:val="24"/>
          </w:rPr>
          <w:delText>!</w:delText>
        </w:r>
      </w:del>
    </w:p>
    <w:p w:rsidR="007F0EEA" w:rsidP="00176DAF" w:rsidRDefault="007F0EEA" w14:paraId="0B7FEB7E" w14:textId="6A3C4D73">
      <w:pPr>
        <w:spacing w:after="0"/>
        <w:ind w:firstLine="360"/>
        <w:rPr>
          <w:rFonts w:cstheme="minorHAnsi"/>
          <w:sz w:val="24"/>
          <w:szCs w:val="24"/>
        </w:rPr>
      </w:pPr>
    </w:p>
    <w:p w:rsidR="000B2040" w:rsidP="00205782" w:rsidRDefault="000B2040" w14:paraId="13C88843" w14:textId="19D7D32B">
      <w:pPr>
        <w:spacing w:after="0"/>
        <w:jc w:val="center"/>
        <w:rPr>
          <w:rFonts w:cstheme="minorHAnsi"/>
          <w:sz w:val="24"/>
          <w:szCs w:val="24"/>
        </w:rPr>
      </w:pPr>
      <w:r>
        <w:rPr>
          <w:rFonts w:cstheme="minorHAnsi"/>
          <w:sz w:val="24"/>
          <w:szCs w:val="24"/>
        </w:rPr>
        <w:t>***</w:t>
      </w:r>
    </w:p>
    <w:p w:rsidR="00176DAF" w:rsidP="00176DAF" w:rsidRDefault="00176DAF" w14:paraId="3F29226B" w14:textId="77777777">
      <w:pPr>
        <w:spacing w:after="0"/>
        <w:ind w:firstLine="360"/>
        <w:rPr>
          <w:rFonts w:cstheme="minorHAnsi"/>
          <w:sz w:val="24"/>
          <w:szCs w:val="24"/>
        </w:rPr>
      </w:pPr>
    </w:p>
    <w:p w:rsidR="00176DAF" w:rsidP="49B49CEF" w:rsidRDefault="007F0EEA" w14:paraId="1294D869" w14:textId="7BF3262C">
      <w:pPr>
        <w:spacing w:after="0"/>
        <w:rPr>
          <w:rFonts w:cs="Calibri" w:cstheme="minorAscii"/>
          <w:sz w:val="24"/>
          <w:szCs w:val="24"/>
        </w:rPr>
      </w:pPr>
      <w:r w:rsidRPr="49B49CEF" w:rsidR="49B49CEF">
        <w:rPr>
          <w:rFonts w:cs="Calibri" w:cstheme="minorAscii"/>
          <w:sz w:val="24"/>
          <w:szCs w:val="24"/>
        </w:rPr>
        <w:t xml:space="preserve">The Bulldogs </w:t>
      </w:r>
      <w:r w:rsidRPr="49B49CEF" w:rsidR="49B49CEF">
        <w:rPr>
          <w:rFonts w:cs="Calibri" w:cstheme="minorAscii"/>
          <w:sz w:val="24"/>
          <w:szCs w:val="24"/>
        </w:rPr>
        <w:t>open up</w:t>
      </w:r>
      <w:r w:rsidRPr="49B49CEF" w:rsidR="49B49CEF">
        <w:rPr>
          <w:rFonts w:cs="Calibri" w:cstheme="minorAscii"/>
          <w:sz w:val="24"/>
          <w:szCs w:val="24"/>
        </w:rPr>
        <w:t xml:space="preserve"> their next drive on their 320</w:t>
      </w:r>
      <w:ins w:author="Gary Smailes" w:date="2024-03-15T16:20:41.812Z" w:id="857521811">
        <w:r w:rsidRPr="49B49CEF" w:rsidR="49B49CEF">
          <w:rPr>
            <w:rFonts w:cs="Calibri" w:cstheme="minorAscii"/>
            <w:sz w:val="24"/>
            <w:szCs w:val="24"/>
          </w:rPr>
          <w:t>-</w:t>
        </w:r>
      </w:ins>
      <w:del w:author="Gary Smailes" w:date="2024-03-15T16:20:41.531Z" w:id="1945559211">
        <w:r w:rsidRPr="49B49CEF" w:rsidDel="49B49CEF">
          <w:rPr>
            <w:rFonts w:cs="Calibri" w:cstheme="minorAscii"/>
            <w:sz w:val="24"/>
            <w:szCs w:val="24"/>
          </w:rPr>
          <w:delText xml:space="preserve"> </w:delText>
        </w:r>
      </w:del>
      <w:r w:rsidRPr="49B49CEF" w:rsidR="49B49CEF">
        <w:rPr>
          <w:rFonts w:cs="Calibri" w:cstheme="minorAscii"/>
          <w:sz w:val="24"/>
          <w:szCs w:val="24"/>
        </w:rPr>
        <w:t xml:space="preserve">meter line with a pass play. First one </w:t>
      </w:r>
      <w:r w:rsidRPr="49B49CEF" w:rsidR="49B49CEF">
        <w:rPr>
          <w:rFonts w:cs="Calibri" w:cstheme="minorAscii"/>
          <w:sz w:val="24"/>
          <w:szCs w:val="24"/>
        </w:rPr>
        <w:t>I’ve</w:t>
      </w:r>
      <w:r w:rsidRPr="49B49CEF" w:rsidR="49B49CEF">
        <w:rPr>
          <w:rFonts w:cs="Calibri" w:cstheme="minorAscii"/>
          <w:sz w:val="24"/>
          <w:szCs w:val="24"/>
        </w:rPr>
        <w:t xml:space="preserve"> seen all game. They connect for 120</w:t>
      </w:r>
      <w:ins w:author="Gary Smailes" w:date="2024-03-15T16:20:44.982Z" w:id="1089856794">
        <w:r w:rsidRPr="49B49CEF" w:rsidR="49B49CEF">
          <w:rPr>
            <w:rFonts w:cs="Calibri" w:cstheme="minorAscii"/>
            <w:sz w:val="24"/>
            <w:szCs w:val="24"/>
          </w:rPr>
          <w:t>-</w:t>
        </w:r>
      </w:ins>
      <w:del w:author="Gary Smailes" w:date="2024-03-15T16:20:44.688Z" w:id="884688157">
        <w:r w:rsidRPr="49B49CEF" w:rsidDel="49B49CEF">
          <w:rPr>
            <w:rFonts w:cs="Calibri" w:cstheme="minorAscii"/>
            <w:sz w:val="24"/>
            <w:szCs w:val="24"/>
          </w:rPr>
          <w:delText xml:space="preserve"> </w:delText>
        </w:r>
      </w:del>
      <w:r w:rsidRPr="49B49CEF" w:rsidR="49B49CEF">
        <w:rPr>
          <w:rFonts w:cs="Calibri" w:cstheme="minorAscii"/>
          <w:sz w:val="24"/>
          <w:szCs w:val="24"/>
        </w:rPr>
        <w:t xml:space="preserve">meters. The next play is another </w:t>
      </w:r>
      <w:r w:rsidRPr="49B49CEF" w:rsidR="49B49CEF">
        <w:rPr>
          <w:rFonts w:cs="Calibri" w:cstheme="minorAscii"/>
          <w:sz w:val="24"/>
          <w:szCs w:val="24"/>
        </w:rPr>
        <w:t>pass</w:t>
      </w:r>
      <w:r w:rsidRPr="49B49CEF" w:rsidR="49B49CEF">
        <w:rPr>
          <w:rFonts w:cs="Calibri" w:cstheme="minorAscii"/>
          <w:sz w:val="24"/>
          <w:szCs w:val="24"/>
        </w:rPr>
        <w:t xml:space="preserve"> and they get 100 more meters. They throw again. 150</w:t>
      </w:r>
      <w:ins w:author="Gary Smailes" w:date="2024-03-15T16:20:47.313Z" w:id="439295750">
        <w:r w:rsidRPr="49B49CEF" w:rsidR="49B49CEF">
          <w:rPr>
            <w:rFonts w:cs="Calibri" w:cstheme="minorAscii"/>
            <w:sz w:val="24"/>
            <w:szCs w:val="24"/>
          </w:rPr>
          <w:t>-</w:t>
        </w:r>
      </w:ins>
      <w:del w:author="Gary Smailes" w:date="2024-03-15T16:20:47.122Z" w:id="1377926960">
        <w:r w:rsidRPr="49B49CEF" w:rsidDel="49B49CEF">
          <w:rPr>
            <w:rFonts w:cs="Calibri" w:cstheme="minorAscii"/>
            <w:sz w:val="24"/>
            <w:szCs w:val="24"/>
          </w:rPr>
          <w:delText xml:space="preserve"> </w:delText>
        </w:r>
      </w:del>
      <w:r w:rsidRPr="49B49CEF" w:rsidR="49B49CEF">
        <w:rPr>
          <w:rFonts w:cs="Calibri" w:cstheme="minorAscii"/>
          <w:sz w:val="24"/>
          <w:szCs w:val="24"/>
        </w:rPr>
        <w:t xml:space="preserve">meters. </w:t>
      </w:r>
    </w:p>
    <w:p w:rsidR="00176DAF" w:rsidP="00176DAF" w:rsidRDefault="007F0EEA" w14:paraId="525C2CFF" w14:textId="77777777">
      <w:pPr>
        <w:spacing w:after="0"/>
        <w:ind w:firstLine="360"/>
        <w:rPr>
          <w:rFonts w:cstheme="minorHAnsi"/>
          <w:sz w:val="24"/>
          <w:szCs w:val="24"/>
        </w:rPr>
      </w:pPr>
      <w:r w:rsidRPr="009E7F4C">
        <w:rPr>
          <w:rFonts w:cstheme="minorHAnsi"/>
          <w:sz w:val="24"/>
          <w:szCs w:val="24"/>
        </w:rPr>
        <w:t>“Bucky,” I say on the CC.</w:t>
      </w:r>
    </w:p>
    <w:p w:rsidR="00176DAF" w:rsidP="49B49CEF" w:rsidRDefault="007F0EEA" w14:paraId="1F16D144" w14:textId="52CA942C">
      <w:pPr>
        <w:spacing w:after="0"/>
        <w:ind w:firstLine="360"/>
        <w:rPr>
          <w:rFonts w:cs="Calibri" w:cstheme="minorAscii"/>
          <w:sz w:val="24"/>
          <w:szCs w:val="24"/>
        </w:rPr>
      </w:pPr>
      <w:r w:rsidRPr="49B49CEF" w:rsidR="49B49CEF">
        <w:rPr>
          <w:rFonts w:cs="Calibri" w:cstheme="minorAscii"/>
          <w:sz w:val="24"/>
          <w:szCs w:val="24"/>
        </w:rPr>
        <w:t>“I know</w:t>
      </w:r>
      <w:ins w:author="Gary Smailes" w:date="2024-03-15T16:20:50.452Z" w:id="929633062">
        <w:r w:rsidRPr="49B49CEF" w:rsidR="49B49CEF">
          <w:rPr>
            <w:rFonts w:cs="Calibri" w:cstheme="minorAscii"/>
            <w:sz w:val="24"/>
            <w:szCs w:val="24"/>
          </w:rPr>
          <w:t>.</w:t>
        </w:r>
      </w:ins>
      <w:del w:author="Gary Smailes" w:date="2024-03-15T16:20:49.8Z" w:id="1259396826">
        <w:r w:rsidRPr="49B49CEF" w:rsidDel="49B49CEF">
          <w:rPr>
            <w:rFonts w:cs="Calibri" w:cstheme="minorAscii"/>
            <w:sz w:val="24"/>
            <w:szCs w:val="24"/>
          </w:rPr>
          <w:delText>!</w:delText>
        </w:r>
      </w:del>
      <w:r w:rsidRPr="49B49CEF" w:rsidR="49B49CEF">
        <w:rPr>
          <w:rFonts w:cs="Calibri" w:cstheme="minorAscii"/>
          <w:sz w:val="24"/>
          <w:szCs w:val="24"/>
        </w:rPr>
        <w:t>”</w:t>
      </w:r>
    </w:p>
    <w:p w:rsidR="00176DAF" w:rsidP="00176DAF" w:rsidRDefault="007F0EEA" w14:paraId="0B36C392" w14:textId="77777777">
      <w:pPr>
        <w:spacing w:after="0"/>
        <w:ind w:firstLine="360"/>
        <w:rPr>
          <w:rFonts w:cstheme="minorHAnsi"/>
          <w:sz w:val="24"/>
          <w:szCs w:val="24"/>
        </w:rPr>
      </w:pPr>
      <w:r w:rsidRPr="009E7F4C">
        <w:rPr>
          <w:rFonts w:cstheme="minorHAnsi"/>
          <w:sz w:val="24"/>
          <w:szCs w:val="24"/>
        </w:rPr>
        <w:t>“Do you need Kissy to take over for you?”</w:t>
      </w:r>
    </w:p>
    <w:p w:rsidR="00176DAF" w:rsidP="00176DAF" w:rsidRDefault="007F0EEA" w14:paraId="54DA5361" w14:textId="77777777">
      <w:pPr>
        <w:spacing w:after="0"/>
        <w:ind w:firstLine="360"/>
        <w:rPr>
          <w:rFonts w:cstheme="minorHAnsi"/>
          <w:sz w:val="24"/>
          <w:szCs w:val="24"/>
        </w:rPr>
      </w:pPr>
      <w:r w:rsidRPr="009E7F4C">
        <w:rPr>
          <w:rFonts w:cstheme="minorHAnsi"/>
          <w:sz w:val="24"/>
          <w:szCs w:val="24"/>
        </w:rPr>
        <w:lastRenderedPageBreak/>
        <w:t>“That hurts, boss, that really hurts.”</w:t>
      </w:r>
    </w:p>
    <w:p w:rsidR="00176DAF" w:rsidP="00176DAF" w:rsidRDefault="007F0EEA" w14:paraId="40B1AF93" w14:textId="77777777">
      <w:pPr>
        <w:spacing w:after="0"/>
        <w:ind w:firstLine="360"/>
        <w:rPr>
          <w:rFonts w:cstheme="minorHAnsi"/>
          <w:sz w:val="24"/>
          <w:szCs w:val="24"/>
        </w:rPr>
      </w:pPr>
      <w:r w:rsidRPr="009E7F4C">
        <w:rPr>
          <w:rFonts w:cstheme="minorHAnsi"/>
          <w:sz w:val="24"/>
          <w:szCs w:val="24"/>
        </w:rPr>
        <w:t>“Seriously, man, you need to stop them.”</w:t>
      </w:r>
    </w:p>
    <w:p w:rsidR="00176DAF" w:rsidP="00176DAF" w:rsidRDefault="007F0EEA" w14:paraId="2FFCB344" w14:textId="77777777">
      <w:pPr>
        <w:spacing w:after="0"/>
        <w:ind w:firstLine="360"/>
        <w:rPr>
          <w:rFonts w:cstheme="minorHAnsi"/>
          <w:sz w:val="24"/>
          <w:szCs w:val="24"/>
        </w:rPr>
      </w:pPr>
      <w:r w:rsidRPr="009E7F4C">
        <w:rPr>
          <w:rFonts w:cstheme="minorHAnsi"/>
          <w:sz w:val="24"/>
          <w:szCs w:val="24"/>
        </w:rPr>
        <w:t>“I can see that, I’ve got eyes.”</w:t>
      </w:r>
    </w:p>
    <w:p w:rsidR="00176DAF" w:rsidP="00176DAF" w:rsidRDefault="007F0EEA" w14:paraId="243C04D5" w14:textId="77777777">
      <w:pPr>
        <w:spacing w:after="0"/>
        <w:ind w:firstLine="360"/>
        <w:rPr>
          <w:rFonts w:cstheme="minorHAnsi"/>
          <w:sz w:val="24"/>
          <w:szCs w:val="24"/>
        </w:rPr>
      </w:pPr>
      <w:r w:rsidRPr="009E7F4C">
        <w:rPr>
          <w:rFonts w:cstheme="minorHAnsi"/>
          <w:sz w:val="24"/>
          <w:szCs w:val="24"/>
        </w:rPr>
        <w:t>It’s like that for the whole drive.</w:t>
      </w:r>
      <w:r w:rsidR="0071681A">
        <w:rPr>
          <w:rFonts w:cstheme="minorHAnsi"/>
          <w:sz w:val="24"/>
          <w:szCs w:val="24"/>
        </w:rPr>
        <w:t xml:space="preserve"> </w:t>
      </w:r>
      <w:r w:rsidRPr="009E7F4C">
        <w:rPr>
          <w:rFonts w:cstheme="minorHAnsi"/>
          <w:sz w:val="24"/>
          <w:szCs w:val="24"/>
        </w:rPr>
        <w:t>The Bulldogs score again.</w:t>
      </w:r>
    </w:p>
    <w:p w:rsidR="00176DAF" w:rsidP="00176DAF" w:rsidRDefault="007F0EEA" w14:paraId="5948DD74" w14:textId="77777777">
      <w:pPr>
        <w:spacing w:after="0"/>
        <w:ind w:firstLine="360"/>
        <w:rPr>
          <w:rFonts w:cstheme="minorHAnsi"/>
          <w:sz w:val="24"/>
          <w:szCs w:val="24"/>
        </w:rPr>
      </w:pPr>
      <w:r w:rsidRPr="009E7F4C">
        <w:rPr>
          <w:rFonts w:cstheme="minorHAnsi"/>
          <w:sz w:val="24"/>
          <w:szCs w:val="24"/>
        </w:rPr>
        <w:t>Touchdown.</w:t>
      </w:r>
      <w:r w:rsidR="0071681A">
        <w:rPr>
          <w:rFonts w:cstheme="minorHAnsi"/>
          <w:sz w:val="24"/>
          <w:szCs w:val="24"/>
        </w:rPr>
        <w:t xml:space="preserve"> </w:t>
      </w:r>
      <w:r w:rsidRPr="009E7F4C">
        <w:rPr>
          <w:rFonts w:cstheme="minorHAnsi"/>
          <w:sz w:val="24"/>
          <w:szCs w:val="24"/>
        </w:rPr>
        <w:t>14-14.</w:t>
      </w:r>
    </w:p>
    <w:p w:rsidRPr="009E7F4C" w:rsidR="007F0EEA" w:rsidP="49B49CEF" w:rsidRDefault="007F0EEA" w14:paraId="58B56095" w14:textId="2D921BFF">
      <w:pPr>
        <w:spacing w:after="0"/>
        <w:ind w:firstLine="360"/>
        <w:rPr>
          <w:del w:author="Gary Smailes" w:date="2024-03-15T16:20:58.822Z" w:id="1013326151"/>
          <w:rFonts w:cs="Calibri" w:cstheme="minorAscii"/>
          <w:sz w:val="24"/>
          <w:szCs w:val="24"/>
        </w:rPr>
      </w:pPr>
    </w:p>
    <w:p w:rsidR="00176DAF" w:rsidP="49B49CEF" w:rsidRDefault="000B2040" w14:paraId="39A1EA9E" w14:textId="77777777">
      <w:pPr>
        <w:spacing w:after="0"/>
        <w:jc w:val="center"/>
        <w:rPr>
          <w:rFonts w:cs="Calibri" w:cstheme="minorAscii"/>
          <w:sz w:val="24"/>
          <w:szCs w:val="24"/>
        </w:rPr>
      </w:pPr>
      <w:del w:author="Gary Smailes" w:date="2024-03-15T16:20:57.59Z" w:id="309052546">
        <w:r w:rsidRPr="49B49CEF" w:rsidDel="49B49CEF">
          <w:rPr>
            <w:rFonts w:cs="Calibri" w:cstheme="minorAscii"/>
            <w:sz w:val="24"/>
            <w:szCs w:val="24"/>
          </w:rPr>
          <w:delText>***</w:delText>
        </w:r>
      </w:del>
    </w:p>
    <w:p w:rsidR="00176DAF" w:rsidP="49B49CEF" w:rsidRDefault="00176DAF" w14:paraId="40062056" w14:textId="77777777">
      <w:pPr>
        <w:spacing w:after="0"/>
        <w:ind w:firstLine="360"/>
        <w:rPr>
          <w:del w:author="Gary Smailes" w:date="2024-03-15T16:20:57.396Z" w:id="389082147"/>
          <w:rFonts w:cs="Calibri" w:cstheme="minorAscii"/>
          <w:sz w:val="24"/>
          <w:szCs w:val="24"/>
        </w:rPr>
      </w:pPr>
    </w:p>
    <w:p w:rsidR="00176DAF" w:rsidP="49B49CEF" w:rsidRDefault="007F0EEA" w14:paraId="70B5B6FD" w14:textId="77777777">
      <w:pPr>
        <w:spacing w:after="0"/>
        <w:ind w:firstLine="360"/>
        <w:rPr>
          <w:rFonts w:cs="Calibri" w:cstheme="minorAscii"/>
          <w:sz w:val="24"/>
          <w:szCs w:val="24"/>
        </w:rPr>
        <w:pPrChange w:author="Gary Smailes" w:date="2024-03-15T16:21:01.011Z">
          <w:pPr>
            <w:spacing w:after="0"/>
          </w:pPr>
        </w:pPrChange>
      </w:pPr>
      <w:r w:rsidRPr="49B49CEF" w:rsidR="49B49CEF">
        <w:rPr>
          <w:rFonts w:cs="Calibri" w:cstheme="minorAscii"/>
          <w:sz w:val="24"/>
          <w:szCs w:val="24"/>
        </w:rPr>
        <w:t>We score on the next drive.</w:t>
      </w:r>
      <w:r w:rsidRPr="49B49CEF" w:rsidR="49B49CEF">
        <w:rPr>
          <w:rFonts w:cs="Calibri" w:cstheme="minorAscii"/>
          <w:sz w:val="24"/>
          <w:szCs w:val="24"/>
        </w:rPr>
        <w:t xml:space="preserve"> </w:t>
      </w:r>
      <w:r w:rsidRPr="49B49CEF" w:rsidR="49B49CEF">
        <w:rPr>
          <w:rFonts w:cs="Calibri" w:cstheme="minorAscii"/>
          <w:sz w:val="24"/>
          <w:szCs w:val="24"/>
        </w:rPr>
        <w:t>Then they score.</w:t>
      </w:r>
      <w:r w:rsidRPr="49B49CEF" w:rsidR="49B49CEF">
        <w:rPr>
          <w:rFonts w:cs="Calibri" w:cstheme="minorAscii"/>
          <w:sz w:val="24"/>
          <w:szCs w:val="24"/>
        </w:rPr>
        <w:t xml:space="preserve"> </w:t>
      </w:r>
      <w:r w:rsidRPr="49B49CEF" w:rsidR="49B49CEF">
        <w:rPr>
          <w:rFonts w:cs="Calibri" w:cstheme="minorAscii"/>
          <w:sz w:val="24"/>
          <w:szCs w:val="24"/>
        </w:rPr>
        <w:t>We score.</w:t>
      </w:r>
      <w:r w:rsidRPr="49B49CEF" w:rsidR="49B49CEF">
        <w:rPr>
          <w:rFonts w:cs="Calibri" w:cstheme="minorAscii"/>
          <w:sz w:val="24"/>
          <w:szCs w:val="24"/>
        </w:rPr>
        <w:t xml:space="preserve"> </w:t>
      </w:r>
      <w:r w:rsidRPr="49B49CEF" w:rsidR="49B49CEF">
        <w:rPr>
          <w:rFonts w:cs="Calibri" w:cstheme="minorAscii"/>
          <w:sz w:val="24"/>
          <w:szCs w:val="24"/>
        </w:rPr>
        <w:t>Back and forth like that for the entire game.</w:t>
      </w:r>
      <w:r w:rsidRPr="49B49CEF" w:rsidR="49B49CEF">
        <w:rPr>
          <w:rFonts w:cs="Calibri" w:cstheme="minorAscii"/>
          <w:sz w:val="24"/>
          <w:szCs w:val="24"/>
        </w:rPr>
        <w:t xml:space="preserve"> </w:t>
      </w:r>
      <w:r w:rsidRPr="49B49CEF" w:rsidR="49B49CEF">
        <w:rPr>
          <w:rFonts w:cs="Calibri" w:cstheme="minorAscii"/>
          <w:sz w:val="24"/>
          <w:szCs w:val="24"/>
        </w:rPr>
        <w:t xml:space="preserve">At the two-minute warning, </w:t>
      </w:r>
      <w:r w:rsidRPr="49B49CEF" w:rsidR="49B49CEF">
        <w:rPr>
          <w:rFonts w:cs="Calibri" w:cstheme="minorAscii"/>
          <w:sz w:val="24"/>
          <w:szCs w:val="24"/>
        </w:rPr>
        <w:t>it’s</w:t>
      </w:r>
      <w:r w:rsidRPr="49B49CEF" w:rsidR="49B49CEF">
        <w:rPr>
          <w:rFonts w:cs="Calibri" w:cstheme="minorAscii"/>
          <w:sz w:val="24"/>
          <w:szCs w:val="24"/>
        </w:rPr>
        <w:t xml:space="preserve"> tied 35-35 and we have the ball on their </w:t>
      </w:r>
      <w:r w:rsidRPr="49B49CEF" w:rsidR="49B49CEF">
        <w:rPr>
          <w:rFonts w:cs="Calibri" w:cstheme="minorAscii"/>
          <w:sz w:val="24"/>
          <w:szCs w:val="24"/>
        </w:rPr>
        <w:t>300 meter</w:t>
      </w:r>
      <w:r w:rsidRPr="49B49CEF" w:rsidR="49B49CEF">
        <w:rPr>
          <w:rFonts w:cs="Calibri" w:cstheme="minorAscii"/>
          <w:sz w:val="24"/>
          <w:szCs w:val="24"/>
        </w:rPr>
        <w:t xml:space="preserve"> line.</w:t>
      </w:r>
      <w:r w:rsidRPr="49B49CEF" w:rsidR="49B49CEF">
        <w:rPr>
          <w:rFonts w:cs="Calibri" w:cstheme="minorAscii"/>
          <w:sz w:val="24"/>
          <w:szCs w:val="24"/>
        </w:rPr>
        <w:t xml:space="preserve"> </w:t>
      </w:r>
      <w:r w:rsidRPr="49B49CEF" w:rsidR="49B49CEF">
        <w:rPr>
          <w:rFonts w:cs="Calibri" w:cstheme="minorAscii"/>
          <w:sz w:val="24"/>
          <w:szCs w:val="24"/>
        </w:rPr>
        <w:t>It’s</w:t>
      </w:r>
      <w:r w:rsidRPr="49B49CEF" w:rsidR="49B49CEF">
        <w:rPr>
          <w:rFonts w:cs="Calibri" w:cstheme="minorAscii"/>
          <w:sz w:val="24"/>
          <w:szCs w:val="24"/>
        </w:rPr>
        <w:t xml:space="preserve"> third down and 50.</w:t>
      </w:r>
      <w:r w:rsidRPr="49B49CEF" w:rsidR="49B49CEF">
        <w:rPr>
          <w:rFonts w:cs="Calibri" w:cstheme="minorAscii"/>
          <w:sz w:val="24"/>
          <w:szCs w:val="24"/>
        </w:rPr>
        <w:t xml:space="preserve"> </w:t>
      </w:r>
      <w:r w:rsidRPr="49B49CEF" w:rsidR="49B49CEF">
        <w:rPr>
          <w:rFonts w:cs="Calibri" w:cstheme="minorAscii"/>
          <w:sz w:val="24"/>
          <w:szCs w:val="24"/>
        </w:rPr>
        <w:t xml:space="preserve">We </w:t>
      </w:r>
      <w:r w:rsidRPr="49B49CEF" w:rsidR="49B49CEF">
        <w:rPr>
          <w:rFonts w:cs="Calibri" w:cstheme="minorAscii"/>
          <w:sz w:val="24"/>
          <w:szCs w:val="24"/>
        </w:rPr>
        <w:t>have to</w:t>
      </w:r>
      <w:r w:rsidRPr="49B49CEF" w:rsidR="49B49CEF">
        <w:rPr>
          <w:rFonts w:cs="Calibri" w:cstheme="minorAscii"/>
          <w:sz w:val="24"/>
          <w:szCs w:val="24"/>
        </w:rPr>
        <w:t xml:space="preserve"> convert and eat up more clock </w:t>
      </w:r>
      <w:r w:rsidRPr="49B49CEF" w:rsidR="49B49CEF">
        <w:rPr>
          <w:rFonts w:cs="Calibri" w:cstheme="minorAscii"/>
          <w:sz w:val="24"/>
          <w:szCs w:val="24"/>
        </w:rPr>
        <w:t>time, or</w:t>
      </w:r>
      <w:r w:rsidRPr="49B49CEF" w:rsidR="49B49CEF">
        <w:rPr>
          <w:rFonts w:cs="Calibri" w:cstheme="minorAscii"/>
          <w:sz w:val="24"/>
          <w:szCs w:val="24"/>
        </w:rPr>
        <w:t xml:space="preserve"> kick a field goal and hope our sieve – I mean, defense – can stop them before they score again.</w:t>
      </w:r>
      <w:r w:rsidRPr="49B49CEF" w:rsidR="49B49CEF">
        <w:rPr>
          <w:rFonts w:cs="Calibri" w:cstheme="minorAscii"/>
          <w:sz w:val="24"/>
          <w:szCs w:val="24"/>
        </w:rPr>
        <w:t xml:space="preserve"> </w:t>
      </w:r>
      <w:r w:rsidRPr="49B49CEF" w:rsidR="49B49CEF">
        <w:rPr>
          <w:rFonts w:cs="Calibri" w:cstheme="minorAscii"/>
          <w:sz w:val="24"/>
          <w:szCs w:val="24"/>
        </w:rPr>
        <w:t>They know the same thing.</w:t>
      </w:r>
      <w:r w:rsidRPr="49B49CEF" w:rsidR="49B49CEF">
        <w:rPr>
          <w:rFonts w:cs="Calibri" w:cstheme="minorAscii"/>
          <w:sz w:val="24"/>
          <w:szCs w:val="24"/>
        </w:rPr>
        <w:t xml:space="preserve"> </w:t>
      </w:r>
      <w:r w:rsidRPr="49B49CEF" w:rsidR="49B49CEF">
        <w:rPr>
          <w:rFonts w:cs="Calibri" w:cstheme="minorAscii"/>
          <w:sz w:val="24"/>
          <w:szCs w:val="24"/>
        </w:rPr>
        <w:t xml:space="preserve">If they stop us here, </w:t>
      </w:r>
      <w:r w:rsidRPr="49B49CEF" w:rsidR="49B49CEF">
        <w:rPr>
          <w:rFonts w:cs="Calibri" w:cstheme="minorAscii"/>
          <w:sz w:val="24"/>
          <w:szCs w:val="24"/>
        </w:rPr>
        <w:t>we’re</w:t>
      </w:r>
      <w:r w:rsidRPr="49B49CEF" w:rsidR="49B49CEF">
        <w:rPr>
          <w:rFonts w:cs="Calibri" w:cstheme="minorAscii"/>
          <w:sz w:val="24"/>
          <w:szCs w:val="24"/>
        </w:rPr>
        <w:t xml:space="preserve"> toast.</w:t>
      </w:r>
      <w:r w:rsidRPr="49B49CEF" w:rsidR="49B49CEF">
        <w:rPr>
          <w:rFonts w:cs="Calibri" w:cstheme="minorAscii"/>
          <w:sz w:val="24"/>
          <w:szCs w:val="24"/>
        </w:rPr>
        <w:t xml:space="preserve"> </w:t>
      </w:r>
    </w:p>
    <w:p w:rsidR="00176DAF" w:rsidP="00176DAF" w:rsidRDefault="007F0EEA" w14:paraId="770C03AE" w14:textId="77777777">
      <w:pPr>
        <w:spacing w:after="0"/>
        <w:ind w:firstLine="360"/>
        <w:rPr>
          <w:rFonts w:cstheme="minorHAnsi"/>
          <w:sz w:val="24"/>
          <w:szCs w:val="24"/>
        </w:rPr>
      </w:pPr>
      <w:r w:rsidRPr="009E7F4C">
        <w:rPr>
          <w:rFonts w:cstheme="minorHAnsi"/>
          <w:sz w:val="24"/>
          <w:szCs w:val="24"/>
        </w:rPr>
        <w:t>“Kissy,” I say on the CC.</w:t>
      </w:r>
    </w:p>
    <w:p w:rsidR="00176DAF" w:rsidP="00176DAF" w:rsidRDefault="007F0EEA" w14:paraId="59F3C899"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1DC9C4F7" w14:textId="77777777">
      <w:pPr>
        <w:spacing w:after="0"/>
        <w:ind w:firstLine="360"/>
        <w:rPr>
          <w:rFonts w:cstheme="minorHAnsi"/>
          <w:sz w:val="24"/>
          <w:szCs w:val="24"/>
        </w:rPr>
      </w:pPr>
      <w:r w:rsidRPr="009E7F4C">
        <w:rPr>
          <w:rFonts w:cstheme="minorHAnsi"/>
          <w:sz w:val="24"/>
          <w:szCs w:val="24"/>
        </w:rPr>
        <w:t>“How are you feeling about a quarterback sneak?”</w:t>
      </w:r>
      <w:r w:rsidRPr="009E7F4C">
        <w:rPr>
          <w:rFonts w:cstheme="minorHAnsi"/>
          <w:sz w:val="24"/>
          <w:szCs w:val="24"/>
        </w:rPr>
        <w:tab/>
      </w:r>
    </w:p>
    <w:p w:rsidR="00176DAF" w:rsidP="49B49CEF" w:rsidRDefault="007F0EEA" w14:paraId="7267622F" w14:textId="40366C27">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9B49CEF" w:rsidR="49B49CEF">
        <w:rPr>
          <w:rFonts w:cs="Calibri" w:cstheme="minorAscii"/>
          <w:sz w:val="24"/>
          <w:szCs w:val="24"/>
        </w:rPr>
        <w:t xml:space="preserve">“It’s </w:t>
      </w:r>
      <w:del w:author="Gary Smailes" w:date="2024-03-15T16:22:46.489Z" w:id="1179154622">
        <w:r w:rsidRPr="49B49CEF" w:rsidDel="49B49CEF">
          <w:rPr>
            <w:rFonts w:cs="Calibri" w:cstheme="minorAscii"/>
            <w:sz w:val="24"/>
            <w:szCs w:val="24"/>
          </w:rPr>
          <w:delText xml:space="preserve">50 </w:delText>
        </w:r>
      </w:del>
      <w:ins w:author="Gary Smailes" w:date="2024-03-15T16:22:52.166Z" w:id="844903879">
        <w:r w:rsidRPr="49B49CEF" w:rsidR="49B49CEF">
          <w:rPr>
            <w:rFonts w:cs="Calibri" w:cstheme="minorAscii"/>
            <w:sz w:val="24"/>
            <w:szCs w:val="24"/>
          </w:rPr>
          <w:t>fifty-</w:t>
        </w:r>
      </w:ins>
      <w:r w:rsidRPr="49B49CEF" w:rsidR="49B49CEF">
        <w:rPr>
          <w:rFonts w:cs="Calibri" w:cstheme="minorAscii"/>
          <w:sz w:val="24"/>
          <w:szCs w:val="24"/>
        </w:rPr>
        <w:t>meters,” she answers. “That’s not a sneak, that’s a run.”</w:t>
      </w:r>
    </w:p>
    <w:p w:rsidR="00176DAF" w:rsidP="00176DAF" w:rsidRDefault="007F0EEA" w14:paraId="2AF29B4E" w14:textId="77777777">
      <w:pPr>
        <w:spacing w:after="0"/>
        <w:ind w:firstLine="360"/>
        <w:rPr>
          <w:rFonts w:cstheme="minorHAnsi"/>
          <w:sz w:val="24"/>
          <w:szCs w:val="24"/>
        </w:rPr>
      </w:pPr>
      <w:r w:rsidRPr="009E7F4C">
        <w:rPr>
          <w:rFonts w:cstheme="minorHAnsi"/>
          <w:sz w:val="24"/>
          <w:szCs w:val="24"/>
        </w:rPr>
        <w:t>“Fine, it’s a run.</w:t>
      </w:r>
      <w:r w:rsidR="0071681A">
        <w:rPr>
          <w:rFonts w:cstheme="minorHAnsi"/>
          <w:sz w:val="24"/>
          <w:szCs w:val="24"/>
        </w:rPr>
        <w:t xml:space="preserve"> </w:t>
      </w:r>
      <w:r w:rsidRPr="009E7F4C">
        <w:rPr>
          <w:rFonts w:cstheme="minorHAnsi"/>
          <w:sz w:val="24"/>
          <w:szCs w:val="24"/>
        </w:rPr>
        <w:t>Are you up to it?”</w:t>
      </w:r>
    </w:p>
    <w:p w:rsidR="00176DAF" w:rsidP="00176DAF" w:rsidRDefault="007F0EEA" w14:paraId="11619C28" w14:textId="77777777">
      <w:pPr>
        <w:spacing w:after="0"/>
        <w:ind w:firstLine="360"/>
        <w:rPr>
          <w:rFonts w:cstheme="minorHAnsi"/>
          <w:sz w:val="24"/>
          <w:szCs w:val="24"/>
        </w:rPr>
      </w:pPr>
      <w:r w:rsidRPr="009E7F4C">
        <w:rPr>
          <w:rFonts w:cstheme="minorHAnsi"/>
          <w:sz w:val="24"/>
          <w:szCs w:val="24"/>
        </w:rPr>
        <w:t>“I’ve never done it before.”</w:t>
      </w:r>
    </w:p>
    <w:p w:rsidR="00176DAF" w:rsidP="00176DAF" w:rsidRDefault="007F0EEA" w14:paraId="50444DB6" w14:textId="313B47B9">
      <w:pPr>
        <w:spacing w:after="0"/>
        <w:ind w:firstLine="360"/>
        <w:rPr>
          <w:rFonts w:cstheme="minorHAnsi"/>
          <w:sz w:val="24"/>
          <w:szCs w:val="24"/>
        </w:rPr>
      </w:pPr>
      <w:r w:rsidRPr="009E7F4C">
        <w:rPr>
          <w:rFonts w:cstheme="minorHAnsi"/>
          <w:sz w:val="24"/>
          <w:szCs w:val="24"/>
        </w:rPr>
        <w:t xml:space="preserve">“Just do what you did during the </w:t>
      </w:r>
      <w:r w:rsidR="00616EC8">
        <w:rPr>
          <w:rFonts w:cstheme="minorHAnsi"/>
          <w:sz w:val="24"/>
          <w:szCs w:val="24"/>
        </w:rPr>
        <w:t>b</w:t>
      </w:r>
      <w:r w:rsidRPr="009E7F4C">
        <w:rPr>
          <w:rFonts w:cstheme="minorHAnsi"/>
          <w:sz w:val="24"/>
          <w:szCs w:val="24"/>
        </w:rPr>
        <w:t>litz</w:t>
      </w:r>
      <w:r w:rsidR="00083009">
        <w:rPr>
          <w:rFonts w:cstheme="minorHAnsi"/>
          <w:sz w:val="24"/>
          <w:szCs w:val="24"/>
        </w:rPr>
        <w:t>,</w:t>
      </w:r>
      <w:r w:rsidRPr="009E7F4C">
        <w:rPr>
          <w:rFonts w:cstheme="minorHAnsi"/>
          <w:sz w:val="24"/>
          <w:szCs w:val="24"/>
        </w:rPr>
        <w:t>”</w:t>
      </w:r>
      <w:r w:rsidR="00083009">
        <w:rPr>
          <w:rFonts w:cstheme="minorHAnsi"/>
          <w:sz w:val="24"/>
          <w:szCs w:val="24"/>
        </w:rPr>
        <w:t xml:space="preserve"> I say.</w:t>
      </w:r>
    </w:p>
    <w:p w:rsidR="00176DAF" w:rsidP="00176DAF" w:rsidRDefault="007F0EEA" w14:paraId="5140130A" w14:textId="6890ACCA">
      <w:pPr>
        <w:spacing w:after="0"/>
        <w:ind w:firstLine="360"/>
        <w:rPr>
          <w:rFonts w:cstheme="minorHAnsi"/>
          <w:sz w:val="24"/>
          <w:szCs w:val="24"/>
        </w:rPr>
      </w:pP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I can do that.”</w:t>
      </w:r>
    </w:p>
    <w:p w:rsidR="00176DAF" w:rsidP="00176DAF" w:rsidRDefault="007F0EEA" w14:paraId="5845A397" w14:textId="77777777">
      <w:pPr>
        <w:spacing w:after="0"/>
        <w:ind w:firstLine="360"/>
        <w:rPr>
          <w:rFonts w:cstheme="minorHAnsi"/>
          <w:sz w:val="24"/>
          <w:szCs w:val="24"/>
        </w:rPr>
      </w:pPr>
      <w:r w:rsidRPr="009E7F4C">
        <w:rPr>
          <w:rFonts w:cstheme="minorHAnsi"/>
          <w:sz w:val="24"/>
          <w:szCs w:val="24"/>
        </w:rPr>
        <w:t>“Except don’t score.”</w:t>
      </w:r>
    </w:p>
    <w:p w:rsidR="00176DAF" w:rsidP="00176DAF" w:rsidRDefault="007F0EEA" w14:paraId="1401DF1C" w14:textId="77777777">
      <w:pPr>
        <w:spacing w:after="0"/>
        <w:ind w:firstLine="360"/>
        <w:rPr>
          <w:rFonts w:cstheme="minorHAnsi"/>
          <w:sz w:val="24"/>
          <w:szCs w:val="24"/>
        </w:rPr>
      </w:pPr>
      <w:r w:rsidRPr="009E7F4C">
        <w:rPr>
          <w:rFonts w:cstheme="minorHAnsi"/>
          <w:sz w:val="24"/>
          <w:szCs w:val="24"/>
        </w:rPr>
        <w:t>“I know that, I’m not an idiot.”</w:t>
      </w:r>
    </w:p>
    <w:p w:rsidR="00176DAF" w:rsidP="00176DAF" w:rsidRDefault="007F0EEA" w14:paraId="6BD2006C" w14:textId="77777777">
      <w:pPr>
        <w:spacing w:after="0"/>
        <w:ind w:firstLine="360"/>
        <w:rPr>
          <w:rFonts w:cstheme="minorHAnsi"/>
          <w:sz w:val="24"/>
          <w:szCs w:val="24"/>
        </w:rPr>
      </w:pPr>
      <w:r w:rsidRPr="009E7F4C">
        <w:rPr>
          <w:rFonts w:cstheme="minorHAnsi"/>
          <w:sz w:val="24"/>
          <w:szCs w:val="24"/>
        </w:rPr>
        <w:t>“Well, if I thought you could take your time, I’d tell you to score, but that won’t happen.”</w:t>
      </w:r>
    </w:p>
    <w:p w:rsidR="00176DAF" w:rsidP="00176DAF" w:rsidRDefault="007F0EEA" w14:paraId="7B968D3A" w14:textId="77777777">
      <w:pPr>
        <w:spacing w:after="0"/>
        <w:ind w:firstLine="360"/>
        <w:rPr>
          <w:rFonts w:cstheme="minorHAnsi"/>
          <w:sz w:val="24"/>
          <w:szCs w:val="24"/>
        </w:rPr>
      </w:pPr>
      <w:r w:rsidRPr="009E7F4C">
        <w:rPr>
          <w:rFonts w:cstheme="minorHAnsi"/>
          <w:sz w:val="24"/>
          <w:szCs w:val="24"/>
        </w:rPr>
        <w:t>“Right.”</w:t>
      </w:r>
    </w:p>
    <w:p w:rsidR="00176DAF" w:rsidP="49B49CEF" w:rsidRDefault="007F0EEA" w14:paraId="0BDFD8F1" w14:textId="0BA1C071">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49B49CEF" w:rsidR="49B49CEF">
        <w:rPr>
          <w:rFonts w:cs="Calibri" w:cstheme="minorAscii"/>
          <w:sz w:val="24"/>
          <w:szCs w:val="24"/>
        </w:rPr>
        <w:t xml:space="preserve">Kissy takes the snap directly on the next play. Her offensive linemen part the ways for her, and she uses her judo to deal with the two remaining defenders who are </w:t>
      </w:r>
      <w:r w:rsidRPr="49B49CEF" w:rsidR="49B49CEF">
        <w:rPr>
          <w:rFonts w:cs="Calibri" w:cstheme="minorAscii"/>
          <w:sz w:val="24"/>
          <w:szCs w:val="24"/>
        </w:rPr>
        <w:t>very surprised</w:t>
      </w:r>
      <w:r w:rsidRPr="49B49CEF" w:rsidR="49B49CEF">
        <w:rPr>
          <w:rFonts w:cs="Calibri" w:cstheme="minorAscii"/>
          <w:sz w:val="24"/>
          <w:szCs w:val="24"/>
        </w:rPr>
        <w:t xml:space="preserve"> to see her. The Bulldogs’ safeties realize </w:t>
      </w:r>
      <w:r w:rsidRPr="49B49CEF" w:rsidR="49B49CEF">
        <w:rPr>
          <w:rFonts w:cs="Calibri" w:cstheme="minorAscii"/>
          <w:sz w:val="24"/>
          <w:szCs w:val="24"/>
        </w:rPr>
        <w:t>what’s</w:t>
      </w:r>
      <w:r w:rsidRPr="49B49CEF" w:rsidR="49B49CEF">
        <w:rPr>
          <w:rFonts w:cs="Calibri" w:cstheme="minorAscii"/>
          <w:sz w:val="24"/>
          <w:szCs w:val="24"/>
        </w:rPr>
        <w:t xml:space="preserve"> happening and close in on her, but not before Kissy gets the requisite </w:t>
      </w:r>
      <w:del w:author="Gary Smailes" w:date="2024-03-15T16:22:58.299Z" w:id="2056212607">
        <w:r w:rsidRPr="49B49CEF" w:rsidDel="49B49CEF">
          <w:rPr>
            <w:rFonts w:cs="Calibri" w:cstheme="minorAscii"/>
            <w:sz w:val="24"/>
            <w:szCs w:val="24"/>
          </w:rPr>
          <w:delText xml:space="preserve">50 </w:delText>
        </w:r>
      </w:del>
      <w:ins w:author="Gary Smailes" w:date="2024-03-15T16:22:59.458Z" w:id="1460300069">
        <w:r w:rsidRPr="49B49CEF" w:rsidR="49B49CEF">
          <w:rPr>
            <w:rFonts w:cs="Calibri" w:cstheme="minorAscii"/>
            <w:sz w:val="24"/>
            <w:szCs w:val="24"/>
          </w:rPr>
          <w:t>fifty</w:t>
        </w:r>
      </w:ins>
      <w:ins w:author="Gary Smailes" w:date="2024-03-15T16:23:00.302Z" w:id="1373069630">
        <w:r w:rsidRPr="49B49CEF" w:rsidR="49B49CEF">
          <w:rPr>
            <w:rFonts w:cs="Calibri" w:cstheme="minorAscii"/>
            <w:sz w:val="24"/>
            <w:szCs w:val="24"/>
          </w:rPr>
          <w:t>-</w:t>
        </w:r>
      </w:ins>
      <w:r w:rsidRPr="49B49CEF" w:rsidR="49B49CEF">
        <w:rPr>
          <w:rFonts w:cs="Calibri" w:cstheme="minorAscii"/>
          <w:sz w:val="24"/>
          <w:szCs w:val="24"/>
        </w:rPr>
        <w:t xml:space="preserve">yards. She </w:t>
      </w:r>
      <w:r w:rsidRPr="49B49CEF" w:rsidR="49B49CEF">
        <w:rPr>
          <w:rFonts w:cs="Calibri" w:cstheme="minorAscii"/>
          <w:sz w:val="24"/>
          <w:szCs w:val="24"/>
        </w:rPr>
        <w:t>doesn’t</w:t>
      </w:r>
      <w:r w:rsidRPr="49B49CEF" w:rsidR="49B49CEF">
        <w:rPr>
          <w:rFonts w:cs="Calibri" w:cstheme="minorAscii"/>
          <w:sz w:val="24"/>
          <w:szCs w:val="24"/>
        </w:rPr>
        <w:t xml:space="preserve"> stop, though. </w:t>
      </w:r>
    </w:p>
    <w:p w:rsidR="00176DAF" w:rsidP="00176DAF" w:rsidRDefault="007F0EEA" w14:paraId="75D21CB0" w14:textId="77777777">
      <w:pPr>
        <w:spacing w:after="0"/>
        <w:ind w:firstLine="360"/>
        <w:rPr>
          <w:rFonts w:cstheme="minorHAnsi"/>
          <w:sz w:val="24"/>
          <w:szCs w:val="24"/>
        </w:rPr>
      </w:pPr>
      <w:r w:rsidRPr="009E7F4C">
        <w:rPr>
          <w:rFonts w:cstheme="minorHAnsi"/>
          <w:sz w:val="24"/>
          <w:szCs w:val="24"/>
        </w:rPr>
        <w:t>She turns around and comes back.</w:t>
      </w:r>
    </w:p>
    <w:p w:rsidR="00176DAF" w:rsidP="00176DAF" w:rsidRDefault="007F0EEA" w14:paraId="562168CA" w14:textId="77777777">
      <w:pPr>
        <w:spacing w:after="0"/>
        <w:ind w:firstLine="360"/>
        <w:rPr>
          <w:rFonts w:cstheme="minorHAnsi"/>
          <w:sz w:val="24"/>
          <w:szCs w:val="24"/>
        </w:rPr>
      </w:pPr>
      <w:r w:rsidRPr="009E7F4C">
        <w:rPr>
          <w:rFonts w:cstheme="minorHAnsi"/>
          <w:sz w:val="24"/>
          <w:szCs w:val="24"/>
        </w:rPr>
        <w:t>“What are you doing!?” I scream at her.</w:t>
      </w:r>
    </w:p>
    <w:p w:rsidR="00176DAF" w:rsidP="00176DAF" w:rsidRDefault="007F0EEA" w14:paraId="467B37EB" w14:textId="77777777">
      <w:pPr>
        <w:spacing w:after="0"/>
        <w:ind w:firstLine="360"/>
        <w:rPr>
          <w:rFonts w:cstheme="minorHAnsi"/>
          <w:sz w:val="24"/>
          <w:szCs w:val="24"/>
        </w:rPr>
      </w:pPr>
      <w:r w:rsidRPr="009E7F4C">
        <w:rPr>
          <w:rFonts w:cstheme="minorHAnsi"/>
          <w:sz w:val="24"/>
          <w:szCs w:val="24"/>
        </w:rPr>
        <w:t>“What did I tell you about the yelling?” she says.</w:t>
      </w:r>
    </w:p>
    <w:p w:rsidR="00176DAF" w:rsidP="00176DAF" w:rsidRDefault="007F0EEA" w14:paraId="72E94220" w14:textId="77777777">
      <w:pPr>
        <w:spacing w:after="0"/>
        <w:ind w:firstLine="360"/>
        <w:rPr>
          <w:rFonts w:cstheme="minorHAnsi"/>
          <w:sz w:val="24"/>
          <w:szCs w:val="24"/>
        </w:rPr>
      </w:pPr>
      <w:r w:rsidRPr="009E7F4C">
        <w:rPr>
          <w:rFonts w:cstheme="minorHAnsi"/>
          <w:sz w:val="24"/>
          <w:szCs w:val="24"/>
        </w:rPr>
        <w:t>“Now you’re behind the line of scrimmage!</w:t>
      </w:r>
      <w:r w:rsidR="0071681A">
        <w:rPr>
          <w:rFonts w:cstheme="minorHAnsi"/>
          <w:sz w:val="24"/>
          <w:szCs w:val="24"/>
        </w:rPr>
        <w:t xml:space="preserve"> </w:t>
      </w:r>
      <w:r w:rsidRPr="009E7F4C">
        <w:rPr>
          <w:rFonts w:cstheme="minorHAnsi"/>
          <w:sz w:val="24"/>
          <w:szCs w:val="24"/>
        </w:rPr>
        <w:t>Go back!”</w:t>
      </w:r>
    </w:p>
    <w:p w:rsidR="00176DAF" w:rsidP="00176DAF" w:rsidRDefault="007F0EEA" w14:paraId="4150D9D3" w14:textId="77777777">
      <w:pPr>
        <w:spacing w:after="0"/>
        <w:ind w:firstLine="360"/>
        <w:rPr>
          <w:rFonts w:cstheme="minorHAnsi"/>
          <w:sz w:val="24"/>
          <w:szCs w:val="24"/>
        </w:rPr>
      </w:pPr>
      <w:r w:rsidRPr="009E7F4C">
        <w:rPr>
          <w:rFonts w:cstheme="minorHAnsi"/>
          <w:sz w:val="24"/>
          <w:szCs w:val="24"/>
        </w:rPr>
        <w:t>“I will.”</w:t>
      </w:r>
    </w:p>
    <w:p w:rsidR="00176DAF" w:rsidP="00176DAF" w:rsidRDefault="007F0EEA" w14:paraId="73A9EDBC" w14:textId="77777777">
      <w:pPr>
        <w:spacing w:after="0"/>
        <w:ind w:firstLine="360"/>
        <w:rPr>
          <w:rFonts w:cstheme="minorHAnsi"/>
          <w:sz w:val="24"/>
          <w:szCs w:val="24"/>
        </w:rPr>
      </w:pPr>
      <w:r w:rsidRPr="009E7F4C">
        <w:rPr>
          <w:rFonts w:cstheme="minorHAnsi"/>
          <w:sz w:val="24"/>
          <w:szCs w:val="24"/>
        </w:rPr>
        <w:t>“When?”</w:t>
      </w:r>
    </w:p>
    <w:p w:rsidR="00176DAF" w:rsidP="00176DAF" w:rsidRDefault="007F0EEA" w14:paraId="2D5D0D1C" w14:textId="77777777">
      <w:pPr>
        <w:spacing w:after="0"/>
        <w:ind w:firstLine="360"/>
        <w:rPr>
          <w:rFonts w:cstheme="minorHAnsi"/>
          <w:sz w:val="24"/>
          <w:szCs w:val="24"/>
        </w:rPr>
      </w:pPr>
      <w:r w:rsidRPr="009E7F4C">
        <w:rPr>
          <w:rFonts w:cstheme="minorHAnsi"/>
          <w:sz w:val="24"/>
          <w:szCs w:val="24"/>
        </w:rPr>
        <w:t>“Soon.”</w:t>
      </w:r>
    </w:p>
    <w:p w:rsidR="00176DAF" w:rsidP="00176DAF" w:rsidRDefault="007F0EEA" w14:paraId="7A25077A" w14:textId="77777777">
      <w:pPr>
        <w:spacing w:after="0"/>
        <w:ind w:firstLine="360"/>
        <w:rPr>
          <w:rFonts w:cstheme="minorHAnsi"/>
          <w:sz w:val="24"/>
          <w:szCs w:val="24"/>
        </w:rPr>
      </w:pPr>
      <w:r w:rsidRPr="009E7F4C">
        <w:rPr>
          <w:rFonts w:cstheme="minorHAnsi"/>
          <w:sz w:val="24"/>
          <w:szCs w:val="24"/>
        </w:rPr>
        <w:t>“How soon?!”</w:t>
      </w:r>
    </w:p>
    <w:p w:rsidR="00176DAF" w:rsidP="00176DAF" w:rsidRDefault="007F0EEA" w14:paraId="0EB980E2" w14:textId="77777777">
      <w:pPr>
        <w:spacing w:after="0"/>
        <w:ind w:firstLine="360"/>
        <w:rPr>
          <w:rFonts w:cstheme="minorHAnsi"/>
          <w:sz w:val="24"/>
          <w:szCs w:val="24"/>
        </w:rPr>
      </w:pPr>
      <w:r w:rsidRPr="009E7F4C">
        <w:rPr>
          <w:rFonts w:cstheme="minorHAnsi"/>
          <w:sz w:val="24"/>
          <w:szCs w:val="24"/>
        </w:rPr>
        <w:t>“I’m taking my time, just like you said.”</w:t>
      </w:r>
    </w:p>
    <w:p w:rsidR="00176DAF" w:rsidP="00176DAF" w:rsidRDefault="007F0EEA" w14:paraId="68EF9E78" w14:textId="123F6929">
      <w:pPr>
        <w:spacing w:after="0"/>
        <w:ind w:firstLine="360"/>
        <w:rPr>
          <w:rFonts w:cstheme="minorHAnsi"/>
          <w:sz w:val="24"/>
          <w:szCs w:val="24"/>
        </w:rPr>
      </w:pPr>
      <w:r w:rsidRPr="009E7F4C">
        <w:rPr>
          <w:rFonts w:cstheme="minorHAnsi"/>
          <w:sz w:val="24"/>
          <w:szCs w:val="24"/>
        </w:rPr>
        <w:t xml:space="preserve">Kissy leads the Bulldogs on a merry chase back down the field </w:t>
      </w:r>
      <w:r w:rsidR="00790F0D">
        <w:rPr>
          <w:rFonts w:cstheme="minorHAnsi"/>
          <w:sz w:val="24"/>
          <w:szCs w:val="24"/>
        </w:rPr>
        <w:t>toward</w:t>
      </w:r>
      <w:r w:rsidRPr="009E7F4C">
        <w:rPr>
          <w:rFonts w:cstheme="minorHAnsi"/>
          <w:sz w:val="24"/>
          <w:szCs w:val="24"/>
        </w:rPr>
        <w:t xml:space="preserve"> our own endzone.</w:t>
      </w:r>
      <w:r w:rsidR="0071681A">
        <w:rPr>
          <w:rFonts w:cstheme="minorHAnsi"/>
          <w:sz w:val="24"/>
          <w:szCs w:val="24"/>
        </w:rPr>
        <w:t xml:space="preserve"> </w:t>
      </w:r>
      <w:r w:rsidRPr="009E7F4C">
        <w:rPr>
          <w:rFonts w:cstheme="minorHAnsi"/>
          <w:sz w:val="24"/>
          <w:szCs w:val="24"/>
        </w:rPr>
        <w:t>Her teammates follow her and block as best as they can.</w:t>
      </w:r>
      <w:r w:rsidR="0071681A">
        <w:rPr>
          <w:rFonts w:cstheme="minorHAnsi"/>
          <w:sz w:val="24"/>
          <w:szCs w:val="24"/>
        </w:rPr>
        <w:t xml:space="preserve"> </w:t>
      </w:r>
      <w:r w:rsidRPr="009E7F4C">
        <w:rPr>
          <w:rFonts w:cstheme="minorHAnsi"/>
          <w:sz w:val="24"/>
          <w:szCs w:val="24"/>
        </w:rPr>
        <w:t>Kissy zips along, pauses, watches the Bulldogs close in, and then zips to the next spot.</w:t>
      </w:r>
      <w:r w:rsidR="0071681A">
        <w:rPr>
          <w:rFonts w:cstheme="minorHAnsi"/>
          <w:sz w:val="24"/>
          <w:szCs w:val="24"/>
        </w:rPr>
        <w:t xml:space="preserve"> </w:t>
      </w:r>
      <w:r w:rsidRPr="009E7F4C">
        <w:rPr>
          <w:rFonts w:cstheme="minorHAnsi"/>
          <w:sz w:val="24"/>
          <w:szCs w:val="24"/>
        </w:rPr>
        <w:t xml:space="preserve">After a minute and a half or so, when the game </w:t>
      </w:r>
      <w:r w:rsidRPr="009E7F4C">
        <w:rPr>
          <w:rFonts w:cstheme="minorHAnsi"/>
          <w:sz w:val="24"/>
          <w:szCs w:val="24"/>
        </w:rPr>
        <w:lastRenderedPageBreak/>
        <w:t>clock is down to 0:</w:t>
      </w:r>
      <w:r w:rsidR="00083009">
        <w:rPr>
          <w:rFonts w:cstheme="minorHAnsi"/>
          <w:sz w:val="24"/>
          <w:szCs w:val="24"/>
        </w:rPr>
        <w:t>08</w:t>
      </w:r>
      <w:r w:rsidRPr="009E7F4C">
        <w:rPr>
          <w:rFonts w:cstheme="minorHAnsi"/>
          <w:sz w:val="24"/>
          <w:szCs w:val="24"/>
        </w:rPr>
        <w:t xml:space="preserve"> and</w:t>
      </w:r>
      <w:r w:rsidR="00083009">
        <w:rPr>
          <w:rFonts w:cstheme="minorHAnsi"/>
          <w:sz w:val="24"/>
          <w:szCs w:val="24"/>
        </w:rPr>
        <w:t xml:space="preserve"> I think I’m having an actual heart attack as </w:t>
      </w:r>
      <w:r w:rsidRPr="009E7F4C">
        <w:rPr>
          <w:rFonts w:cstheme="minorHAnsi"/>
          <w:sz w:val="24"/>
          <w:szCs w:val="24"/>
        </w:rPr>
        <w:t>Kissy hovers dangerously close to our own fucking goal line, she turns around and heaves the ball.</w:t>
      </w:r>
    </w:p>
    <w:p w:rsidR="00176DAF" w:rsidP="00176DAF" w:rsidRDefault="007F0EEA" w14:paraId="38F6C922" w14:textId="77777777">
      <w:pPr>
        <w:spacing w:after="0"/>
        <w:ind w:firstLine="360"/>
        <w:rPr>
          <w:rFonts w:cstheme="minorHAnsi"/>
          <w:sz w:val="24"/>
          <w:szCs w:val="24"/>
        </w:rPr>
      </w:pPr>
      <w:r w:rsidRPr="009E7F4C">
        <w:rPr>
          <w:rFonts w:cstheme="minorHAnsi"/>
          <w:sz w:val="24"/>
          <w:szCs w:val="24"/>
        </w:rPr>
        <w:t>I’d been watching her so closely that I never noticed the lone Blood Sun standing in the Bulldog’s endzone.</w:t>
      </w:r>
    </w:p>
    <w:p w:rsidR="00176DAF" w:rsidP="00176DAF" w:rsidRDefault="007F0EEA" w14:paraId="7AD3C551" w14:textId="77777777">
      <w:pPr>
        <w:spacing w:after="0"/>
        <w:ind w:firstLine="360"/>
        <w:rPr>
          <w:rFonts w:cstheme="minorHAnsi"/>
          <w:sz w:val="24"/>
          <w:szCs w:val="24"/>
        </w:rPr>
      </w:pPr>
      <w:r w:rsidRPr="009E7F4C">
        <w:rPr>
          <w:rFonts w:cstheme="minorHAnsi"/>
          <w:sz w:val="24"/>
          <w:szCs w:val="24"/>
        </w:rPr>
        <w:t>Kissy’s throw is a like a laser.</w:t>
      </w:r>
      <w:r w:rsidR="0071681A">
        <w:rPr>
          <w:rFonts w:cstheme="minorHAnsi"/>
          <w:sz w:val="24"/>
          <w:szCs w:val="24"/>
        </w:rPr>
        <w:t xml:space="preserve"> </w:t>
      </w:r>
      <w:r w:rsidRPr="009E7F4C">
        <w:rPr>
          <w:rFonts w:cstheme="minorHAnsi"/>
          <w:sz w:val="24"/>
          <w:szCs w:val="24"/>
        </w:rPr>
        <w:t>An entire kilometer, straight and true.</w:t>
      </w:r>
    </w:p>
    <w:p w:rsidR="00176DAF" w:rsidP="49B49CEF" w:rsidRDefault="007F0EEA" w14:paraId="73C1C420" w14:textId="1ED1198D">
      <w:pPr>
        <w:spacing w:after="0"/>
        <w:ind w:firstLine="360"/>
        <w:rPr>
          <w:rFonts w:cs="Calibri" w:cstheme="minorAscii"/>
          <w:sz w:val="24"/>
          <w:szCs w:val="24"/>
        </w:rPr>
      </w:pPr>
      <w:r w:rsidRPr="49B49CEF" w:rsidR="49B49CEF">
        <w:rPr>
          <w:rFonts w:cs="Calibri" w:cstheme="minorAscii"/>
          <w:sz w:val="24"/>
          <w:szCs w:val="24"/>
        </w:rPr>
        <w:t>TOUCHDOWN</w:t>
      </w:r>
      <w:ins w:author="Gary Smailes" w:date="2024-03-15T16:23:07.714Z" w:id="1625518627">
        <w:r w:rsidRPr="49B49CEF" w:rsidR="49B49CEF">
          <w:rPr>
            <w:rFonts w:cs="Calibri" w:cstheme="minorAscii"/>
            <w:sz w:val="24"/>
            <w:szCs w:val="24"/>
          </w:rPr>
          <w:t>.</w:t>
        </w:r>
      </w:ins>
      <w:del w:author="Gary Smailes" w:date="2024-03-15T16:23:06.77Z" w:id="821895426">
        <w:r w:rsidRPr="49B49CEF" w:rsidDel="49B49CEF">
          <w:rPr>
            <w:rFonts w:cs="Calibri" w:cstheme="minorAscii"/>
            <w:sz w:val="24"/>
            <w:szCs w:val="24"/>
          </w:rPr>
          <w:delText>!</w:delText>
        </w:r>
      </w:del>
      <w:r w:rsidRPr="49B49CEF" w:rsidR="49B49CEF">
        <w:rPr>
          <w:rFonts w:cs="Calibri" w:cstheme="minorAscii"/>
          <w:sz w:val="24"/>
          <w:szCs w:val="24"/>
        </w:rPr>
        <w:t xml:space="preserve"> 42-35</w:t>
      </w:r>
      <w:ins w:author="Gary Smailes" w:date="2024-03-15T16:23:10.223Z" w:id="544757764">
        <w:r w:rsidRPr="49B49CEF" w:rsidR="49B49CEF">
          <w:rPr>
            <w:rFonts w:cs="Calibri" w:cstheme="minorAscii"/>
            <w:sz w:val="24"/>
            <w:szCs w:val="24"/>
          </w:rPr>
          <w:t>.</w:t>
        </w:r>
      </w:ins>
      <w:del w:author="Gary Smailes" w:date="2024-03-15T16:23:09.627Z" w:id="1976911326">
        <w:r w:rsidRPr="49B49CEF" w:rsidDel="49B49CEF">
          <w:rPr>
            <w:rFonts w:cs="Calibri" w:cstheme="minorAscii"/>
            <w:sz w:val="24"/>
            <w:szCs w:val="24"/>
          </w:rPr>
          <w:delText>!</w:delText>
        </w:r>
      </w:del>
    </w:p>
    <w:p w:rsidR="007F0EEA" w:rsidP="49B49CEF" w:rsidRDefault="007F0EEA" w14:paraId="0F3625FD" w14:textId="2945BF1F">
      <w:pPr>
        <w:spacing w:after="0"/>
        <w:ind w:firstLine="360"/>
        <w:rPr>
          <w:del w:author="Gary Smailes" w:date="2024-03-15T16:23:32.64Z" w:id="1318398451"/>
          <w:rFonts w:cs="Calibri" w:cstheme="minorAscii"/>
          <w:sz w:val="24"/>
          <w:szCs w:val="24"/>
        </w:rPr>
      </w:pPr>
    </w:p>
    <w:p w:rsidR="00176DAF" w:rsidP="49B49CEF" w:rsidRDefault="000B2040" w14:paraId="425CD12C" w14:textId="77777777">
      <w:pPr>
        <w:spacing w:after="0"/>
        <w:jc w:val="center"/>
        <w:rPr>
          <w:rFonts w:cs="Calibri" w:cstheme="minorAscii"/>
          <w:sz w:val="24"/>
          <w:szCs w:val="24"/>
        </w:rPr>
      </w:pPr>
      <w:del w:author="Gary Smailes" w:date="2024-03-15T16:23:31.866Z" w:id="1047413381">
        <w:r w:rsidRPr="49B49CEF" w:rsidDel="49B49CEF">
          <w:rPr>
            <w:rFonts w:cs="Calibri" w:cstheme="minorAscii"/>
            <w:sz w:val="24"/>
            <w:szCs w:val="24"/>
          </w:rPr>
          <w:delText>***</w:delText>
        </w:r>
      </w:del>
    </w:p>
    <w:p w:rsidR="00176DAF" w:rsidP="49B49CEF" w:rsidRDefault="00176DAF" w14:paraId="65158BFA" w14:textId="77777777">
      <w:pPr>
        <w:spacing w:after="0"/>
        <w:ind w:firstLine="360"/>
        <w:rPr>
          <w:del w:author="Gary Smailes" w:date="2024-03-15T16:23:31.675Z" w:id="8804761"/>
          <w:rFonts w:cs="Calibri" w:cstheme="minorAscii"/>
          <w:sz w:val="24"/>
          <w:szCs w:val="24"/>
        </w:rPr>
      </w:pPr>
    </w:p>
    <w:p w:rsidR="00176DAF" w:rsidP="49B49CEF" w:rsidRDefault="007F0EEA" w14:paraId="7120BDAE" w14:textId="5E7CE6F9">
      <w:pPr>
        <w:spacing w:after="0"/>
        <w:ind w:firstLine="360"/>
        <w:rPr>
          <w:rFonts w:cs="Calibri" w:cstheme="minorAscii"/>
          <w:sz w:val="24"/>
          <w:szCs w:val="24"/>
        </w:rPr>
        <w:pPrChange w:author="Gary Smailes" w:date="2024-03-15T16:23:35.76Z">
          <w:pPr>
            <w:spacing w:after="0"/>
          </w:pPr>
        </w:pPrChange>
      </w:pPr>
      <w:r w:rsidRPr="49B49CEF" w:rsidR="49B49CEF">
        <w:rPr>
          <w:rFonts w:cs="Calibri" w:cstheme="minorAscii"/>
          <w:sz w:val="24"/>
          <w:szCs w:val="24"/>
        </w:rPr>
        <w:t>“Bucky,” I say after Crib</w:t>
      </w:r>
      <w:commentRangeStart w:id="359621747"/>
      <w:r w:rsidRPr="49B49CEF" w:rsidR="49B49CEF">
        <w:rPr>
          <w:rFonts w:cs="Calibri" w:cstheme="minorAscii"/>
          <w:sz w:val="24"/>
          <w:szCs w:val="24"/>
        </w:rPr>
        <w:t xml:space="preserve">bens puts the ball on their </w:t>
      </w:r>
      <w:ins w:author="Gary Smailes" w:date="2024-03-15T16:23:17.409Z" w:id="1389179035">
        <w:r w:rsidRPr="49B49CEF" w:rsidR="49B49CEF">
          <w:rPr>
            <w:rFonts w:cs="Calibri" w:cstheme="minorAscii"/>
            <w:sz w:val="24"/>
            <w:szCs w:val="24"/>
          </w:rPr>
          <w:t>ten</w:t>
        </w:r>
      </w:ins>
      <w:del w:author="Gary Smailes" w:date="2024-03-15T16:23:15.682Z" w:id="235957540">
        <w:r w:rsidRPr="49B49CEF" w:rsidDel="49B49CEF">
          <w:rPr>
            <w:rFonts w:cs="Calibri" w:cstheme="minorAscii"/>
            <w:sz w:val="24"/>
            <w:szCs w:val="24"/>
          </w:rPr>
          <w:delText>10</w:delText>
        </w:r>
      </w:del>
      <w:ins w:author="Gary Smailes" w:date="2024-03-15T16:23:14.345Z" w:id="2026300495">
        <w:r w:rsidRPr="49B49CEF" w:rsidR="49B49CEF">
          <w:rPr>
            <w:rFonts w:cs="Calibri" w:cstheme="minorAscii"/>
            <w:sz w:val="24"/>
            <w:szCs w:val="24"/>
          </w:rPr>
          <w:t>-</w:t>
        </w:r>
      </w:ins>
      <w:del w:author="Gary Smailes" w:date="2024-03-15T16:23:14.118Z" w:id="1424318902">
        <w:r w:rsidRPr="49B49CEF" w:rsidDel="49B49CEF">
          <w:rPr>
            <w:rFonts w:cs="Calibri" w:cstheme="minorAscii"/>
            <w:sz w:val="24"/>
            <w:szCs w:val="24"/>
          </w:rPr>
          <w:delText xml:space="preserve"> </w:delText>
        </w:r>
      </w:del>
      <w:r w:rsidRPr="49B49CEF" w:rsidR="49B49CEF">
        <w:rPr>
          <w:rFonts w:cs="Calibri" w:cstheme="minorAscii"/>
          <w:sz w:val="24"/>
          <w:szCs w:val="24"/>
        </w:rPr>
        <w:t>meter line.</w:t>
      </w:r>
      <w:commentRangeEnd w:id="359621747"/>
      <w:r>
        <w:rPr>
          <w:rStyle w:val="CommentReference"/>
        </w:rPr>
        <w:commentReference w:id="359621747"/>
      </w:r>
    </w:p>
    <w:p w:rsidR="00176DAF" w:rsidP="00176DAF" w:rsidRDefault="007F0EEA" w14:paraId="46CB3B57"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70D90B43" w14:textId="7A30668C">
      <w:pPr>
        <w:spacing w:after="0"/>
        <w:ind w:firstLine="360"/>
        <w:rPr>
          <w:rFonts w:cstheme="minorHAnsi"/>
          <w:sz w:val="24"/>
          <w:szCs w:val="24"/>
        </w:rPr>
      </w:pPr>
      <w:r w:rsidRPr="009E7F4C">
        <w:rPr>
          <w:rFonts w:cstheme="minorHAnsi"/>
          <w:sz w:val="24"/>
          <w:szCs w:val="24"/>
        </w:rPr>
        <w:t xml:space="preserve">“You really didn’t do anything else all game, so do you think you can hold them for </w:t>
      </w:r>
      <w:r w:rsidR="00083009">
        <w:rPr>
          <w:rFonts w:cstheme="minorHAnsi"/>
          <w:sz w:val="24"/>
          <w:szCs w:val="24"/>
        </w:rPr>
        <w:t>eight</w:t>
      </w:r>
      <w:r w:rsidRPr="009E7F4C">
        <w:rPr>
          <w:rFonts w:cstheme="minorHAnsi"/>
          <w:sz w:val="24"/>
          <w:szCs w:val="24"/>
        </w:rPr>
        <w:t xml:space="preserve"> seconds?”</w:t>
      </w:r>
    </w:p>
    <w:p w:rsidR="00176DAF" w:rsidP="00176DAF" w:rsidRDefault="007F0EEA" w14:paraId="6B6AE0E5" w14:textId="77777777">
      <w:pPr>
        <w:spacing w:after="0"/>
        <w:ind w:firstLine="360"/>
        <w:rPr>
          <w:rFonts w:cstheme="minorHAnsi"/>
          <w:sz w:val="24"/>
          <w:szCs w:val="24"/>
        </w:rPr>
      </w:pPr>
      <w:r w:rsidRPr="009E7F4C">
        <w:rPr>
          <w:rFonts w:cstheme="minorHAnsi"/>
          <w:sz w:val="24"/>
          <w:szCs w:val="24"/>
        </w:rPr>
        <w:t>“I think I can do that, yes.”</w:t>
      </w:r>
    </w:p>
    <w:p w:rsidR="00176DAF" w:rsidP="00176DAF" w:rsidRDefault="007F0EEA" w14:paraId="5D2C7D93" w14:textId="292F8A80">
      <w:pPr>
        <w:spacing w:after="0"/>
        <w:ind w:firstLine="360"/>
        <w:rPr>
          <w:rFonts w:cstheme="minorHAnsi"/>
          <w:sz w:val="24"/>
          <w:szCs w:val="24"/>
        </w:rPr>
      </w:pPr>
      <w:r w:rsidRPr="009E7F4C">
        <w:rPr>
          <w:rFonts w:cstheme="minorHAnsi"/>
          <w:sz w:val="24"/>
          <w:szCs w:val="24"/>
        </w:rPr>
        <w:t>He does.</w:t>
      </w:r>
      <w:r w:rsidR="0071681A">
        <w:rPr>
          <w:rFonts w:cstheme="minorHAnsi"/>
          <w:sz w:val="24"/>
          <w:szCs w:val="24"/>
        </w:rPr>
        <w:t xml:space="preserve"> </w:t>
      </w:r>
      <w:r w:rsidRPr="009E7F4C">
        <w:rPr>
          <w:rFonts w:cstheme="minorHAnsi"/>
          <w:sz w:val="24"/>
          <w:szCs w:val="24"/>
        </w:rPr>
        <w:t>The Bulldogs throw a Hail Mary.</w:t>
      </w:r>
      <w:r w:rsidR="0071681A">
        <w:rPr>
          <w:rFonts w:cstheme="minorHAnsi"/>
          <w:sz w:val="24"/>
          <w:szCs w:val="24"/>
        </w:rPr>
        <w:t xml:space="preserve"> </w:t>
      </w:r>
      <w:r w:rsidRPr="009E7F4C">
        <w:rPr>
          <w:rFonts w:cstheme="minorHAnsi"/>
          <w:sz w:val="24"/>
          <w:szCs w:val="24"/>
        </w:rPr>
        <w:t>Crazy Eddie intercepts it.</w:t>
      </w:r>
      <w:r w:rsidR="0071681A">
        <w:rPr>
          <w:rFonts w:cstheme="minorHAnsi"/>
          <w:sz w:val="24"/>
          <w:szCs w:val="24"/>
        </w:rPr>
        <w:t xml:space="preserve"> </w:t>
      </w:r>
    </w:p>
    <w:p w:rsidR="00176DAF" w:rsidP="49B49CEF" w:rsidRDefault="007F0EEA" w14:paraId="6B305239" w14:textId="23CCDE5B">
      <w:pPr>
        <w:spacing w:after="0"/>
        <w:ind w:firstLine="360"/>
        <w:rPr>
          <w:rFonts w:cs="Calibri" w:cstheme="minorAscii"/>
          <w:sz w:val="24"/>
          <w:szCs w:val="24"/>
        </w:rPr>
      </w:pPr>
      <w:r w:rsidRPr="49B49CEF" w:rsidR="49B49CEF">
        <w:rPr>
          <w:rFonts w:cs="Calibri" w:cstheme="minorAscii"/>
          <w:sz w:val="24"/>
          <w:szCs w:val="24"/>
        </w:rPr>
        <w:t>Game over</w:t>
      </w:r>
      <w:ins w:author="Gary Smailes" w:date="2024-03-15T16:23:22.663Z" w:id="1121964387">
        <w:r w:rsidRPr="49B49CEF" w:rsidR="49B49CEF">
          <w:rPr>
            <w:rFonts w:cs="Calibri" w:cstheme="minorAscii"/>
            <w:sz w:val="24"/>
            <w:szCs w:val="24"/>
          </w:rPr>
          <w:t>.</w:t>
        </w:r>
      </w:ins>
      <w:del w:author="Gary Smailes" w:date="2024-03-15T16:23:21.686Z" w:id="1589820185">
        <w:r w:rsidRPr="49B49CEF" w:rsidDel="49B49CEF">
          <w:rPr>
            <w:rFonts w:cs="Calibri" w:cstheme="minorAscii"/>
            <w:sz w:val="24"/>
            <w:szCs w:val="24"/>
          </w:rPr>
          <w:delText>!</w:delText>
        </w:r>
      </w:del>
    </w:p>
    <w:p w:rsidR="007F0EEA" w:rsidP="00176DAF" w:rsidRDefault="007F0EEA" w14:paraId="4624EC74" w14:textId="0EDA63B8">
      <w:pPr>
        <w:spacing w:after="0"/>
        <w:ind w:firstLine="360"/>
        <w:rPr>
          <w:rFonts w:cstheme="minorHAnsi"/>
          <w:sz w:val="24"/>
          <w:szCs w:val="24"/>
        </w:rPr>
      </w:pPr>
    </w:p>
    <w:p w:rsidR="00176DAF" w:rsidP="00205782" w:rsidRDefault="000B2040" w14:paraId="24E5A3D4" w14:textId="77777777">
      <w:pPr>
        <w:spacing w:after="0"/>
        <w:jc w:val="center"/>
        <w:rPr>
          <w:rFonts w:cstheme="minorHAnsi"/>
          <w:sz w:val="24"/>
          <w:szCs w:val="24"/>
        </w:rPr>
      </w:pPr>
      <w:r>
        <w:rPr>
          <w:rFonts w:cstheme="minorHAnsi"/>
          <w:sz w:val="24"/>
          <w:szCs w:val="24"/>
        </w:rPr>
        <w:t>***</w:t>
      </w:r>
    </w:p>
    <w:p w:rsidR="00176DAF" w:rsidP="00176DAF" w:rsidRDefault="00176DAF" w14:paraId="36337E7C" w14:textId="77777777">
      <w:pPr>
        <w:spacing w:after="0"/>
        <w:ind w:firstLine="360"/>
        <w:rPr>
          <w:rFonts w:cstheme="minorHAnsi"/>
          <w:sz w:val="24"/>
          <w:szCs w:val="24"/>
        </w:rPr>
      </w:pPr>
    </w:p>
    <w:p w:rsidR="00176DAF" w:rsidP="005F1E03" w:rsidRDefault="007F0EEA" w14:paraId="3333E7B8" w14:textId="77777777">
      <w:pPr>
        <w:spacing w:after="0"/>
        <w:rPr>
          <w:rFonts w:cstheme="minorHAnsi"/>
          <w:sz w:val="24"/>
          <w:szCs w:val="24"/>
        </w:rPr>
      </w:pPr>
      <w:r w:rsidRPr="009E7F4C">
        <w:rPr>
          <w:rFonts w:cstheme="minorHAnsi"/>
          <w:sz w:val="24"/>
          <w:szCs w:val="24"/>
        </w:rPr>
        <w:t>The win celebration at the KornerStone club is wilder than the first one.</w:t>
      </w:r>
      <w:r w:rsidR="0071681A">
        <w:rPr>
          <w:rFonts w:cstheme="minorHAnsi"/>
          <w:sz w:val="24"/>
          <w:szCs w:val="24"/>
        </w:rPr>
        <w:t xml:space="preserve"> </w:t>
      </w:r>
      <w:r w:rsidRPr="009E7F4C">
        <w:rPr>
          <w:rFonts w:cstheme="minorHAnsi"/>
          <w:sz w:val="24"/>
          <w:szCs w:val="24"/>
        </w:rPr>
        <w:t>Someone installed a series of hooks on the far wall, and amid feral bellows and howls, the Blood Suns installed a Joomit and Bulldog helmet.</w:t>
      </w:r>
      <w:r w:rsidR="0071681A">
        <w:rPr>
          <w:rFonts w:cstheme="minorHAnsi"/>
          <w:sz w:val="24"/>
          <w:szCs w:val="24"/>
        </w:rPr>
        <w:t xml:space="preserve"> </w:t>
      </w:r>
      <w:r w:rsidRPr="009E7F4C">
        <w:rPr>
          <w:rFonts w:cstheme="minorHAnsi"/>
          <w:sz w:val="24"/>
          <w:szCs w:val="24"/>
        </w:rPr>
        <w:t>Like trophies.</w:t>
      </w:r>
      <w:r w:rsidR="0071681A">
        <w:rPr>
          <w:rFonts w:cstheme="minorHAnsi"/>
          <w:sz w:val="24"/>
          <w:szCs w:val="24"/>
        </w:rPr>
        <w:t xml:space="preserve"> </w:t>
      </w:r>
      <w:r w:rsidRPr="009E7F4C">
        <w:rPr>
          <w:rFonts w:cstheme="minorHAnsi"/>
          <w:sz w:val="24"/>
          <w:szCs w:val="24"/>
        </w:rPr>
        <w:t>I don’t know where they got the helmets, and I don’t ask.</w:t>
      </w:r>
      <w:r w:rsidR="0071681A">
        <w:rPr>
          <w:rFonts w:cstheme="minorHAnsi"/>
          <w:sz w:val="24"/>
          <w:szCs w:val="24"/>
        </w:rPr>
        <w:t xml:space="preserve"> </w:t>
      </w:r>
      <w:r w:rsidRPr="009E7F4C">
        <w:rPr>
          <w:rFonts w:cstheme="minorHAnsi"/>
          <w:sz w:val="24"/>
          <w:szCs w:val="24"/>
        </w:rPr>
        <w:t>I also don’t ask if the helmets are still occupied.</w:t>
      </w:r>
      <w:r w:rsidR="0071681A">
        <w:rPr>
          <w:rFonts w:cstheme="minorHAnsi"/>
          <w:sz w:val="24"/>
          <w:szCs w:val="24"/>
        </w:rPr>
        <w:t xml:space="preserve"> </w:t>
      </w:r>
      <w:r w:rsidRPr="009E7F4C">
        <w:rPr>
          <w:rFonts w:cstheme="minorHAnsi"/>
          <w:sz w:val="24"/>
          <w:szCs w:val="24"/>
        </w:rPr>
        <w:t>I wouldn’t put it past them.</w:t>
      </w:r>
      <w:r w:rsidR="0071681A">
        <w:rPr>
          <w:rFonts w:cstheme="minorHAnsi"/>
          <w:sz w:val="24"/>
          <w:szCs w:val="24"/>
        </w:rPr>
        <w:t xml:space="preserve"> </w:t>
      </w:r>
      <w:r w:rsidRPr="009E7F4C">
        <w:rPr>
          <w:rFonts w:cstheme="minorHAnsi"/>
          <w:sz w:val="24"/>
          <w:szCs w:val="24"/>
        </w:rPr>
        <w:t>What I don’t know won’t hurt me, right?</w:t>
      </w:r>
      <w:r w:rsidR="0071681A">
        <w:rPr>
          <w:rFonts w:cstheme="minorHAnsi"/>
          <w:sz w:val="24"/>
          <w:szCs w:val="24"/>
        </w:rPr>
        <w:t xml:space="preserve"> </w:t>
      </w:r>
      <w:r w:rsidRPr="009E7F4C">
        <w:rPr>
          <w:rFonts w:cstheme="minorHAnsi"/>
          <w:sz w:val="24"/>
          <w:szCs w:val="24"/>
        </w:rPr>
        <w:t>Right.</w:t>
      </w:r>
    </w:p>
    <w:p w:rsidR="00176DAF" w:rsidP="00176DAF" w:rsidRDefault="007F0EEA" w14:paraId="52F6969D" w14:textId="2DDAF3B5">
      <w:pPr>
        <w:spacing w:after="0"/>
        <w:ind w:firstLine="360"/>
        <w:rPr>
          <w:rFonts w:cstheme="minorHAnsi"/>
          <w:sz w:val="24"/>
          <w:szCs w:val="24"/>
        </w:rPr>
      </w:pPr>
      <w:r w:rsidRPr="009E7F4C">
        <w:rPr>
          <w:rFonts w:cstheme="minorHAnsi"/>
          <w:sz w:val="24"/>
          <w:szCs w:val="24"/>
        </w:rPr>
        <w:t>Bucky and Janine are off doing their own celebration.</w:t>
      </w:r>
      <w:r w:rsidR="0071681A">
        <w:rPr>
          <w:rFonts w:cstheme="minorHAnsi"/>
          <w:sz w:val="24"/>
          <w:szCs w:val="24"/>
        </w:rPr>
        <w:t xml:space="preserve"> </w:t>
      </w:r>
      <w:r w:rsidRPr="009E7F4C">
        <w:rPr>
          <w:rFonts w:cstheme="minorHAnsi"/>
          <w:sz w:val="24"/>
          <w:szCs w:val="24"/>
        </w:rPr>
        <w:t>Jager is standing behind the bar with a drink in hand.</w:t>
      </w:r>
      <w:r w:rsidR="0071681A">
        <w:rPr>
          <w:rFonts w:cstheme="minorHAnsi"/>
          <w:sz w:val="24"/>
          <w:szCs w:val="24"/>
        </w:rPr>
        <w:t xml:space="preserve"> </w:t>
      </w:r>
      <w:r w:rsidRPr="009E7F4C">
        <w:rPr>
          <w:rFonts w:cstheme="minorHAnsi"/>
          <w:sz w:val="24"/>
          <w:szCs w:val="24"/>
        </w:rPr>
        <w:t>He offers one to me but I decline.</w:t>
      </w:r>
      <w:r w:rsidR="0071681A">
        <w:rPr>
          <w:rFonts w:cstheme="minorHAnsi"/>
          <w:sz w:val="24"/>
          <w:szCs w:val="24"/>
        </w:rPr>
        <w:t xml:space="preserve"> </w:t>
      </w:r>
      <w:r w:rsidRPr="009E7F4C">
        <w:rPr>
          <w:rFonts w:cstheme="minorHAnsi"/>
          <w:sz w:val="24"/>
          <w:szCs w:val="24"/>
        </w:rPr>
        <w:t>I instead turn to Laura, who is watching the pagan helmet ritual, and say “So</w:t>
      </w:r>
      <w:r w:rsidR="00083009">
        <w:rPr>
          <w:rFonts w:cstheme="minorHAnsi"/>
          <w:sz w:val="24"/>
          <w:szCs w:val="24"/>
        </w:rPr>
        <w:t>,</w:t>
      </w:r>
      <w:r w:rsidRPr="009E7F4C">
        <w:rPr>
          <w:rFonts w:cstheme="minorHAnsi"/>
          <w:sz w:val="24"/>
          <w:szCs w:val="24"/>
        </w:rPr>
        <w:t xml:space="preserve"> I won.”</w:t>
      </w:r>
    </w:p>
    <w:p w:rsidR="00176DAF" w:rsidP="00176DAF" w:rsidRDefault="007F0EEA" w14:paraId="78F07E2E" w14:textId="77777777">
      <w:pPr>
        <w:spacing w:after="0"/>
        <w:ind w:firstLine="360"/>
        <w:rPr>
          <w:rFonts w:cstheme="minorHAnsi"/>
          <w:sz w:val="24"/>
          <w:szCs w:val="24"/>
        </w:rPr>
      </w:pPr>
      <w:r w:rsidRPr="009E7F4C">
        <w:rPr>
          <w:rFonts w:cstheme="minorHAnsi"/>
          <w:sz w:val="24"/>
          <w:szCs w:val="24"/>
        </w:rPr>
        <w:t>“We won.”</w:t>
      </w:r>
    </w:p>
    <w:p w:rsidR="00176DAF" w:rsidP="00176DAF" w:rsidRDefault="007F0EEA" w14:paraId="68E6E715" w14:textId="77777777">
      <w:pPr>
        <w:spacing w:after="0"/>
        <w:ind w:firstLine="360"/>
        <w:rPr>
          <w:rFonts w:cstheme="minorHAnsi"/>
          <w:sz w:val="24"/>
          <w:szCs w:val="24"/>
        </w:rPr>
      </w:pPr>
      <w:r w:rsidRPr="009E7F4C">
        <w:rPr>
          <w:rFonts w:cstheme="minorHAnsi"/>
          <w:sz w:val="24"/>
          <w:szCs w:val="24"/>
        </w:rPr>
        <w:t>“Okay, we won.”</w:t>
      </w:r>
    </w:p>
    <w:p w:rsidR="00176DAF" w:rsidP="00176DAF" w:rsidRDefault="007F0EEA" w14:paraId="7F372868" w14:textId="77777777">
      <w:pPr>
        <w:spacing w:after="0"/>
        <w:ind w:firstLine="360"/>
        <w:rPr>
          <w:rFonts w:cstheme="minorHAnsi"/>
          <w:sz w:val="24"/>
          <w:szCs w:val="24"/>
        </w:rPr>
      </w:pPr>
      <w:r w:rsidRPr="009E7F4C">
        <w:rPr>
          <w:rFonts w:cstheme="minorHAnsi"/>
          <w:sz w:val="24"/>
          <w:szCs w:val="24"/>
        </w:rPr>
        <w:t>“Yes, we did.”</w:t>
      </w:r>
    </w:p>
    <w:p w:rsidR="00176DAF" w:rsidP="00176DAF" w:rsidRDefault="007F0EEA" w14:paraId="273E0AA3" w14:textId="77777777">
      <w:pPr>
        <w:spacing w:after="0"/>
        <w:ind w:firstLine="360"/>
        <w:rPr>
          <w:rFonts w:cstheme="minorHAnsi"/>
          <w:sz w:val="24"/>
          <w:szCs w:val="24"/>
        </w:rPr>
      </w:pPr>
      <w:r w:rsidRPr="009E7F4C">
        <w:rPr>
          <w:rFonts w:cstheme="minorHAnsi"/>
          <w:sz w:val="24"/>
          <w:szCs w:val="24"/>
        </w:rPr>
        <w:t>“You said that maybe you’d, well, kiss my other ear.”</w:t>
      </w:r>
    </w:p>
    <w:p w:rsidR="00176DAF" w:rsidP="00176DAF" w:rsidRDefault="007F0EEA" w14:paraId="1252D13D" w14:textId="77777777">
      <w:pPr>
        <w:spacing w:after="0"/>
        <w:ind w:firstLine="360"/>
        <w:rPr>
          <w:rFonts w:cstheme="minorHAnsi"/>
          <w:sz w:val="24"/>
          <w:szCs w:val="24"/>
        </w:rPr>
      </w:pPr>
      <w:r w:rsidRPr="009E7F4C">
        <w:rPr>
          <w:rFonts w:cstheme="minorHAnsi"/>
          <w:sz w:val="24"/>
          <w:szCs w:val="24"/>
        </w:rPr>
        <w:t>“Yeah, maybe.”</w:t>
      </w:r>
      <w:r w:rsidR="0071681A">
        <w:rPr>
          <w:rFonts w:cstheme="minorHAnsi"/>
          <w:sz w:val="24"/>
          <w:szCs w:val="24"/>
        </w:rPr>
        <w:t xml:space="preserve"> </w:t>
      </w:r>
      <w:r w:rsidRPr="009E7F4C">
        <w:rPr>
          <w:rFonts w:cstheme="minorHAnsi"/>
          <w:sz w:val="24"/>
          <w:szCs w:val="24"/>
        </w:rPr>
        <w:t>She stands up.</w:t>
      </w:r>
    </w:p>
    <w:p w:rsidR="00176DAF" w:rsidP="00176DAF" w:rsidRDefault="007F0EEA" w14:paraId="28EC54E3" w14:textId="77777777">
      <w:pPr>
        <w:spacing w:after="0"/>
        <w:ind w:firstLine="360"/>
        <w:rPr>
          <w:rFonts w:cstheme="minorHAnsi"/>
          <w:sz w:val="24"/>
          <w:szCs w:val="24"/>
        </w:rPr>
      </w:pPr>
      <w:r w:rsidRPr="009E7F4C">
        <w:rPr>
          <w:rFonts w:cstheme="minorHAnsi"/>
          <w:sz w:val="24"/>
          <w:szCs w:val="24"/>
        </w:rPr>
        <w:t>“Oh,” I say.</w:t>
      </w:r>
      <w:r w:rsidR="0071681A">
        <w:rPr>
          <w:rFonts w:cstheme="minorHAnsi"/>
          <w:sz w:val="24"/>
          <w:szCs w:val="24"/>
        </w:rPr>
        <w:t xml:space="preserve"> </w:t>
      </w:r>
      <w:r w:rsidRPr="009E7F4C">
        <w:rPr>
          <w:rFonts w:cstheme="minorHAnsi"/>
          <w:sz w:val="24"/>
          <w:szCs w:val="24"/>
        </w:rPr>
        <w:t>Crestfallen.</w:t>
      </w:r>
    </w:p>
    <w:p w:rsidR="00176DAF" w:rsidP="00176DAF" w:rsidRDefault="007F0EEA" w14:paraId="324719D4" w14:textId="77777777">
      <w:pPr>
        <w:spacing w:after="0"/>
        <w:ind w:firstLine="360"/>
        <w:rPr>
          <w:rFonts w:cstheme="minorHAnsi"/>
          <w:sz w:val="24"/>
          <w:szCs w:val="24"/>
        </w:rPr>
      </w:pPr>
      <w:r w:rsidRPr="009E7F4C">
        <w:rPr>
          <w:rFonts w:cstheme="minorHAnsi"/>
          <w:sz w:val="24"/>
          <w:szCs w:val="24"/>
        </w:rPr>
        <w:t>She leans in.</w:t>
      </w:r>
      <w:r w:rsidR="0071681A">
        <w:rPr>
          <w:rFonts w:cstheme="minorHAnsi"/>
          <w:sz w:val="24"/>
          <w:szCs w:val="24"/>
        </w:rPr>
        <w:t xml:space="preserve"> </w:t>
      </w:r>
      <w:r w:rsidRPr="009E7F4C">
        <w:rPr>
          <w:rFonts w:cstheme="minorHAnsi"/>
          <w:sz w:val="24"/>
          <w:szCs w:val="24"/>
        </w:rPr>
        <w:t>“I was the one who took off your pants.</w:t>
      </w:r>
      <w:r w:rsidR="0071681A">
        <w:rPr>
          <w:rFonts w:cstheme="minorHAnsi"/>
          <w:sz w:val="24"/>
          <w:szCs w:val="24"/>
        </w:rPr>
        <w:t xml:space="preserve"> </w:t>
      </w:r>
      <w:r w:rsidRPr="009E7F4C">
        <w:rPr>
          <w:rFonts w:cstheme="minorHAnsi"/>
          <w:sz w:val="24"/>
          <w:szCs w:val="24"/>
        </w:rPr>
        <w:t>View was nice.”</w:t>
      </w:r>
    </w:p>
    <w:p w:rsidR="00176DAF" w:rsidP="00176DAF" w:rsidRDefault="007F0EEA" w14:paraId="344D5634" w14:textId="77777777">
      <w:pPr>
        <w:spacing w:after="0"/>
        <w:ind w:firstLine="360"/>
        <w:rPr>
          <w:rFonts w:cstheme="minorHAnsi"/>
          <w:sz w:val="24"/>
          <w:szCs w:val="24"/>
        </w:rPr>
      </w:pPr>
      <w:r w:rsidRPr="009E7F4C">
        <w:rPr>
          <w:rFonts w:cstheme="minorHAnsi"/>
          <w:sz w:val="24"/>
          <w:szCs w:val="24"/>
        </w:rPr>
        <w:t>I look up at her and see her mischief smile.</w:t>
      </w:r>
      <w:r w:rsidR="0071681A">
        <w:rPr>
          <w:rFonts w:cstheme="minorHAnsi"/>
          <w:sz w:val="24"/>
          <w:szCs w:val="24"/>
        </w:rPr>
        <w:t xml:space="preserve"> </w:t>
      </w:r>
      <w:r w:rsidRPr="009E7F4C">
        <w:rPr>
          <w:rFonts w:cstheme="minorHAnsi"/>
          <w:sz w:val="24"/>
          <w:szCs w:val="24"/>
        </w:rPr>
        <w:t>I reach out for her but she slips away.</w:t>
      </w:r>
      <w:r w:rsidR="0071681A">
        <w:rPr>
          <w:rFonts w:cstheme="minorHAnsi"/>
          <w:sz w:val="24"/>
          <w:szCs w:val="24"/>
        </w:rPr>
        <w:t xml:space="preserve"> </w:t>
      </w:r>
      <w:r w:rsidRPr="009E7F4C">
        <w:rPr>
          <w:rFonts w:cstheme="minorHAnsi"/>
          <w:sz w:val="24"/>
          <w:szCs w:val="24"/>
        </w:rPr>
        <w:t>I watch her go.</w:t>
      </w:r>
    </w:p>
    <w:p w:rsidR="00176DAF" w:rsidP="00176DAF" w:rsidRDefault="007F0EEA" w14:paraId="526E11AD" w14:textId="77777777">
      <w:pPr>
        <w:spacing w:after="0"/>
        <w:ind w:firstLine="360"/>
        <w:rPr>
          <w:rFonts w:cstheme="minorHAnsi"/>
          <w:sz w:val="24"/>
          <w:szCs w:val="24"/>
        </w:rPr>
      </w:pPr>
      <w:r w:rsidRPr="009E7F4C">
        <w:rPr>
          <w:rFonts w:cstheme="minorHAnsi"/>
          <w:sz w:val="24"/>
          <w:szCs w:val="24"/>
        </w:rPr>
        <w:t>“Follow her, you idiot,” Jager says.</w:t>
      </w:r>
    </w:p>
    <w:p w:rsidR="00176DAF" w:rsidP="00176DAF" w:rsidRDefault="007F0EEA" w14:paraId="67370EF7" w14:textId="77777777">
      <w:pPr>
        <w:spacing w:after="0"/>
        <w:ind w:firstLine="360"/>
        <w:rPr>
          <w:rFonts w:cstheme="minorHAnsi"/>
          <w:sz w:val="24"/>
          <w:szCs w:val="24"/>
        </w:rPr>
      </w:pPr>
      <w:r w:rsidRPr="009E7F4C">
        <w:rPr>
          <w:rFonts w:cstheme="minorHAnsi"/>
          <w:sz w:val="24"/>
          <w:szCs w:val="24"/>
        </w:rPr>
        <w:t>“That’s not how the game is played,” I tell him.</w:t>
      </w:r>
    </w:p>
    <w:p w:rsidR="00176DAF" w:rsidP="00176DAF" w:rsidRDefault="007F0EEA" w14:paraId="06E85F55" w14:textId="77777777">
      <w:pPr>
        <w:spacing w:after="0"/>
        <w:ind w:firstLine="360"/>
        <w:rPr>
          <w:rFonts w:cstheme="minorHAnsi"/>
          <w:sz w:val="24"/>
          <w:szCs w:val="24"/>
        </w:rPr>
      </w:pPr>
      <w:r w:rsidRPr="009E7F4C">
        <w:rPr>
          <w:rFonts w:cstheme="minorHAnsi"/>
          <w:sz w:val="24"/>
          <w:szCs w:val="24"/>
        </w:rPr>
        <w:t>“Yes, it is.”</w:t>
      </w:r>
    </w:p>
    <w:p w:rsidR="005F1E03" w:rsidP="00176DAF" w:rsidRDefault="007F0EEA" w14:paraId="580AD8A3" w14:textId="77777777">
      <w:pPr>
        <w:spacing w:after="0"/>
        <w:ind w:firstLine="360"/>
        <w:rPr>
          <w:rFonts w:cstheme="minorHAnsi"/>
          <w:sz w:val="24"/>
          <w:szCs w:val="24"/>
        </w:rPr>
        <w:sectPr w:rsidR="005F1E03"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“Well, not this game.”</w:t>
      </w:r>
    </w:p>
    <w:p w:rsidR="00176DAF" w:rsidP="005F1E03" w:rsidRDefault="000B2040" w14:paraId="15FAF6D2" w14:textId="1D2CDDD2">
      <w:pPr>
        <w:spacing w:after="0"/>
        <w:rPr>
          <w:rFonts w:cstheme="minorHAnsi"/>
          <w:sz w:val="24"/>
          <w:szCs w:val="24"/>
        </w:rPr>
      </w:pPr>
      <w:r>
        <w:rPr>
          <w:rFonts w:cstheme="minorHAnsi"/>
          <w:sz w:val="24"/>
          <w:szCs w:val="24"/>
        </w:rPr>
        <w:lastRenderedPageBreak/>
        <w:t>1</w:t>
      </w:r>
      <w:r w:rsidR="007E5E10">
        <w:rPr>
          <w:rFonts w:cstheme="minorHAnsi"/>
          <w:sz w:val="24"/>
          <w:szCs w:val="24"/>
        </w:rPr>
        <w:t>5</w:t>
      </w:r>
      <w:r w:rsidR="00082263">
        <w:rPr>
          <w:rFonts w:cstheme="minorHAnsi"/>
          <w:sz w:val="24"/>
          <w:szCs w:val="24"/>
        </w:rPr>
        <w:t>: The Law Sniffs Around</w:t>
      </w:r>
    </w:p>
    <w:p w:rsidR="00176DAF" w:rsidP="00176DAF" w:rsidRDefault="00176DAF" w14:paraId="1BB6FC16" w14:textId="77777777">
      <w:pPr>
        <w:spacing w:after="0"/>
        <w:ind w:firstLine="360"/>
        <w:rPr>
          <w:rFonts w:cstheme="minorHAnsi"/>
          <w:sz w:val="24"/>
          <w:szCs w:val="24"/>
        </w:rPr>
      </w:pPr>
    </w:p>
    <w:p w:rsidR="00176DAF" w:rsidP="49B49CEF" w:rsidRDefault="007F0EEA" w14:paraId="2F5502B2" w14:textId="705769A0">
      <w:pPr>
        <w:spacing w:after="0"/>
        <w:rPr>
          <w:rFonts w:cs="Calibri" w:cstheme="minorAscii"/>
          <w:sz w:val="24"/>
          <w:szCs w:val="24"/>
        </w:rPr>
      </w:pPr>
      <w:r w:rsidRPr="49B49CEF" w:rsidR="49B49CEF">
        <w:rPr>
          <w:rFonts w:cs="Calibri" w:cstheme="minorAscii"/>
          <w:sz w:val="24"/>
          <w:szCs w:val="24"/>
        </w:rPr>
        <w:t>That’s</w:t>
      </w:r>
      <w:r w:rsidRPr="49B49CEF" w:rsidR="49B49CEF">
        <w:rPr>
          <w:rFonts w:cs="Calibri" w:cstheme="minorAscii"/>
          <w:sz w:val="24"/>
          <w:szCs w:val="24"/>
        </w:rPr>
        <w:t xml:space="preserve"> how it goes for five weeks. We win every game. No more blowouts, though. Seems like everybody wised up after the </w:t>
      </w:r>
      <w:r w:rsidRPr="49B49CEF" w:rsidR="49B49CEF">
        <w:rPr>
          <w:rFonts w:cs="Calibri" w:cstheme="minorAscii"/>
          <w:sz w:val="24"/>
          <w:szCs w:val="24"/>
        </w:rPr>
        <w:t>Joomits</w:t>
      </w:r>
      <w:r w:rsidRPr="49B49CEF" w:rsidR="49B49CEF">
        <w:rPr>
          <w:rFonts w:cs="Calibri" w:cstheme="minorAscii"/>
          <w:sz w:val="24"/>
          <w:szCs w:val="24"/>
        </w:rPr>
        <w:t>, and no one had ever done what Kissy did in the final few moments of the Bulldogs game</w:t>
      </w:r>
      <w:ins w:author="Gary Smailes" w:date="2024-03-15T16:31:50.801Z" w:id="1834242137">
        <w:r w:rsidRPr="49B49CEF" w:rsidR="49B49CEF">
          <w:rPr>
            <w:rFonts w:cs="Calibri" w:cstheme="minorAscii"/>
            <w:sz w:val="24"/>
            <w:szCs w:val="24"/>
          </w:rPr>
          <w:t>,</w:t>
        </w:r>
      </w:ins>
      <w:del w:author="Gary Smailes" w:date="2024-03-15T16:31:49.881Z" w:id="1116794650">
        <w:r w:rsidRPr="49B49CEF" w:rsidDel="49B49CEF">
          <w:rPr>
            <w:rFonts w:cs="Calibri" w:cstheme="minorAscii"/>
            <w:sz w:val="24"/>
            <w:szCs w:val="24"/>
          </w:rPr>
          <w:delText xml:space="preserve"> –</w:delText>
        </w:r>
      </w:del>
      <w:r w:rsidRPr="49B49CEF" w:rsidR="49B49CEF">
        <w:rPr>
          <w:rFonts w:cs="Calibri" w:cstheme="minorAscii"/>
          <w:sz w:val="24"/>
          <w:szCs w:val="24"/>
        </w:rPr>
        <w:t xml:space="preserve"> which makes it </w:t>
      </w:r>
      <w:r w:rsidRPr="49B49CEF" w:rsidR="49B49CEF">
        <w:rPr>
          <w:rFonts w:cs="Calibri" w:cstheme="minorAscii"/>
          <w:sz w:val="24"/>
          <w:szCs w:val="24"/>
        </w:rPr>
        <w:t>all the more</w:t>
      </w:r>
      <w:r w:rsidRPr="49B49CEF" w:rsidR="49B49CEF">
        <w:rPr>
          <w:rFonts w:cs="Calibri" w:cstheme="minorAscii"/>
          <w:sz w:val="24"/>
          <w:szCs w:val="24"/>
        </w:rPr>
        <w:t xml:space="preserve"> surprising when she does it again three games later. </w:t>
      </w:r>
      <w:r w:rsidRPr="49B49CEF" w:rsidR="49B49CEF">
        <w:rPr>
          <w:rFonts w:cs="Calibri" w:cstheme="minorAscii"/>
          <w:sz w:val="24"/>
          <w:szCs w:val="24"/>
        </w:rPr>
        <w:t>It’s</w:t>
      </w:r>
      <w:r w:rsidRPr="49B49CEF" w:rsidR="49B49CEF">
        <w:rPr>
          <w:rFonts w:cs="Calibri" w:cstheme="minorAscii"/>
          <w:sz w:val="24"/>
          <w:szCs w:val="24"/>
        </w:rPr>
        <w:t xml:space="preserve"> nice to be winning. But the entire time </w:t>
      </w:r>
      <w:r w:rsidRPr="49B49CEF" w:rsidR="49B49CEF">
        <w:rPr>
          <w:rFonts w:cs="Calibri" w:cstheme="minorAscii"/>
          <w:sz w:val="24"/>
          <w:szCs w:val="24"/>
        </w:rPr>
        <w:t>I’m</w:t>
      </w:r>
      <w:r w:rsidRPr="49B49CEF" w:rsidR="49B49CEF">
        <w:rPr>
          <w:rFonts w:cs="Calibri" w:cstheme="minorAscii"/>
          <w:sz w:val="24"/>
          <w:szCs w:val="24"/>
        </w:rPr>
        <w:t xml:space="preserve"> nervous. I know that </w:t>
      </w:r>
      <w:r w:rsidRPr="49B49CEF" w:rsidR="49B49CEF">
        <w:rPr>
          <w:rFonts w:cs="Calibri" w:cstheme="minorAscii"/>
          <w:sz w:val="24"/>
          <w:szCs w:val="24"/>
        </w:rPr>
        <w:t>there’s</w:t>
      </w:r>
      <w:r w:rsidRPr="49B49CEF" w:rsidR="49B49CEF">
        <w:rPr>
          <w:rFonts w:cs="Calibri" w:cstheme="minorAscii"/>
          <w:sz w:val="24"/>
          <w:szCs w:val="24"/>
        </w:rPr>
        <w:t xml:space="preserve"> a part of the universe that </w:t>
      </w:r>
      <w:r w:rsidRPr="49B49CEF" w:rsidR="49B49CEF">
        <w:rPr>
          <w:rFonts w:cs="Calibri" w:cstheme="minorAscii"/>
          <w:sz w:val="24"/>
          <w:szCs w:val="24"/>
        </w:rPr>
        <w:t>doesn’t</w:t>
      </w:r>
      <w:r w:rsidRPr="49B49CEF" w:rsidR="49B49CEF">
        <w:rPr>
          <w:rFonts w:cs="Calibri" w:cstheme="minorAscii"/>
          <w:sz w:val="24"/>
          <w:szCs w:val="24"/>
        </w:rPr>
        <w:t xml:space="preserve"> like me. </w:t>
      </w:r>
      <w:r w:rsidRPr="49B49CEF" w:rsidR="49B49CEF">
        <w:rPr>
          <w:rFonts w:cs="Calibri" w:cstheme="minorAscii"/>
          <w:sz w:val="24"/>
          <w:szCs w:val="24"/>
        </w:rPr>
        <w:t>There’s</w:t>
      </w:r>
      <w:r w:rsidRPr="49B49CEF" w:rsidR="49B49CEF">
        <w:rPr>
          <w:rFonts w:cs="Calibri" w:cstheme="minorAscii"/>
          <w:sz w:val="24"/>
          <w:szCs w:val="24"/>
        </w:rPr>
        <w:t xml:space="preserve"> a tiny spiteful bit of it, and there are consequences for me for winning. I just know it.</w:t>
      </w:r>
    </w:p>
    <w:p w:rsidR="00176DAF" w:rsidP="00176DAF" w:rsidRDefault="007F0EEA" w14:paraId="40D1E3F3" w14:textId="368AF079">
      <w:pPr>
        <w:spacing w:after="0"/>
        <w:ind w:firstLine="360"/>
        <w:rPr>
          <w:rFonts w:cstheme="minorHAnsi"/>
          <w:sz w:val="24"/>
          <w:szCs w:val="24"/>
        </w:rPr>
      </w:pPr>
      <w:r w:rsidRPr="009E7F4C">
        <w:rPr>
          <w:rFonts w:cstheme="minorHAnsi"/>
          <w:sz w:val="24"/>
          <w:szCs w:val="24"/>
        </w:rPr>
        <w:t xml:space="preserve">That </w:t>
      </w:r>
      <w:r w:rsidR="003B5612">
        <w:rPr>
          <w:rFonts w:cstheme="minorHAnsi"/>
          <w:sz w:val="24"/>
          <w:szCs w:val="24"/>
        </w:rPr>
        <w:t>consequence</w:t>
      </w:r>
      <w:r w:rsidRPr="009E7F4C">
        <w:rPr>
          <w:rFonts w:cstheme="minorHAnsi"/>
          <w:sz w:val="24"/>
          <w:szCs w:val="24"/>
        </w:rPr>
        <w:t xml:space="preserve"> comes for me one evening as I’m standing on the observation deck of the </w:t>
      </w:r>
      <w:r w:rsidRPr="001552BE">
        <w:rPr>
          <w:rFonts w:cstheme="minorHAnsi"/>
          <w:i/>
          <w:iCs/>
          <w:sz w:val="24"/>
          <w:szCs w:val="24"/>
        </w:rPr>
        <w:t>Hercules</w:t>
      </w:r>
      <w:r w:rsidR="003B5612">
        <w:rPr>
          <w:rFonts w:cstheme="minorHAnsi"/>
          <w:i/>
          <w:iCs/>
          <w:sz w:val="24"/>
          <w:szCs w:val="24"/>
        </w:rPr>
        <w:t>,</w:t>
      </w:r>
      <w:r w:rsidRPr="009E7F4C">
        <w:rPr>
          <w:rFonts w:cstheme="minorHAnsi"/>
          <w:sz w:val="24"/>
          <w:szCs w:val="24"/>
        </w:rPr>
        <w:t xml:space="preserve"> watching the stars and minding my own business.</w:t>
      </w:r>
      <w:r w:rsidR="0071681A">
        <w:rPr>
          <w:rFonts w:cstheme="minorHAnsi"/>
          <w:sz w:val="24"/>
          <w:szCs w:val="24"/>
        </w:rPr>
        <w:t xml:space="preserve"> </w:t>
      </w:r>
      <w:r w:rsidRPr="009E7F4C">
        <w:rPr>
          <w:rFonts w:cstheme="minorHAnsi"/>
          <w:sz w:val="24"/>
          <w:szCs w:val="24"/>
        </w:rPr>
        <w:t xml:space="preserve">I hear </w:t>
      </w:r>
      <w:r w:rsidR="00E549B4">
        <w:rPr>
          <w:rFonts w:cstheme="minorHAnsi"/>
          <w:sz w:val="24"/>
          <w:szCs w:val="24"/>
        </w:rPr>
        <w:t xml:space="preserve">the heavy footfalls </w:t>
      </w:r>
      <w:r w:rsidRPr="009E7F4C">
        <w:rPr>
          <w:rFonts w:cstheme="minorHAnsi"/>
          <w:sz w:val="24"/>
          <w:szCs w:val="24"/>
        </w:rPr>
        <w:t>of a person trying very hard not to sneak up on someone.</w:t>
      </w:r>
      <w:r w:rsidR="0071681A">
        <w:rPr>
          <w:rFonts w:cstheme="minorHAnsi"/>
          <w:sz w:val="24"/>
          <w:szCs w:val="24"/>
        </w:rPr>
        <w:t xml:space="preserve"> </w:t>
      </w:r>
      <w:r w:rsidRPr="009E7F4C">
        <w:rPr>
          <w:rFonts w:cstheme="minorHAnsi"/>
          <w:sz w:val="24"/>
          <w:szCs w:val="24"/>
        </w:rPr>
        <w:t>I look over my shoulder and see a middle-aged man in a sharp suit.</w:t>
      </w:r>
      <w:r w:rsidR="0071681A">
        <w:rPr>
          <w:rFonts w:cstheme="minorHAnsi"/>
          <w:sz w:val="24"/>
          <w:szCs w:val="24"/>
        </w:rPr>
        <w:t xml:space="preserve"> </w:t>
      </w:r>
      <w:r w:rsidRPr="009E7F4C">
        <w:rPr>
          <w:rFonts w:cstheme="minorHAnsi"/>
          <w:sz w:val="24"/>
          <w:szCs w:val="24"/>
        </w:rPr>
        <w:t>He comes up to the rail and joins me in star contemplation.</w:t>
      </w:r>
    </w:p>
    <w:p w:rsidR="00176DAF" w:rsidP="00176DAF" w:rsidRDefault="00E549B4" w14:paraId="018B49EC" w14:textId="56FD4445">
      <w:pPr>
        <w:spacing w:after="0"/>
        <w:ind w:firstLine="360"/>
        <w:rPr>
          <w:rFonts w:cstheme="minorHAnsi"/>
          <w:sz w:val="24"/>
          <w:szCs w:val="24"/>
        </w:rPr>
      </w:pPr>
      <w:r w:rsidRPr="009E7F4C">
        <w:rPr>
          <w:rFonts w:cstheme="minorHAnsi"/>
          <w:sz w:val="24"/>
          <w:szCs w:val="24"/>
        </w:rPr>
        <w:t>I look at him sideways.</w:t>
      </w:r>
      <w:r>
        <w:rPr>
          <w:rFonts w:cstheme="minorHAnsi"/>
          <w:sz w:val="24"/>
          <w:szCs w:val="24"/>
        </w:rPr>
        <w:t xml:space="preserve"> </w:t>
      </w:r>
      <w:r w:rsidRPr="009E7F4C">
        <w:rPr>
          <w:rFonts w:cstheme="minorHAnsi"/>
          <w:sz w:val="24"/>
          <w:szCs w:val="24"/>
        </w:rPr>
        <w:t xml:space="preserve">He’s clean-shaven and has that high and tight haircut that every military and law enforcement person </w:t>
      </w:r>
      <w:r>
        <w:rPr>
          <w:rFonts w:cstheme="minorHAnsi"/>
          <w:sz w:val="24"/>
          <w:szCs w:val="24"/>
        </w:rPr>
        <w:t xml:space="preserve">gets upon entry to that club. </w:t>
      </w:r>
      <w:r w:rsidRPr="009E7F4C" w:rsidR="007F0EEA">
        <w:rPr>
          <w:rFonts w:cstheme="minorHAnsi"/>
          <w:sz w:val="24"/>
          <w:szCs w:val="24"/>
        </w:rPr>
        <w:t>“Who’re you?”</w:t>
      </w:r>
    </w:p>
    <w:p w:rsidR="00176DAF" w:rsidP="00176DAF" w:rsidRDefault="007F0EEA" w14:paraId="1DEB42F8" w14:textId="0D0F0D25">
      <w:pPr>
        <w:spacing w:after="0"/>
        <w:ind w:firstLine="360"/>
        <w:rPr>
          <w:rFonts w:cstheme="minorHAnsi"/>
          <w:sz w:val="24"/>
          <w:szCs w:val="24"/>
        </w:rPr>
      </w:pPr>
      <w:r w:rsidRPr="009E7F4C">
        <w:rPr>
          <w:rFonts w:cstheme="minorHAnsi"/>
          <w:sz w:val="24"/>
          <w:szCs w:val="24"/>
        </w:rPr>
        <w:t>“Peter Henshaw,” he says.</w:t>
      </w:r>
      <w:r w:rsidR="0071681A">
        <w:rPr>
          <w:rFonts w:cstheme="minorHAnsi"/>
          <w:sz w:val="24"/>
          <w:szCs w:val="24"/>
        </w:rPr>
        <w:t xml:space="preserve"> </w:t>
      </w:r>
      <w:r w:rsidRPr="009E7F4C">
        <w:rPr>
          <w:rFonts w:cstheme="minorHAnsi"/>
          <w:sz w:val="24"/>
          <w:szCs w:val="24"/>
        </w:rPr>
        <w:t>“Fleet Investigative Bureau.”</w:t>
      </w:r>
    </w:p>
    <w:p w:rsidR="00176DAF" w:rsidP="00176DAF" w:rsidRDefault="007F0EEA" w14:paraId="50141B7A" w14:textId="4D30F05E">
      <w:pPr>
        <w:spacing w:after="0"/>
        <w:ind w:firstLine="360"/>
        <w:rPr>
          <w:rFonts w:cstheme="minorHAnsi"/>
          <w:sz w:val="24"/>
          <w:szCs w:val="24"/>
        </w:rPr>
      </w:pPr>
      <w:r w:rsidRPr="009E7F4C">
        <w:rPr>
          <w:rFonts w:cstheme="minorHAnsi"/>
          <w:sz w:val="24"/>
          <w:szCs w:val="24"/>
        </w:rPr>
        <w:t>Bureaucracy is like a cockroach.</w:t>
      </w:r>
      <w:r w:rsidR="0071681A">
        <w:rPr>
          <w:rFonts w:cstheme="minorHAnsi"/>
          <w:sz w:val="24"/>
          <w:szCs w:val="24"/>
        </w:rPr>
        <w:t xml:space="preserve"> </w:t>
      </w:r>
      <w:r w:rsidRPr="009E7F4C">
        <w:rPr>
          <w:rFonts w:cstheme="minorHAnsi"/>
          <w:sz w:val="24"/>
          <w:szCs w:val="24"/>
        </w:rPr>
        <w:t>It can survive anything, even losing its own planet.</w:t>
      </w:r>
      <w:r w:rsidR="0071681A">
        <w:rPr>
          <w:rFonts w:cstheme="minorHAnsi"/>
          <w:sz w:val="24"/>
          <w:szCs w:val="24"/>
        </w:rPr>
        <w:t xml:space="preserve"> </w:t>
      </w:r>
      <w:r w:rsidRPr="009E7F4C">
        <w:rPr>
          <w:rFonts w:cstheme="minorHAnsi"/>
          <w:sz w:val="24"/>
          <w:szCs w:val="24"/>
        </w:rPr>
        <w:t>“What can I do for you?”</w:t>
      </w:r>
    </w:p>
    <w:p w:rsidR="00176DAF" w:rsidP="00176DAF" w:rsidRDefault="007F0EEA" w14:paraId="703DAE0A" w14:textId="77777777">
      <w:pPr>
        <w:spacing w:after="0"/>
        <w:ind w:firstLine="360"/>
        <w:rPr>
          <w:rFonts w:cstheme="minorHAnsi"/>
          <w:sz w:val="24"/>
          <w:szCs w:val="24"/>
        </w:rPr>
      </w:pPr>
      <w:r w:rsidRPr="009E7F4C">
        <w:rPr>
          <w:rFonts w:cstheme="minorHAnsi"/>
          <w:sz w:val="24"/>
          <w:szCs w:val="24"/>
        </w:rPr>
        <w:t>“You can tell me where you got your spaceball suits.”</w:t>
      </w:r>
    </w:p>
    <w:p w:rsidR="00176DAF" w:rsidP="00176DAF" w:rsidRDefault="007F0EEA" w14:paraId="106598FB" w14:textId="77777777">
      <w:pPr>
        <w:spacing w:after="0"/>
        <w:ind w:firstLine="360"/>
        <w:rPr>
          <w:rFonts w:cstheme="minorHAnsi"/>
          <w:sz w:val="24"/>
          <w:szCs w:val="24"/>
        </w:rPr>
      </w:pPr>
      <w:r w:rsidRPr="009E7F4C">
        <w:rPr>
          <w:rFonts w:cstheme="minorHAnsi"/>
          <w:sz w:val="24"/>
          <w:szCs w:val="24"/>
        </w:rPr>
        <w:t>“I’m sorry,” I say, “I can’t do that.</w:t>
      </w:r>
      <w:r w:rsidR="0071681A">
        <w:rPr>
          <w:rFonts w:cstheme="minorHAnsi"/>
          <w:sz w:val="24"/>
          <w:szCs w:val="24"/>
        </w:rPr>
        <w:t xml:space="preserve"> </w:t>
      </w:r>
      <w:r w:rsidRPr="009E7F4C">
        <w:rPr>
          <w:rFonts w:cstheme="minorHAnsi"/>
          <w:sz w:val="24"/>
          <w:szCs w:val="24"/>
        </w:rPr>
        <w:t>I actually have no idea.”</w:t>
      </w:r>
    </w:p>
    <w:p w:rsidR="00176DAF" w:rsidP="00176DAF" w:rsidRDefault="007F0EEA" w14:paraId="3DAE288A" w14:textId="77777777">
      <w:pPr>
        <w:spacing w:after="0"/>
        <w:ind w:firstLine="360"/>
        <w:rPr>
          <w:rFonts w:cstheme="minorHAnsi"/>
          <w:sz w:val="24"/>
          <w:szCs w:val="24"/>
        </w:rPr>
      </w:pPr>
      <w:r w:rsidRPr="009E7F4C">
        <w:rPr>
          <w:rFonts w:cstheme="minorHAnsi"/>
          <w:sz w:val="24"/>
          <w:szCs w:val="24"/>
        </w:rPr>
        <w:t>“I think you’re lying.”</w:t>
      </w:r>
    </w:p>
    <w:p w:rsidR="00176DAF" w:rsidP="00176DAF" w:rsidRDefault="007F0EEA" w14:paraId="3D71BB30" w14:textId="06EFC891">
      <w:pPr>
        <w:spacing w:after="0"/>
        <w:ind w:firstLine="360"/>
        <w:rPr>
          <w:rFonts w:cstheme="minorHAnsi"/>
          <w:sz w:val="24"/>
          <w:szCs w:val="24"/>
        </w:rPr>
      </w:pPr>
      <w:r w:rsidRPr="009E7F4C">
        <w:rPr>
          <w:rFonts w:cstheme="minorHAnsi"/>
          <w:sz w:val="24"/>
          <w:szCs w:val="24"/>
        </w:rPr>
        <w:t xml:space="preserve">Well, it’s not a </w:t>
      </w:r>
      <w:r w:rsidRPr="008B5FB9">
        <w:rPr>
          <w:rFonts w:cstheme="minorHAnsi"/>
          <w:i/>
          <w:iCs/>
          <w:sz w:val="24"/>
          <w:szCs w:val="24"/>
        </w:rPr>
        <w:t>whole</w:t>
      </w:r>
      <w:r w:rsidRPr="009E7F4C">
        <w:rPr>
          <w:rFonts w:cstheme="minorHAnsi"/>
          <w:sz w:val="24"/>
          <w:szCs w:val="24"/>
        </w:rPr>
        <w:t xml:space="preserve"> lie.</w:t>
      </w:r>
      <w:r w:rsidR="0071681A">
        <w:rPr>
          <w:rFonts w:cstheme="minorHAnsi"/>
          <w:sz w:val="24"/>
          <w:szCs w:val="24"/>
        </w:rPr>
        <w:t xml:space="preserve"> </w:t>
      </w:r>
      <w:r w:rsidRPr="009E7F4C">
        <w:rPr>
          <w:rFonts w:cstheme="minorHAnsi"/>
          <w:sz w:val="24"/>
          <w:szCs w:val="24"/>
        </w:rPr>
        <w:t>“You are free to think whatever you want.</w:t>
      </w:r>
      <w:r w:rsidR="0071681A">
        <w:rPr>
          <w:rFonts w:cstheme="minorHAnsi"/>
          <w:sz w:val="24"/>
          <w:szCs w:val="24"/>
        </w:rPr>
        <w:t xml:space="preserve"> </w:t>
      </w:r>
      <w:r w:rsidRPr="009E7F4C">
        <w:rPr>
          <w:rFonts w:cstheme="minorHAnsi"/>
          <w:sz w:val="24"/>
          <w:szCs w:val="24"/>
        </w:rPr>
        <w:t>Even if it’s wrong.”</w:t>
      </w:r>
    </w:p>
    <w:p w:rsidR="00176DAF" w:rsidP="00176DAF" w:rsidRDefault="007F0EEA" w14:paraId="24BE2E94" w14:textId="77777777">
      <w:pPr>
        <w:spacing w:after="0"/>
        <w:ind w:firstLine="360"/>
        <w:rPr>
          <w:rFonts w:cstheme="minorHAnsi"/>
          <w:sz w:val="24"/>
          <w:szCs w:val="24"/>
        </w:rPr>
      </w:pPr>
      <w:r w:rsidRPr="009E7F4C">
        <w:rPr>
          <w:rFonts w:cstheme="minorHAnsi"/>
          <w:sz w:val="24"/>
          <w:szCs w:val="24"/>
        </w:rPr>
        <w:t>He chuckles.</w:t>
      </w:r>
      <w:r w:rsidR="0071681A">
        <w:rPr>
          <w:rFonts w:cstheme="minorHAnsi"/>
          <w:sz w:val="24"/>
          <w:szCs w:val="24"/>
        </w:rPr>
        <w:t xml:space="preserve"> </w:t>
      </w:r>
      <w:r w:rsidRPr="009E7F4C">
        <w:rPr>
          <w:rFonts w:cstheme="minorHAnsi"/>
          <w:sz w:val="24"/>
          <w:szCs w:val="24"/>
        </w:rPr>
        <w:t>“That’s a good one.”</w:t>
      </w:r>
    </w:p>
    <w:p w:rsidR="00176DAF" w:rsidP="00176DAF" w:rsidRDefault="007F0EEA" w14:paraId="3C975BD6" w14:textId="77777777">
      <w:pPr>
        <w:spacing w:after="0"/>
        <w:ind w:firstLine="360"/>
        <w:rPr>
          <w:rFonts w:cstheme="minorHAnsi"/>
          <w:sz w:val="24"/>
          <w:szCs w:val="24"/>
        </w:rPr>
      </w:pPr>
      <w:r w:rsidRPr="009E7F4C">
        <w:rPr>
          <w:rFonts w:cstheme="minorHAnsi"/>
          <w:sz w:val="24"/>
          <w:szCs w:val="24"/>
        </w:rPr>
        <w:t>“My mother said that to me all the time.”</w:t>
      </w:r>
    </w:p>
    <w:p w:rsidR="00176DAF" w:rsidP="00176DAF" w:rsidRDefault="007F0EEA" w14:paraId="59876CE1" w14:textId="77777777">
      <w:pPr>
        <w:spacing w:after="0"/>
        <w:ind w:firstLine="360"/>
        <w:rPr>
          <w:rFonts w:cstheme="minorHAnsi"/>
          <w:sz w:val="24"/>
          <w:szCs w:val="24"/>
        </w:rPr>
      </w:pPr>
      <w:r w:rsidRPr="009E7F4C">
        <w:rPr>
          <w:rFonts w:cstheme="minorHAnsi"/>
          <w:sz w:val="24"/>
          <w:szCs w:val="24"/>
        </w:rPr>
        <w:t>“Your parents died on Earth?”</w:t>
      </w:r>
    </w:p>
    <w:p w:rsidR="00176DAF" w:rsidP="00176DAF" w:rsidRDefault="007F0EEA" w14:paraId="41807776" w14:textId="77777777">
      <w:pPr>
        <w:spacing w:after="0"/>
        <w:ind w:firstLine="360"/>
        <w:rPr>
          <w:rFonts w:cstheme="minorHAnsi"/>
          <w:sz w:val="24"/>
          <w:szCs w:val="24"/>
        </w:rPr>
      </w:pPr>
      <w:r w:rsidRPr="009E7F4C">
        <w:rPr>
          <w:rFonts w:cstheme="minorHAnsi"/>
          <w:sz w:val="24"/>
          <w:szCs w:val="24"/>
        </w:rPr>
        <w:t>“Yes, but not during the Great Ambush.</w:t>
      </w:r>
      <w:r w:rsidR="0071681A">
        <w:rPr>
          <w:rFonts w:cstheme="minorHAnsi"/>
          <w:sz w:val="24"/>
          <w:szCs w:val="24"/>
        </w:rPr>
        <w:t xml:space="preserve"> </w:t>
      </w:r>
      <w:r w:rsidRPr="009E7F4C">
        <w:rPr>
          <w:rFonts w:cstheme="minorHAnsi"/>
          <w:sz w:val="24"/>
          <w:szCs w:val="24"/>
        </w:rPr>
        <w:t>Before that.”</w:t>
      </w:r>
    </w:p>
    <w:p w:rsidR="00176DAF" w:rsidP="00176DAF" w:rsidRDefault="007F0EEA" w14:paraId="09D4C333" w14:textId="77777777">
      <w:pPr>
        <w:spacing w:after="0"/>
        <w:ind w:firstLine="360"/>
        <w:rPr>
          <w:rFonts w:cstheme="minorHAnsi"/>
          <w:sz w:val="24"/>
          <w:szCs w:val="24"/>
        </w:rPr>
      </w:pPr>
      <w:r w:rsidRPr="009E7F4C">
        <w:rPr>
          <w:rFonts w:cstheme="minorHAnsi"/>
          <w:sz w:val="24"/>
          <w:szCs w:val="24"/>
        </w:rPr>
        <w:t>“From what?”</w:t>
      </w:r>
    </w:p>
    <w:p w:rsidRPr="00E549B4" w:rsidR="00176DAF" w:rsidP="49B49CEF" w:rsidRDefault="007F0EEA" w14:paraId="5E4BF1E9" w14:textId="74920A6C">
      <w:pPr>
        <w:spacing w:after="0"/>
        <w:ind w:firstLine="360"/>
        <w:rPr>
          <w:ins w:author="Gary Smailes" w:date="2024-03-15T16:33:16.974Z" w:id="1434387189"/>
          <w:rFonts w:cs="Calibri" w:cstheme="minorAscii"/>
          <w:i w:val="1"/>
          <w:iCs w:val="1"/>
          <w:sz w:val="24"/>
          <w:szCs w:val="24"/>
        </w:rPr>
      </w:pPr>
      <w:r w:rsidRPr="49B49CEF" w:rsidR="49B49CEF">
        <w:rPr>
          <w:rFonts w:cs="Calibri" w:cstheme="minorAscii"/>
          <w:sz w:val="24"/>
          <w:szCs w:val="24"/>
        </w:rPr>
        <w:t>“Shuttle accident,” I say, remembering.</w:t>
      </w:r>
      <w:r w:rsidRPr="49B49CEF" w:rsidR="49B49CEF">
        <w:rPr>
          <w:rFonts w:cs="Calibri" w:cstheme="minorAscii"/>
          <w:sz w:val="24"/>
          <w:szCs w:val="24"/>
        </w:rPr>
        <w:t xml:space="preserve"> </w:t>
      </w:r>
    </w:p>
    <w:p w:rsidRPr="00E549B4" w:rsidR="00176DAF" w:rsidP="49B49CEF" w:rsidRDefault="007F0EEA" w14:paraId="40D27C09" w14:textId="6B4A6604">
      <w:pPr>
        <w:spacing w:after="0"/>
        <w:ind w:firstLine="360"/>
        <w:rPr>
          <w:rFonts w:cs="Calibri" w:cstheme="minorAscii"/>
          <w:i w:val="1"/>
          <w:iCs w:val="1"/>
          <w:sz w:val="24"/>
          <w:szCs w:val="24"/>
        </w:rPr>
      </w:pPr>
      <w:r w:rsidRPr="49B49CEF" w:rsidR="49B49CEF">
        <w:rPr>
          <w:rFonts w:cs="Calibri" w:cstheme="minorAscii"/>
          <w:sz w:val="24"/>
          <w:szCs w:val="24"/>
        </w:rPr>
        <w:t>I was supposed to be on that shuttle.</w:t>
      </w:r>
      <w:r w:rsidRPr="49B49CEF" w:rsidR="49B49CEF">
        <w:rPr>
          <w:rFonts w:cs="Calibri" w:cstheme="minorAscii"/>
          <w:sz w:val="24"/>
          <w:szCs w:val="24"/>
        </w:rPr>
        <w:t xml:space="preserve"> </w:t>
      </w:r>
      <w:r w:rsidRPr="49B49CEF" w:rsidR="49B49CEF">
        <w:rPr>
          <w:rFonts w:cs="Calibri" w:cstheme="minorAscii"/>
          <w:sz w:val="24"/>
          <w:szCs w:val="24"/>
        </w:rPr>
        <w:t>I’d</w:t>
      </w:r>
      <w:r w:rsidRPr="49B49CEF" w:rsidR="49B49CEF">
        <w:rPr>
          <w:rFonts w:cs="Calibri" w:cstheme="minorAscii"/>
          <w:sz w:val="24"/>
          <w:szCs w:val="24"/>
        </w:rPr>
        <w:t xml:space="preserve"> overslept that morning and missed the flight.</w:t>
      </w:r>
      <w:r w:rsidRPr="49B49CEF" w:rsidR="49B49CEF">
        <w:rPr>
          <w:rFonts w:cs="Calibri" w:cstheme="minorAscii"/>
          <w:sz w:val="24"/>
          <w:szCs w:val="24"/>
        </w:rPr>
        <w:t xml:space="preserve"> </w:t>
      </w:r>
      <w:r w:rsidRPr="49B49CEF" w:rsidR="49B49CEF">
        <w:rPr>
          <w:rFonts w:cs="Calibri" w:cstheme="minorAscii"/>
          <w:sz w:val="24"/>
          <w:szCs w:val="24"/>
        </w:rPr>
        <w:t xml:space="preserve">I was nineteen, during my </w:t>
      </w:r>
      <w:r w:rsidRPr="49B49CEF" w:rsidR="49B49CEF">
        <w:rPr>
          <w:rFonts w:cs="Calibri" w:cstheme="minorAscii"/>
          <w:i w:val="1"/>
          <w:iCs w:val="1"/>
          <w:sz w:val="24"/>
          <w:szCs w:val="24"/>
        </w:rPr>
        <w:t>I’ll</w:t>
      </w:r>
      <w:r w:rsidRPr="49B49CEF" w:rsidR="49B49CEF">
        <w:rPr>
          <w:rFonts w:cs="Calibri" w:cstheme="minorAscii"/>
          <w:i w:val="1"/>
          <w:iCs w:val="1"/>
          <w:sz w:val="24"/>
          <w:szCs w:val="24"/>
        </w:rPr>
        <w:t xml:space="preserve"> drink a lot all the time </w:t>
      </w:r>
      <w:r w:rsidRPr="49B49CEF" w:rsidR="49B49CEF">
        <w:rPr>
          <w:rFonts w:cs="Calibri" w:cstheme="minorAscii"/>
          <w:sz w:val="24"/>
          <w:szCs w:val="24"/>
        </w:rPr>
        <w:t>phase.</w:t>
      </w:r>
      <w:r w:rsidRPr="49B49CEF" w:rsidR="49B49CEF">
        <w:rPr>
          <w:rFonts w:cs="Calibri" w:cstheme="minorAscii"/>
          <w:sz w:val="24"/>
          <w:szCs w:val="24"/>
        </w:rPr>
        <w:t xml:space="preserve"> </w:t>
      </w:r>
      <w:r w:rsidRPr="49B49CEF" w:rsidR="49B49CEF">
        <w:rPr>
          <w:rFonts w:cs="Calibri" w:cstheme="minorAscii"/>
          <w:sz w:val="24"/>
          <w:szCs w:val="24"/>
        </w:rPr>
        <w:t xml:space="preserve">They left to go on vacation without me as </w:t>
      </w:r>
      <w:r w:rsidRPr="49B49CEF" w:rsidR="49B49CEF">
        <w:rPr>
          <w:rFonts w:cs="Calibri" w:cstheme="minorAscii"/>
          <w:sz w:val="24"/>
          <w:szCs w:val="24"/>
        </w:rPr>
        <w:t>sort of a</w:t>
      </w:r>
      <w:r w:rsidRPr="49B49CEF" w:rsidR="49B49CEF">
        <w:rPr>
          <w:rFonts w:cs="Calibri" w:cstheme="minorAscii"/>
          <w:sz w:val="24"/>
          <w:szCs w:val="24"/>
        </w:rPr>
        <w:t xml:space="preserve"> passive aggressive intervention.</w:t>
      </w:r>
      <w:r w:rsidRPr="49B49CEF" w:rsidR="49B49CEF">
        <w:rPr>
          <w:rFonts w:cs="Calibri" w:cstheme="minorAscii"/>
          <w:sz w:val="24"/>
          <w:szCs w:val="24"/>
        </w:rPr>
        <w:t xml:space="preserve"> </w:t>
      </w:r>
      <w:r w:rsidRPr="49B49CEF" w:rsidR="49B49CEF">
        <w:rPr>
          <w:rFonts w:cs="Calibri" w:cstheme="minorAscii"/>
          <w:sz w:val="24"/>
          <w:szCs w:val="24"/>
        </w:rPr>
        <w:t>It worked.</w:t>
      </w:r>
      <w:r w:rsidRPr="49B49CEF" w:rsidR="49B49CEF">
        <w:rPr>
          <w:rFonts w:cs="Calibri" w:cstheme="minorAscii"/>
          <w:sz w:val="24"/>
          <w:szCs w:val="24"/>
        </w:rPr>
        <w:t xml:space="preserve"> </w:t>
      </w:r>
      <w:r w:rsidRPr="49B49CEF" w:rsidR="49B49CEF">
        <w:rPr>
          <w:rFonts w:cs="Calibri" w:cstheme="minorAscii"/>
          <w:sz w:val="24"/>
          <w:szCs w:val="24"/>
        </w:rPr>
        <w:t>I still have the occasional nip, but I prefer not to dull my experience.</w:t>
      </w:r>
      <w:r w:rsidRPr="49B49CEF" w:rsidR="49B49CEF">
        <w:rPr>
          <w:rFonts w:cs="Calibri" w:cstheme="minorAscii"/>
          <w:sz w:val="24"/>
          <w:szCs w:val="24"/>
        </w:rPr>
        <w:t xml:space="preserve"> </w:t>
      </w:r>
      <w:r w:rsidRPr="49B49CEF" w:rsidR="49B49CEF">
        <w:rPr>
          <w:rFonts w:cs="Calibri" w:cstheme="minorAscii"/>
          <w:sz w:val="24"/>
          <w:szCs w:val="24"/>
        </w:rPr>
        <w:t xml:space="preserve">I raised a mental glass and toasted, </w:t>
      </w:r>
      <w:r w:rsidRPr="49B49CEF" w:rsidR="49B49CEF">
        <w:rPr>
          <w:rFonts w:cs="Calibri" w:cstheme="minorAscii"/>
          <w:i w:val="1"/>
          <w:iCs w:val="1"/>
          <w:sz w:val="24"/>
          <w:szCs w:val="24"/>
        </w:rPr>
        <w:t xml:space="preserve">Live life like you stole it and </w:t>
      </w:r>
      <w:r w:rsidRPr="49B49CEF" w:rsidR="49B49CEF">
        <w:rPr>
          <w:rFonts w:cs="Calibri" w:cstheme="minorAscii"/>
          <w:i w:val="1"/>
          <w:iCs w:val="1"/>
          <w:sz w:val="24"/>
          <w:szCs w:val="24"/>
        </w:rPr>
        <w:t>they’re</w:t>
      </w:r>
      <w:r w:rsidRPr="49B49CEF" w:rsidR="49B49CEF">
        <w:rPr>
          <w:rFonts w:cs="Calibri" w:cstheme="minorAscii"/>
          <w:i w:val="1"/>
          <w:iCs w:val="1"/>
          <w:sz w:val="24"/>
          <w:szCs w:val="24"/>
        </w:rPr>
        <w:t xml:space="preserve"> going to take it back at any moment.</w:t>
      </w:r>
      <w:r w:rsidRPr="49B49CEF" w:rsidR="49B49CEF">
        <w:rPr>
          <w:rFonts w:cs="Calibri" w:cstheme="minorAscii"/>
          <w:i w:val="1"/>
          <w:iCs w:val="1"/>
          <w:sz w:val="24"/>
          <w:szCs w:val="24"/>
        </w:rPr>
        <w:t xml:space="preserve"> </w:t>
      </w:r>
      <w:r w:rsidRPr="49B49CEF" w:rsidR="49B49CEF">
        <w:rPr>
          <w:rFonts w:cs="Calibri" w:cstheme="minorAscii"/>
          <w:i w:val="1"/>
          <w:iCs w:val="1"/>
          <w:sz w:val="24"/>
          <w:szCs w:val="24"/>
        </w:rPr>
        <w:t xml:space="preserve">Thanks, </w:t>
      </w:r>
      <w:r w:rsidRPr="49B49CEF" w:rsidR="49B49CEF">
        <w:rPr>
          <w:rFonts w:cs="Calibri" w:cstheme="minorAscii"/>
          <w:i w:val="1"/>
          <w:iCs w:val="1"/>
          <w:sz w:val="24"/>
          <w:szCs w:val="24"/>
        </w:rPr>
        <w:t>Mom</w:t>
      </w:r>
      <w:r w:rsidRPr="49B49CEF" w:rsidR="49B49CEF">
        <w:rPr>
          <w:rFonts w:cs="Calibri" w:cstheme="minorAscii"/>
          <w:i w:val="1"/>
          <w:iCs w:val="1"/>
          <w:sz w:val="24"/>
          <w:szCs w:val="24"/>
        </w:rPr>
        <w:t xml:space="preserve"> and Pops.</w:t>
      </w:r>
    </w:p>
    <w:p w:rsidR="00176DAF" w:rsidP="00176DAF" w:rsidRDefault="007F0EEA" w14:paraId="56E34624" w14:textId="77777777">
      <w:pPr>
        <w:spacing w:after="0"/>
        <w:ind w:firstLine="360"/>
        <w:rPr>
          <w:rFonts w:cstheme="minorHAnsi"/>
          <w:sz w:val="24"/>
          <w:szCs w:val="24"/>
        </w:rPr>
      </w:pPr>
      <w:r w:rsidRPr="009E7F4C">
        <w:rPr>
          <w:rFonts w:cstheme="minorHAnsi"/>
          <w:sz w:val="24"/>
          <w:szCs w:val="24"/>
        </w:rPr>
        <w:t>“I’m sorry,” Henshaw says.</w:t>
      </w:r>
    </w:p>
    <w:p w:rsidR="00176DAF" w:rsidP="49B49CEF" w:rsidRDefault="007F0EEA" w14:paraId="630D8613" w14:textId="5F565A48">
      <w:pPr>
        <w:spacing w:after="0"/>
        <w:ind w:firstLine="360"/>
        <w:rPr>
          <w:rFonts w:cs="Calibri" w:cstheme="minorAscii"/>
          <w:sz w:val="24"/>
          <w:szCs w:val="24"/>
        </w:rPr>
      </w:pPr>
      <w:r w:rsidRPr="49B49CEF" w:rsidR="49B49CEF">
        <w:rPr>
          <w:rFonts w:cs="Calibri" w:cstheme="minorAscii"/>
          <w:sz w:val="24"/>
          <w:szCs w:val="24"/>
        </w:rPr>
        <w:t>“Ha</w:t>
      </w:r>
      <w:ins w:author="Gary Smailes" w:date="2024-03-15T16:33:31.042Z" w:id="963537291">
        <w:r w:rsidRPr="49B49CEF" w:rsidR="49B49CEF">
          <w:rPr>
            <w:rFonts w:cs="Calibri" w:cstheme="minorAscii"/>
            <w:sz w:val="24"/>
            <w:szCs w:val="24"/>
          </w:rPr>
          <w:t>.</w:t>
        </w:r>
      </w:ins>
      <w:del w:author="Gary Smailes" w:date="2024-03-15T16:33:29.875Z" w:id="953123459">
        <w:r w:rsidRPr="49B49CEF" w:rsidDel="49B49CEF">
          <w:rPr>
            <w:rFonts w:cs="Calibri" w:cstheme="minorAscii"/>
            <w:sz w:val="24"/>
            <w:szCs w:val="24"/>
          </w:rPr>
          <w:delText>!</w:delText>
        </w:r>
      </w:del>
      <w:r w:rsidRPr="49B49CEF" w:rsidR="49B49CEF">
        <w:rPr>
          <w:rFonts w:cs="Calibri" w:cstheme="minorAscii"/>
          <w:sz w:val="24"/>
          <w:szCs w:val="24"/>
        </w:rPr>
        <w:t xml:space="preserve"> You didn’t even try to sound like you meant it.”</w:t>
      </w:r>
    </w:p>
    <w:p w:rsidR="00176DAF" w:rsidP="00176DAF" w:rsidRDefault="007F0EEA" w14:paraId="04B4B292" w14:textId="77777777">
      <w:pPr>
        <w:spacing w:after="0"/>
        <w:ind w:firstLine="360"/>
        <w:rPr>
          <w:rFonts w:cstheme="minorHAnsi"/>
          <w:sz w:val="24"/>
          <w:szCs w:val="24"/>
        </w:rPr>
      </w:pPr>
      <w:r w:rsidRPr="009E7F4C">
        <w:rPr>
          <w:rFonts w:cstheme="minorHAnsi"/>
          <w:sz w:val="24"/>
          <w:szCs w:val="24"/>
        </w:rPr>
        <w:t>“It’s the thing to say.”</w:t>
      </w:r>
    </w:p>
    <w:p w:rsidR="00176DAF" w:rsidP="00176DAF" w:rsidRDefault="007F0EEA" w14:paraId="020E8751" w14:textId="77777777">
      <w:pPr>
        <w:spacing w:after="0"/>
        <w:ind w:firstLine="360"/>
        <w:rPr>
          <w:rFonts w:cstheme="minorHAnsi"/>
          <w:sz w:val="24"/>
          <w:szCs w:val="24"/>
        </w:rPr>
      </w:pPr>
      <w:r w:rsidRPr="009E7F4C">
        <w:rPr>
          <w:rFonts w:cstheme="minorHAnsi"/>
          <w:sz w:val="24"/>
          <w:szCs w:val="24"/>
        </w:rPr>
        <w:t>“Not if you don’t mean it.</w:t>
      </w:r>
      <w:r w:rsidR="0071681A">
        <w:rPr>
          <w:rFonts w:cstheme="minorHAnsi"/>
          <w:sz w:val="24"/>
          <w:szCs w:val="24"/>
        </w:rPr>
        <w:t xml:space="preserve"> </w:t>
      </w:r>
      <w:r w:rsidRPr="009E7F4C">
        <w:rPr>
          <w:rFonts w:cstheme="minorHAnsi"/>
          <w:sz w:val="24"/>
          <w:szCs w:val="24"/>
        </w:rPr>
        <w:t>If you don’t mean it, don’t say it.</w:t>
      </w:r>
      <w:r w:rsidR="0071681A">
        <w:rPr>
          <w:rFonts w:cstheme="minorHAnsi"/>
          <w:sz w:val="24"/>
          <w:szCs w:val="24"/>
        </w:rPr>
        <w:t xml:space="preserve"> </w:t>
      </w:r>
      <w:r w:rsidRPr="009E7F4C">
        <w:rPr>
          <w:rFonts w:cstheme="minorHAnsi"/>
          <w:sz w:val="24"/>
          <w:szCs w:val="24"/>
        </w:rPr>
        <w:t>It’s okay to not say anything.</w:t>
      </w:r>
      <w:r w:rsidR="0071681A">
        <w:rPr>
          <w:rFonts w:cstheme="minorHAnsi"/>
          <w:sz w:val="24"/>
          <w:szCs w:val="24"/>
        </w:rPr>
        <w:t xml:space="preserve"> </w:t>
      </w:r>
      <w:r w:rsidRPr="009E7F4C">
        <w:rPr>
          <w:rFonts w:cstheme="minorHAnsi"/>
          <w:sz w:val="24"/>
          <w:szCs w:val="24"/>
        </w:rPr>
        <w:t>Silence is better than bullshit.”</w:t>
      </w:r>
    </w:p>
    <w:p w:rsidR="00176DAF" w:rsidP="00176DAF" w:rsidRDefault="007F0EEA" w14:paraId="31DB7A4D" w14:textId="77777777">
      <w:pPr>
        <w:spacing w:after="0"/>
        <w:ind w:firstLine="360"/>
        <w:rPr>
          <w:rFonts w:cstheme="minorHAnsi"/>
          <w:sz w:val="24"/>
          <w:szCs w:val="24"/>
        </w:rPr>
      </w:pPr>
      <w:r w:rsidRPr="009E7F4C">
        <w:rPr>
          <w:rFonts w:cstheme="minorHAnsi"/>
          <w:sz w:val="24"/>
          <w:szCs w:val="24"/>
        </w:rPr>
        <w:t>“Did your mother say that to you, too?”</w:t>
      </w:r>
    </w:p>
    <w:p w:rsidR="00176DAF" w:rsidP="49B49CEF" w:rsidRDefault="007F0EEA" w14:paraId="45F931E9" w14:textId="315B2D19">
      <w:pPr>
        <w:spacing w:after="0"/>
        <w:ind w:firstLine="360"/>
        <w:rPr>
          <w:rFonts w:cs="Calibri" w:cstheme="minorAscii"/>
          <w:sz w:val="24"/>
          <w:szCs w:val="24"/>
        </w:rPr>
      </w:pPr>
      <w:r w:rsidRPr="49B49CEF" w:rsidR="49B49CEF">
        <w:rPr>
          <w:rFonts w:cs="Calibri" w:cstheme="minorAscii"/>
          <w:sz w:val="24"/>
          <w:szCs w:val="24"/>
        </w:rPr>
        <w:t xml:space="preserve">“Nope, </w:t>
      </w:r>
      <w:r w:rsidRPr="49B49CEF" w:rsidR="49B49CEF">
        <w:rPr>
          <w:rFonts w:cs="Calibri" w:cstheme="minorAscii"/>
          <w:sz w:val="24"/>
          <w:szCs w:val="24"/>
        </w:rPr>
        <w:t>that’s</w:t>
      </w:r>
      <w:r w:rsidRPr="49B49CEF" w:rsidR="49B49CEF">
        <w:rPr>
          <w:rFonts w:cs="Calibri" w:cstheme="minorAscii"/>
          <w:sz w:val="24"/>
          <w:szCs w:val="24"/>
        </w:rPr>
        <w:t xml:space="preserve"> all </w:t>
      </w:r>
      <w:r w:rsidRPr="49B49CEF" w:rsidR="49B49CEF">
        <w:rPr>
          <w:rFonts w:cs="Calibri" w:cstheme="minorAscii"/>
          <w:sz w:val="24"/>
          <w:szCs w:val="24"/>
        </w:rPr>
        <w:t>mine</w:t>
      </w:r>
      <w:r w:rsidRPr="49B49CEF" w:rsidR="49B49CEF">
        <w:rPr>
          <w:rFonts w:cs="Calibri" w:cstheme="minorAscii"/>
          <w:sz w:val="24"/>
          <w:szCs w:val="24"/>
        </w:rPr>
        <w:t xml:space="preserve">. </w:t>
      </w:r>
      <w:r w:rsidRPr="49B49CEF" w:rsidR="49B49CEF">
        <w:rPr>
          <w:rFonts w:cs="Calibri" w:cstheme="minorAscii"/>
          <w:sz w:val="24"/>
          <w:szCs w:val="24"/>
        </w:rPr>
        <w:t>So</w:t>
      </w:r>
      <w:ins w:author="Gary Smailes" w:date="2024-03-15T16:36:29.611Z" w:id="1381522492">
        <w:r w:rsidRPr="49B49CEF" w:rsidR="49B49CEF">
          <w:rPr>
            <w:rFonts w:cs="Calibri" w:cstheme="minorAscii"/>
            <w:sz w:val="24"/>
            <w:szCs w:val="24"/>
          </w:rPr>
          <w:t>,</w:t>
        </w:r>
      </w:ins>
      <w:r w:rsidRPr="49B49CEF" w:rsidR="49B49CEF">
        <w:rPr>
          <w:rFonts w:cs="Calibri" w:cstheme="minorAscii"/>
          <w:sz w:val="24"/>
          <w:szCs w:val="24"/>
        </w:rPr>
        <w:t xml:space="preserve"> tell me, Peter Henshaw, </w:t>
      </w:r>
      <w:r w:rsidRPr="49B49CEF" w:rsidR="49B49CEF">
        <w:rPr>
          <w:rFonts w:cs="Calibri" w:cstheme="minorAscii"/>
          <w:sz w:val="24"/>
          <w:szCs w:val="24"/>
        </w:rPr>
        <w:t>what’s</w:t>
      </w:r>
      <w:r w:rsidRPr="49B49CEF" w:rsidR="49B49CEF">
        <w:rPr>
          <w:rFonts w:cs="Calibri" w:cstheme="minorAscii"/>
          <w:sz w:val="24"/>
          <w:szCs w:val="24"/>
        </w:rPr>
        <w:t xml:space="preserve"> your interest in my </w:t>
      </w:r>
      <w:r w:rsidRPr="49B49CEF" w:rsidR="49B49CEF">
        <w:rPr>
          <w:rFonts w:cs="Calibri" w:cstheme="minorAscii"/>
          <w:sz w:val="24"/>
          <w:szCs w:val="24"/>
        </w:rPr>
        <w:t>spaceball</w:t>
      </w:r>
      <w:r w:rsidRPr="49B49CEF" w:rsidR="49B49CEF">
        <w:rPr>
          <w:rFonts w:cs="Calibri" w:cstheme="minorAscii"/>
          <w:sz w:val="24"/>
          <w:szCs w:val="24"/>
        </w:rPr>
        <w:t xml:space="preserve"> suits?”</w:t>
      </w:r>
    </w:p>
    <w:p w:rsidR="00176DAF" w:rsidP="00176DAF" w:rsidRDefault="007F0EEA" w14:paraId="0A943D2A" w14:textId="447B62D9">
      <w:pPr>
        <w:spacing w:after="0"/>
        <w:ind w:firstLine="360"/>
        <w:rPr>
          <w:rFonts w:cstheme="minorHAnsi"/>
          <w:sz w:val="24"/>
          <w:szCs w:val="24"/>
        </w:rPr>
      </w:pPr>
      <w:r w:rsidRPr="009E7F4C">
        <w:rPr>
          <w:rFonts w:cstheme="minorHAnsi"/>
          <w:sz w:val="24"/>
          <w:szCs w:val="24"/>
        </w:rPr>
        <w:t xml:space="preserve">“Fleet Supply sold </w:t>
      </w:r>
      <w:r w:rsidR="00EA6290">
        <w:rPr>
          <w:rFonts w:cstheme="minorHAnsi"/>
          <w:sz w:val="24"/>
          <w:szCs w:val="24"/>
        </w:rPr>
        <w:t>forty</w:t>
      </w:r>
      <w:r w:rsidRPr="009E7F4C">
        <w:rPr>
          <w:rFonts w:cstheme="minorHAnsi"/>
          <w:sz w:val="24"/>
          <w:szCs w:val="24"/>
        </w:rPr>
        <w:t xml:space="preserve"> of them six weeks ago to one of Paul Chipper’s subsidiaries.”</w:t>
      </w:r>
    </w:p>
    <w:p w:rsidR="00176DAF" w:rsidP="00176DAF" w:rsidRDefault="007F0EEA" w14:paraId="04361439" w14:textId="77777777">
      <w:pPr>
        <w:spacing w:after="0"/>
        <w:ind w:firstLine="360"/>
        <w:rPr>
          <w:rFonts w:cstheme="minorHAnsi"/>
          <w:sz w:val="24"/>
          <w:szCs w:val="24"/>
        </w:rPr>
      </w:pPr>
      <w:r w:rsidRPr="009E7F4C">
        <w:rPr>
          <w:rFonts w:cstheme="minorHAnsi"/>
          <w:sz w:val="24"/>
          <w:szCs w:val="24"/>
        </w:rPr>
        <w:lastRenderedPageBreak/>
        <w:t>“Sold them, eh?”</w:t>
      </w:r>
    </w:p>
    <w:p w:rsidR="00176DAF" w:rsidP="49B49CEF" w:rsidRDefault="007F0EEA" w14:paraId="42278081" w14:textId="173925DD">
      <w:pPr>
        <w:spacing w:after="0"/>
        <w:ind w:firstLine="360"/>
        <w:rPr>
          <w:rFonts w:cs="Calibri" w:cstheme="minorAscii"/>
          <w:sz w:val="24"/>
          <w:szCs w:val="24"/>
        </w:rPr>
      </w:pPr>
      <w:r w:rsidRPr="49B49CEF" w:rsidR="49B49CEF">
        <w:rPr>
          <w:rFonts w:cs="Calibri" w:cstheme="minorAscii"/>
          <w:sz w:val="24"/>
          <w:szCs w:val="24"/>
        </w:rPr>
        <w:t xml:space="preserve">“Yes. They were to go to civilian law enforcement agencies across the Rim Colonies. They never made it to the </w:t>
      </w:r>
      <w:ins w:author="Gary Smailes" w:date="2024-03-15T16:36:44.369Z" w:id="349936019">
        <w:r w:rsidRPr="49B49CEF" w:rsidR="49B49CEF">
          <w:rPr>
            <w:rFonts w:cs="Calibri" w:cstheme="minorAscii"/>
            <w:sz w:val="24"/>
            <w:szCs w:val="24"/>
          </w:rPr>
          <w:t>c</w:t>
        </w:r>
      </w:ins>
      <w:del w:author="Gary Smailes" w:date="2024-03-15T16:36:43.782Z" w:id="688092802">
        <w:r w:rsidRPr="49B49CEF" w:rsidDel="49B49CEF">
          <w:rPr>
            <w:rFonts w:cs="Calibri" w:cstheme="minorAscii"/>
            <w:sz w:val="24"/>
            <w:szCs w:val="24"/>
          </w:rPr>
          <w:delText>C</w:delText>
        </w:r>
      </w:del>
      <w:r w:rsidRPr="49B49CEF" w:rsidR="49B49CEF">
        <w:rPr>
          <w:rFonts w:cs="Calibri" w:cstheme="minorAscii"/>
          <w:sz w:val="24"/>
          <w:szCs w:val="24"/>
        </w:rPr>
        <w:t xml:space="preserve">olonies, and your suits look remarkably like them. </w:t>
      </w:r>
      <w:r w:rsidRPr="49B49CEF" w:rsidR="49B49CEF">
        <w:rPr>
          <w:rFonts w:cs="Calibri" w:cstheme="minorAscii"/>
          <w:sz w:val="24"/>
          <w:szCs w:val="24"/>
        </w:rPr>
        <w:t>I’m</w:t>
      </w:r>
      <w:r w:rsidRPr="49B49CEF" w:rsidR="49B49CEF">
        <w:rPr>
          <w:rFonts w:cs="Calibri" w:cstheme="minorAscii"/>
          <w:sz w:val="24"/>
          <w:szCs w:val="24"/>
        </w:rPr>
        <w:t xml:space="preserve"> here to </w:t>
      </w:r>
      <w:r w:rsidRPr="49B49CEF" w:rsidR="49B49CEF">
        <w:rPr>
          <w:rFonts w:cs="Calibri" w:cstheme="minorAscii"/>
          <w:sz w:val="24"/>
          <w:szCs w:val="24"/>
        </w:rPr>
        <w:t>determine</w:t>
      </w:r>
      <w:r w:rsidRPr="49B49CEF" w:rsidR="49B49CEF">
        <w:rPr>
          <w:rFonts w:cs="Calibri" w:cstheme="minorAscii"/>
          <w:sz w:val="24"/>
          <w:szCs w:val="24"/>
        </w:rPr>
        <w:t xml:space="preserve"> if there was a breach of contract.”</w:t>
      </w:r>
    </w:p>
    <w:p w:rsidR="00176DAF" w:rsidP="00176DAF" w:rsidRDefault="007F0EEA" w14:paraId="54616165" w14:textId="0334E76A">
      <w:pPr>
        <w:spacing w:after="0"/>
        <w:ind w:firstLine="360"/>
        <w:rPr>
          <w:rFonts w:cstheme="minorHAnsi"/>
          <w:sz w:val="24"/>
          <w:szCs w:val="24"/>
        </w:rPr>
      </w:pPr>
      <w:r w:rsidRPr="009E7F4C">
        <w:rPr>
          <w:rFonts w:cstheme="minorHAnsi"/>
          <w:sz w:val="24"/>
          <w:szCs w:val="24"/>
        </w:rPr>
        <w:t>“Wow, that’s some story.</w:t>
      </w:r>
      <w:r w:rsidR="0071681A">
        <w:rPr>
          <w:rFonts w:cstheme="minorHAnsi"/>
          <w:sz w:val="24"/>
          <w:szCs w:val="24"/>
        </w:rPr>
        <w:t xml:space="preserve"> </w:t>
      </w:r>
      <w:r w:rsidRPr="009E7F4C">
        <w:rPr>
          <w:rFonts w:cstheme="minorHAnsi"/>
          <w:sz w:val="24"/>
          <w:szCs w:val="24"/>
        </w:rPr>
        <w:t>Hang on a second.”</w:t>
      </w:r>
      <w:r w:rsidR="0071681A">
        <w:rPr>
          <w:rFonts w:cstheme="minorHAnsi"/>
          <w:sz w:val="24"/>
          <w:szCs w:val="24"/>
        </w:rPr>
        <w:t xml:space="preserve"> </w:t>
      </w:r>
      <w:r w:rsidRPr="009E7F4C">
        <w:rPr>
          <w:rFonts w:cstheme="minorHAnsi"/>
          <w:sz w:val="24"/>
          <w:szCs w:val="24"/>
        </w:rPr>
        <w:t>I call Laura</w:t>
      </w:r>
      <w:r w:rsidR="00EA6290">
        <w:rPr>
          <w:rFonts w:cstheme="minorHAnsi"/>
          <w:sz w:val="24"/>
          <w:szCs w:val="24"/>
        </w:rPr>
        <w:t xml:space="preserve">, keeping </w:t>
      </w:r>
      <w:r w:rsidRPr="009E7F4C">
        <w:rPr>
          <w:rFonts w:cstheme="minorHAnsi"/>
          <w:sz w:val="24"/>
          <w:szCs w:val="24"/>
        </w:rPr>
        <w:t>our conversation in my head.</w:t>
      </w:r>
    </w:p>
    <w:p w:rsidR="00176DAF" w:rsidP="00176DAF" w:rsidRDefault="007F0EEA" w14:paraId="1EDFFDE4" w14:textId="014F4BF4">
      <w:pPr>
        <w:spacing w:after="0"/>
        <w:ind w:firstLine="360"/>
        <w:rPr>
          <w:rFonts w:cstheme="minorHAnsi"/>
          <w:sz w:val="24"/>
          <w:szCs w:val="24"/>
        </w:rPr>
      </w:pPr>
      <w:r w:rsidRPr="009E7F4C">
        <w:rPr>
          <w:rFonts w:cstheme="minorHAnsi"/>
          <w:sz w:val="24"/>
          <w:szCs w:val="24"/>
        </w:rPr>
        <w:t>“Rick, I really don’t have time right now.</w:t>
      </w:r>
      <w:r w:rsidR="0071681A">
        <w:rPr>
          <w:rFonts w:cstheme="minorHAnsi"/>
          <w:sz w:val="24"/>
          <w:szCs w:val="24"/>
        </w:rPr>
        <w:t xml:space="preserve"> </w:t>
      </w:r>
      <w:r w:rsidRPr="009E7F4C">
        <w:rPr>
          <w:rFonts w:cstheme="minorHAnsi"/>
          <w:sz w:val="24"/>
          <w:szCs w:val="24"/>
        </w:rPr>
        <w:t>I’m in the middle of a suit teardown and</w:t>
      </w:r>
      <w:r w:rsidR="004360BB">
        <w:rPr>
          <w:rFonts w:cstheme="minorHAnsi"/>
          <w:sz w:val="24"/>
          <w:szCs w:val="24"/>
        </w:rPr>
        <w:t>–”</w:t>
      </w:r>
    </w:p>
    <w:p w:rsidR="00176DAF" w:rsidP="00176DAF" w:rsidRDefault="007F0EEA" w14:paraId="50DED44E" w14:textId="77777777">
      <w:pPr>
        <w:spacing w:after="0"/>
        <w:ind w:firstLine="360"/>
        <w:rPr>
          <w:rFonts w:cstheme="minorHAnsi"/>
          <w:sz w:val="24"/>
          <w:szCs w:val="24"/>
        </w:rPr>
      </w:pPr>
      <w:r w:rsidRPr="009E7F4C">
        <w:rPr>
          <w:rFonts w:cstheme="minorHAnsi"/>
          <w:sz w:val="24"/>
          <w:szCs w:val="24"/>
        </w:rPr>
        <w:t>“There’s a FIB here,” I interrupt her, “and he says the suits are stolen.”</w:t>
      </w:r>
      <w:r w:rsidR="0071681A">
        <w:rPr>
          <w:rFonts w:cstheme="minorHAnsi"/>
          <w:sz w:val="24"/>
          <w:szCs w:val="24"/>
        </w:rPr>
        <w:t xml:space="preserve"> </w:t>
      </w:r>
      <w:r w:rsidRPr="009E7F4C">
        <w:rPr>
          <w:rFonts w:cstheme="minorHAnsi"/>
          <w:sz w:val="24"/>
          <w:szCs w:val="24"/>
        </w:rPr>
        <w:t xml:space="preserve">I relay what Henshaw told me. </w:t>
      </w:r>
    </w:p>
    <w:p w:rsidR="00176DAF" w:rsidP="00176DAF" w:rsidRDefault="007F0EEA" w14:paraId="47A6E6DA" w14:textId="77777777">
      <w:pPr>
        <w:spacing w:after="0"/>
        <w:ind w:firstLine="360"/>
        <w:rPr>
          <w:rFonts w:cstheme="minorHAnsi"/>
          <w:sz w:val="24"/>
          <w:szCs w:val="24"/>
        </w:rPr>
      </w:pPr>
      <w:r w:rsidRPr="009E7F4C">
        <w:rPr>
          <w:rFonts w:cstheme="minorHAnsi"/>
          <w:sz w:val="24"/>
          <w:szCs w:val="24"/>
        </w:rPr>
        <w:t>“Where are you?” she asks.</w:t>
      </w:r>
    </w:p>
    <w:p w:rsidR="00176DAF" w:rsidP="00176DAF" w:rsidRDefault="007F0EEA" w14:paraId="50C0AB58" w14:textId="77777777">
      <w:pPr>
        <w:spacing w:after="0"/>
        <w:ind w:firstLine="360"/>
        <w:rPr>
          <w:rFonts w:cstheme="minorHAnsi"/>
          <w:sz w:val="24"/>
          <w:szCs w:val="24"/>
        </w:rPr>
      </w:pPr>
      <w:r w:rsidRPr="009E7F4C">
        <w:rPr>
          <w:rFonts w:cstheme="minorHAnsi"/>
          <w:sz w:val="24"/>
          <w:szCs w:val="24"/>
        </w:rPr>
        <w:t>“Observation deck.”</w:t>
      </w:r>
    </w:p>
    <w:p w:rsidR="00176DAF" w:rsidP="00176DAF" w:rsidRDefault="007F0EEA" w14:paraId="0E6A9D1F" w14:textId="77777777">
      <w:pPr>
        <w:spacing w:after="0"/>
        <w:ind w:firstLine="360"/>
        <w:rPr>
          <w:rFonts w:cstheme="minorHAnsi"/>
          <w:sz w:val="24"/>
          <w:szCs w:val="24"/>
        </w:rPr>
      </w:pPr>
      <w:r w:rsidRPr="009E7F4C">
        <w:rPr>
          <w:rFonts w:cstheme="minorHAnsi"/>
          <w:sz w:val="24"/>
          <w:szCs w:val="24"/>
        </w:rPr>
        <w:t>“I’ll be right up.”</w:t>
      </w:r>
    </w:p>
    <w:p w:rsidR="00176DAF" w:rsidP="00176DAF" w:rsidRDefault="007F0EEA" w14:paraId="2DDC8491" w14:textId="77777777">
      <w:pPr>
        <w:spacing w:after="0"/>
        <w:ind w:firstLine="360"/>
        <w:rPr>
          <w:rFonts w:cstheme="minorHAnsi"/>
          <w:sz w:val="24"/>
          <w:szCs w:val="24"/>
        </w:rPr>
      </w:pPr>
      <w:r w:rsidRPr="009E7F4C">
        <w:rPr>
          <w:rFonts w:cstheme="minorHAnsi"/>
          <w:sz w:val="24"/>
          <w:szCs w:val="24"/>
        </w:rPr>
        <w:t>I key off and turn back to Henshaw.</w:t>
      </w:r>
      <w:r w:rsidR="0071681A">
        <w:rPr>
          <w:rFonts w:cstheme="minorHAnsi"/>
          <w:sz w:val="24"/>
          <w:szCs w:val="24"/>
        </w:rPr>
        <w:t xml:space="preserve"> </w:t>
      </w:r>
      <w:r w:rsidRPr="009E7F4C">
        <w:rPr>
          <w:rFonts w:cstheme="minorHAnsi"/>
          <w:sz w:val="24"/>
          <w:szCs w:val="24"/>
        </w:rPr>
        <w:t>“My suit expert is on her way.</w:t>
      </w:r>
      <w:r w:rsidR="0071681A">
        <w:rPr>
          <w:rFonts w:cstheme="minorHAnsi"/>
          <w:sz w:val="24"/>
          <w:szCs w:val="24"/>
        </w:rPr>
        <w:t xml:space="preserve"> </w:t>
      </w:r>
      <w:r w:rsidRPr="009E7F4C">
        <w:rPr>
          <w:rFonts w:cstheme="minorHAnsi"/>
          <w:sz w:val="24"/>
          <w:szCs w:val="24"/>
        </w:rPr>
        <w:t>She’ll clear this up for you.”</w:t>
      </w:r>
    </w:p>
    <w:p w:rsidR="00176DAF" w:rsidP="00176DAF" w:rsidRDefault="007F0EEA" w14:paraId="625FF738" w14:textId="77777777">
      <w:pPr>
        <w:spacing w:after="0"/>
        <w:ind w:firstLine="360"/>
        <w:rPr>
          <w:rFonts w:cstheme="minorHAnsi"/>
          <w:sz w:val="24"/>
          <w:szCs w:val="24"/>
        </w:rPr>
      </w:pPr>
      <w:r w:rsidRPr="009E7F4C">
        <w:rPr>
          <w:rFonts w:cstheme="minorHAnsi"/>
          <w:sz w:val="24"/>
          <w:szCs w:val="24"/>
        </w:rPr>
        <w:t>“I doubt it,” he says.</w:t>
      </w:r>
      <w:r w:rsidR="0071681A">
        <w:rPr>
          <w:rFonts w:cstheme="minorHAnsi"/>
          <w:sz w:val="24"/>
          <w:szCs w:val="24"/>
        </w:rPr>
        <w:t xml:space="preserve"> </w:t>
      </w:r>
      <w:r w:rsidRPr="009E7F4C">
        <w:rPr>
          <w:rFonts w:cstheme="minorHAnsi"/>
          <w:sz w:val="24"/>
          <w:szCs w:val="24"/>
        </w:rPr>
        <w:t>“Between you and me, this is just a formality.</w:t>
      </w:r>
      <w:r w:rsidR="0071681A">
        <w:rPr>
          <w:rFonts w:cstheme="minorHAnsi"/>
          <w:sz w:val="24"/>
          <w:szCs w:val="24"/>
        </w:rPr>
        <w:t xml:space="preserve"> </w:t>
      </w:r>
      <w:r w:rsidRPr="009E7F4C">
        <w:rPr>
          <w:rFonts w:cstheme="minorHAnsi"/>
          <w:sz w:val="24"/>
          <w:szCs w:val="24"/>
        </w:rPr>
        <w:t>You’re in possession of military hardware that’s supposed to be out protecting settlements from the very raiders who are on your spaceball team.</w:t>
      </w:r>
      <w:r w:rsidR="0071681A">
        <w:rPr>
          <w:rFonts w:cstheme="minorHAnsi"/>
          <w:sz w:val="24"/>
          <w:szCs w:val="24"/>
        </w:rPr>
        <w:t xml:space="preserve"> </w:t>
      </w:r>
      <w:r w:rsidRPr="009E7F4C">
        <w:rPr>
          <w:rFonts w:cstheme="minorHAnsi"/>
          <w:sz w:val="24"/>
          <w:szCs w:val="24"/>
        </w:rPr>
        <w:t>It’s disgusting and you should be ashamed of yourself.”</w:t>
      </w:r>
    </w:p>
    <w:p w:rsidR="00176DAF" w:rsidP="00176DAF" w:rsidRDefault="007F0EEA" w14:paraId="7E0B942F" w14:textId="77777777">
      <w:pPr>
        <w:spacing w:after="0"/>
        <w:ind w:firstLine="360"/>
        <w:rPr>
          <w:rFonts w:cstheme="minorHAnsi"/>
          <w:sz w:val="24"/>
          <w:szCs w:val="24"/>
        </w:rPr>
      </w:pPr>
      <w:r w:rsidRPr="009E7F4C">
        <w:rPr>
          <w:rFonts w:cstheme="minorHAnsi"/>
          <w:sz w:val="24"/>
          <w:szCs w:val="24"/>
        </w:rPr>
        <w:t>Ah.</w:t>
      </w:r>
      <w:r w:rsidR="0071681A">
        <w:rPr>
          <w:rFonts w:cstheme="minorHAnsi"/>
          <w:sz w:val="24"/>
          <w:szCs w:val="24"/>
        </w:rPr>
        <w:t xml:space="preserve"> </w:t>
      </w:r>
      <w:r w:rsidRPr="009E7F4C">
        <w:rPr>
          <w:rFonts w:cstheme="minorHAnsi"/>
          <w:sz w:val="24"/>
          <w:szCs w:val="24"/>
        </w:rPr>
        <w:t>He’s one of those.</w:t>
      </w:r>
      <w:r w:rsidR="0071681A">
        <w:rPr>
          <w:rFonts w:cstheme="minorHAnsi"/>
          <w:sz w:val="24"/>
          <w:szCs w:val="24"/>
        </w:rPr>
        <w:t xml:space="preserve"> </w:t>
      </w:r>
      <w:r w:rsidRPr="009E7F4C">
        <w:rPr>
          <w:rFonts w:cstheme="minorHAnsi"/>
          <w:sz w:val="24"/>
          <w:szCs w:val="24"/>
        </w:rPr>
        <w:t>“Well, if that were true, wouldn’t that mean that the suits were doing their jobs?</w:t>
      </w:r>
      <w:r w:rsidR="0071681A">
        <w:rPr>
          <w:rFonts w:cstheme="minorHAnsi"/>
          <w:sz w:val="24"/>
          <w:szCs w:val="24"/>
        </w:rPr>
        <w:t xml:space="preserve"> </w:t>
      </w:r>
      <w:r w:rsidRPr="009E7F4C">
        <w:rPr>
          <w:rFonts w:cstheme="minorHAnsi"/>
          <w:sz w:val="24"/>
          <w:szCs w:val="24"/>
        </w:rPr>
        <w:t>Keeping the raiders at bay?”</w:t>
      </w:r>
    </w:p>
    <w:p w:rsidR="00176DAF" w:rsidP="00176DAF" w:rsidRDefault="007F0EEA" w14:paraId="5987F21C" w14:textId="77777777">
      <w:pPr>
        <w:spacing w:after="0"/>
        <w:ind w:firstLine="360"/>
        <w:rPr>
          <w:rFonts w:cstheme="minorHAnsi"/>
          <w:sz w:val="24"/>
          <w:szCs w:val="24"/>
        </w:rPr>
      </w:pPr>
      <w:r w:rsidRPr="009E7F4C">
        <w:rPr>
          <w:rFonts w:cstheme="minorHAnsi"/>
          <w:sz w:val="24"/>
          <w:szCs w:val="24"/>
        </w:rPr>
        <w:t>“I don’t follow.”</w:t>
      </w:r>
    </w:p>
    <w:p w:rsidR="00176DAF" w:rsidP="00176DAF" w:rsidRDefault="007F0EEA" w14:paraId="301CFAE0" w14:textId="77777777">
      <w:pPr>
        <w:spacing w:after="0"/>
        <w:ind w:firstLine="360"/>
        <w:rPr>
          <w:rFonts w:cstheme="minorHAnsi"/>
          <w:sz w:val="24"/>
          <w:szCs w:val="24"/>
        </w:rPr>
      </w:pPr>
      <w:r w:rsidRPr="009E7F4C">
        <w:rPr>
          <w:rFonts w:cstheme="minorHAnsi"/>
          <w:sz w:val="24"/>
          <w:szCs w:val="24"/>
        </w:rPr>
        <w:t>“The raiders are here, Pete.</w:t>
      </w:r>
      <w:r w:rsidR="0071681A">
        <w:rPr>
          <w:rFonts w:cstheme="minorHAnsi"/>
          <w:sz w:val="24"/>
          <w:szCs w:val="24"/>
        </w:rPr>
        <w:t xml:space="preserve"> </w:t>
      </w:r>
      <w:r w:rsidRPr="009E7F4C">
        <w:rPr>
          <w:rFonts w:cstheme="minorHAnsi"/>
          <w:sz w:val="24"/>
          <w:szCs w:val="24"/>
        </w:rPr>
        <w:t>Not ravaging Rim Colonies.</w:t>
      </w:r>
      <w:r w:rsidR="0071681A">
        <w:rPr>
          <w:rFonts w:cstheme="minorHAnsi"/>
          <w:sz w:val="24"/>
          <w:szCs w:val="24"/>
        </w:rPr>
        <w:t xml:space="preserve"> </w:t>
      </w:r>
      <w:r w:rsidRPr="009E7F4C">
        <w:rPr>
          <w:rFonts w:cstheme="minorHAnsi"/>
          <w:sz w:val="24"/>
          <w:szCs w:val="24"/>
        </w:rPr>
        <w:t>Mission accomplished, and nobody had to do anything.”</w:t>
      </w:r>
      <w:r w:rsidR="0071681A">
        <w:rPr>
          <w:rFonts w:cstheme="minorHAnsi"/>
          <w:sz w:val="24"/>
          <w:szCs w:val="24"/>
        </w:rPr>
        <w:t xml:space="preserve"> </w:t>
      </w:r>
      <w:r w:rsidRPr="009E7F4C">
        <w:rPr>
          <w:rFonts w:cstheme="minorHAnsi"/>
          <w:sz w:val="24"/>
          <w:szCs w:val="24"/>
        </w:rPr>
        <w:t>I realize I might have accidentally admitted to something, so I add, “That’s assuming that the suits came from where you said, which I can’t say for certain.”</w:t>
      </w:r>
    </w:p>
    <w:p w:rsidR="00176DAF" w:rsidP="00176DAF" w:rsidRDefault="007F0EEA" w14:paraId="0CE77E08" w14:textId="77777777">
      <w:pPr>
        <w:spacing w:after="0"/>
        <w:ind w:firstLine="360"/>
        <w:rPr>
          <w:rFonts w:cstheme="minorHAnsi"/>
          <w:sz w:val="24"/>
          <w:szCs w:val="24"/>
        </w:rPr>
      </w:pPr>
      <w:r w:rsidRPr="009E7F4C">
        <w:rPr>
          <w:rFonts w:cstheme="minorHAnsi"/>
          <w:sz w:val="24"/>
          <w:szCs w:val="24"/>
        </w:rPr>
        <w:t>“I’m here to take those suits,” he says.</w:t>
      </w:r>
    </w:p>
    <w:p w:rsidR="00176DAF" w:rsidP="00176DAF" w:rsidRDefault="007F0EEA" w14:paraId="0B44DB14" w14:textId="77777777">
      <w:pPr>
        <w:spacing w:after="0"/>
        <w:ind w:firstLine="360"/>
        <w:rPr>
          <w:rFonts w:cstheme="minorHAnsi"/>
          <w:sz w:val="24"/>
          <w:szCs w:val="24"/>
        </w:rPr>
      </w:pPr>
      <w:r w:rsidRPr="009E7F4C">
        <w:rPr>
          <w:rFonts w:cstheme="minorHAnsi"/>
          <w:sz w:val="24"/>
          <w:szCs w:val="24"/>
        </w:rPr>
        <w:t>“Just you?”</w:t>
      </w:r>
    </w:p>
    <w:p w:rsidR="00176DAF" w:rsidP="00176DAF" w:rsidRDefault="007F0EEA" w14:paraId="58F67CF6" w14:textId="77777777">
      <w:pPr>
        <w:spacing w:after="0"/>
        <w:ind w:firstLine="360"/>
        <w:rPr>
          <w:rFonts w:cstheme="minorHAnsi"/>
          <w:sz w:val="24"/>
          <w:szCs w:val="24"/>
        </w:rPr>
      </w:pPr>
      <w:r w:rsidRPr="009E7F4C">
        <w:rPr>
          <w:rFonts w:cstheme="minorHAnsi"/>
          <w:sz w:val="24"/>
          <w:szCs w:val="24"/>
        </w:rPr>
        <w:t>“Just me.”</w:t>
      </w:r>
    </w:p>
    <w:p w:rsidR="00176DAF" w:rsidP="00176DAF" w:rsidRDefault="007F0EEA" w14:paraId="34CED503" w14:textId="77777777">
      <w:pPr>
        <w:spacing w:after="0"/>
        <w:ind w:firstLine="360"/>
        <w:rPr>
          <w:rFonts w:cstheme="minorHAnsi"/>
          <w:sz w:val="24"/>
          <w:szCs w:val="24"/>
        </w:rPr>
      </w:pPr>
      <w:r w:rsidRPr="009E7F4C">
        <w:rPr>
          <w:rFonts w:cstheme="minorHAnsi"/>
          <w:sz w:val="24"/>
          <w:szCs w:val="24"/>
        </w:rPr>
        <w:t>“Wow.”</w:t>
      </w:r>
    </w:p>
    <w:p w:rsidR="00176DAF" w:rsidP="00176DAF" w:rsidRDefault="007F0EEA" w14:paraId="7C697257" w14:textId="77777777">
      <w:pPr>
        <w:spacing w:after="0"/>
        <w:ind w:firstLine="360"/>
        <w:rPr>
          <w:rFonts w:cstheme="minorHAnsi"/>
          <w:sz w:val="24"/>
          <w:szCs w:val="24"/>
        </w:rPr>
      </w:pPr>
      <w:r w:rsidRPr="009E7F4C">
        <w:rPr>
          <w:rFonts w:cstheme="minorHAnsi"/>
          <w:sz w:val="24"/>
          <w:szCs w:val="24"/>
        </w:rPr>
        <w:t>“Wow, what?”</w:t>
      </w:r>
    </w:p>
    <w:p w:rsidR="00176DAF" w:rsidP="00176DAF" w:rsidRDefault="007F0EEA" w14:paraId="666763E5" w14:textId="77777777">
      <w:pPr>
        <w:spacing w:after="0"/>
        <w:ind w:firstLine="360"/>
        <w:rPr>
          <w:rFonts w:cstheme="minorHAnsi"/>
          <w:sz w:val="24"/>
          <w:szCs w:val="24"/>
        </w:rPr>
      </w:pPr>
      <w:r w:rsidRPr="009E7F4C">
        <w:rPr>
          <w:rFonts w:cstheme="minorHAnsi"/>
          <w:sz w:val="24"/>
          <w:szCs w:val="24"/>
        </w:rPr>
        <w:t>“I mean, it’s just been years since I’ve seen someone sent a merry goose chase as big as yours.</w:t>
      </w:r>
      <w:r w:rsidR="0071681A">
        <w:rPr>
          <w:rFonts w:cstheme="minorHAnsi"/>
          <w:sz w:val="24"/>
          <w:szCs w:val="24"/>
        </w:rPr>
        <w:t xml:space="preserve"> </w:t>
      </w:r>
      <w:r w:rsidRPr="009E7F4C">
        <w:rPr>
          <w:rFonts w:cstheme="minorHAnsi"/>
          <w:sz w:val="24"/>
          <w:szCs w:val="24"/>
        </w:rPr>
        <w:t>Who did you piss off?”</w:t>
      </w:r>
    </w:p>
    <w:p w:rsidR="00176DAF" w:rsidP="00176DAF" w:rsidRDefault="007F0EEA" w14:paraId="147D1715" w14:textId="0E43CFD9">
      <w:pPr>
        <w:spacing w:after="0"/>
        <w:ind w:firstLine="360"/>
        <w:rPr>
          <w:rFonts w:cstheme="minorHAnsi"/>
          <w:sz w:val="24"/>
          <w:szCs w:val="24"/>
        </w:rPr>
      </w:pPr>
      <w:r w:rsidRPr="009E7F4C">
        <w:rPr>
          <w:rFonts w:cstheme="minorHAnsi"/>
          <w:sz w:val="24"/>
          <w:szCs w:val="24"/>
        </w:rPr>
        <w:t>“</w:t>
      </w:r>
      <w:r w:rsidR="00462A96">
        <w:rPr>
          <w:rFonts w:cstheme="minorHAnsi"/>
          <w:sz w:val="24"/>
          <w:szCs w:val="24"/>
        </w:rPr>
        <w:t>What?</w:t>
      </w:r>
      <w:r w:rsidRPr="009E7F4C">
        <w:rPr>
          <w:rFonts w:cstheme="minorHAnsi"/>
          <w:sz w:val="24"/>
          <w:szCs w:val="24"/>
        </w:rPr>
        <w:t>”</w:t>
      </w:r>
    </w:p>
    <w:p w:rsidR="00176DAF" w:rsidP="49B49CEF" w:rsidRDefault="007F0EEA" w14:paraId="61D65184" w14:textId="6DC83B7A">
      <w:pPr>
        <w:spacing w:after="0"/>
        <w:ind w:firstLine="360"/>
        <w:rPr>
          <w:rFonts w:cs="Calibri" w:cstheme="minorAscii"/>
          <w:sz w:val="24"/>
          <w:szCs w:val="24"/>
        </w:rPr>
      </w:pPr>
      <w:r w:rsidRPr="49B49CEF" w:rsidR="49B49CEF">
        <w:rPr>
          <w:rFonts w:cs="Calibri" w:cstheme="minorAscii"/>
          <w:sz w:val="24"/>
          <w:szCs w:val="24"/>
        </w:rPr>
        <w:t xml:space="preserve">“Well, Pete, usually when someone is sent alone into a pit of vipers to get the shiny bauble, </w:t>
      </w:r>
      <w:r w:rsidRPr="49B49CEF" w:rsidR="49B49CEF">
        <w:rPr>
          <w:rFonts w:cs="Calibri" w:cstheme="minorAscii"/>
          <w:sz w:val="24"/>
          <w:szCs w:val="24"/>
        </w:rPr>
        <w:t>it’s</w:t>
      </w:r>
      <w:r w:rsidRPr="49B49CEF" w:rsidR="49B49CEF">
        <w:rPr>
          <w:rFonts w:cs="Calibri" w:cstheme="minorAscii"/>
          <w:sz w:val="24"/>
          <w:szCs w:val="24"/>
        </w:rPr>
        <w:t xml:space="preserve"> because they fucked up and this is </w:t>
      </w:r>
      <w:r w:rsidRPr="49B49CEF" w:rsidR="49B49CEF">
        <w:rPr>
          <w:rFonts w:cs="Calibri" w:cstheme="minorAscii"/>
          <w:sz w:val="24"/>
          <w:szCs w:val="24"/>
        </w:rPr>
        <w:t>a last-ditch</w:t>
      </w:r>
      <w:r w:rsidRPr="49B49CEF" w:rsidR="49B49CEF">
        <w:rPr>
          <w:rFonts w:cs="Calibri" w:cstheme="minorAscii"/>
          <w:sz w:val="24"/>
          <w:szCs w:val="24"/>
        </w:rPr>
        <w:t xml:space="preserve"> assignment. If you win, great, but </w:t>
      </w:r>
      <w:r w:rsidRPr="49B49CEF" w:rsidR="49B49CEF">
        <w:rPr>
          <w:rFonts w:cs="Calibri" w:cstheme="minorAscii"/>
          <w:sz w:val="24"/>
          <w:szCs w:val="24"/>
        </w:rPr>
        <w:t>you’re</w:t>
      </w:r>
      <w:r w:rsidRPr="49B49CEF" w:rsidR="49B49CEF">
        <w:rPr>
          <w:rFonts w:cs="Calibri" w:cstheme="minorAscii"/>
          <w:sz w:val="24"/>
          <w:szCs w:val="24"/>
        </w:rPr>
        <w:t xml:space="preserve"> not expected to win. In fact, </w:t>
      </w:r>
      <w:r w:rsidRPr="49B49CEF" w:rsidR="49B49CEF">
        <w:rPr>
          <w:rFonts w:cs="Calibri" w:cstheme="minorAscii"/>
          <w:sz w:val="24"/>
          <w:szCs w:val="24"/>
        </w:rPr>
        <w:t>you’re</w:t>
      </w:r>
      <w:r w:rsidRPr="49B49CEF" w:rsidR="49B49CEF">
        <w:rPr>
          <w:rFonts w:cs="Calibri" w:cstheme="minorAscii"/>
          <w:sz w:val="24"/>
          <w:szCs w:val="24"/>
        </w:rPr>
        <w:t xml:space="preserve"> expected to be never heard from again. So, what happened, Pete? You sleep with the boss’s wife? Sister? Wait, was it his daughter? Pete</w:t>
      </w:r>
      <w:ins w:author="Gary Smailes" w:date="2024-03-15T16:38:00.933Z" w:id="846025487">
        <w:r w:rsidRPr="49B49CEF" w:rsidR="49B49CEF">
          <w:rPr>
            <w:rFonts w:cs="Calibri" w:cstheme="minorAscii"/>
            <w:sz w:val="24"/>
            <w:szCs w:val="24"/>
          </w:rPr>
          <w:t>.</w:t>
        </w:r>
      </w:ins>
      <w:del w:author="Gary Smailes" w:date="2024-03-15T16:38:00.1Z" w:id="1703660325">
        <w:r w:rsidRPr="49B49CEF" w:rsidDel="49B49CEF">
          <w:rPr>
            <w:rFonts w:cs="Calibri" w:cstheme="minorAscii"/>
            <w:sz w:val="24"/>
            <w:szCs w:val="24"/>
          </w:rPr>
          <w:delText>!</w:delText>
        </w:r>
      </w:del>
      <w:r w:rsidRPr="49B49CEF" w:rsidR="49B49CEF">
        <w:rPr>
          <w:rFonts w:cs="Calibri" w:cstheme="minorAscii"/>
          <w:sz w:val="24"/>
          <w:szCs w:val="24"/>
        </w:rPr>
        <w:t xml:space="preserve"> You dog.”</w:t>
      </w:r>
    </w:p>
    <w:p w:rsidR="00176DAF" w:rsidP="00176DAF" w:rsidRDefault="007F0EEA" w14:paraId="49C47EFC" w14:textId="7A937A4C">
      <w:pPr>
        <w:spacing w:after="0"/>
        <w:ind w:firstLine="360"/>
        <w:rPr>
          <w:rFonts w:cstheme="minorHAnsi"/>
          <w:sz w:val="24"/>
          <w:szCs w:val="24"/>
        </w:rPr>
      </w:pPr>
      <w:r w:rsidRPr="009E7F4C">
        <w:rPr>
          <w:rFonts w:cstheme="minorHAnsi"/>
          <w:sz w:val="24"/>
          <w:szCs w:val="24"/>
        </w:rPr>
        <w:t>He turns red on the last one.</w:t>
      </w:r>
      <w:r w:rsidR="0071681A">
        <w:rPr>
          <w:rFonts w:cstheme="minorHAnsi"/>
          <w:sz w:val="24"/>
          <w:szCs w:val="24"/>
        </w:rPr>
        <w:t xml:space="preserve"> </w:t>
      </w:r>
      <w:r w:rsidRPr="009E7F4C">
        <w:rPr>
          <w:rFonts w:cstheme="minorHAnsi"/>
          <w:sz w:val="24"/>
          <w:szCs w:val="24"/>
        </w:rPr>
        <w:t>Maybe he did sleep with his boss’ daughter, or maybe the red face meant he’s really offended and I’m about to get punched.</w:t>
      </w:r>
      <w:r w:rsidR="0071681A">
        <w:rPr>
          <w:rFonts w:cstheme="minorHAnsi"/>
          <w:sz w:val="24"/>
          <w:szCs w:val="24"/>
        </w:rPr>
        <w:t xml:space="preserve"> </w:t>
      </w:r>
      <w:r w:rsidRPr="009E7F4C">
        <w:rPr>
          <w:rFonts w:cstheme="minorHAnsi"/>
          <w:sz w:val="24"/>
          <w:szCs w:val="24"/>
        </w:rPr>
        <w:t>I also know that it’s entirely possible – no, probable – that he’s right and our spaceball suits were diverted from some other legitimate project to my playground.</w:t>
      </w:r>
      <w:r w:rsidR="0071681A">
        <w:rPr>
          <w:rFonts w:cstheme="minorHAnsi"/>
          <w:sz w:val="24"/>
          <w:szCs w:val="24"/>
        </w:rPr>
        <w:t xml:space="preserve"> </w:t>
      </w:r>
      <w:r w:rsidRPr="009E7F4C">
        <w:rPr>
          <w:rFonts w:cstheme="minorHAnsi"/>
          <w:sz w:val="24"/>
          <w:szCs w:val="24"/>
        </w:rPr>
        <w:t>I’m okay with that.</w:t>
      </w:r>
      <w:r w:rsidR="0071681A">
        <w:rPr>
          <w:rFonts w:cstheme="minorHAnsi"/>
          <w:sz w:val="24"/>
          <w:szCs w:val="24"/>
        </w:rPr>
        <w:t xml:space="preserve"> </w:t>
      </w:r>
      <w:r w:rsidRPr="009E7F4C">
        <w:rPr>
          <w:rFonts w:cstheme="minorHAnsi"/>
          <w:sz w:val="24"/>
          <w:szCs w:val="24"/>
        </w:rPr>
        <w:t xml:space="preserve">My own suit </w:t>
      </w:r>
      <w:r w:rsidR="00462A96">
        <w:rPr>
          <w:rFonts w:cstheme="minorHAnsi"/>
          <w:sz w:val="24"/>
          <w:szCs w:val="24"/>
        </w:rPr>
        <w:t>wa</w:t>
      </w:r>
      <w:r w:rsidRPr="009E7F4C">
        <w:rPr>
          <w:rFonts w:cstheme="minorHAnsi"/>
          <w:sz w:val="24"/>
          <w:szCs w:val="24"/>
        </w:rPr>
        <w:t>s set up to eviscerate people.</w:t>
      </w:r>
      <w:r w:rsidR="0071681A">
        <w:rPr>
          <w:rFonts w:cstheme="minorHAnsi"/>
          <w:sz w:val="24"/>
          <w:szCs w:val="24"/>
        </w:rPr>
        <w:t xml:space="preserve"> </w:t>
      </w:r>
      <w:r w:rsidRPr="009E7F4C">
        <w:rPr>
          <w:rFonts w:cstheme="minorHAnsi"/>
          <w:sz w:val="24"/>
          <w:szCs w:val="24"/>
        </w:rPr>
        <w:t>I’m saving people I’ve never met from being torn in half.</w:t>
      </w:r>
      <w:r w:rsidR="0071681A">
        <w:rPr>
          <w:rFonts w:cstheme="minorHAnsi"/>
          <w:sz w:val="24"/>
          <w:szCs w:val="24"/>
        </w:rPr>
        <w:t xml:space="preserve"> </w:t>
      </w:r>
      <w:r w:rsidRPr="009E7F4C">
        <w:rPr>
          <w:rFonts w:cstheme="minorHAnsi"/>
          <w:sz w:val="24"/>
          <w:szCs w:val="24"/>
        </w:rPr>
        <w:t>I should get a medal.</w:t>
      </w:r>
    </w:p>
    <w:p w:rsidR="00176DAF" w:rsidP="00176DAF" w:rsidRDefault="007F0EEA" w14:paraId="7E309D99" w14:textId="7A430918">
      <w:pPr>
        <w:spacing w:after="0"/>
        <w:ind w:firstLine="360"/>
        <w:rPr>
          <w:rFonts w:cstheme="minorHAnsi"/>
          <w:sz w:val="24"/>
          <w:szCs w:val="24"/>
        </w:rPr>
      </w:pPr>
      <w:r w:rsidRPr="009E7F4C">
        <w:rPr>
          <w:rFonts w:cstheme="minorHAnsi"/>
          <w:sz w:val="24"/>
          <w:szCs w:val="24"/>
        </w:rPr>
        <w:t>“Goose chase or not, I represent the Fleet and if I determine if you stole</w:t>
      </w:r>
      <w:r w:rsidR="00082263">
        <w:rPr>
          <w:rFonts w:cstheme="minorHAnsi"/>
          <w:sz w:val="24"/>
          <w:szCs w:val="24"/>
        </w:rPr>
        <w:t>—</w:t>
      </w:r>
      <w:r w:rsidR="004360BB">
        <w:rPr>
          <w:rFonts w:cstheme="minorHAnsi"/>
          <w:sz w:val="24"/>
          <w:szCs w:val="24"/>
        </w:rPr>
        <w:t>”</w:t>
      </w:r>
    </w:p>
    <w:p w:rsidR="00176DAF" w:rsidP="00176DAF" w:rsidRDefault="007F0EEA" w14:paraId="6838063B" w14:textId="77777777">
      <w:pPr>
        <w:spacing w:after="0"/>
        <w:ind w:firstLine="360"/>
        <w:rPr>
          <w:rFonts w:cstheme="minorHAnsi"/>
          <w:sz w:val="24"/>
          <w:szCs w:val="24"/>
        </w:rPr>
      </w:pPr>
      <w:r w:rsidRPr="009E7F4C">
        <w:rPr>
          <w:rFonts w:cstheme="minorHAnsi"/>
          <w:sz w:val="24"/>
          <w:szCs w:val="24"/>
        </w:rPr>
        <w:lastRenderedPageBreak/>
        <w:t>I lean in.</w:t>
      </w:r>
      <w:r w:rsidR="0071681A">
        <w:rPr>
          <w:rFonts w:cstheme="minorHAnsi"/>
          <w:sz w:val="24"/>
          <w:szCs w:val="24"/>
        </w:rPr>
        <w:t xml:space="preserve"> </w:t>
      </w:r>
      <w:r w:rsidRPr="009E7F4C">
        <w:rPr>
          <w:rFonts w:cstheme="minorHAnsi"/>
          <w:sz w:val="24"/>
          <w:szCs w:val="24"/>
        </w:rPr>
        <w:t>“Pete.”</w:t>
      </w:r>
    </w:p>
    <w:p w:rsidR="00176DAF" w:rsidP="00176DAF" w:rsidRDefault="007F0EEA" w14:paraId="551F2CCC" w14:textId="0F5A853E">
      <w:pPr>
        <w:spacing w:after="0"/>
        <w:ind w:firstLine="360"/>
        <w:rPr>
          <w:rFonts w:cstheme="minorHAnsi"/>
          <w:sz w:val="24"/>
          <w:szCs w:val="24"/>
        </w:rPr>
      </w:pPr>
      <w:r w:rsidRPr="009E7F4C">
        <w:rPr>
          <w:rFonts w:cstheme="minorHAnsi"/>
          <w:sz w:val="24"/>
          <w:szCs w:val="24"/>
        </w:rPr>
        <w:t>“Ye</w:t>
      </w:r>
      <w:r w:rsidR="00462A96">
        <w:rPr>
          <w:rFonts w:cstheme="minorHAnsi"/>
          <w:sz w:val="24"/>
          <w:szCs w:val="24"/>
        </w:rPr>
        <w:t>ah</w:t>
      </w:r>
      <w:r w:rsidRPr="009E7F4C">
        <w:rPr>
          <w:rFonts w:cstheme="minorHAnsi"/>
          <w:sz w:val="24"/>
          <w:szCs w:val="24"/>
        </w:rPr>
        <w:t>?”</w:t>
      </w:r>
    </w:p>
    <w:p w:rsidR="00176DAF" w:rsidP="00176DAF" w:rsidRDefault="007F0EEA" w14:paraId="1C2A2049" w14:textId="666AFB60">
      <w:pPr>
        <w:spacing w:after="0"/>
        <w:ind w:firstLine="360"/>
        <w:rPr>
          <w:rFonts w:cstheme="minorHAnsi"/>
          <w:sz w:val="24"/>
          <w:szCs w:val="24"/>
        </w:rPr>
      </w:pPr>
      <w:r w:rsidRPr="009E7F4C">
        <w:rPr>
          <w:rFonts w:cstheme="minorHAnsi"/>
          <w:sz w:val="24"/>
          <w:szCs w:val="24"/>
        </w:rPr>
        <w:t>“When you flew in, did you happen to notice the Edochian cruiser sitting off the port bow?”</w:t>
      </w:r>
    </w:p>
    <w:p w:rsidR="00176DAF" w:rsidP="00176DAF" w:rsidRDefault="007F0EEA" w14:paraId="0AEDC7FA" w14:textId="77777777">
      <w:pPr>
        <w:spacing w:after="0"/>
        <w:ind w:firstLine="360"/>
        <w:rPr>
          <w:rFonts w:cstheme="minorHAnsi"/>
          <w:sz w:val="24"/>
          <w:szCs w:val="24"/>
        </w:rPr>
      </w:pPr>
      <w:r w:rsidRPr="009E7F4C">
        <w:rPr>
          <w:rFonts w:cstheme="minorHAnsi"/>
          <w:sz w:val="24"/>
          <w:szCs w:val="24"/>
        </w:rPr>
        <w:t>He smiles at me.</w:t>
      </w:r>
      <w:r w:rsidR="0071681A">
        <w:rPr>
          <w:rFonts w:cstheme="minorHAnsi"/>
          <w:sz w:val="24"/>
          <w:szCs w:val="24"/>
        </w:rPr>
        <w:t xml:space="preserve"> </w:t>
      </w:r>
      <w:r w:rsidRPr="009E7F4C">
        <w:rPr>
          <w:rFonts w:cstheme="minorHAnsi"/>
          <w:sz w:val="24"/>
          <w:szCs w:val="24"/>
        </w:rPr>
        <w:t>“That’s a fake.”</w:t>
      </w:r>
    </w:p>
    <w:p w:rsidR="00176DAF" w:rsidP="00176DAF" w:rsidRDefault="007F0EEA" w14:paraId="093ACA00" w14:textId="60C25494">
      <w:pPr>
        <w:spacing w:after="0"/>
        <w:ind w:firstLine="360"/>
        <w:rPr>
          <w:rFonts w:cstheme="minorHAnsi"/>
          <w:sz w:val="24"/>
          <w:szCs w:val="24"/>
        </w:rPr>
      </w:pPr>
      <w:r w:rsidRPr="009E7F4C">
        <w:rPr>
          <w:rFonts w:cstheme="minorHAnsi"/>
          <w:sz w:val="24"/>
          <w:szCs w:val="24"/>
        </w:rPr>
        <w:t xml:space="preserve">“Really?” I </w:t>
      </w:r>
      <w:r w:rsidRPr="009E7F4C" w:rsidR="009A363B">
        <w:rPr>
          <w:rFonts w:cstheme="minorHAnsi"/>
          <w:sz w:val="24"/>
          <w:szCs w:val="24"/>
        </w:rPr>
        <w:t>ask</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“Looks convincing to me.”</w:t>
      </w:r>
    </w:p>
    <w:p w:rsidR="00176DAF" w:rsidP="00176DAF" w:rsidRDefault="007F0EEA" w14:paraId="2C59A959" w14:textId="77777777">
      <w:pPr>
        <w:spacing w:after="0"/>
        <w:ind w:firstLine="360"/>
        <w:rPr>
          <w:rFonts w:cstheme="minorHAnsi"/>
          <w:sz w:val="24"/>
          <w:szCs w:val="24"/>
        </w:rPr>
      </w:pPr>
      <w:r w:rsidRPr="009E7F4C">
        <w:rPr>
          <w:rFonts w:cstheme="minorHAnsi"/>
          <w:sz w:val="24"/>
          <w:szCs w:val="24"/>
        </w:rPr>
        <w:t>“Have you been onboard that cruiser?”</w:t>
      </w:r>
    </w:p>
    <w:p w:rsidR="00176DAF" w:rsidP="00176DAF" w:rsidRDefault="007F0EEA" w14:paraId="71603079" w14:textId="77777777">
      <w:pPr>
        <w:spacing w:after="0"/>
        <w:ind w:firstLine="360"/>
        <w:rPr>
          <w:rFonts w:cstheme="minorHAnsi"/>
          <w:sz w:val="24"/>
          <w:szCs w:val="24"/>
        </w:rPr>
      </w:pPr>
      <w:r w:rsidRPr="009E7F4C">
        <w:rPr>
          <w:rFonts w:cstheme="minorHAnsi"/>
          <w:sz w:val="24"/>
          <w:szCs w:val="24"/>
        </w:rPr>
        <w:t>“No.”</w:t>
      </w:r>
    </w:p>
    <w:p w:rsidR="00176DAF" w:rsidP="00176DAF" w:rsidRDefault="007F0EEA" w14:paraId="6B5E6C55" w14:textId="77777777">
      <w:pPr>
        <w:spacing w:after="0"/>
        <w:ind w:firstLine="360"/>
        <w:rPr>
          <w:rFonts w:cstheme="minorHAnsi"/>
          <w:sz w:val="24"/>
          <w:szCs w:val="24"/>
        </w:rPr>
      </w:pPr>
      <w:r w:rsidRPr="009E7F4C">
        <w:rPr>
          <w:rFonts w:cstheme="minorHAnsi"/>
          <w:sz w:val="24"/>
          <w:szCs w:val="24"/>
        </w:rPr>
        <w:t>“Have you seen an Edochian from it?”</w:t>
      </w:r>
    </w:p>
    <w:p w:rsidR="00176DAF" w:rsidP="00176DAF" w:rsidRDefault="007F0EEA" w14:paraId="5AFA9C19" w14:textId="77777777">
      <w:pPr>
        <w:spacing w:after="0"/>
        <w:ind w:firstLine="360"/>
        <w:rPr>
          <w:rFonts w:cstheme="minorHAnsi"/>
          <w:sz w:val="24"/>
          <w:szCs w:val="24"/>
        </w:rPr>
      </w:pPr>
      <w:r w:rsidRPr="009E7F4C">
        <w:rPr>
          <w:rFonts w:cstheme="minorHAnsi"/>
          <w:sz w:val="24"/>
          <w:szCs w:val="24"/>
        </w:rPr>
        <w:t>“Not in person, but one spoke to us when it arrived.”</w:t>
      </w:r>
    </w:p>
    <w:p w:rsidR="00176DAF" w:rsidP="00176DAF" w:rsidRDefault="007F0EEA" w14:paraId="40BA6C42" w14:textId="77777777">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On the vid, where everything is real.</w:t>
      </w:r>
      <w:r w:rsidR="0071681A">
        <w:rPr>
          <w:rFonts w:cstheme="minorHAnsi"/>
          <w:sz w:val="24"/>
          <w:szCs w:val="24"/>
        </w:rPr>
        <w:t xml:space="preserve"> </w:t>
      </w:r>
      <w:r w:rsidRPr="009E7F4C">
        <w:rPr>
          <w:rFonts w:cstheme="minorHAnsi"/>
          <w:sz w:val="24"/>
          <w:szCs w:val="24"/>
        </w:rPr>
        <w:t>Have you seen Edochian patrols, or other ships come and go from it?</w:t>
      </w:r>
      <w:r w:rsidR="0071681A">
        <w:rPr>
          <w:rFonts w:cstheme="minorHAnsi"/>
          <w:sz w:val="24"/>
          <w:szCs w:val="24"/>
        </w:rPr>
        <w:t xml:space="preserve"> </w:t>
      </w:r>
      <w:r w:rsidRPr="009E7F4C">
        <w:rPr>
          <w:rFonts w:cstheme="minorHAnsi"/>
          <w:sz w:val="24"/>
          <w:szCs w:val="24"/>
        </w:rPr>
        <w:t>Have you seen it move, dump garbage, or otherwise act like a ship with thousands of people on it?”</w:t>
      </w:r>
    </w:p>
    <w:p w:rsidR="00176DAF" w:rsidP="00176DAF" w:rsidRDefault="007F0EEA" w14:paraId="59360881" w14:textId="1548B5DC">
      <w:pPr>
        <w:spacing w:after="0"/>
        <w:ind w:firstLine="360"/>
        <w:rPr>
          <w:rFonts w:cstheme="minorHAnsi"/>
          <w:sz w:val="24"/>
          <w:szCs w:val="24"/>
        </w:rPr>
      </w:pPr>
      <w:r w:rsidRPr="009E7F4C">
        <w:rPr>
          <w:rFonts w:cstheme="minorHAnsi"/>
          <w:sz w:val="24"/>
          <w:szCs w:val="24"/>
        </w:rPr>
        <w:t>“Now that you mention it, no</w:t>
      </w:r>
      <w:r w:rsidR="00082263">
        <w:rPr>
          <w:rFonts w:cstheme="minorHAnsi"/>
          <w:sz w:val="24"/>
          <w:szCs w:val="24"/>
        </w:rPr>
        <w:t>—”</w:t>
      </w:r>
      <w:r w:rsidRPr="009E7F4C">
        <w:rPr>
          <w:rFonts w:cstheme="minorHAnsi"/>
          <w:sz w:val="24"/>
          <w:szCs w:val="24"/>
        </w:rPr>
        <w:t xml:space="preserve"> </w:t>
      </w:r>
    </w:p>
    <w:p w:rsidR="00176DAF" w:rsidP="00176DAF" w:rsidRDefault="00AC04E9" w14:paraId="2528DBBE" w14:textId="55940AC1">
      <w:pPr>
        <w:spacing w:after="0"/>
        <w:ind w:firstLine="360"/>
        <w:rPr>
          <w:rFonts w:cstheme="minorHAnsi"/>
          <w:sz w:val="24"/>
          <w:szCs w:val="24"/>
        </w:rPr>
      </w:pPr>
      <w:r>
        <w:rPr>
          <w:rFonts w:cstheme="minorHAnsi"/>
          <w:sz w:val="24"/>
          <w:szCs w:val="24"/>
        </w:rPr>
        <w:t>A</w:t>
      </w:r>
      <w:r w:rsidRPr="009E7F4C" w:rsidR="007F0EEA">
        <w:rPr>
          <w:rFonts w:cstheme="minorHAnsi"/>
          <w:sz w:val="24"/>
          <w:szCs w:val="24"/>
        </w:rPr>
        <w:t xml:space="preserve"> dart appear</w:t>
      </w:r>
      <w:r>
        <w:rPr>
          <w:rFonts w:cstheme="minorHAnsi"/>
          <w:sz w:val="24"/>
          <w:szCs w:val="24"/>
        </w:rPr>
        <w:t>s</w:t>
      </w:r>
      <w:r w:rsidRPr="009E7F4C" w:rsidR="007F0EEA">
        <w:rPr>
          <w:rFonts w:cstheme="minorHAnsi"/>
          <w:sz w:val="24"/>
          <w:szCs w:val="24"/>
        </w:rPr>
        <w:t xml:space="preserve"> on Henshaw’s neck.</w:t>
      </w:r>
      <w:r w:rsidR="0071681A">
        <w:rPr>
          <w:rFonts w:cstheme="minorHAnsi"/>
          <w:sz w:val="24"/>
          <w:szCs w:val="24"/>
        </w:rPr>
        <w:t xml:space="preserve"> </w:t>
      </w:r>
      <w:r w:rsidRPr="009E7F4C" w:rsidR="007F0EEA">
        <w:rPr>
          <w:rFonts w:cstheme="minorHAnsi"/>
          <w:sz w:val="24"/>
          <w:szCs w:val="24"/>
        </w:rPr>
        <w:t>His hand slaps on it and we both turn to see where it came from.</w:t>
      </w:r>
      <w:r w:rsidR="0071681A">
        <w:rPr>
          <w:rFonts w:cstheme="minorHAnsi"/>
          <w:sz w:val="24"/>
          <w:szCs w:val="24"/>
        </w:rPr>
        <w:t xml:space="preserve"> </w:t>
      </w:r>
      <w:r w:rsidRPr="009E7F4C" w:rsidR="007F0EEA">
        <w:rPr>
          <w:rFonts w:cstheme="minorHAnsi"/>
          <w:sz w:val="24"/>
          <w:szCs w:val="24"/>
        </w:rPr>
        <w:t>Well, I turn.</w:t>
      </w:r>
      <w:r w:rsidR="0071681A">
        <w:rPr>
          <w:rFonts w:cstheme="minorHAnsi"/>
          <w:sz w:val="24"/>
          <w:szCs w:val="24"/>
        </w:rPr>
        <w:t xml:space="preserve"> </w:t>
      </w:r>
      <w:r w:rsidRPr="009E7F4C" w:rsidR="007F0EEA">
        <w:rPr>
          <w:rFonts w:cstheme="minorHAnsi"/>
          <w:sz w:val="24"/>
          <w:szCs w:val="24"/>
        </w:rPr>
        <w:t>Henshaw never makes the full pivot.</w:t>
      </w:r>
      <w:r w:rsidR="0071681A">
        <w:rPr>
          <w:rFonts w:cstheme="minorHAnsi"/>
          <w:sz w:val="24"/>
          <w:szCs w:val="24"/>
        </w:rPr>
        <w:t xml:space="preserve"> </w:t>
      </w:r>
      <w:r w:rsidRPr="009E7F4C" w:rsidR="007F0EEA">
        <w:rPr>
          <w:rFonts w:cstheme="minorHAnsi"/>
          <w:sz w:val="24"/>
          <w:szCs w:val="24"/>
        </w:rPr>
        <w:t>He topples over.</w:t>
      </w:r>
      <w:r w:rsidR="00842F7E">
        <w:rPr>
          <w:rFonts w:cstheme="minorHAnsi"/>
          <w:sz w:val="24"/>
          <w:szCs w:val="24"/>
        </w:rPr>
        <w:t xml:space="preserve"> </w:t>
      </w:r>
      <w:r w:rsidRPr="009E7F4C" w:rsidR="007F0EEA">
        <w:rPr>
          <w:rFonts w:cstheme="minorHAnsi"/>
          <w:sz w:val="24"/>
          <w:szCs w:val="24"/>
        </w:rPr>
        <w:t>I don’t catch him.</w:t>
      </w:r>
      <w:r w:rsidR="0071681A">
        <w:rPr>
          <w:rFonts w:cstheme="minorHAnsi"/>
          <w:sz w:val="24"/>
          <w:szCs w:val="24"/>
        </w:rPr>
        <w:t xml:space="preserve"> </w:t>
      </w:r>
      <w:r w:rsidRPr="009E7F4C" w:rsidR="007F0EEA">
        <w:rPr>
          <w:rFonts w:cstheme="minorHAnsi"/>
          <w:sz w:val="24"/>
          <w:szCs w:val="24"/>
        </w:rPr>
        <w:t xml:space="preserve">He seems like a </w:t>
      </w:r>
      <w:proofErr w:type="spellStart"/>
      <w:r w:rsidRPr="009E7F4C" w:rsidR="007F0EEA">
        <w:rPr>
          <w:rFonts w:cstheme="minorHAnsi"/>
          <w:sz w:val="24"/>
          <w:szCs w:val="24"/>
        </w:rPr>
        <w:t>dick</w:t>
      </w:r>
      <w:proofErr w:type="spellEnd"/>
      <w:r w:rsidRPr="009E7F4C" w:rsidR="007F0EEA">
        <w:rPr>
          <w:rFonts w:cstheme="minorHAnsi"/>
          <w:sz w:val="24"/>
          <w:szCs w:val="24"/>
        </w:rPr>
        <w:t xml:space="preserve">. </w:t>
      </w:r>
    </w:p>
    <w:p w:rsidR="00176DAF" w:rsidP="49B49CEF" w:rsidRDefault="007F0EEA" w14:paraId="56AF9200" w14:textId="662C85CC">
      <w:pPr>
        <w:spacing w:after="0"/>
        <w:ind w:firstLine="360"/>
        <w:rPr>
          <w:rFonts w:cs="Calibri" w:cstheme="minorAscii"/>
          <w:sz w:val="24"/>
          <w:szCs w:val="24"/>
        </w:rPr>
      </w:pPr>
      <w:r w:rsidRPr="49B49CEF" w:rsidR="49B49CEF">
        <w:rPr>
          <w:rFonts w:cs="Calibri" w:cstheme="minorAscii"/>
          <w:sz w:val="24"/>
          <w:szCs w:val="24"/>
        </w:rPr>
        <w:t xml:space="preserve">Laura puts her stun gun down and I </w:t>
      </w:r>
      <w:r w:rsidRPr="49B49CEF" w:rsidR="49B49CEF">
        <w:rPr>
          <w:rFonts w:cs="Calibri" w:cstheme="minorAscii"/>
          <w:sz w:val="24"/>
          <w:szCs w:val="24"/>
        </w:rPr>
        <w:t>won’t</w:t>
      </w:r>
      <w:r w:rsidRPr="49B49CEF" w:rsidR="49B49CEF">
        <w:rPr>
          <w:rFonts w:cs="Calibri" w:cstheme="minorAscii"/>
          <w:sz w:val="24"/>
          <w:szCs w:val="24"/>
        </w:rPr>
        <w:t xml:space="preserve"> lie, I relax more than a tiny bit. She rolls her eyes</w:t>
      </w:r>
      <w:ins w:author="Gary Smailes" w:date="2024-03-15T16:39:02.134Z" w:id="859062032">
        <w:r w:rsidRPr="49B49CEF" w:rsidR="49B49CEF">
          <w:rPr>
            <w:rFonts w:cs="Calibri" w:cstheme="minorAscii"/>
            <w:sz w:val="24"/>
            <w:szCs w:val="24"/>
          </w:rPr>
          <w:t>.</w:t>
        </w:r>
      </w:ins>
      <w:del w:author="Gary Smailes" w:date="2024-03-15T16:39:00.076Z" w:id="120204941">
        <w:r w:rsidRPr="49B49CEF" w:rsidDel="49B49CEF">
          <w:rPr>
            <w:rFonts w:cs="Calibri" w:cstheme="minorAscii"/>
            <w:sz w:val="24"/>
            <w:szCs w:val="24"/>
          </w:rPr>
          <w:delText xml:space="preserve"> and sa</w:delText>
        </w:r>
      </w:del>
      <w:del w:author="Gary Smailes" w:date="2024-03-15T16:38:59.276Z" w:id="1307252946">
        <w:r w:rsidRPr="49B49CEF" w:rsidDel="49B49CEF">
          <w:rPr>
            <w:rFonts w:cs="Calibri" w:cstheme="minorAscii"/>
            <w:sz w:val="24"/>
            <w:szCs w:val="24"/>
          </w:rPr>
          <w:delText>ys,</w:delText>
        </w:r>
      </w:del>
      <w:r w:rsidRPr="49B49CEF" w:rsidR="49B49CEF">
        <w:rPr>
          <w:rFonts w:cs="Calibri" w:cstheme="minorAscii"/>
          <w:sz w:val="24"/>
          <w:szCs w:val="24"/>
        </w:rPr>
        <w:t xml:space="preserve"> “Oh, for fuck’s sake, Rick, </w:t>
      </w:r>
      <w:r w:rsidRPr="49B49CEF" w:rsidR="49B49CEF">
        <w:rPr>
          <w:rFonts w:cs="Calibri" w:cstheme="minorAscii"/>
          <w:sz w:val="24"/>
          <w:szCs w:val="24"/>
        </w:rPr>
        <w:t>I’m</w:t>
      </w:r>
      <w:r w:rsidRPr="49B49CEF" w:rsidR="49B49CEF">
        <w:rPr>
          <w:rFonts w:cs="Calibri" w:cstheme="minorAscii"/>
          <w:sz w:val="24"/>
          <w:szCs w:val="24"/>
        </w:rPr>
        <w:t xml:space="preserve"> not going to stun you, too. Does that sound like something I would do?”</w:t>
      </w:r>
    </w:p>
    <w:p w:rsidR="00176DAF" w:rsidP="00176DAF" w:rsidRDefault="007F0EEA" w14:paraId="74B71501" w14:textId="77777777">
      <w:pPr>
        <w:spacing w:after="0"/>
        <w:ind w:firstLine="360"/>
        <w:rPr>
          <w:rFonts w:cstheme="minorHAnsi"/>
          <w:sz w:val="24"/>
          <w:szCs w:val="24"/>
        </w:rPr>
      </w:pPr>
      <w:r w:rsidRPr="009E7F4C">
        <w:rPr>
          <w:rFonts w:cstheme="minorHAnsi"/>
          <w:sz w:val="24"/>
          <w:szCs w:val="24"/>
        </w:rPr>
        <w:t>“Uh, actually it sounds exactly like something you would do.”</w:t>
      </w:r>
    </w:p>
    <w:p w:rsidR="00176DAF" w:rsidP="00176DAF" w:rsidRDefault="007F0EEA" w14:paraId="5D072940" w14:textId="23911B0A">
      <w:pPr>
        <w:spacing w:after="0"/>
        <w:ind w:firstLine="360"/>
        <w:rPr>
          <w:rFonts w:cstheme="minorHAnsi"/>
          <w:sz w:val="24"/>
          <w:szCs w:val="24"/>
        </w:rPr>
      </w:pPr>
      <w:r w:rsidRPr="009E7F4C">
        <w:rPr>
          <w:rFonts w:cstheme="minorHAnsi"/>
          <w:sz w:val="24"/>
          <w:szCs w:val="24"/>
        </w:rPr>
        <w:t>She smiles as she comes over and hip-checks me.</w:t>
      </w:r>
      <w:r w:rsidR="0071681A">
        <w:rPr>
          <w:rFonts w:cstheme="minorHAnsi"/>
          <w:sz w:val="24"/>
          <w:szCs w:val="24"/>
        </w:rPr>
        <w:t xml:space="preserve"> </w:t>
      </w:r>
      <w:r w:rsidRPr="009E7F4C">
        <w:rPr>
          <w:rFonts w:cstheme="minorHAnsi"/>
          <w:sz w:val="24"/>
          <w:szCs w:val="24"/>
        </w:rPr>
        <w:t>“You’re right, sweetie, I would.</w:t>
      </w:r>
      <w:r w:rsidR="0071681A">
        <w:rPr>
          <w:rFonts w:cstheme="minorHAnsi"/>
          <w:sz w:val="24"/>
          <w:szCs w:val="24"/>
        </w:rPr>
        <w:t xml:space="preserve"> </w:t>
      </w:r>
      <w:r w:rsidRPr="009E7F4C">
        <w:rPr>
          <w:rFonts w:cstheme="minorHAnsi"/>
          <w:sz w:val="24"/>
          <w:szCs w:val="24"/>
        </w:rPr>
        <w:t>But</w:t>
      </w:r>
      <w:r w:rsidR="00082263">
        <w:rPr>
          <w:rFonts w:cstheme="minorHAnsi"/>
          <w:sz w:val="24"/>
          <w:szCs w:val="24"/>
        </w:rPr>
        <w:t>—</w:t>
      </w:r>
      <w:r w:rsidRPr="009E7F4C">
        <w:rPr>
          <w:rFonts w:cstheme="minorHAnsi"/>
          <w:sz w:val="24"/>
          <w:szCs w:val="24"/>
        </w:rPr>
        <w:t>”</w:t>
      </w:r>
    </w:p>
    <w:p w:rsidR="00176DAF" w:rsidP="00176DAF" w:rsidRDefault="007F0EEA" w14:paraId="337C8F89" w14:textId="77777777">
      <w:pPr>
        <w:spacing w:after="0"/>
        <w:ind w:firstLine="360"/>
        <w:rPr>
          <w:rFonts w:cstheme="minorHAnsi"/>
          <w:sz w:val="24"/>
          <w:szCs w:val="24"/>
        </w:rPr>
      </w:pPr>
      <w:r w:rsidRPr="009E7F4C">
        <w:rPr>
          <w:rFonts w:cstheme="minorHAnsi"/>
          <w:sz w:val="24"/>
          <w:szCs w:val="24"/>
        </w:rPr>
        <w:t>“Sweetie?”</w:t>
      </w:r>
    </w:p>
    <w:p w:rsidR="00176DAF" w:rsidP="7CC37334" w:rsidRDefault="007F0EEA" w14:paraId="7BE78EEA" w14:textId="43237EBC">
      <w:pPr>
        <w:spacing w:after="0"/>
        <w:ind w:firstLine="360"/>
        <w:rPr>
          <w:rFonts w:cs="Calibri" w:cstheme="minorAscii"/>
          <w:sz w:val="24"/>
          <w:szCs w:val="24"/>
        </w:rPr>
      </w:pPr>
      <w:r w:rsidRPr="7CC37334" w:rsidR="7CC37334">
        <w:rPr>
          <w:rFonts w:cs="Calibri" w:cstheme="minorAscii"/>
          <w:sz w:val="24"/>
          <w:szCs w:val="24"/>
        </w:rPr>
        <w:t>“</w:t>
      </w:r>
      <w:del w:author="Gary Smailes" w:date="2024-03-15T16:42:48.195Z" w:id="1516455697">
        <w:r w:rsidRPr="7CC37334" w:rsidDel="7CC37334">
          <w:rPr>
            <w:rFonts w:cs="Calibri" w:cstheme="minorAscii"/>
            <w:sz w:val="24"/>
            <w:szCs w:val="24"/>
          </w:rPr>
          <w:delText>—</w:delText>
        </w:r>
      </w:del>
      <w:r w:rsidRPr="7CC37334" w:rsidR="7CC37334">
        <w:rPr>
          <w:rFonts w:cs="Calibri" w:cstheme="minorAscii"/>
          <w:sz w:val="24"/>
          <w:szCs w:val="24"/>
        </w:rPr>
        <w:t>I need your help. Grab his feet.”</w:t>
      </w:r>
    </w:p>
    <w:p w:rsidR="00176DAF" w:rsidP="00176DAF" w:rsidRDefault="007F0EEA" w14:paraId="49403C32" w14:textId="77777777">
      <w:pPr>
        <w:spacing w:after="0"/>
        <w:ind w:firstLine="360"/>
        <w:rPr>
          <w:rFonts w:cstheme="minorHAnsi"/>
          <w:sz w:val="24"/>
          <w:szCs w:val="24"/>
        </w:rPr>
      </w:pPr>
      <w:r w:rsidRPr="009E7F4C">
        <w:rPr>
          <w:rFonts w:cstheme="minorHAnsi"/>
          <w:sz w:val="24"/>
          <w:szCs w:val="24"/>
        </w:rPr>
        <w:t>“Sweetie?” I repeat.</w:t>
      </w:r>
    </w:p>
    <w:p w:rsidR="00176DAF" w:rsidP="7CC37334" w:rsidRDefault="007F0EEA" w14:paraId="4A408595" w14:textId="5A8045CC">
      <w:pPr>
        <w:spacing w:after="0"/>
        <w:ind w:firstLine="360"/>
        <w:rPr>
          <w:rFonts w:cs="Calibri" w:cstheme="minorAscii"/>
          <w:sz w:val="24"/>
          <w:szCs w:val="24"/>
        </w:rPr>
      </w:pPr>
      <w:r w:rsidRPr="7CC37334" w:rsidR="7CC37334">
        <w:rPr>
          <w:rFonts w:cs="Calibri" w:cstheme="minorAscii"/>
          <w:sz w:val="24"/>
          <w:szCs w:val="24"/>
        </w:rPr>
        <w:t>“His feet, Rick</w:t>
      </w:r>
      <w:ins w:author="Gary Smailes" w:date="2024-03-15T16:43:01.295Z" w:id="29361159">
        <w:r w:rsidRPr="7CC37334" w:rsidR="7CC37334">
          <w:rPr>
            <w:rFonts w:cs="Calibri" w:cstheme="minorAscii"/>
            <w:sz w:val="24"/>
            <w:szCs w:val="24"/>
          </w:rPr>
          <w:t>.</w:t>
        </w:r>
      </w:ins>
      <w:del w:author="Gary Smailes" w:date="2024-03-15T16:43:00.976Z" w:id="1084576763">
        <w:r w:rsidRPr="7CC37334" w:rsidDel="7CC37334">
          <w:rPr>
            <w:rFonts w:cs="Calibri" w:cstheme="minorAscii"/>
            <w:sz w:val="24"/>
            <w:szCs w:val="24"/>
          </w:rPr>
          <w:delText>!</w:delText>
        </w:r>
      </w:del>
      <w:r w:rsidRPr="7CC37334" w:rsidR="7CC37334">
        <w:rPr>
          <w:rFonts w:cs="Calibri" w:cstheme="minorAscii"/>
          <w:sz w:val="24"/>
          <w:szCs w:val="24"/>
        </w:rPr>
        <w:t>”</w:t>
      </w:r>
    </w:p>
    <w:p w:rsidR="00176DAF" w:rsidP="00176DAF" w:rsidRDefault="007F0EEA" w14:paraId="575E9A56" w14:textId="77777777">
      <w:pPr>
        <w:spacing w:after="0"/>
        <w:ind w:firstLine="360"/>
        <w:rPr>
          <w:rFonts w:cstheme="minorHAnsi"/>
          <w:sz w:val="24"/>
          <w:szCs w:val="24"/>
        </w:rPr>
      </w:pPr>
      <w:r w:rsidRPr="009E7F4C">
        <w:rPr>
          <w:rFonts w:cstheme="minorHAnsi"/>
          <w:sz w:val="24"/>
          <w:szCs w:val="24"/>
        </w:rPr>
        <w:t>I grab Henshaw’s feet and we carry him from the room.</w:t>
      </w:r>
      <w:r w:rsidR="0071681A">
        <w:rPr>
          <w:rFonts w:cstheme="minorHAnsi"/>
          <w:sz w:val="24"/>
          <w:szCs w:val="24"/>
        </w:rPr>
        <w:t xml:space="preserve"> </w:t>
      </w:r>
      <w:r w:rsidRPr="009E7F4C">
        <w:rPr>
          <w:rFonts w:cstheme="minorHAnsi"/>
          <w:sz w:val="24"/>
          <w:szCs w:val="24"/>
        </w:rPr>
        <w:t>“Where are we going with him?”</w:t>
      </w:r>
    </w:p>
    <w:p w:rsidR="00176DAF" w:rsidP="00176DAF" w:rsidRDefault="007F0EEA" w14:paraId="1EBAEFEC" w14:textId="77777777">
      <w:pPr>
        <w:spacing w:after="0"/>
        <w:ind w:firstLine="360"/>
        <w:rPr>
          <w:rFonts w:cstheme="minorHAnsi"/>
          <w:sz w:val="24"/>
          <w:szCs w:val="24"/>
        </w:rPr>
      </w:pPr>
      <w:r w:rsidRPr="009E7F4C">
        <w:rPr>
          <w:rFonts w:cstheme="minorHAnsi"/>
          <w:sz w:val="24"/>
          <w:szCs w:val="24"/>
        </w:rPr>
        <w:t>“Just up the corridor.”</w:t>
      </w:r>
    </w:p>
    <w:p w:rsidR="00176DAF" w:rsidP="00176DAF" w:rsidRDefault="007F0EEA" w14:paraId="12B6F861" w14:textId="77777777">
      <w:pPr>
        <w:spacing w:after="0"/>
        <w:ind w:firstLine="360"/>
        <w:rPr>
          <w:rFonts w:cstheme="minorHAnsi"/>
          <w:sz w:val="24"/>
          <w:szCs w:val="24"/>
        </w:rPr>
      </w:pPr>
      <w:r w:rsidRPr="009E7F4C">
        <w:rPr>
          <w:rFonts w:cstheme="minorHAnsi"/>
          <w:sz w:val="24"/>
          <w:szCs w:val="24"/>
        </w:rPr>
        <w:t>I drop his feet, forcing Laura to stop.</w:t>
      </w:r>
      <w:r w:rsidR="0071681A">
        <w:rPr>
          <w:rFonts w:cstheme="minorHAnsi"/>
          <w:sz w:val="24"/>
          <w:szCs w:val="24"/>
        </w:rPr>
        <w:t xml:space="preserve"> </w:t>
      </w:r>
      <w:r w:rsidRPr="009E7F4C">
        <w:rPr>
          <w:rFonts w:cstheme="minorHAnsi"/>
          <w:sz w:val="24"/>
          <w:szCs w:val="24"/>
        </w:rPr>
        <w:t>“There’s an airlock up there.”</w:t>
      </w:r>
    </w:p>
    <w:p w:rsidR="00176DAF" w:rsidP="00176DAF" w:rsidRDefault="007F0EEA" w14:paraId="4D2BC85C" w14:textId="7537BA18">
      <w:pPr>
        <w:spacing w:after="0"/>
        <w:ind w:firstLine="360"/>
        <w:rPr>
          <w:rFonts w:cstheme="minorHAnsi"/>
          <w:sz w:val="24"/>
          <w:szCs w:val="24"/>
        </w:rPr>
      </w:pPr>
      <w:r w:rsidRPr="009E7F4C">
        <w:rPr>
          <w:rFonts w:cstheme="minorHAnsi"/>
          <w:sz w:val="24"/>
          <w:szCs w:val="24"/>
        </w:rPr>
        <w:t xml:space="preserve">She fixes me with one of </w:t>
      </w:r>
      <w:r w:rsidR="00462A96">
        <w:rPr>
          <w:rFonts w:cstheme="minorHAnsi"/>
          <w:sz w:val="24"/>
          <w:szCs w:val="24"/>
        </w:rPr>
        <w:t>her</w:t>
      </w:r>
      <w:r w:rsidRPr="009E7F4C">
        <w:rPr>
          <w:rFonts w:cstheme="minorHAnsi"/>
          <w:sz w:val="24"/>
          <w:szCs w:val="24"/>
        </w:rPr>
        <w:t xml:space="preserve"> patented death-glares.</w:t>
      </w:r>
      <w:r w:rsidR="0071681A">
        <w:rPr>
          <w:rFonts w:cstheme="minorHAnsi"/>
          <w:sz w:val="24"/>
          <w:szCs w:val="24"/>
        </w:rPr>
        <w:t xml:space="preserve"> </w:t>
      </w:r>
      <w:r w:rsidRPr="009E7F4C">
        <w:rPr>
          <w:rFonts w:cstheme="minorHAnsi"/>
          <w:sz w:val="24"/>
          <w:szCs w:val="24"/>
        </w:rPr>
        <w:t>“Richard</w:t>
      </w:r>
      <w:r w:rsidR="00EA6290">
        <w:rPr>
          <w:rFonts w:cstheme="minorHAnsi"/>
          <w:sz w:val="24"/>
          <w:szCs w:val="24"/>
        </w:rPr>
        <w:t xml:space="preserve"> Charles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Do you honestly think I would flush this man out of the airlock simply for asking questions?”</w:t>
      </w:r>
    </w:p>
    <w:p w:rsidR="001056E0" w:rsidP="00176DAF" w:rsidRDefault="007F0EEA" w14:paraId="174A331B" w14:textId="7DF4A292">
      <w:pPr>
        <w:spacing w:after="0"/>
        <w:ind w:firstLine="360"/>
        <w:rPr>
          <w:rFonts w:cstheme="minorHAnsi"/>
          <w:sz w:val="24"/>
          <w:szCs w:val="24"/>
        </w:rPr>
      </w:pPr>
      <w:r w:rsidRPr="009E7F4C">
        <w:rPr>
          <w:rFonts w:cstheme="minorHAnsi"/>
          <w:sz w:val="24"/>
          <w:szCs w:val="24"/>
        </w:rPr>
        <w:t>“</w:t>
      </w:r>
      <w:r w:rsidR="001056E0">
        <w:rPr>
          <w:rFonts w:cstheme="minorHAnsi"/>
          <w:sz w:val="24"/>
          <w:szCs w:val="24"/>
        </w:rPr>
        <w:t>It depends if he was asking about the Sandstorms game.”</w:t>
      </w:r>
    </w:p>
    <w:p w:rsidR="001056E0" w:rsidP="00176DAF" w:rsidRDefault="00515A2F" w14:paraId="51EEC435" w14:textId="1CF0F5B2">
      <w:pPr>
        <w:spacing w:after="0"/>
        <w:ind w:firstLine="360"/>
        <w:rPr>
          <w:rFonts w:cstheme="minorHAnsi"/>
          <w:sz w:val="24"/>
          <w:szCs w:val="24"/>
        </w:rPr>
      </w:pPr>
      <w:r>
        <w:rPr>
          <w:rFonts w:cstheme="minorHAnsi"/>
          <w:sz w:val="24"/>
          <w:szCs w:val="24"/>
        </w:rPr>
        <w:t xml:space="preserve">Laura’s affront flashes to anger. </w:t>
      </w:r>
      <w:r w:rsidR="001056E0">
        <w:rPr>
          <w:rFonts w:cstheme="minorHAnsi"/>
          <w:sz w:val="24"/>
          <w:szCs w:val="24"/>
        </w:rPr>
        <w:t>“I swear to God, you talk about that one more—”</w:t>
      </w:r>
    </w:p>
    <w:p w:rsidR="00176DAF" w:rsidP="7CC37334" w:rsidRDefault="001056E0" w14:paraId="0AD2D172" w14:textId="75235661">
      <w:pPr>
        <w:spacing w:after="0"/>
        <w:ind w:firstLine="360"/>
        <w:rPr>
          <w:rFonts w:cs="Calibri" w:cstheme="minorAscii"/>
          <w:sz w:val="24"/>
          <w:szCs w:val="24"/>
        </w:rPr>
      </w:pPr>
      <w:r w:rsidRPr="7CC37334" w:rsidR="7CC37334">
        <w:rPr>
          <w:rFonts w:cs="Calibri" w:cstheme="minorAscii"/>
          <w:sz w:val="24"/>
          <w:szCs w:val="24"/>
        </w:rPr>
        <w:t>“</w:t>
      </w:r>
      <w:r w:rsidRPr="7CC37334" w:rsidR="7CC37334">
        <w:rPr>
          <w:rFonts w:cs="Calibri" w:cstheme="minorAscii"/>
          <w:sz w:val="24"/>
          <w:szCs w:val="24"/>
        </w:rPr>
        <w:t>I’m</w:t>
      </w:r>
      <w:r w:rsidRPr="7CC37334" w:rsidR="7CC37334">
        <w:rPr>
          <w:rFonts w:cs="Calibri" w:cstheme="minorAscii"/>
          <w:sz w:val="24"/>
          <w:szCs w:val="24"/>
        </w:rPr>
        <w:t xml:space="preserve"> kidding</w:t>
      </w:r>
      <w:ins w:author="Gary Smailes" w:date="2024-03-15T16:43:20.713Z" w:id="1021208388">
        <w:r w:rsidRPr="7CC37334" w:rsidR="7CC37334">
          <w:rPr>
            <w:rFonts w:cs="Calibri" w:cstheme="minorAscii"/>
            <w:sz w:val="24"/>
            <w:szCs w:val="24"/>
          </w:rPr>
          <w:t>.</w:t>
        </w:r>
      </w:ins>
      <w:del w:author="Gary Smailes" w:date="2024-03-15T16:43:20.276Z" w:id="1306132801">
        <w:r w:rsidRPr="7CC37334" w:rsidDel="7CC37334">
          <w:rPr>
            <w:rFonts w:cs="Calibri" w:cstheme="minorAscii"/>
            <w:sz w:val="24"/>
            <w:szCs w:val="24"/>
          </w:rPr>
          <w:delText>!</w:delText>
        </w:r>
      </w:del>
      <w:r w:rsidRPr="7CC37334" w:rsidR="7CC37334">
        <w:rPr>
          <w:rFonts w:cs="Calibri" w:cstheme="minorAscii"/>
          <w:sz w:val="24"/>
          <w:szCs w:val="24"/>
        </w:rPr>
        <w:t xml:space="preserve"> </w:t>
      </w:r>
      <w:r w:rsidRPr="7CC37334" w:rsidR="7CC37334">
        <w:rPr>
          <w:rFonts w:cs="Calibri" w:cstheme="minorAscii"/>
          <w:sz w:val="24"/>
          <w:szCs w:val="24"/>
        </w:rPr>
        <w:t>I’m</w:t>
      </w:r>
      <w:r w:rsidRPr="7CC37334" w:rsidR="7CC37334">
        <w:rPr>
          <w:rFonts w:cs="Calibri" w:cstheme="minorAscii"/>
          <w:sz w:val="24"/>
          <w:szCs w:val="24"/>
        </w:rPr>
        <w:t xml:space="preserve"> kidding.”</w:t>
      </w:r>
    </w:p>
    <w:p w:rsidR="00176DAF" w:rsidP="00176DAF" w:rsidRDefault="007F0EEA" w14:paraId="73BD3AE9" w14:textId="3A7BC42E">
      <w:pPr>
        <w:spacing w:after="0"/>
        <w:ind w:firstLine="360"/>
        <w:rPr>
          <w:rFonts w:cstheme="minorHAnsi"/>
          <w:sz w:val="24"/>
          <w:szCs w:val="24"/>
        </w:rPr>
      </w:pPr>
      <w:r w:rsidRPr="009E7F4C">
        <w:rPr>
          <w:rFonts w:cstheme="minorHAnsi"/>
          <w:sz w:val="24"/>
          <w:szCs w:val="24"/>
        </w:rPr>
        <w:t>“</w:t>
      </w:r>
      <w:r w:rsidR="001056E0">
        <w:rPr>
          <w:rFonts w:cstheme="minorHAnsi"/>
          <w:sz w:val="24"/>
          <w:szCs w:val="24"/>
        </w:rPr>
        <w:t>Yeah, well, h</w:t>
      </w:r>
      <w:r w:rsidRPr="009E7F4C">
        <w:rPr>
          <w:rFonts w:cstheme="minorHAnsi"/>
          <w:sz w:val="24"/>
          <w:szCs w:val="24"/>
        </w:rPr>
        <w:t>is shuttle is still docked</w:t>
      </w:r>
      <w:r w:rsidR="001056E0">
        <w:rPr>
          <w:rFonts w:cstheme="minorHAnsi"/>
          <w:sz w:val="24"/>
          <w:szCs w:val="24"/>
        </w:rPr>
        <w:t xml:space="preserve"> up here</w:t>
      </w:r>
      <w:r w:rsidRPr="009E7F4C">
        <w:rPr>
          <w:rFonts w:cstheme="minorHAnsi"/>
          <w:sz w:val="24"/>
          <w:szCs w:val="24"/>
        </w:rPr>
        <w:t xml:space="preserve">, </w:t>
      </w:r>
      <w:proofErr w:type="spellStart"/>
      <w:r w:rsidRPr="009E7F4C">
        <w:rPr>
          <w:rFonts w:cstheme="minorHAnsi"/>
          <w:sz w:val="24"/>
          <w:szCs w:val="24"/>
        </w:rPr>
        <w:t>numbnuts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Pick up his feet.”</w:t>
      </w:r>
    </w:p>
    <w:p w:rsidR="00176DAF" w:rsidP="7CC37334" w:rsidRDefault="007F0EEA" w14:paraId="70CA2D2E" w14:textId="796E4376">
      <w:pPr>
        <w:spacing w:after="0"/>
        <w:ind w:firstLine="360"/>
        <w:rPr>
          <w:rFonts w:cs="Calibri" w:cstheme="minorAscii"/>
          <w:sz w:val="24"/>
          <w:szCs w:val="24"/>
        </w:rPr>
      </w:pPr>
      <w:r w:rsidRPr="7CC37334" w:rsidR="7CC37334">
        <w:rPr>
          <w:rFonts w:cs="Calibri" w:cstheme="minorAscii"/>
          <w:sz w:val="24"/>
          <w:szCs w:val="24"/>
        </w:rPr>
        <w:t xml:space="preserve">We bring Henshaw to his shuttle, a Fleet-issue </w:t>
      </w:r>
      <w:ins w:author="Gary Smailes" w:date="2024-03-15T16:43:40.365Z" w:id="1888721274">
        <w:r w:rsidRPr="7CC37334" w:rsidR="7CC37334">
          <w:rPr>
            <w:rFonts w:cs="Calibri" w:cstheme="minorAscii"/>
            <w:sz w:val="24"/>
            <w:szCs w:val="24"/>
          </w:rPr>
          <w:t>g</w:t>
        </w:r>
      </w:ins>
      <w:del w:author="Gary Smailes" w:date="2024-03-15T16:43:39.844Z" w:id="660027036">
        <w:r w:rsidRPr="7CC37334" w:rsidDel="7CC37334">
          <w:rPr>
            <w:rFonts w:cs="Calibri" w:cstheme="minorAscii"/>
            <w:sz w:val="24"/>
            <w:szCs w:val="24"/>
          </w:rPr>
          <w:delText>G</w:delText>
        </w:r>
      </w:del>
      <w:r w:rsidRPr="7CC37334" w:rsidR="7CC37334">
        <w:rPr>
          <w:rFonts w:cs="Calibri" w:cstheme="minorAscii"/>
          <w:sz w:val="24"/>
          <w:szCs w:val="24"/>
        </w:rPr>
        <w:t xml:space="preserve">ate </w:t>
      </w:r>
      <w:ins w:author="Gary Smailes" w:date="2024-03-15T16:43:42.273Z" w:id="1851147330">
        <w:r w:rsidRPr="7CC37334" w:rsidR="7CC37334">
          <w:rPr>
            <w:rFonts w:cs="Calibri" w:cstheme="minorAscii"/>
            <w:sz w:val="24"/>
            <w:szCs w:val="24"/>
          </w:rPr>
          <w:t>j</w:t>
        </w:r>
      </w:ins>
      <w:del w:author="Gary Smailes" w:date="2024-03-15T16:43:41.942Z" w:id="1629755843">
        <w:r w:rsidRPr="7CC37334" w:rsidDel="7CC37334">
          <w:rPr>
            <w:rFonts w:cs="Calibri" w:cstheme="minorAscii"/>
            <w:sz w:val="24"/>
            <w:szCs w:val="24"/>
          </w:rPr>
          <w:delText>J</w:delText>
        </w:r>
      </w:del>
      <w:r w:rsidRPr="7CC37334" w:rsidR="7CC37334">
        <w:rPr>
          <w:rFonts w:cs="Calibri" w:cstheme="minorAscii"/>
          <w:sz w:val="24"/>
          <w:szCs w:val="24"/>
        </w:rPr>
        <w:t xml:space="preserve">umper. The things are deathtraps. They have a nasty habit of disintegrating on the fifteenth trip through a </w:t>
      </w:r>
      <w:ins w:author="Gary Smailes" w:date="2024-03-15T16:43:50.887Z" w:id="1256450309">
        <w:r w:rsidRPr="7CC37334" w:rsidR="7CC37334">
          <w:rPr>
            <w:rFonts w:cs="Calibri" w:cstheme="minorAscii"/>
            <w:sz w:val="24"/>
            <w:szCs w:val="24"/>
          </w:rPr>
          <w:t>g</w:t>
        </w:r>
      </w:ins>
      <w:del w:author="Gary Smailes" w:date="2024-03-15T16:43:49.983Z" w:id="1966320692">
        <w:r w:rsidRPr="7CC37334" w:rsidDel="7CC37334">
          <w:rPr>
            <w:rFonts w:cs="Calibri" w:cstheme="minorAscii"/>
            <w:sz w:val="24"/>
            <w:szCs w:val="24"/>
          </w:rPr>
          <w:delText>G</w:delText>
        </w:r>
      </w:del>
      <w:r w:rsidRPr="7CC37334" w:rsidR="7CC37334">
        <w:rPr>
          <w:rFonts w:cs="Calibri" w:cstheme="minorAscii"/>
          <w:sz w:val="24"/>
          <w:szCs w:val="24"/>
        </w:rPr>
        <w:t xml:space="preserve">ate. I don’t know why the number fifteen. Nobody does. But it happens so often that the shuttles have a big clock just inside the door that displays how many trips through the </w:t>
      </w:r>
      <w:ins w:author="Gary Smailes" w:date="2024-03-15T16:43:54.156Z" w:id="1216598025">
        <w:r w:rsidRPr="7CC37334" w:rsidR="7CC37334">
          <w:rPr>
            <w:rFonts w:cs="Calibri" w:cstheme="minorAscii"/>
            <w:sz w:val="24"/>
            <w:szCs w:val="24"/>
          </w:rPr>
          <w:t>g</w:t>
        </w:r>
      </w:ins>
      <w:del w:author="Gary Smailes" w:date="2024-03-15T16:43:53.765Z" w:id="806364303">
        <w:r w:rsidRPr="7CC37334" w:rsidDel="7CC37334">
          <w:rPr>
            <w:rFonts w:cs="Calibri" w:cstheme="minorAscii"/>
            <w:sz w:val="24"/>
            <w:szCs w:val="24"/>
          </w:rPr>
          <w:delText>G</w:delText>
        </w:r>
      </w:del>
      <w:r w:rsidRPr="7CC37334" w:rsidR="7CC37334">
        <w:rPr>
          <w:rFonts w:cs="Calibri" w:cstheme="minorAscii"/>
          <w:sz w:val="24"/>
          <w:szCs w:val="24"/>
        </w:rPr>
        <w:t xml:space="preserve">ates the ship has taken. This one has thirteen jumps on it. </w:t>
      </w:r>
    </w:p>
    <w:p w:rsidR="00176DAF" w:rsidP="7CC37334" w:rsidRDefault="007F0EEA" w14:paraId="4A186D1A" w14:textId="77C47DC7">
      <w:pPr>
        <w:spacing w:after="0"/>
        <w:ind w:firstLine="360"/>
        <w:rPr>
          <w:rFonts w:cs="Calibri" w:cstheme="minorAscii"/>
          <w:sz w:val="24"/>
          <w:szCs w:val="24"/>
        </w:rPr>
      </w:pPr>
      <w:r w:rsidRPr="7CC37334" w:rsidR="7CC37334">
        <w:rPr>
          <w:rFonts w:cs="Calibri" w:cstheme="minorAscii"/>
          <w:sz w:val="24"/>
          <w:szCs w:val="24"/>
        </w:rPr>
        <w:t xml:space="preserve">Gate </w:t>
      </w:r>
      <w:ins w:author="Gary Smailes" w:date="2024-03-15T16:43:58.81Z" w:id="158895616">
        <w:r w:rsidRPr="7CC37334" w:rsidR="7CC37334">
          <w:rPr>
            <w:rFonts w:cs="Calibri" w:cstheme="minorAscii"/>
            <w:sz w:val="24"/>
            <w:szCs w:val="24"/>
          </w:rPr>
          <w:t>j</w:t>
        </w:r>
      </w:ins>
      <w:del w:author="Gary Smailes" w:date="2024-03-15T16:43:58.36Z" w:id="1434861561">
        <w:r w:rsidRPr="7CC37334" w:rsidDel="7CC37334">
          <w:rPr>
            <w:rFonts w:cs="Calibri" w:cstheme="minorAscii"/>
            <w:sz w:val="24"/>
            <w:szCs w:val="24"/>
          </w:rPr>
          <w:delText>J</w:delText>
        </w:r>
      </w:del>
      <w:r w:rsidRPr="7CC37334" w:rsidR="7CC37334">
        <w:rPr>
          <w:rFonts w:cs="Calibri" w:cstheme="minorAscii"/>
          <w:sz w:val="24"/>
          <w:szCs w:val="24"/>
        </w:rPr>
        <w:t>um</w:t>
      </w:r>
      <w:commentRangeStart w:id="884962451"/>
      <w:r w:rsidRPr="7CC37334" w:rsidR="7CC37334">
        <w:rPr>
          <w:rFonts w:cs="Calibri" w:cstheme="minorAscii"/>
          <w:sz w:val="24"/>
          <w:szCs w:val="24"/>
        </w:rPr>
        <w:t>pers have three seats. We</w:t>
      </w:r>
      <w:commentRangeEnd w:id="884962451"/>
      <w:r>
        <w:rPr>
          <w:rStyle w:val="CommentReference"/>
        </w:rPr>
        <w:commentReference w:id="884962451"/>
      </w:r>
      <w:r w:rsidRPr="7CC37334" w:rsidR="7CC37334">
        <w:rPr>
          <w:rFonts w:cs="Calibri" w:cstheme="minorAscii"/>
          <w:sz w:val="24"/>
          <w:szCs w:val="24"/>
        </w:rPr>
        <w:t xml:space="preserve"> sit him in one of the passenger seats. “Strap him in,” Laura said. “I’ll take care of the flight plan.”</w:t>
      </w:r>
    </w:p>
    <w:p w:rsidR="00176DAF" w:rsidP="00176DAF" w:rsidRDefault="007F0EEA" w14:paraId="7627CEF0" w14:textId="77777777">
      <w:pPr>
        <w:spacing w:after="0"/>
        <w:ind w:firstLine="360"/>
        <w:rPr>
          <w:rFonts w:cstheme="minorHAnsi"/>
          <w:sz w:val="24"/>
          <w:szCs w:val="24"/>
        </w:rPr>
      </w:pPr>
      <w:r w:rsidRPr="009E7F4C">
        <w:rPr>
          <w:rFonts w:cstheme="minorHAnsi"/>
          <w:sz w:val="24"/>
          <w:szCs w:val="24"/>
        </w:rPr>
        <w:lastRenderedPageBreak/>
        <w:t>“Auto-pilot?” I ask.</w:t>
      </w:r>
    </w:p>
    <w:p w:rsidR="00176DAF" w:rsidP="00176DAF" w:rsidRDefault="007F0EEA" w14:paraId="18D83EAB" w14:textId="77777777">
      <w:pPr>
        <w:spacing w:after="0"/>
        <w:ind w:firstLine="360"/>
        <w:rPr>
          <w:rFonts w:cstheme="minorHAnsi"/>
          <w:sz w:val="24"/>
          <w:szCs w:val="24"/>
        </w:rPr>
      </w:pPr>
      <w:r w:rsidRPr="009E7F4C">
        <w:rPr>
          <w:rFonts w:cstheme="minorHAnsi"/>
          <w:sz w:val="24"/>
          <w:szCs w:val="24"/>
        </w:rPr>
        <w:t>“Well, I’m not flying it, dummy.”</w:t>
      </w:r>
    </w:p>
    <w:p w:rsidR="00176DAF" w:rsidP="00176DAF" w:rsidRDefault="007F0EEA" w14:paraId="15AAE952" w14:textId="2BE2B397">
      <w:pPr>
        <w:spacing w:after="0"/>
        <w:ind w:firstLine="360"/>
        <w:rPr>
          <w:rFonts w:cstheme="minorHAnsi"/>
          <w:sz w:val="24"/>
          <w:szCs w:val="24"/>
        </w:rPr>
      </w:pPr>
      <w:r w:rsidRPr="009E7F4C">
        <w:rPr>
          <w:rFonts w:cstheme="minorHAnsi"/>
          <w:sz w:val="24"/>
          <w:szCs w:val="24"/>
        </w:rPr>
        <w:t>“Where are you sending him?”</w:t>
      </w:r>
      <w:r w:rsidR="00790F0D">
        <w:rPr>
          <w:rFonts w:cstheme="minorHAnsi"/>
          <w:sz w:val="24"/>
          <w:szCs w:val="24"/>
        </w:rPr>
        <w:t xml:space="preserve"> I ask.</w:t>
      </w:r>
    </w:p>
    <w:p w:rsidR="00176DAF" w:rsidP="7CC37334" w:rsidRDefault="007F0EEA" w14:paraId="32CC06E8" w14:textId="3E90F4F8">
      <w:pPr>
        <w:spacing w:after="0"/>
        <w:ind w:firstLine="360"/>
        <w:rPr>
          <w:rFonts w:cs="Calibri" w:cstheme="minorAscii"/>
          <w:sz w:val="24"/>
          <w:szCs w:val="24"/>
        </w:rPr>
      </w:pPr>
      <w:r w:rsidRPr="7CC37334" w:rsidR="7CC37334">
        <w:rPr>
          <w:rFonts w:cs="Calibri" w:cstheme="minorAscii"/>
          <w:sz w:val="24"/>
          <w:szCs w:val="24"/>
        </w:rPr>
        <w:t xml:space="preserve">“Back to the </w:t>
      </w:r>
      <w:ins w:author="Gary Smailes" w:date="2024-03-15T16:45:36.434Z" w:id="1586284435">
        <w:r w:rsidRPr="7CC37334" w:rsidR="7CC37334">
          <w:rPr>
            <w:rFonts w:cs="Calibri" w:cstheme="minorAscii"/>
            <w:sz w:val="24"/>
            <w:szCs w:val="24"/>
          </w:rPr>
          <w:t>g</w:t>
        </w:r>
      </w:ins>
      <w:del w:author="Gary Smailes" w:date="2024-03-15T16:45:36.064Z" w:id="1225259147">
        <w:r w:rsidRPr="7CC37334" w:rsidDel="7CC37334">
          <w:rPr>
            <w:rFonts w:cs="Calibri" w:cstheme="minorAscii"/>
            <w:sz w:val="24"/>
            <w:szCs w:val="24"/>
          </w:rPr>
          <w:delText>G</w:delText>
        </w:r>
      </w:del>
      <w:r w:rsidRPr="7CC37334" w:rsidR="7CC37334">
        <w:rPr>
          <w:rFonts w:cs="Calibri" w:cstheme="minorAscii"/>
          <w:sz w:val="24"/>
          <w:szCs w:val="24"/>
        </w:rPr>
        <w:t xml:space="preserve">ate. </w:t>
      </w:r>
      <w:r w:rsidRPr="7CC37334" w:rsidR="7CC37334">
        <w:rPr>
          <w:rFonts w:cs="Calibri" w:cstheme="minorAscii"/>
          <w:sz w:val="24"/>
          <w:szCs w:val="24"/>
        </w:rPr>
        <w:t>He’ll</w:t>
      </w:r>
      <w:r w:rsidRPr="7CC37334" w:rsidR="7CC37334">
        <w:rPr>
          <w:rFonts w:cs="Calibri" w:cstheme="minorAscii"/>
          <w:sz w:val="24"/>
          <w:szCs w:val="24"/>
        </w:rPr>
        <w:t xml:space="preserve"> be out for a couple more hours, long enough for him to sleep through the jump.”</w:t>
      </w:r>
    </w:p>
    <w:p w:rsidR="00176DAF" w:rsidP="00176DAF" w:rsidRDefault="007F0EEA" w14:paraId="0A568897" w14:textId="77777777">
      <w:pPr>
        <w:spacing w:after="0"/>
        <w:ind w:firstLine="360"/>
        <w:rPr>
          <w:rFonts w:cstheme="minorHAnsi"/>
          <w:sz w:val="24"/>
          <w:szCs w:val="24"/>
        </w:rPr>
      </w:pPr>
      <w:r w:rsidRPr="009E7F4C">
        <w:rPr>
          <w:rFonts w:cstheme="minorHAnsi"/>
          <w:sz w:val="24"/>
          <w:szCs w:val="24"/>
        </w:rPr>
        <w:t>“Which will end up where?”</w:t>
      </w:r>
    </w:p>
    <w:p w:rsidR="00176DAF" w:rsidP="00176DAF" w:rsidRDefault="00790F0D" w14:paraId="3004806E" w14:textId="6BF0B2C2">
      <w:pPr>
        <w:spacing w:after="0"/>
        <w:ind w:firstLine="360"/>
        <w:rPr>
          <w:rFonts w:cstheme="minorHAnsi"/>
          <w:sz w:val="24"/>
          <w:szCs w:val="24"/>
        </w:rPr>
      </w:pPr>
      <w:r>
        <w:rPr>
          <w:rFonts w:cstheme="minorHAnsi"/>
          <w:sz w:val="24"/>
          <w:szCs w:val="24"/>
        </w:rPr>
        <w:t xml:space="preserve">Laura looks up from the controls. </w:t>
      </w:r>
      <w:r w:rsidRPr="009E7F4C" w:rsidR="007F0EEA">
        <w:rPr>
          <w:rFonts w:cstheme="minorHAnsi"/>
          <w:sz w:val="24"/>
          <w:szCs w:val="24"/>
        </w:rPr>
        <w:t>“I dunno, where should we send him?”</w:t>
      </w:r>
    </w:p>
    <w:p w:rsidR="00176DAF" w:rsidP="7CC37334" w:rsidRDefault="007F0EEA" w14:paraId="51639A38" w14:textId="4977F452">
      <w:pPr>
        <w:spacing w:after="0"/>
        <w:ind w:firstLine="360"/>
        <w:rPr>
          <w:rFonts w:cs="Calibri" w:cstheme="minorAscii"/>
          <w:sz w:val="24"/>
          <w:szCs w:val="24"/>
        </w:rPr>
      </w:pPr>
      <w:r w:rsidRPr="7CC37334" w:rsidR="7CC37334">
        <w:rPr>
          <w:rFonts w:cs="Calibri" w:cstheme="minorAscii"/>
          <w:sz w:val="24"/>
          <w:szCs w:val="24"/>
        </w:rPr>
        <w:t xml:space="preserve">I point my thumb at the </w:t>
      </w:r>
      <w:ins w:author="Gary Smailes" w:date="2024-03-15T16:46:12.82Z" w:id="393630082">
        <w:r w:rsidRPr="7CC37334" w:rsidR="7CC37334">
          <w:rPr>
            <w:rFonts w:cs="Calibri" w:cstheme="minorAscii"/>
            <w:sz w:val="24"/>
            <w:szCs w:val="24"/>
          </w:rPr>
          <w:t>j</w:t>
        </w:r>
      </w:ins>
      <w:del w:author="Gary Smailes" w:date="2024-03-15T16:46:12.377Z" w:id="698128333">
        <w:r w:rsidRPr="7CC37334" w:rsidDel="7CC37334">
          <w:rPr>
            <w:rFonts w:cs="Calibri" w:cstheme="minorAscii"/>
            <w:sz w:val="24"/>
            <w:szCs w:val="24"/>
          </w:rPr>
          <w:delText>J</w:delText>
        </w:r>
      </w:del>
      <w:r w:rsidRPr="7CC37334" w:rsidR="7CC37334">
        <w:rPr>
          <w:rFonts w:cs="Calibri" w:cstheme="minorAscii"/>
          <w:sz w:val="24"/>
          <w:szCs w:val="24"/>
        </w:rPr>
        <w:t xml:space="preserve">ump </w:t>
      </w:r>
      <w:ins w:author="Gary Smailes" w:date="2024-03-15T16:46:14.761Z" w:id="297983487">
        <w:r w:rsidRPr="7CC37334" w:rsidR="7CC37334">
          <w:rPr>
            <w:rFonts w:cs="Calibri" w:cstheme="minorAscii"/>
            <w:sz w:val="24"/>
            <w:szCs w:val="24"/>
          </w:rPr>
          <w:t>c</w:t>
        </w:r>
      </w:ins>
      <w:del w:author="Gary Smailes" w:date="2024-03-15T16:46:14.332Z" w:id="607844058">
        <w:r w:rsidRPr="7CC37334" w:rsidDel="7CC37334">
          <w:rPr>
            <w:rFonts w:cs="Calibri" w:cstheme="minorAscii"/>
            <w:sz w:val="24"/>
            <w:szCs w:val="24"/>
          </w:rPr>
          <w:delText>C</w:delText>
        </w:r>
      </w:del>
      <w:r w:rsidRPr="7CC37334" w:rsidR="7CC37334">
        <w:rPr>
          <w:rFonts w:cs="Calibri" w:cstheme="minorAscii"/>
          <w:sz w:val="24"/>
          <w:szCs w:val="24"/>
        </w:rPr>
        <w:t xml:space="preserve">lock. “This will be the shuttle’s last Jump. How about somewhere relaxing? </w:t>
      </w:r>
      <w:r w:rsidRPr="7CC37334" w:rsidR="7CC37334">
        <w:rPr>
          <w:rFonts w:cs="Calibri" w:cstheme="minorAscii"/>
          <w:sz w:val="24"/>
          <w:szCs w:val="24"/>
        </w:rPr>
        <w:t>He’s</w:t>
      </w:r>
      <w:r w:rsidRPr="7CC37334" w:rsidR="7CC37334">
        <w:rPr>
          <w:rFonts w:cs="Calibri" w:cstheme="minorAscii"/>
          <w:sz w:val="24"/>
          <w:szCs w:val="24"/>
        </w:rPr>
        <w:t xml:space="preserve"> too </w:t>
      </w:r>
      <w:r w:rsidRPr="7CC37334" w:rsidR="7CC37334">
        <w:rPr>
          <w:rFonts w:cs="Calibri" w:cstheme="minorAscii"/>
          <w:sz w:val="24"/>
          <w:szCs w:val="24"/>
        </w:rPr>
        <w:t>uptight</w:t>
      </w:r>
      <w:r w:rsidRPr="7CC37334" w:rsidR="7CC37334">
        <w:rPr>
          <w:rFonts w:cs="Calibri" w:cstheme="minorAscii"/>
          <w:sz w:val="24"/>
          <w:szCs w:val="24"/>
        </w:rPr>
        <w:t xml:space="preserve">. </w:t>
      </w:r>
      <w:r w:rsidRPr="7CC37334" w:rsidR="7CC37334">
        <w:rPr>
          <w:rFonts w:cs="Calibri" w:cstheme="minorAscii"/>
          <w:sz w:val="24"/>
          <w:szCs w:val="24"/>
        </w:rPr>
        <w:t>Maybe he</w:t>
      </w:r>
      <w:r w:rsidRPr="7CC37334" w:rsidR="7CC37334">
        <w:rPr>
          <w:rFonts w:cs="Calibri" w:cstheme="minorAscii"/>
          <w:sz w:val="24"/>
          <w:szCs w:val="24"/>
        </w:rPr>
        <w:t xml:space="preserve"> needs a vacation.”</w:t>
      </w:r>
    </w:p>
    <w:p w:rsidR="00790F0D" w:rsidP="00176DAF" w:rsidRDefault="007F0EEA" w14:paraId="33FFE61A" w14:textId="77777777">
      <w:pPr>
        <w:spacing w:after="0"/>
        <w:ind w:firstLine="360"/>
        <w:rPr>
          <w:rFonts w:cstheme="minorHAnsi"/>
          <w:sz w:val="24"/>
          <w:szCs w:val="24"/>
        </w:rPr>
      </w:pPr>
      <w:r w:rsidRPr="009E7F4C">
        <w:rPr>
          <w:rFonts w:cstheme="minorHAnsi"/>
          <w:sz w:val="24"/>
          <w:szCs w:val="24"/>
        </w:rPr>
        <w:t>“Pronos it is,” Laura says.</w:t>
      </w:r>
      <w:r w:rsidR="0071681A">
        <w:rPr>
          <w:rFonts w:cstheme="minorHAnsi"/>
          <w:sz w:val="24"/>
          <w:szCs w:val="24"/>
        </w:rPr>
        <w:t xml:space="preserve"> </w:t>
      </w:r>
    </w:p>
    <w:p w:rsidR="00790F0D" w:rsidP="00176DAF" w:rsidRDefault="00790F0D" w14:paraId="453E3257" w14:textId="092D5E01">
      <w:pPr>
        <w:spacing w:after="0"/>
        <w:ind w:firstLine="360"/>
        <w:rPr>
          <w:rFonts w:cstheme="minorHAnsi"/>
          <w:sz w:val="24"/>
          <w:szCs w:val="24"/>
        </w:rPr>
      </w:pPr>
      <w:r>
        <w:rPr>
          <w:rFonts w:cstheme="minorHAnsi"/>
          <w:sz w:val="24"/>
          <w:szCs w:val="24"/>
        </w:rPr>
        <w:t>“He can’t afford Pronos on a FIB salary.”</w:t>
      </w:r>
    </w:p>
    <w:p w:rsidR="00176DAF" w:rsidP="00176DAF" w:rsidRDefault="00790F0D" w14:paraId="6F6986CB" w14:textId="5ED2852C">
      <w:pPr>
        <w:spacing w:after="0"/>
        <w:ind w:firstLine="360"/>
        <w:rPr>
          <w:rFonts w:cstheme="minorHAnsi"/>
          <w:sz w:val="24"/>
          <w:szCs w:val="24"/>
        </w:rPr>
      </w:pPr>
      <w:r>
        <w:rPr>
          <w:rFonts w:cstheme="minorHAnsi"/>
          <w:sz w:val="24"/>
          <w:szCs w:val="24"/>
        </w:rPr>
        <w:t xml:space="preserve">“I know,” Laura says. She </w:t>
      </w:r>
      <w:r w:rsidRPr="009E7F4C" w:rsidR="007F0EEA">
        <w:rPr>
          <w:rFonts w:cstheme="minorHAnsi"/>
          <w:sz w:val="24"/>
          <w:szCs w:val="24"/>
        </w:rPr>
        <w:t xml:space="preserve">gives the </w:t>
      </w:r>
      <w:r w:rsidRPr="009E7F4C" w:rsidR="009A363B">
        <w:rPr>
          <w:rFonts w:cstheme="minorHAnsi"/>
          <w:sz w:val="24"/>
          <w:szCs w:val="24"/>
        </w:rPr>
        <w:t>autopilot</w:t>
      </w:r>
      <w:r w:rsidRPr="009E7F4C" w:rsidR="007F0EEA">
        <w:rPr>
          <w:rFonts w:cstheme="minorHAnsi"/>
          <w:sz w:val="24"/>
          <w:szCs w:val="24"/>
        </w:rPr>
        <w:t xml:space="preserve"> its instructions.</w:t>
      </w:r>
      <w:r w:rsidR="0071681A">
        <w:rPr>
          <w:rFonts w:cstheme="minorHAnsi"/>
          <w:sz w:val="24"/>
          <w:szCs w:val="24"/>
        </w:rPr>
        <w:t xml:space="preserve"> </w:t>
      </w:r>
      <w:r w:rsidRPr="009E7F4C" w:rsidR="007F0EEA">
        <w:rPr>
          <w:rFonts w:cstheme="minorHAnsi"/>
          <w:sz w:val="24"/>
          <w:szCs w:val="24"/>
        </w:rPr>
        <w:t>“It’s all set, let’s go.”</w:t>
      </w:r>
    </w:p>
    <w:p w:rsidR="00176DAF" w:rsidP="00176DAF" w:rsidRDefault="007F0EEA" w14:paraId="47E64DEC" w14:textId="3B409FAC">
      <w:pPr>
        <w:spacing w:after="0"/>
        <w:ind w:firstLine="360"/>
        <w:rPr>
          <w:rFonts w:cstheme="minorHAnsi"/>
          <w:sz w:val="24"/>
          <w:szCs w:val="24"/>
        </w:rPr>
      </w:pPr>
      <w:r w:rsidRPr="009E7F4C">
        <w:rPr>
          <w:rFonts w:cstheme="minorHAnsi"/>
          <w:sz w:val="24"/>
          <w:szCs w:val="24"/>
        </w:rPr>
        <w:t>We leave the shuttle and close the airlock.</w:t>
      </w:r>
      <w:r w:rsidR="0071681A">
        <w:rPr>
          <w:rFonts w:cstheme="minorHAnsi"/>
          <w:sz w:val="24"/>
          <w:szCs w:val="24"/>
        </w:rPr>
        <w:t xml:space="preserve"> </w:t>
      </w:r>
      <w:r w:rsidRPr="009E7F4C">
        <w:rPr>
          <w:rFonts w:cstheme="minorHAnsi"/>
          <w:sz w:val="24"/>
          <w:szCs w:val="24"/>
        </w:rPr>
        <w:t xml:space="preserve">The shuttle automatically disengages from the docking collar and we go back to the observation deck to </w:t>
      </w:r>
      <w:r w:rsidR="00AC04E9">
        <w:rPr>
          <w:rFonts w:cstheme="minorHAnsi"/>
          <w:sz w:val="24"/>
          <w:szCs w:val="24"/>
        </w:rPr>
        <w:t xml:space="preserve">watch it leave the </w:t>
      </w:r>
      <w:r w:rsidR="00AC04E9">
        <w:rPr>
          <w:rFonts w:cstheme="minorHAnsi"/>
          <w:i/>
          <w:iCs/>
          <w:sz w:val="24"/>
          <w:szCs w:val="24"/>
        </w:rPr>
        <w:t>Hercules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really hope this works.</w:t>
      </w:r>
      <w:r w:rsidR="0071681A">
        <w:rPr>
          <w:rFonts w:cstheme="minorHAnsi"/>
          <w:sz w:val="24"/>
          <w:szCs w:val="24"/>
        </w:rPr>
        <w:t xml:space="preserve"> </w:t>
      </w:r>
      <w:r w:rsidR="00AC04E9">
        <w:rPr>
          <w:rFonts w:cstheme="minorHAnsi"/>
          <w:sz w:val="24"/>
          <w:szCs w:val="24"/>
        </w:rPr>
        <w:t xml:space="preserve">I don’t need </w:t>
      </w:r>
      <w:r w:rsidRPr="009E7F4C">
        <w:rPr>
          <w:rFonts w:cstheme="minorHAnsi"/>
          <w:sz w:val="24"/>
          <w:szCs w:val="24"/>
        </w:rPr>
        <w:t xml:space="preserve">Henshaw </w:t>
      </w:r>
      <w:r w:rsidR="00AC04E9">
        <w:rPr>
          <w:rFonts w:cstheme="minorHAnsi"/>
          <w:sz w:val="24"/>
          <w:szCs w:val="24"/>
        </w:rPr>
        <w:t>coming back and</w:t>
      </w:r>
      <w:r w:rsidRPr="009E7F4C">
        <w:rPr>
          <w:rFonts w:cstheme="minorHAnsi"/>
          <w:sz w:val="24"/>
          <w:szCs w:val="24"/>
        </w:rPr>
        <w:t xml:space="preserve"> ask</w:t>
      </w:r>
      <w:r w:rsidR="00AC04E9">
        <w:rPr>
          <w:rFonts w:cstheme="minorHAnsi"/>
          <w:sz w:val="24"/>
          <w:szCs w:val="24"/>
        </w:rPr>
        <w:t>ing</w:t>
      </w:r>
      <w:r w:rsidRPr="009E7F4C">
        <w:rPr>
          <w:rFonts w:cstheme="minorHAnsi"/>
          <w:sz w:val="24"/>
          <w:szCs w:val="24"/>
        </w:rPr>
        <w:t xml:space="preserve"> his questions in a firmer tone of voice.</w:t>
      </w:r>
      <w:r w:rsidR="0071681A">
        <w:rPr>
          <w:rFonts w:cstheme="minorHAnsi"/>
          <w:sz w:val="24"/>
          <w:szCs w:val="24"/>
        </w:rPr>
        <w:t xml:space="preserve"> </w:t>
      </w:r>
    </w:p>
    <w:p w:rsidR="00176DAF" w:rsidP="00176DAF" w:rsidRDefault="007F0EEA" w14:paraId="0F23841B" w14:textId="6ECC5BB7">
      <w:pPr>
        <w:spacing w:after="0"/>
        <w:ind w:firstLine="360"/>
        <w:rPr>
          <w:rFonts w:cstheme="minorHAnsi"/>
          <w:sz w:val="24"/>
          <w:szCs w:val="24"/>
        </w:rPr>
      </w:pPr>
      <w:r w:rsidRPr="009E7F4C">
        <w:rPr>
          <w:rFonts w:cstheme="minorHAnsi"/>
          <w:sz w:val="24"/>
          <w:szCs w:val="24"/>
        </w:rPr>
        <w:t>The observation deck is still deserted.</w:t>
      </w:r>
      <w:r w:rsidR="0071681A">
        <w:rPr>
          <w:rFonts w:cstheme="minorHAnsi"/>
          <w:sz w:val="24"/>
          <w:szCs w:val="24"/>
        </w:rPr>
        <w:t xml:space="preserve"> </w:t>
      </w:r>
      <w:r w:rsidRPr="009E7F4C">
        <w:rPr>
          <w:rFonts w:cstheme="minorHAnsi"/>
          <w:sz w:val="24"/>
          <w:szCs w:val="24"/>
        </w:rPr>
        <w:t xml:space="preserve">Even though we spend our time in different parts of the ship and rarely see each other, Laura and I pretty much have the </w:t>
      </w:r>
      <w:r w:rsidRPr="001552BE">
        <w:rPr>
          <w:rFonts w:cstheme="minorHAnsi"/>
          <w:i/>
          <w:iCs/>
          <w:sz w:val="24"/>
          <w:szCs w:val="24"/>
        </w:rPr>
        <w:t>Hercules</w:t>
      </w:r>
      <w:r w:rsidRPr="009E7F4C">
        <w:rPr>
          <w:rFonts w:cstheme="minorHAnsi"/>
          <w:sz w:val="24"/>
          <w:szCs w:val="24"/>
        </w:rPr>
        <w:t xml:space="preserve"> to ourselves after practice finishes for the day.</w:t>
      </w:r>
      <w:r w:rsidR="0071681A">
        <w:rPr>
          <w:rFonts w:cstheme="minorHAnsi"/>
          <w:sz w:val="24"/>
          <w:szCs w:val="24"/>
        </w:rPr>
        <w:t xml:space="preserve"> </w:t>
      </w:r>
      <w:r w:rsidRPr="009E7F4C">
        <w:rPr>
          <w:rFonts w:cstheme="minorHAnsi"/>
          <w:sz w:val="24"/>
          <w:szCs w:val="24"/>
        </w:rPr>
        <w:t>Everybody else heads over to Freehaven.</w:t>
      </w:r>
      <w:r w:rsidR="00842F7E">
        <w:rPr>
          <w:rFonts w:cstheme="minorHAnsi"/>
          <w:sz w:val="24"/>
          <w:szCs w:val="24"/>
        </w:rPr>
        <w:t xml:space="preserve"> </w:t>
      </w:r>
      <w:r w:rsidR="00790F0D">
        <w:rPr>
          <w:rFonts w:cstheme="minorHAnsi"/>
          <w:sz w:val="24"/>
          <w:szCs w:val="24"/>
        </w:rPr>
        <w:t xml:space="preserve">The Gate is a tiny shiny dot in the distance. </w:t>
      </w:r>
      <w:r w:rsidRPr="009E7F4C">
        <w:rPr>
          <w:rFonts w:cstheme="minorHAnsi"/>
          <w:sz w:val="24"/>
          <w:szCs w:val="24"/>
        </w:rPr>
        <w:t>Henshaw’s shuttle zoom</w:t>
      </w:r>
      <w:r w:rsidR="00790F0D">
        <w:rPr>
          <w:rFonts w:cstheme="minorHAnsi"/>
          <w:sz w:val="24"/>
          <w:szCs w:val="24"/>
        </w:rPr>
        <w:t xml:space="preserve">s </w:t>
      </w:r>
      <w:r w:rsidRPr="009E7F4C">
        <w:rPr>
          <w:rFonts w:cstheme="minorHAnsi"/>
          <w:sz w:val="24"/>
          <w:szCs w:val="24"/>
        </w:rPr>
        <w:t>toward it.</w:t>
      </w:r>
      <w:r w:rsidR="0071681A">
        <w:rPr>
          <w:rFonts w:cstheme="minorHAnsi"/>
          <w:sz w:val="24"/>
          <w:szCs w:val="24"/>
        </w:rPr>
        <w:t xml:space="preserve"> </w:t>
      </w:r>
    </w:p>
    <w:p w:rsidR="00176DAF" w:rsidP="00176DAF" w:rsidRDefault="007F0EEA" w14:paraId="06648C19" w14:textId="77777777">
      <w:pPr>
        <w:spacing w:after="0"/>
        <w:ind w:firstLine="360"/>
        <w:rPr>
          <w:rFonts w:cstheme="minorHAnsi"/>
          <w:sz w:val="24"/>
          <w:szCs w:val="24"/>
        </w:rPr>
      </w:pPr>
      <w:r w:rsidRPr="009E7F4C">
        <w:rPr>
          <w:rFonts w:cstheme="minorHAnsi"/>
          <w:sz w:val="24"/>
          <w:szCs w:val="24"/>
        </w:rPr>
        <w:t xml:space="preserve">“You know,” I say, “he was saying all sorts of interesting things before you </w:t>
      </w:r>
      <w:proofErr w:type="spellStart"/>
      <w:r w:rsidRPr="009E7F4C">
        <w:rPr>
          <w:rFonts w:cstheme="minorHAnsi"/>
          <w:sz w:val="24"/>
          <w:szCs w:val="24"/>
        </w:rPr>
        <w:t>tranq’ed</w:t>
      </w:r>
      <w:proofErr w:type="spellEnd"/>
      <w:r w:rsidRPr="009E7F4C">
        <w:rPr>
          <w:rFonts w:cstheme="minorHAnsi"/>
          <w:sz w:val="24"/>
          <w:szCs w:val="24"/>
        </w:rPr>
        <w:t xml:space="preserve"> him.”</w:t>
      </w:r>
    </w:p>
    <w:p w:rsidR="00176DAF" w:rsidP="00176DAF" w:rsidRDefault="007F0EEA" w14:paraId="144A41A7" w14:textId="77777777">
      <w:pPr>
        <w:spacing w:after="0"/>
        <w:ind w:firstLine="360"/>
        <w:rPr>
          <w:rFonts w:cstheme="minorHAnsi"/>
          <w:sz w:val="24"/>
          <w:szCs w:val="24"/>
        </w:rPr>
      </w:pPr>
      <w:r w:rsidRPr="009E7F4C">
        <w:rPr>
          <w:rFonts w:cstheme="minorHAnsi"/>
          <w:sz w:val="24"/>
          <w:szCs w:val="24"/>
        </w:rPr>
        <w:t xml:space="preserve">“And some of them were the reason I shot him,” she says. </w:t>
      </w:r>
    </w:p>
    <w:p w:rsidR="00176DAF" w:rsidP="00176DAF" w:rsidRDefault="007F0EEA" w14:paraId="508D5989" w14:textId="77777777">
      <w:pPr>
        <w:spacing w:after="0"/>
        <w:ind w:firstLine="360"/>
        <w:rPr>
          <w:rFonts w:cstheme="minorHAnsi"/>
          <w:sz w:val="24"/>
          <w:szCs w:val="24"/>
        </w:rPr>
      </w:pPr>
      <w:r w:rsidRPr="009E7F4C">
        <w:rPr>
          <w:rFonts w:cstheme="minorHAnsi"/>
          <w:sz w:val="24"/>
          <w:szCs w:val="24"/>
        </w:rPr>
        <w:t>“Was he right?” I ask.</w:t>
      </w:r>
    </w:p>
    <w:p w:rsidR="00176DAF" w:rsidP="00176DAF" w:rsidRDefault="007F0EEA" w14:paraId="6C5744F6" w14:textId="77777777">
      <w:pPr>
        <w:spacing w:after="0"/>
        <w:ind w:firstLine="360"/>
        <w:rPr>
          <w:rFonts w:cstheme="minorHAnsi"/>
          <w:sz w:val="24"/>
          <w:szCs w:val="24"/>
        </w:rPr>
      </w:pPr>
      <w:r w:rsidRPr="009E7F4C">
        <w:rPr>
          <w:rFonts w:cstheme="minorHAnsi"/>
          <w:sz w:val="24"/>
          <w:szCs w:val="24"/>
        </w:rPr>
        <w:t>“Maybe.”</w:t>
      </w:r>
    </w:p>
    <w:p w:rsidR="00176DAF" w:rsidP="00176DAF" w:rsidRDefault="007F0EEA" w14:paraId="1A1A3E91" w14:textId="5EF17162">
      <w:pPr>
        <w:spacing w:after="0"/>
        <w:ind w:firstLine="360"/>
        <w:rPr>
          <w:rFonts w:cstheme="minorHAnsi"/>
          <w:sz w:val="24"/>
          <w:szCs w:val="24"/>
        </w:rPr>
      </w:pPr>
      <w:r w:rsidRPr="009E7F4C">
        <w:rPr>
          <w:rFonts w:cstheme="minorHAnsi"/>
          <w:sz w:val="24"/>
          <w:szCs w:val="24"/>
        </w:rPr>
        <w:t>“Maybe means yes.</w:t>
      </w:r>
      <w:r w:rsidR="0071681A">
        <w:rPr>
          <w:rFonts w:cstheme="minorHAnsi"/>
          <w:sz w:val="24"/>
          <w:szCs w:val="24"/>
        </w:rPr>
        <w:t xml:space="preserve"> </w:t>
      </w:r>
      <w:r w:rsidRPr="009E7F4C" w:rsidR="009A363B">
        <w:rPr>
          <w:rFonts w:cstheme="minorHAnsi"/>
          <w:sz w:val="24"/>
          <w:szCs w:val="24"/>
        </w:rPr>
        <w:t>So,</w:t>
      </w:r>
      <w:r w:rsidRPr="009E7F4C">
        <w:rPr>
          <w:rFonts w:cstheme="minorHAnsi"/>
          <w:sz w:val="24"/>
          <w:szCs w:val="24"/>
        </w:rPr>
        <w:t xml:space="preserve"> the cruiser’s not real?”</w:t>
      </w:r>
    </w:p>
    <w:p w:rsidR="00176DAF" w:rsidP="7CC37334" w:rsidRDefault="00790F0D" w14:paraId="3787DCF5" w14:textId="1C23C5D7">
      <w:pPr>
        <w:spacing w:after="0"/>
        <w:ind w:firstLine="360"/>
        <w:rPr>
          <w:rFonts w:cs="Calibri" w:cstheme="minorAscii"/>
          <w:sz w:val="24"/>
          <w:szCs w:val="24"/>
        </w:rPr>
      </w:pPr>
      <w:r w:rsidRPr="7CC37334" w:rsidR="7CC37334">
        <w:rPr>
          <w:rFonts w:cs="Calibri" w:cstheme="minorAscii"/>
          <w:sz w:val="24"/>
          <w:szCs w:val="24"/>
        </w:rPr>
        <w:t>Laura snorts. “What? No</w:t>
      </w:r>
      <w:ins w:author="Gary Smailes" w:date="2024-03-15T16:48:37.283Z" w:id="1689342565">
        <w:r w:rsidRPr="7CC37334" w:rsidR="7CC37334">
          <w:rPr>
            <w:rFonts w:cs="Calibri" w:cstheme="minorAscii"/>
            <w:sz w:val="24"/>
            <w:szCs w:val="24"/>
          </w:rPr>
          <w:t>.</w:t>
        </w:r>
      </w:ins>
      <w:del w:author="Gary Smailes" w:date="2024-03-15T16:48:36.939Z" w:id="1809333129">
        <w:r w:rsidRPr="7CC37334" w:rsidDel="7CC37334">
          <w:rPr>
            <w:rFonts w:cs="Calibri" w:cstheme="minorAscii"/>
            <w:sz w:val="24"/>
            <w:szCs w:val="24"/>
          </w:rPr>
          <w:delText>!</w:delText>
        </w:r>
      </w:del>
      <w:r w:rsidRPr="7CC37334" w:rsidR="7CC37334">
        <w:rPr>
          <w:rFonts w:cs="Calibri" w:cstheme="minorAscii"/>
          <w:sz w:val="24"/>
          <w:szCs w:val="24"/>
        </w:rPr>
        <w:t xml:space="preserve"> I mean, yes</w:t>
      </w:r>
      <w:ins w:author="Gary Smailes" w:date="2024-03-15T16:48:40.561Z" w:id="184571127">
        <w:r w:rsidRPr="7CC37334" w:rsidR="7CC37334">
          <w:rPr>
            <w:rFonts w:cs="Calibri" w:cstheme="minorAscii"/>
            <w:sz w:val="24"/>
            <w:szCs w:val="24"/>
          </w:rPr>
          <w:t>.</w:t>
        </w:r>
      </w:ins>
      <w:del w:author="Gary Smailes" w:date="2024-03-15T16:48:39.934Z" w:id="408799938">
        <w:r w:rsidRPr="7CC37334" w:rsidDel="7CC37334">
          <w:rPr>
            <w:rFonts w:cs="Calibri" w:cstheme="minorAscii"/>
            <w:sz w:val="24"/>
            <w:szCs w:val="24"/>
          </w:rPr>
          <w:delText>!</w:delText>
        </w:r>
      </w:del>
      <w:r w:rsidRPr="7CC37334" w:rsidR="7CC37334">
        <w:rPr>
          <w:rFonts w:cs="Calibri" w:cstheme="minorAscii"/>
          <w:sz w:val="24"/>
          <w:szCs w:val="24"/>
        </w:rPr>
        <w:t xml:space="preserve"> I was talking about the suits, Rick.”</w:t>
      </w:r>
    </w:p>
    <w:p w:rsidR="00176DAF" w:rsidP="00176DAF" w:rsidRDefault="007F0EEA" w14:paraId="5F19E502" w14:textId="77777777">
      <w:pPr>
        <w:spacing w:after="0"/>
        <w:ind w:firstLine="360"/>
        <w:rPr>
          <w:rFonts w:cstheme="minorHAnsi"/>
          <w:sz w:val="24"/>
          <w:szCs w:val="24"/>
        </w:rPr>
      </w:pPr>
      <w:r w:rsidRPr="009E7F4C">
        <w:rPr>
          <w:rFonts w:cstheme="minorHAnsi"/>
          <w:sz w:val="24"/>
          <w:szCs w:val="24"/>
        </w:rPr>
        <w:t>“Are you sure?</w:t>
      </w:r>
      <w:r w:rsidR="0071681A">
        <w:rPr>
          <w:rFonts w:cstheme="minorHAnsi"/>
          <w:sz w:val="24"/>
          <w:szCs w:val="24"/>
        </w:rPr>
        <w:t xml:space="preserve"> </w:t>
      </w:r>
      <w:r w:rsidRPr="009E7F4C">
        <w:rPr>
          <w:rFonts w:cstheme="minorHAnsi"/>
          <w:sz w:val="24"/>
          <w:szCs w:val="24"/>
        </w:rPr>
        <w:t>Because now that I think about it, the cruiser isn’t doing all the big ship things that big ships do.”</w:t>
      </w:r>
    </w:p>
    <w:p w:rsidR="00176DAF" w:rsidP="7CC37334" w:rsidRDefault="007F0EEA" w14:paraId="06972B7D" w14:textId="1A7F1748">
      <w:pPr>
        <w:spacing w:after="0"/>
        <w:ind w:firstLine="360"/>
        <w:rPr>
          <w:rFonts w:cs="Calibri" w:cstheme="minorAscii"/>
          <w:sz w:val="24"/>
          <w:szCs w:val="24"/>
        </w:rPr>
      </w:pPr>
      <w:r w:rsidRPr="7CC37334" w:rsidR="7CC37334">
        <w:rPr>
          <w:rFonts w:cs="Calibri" w:cstheme="minorAscii"/>
          <w:sz w:val="24"/>
          <w:szCs w:val="24"/>
        </w:rPr>
        <w:t>“</w:t>
      </w:r>
      <w:r w:rsidRPr="7CC37334" w:rsidR="7CC37334">
        <w:rPr>
          <w:rFonts w:cs="Calibri" w:cstheme="minorAscii"/>
          <w:sz w:val="24"/>
          <w:szCs w:val="24"/>
        </w:rPr>
        <w:t>It’s</w:t>
      </w:r>
      <w:r w:rsidRPr="7CC37334" w:rsidR="7CC37334">
        <w:rPr>
          <w:rFonts w:cs="Calibri" w:cstheme="minorAscii"/>
          <w:sz w:val="24"/>
          <w:szCs w:val="24"/>
        </w:rPr>
        <w:t xml:space="preserve"> </w:t>
      </w:r>
      <w:r w:rsidRPr="7CC37334" w:rsidR="7CC37334">
        <w:rPr>
          <w:rFonts w:cs="Calibri" w:cstheme="minorAscii"/>
          <w:sz w:val="24"/>
          <w:szCs w:val="24"/>
        </w:rPr>
        <w:t>Edochian</w:t>
      </w:r>
      <w:r w:rsidRPr="7CC37334" w:rsidR="7CC37334">
        <w:rPr>
          <w:rFonts w:cs="Calibri" w:cstheme="minorAscii"/>
          <w:sz w:val="24"/>
          <w:szCs w:val="24"/>
        </w:rPr>
        <w:t xml:space="preserve">, you idiot. </w:t>
      </w:r>
      <w:r w:rsidRPr="7CC37334" w:rsidR="7CC37334">
        <w:rPr>
          <w:rFonts w:cs="Calibri" w:cstheme="minorAscii"/>
          <w:sz w:val="24"/>
          <w:szCs w:val="24"/>
        </w:rPr>
        <w:t>They’re</w:t>
      </w:r>
      <w:r w:rsidRPr="7CC37334" w:rsidR="7CC37334">
        <w:rPr>
          <w:rFonts w:cs="Calibri" w:cstheme="minorAscii"/>
          <w:sz w:val="24"/>
          <w:szCs w:val="24"/>
        </w:rPr>
        <w:t xml:space="preserve"> </w:t>
      </w:r>
      <w:r w:rsidRPr="7CC37334" w:rsidR="7CC37334">
        <w:rPr>
          <w:rFonts w:cs="Calibri" w:cstheme="minorAscii"/>
          <w:sz w:val="24"/>
          <w:szCs w:val="24"/>
        </w:rPr>
        <w:t>not the same as</w:t>
      </w:r>
      <w:r w:rsidRPr="7CC37334" w:rsidR="7CC37334">
        <w:rPr>
          <w:rFonts w:cs="Calibri" w:cstheme="minorAscii"/>
          <w:sz w:val="24"/>
          <w:szCs w:val="24"/>
        </w:rPr>
        <w:t xml:space="preserve"> humans. </w:t>
      </w:r>
      <w:r w:rsidRPr="7CC37334" w:rsidR="7CC37334">
        <w:rPr>
          <w:rFonts w:cs="Calibri" w:cstheme="minorAscii"/>
          <w:sz w:val="24"/>
          <w:szCs w:val="24"/>
        </w:rPr>
        <w:t>You’re</w:t>
      </w:r>
      <w:r w:rsidRPr="7CC37334" w:rsidR="7CC37334">
        <w:rPr>
          <w:rFonts w:cs="Calibri" w:cstheme="minorAscii"/>
          <w:sz w:val="24"/>
          <w:szCs w:val="24"/>
        </w:rPr>
        <w:t xml:space="preserve"> not going to see garbage dumps, or shuttles back and forth to the </w:t>
      </w:r>
      <w:ins w:author="Gary Smailes" w:date="2024-03-15T16:48:56.085Z" w:id="950855738">
        <w:r w:rsidRPr="7CC37334" w:rsidR="7CC37334">
          <w:rPr>
            <w:rFonts w:cs="Calibri" w:cstheme="minorAscii"/>
            <w:sz w:val="24"/>
            <w:szCs w:val="24"/>
          </w:rPr>
          <w:t>m</w:t>
        </w:r>
      </w:ins>
      <w:del w:author="Gary Smailes" w:date="2024-03-15T16:48:55.574Z" w:id="1243883751">
        <w:r w:rsidRPr="7CC37334" w:rsidDel="7CC37334">
          <w:rPr>
            <w:rFonts w:cs="Calibri" w:cstheme="minorAscii"/>
            <w:sz w:val="24"/>
            <w:szCs w:val="24"/>
          </w:rPr>
          <w:delText>M</w:delText>
        </w:r>
      </w:del>
      <w:r w:rsidRPr="7CC37334" w:rsidR="7CC37334">
        <w:rPr>
          <w:rFonts w:cs="Calibri" w:cstheme="minorAscii"/>
          <w:sz w:val="24"/>
          <w:szCs w:val="24"/>
        </w:rPr>
        <w:t>all</w:t>
      </w:r>
      <w:r w:rsidRPr="7CC37334" w:rsidR="7CC37334">
        <w:rPr>
          <w:rFonts w:cs="Calibri" w:cstheme="minorAscii"/>
          <w:sz w:val="24"/>
          <w:szCs w:val="24"/>
        </w:rPr>
        <w:t xml:space="preserve">. </w:t>
      </w:r>
      <w:r w:rsidRPr="7CC37334" w:rsidR="7CC37334">
        <w:rPr>
          <w:rFonts w:cs="Calibri" w:cstheme="minorAscii"/>
          <w:sz w:val="24"/>
          <w:szCs w:val="24"/>
        </w:rPr>
        <w:t>You’re</w:t>
      </w:r>
      <w:r w:rsidRPr="7CC37334" w:rsidR="7CC37334">
        <w:rPr>
          <w:rFonts w:cs="Calibri" w:cstheme="minorAscii"/>
          <w:sz w:val="24"/>
          <w:szCs w:val="24"/>
        </w:rPr>
        <w:t xml:space="preserve"> </w:t>
      </w:r>
      <w:r w:rsidRPr="7CC37334" w:rsidR="7CC37334">
        <w:rPr>
          <w:rFonts w:cs="Calibri" w:cstheme="minorAscii"/>
          <w:sz w:val="24"/>
          <w:szCs w:val="24"/>
        </w:rPr>
        <w:t>definitely not</w:t>
      </w:r>
      <w:r w:rsidRPr="7CC37334" w:rsidR="7CC37334">
        <w:rPr>
          <w:rFonts w:cs="Calibri" w:cstheme="minorAscii"/>
          <w:sz w:val="24"/>
          <w:szCs w:val="24"/>
        </w:rPr>
        <w:t xml:space="preserve"> going to see patrols. </w:t>
      </w:r>
      <w:r w:rsidRPr="7CC37334" w:rsidR="7CC37334">
        <w:rPr>
          <w:rFonts w:cs="Calibri" w:cstheme="minorAscii"/>
          <w:sz w:val="24"/>
          <w:szCs w:val="24"/>
        </w:rPr>
        <w:t>Edochians</w:t>
      </w:r>
      <w:r w:rsidRPr="7CC37334" w:rsidR="7CC37334">
        <w:rPr>
          <w:rFonts w:cs="Calibri" w:cstheme="minorAscii"/>
          <w:sz w:val="24"/>
          <w:szCs w:val="24"/>
        </w:rPr>
        <w:t xml:space="preserve"> </w:t>
      </w:r>
      <w:r w:rsidRPr="7CC37334" w:rsidR="7CC37334">
        <w:rPr>
          <w:rFonts w:cs="Calibri" w:cstheme="minorAscii"/>
          <w:sz w:val="24"/>
          <w:szCs w:val="24"/>
        </w:rPr>
        <w:t>don’t</w:t>
      </w:r>
      <w:r w:rsidRPr="7CC37334" w:rsidR="7CC37334">
        <w:rPr>
          <w:rFonts w:cs="Calibri" w:cstheme="minorAscii"/>
          <w:sz w:val="24"/>
          <w:szCs w:val="24"/>
        </w:rPr>
        <w:t xml:space="preserve"> need them. Their sensor packages can detect incoming ships in the next galaxy.”</w:t>
      </w:r>
    </w:p>
    <w:p w:rsidR="00176DAF" w:rsidP="00176DAF" w:rsidRDefault="007F0EEA" w14:paraId="7ED5F2AE" w14:textId="77777777">
      <w:pPr>
        <w:spacing w:after="0"/>
        <w:ind w:firstLine="360"/>
        <w:rPr>
          <w:rFonts w:cstheme="minorHAnsi"/>
          <w:sz w:val="24"/>
          <w:szCs w:val="24"/>
        </w:rPr>
      </w:pPr>
      <w:r w:rsidRPr="009E7F4C">
        <w:rPr>
          <w:rFonts w:cstheme="minorHAnsi"/>
          <w:sz w:val="24"/>
          <w:szCs w:val="24"/>
        </w:rPr>
        <w:t>“How do you know that kind of thing?</w:t>
      </w:r>
      <w:r w:rsidR="0071681A">
        <w:rPr>
          <w:rFonts w:cstheme="minorHAnsi"/>
          <w:sz w:val="24"/>
          <w:szCs w:val="24"/>
        </w:rPr>
        <w:t xml:space="preserve"> </w:t>
      </w:r>
      <w:r w:rsidRPr="009E7F4C">
        <w:rPr>
          <w:rFonts w:cstheme="minorHAnsi"/>
          <w:sz w:val="24"/>
          <w:szCs w:val="24"/>
        </w:rPr>
        <w:t>Seems a bit like insider technical data.”</w:t>
      </w:r>
    </w:p>
    <w:p w:rsidR="00176DAF" w:rsidP="00176DAF" w:rsidRDefault="007F0EEA" w14:paraId="5ED68575" w14:textId="77777777">
      <w:pPr>
        <w:spacing w:after="0"/>
        <w:ind w:firstLine="360"/>
        <w:rPr>
          <w:rFonts w:cstheme="minorHAnsi"/>
          <w:sz w:val="24"/>
          <w:szCs w:val="24"/>
        </w:rPr>
      </w:pPr>
      <w:r w:rsidRPr="009E7F4C">
        <w:rPr>
          <w:rFonts w:cstheme="minorHAnsi"/>
          <w:sz w:val="24"/>
          <w:szCs w:val="24"/>
        </w:rPr>
        <w:t>“Because I’ve worked for Fleet, remember, and they know these things.”</w:t>
      </w:r>
    </w:p>
    <w:p w:rsidR="00176DAF" w:rsidP="00176DAF" w:rsidRDefault="007F0EEA" w14:paraId="0BA4EDBF" w14:textId="77777777">
      <w:pPr>
        <w:spacing w:after="0"/>
        <w:ind w:firstLine="360"/>
        <w:rPr>
          <w:rFonts w:cstheme="minorHAnsi"/>
          <w:sz w:val="24"/>
          <w:szCs w:val="24"/>
        </w:rPr>
      </w:pPr>
      <w:r w:rsidRPr="009E7F4C">
        <w:rPr>
          <w:rFonts w:cstheme="minorHAnsi"/>
          <w:sz w:val="24"/>
          <w:szCs w:val="24"/>
        </w:rPr>
        <w:t>“You were a civilian.</w:t>
      </w:r>
      <w:r w:rsidR="0071681A">
        <w:rPr>
          <w:rFonts w:cstheme="minorHAnsi"/>
          <w:sz w:val="24"/>
          <w:szCs w:val="24"/>
        </w:rPr>
        <w:t xml:space="preserve"> </w:t>
      </w:r>
      <w:r w:rsidRPr="009E7F4C">
        <w:rPr>
          <w:rFonts w:cstheme="minorHAnsi"/>
          <w:sz w:val="24"/>
          <w:szCs w:val="24"/>
        </w:rPr>
        <w:t>They wouldn’t have told you.”</w:t>
      </w:r>
    </w:p>
    <w:p w:rsidR="00176DAF" w:rsidP="00176DAF" w:rsidRDefault="00790F0D" w14:paraId="53C8A67E" w14:textId="00473426">
      <w:pPr>
        <w:spacing w:after="0"/>
        <w:ind w:firstLine="360"/>
        <w:rPr>
          <w:rFonts w:cstheme="minorHAnsi"/>
          <w:sz w:val="24"/>
          <w:szCs w:val="24"/>
        </w:rPr>
      </w:pPr>
      <w:r>
        <w:rPr>
          <w:rFonts w:cstheme="minorHAnsi"/>
          <w:sz w:val="24"/>
          <w:szCs w:val="24"/>
        </w:rPr>
        <w:t xml:space="preserve">Laura smiled. </w:t>
      </w:r>
      <w:r w:rsidRPr="009E7F4C" w:rsidR="007F0EEA">
        <w:rPr>
          <w:rFonts w:cstheme="minorHAnsi"/>
          <w:sz w:val="24"/>
          <w:szCs w:val="24"/>
        </w:rPr>
        <w:t>“Fleet engineers are geeks.</w:t>
      </w:r>
      <w:r w:rsidR="0071681A">
        <w:rPr>
          <w:rFonts w:cstheme="minorHAnsi"/>
          <w:sz w:val="24"/>
          <w:szCs w:val="24"/>
        </w:rPr>
        <w:t xml:space="preserve"> </w:t>
      </w:r>
      <w:r w:rsidRPr="009E7F4C" w:rsidR="007F0EEA">
        <w:rPr>
          <w:rFonts w:cstheme="minorHAnsi"/>
          <w:sz w:val="24"/>
          <w:szCs w:val="24"/>
        </w:rPr>
        <w:t>Geeks babble if there’s a pretty lady in the room.”</w:t>
      </w:r>
    </w:p>
    <w:p w:rsidR="00176DAF" w:rsidP="00176DAF" w:rsidRDefault="007F0EEA" w14:paraId="739EFA03" w14:textId="77777777">
      <w:pPr>
        <w:spacing w:after="0"/>
        <w:ind w:firstLine="360"/>
        <w:rPr>
          <w:rFonts w:cstheme="minorHAnsi"/>
          <w:sz w:val="24"/>
          <w:szCs w:val="24"/>
        </w:rPr>
      </w:pPr>
      <w:r w:rsidRPr="009E7F4C">
        <w:rPr>
          <w:rFonts w:cstheme="minorHAnsi"/>
          <w:sz w:val="24"/>
          <w:szCs w:val="24"/>
        </w:rPr>
        <w:t>I smile at her.</w:t>
      </w:r>
      <w:r w:rsidR="0071681A">
        <w:rPr>
          <w:rFonts w:cstheme="minorHAnsi"/>
          <w:sz w:val="24"/>
          <w:szCs w:val="24"/>
        </w:rPr>
        <w:t xml:space="preserve"> </w:t>
      </w:r>
      <w:r w:rsidRPr="009E7F4C">
        <w:rPr>
          <w:rFonts w:cstheme="minorHAnsi"/>
          <w:sz w:val="24"/>
          <w:szCs w:val="24"/>
        </w:rPr>
        <w:t>“That’s not a fair description of you.”</w:t>
      </w:r>
    </w:p>
    <w:p w:rsidR="00176DAF" w:rsidP="00176DAF" w:rsidRDefault="007F0EEA" w14:paraId="16A58BB5" w14:textId="77777777">
      <w:pPr>
        <w:spacing w:after="0"/>
        <w:ind w:firstLine="360"/>
        <w:rPr>
          <w:rFonts w:cstheme="minorHAnsi"/>
          <w:sz w:val="24"/>
          <w:szCs w:val="24"/>
        </w:rPr>
      </w:pPr>
      <w:r w:rsidRPr="009E7F4C">
        <w:rPr>
          <w:rFonts w:cstheme="minorHAnsi"/>
          <w:sz w:val="24"/>
          <w:szCs w:val="24"/>
        </w:rPr>
        <w:t>She frowns.</w:t>
      </w:r>
      <w:r w:rsidR="0071681A">
        <w:rPr>
          <w:rFonts w:cstheme="minorHAnsi"/>
          <w:sz w:val="24"/>
          <w:szCs w:val="24"/>
        </w:rPr>
        <w:t xml:space="preserve"> </w:t>
      </w:r>
      <w:r w:rsidRPr="009E7F4C">
        <w:rPr>
          <w:rFonts w:cstheme="minorHAnsi"/>
          <w:sz w:val="24"/>
          <w:szCs w:val="24"/>
        </w:rPr>
        <w:t>“Why not?”</w:t>
      </w:r>
    </w:p>
    <w:p w:rsidR="00176DAF" w:rsidP="00176DAF" w:rsidRDefault="007F0EEA" w14:paraId="1938B36C" w14:textId="77777777">
      <w:pPr>
        <w:spacing w:after="0"/>
        <w:ind w:firstLine="360"/>
        <w:rPr>
          <w:rFonts w:cstheme="minorHAnsi"/>
          <w:sz w:val="24"/>
          <w:szCs w:val="24"/>
        </w:rPr>
      </w:pPr>
      <w:r w:rsidRPr="009E7F4C">
        <w:rPr>
          <w:rFonts w:cstheme="minorHAnsi"/>
          <w:sz w:val="24"/>
          <w:szCs w:val="24"/>
        </w:rPr>
        <w:t>“Flowers are pretty.</w:t>
      </w:r>
      <w:r w:rsidR="0071681A">
        <w:rPr>
          <w:rFonts w:cstheme="minorHAnsi"/>
          <w:sz w:val="24"/>
          <w:szCs w:val="24"/>
        </w:rPr>
        <w:t xml:space="preserve"> </w:t>
      </w:r>
      <w:r w:rsidRPr="009E7F4C">
        <w:rPr>
          <w:rFonts w:cstheme="minorHAnsi"/>
          <w:sz w:val="24"/>
          <w:szCs w:val="24"/>
        </w:rPr>
        <w:t>Fireworks are pretty.</w:t>
      </w:r>
      <w:r w:rsidR="0071681A">
        <w:rPr>
          <w:rFonts w:cstheme="minorHAnsi"/>
          <w:sz w:val="24"/>
          <w:szCs w:val="24"/>
        </w:rPr>
        <w:t xml:space="preserve"> </w:t>
      </w:r>
      <w:r w:rsidRPr="009E7F4C">
        <w:rPr>
          <w:rFonts w:cstheme="minorHAnsi"/>
          <w:sz w:val="24"/>
          <w:szCs w:val="24"/>
        </w:rPr>
        <w:t>When pretty things see you, they despair because they will never achieve your kind of beautiful.”</w:t>
      </w:r>
    </w:p>
    <w:p w:rsidR="00176DAF" w:rsidP="00176DAF" w:rsidRDefault="007F0EEA" w14:paraId="78B7B06D" w14:textId="77777777">
      <w:pPr>
        <w:spacing w:after="0"/>
        <w:ind w:firstLine="360"/>
        <w:rPr>
          <w:rFonts w:cstheme="minorHAnsi"/>
          <w:sz w:val="24"/>
          <w:szCs w:val="24"/>
        </w:rPr>
      </w:pPr>
      <w:r w:rsidRPr="009E7F4C">
        <w:rPr>
          <w:rFonts w:cstheme="minorHAnsi"/>
          <w:sz w:val="24"/>
          <w:szCs w:val="24"/>
        </w:rPr>
        <w:t>Her eyes lit.</w:t>
      </w:r>
      <w:r w:rsidR="0071681A">
        <w:rPr>
          <w:rFonts w:cstheme="minorHAnsi"/>
          <w:sz w:val="24"/>
          <w:szCs w:val="24"/>
        </w:rPr>
        <w:t xml:space="preserve"> </w:t>
      </w:r>
      <w:r w:rsidRPr="009E7F4C">
        <w:rPr>
          <w:rFonts w:cstheme="minorHAnsi"/>
          <w:sz w:val="24"/>
          <w:szCs w:val="24"/>
        </w:rPr>
        <w:t xml:space="preserve">“That was a good line.” </w:t>
      </w:r>
    </w:p>
    <w:p w:rsidR="00176DAF" w:rsidP="00176DAF" w:rsidRDefault="007F0EEA" w14:paraId="056C71B5" w14:textId="77777777">
      <w:pPr>
        <w:spacing w:after="0"/>
        <w:ind w:firstLine="360"/>
        <w:rPr>
          <w:rFonts w:cstheme="minorHAnsi"/>
          <w:sz w:val="24"/>
          <w:szCs w:val="24"/>
        </w:rPr>
      </w:pPr>
      <w:r w:rsidRPr="009E7F4C">
        <w:rPr>
          <w:rFonts w:cstheme="minorHAnsi"/>
          <w:sz w:val="24"/>
          <w:szCs w:val="24"/>
        </w:rPr>
        <w:lastRenderedPageBreak/>
        <w:t>“Not a line, sweetheart.”</w:t>
      </w:r>
    </w:p>
    <w:p w:rsidR="00176DAF" w:rsidP="00176DAF" w:rsidRDefault="007F0EEA" w14:paraId="03489F69" w14:textId="77777777">
      <w:pPr>
        <w:spacing w:after="0"/>
        <w:ind w:firstLine="360"/>
        <w:rPr>
          <w:rFonts w:cstheme="minorHAnsi"/>
          <w:sz w:val="24"/>
          <w:szCs w:val="24"/>
        </w:rPr>
      </w:pPr>
      <w:r w:rsidRPr="009E7F4C">
        <w:rPr>
          <w:rFonts w:cstheme="minorHAnsi"/>
          <w:sz w:val="24"/>
          <w:szCs w:val="24"/>
        </w:rPr>
        <w:t>“Sweetheart?”</w:t>
      </w:r>
    </w:p>
    <w:p w:rsidR="00176DAF" w:rsidP="00176DAF" w:rsidRDefault="007F0EEA" w14:paraId="7EF633F5" w14:textId="191D0359">
      <w:pPr>
        <w:spacing w:after="0"/>
        <w:ind w:firstLine="360"/>
        <w:rPr>
          <w:rFonts w:cstheme="minorHAnsi"/>
          <w:sz w:val="24"/>
          <w:szCs w:val="24"/>
        </w:rPr>
      </w:pPr>
      <w:r w:rsidRPr="009E7F4C">
        <w:rPr>
          <w:rFonts w:cstheme="minorHAnsi"/>
          <w:sz w:val="24"/>
          <w:szCs w:val="24"/>
        </w:rPr>
        <w:t>“Well, you did call me ‘</w:t>
      </w:r>
      <w:r w:rsidR="00082263">
        <w:rPr>
          <w:rFonts w:cstheme="minorHAnsi"/>
          <w:sz w:val="24"/>
          <w:szCs w:val="24"/>
        </w:rPr>
        <w:t>s</w:t>
      </w:r>
      <w:r w:rsidRPr="009E7F4C">
        <w:rPr>
          <w:rFonts w:cstheme="minorHAnsi"/>
          <w:sz w:val="24"/>
          <w:szCs w:val="24"/>
        </w:rPr>
        <w:t>weetie’ just a bit ago.”</w:t>
      </w:r>
    </w:p>
    <w:p w:rsidR="00176DAF" w:rsidP="00176DAF" w:rsidRDefault="007F0EEA" w14:paraId="5F42F1FB" w14:textId="77777777">
      <w:pPr>
        <w:spacing w:after="0"/>
        <w:ind w:firstLine="360"/>
        <w:rPr>
          <w:rFonts w:cstheme="minorHAnsi"/>
          <w:sz w:val="24"/>
          <w:szCs w:val="24"/>
        </w:rPr>
      </w:pPr>
      <w:r w:rsidRPr="009E7F4C">
        <w:rPr>
          <w:rFonts w:cstheme="minorHAnsi"/>
          <w:sz w:val="24"/>
          <w:szCs w:val="24"/>
        </w:rPr>
        <w:t xml:space="preserve">“And then </w:t>
      </w:r>
      <w:proofErr w:type="spellStart"/>
      <w:r w:rsidRPr="009E7F4C">
        <w:rPr>
          <w:rFonts w:cstheme="minorHAnsi"/>
          <w:sz w:val="24"/>
          <w:szCs w:val="24"/>
        </w:rPr>
        <w:t>numbnuts</w:t>
      </w:r>
      <w:proofErr w:type="spellEnd"/>
      <w:r w:rsidRPr="009E7F4C">
        <w:rPr>
          <w:rFonts w:cstheme="minorHAnsi"/>
          <w:sz w:val="24"/>
          <w:szCs w:val="24"/>
        </w:rPr>
        <w:t xml:space="preserve"> and dummy, so don’t get carried away.”</w:t>
      </w:r>
    </w:p>
    <w:p w:rsidR="00176DAF" w:rsidP="00176DAF" w:rsidRDefault="00790F0D" w14:paraId="00D1089F" w14:textId="51052AFC">
      <w:pPr>
        <w:spacing w:after="0"/>
        <w:ind w:firstLine="360"/>
        <w:rPr>
          <w:rFonts w:cstheme="minorHAnsi"/>
          <w:sz w:val="24"/>
          <w:szCs w:val="24"/>
        </w:rPr>
      </w:pPr>
      <w:r>
        <w:rPr>
          <w:rFonts w:cstheme="minorHAnsi"/>
          <w:sz w:val="24"/>
          <w:szCs w:val="24"/>
        </w:rPr>
        <w:t xml:space="preserve">I step closer. </w:t>
      </w:r>
      <w:r w:rsidRPr="009E7F4C" w:rsidR="007F0EEA">
        <w:rPr>
          <w:rFonts w:cstheme="minorHAnsi"/>
          <w:sz w:val="24"/>
          <w:szCs w:val="24"/>
        </w:rPr>
        <w:t>“I know your tricks.</w:t>
      </w:r>
      <w:r w:rsidR="0071681A">
        <w:rPr>
          <w:rFonts w:cstheme="minorHAnsi"/>
          <w:sz w:val="24"/>
          <w:szCs w:val="24"/>
        </w:rPr>
        <w:t xml:space="preserve"> </w:t>
      </w:r>
      <w:r w:rsidRPr="009E7F4C" w:rsidR="007F0EEA">
        <w:rPr>
          <w:rFonts w:cstheme="minorHAnsi"/>
          <w:sz w:val="24"/>
          <w:szCs w:val="24"/>
        </w:rPr>
        <w:t>Those are terms of endearment.”</w:t>
      </w:r>
    </w:p>
    <w:p w:rsidR="00176DAF" w:rsidP="00176DAF" w:rsidRDefault="007F0EEA" w14:paraId="5429D4C9" w14:textId="4ED2110F">
      <w:pPr>
        <w:spacing w:after="0"/>
        <w:ind w:firstLine="360"/>
        <w:rPr>
          <w:rFonts w:cstheme="minorHAnsi"/>
          <w:sz w:val="24"/>
          <w:szCs w:val="24"/>
        </w:rPr>
      </w:pPr>
      <w:r w:rsidRPr="009E7F4C">
        <w:rPr>
          <w:rFonts w:cstheme="minorHAnsi"/>
          <w:sz w:val="24"/>
          <w:szCs w:val="24"/>
        </w:rPr>
        <w:t>“Those are</w:t>
      </w:r>
      <w:r w:rsidR="004360BB">
        <w:rPr>
          <w:rFonts w:cstheme="minorHAnsi"/>
          <w:sz w:val="24"/>
          <w:szCs w:val="24"/>
        </w:rPr>
        <w:t>–”</w:t>
      </w:r>
    </w:p>
    <w:p w:rsidR="00176DAF" w:rsidP="00176DAF" w:rsidRDefault="007F0EEA" w14:paraId="00A42B2E" w14:textId="77777777">
      <w:pPr>
        <w:spacing w:after="0"/>
        <w:ind w:firstLine="360"/>
        <w:rPr>
          <w:rFonts w:cstheme="minorHAnsi"/>
          <w:sz w:val="24"/>
          <w:szCs w:val="24"/>
        </w:rPr>
      </w:pPr>
      <w:r w:rsidRPr="009E7F4C">
        <w:rPr>
          <w:rFonts w:cstheme="minorHAnsi"/>
          <w:sz w:val="24"/>
          <w:szCs w:val="24"/>
        </w:rPr>
        <w:t>She stops when I rest my knuckles against her belly and lean in to kiss her.</w:t>
      </w:r>
      <w:r w:rsidR="0071681A">
        <w:rPr>
          <w:rFonts w:cstheme="minorHAnsi"/>
          <w:sz w:val="24"/>
          <w:szCs w:val="24"/>
        </w:rPr>
        <w:t xml:space="preserve"> </w:t>
      </w:r>
      <w:r w:rsidRPr="009E7F4C">
        <w:rPr>
          <w:rFonts w:cstheme="minorHAnsi"/>
          <w:sz w:val="24"/>
          <w:szCs w:val="24"/>
        </w:rPr>
        <w:t>Time slows.</w:t>
      </w:r>
      <w:r w:rsidR="0071681A">
        <w:rPr>
          <w:rFonts w:cstheme="minorHAnsi"/>
          <w:sz w:val="24"/>
          <w:szCs w:val="24"/>
        </w:rPr>
        <w:t xml:space="preserve"> </w:t>
      </w:r>
      <w:r w:rsidRPr="009E7F4C">
        <w:rPr>
          <w:rFonts w:cstheme="minorHAnsi"/>
          <w:sz w:val="24"/>
          <w:szCs w:val="24"/>
        </w:rPr>
        <w:t>She doesn’t pull away or turn her head.</w:t>
      </w:r>
      <w:r w:rsidR="0071681A">
        <w:rPr>
          <w:rFonts w:cstheme="minorHAnsi"/>
          <w:sz w:val="24"/>
          <w:szCs w:val="24"/>
        </w:rPr>
        <w:t xml:space="preserve"> </w:t>
      </w:r>
      <w:r w:rsidRPr="009E7F4C">
        <w:rPr>
          <w:rFonts w:cstheme="minorHAnsi"/>
          <w:sz w:val="24"/>
          <w:szCs w:val="24"/>
        </w:rPr>
        <w:t>Her eyes lock with mine.</w:t>
      </w:r>
      <w:r w:rsidR="0071681A">
        <w:rPr>
          <w:rFonts w:cstheme="minorHAnsi"/>
          <w:sz w:val="24"/>
          <w:szCs w:val="24"/>
        </w:rPr>
        <w:t xml:space="preserve"> </w:t>
      </w:r>
      <w:r w:rsidRPr="009E7F4C">
        <w:rPr>
          <w:rFonts w:cstheme="minorHAnsi"/>
          <w:sz w:val="24"/>
          <w:szCs w:val="24"/>
        </w:rPr>
        <w:t>Her lips part ever so slightly, and I touch mine to hers.</w:t>
      </w:r>
      <w:r w:rsidR="0071681A">
        <w:rPr>
          <w:rFonts w:cstheme="minorHAnsi"/>
          <w:sz w:val="24"/>
          <w:szCs w:val="24"/>
        </w:rPr>
        <w:t xml:space="preserve"> </w:t>
      </w:r>
      <w:r w:rsidRPr="009E7F4C">
        <w:rPr>
          <w:rFonts w:cstheme="minorHAnsi"/>
          <w:sz w:val="24"/>
          <w:szCs w:val="24"/>
        </w:rPr>
        <w:t>Her lips are so soft.</w:t>
      </w:r>
      <w:r w:rsidR="0071681A">
        <w:rPr>
          <w:rFonts w:cstheme="minorHAnsi"/>
          <w:sz w:val="24"/>
          <w:szCs w:val="24"/>
        </w:rPr>
        <w:t xml:space="preserve"> </w:t>
      </w:r>
      <w:r w:rsidRPr="009E7F4C">
        <w:rPr>
          <w:rFonts w:cstheme="minorHAnsi"/>
          <w:sz w:val="24"/>
          <w:szCs w:val="24"/>
        </w:rPr>
        <w:t>I close my eyes when she lifts her chin.</w:t>
      </w:r>
      <w:r w:rsidR="0071681A">
        <w:rPr>
          <w:rFonts w:cstheme="minorHAnsi"/>
          <w:sz w:val="24"/>
          <w:szCs w:val="24"/>
        </w:rPr>
        <w:t xml:space="preserve"> </w:t>
      </w:r>
      <w:r w:rsidRPr="009E7F4C">
        <w:rPr>
          <w:rFonts w:cstheme="minorHAnsi"/>
          <w:sz w:val="24"/>
          <w:szCs w:val="24"/>
        </w:rPr>
        <w:t>Her frame swells and she kisses me back.</w:t>
      </w:r>
    </w:p>
    <w:p w:rsidR="00176DAF" w:rsidP="00176DAF" w:rsidRDefault="007F0EEA" w14:paraId="21FCCE68" w14:textId="77777777">
      <w:pPr>
        <w:spacing w:after="0"/>
        <w:ind w:firstLine="360"/>
        <w:rPr>
          <w:rFonts w:cstheme="minorHAnsi"/>
          <w:sz w:val="24"/>
          <w:szCs w:val="24"/>
        </w:rPr>
      </w:pPr>
      <w:r w:rsidRPr="009E7F4C">
        <w:rPr>
          <w:rFonts w:cstheme="minorHAnsi"/>
          <w:sz w:val="24"/>
          <w:szCs w:val="24"/>
        </w:rPr>
        <w:t>A flash of light flickers through my closed eyelids.</w:t>
      </w:r>
      <w:r w:rsidR="0071681A">
        <w:rPr>
          <w:rFonts w:cstheme="minorHAnsi"/>
          <w:sz w:val="24"/>
          <w:szCs w:val="24"/>
        </w:rPr>
        <w:t xml:space="preserve"> </w:t>
      </w:r>
    </w:p>
    <w:p w:rsidR="00176DAF" w:rsidP="00176DAF" w:rsidRDefault="007F0EEA" w14:paraId="31829224" w14:textId="77777777">
      <w:pPr>
        <w:spacing w:after="0"/>
        <w:ind w:firstLine="360"/>
        <w:rPr>
          <w:rFonts w:cstheme="minorHAnsi"/>
          <w:sz w:val="24"/>
          <w:szCs w:val="24"/>
        </w:rPr>
      </w:pPr>
      <w:r w:rsidRPr="009E7F4C">
        <w:rPr>
          <w:rFonts w:cstheme="minorHAnsi"/>
          <w:sz w:val="24"/>
          <w:szCs w:val="24"/>
        </w:rPr>
        <w:t>I open them.</w:t>
      </w:r>
      <w:r w:rsidR="0071681A">
        <w:rPr>
          <w:rFonts w:cstheme="minorHAnsi"/>
          <w:sz w:val="24"/>
          <w:szCs w:val="24"/>
        </w:rPr>
        <w:t xml:space="preserve"> </w:t>
      </w:r>
      <w:r w:rsidRPr="009E7F4C">
        <w:rPr>
          <w:rFonts w:cstheme="minorHAnsi"/>
          <w:sz w:val="24"/>
          <w:szCs w:val="24"/>
        </w:rPr>
        <w:t>There’s a fireball where Henshaw’s shuttle is supposed to be.</w:t>
      </w:r>
    </w:p>
    <w:p w:rsidR="00176DAF" w:rsidP="00176DAF" w:rsidRDefault="007F0EEA" w14:paraId="54C9E54A" w14:textId="0537B67E">
      <w:pPr>
        <w:spacing w:after="0"/>
        <w:ind w:firstLine="360"/>
        <w:rPr>
          <w:rFonts w:cstheme="minorHAnsi"/>
          <w:sz w:val="24"/>
          <w:szCs w:val="24"/>
        </w:rPr>
      </w:pPr>
      <w:r w:rsidRPr="009E7F4C">
        <w:rPr>
          <w:rFonts w:cstheme="minorHAnsi"/>
          <w:sz w:val="24"/>
          <w:szCs w:val="24"/>
        </w:rPr>
        <w:t>Laura must have felt me tense, because she breaks off the kiss and looks up to my face.</w:t>
      </w:r>
      <w:r w:rsidR="0071681A">
        <w:rPr>
          <w:rFonts w:cstheme="minorHAnsi"/>
          <w:sz w:val="24"/>
          <w:szCs w:val="24"/>
        </w:rPr>
        <w:t xml:space="preserve"> </w:t>
      </w:r>
      <w:r w:rsidR="00790F0D">
        <w:rPr>
          <w:rFonts w:cstheme="minorHAnsi"/>
          <w:sz w:val="24"/>
          <w:szCs w:val="24"/>
        </w:rPr>
        <w:t>She turns and looks at the window as t</w:t>
      </w:r>
      <w:r w:rsidRPr="009E7F4C">
        <w:rPr>
          <w:rFonts w:cstheme="minorHAnsi"/>
          <w:sz w:val="24"/>
          <w:szCs w:val="24"/>
        </w:rPr>
        <w:t>he shuttle’s bits and pieces float away from each other at high speed.</w:t>
      </w:r>
    </w:p>
    <w:p w:rsidR="00176DAF" w:rsidP="7CC37334" w:rsidRDefault="007F0EEA" w14:paraId="7E4F6E03" w14:textId="0E889EAB">
      <w:pPr>
        <w:spacing w:after="0"/>
        <w:ind w:firstLine="360"/>
        <w:rPr>
          <w:rFonts w:cs="Calibri" w:cstheme="minorAscii"/>
          <w:sz w:val="24"/>
          <w:szCs w:val="24"/>
        </w:rPr>
      </w:pPr>
      <w:r w:rsidRPr="7CC37334" w:rsidR="7CC37334">
        <w:rPr>
          <w:rFonts w:cs="Calibri" w:cstheme="minorAscii"/>
          <w:sz w:val="24"/>
          <w:szCs w:val="24"/>
        </w:rPr>
        <w:t>She whirls back and grabs both my arms. “That was NOT me</w:t>
      </w:r>
      <w:ins w:author="Gary Smailes" w:date="2024-03-15T16:50:30.647Z" w:id="1893704984">
        <w:r w:rsidRPr="7CC37334" w:rsidR="7CC37334">
          <w:rPr>
            <w:rFonts w:cs="Calibri" w:cstheme="minorAscii"/>
            <w:sz w:val="24"/>
            <w:szCs w:val="24"/>
          </w:rPr>
          <w:t>.</w:t>
        </w:r>
      </w:ins>
      <w:del w:author="Gary Smailes" w:date="2024-03-15T16:50:30.353Z" w:id="2053545729">
        <w:r w:rsidRPr="7CC37334" w:rsidDel="7CC37334">
          <w:rPr>
            <w:rFonts w:cs="Calibri" w:cstheme="minorAscii"/>
            <w:sz w:val="24"/>
            <w:szCs w:val="24"/>
          </w:rPr>
          <w:delText>!</w:delText>
        </w:r>
      </w:del>
      <w:r w:rsidRPr="7CC37334" w:rsidR="7CC37334">
        <w:rPr>
          <w:rFonts w:cs="Calibri" w:cstheme="minorAscii"/>
          <w:sz w:val="24"/>
          <w:szCs w:val="24"/>
        </w:rPr>
        <w:t>”</w:t>
      </w:r>
    </w:p>
    <w:p w:rsidR="00176DAF" w:rsidP="00176DAF" w:rsidRDefault="007F0EEA" w14:paraId="4DC614D7" w14:textId="77777777">
      <w:pPr>
        <w:spacing w:after="0"/>
        <w:ind w:firstLine="360"/>
        <w:rPr>
          <w:rFonts w:cstheme="minorHAnsi"/>
          <w:sz w:val="24"/>
          <w:szCs w:val="24"/>
        </w:rPr>
      </w:pPr>
      <w:r w:rsidRPr="009E7F4C">
        <w:rPr>
          <w:rFonts w:cstheme="minorHAnsi"/>
          <w:sz w:val="24"/>
          <w:szCs w:val="24"/>
        </w:rPr>
        <w:t>“I know,” I say.</w:t>
      </w:r>
    </w:p>
    <w:p w:rsidR="00176DAF" w:rsidP="00176DAF" w:rsidRDefault="007F0EEA" w14:paraId="66FDB873" w14:textId="77777777">
      <w:pPr>
        <w:spacing w:after="0"/>
        <w:ind w:firstLine="360"/>
        <w:rPr>
          <w:rFonts w:cstheme="minorHAnsi"/>
          <w:sz w:val="24"/>
          <w:szCs w:val="24"/>
        </w:rPr>
      </w:pPr>
      <w:r w:rsidRPr="009E7F4C">
        <w:rPr>
          <w:rFonts w:cstheme="minorHAnsi"/>
          <w:sz w:val="24"/>
          <w:szCs w:val="24"/>
        </w:rPr>
        <w:t>“You do?”</w:t>
      </w:r>
    </w:p>
    <w:p w:rsidR="00176DAF" w:rsidP="7CC37334" w:rsidRDefault="007F0EEA" w14:paraId="07E62B37" w14:textId="4651C32A">
      <w:pPr>
        <w:spacing w:after="0"/>
        <w:ind w:firstLine="360"/>
        <w:rPr>
          <w:rFonts w:cs="Calibri" w:cstheme="minorAscii"/>
          <w:sz w:val="24"/>
          <w:szCs w:val="24"/>
        </w:rPr>
      </w:pPr>
      <w:r w:rsidRPr="7CC37334" w:rsidR="7CC37334">
        <w:rPr>
          <w:rFonts w:cs="Calibri" w:cstheme="minorAscii"/>
          <w:sz w:val="24"/>
          <w:szCs w:val="24"/>
        </w:rPr>
        <w:t>“Yeah, self-destructs make a lot of noise when you turn them on,” I say. “</w:t>
      </w:r>
      <w:r w:rsidRPr="7CC37334" w:rsidR="7CC37334">
        <w:rPr>
          <w:rFonts w:cs="Calibri" w:cstheme="minorAscii"/>
          <w:sz w:val="24"/>
          <w:szCs w:val="24"/>
        </w:rPr>
        <w:t>So</w:t>
      </w:r>
      <w:ins w:author="Gary Smailes" w:date="2024-03-15T16:50:41.046Z" w:id="304434748">
        <w:r w:rsidRPr="7CC37334" w:rsidR="7CC37334">
          <w:rPr>
            <w:rFonts w:cs="Calibri" w:cstheme="minorAscii"/>
            <w:sz w:val="24"/>
            <w:szCs w:val="24"/>
          </w:rPr>
          <w:t>,</w:t>
        </w:r>
      </w:ins>
      <w:r w:rsidRPr="7CC37334" w:rsidR="7CC37334">
        <w:rPr>
          <w:rFonts w:cs="Calibri" w:cstheme="minorAscii"/>
          <w:sz w:val="24"/>
          <w:szCs w:val="24"/>
        </w:rPr>
        <w:t xml:space="preserve"> you have ample warning to turn them back off again. I </w:t>
      </w:r>
      <w:r w:rsidRPr="7CC37334" w:rsidR="7CC37334">
        <w:rPr>
          <w:rFonts w:cs="Calibri" w:cstheme="minorAscii"/>
          <w:sz w:val="24"/>
          <w:szCs w:val="24"/>
        </w:rPr>
        <w:t>didn’t</w:t>
      </w:r>
      <w:r w:rsidRPr="7CC37334" w:rsidR="7CC37334">
        <w:rPr>
          <w:rFonts w:cs="Calibri" w:cstheme="minorAscii"/>
          <w:sz w:val="24"/>
          <w:szCs w:val="24"/>
        </w:rPr>
        <w:t xml:space="preserve"> hear any of that.”</w:t>
      </w:r>
    </w:p>
    <w:p w:rsidR="00176DAF" w:rsidP="00176DAF" w:rsidRDefault="007F0EEA" w14:paraId="444166D0" w14:textId="77777777">
      <w:pPr>
        <w:spacing w:after="0"/>
        <w:ind w:firstLine="360"/>
        <w:rPr>
          <w:rFonts w:cstheme="minorHAnsi"/>
          <w:sz w:val="24"/>
          <w:szCs w:val="24"/>
        </w:rPr>
      </w:pPr>
      <w:r w:rsidRPr="009E7F4C">
        <w:rPr>
          <w:rFonts w:cstheme="minorHAnsi"/>
          <w:sz w:val="24"/>
          <w:szCs w:val="24"/>
        </w:rPr>
        <w:t>“I could have removed the engine shielding,” Laura says.</w:t>
      </w:r>
      <w:r w:rsidR="0071681A">
        <w:rPr>
          <w:rFonts w:cstheme="minorHAnsi"/>
          <w:sz w:val="24"/>
          <w:szCs w:val="24"/>
        </w:rPr>
        <w:t xml:space="preserve"> </w:t>
      </w:r>
      <w:r w:rsidRPr="009E7F4C">
        <w:rPr>
          <w:rFonts w:cstheme="minorHAnsi"/>
          <w:sz w:val="24"/>
          <w:szCs w:val="24"/>
        </w:rPr>
        <w:t>“You wouldn’t have seen me do it while you were strapping in Henshaw.”</w:t>
      </w:r>
    </w:p>
    <w:p w:rsidR="00176DAF" w:rsidP="7CC37334" w:rsidRDefault="007F0EEA" w14:paraId="7D9E9B27" w14:textId="1C13440D">
      <w:pPr>
        <w:spacing w:after="0"/>
        <w:ind w:firstLine="360"/>
        <w:rPr>
          <w:rFonts w:cs="Calibri" w:cstheme="minorAscii"/>
          <w:sz w:val="24"/>
          <w:szCs w:val="24"/>
        </w:rPr>
      </w:pPr>
      <w:r w:rsidRPr="7CC37334" w:rsidR="7CC37334">
        <w:rPr>
          <w:rFonts w:cs="Calibri" w:cstheme="minorAscii"/>
          <w:sz w:val="24"/>
          <w:szCs w:val="24"/>
        </w:rPr>
        <w:t xml:space="preserve">“But you would have made it so he’d already passed through the </w:t>
      </w:r>
      <w:ins w:author="Gary Smailes" w:date="2024-03-15T16:50:57.961Z" w:id="508529167">
        <w:r w:rsidRPr="7CC37334" w:rsidR="7CC37334">
          <w:rPr>
            <w:rFonts w:cs="Calibri" w:cstheme="minorAscii"/>
            <w:sz w:val="24"/>
            <w:szCs w:val="24"/>
          </w:rPr>
          <w:t>g</w:t>
        </w:r>
      </w:ins>
      <w:del w:author="Gary Smailes" w:date="2024-03-15T16:50:57.483Z" w:id="324347862">
        <w:r w:rsidRPr="7CC37334" w:rsidDel="7CC37334">
          <w:rPr>
            <w:rFonts w:cs="Calibri" w:cstheme="minorAscii"/>
            <w:sz w:val="24"/>
            <w:szCs w:val="24"/>
          </w:rPr>
          <w:delText>G</w:delText>
        </w:r>
      </w:del>
      <w:r w:rsidRPr="7CC37334" w:rsidR="7CC37334">
        <w:rPr>
          <w:rFonts w:cs="Calibri" w:cstheme="minorAscii"/>
          <w:sz w:val="24"/>
          <w:szCs w:val="24"/>
        </w:rPr>
        <w:t>ate, so I wouldn’t ask questions.”</w:t>
      </w:r>
    </w:p>
    <w:p w:rsidR="00176DAF" w:rsidP="7CC37334" w:rsidRDefault="007F0EEA" w14:paraId="1D6468F7" w14:textId="71FA44EF">
      <w:pPr>
        <w:spacing w:after="0"/>
        <w:ind w:firstLine="360"/>
        <w:rPr>
          <w:rFonts w:cs="Calibri" w:cstheme="minorAscii"/>
          <w:sz w:val="24"/>
          <w:szCs w:val="24"/>
        </w:rPr>
      </w:pPr>
      <w:r w:rsidRPr="7CC37334" w:rsidR="7CC37334">
        <w:rPr>
          <w:rFonts w:cs="Calibri" w:cstheme="minorAscii"/>
          <w:sz w:val="24"/>
          <w:szCs w:val="24"/>
        </w:rPr>
        <w:t xml:space="preserve">“Engine shielding is tricky, and </w:t>
      </w:r>
      <w:ins w:author="Gary Smailes" w:date="2024-03-15T16:51:06.517Z" w:id="544565340">
        <w:r w:rsidRPr="7CC37334" w:rsidR="7CC37334">
          <w:rPr>
            <w:rFonts w:cs="Calibri" w:cstheme="minorAscii"/>
            <w:sz w:val="24"/>
            <w:szCs w:val="24"/>
          </w:rPr>
          <w:t>j</w:t>
        </w:r>
      </w:ins>
      <w:del w:author="Gary Smailes" w:date="2024-03-15T16:51:06.159Z" w:id="1714636456">
        <w:r w:rsidRPr="7CC37334" w:rsidDel="7CC37334">
          <w:rPr>
            <w:rFonts w:cs="Calibri" w:cstheme="minorAscii"/>
            <w:sz w:val="24"/>
            <w:szCs w:val="24"/>
          </w:rPr>
          <w:delText>J</w:delText>
        </w:r>
      </w:del>
      <w:r w:rsidRPr="7CC37334" w:rsidR="7CC37334">
        <w:rPr>
          <w:rFonts w:cs="Calibri" w:cstheme="minorAscii"/>
          <w:sz w:val="24"/>
          <w:szCs w:val="24"/>
        </w:rPr>
        <w:t>umpers aren’t all that stable.”</w:t>
      </w:r>
    </w:p>
    <w:p w:rsidR="00176DAF" w:rsidP="7CC37334" w:rsidRDefault="007F0EEA" w14:paraId="2D921BE5" w14:textId="5CC2DF0F">
      <w:pPr>
        <w:spacing w:after="0"/>
        <w:ind w:firstLine="360"/>
        <w:rPr>
          <w:rFonts w:cs="Calibri" w:cstheme="minorAscii"/>
          <w:sz w:val="24"/>
          <w:szCs w:val="24"/>
        </w:rPr>
      </w:pPr>
      <w:r w:rsidRPr="7CC37334" w:rsidR="7CC37334">
        <w:rPr>
          <w:rFonts w:cs="Calibri" w:cstheme="minorAscii"/>
          <w:sz w:val="24"/>
          <w:szCs w:val="24"/>
        </w:rPr>
        <w:t>“Um</w:t>
      </w:r>
      <w:ins w:author="Gary Smailes" w:date="2024-03-15T16:51:03.605Z" w:id="423005489">
        <w:r w:rsidRPr="7CC37334" w:rsidR="7CC37334">
          <w:rPr>
            <w:rFonts w:cs="Calibri" w:cstheme="minorAscii"/>
            <w:sz w:val="24"/>
            <w:szCs w:val="24"/>
          </w:rPr>
          <w:t>...</w:t>
        </w:r>
      </w:ins>
      <w:r w:rsidRPr="7CC37334" w:rsidR="7CC37334">
        <w:rPr>
          <w:rFonts w:cs="Calibri" w:cstheme="minorAscii"/>
          <w:sz w:val="24"/>
          <w:szCs w:val="24"/>
        </w:rPr>
        <w:t>, I’m convincing myself that you didn’t do it, so please stop ruining it.”</w:t>
      </w:r>
    </w:p>
    <w:p w:rsidR="00176DAF" w:rsidP="00176DAF" w:rsidRDefault="007F0EEA" w14:paraId="46A8F189" w14:textId="77777777">
      <w:pPr>
        <w:spacing w:after="0"/>
        <w:ind w:firstLine="360"/>
        <w:rPr>
          <w:rFonts w:cstheme="minorHAnsi"/>
          <w:sz w:val="24"/>
          <w:szCs w:val="24"/>
        </w:rPr>
      </w:pPr>
      <w:r w:rsidRPr="009E7F4C">
        <w:rPr>
          <w:rFonts w:cstheme="minorHAnsi"/>
          <w:sz w:val="24"/>
          <w:szCs w:val="24"/>
        </w:rPr>
        <w:t>Laura smiles at me and taps me on the chin.</w:t>
      </w:r>
      <w:r w:rsidR="0071681A">
        <w:rPr>
          <w:rFonts w:cstheme="minorHAnsi"/>
          <w:sz w:val="24"/>
          <w:szCs w:val="24"/>
        </w:rPr>
        <w:t xml:space="preserve"> </w:t>
      </w:r>
      <w:r w:rsidRPr="009E7F4C">
        <w:rPr>
          <w:rFonts w:cstheme="minorHAnsi"/>
          <w:sz w:val="24"/>
          <w:szCs w:val="24"/>
        </w:rPr>
        <w:t>“Maybe it was you?”</w:t>
      </w:r>
    </w:p>
    <w:p w:rsidR="00176DAF" w:rsidP="00176DAF" w:rsidRDefault="007F0EEA" w14:paraId="6D1495A9" w14:textId="77777777">
      <w:pPr>
        <w:spacing w:after="0"/>
        <w:ind w:firstLine="360"/>
        <w:rPr>
          <w:rFonts w:cstheme="minorHAnsi"/>
          <w:sz w:val="24"/>
          <w:szCs w:val="24"/>
        </w:rPr>
      </w:pPr>
      <w:r w:rsidRPr="009E7F4C">
        <w:rPr>
          <w:rFonts w:cstheme="minorHAnsi"/>
          <w:sz w:val="24"/>
          <w:szCs w:val="24"/>
        </w:rPr>
        <w:t>“I’m sorry?”</w:t>
      </w:r>
    </w:p>
    <w:p w:rsidR="00176DAF" w:rsidP="00176DAF" w:rsidRDefault="007F0EEA" w14:paraId="2AD97FEA" w14:textId="77777777">
      <w:pPr>
        <w:spacing w:after="0"/>
        <w:ind w:firstLine="360"/>
        <w:rPr>
          <w:rFonts w:cstheme="minorHAnsi"/>
          <w:sz w:val="24"/>
          <w:szCs w:val="24"/>
        </w:rPr>
      </w:pPr>
      <w:r w:rsidRPr="009E7F4C">
        <w:rPr>
          <w:rFonts w:cstheme="minorHAnsi"/>
          <w:sz w:val="24"/>
          <w:szCs w:val="24"/>
        </w:rPr>
        <w:t>“You could have planted a bomb or something on Henshaw.</w:t>
      </w:r>
      <w:r w:rsidR="0071681A">
        <w:rPr>
          <w:rFonts w:cstheme="minorHAnsi"/>
          <w:sz w:val="24"/>
          <w:szCs w:val="24"/>
        </w:rPr>
        <w:t xml:space="preserve"> </w:t>
      </w:r>
      <w:r w:rsidRPr="009E7F4C">
        <w:rPr>
          <w:rFonts w:cstheme="minorHAnsi"/>
          <w:sz w:val="24"/>
          <w:szCs w:val="24"/>
        </w:rPr>
        <w:t>I was programming the navigation computer.</w:t>
      </w:r>
      <w:r w:rsidR="0071681A">
        <w:rPr>
          <w:rFonts w:cstheme="minorHAnsi"/>
          <w:sz w:val="24"/>
          <w:szCs w:val="24"/>
        </w:rPr>
        <w:t xml:space="preserve"> </w:t>
      </w:r>
      <w:r w:rsidRPr="009E7F4C">
        <w:rPr>
          <w:rFonts w:cstheme="minorHAnsi"/>
          <w:sz w:val="24"/>
          <w:szCs w:val="24"/>
        </w:rPr>
        <w:t>I wouldn’t have seen you.”</w:t>
      </w:r>
    </w:p>
    <w:p w:rsidR="00176DAF" w:rsidP="00176DAF" w:rsidRDefault="007F0EEA" w14:paraId="0DB153D9" w14:textId="77777777">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I carry bombs like that in my pocket just in case.”</w:t>
      </w:r>
    </w:p>
    <w:p w:rsidR="00176DAF" w:rsidP="00176DAF" w:rsidRDefault="007F0EEA" w14:paraId="4959DFBB" w14:textId="77777777">
      <w:pPr>
        <w:spacing w:after="0"/>
        <w:ind w:firstLine="360"/>
        <w:rPr>
          <w:rFonts w:cstheme="minorHAnsi"/>
          <w:sz w:val="24"/>
          <w:szCs w:val="24"/>
        </w:rPr>
      </w:pPr>
      <w:r w:rsidRPr="009E7F4C">
        <w:rPr>
          <w:rFonts w:cstheme="minorHAnsi"/>
          <w:sz w:val="24"/>
          <w:szCs w:val="24"/>
        </w:rPr>
        <w:t>Laura puts her hand on my chest.</w:t>
      </w:r>
      <w:r w:rsidR="0071681A">
        <w:rPr>
          <w:rFonts w:cstheme="minorHAnsi"/>
          <w:sz w:val="24"/>
          <w:szCs w:val="24"/>
        </w:rPr>
        <w:t xml:space="preserve"> </w:t>
      </w:r>
      <w:r w:rsidRPr="009E7F4C">
        <w:rPr>
          <w:rFonts w:cstheme="minorHAnsi"/>
          <w:sz w:val="24"/>
          <w:szCs w:val="24"/>
        </w:rPr>
        <w:t>“I think you’re being nice to me because you want to go back to the kissing.”</w:t>
      </w:r>
    </w:p>
    <w:p w:rsidR="00176DAF" w:rsidP="00176DAF" w:rsidRDefault="007F0EEA" w14:paraId="5E280264" w14:textId="26447583">
      <w:pPr>
        <w:spacing w:after="0"/>
        <w:ind w:firstLine="360"/>
        <w:rPr>
          <w:rFonts w:cstheme="minorHAnsi"/>
          <w:sz w:val="24"/>
          <w:szCs w:val="24"/>
        </w:rPr>
      </w:pPr>
      <w:r w:rsidRPr="009E7F4C">
        <w:rPr>
          <w:rFonts w:cstheme="minorHAnsi"/>
          <w:sz w:val="24"/>
          <w:szCs w:val="24"/>
        </w:rPr>
        <w:t>“Guilty.”</w:t>
      </w:r>
      <w:r w:rsidR="0071681A">
        <w:rPr>
          <w:rFonts w:cstheme="minorHAnsi"/>
          <w:sz w:val="24"/>
          <w:szCs w:val="24"/>
        </w:rPr>
        <w:t xml:space="preserve"> </w:t>
      </w:r>
      <w:r w:rsidRPr="009E7F4C">
        <w:rPr>
          <w:rFonts w:cstheme="minorHAnsi"/>
          <w:sz w:val="24"/>
          <w:szCs w:val="24"/>
        </w:rPr>
        <w:t xml:space="preserve">I lean </w:t>
      </w:r>
      <w:r w:rsidR="009A363B">
        <w:rPr>
          <w:rFonts w:cstheme="minorHAnsi"/>
          <w:sz w:val="24"/>
          <w:szCs w:val="24"/>
        </w:rPr>
        <w:t xml:space="preserve">in </w:t>
      </w:r>
      <w:r w:rsidRPr="009E7F4C">
        <w:rPr>
          <w:rFonts w:cstheme="minorHAnsi"/>
          <w:sz w:val="24"/>
          <w:szCs w:val="24"/>
        </w:rPr>
        <w:t>and she lifts her head to better meet mine and then I stop.</w:t>
      </w:r>
    </w:p>
    <w:p w:rsidR="00176DAF" w:rsidP="00176DAF" w:rsidRDefault="007F0EEA" w14:paraId="0CF9BAB9" w14:textId="77777777">
      <w:pPr>
        <w:spacing w:after="0"/>
        <w:ind w:firstLine="360"/>
        <w:rPr>
          <w:rFonts w:cstheme="minorHAnsi"/>
          <w:sz w:val="24"/>
          <w:szCs w:val="24"/>
        </w:rPr>
      </w:pPr>
      <w:r w:rsidRPr="009E7F4C">
        <w:rPr>
          <w:rFonts w:cstheme="minorHAnsi"/>
          <w:sz w:val="24"/>
          <w:szCs w:val="24"/>
        </w:rPr>
        <w:t>“What is it?” she asks.</w:t>
      </w:r>
    </w:p>
    <w:p w:rsidR="00176DAF" w:rsidP="00176DAF" w:rsidRDefault="007F0EEA" w14:paraId="50962AF7" w14:textId="77777777">
      <w:pPr>
        <w:spacing w:after="0"/>
        <w:ind w:firstLine="360"/>
        <w:rPr>
          <w:rFonts w:cstheme="minorHAnsi"/>
          <w:sz w:val="24"/>
          <w:szCs w:val="24"/>
        </w:rPr>
      </w:pPr>
      <w:r w:rsidRPr="009E7F4C">
        <w:rPr>
          <w:rFonts w:cstheme="minorHAnsi"/>
          <w:sz w:val="24"/>
          <w:szCs w:val="24"/>
        </w:rPr>
        <w:t>“How did you know who he was?” I ask.</w:t>
      </w:r>
      <w:r w:rsidR="0071681A">
        <w:rPr>
          <w:rFonts w:cstheme="minorHAnsi"/>
          <w:sz w:val="24"/>
          <w:szCs w:val="24"/>
        </w:rPr>
        <w:t xml:space="preserve"> </w:t>
      </w:r>
      <w:r w:rsidRPr="009E7F4C">
        <w:rPr>
          <w:rFonts w:cstheme="minorHAnsi"/>
          <w:sz w:val="24"/>
          <w:szCs w:val="24"/>
        </w:rPr>
        <w:t>“He only said his name was Henshaw once, and that was before I called you.”</w:t>
      </w:r>
    </w:p>
    <w:p w:rsidR="00176DAF" w:rsidP="00176DAF" w:rsidRDefault="00082263" w14:paraId="5D10A909" w14:textId="333F7FD7">
      <w:pPr>
        <w:spacing w:after="0"/>
        <w:ind w:firstLine="360"/>
        <w:rPr>
          <w:rFonts w:cstheme="minorHAnsi"/>
          <w:sz w:val="24"/>
          <w:szCs w:val="24"/>
        </w:rPr>
      </w:pPr>
      <w:r>
        <w:rPr>
          <w:rFonts w:cstheme="minorHAnsi"/>
          <w:sz w:val="24"/>
          <w:szCs w:val="24"/>
        </w:rPr>
        <w:t xml:space="preserve">Laura blinks. </w:t>
      </w:r>
      <w:r w:rsidRPr="009E7F4C" w:rsidR="007F0EEA">
        <w:rPr>
          <w:rFonts w:cstheme="minorHAnsi"/>
          <w:sz w:val="24"/>
          <w:szCs w:val="24"/>
        </w:rPr>
        <w:t>“You told me what it was.”</w:t>
      </w:r>
    </w:p>
    <w:p w:rsidR="00176DAF" w:rsidP="7CC37334" w:rsidRDefault="007F0EEA" w14:paraId="034B9D54" w14:textId="07613D14">
      <w:pPr>
        <w:spacing w:after="0"/>
        <w:ind w:firstLine="360"/>
        <w:rPr>
          <w:rFonts w:cs="Calibri" w:cstheme="minorAscii"/>
          <w:sz w:val="24"/>
          <w:szCs w:val="24"/>
        </w:rPr>
      </w:pPr>
      <w:r w:rsidRPr="7CC37334" w:rsidR="7CC37334">
        <w:rPr>
          <w:rFonts w:cs="Calibri" w:cstheme="minorAscii"/>
          <w:sz w:val="24"/>
          <w:szCs w:val="24"/>
        </w:rPr>
        <w:t xml:space="preserve">“No, I didn’t.” I stare at her. No way. NO. WAY. I </w:t>
      </w:r>
      <w:r w:rsidRPr="7CC37334" w:rsidR="7CC37334">
        <w:rPr>
          <w:rFonts w:cs="Calibri" w:cstheme="minorAscii"/>
          <w:sz w:val="24"/>
          <w:szCs w:val="24"/>
        </w:rPr>
        <w:t>can’t</w:t>
      </w:r>
      <w:r w:rsidRPr="7CC37334" w:rsidR="7CC37334">
        <w:rPr>
          <w:rFonts w:cs="Calibri" w:cstheme="minorAscii"/>
          <w:sz w:val="24"/>
          <w:szCs w:val="24"/>
        </w:rPr>
        <w:t xml:space="preserve"> believe it. “You</w:t>
      </w:r>
      <w:ins w:author="Gary Smailes" w:date="2024-03-15T16:51:43.495Z" w:id="1219809348">
        <w:r w:rsidRPr="7CC37334" w:rsidR="7CC37334">
          <w:rPr>
            <w:rFonts w:cs="Calibri" w:cstheme="minorAscii"/>
            <w:sz w:val="24"/>
            <w:szCs w:val="24"/>
          </w:rPr>
          <w:t>.</w:t>
        </w:r>
      </w:ins>
      <w:del w:author="Gary Smailes" w:date="2024-03-15T16:51:43.208Z" w:id="935593745">
        <w:r w:rsidRPr="7CC37334" w:rsidDel="7CC37334">
          <w:rPr>
            <w:rFonts w:cs="Calibri" w:cstheme="minorAscii"/>
            <w:sz w:val="24"/>
            <w:szCs w:val="24"/>
          </w:rPr>
          <w:delText>!</w:delText>
        </w:r>
      </w:del>
      <w:r w:rsidRPr="7CC37334" w:rsidR="7CC37334">
        <w:rPr>
          <w:rFonts w:cs="Calibri" w:cstheme="minorAscii"/>
          <w:sz w:val="24"/>
          <w:szCs w:val="24"/>
        </w:rPr>
        <w:t xml:space="preserve"> You did</w:t>
      </w:r>
      <w:ins w:author="Gary Smailes" w:date="2024-03-15T16:51:46.358Z" w:id="796906980">
        <w:r w:rsidRPr="7CC37334" w:rsidR="7CC37334">
          <w:rPr>
            <w:rFonts w:cs="Calibri" w:cstheme="minorAscii"/>
            <w:sz w:val="24"/>
            <w:szCs w:val="24"/>
          </w:rPr>
          <w:t>.</w:t>
        </w:r>
      </w:ins>
      <w:del w:author="Gary Smailes" w:date="2024-03-15T16:51:45.602Z" w:id="203996974">
        <w:r w:rsidRPr="7CC37334" w:rsidDel="7CC37334">
          <w:rPr>
            <w:rFonts w:cs="Calibri" w:cstheme="minorAscii"/>
            <w:sz w:val="24"/>
            <w:szCs w:val="24"/>
          </w:rPr>
          <w:delText>!</w:delText>
        </w:r>
      </w:del>
      <w:r w:rsidRPr="7CC37334" w:rsidR="7CC37334">
        <w:rPr>
          <w:rFonts w:cs="Calibri" w:cstheme="minorAscii"/>
          <w:sz w:val="24"/>
          <w:szCs w:val="24"/>
        </w:rPr>
        <w:t xml:space="preserve"> You </w:t>
      </w:r>
      <w:r w:rsidRPr="7CC37334" w:rsidR="7CC37334">
        <w:rPr>
          <w:rFonts w:cs="Calibri" w:cstheme="minorAscii"/>
          <w:i w:val="1"/>
          <w:iCs w:val="1"/>
          <w:sz w:val="24"/>
          <w:szCs w:val="24"/>
        </w:rPr>
        <w:t>did</w:t>
      </w:r>
      <w:r w:rsidRPr="7CC37334" w:rsidR="7CC37334">
        <w:rPr>
          <w:rFonts w:cs="Calibri" w:cstheme="minorAscii"/>
          <w:sz w:val="24"/>
          <w:szCs w:val="24"/>
        </w:rPr>
        <w:t xml:space="preserve"> blow him up</w:t>
      </w:r>
      <w:ins w:author="Gary Smailes" w:date="2024-03-15T16:51:38.717Z" w:id="1778935109">
        <w:r w:rsidRPr="7CC37334" w:rsidR="7CC37334">
          <w:rPr>
            <w:rFonts w:cs="Calibri" w:cstheme="minorAscii"/>
            <w:sz w:val="24"/>
            <w:szCs w:val="24"/>
          </w:rPr>
          <w:t>.</w:t>
        </w:r>
      </w:ins>
      <w:del w:author="Gary Smailes" w:date="2024-03-15T16:51:38.24Z" w:id="873934376">
        <w:r w:rsidRPr="7CC37334" w:rsidDel="7CC37334">
          <w:rPr>
            <w:rFonts w:cs="Calibri" w:cstheme="minorAscii"/>
            <w:sz w:val="24"/>
            <w:szCs w:val="24"/>
          </w:rPr>
          <w:delText>!</w:delText>
        </w:r>
      </w:del>
      <w:r w:rsidRPr="7CC37334" w:rsidR="7CC37334">
        <w:rPr>
          <w:rFonts w:cs="Calibri" w:cstheme="minorAscii"/>
          <w:sz w:val="24"/>
          <w:szCs w:val="24"/>
        </w:rPr>
        <w:t>”</w:t>
      </w:r>
    </w:p>
    <w:p w:rsidR="00176DAF" w:rsidP="7CC37334" w:rsidRDefault="007F0EEA" w14:paraId="11DCD85B" w14:textId="71146747">
      <w:pPr>
        <w:spacing w:after="0"/>
        <w:ind w:firstLine="360"/>
        <w:rPr>
          <w:rFonts w:cs="Calibri" w:cstheme="minorAscii"/>
          <w:sz w:val="24"/>
          <w:szCs w:val="24"/>
        </w:rPr>
      </w:pPr>
      <w:r w:rsidRPr="7CC37334" w:rsidR="7CC37334">
        <w:rPr>
          <w:rFonts w:cs="Calibri" w:cstheme="minorAscii"/>
          <w:sz w:val="24"/>
          <w:szCs w:val="24"/>
        </w:rPr>
        <w:t xml:space="preserve">Her expression is mutinous. “Yeah, and </w:t>
      </w:r>
      <w:r w:rsidRPr="7CC37334" w:rsidR="7CC37334">
        <w:rPr>
          <w:rFonts w:cs="Calibri" w:cstheme="minorAscii"/>
          <w:sz w:val="24"/>
          <w:szCs w:val="24"/>
        </w:rPr>
        <w:t>I’d</w:t>
      </w:r>
      <w:r w:rsidRPr="7CC37334" w:rsidR="7CC37334">
        <w:rPr>
          <w:rFonts w:cs="Calibri" w:cstheme="minorAscii"/>
          <w:sz w:val="24"/>
          <w:szCs w:val="24"/>
        </w:rPr>
        <w:t xml:space="preserve"> do it again</w:t>
      </w:r>
      <w:ins w:author="Gary Smailes" w:date="2024-03-15T16:51:51.824Z" w:id="407626730">
        <w:r w:rsidRPr="7CC37334" w:rsidR="7CC37334">
          <w:rPr>
            <w:rFonts w:cs="Calibri" w:cstheme="minorAscii"/>
            <w:sz w:val="24"/>
            <w:szCs w:val="24"/>
          </w:rPr>
          <w:t>.</w:t>
        </w:r>
      </w:ins>
      <w:del w:author="Gary Smailes" w:date="2024-03-15T16:51:51.465Z" w:id="252026931">
        <w:r w:rsidRPr="7CC37334" w:rsidDel="7CC37334">
          <w:rPr>
            <w:rFonts w:cs="Calibri" w:cstheme="minorAscii"/>
            <w:sz w:val="24"/>
            <w:szCs w:val="24"/>
          </w:rPr>
          <w:delText>!</w:delText>
        </w:r>
      </w:del>
      <w:r w:rsidRPr="7CC37334" w:rsidR="7CC37334">
        <w:rPr>
          <w:rFonts w:cs="Calibri" w:cstheme="minorAscii"/>
          <w:sz w:val="24"/>
          <w:szCs w:val="24"/>
        </w:rPr>
        <w:t xml:space="preserve"> Let me tell you about Peter Henshaw. His nice guy routine is an act. Do you know why </w:t>
      </w:r>
      <w:r w:rsidRPr="7CC37334" w:rsidR="7CC37334">
        <w:rPr>
          <w:rFonts w:cs="Calibri" w:cstheme="minorAscii"/>
          <w:sz w:val="24"/>
          <w:szCs w:val="24"/>
        </w:rPr>
        <w:t>he’s</w:t>
      </w:r>
      <w:r w:rsidRPr="7CC37334" w:rsidR="7CC37334">
        <w:rPr>
          <w:rFonts w:cs="Calibri" w:cstheme="minorAscii"/>
          <w:sz w:val="24"/>
          <w:szCs w:val="24"/>
        </w:rPr>
        <w:t xml:space="preserve"> out here on his own? Because six years ago he murdered three civilians and two children, who </w:t>
      </w:r>
      <w:r w:rsidRPr="7CC37334" w:rsidR="7CC37334">
        <w:rPr>
          <w:rFonts w:cs="Calibri" w:cstheme="minorAscii"/>
          <w:sz w:val="24"/>
          <w:szCs w:val="24"/>
        </w:rPr>
        <w:t>didn’t</w:t>
      </w:r>
      <w:r w:rsidRPr="7CC37334" w:rsidR="7CC37334">
        <w:rPr>
          <w:rFonts w:cs="Calibri" w:cstheme="minorAscii"/>
          <w:sz w:val="24"/>
          <w:szCs w:val="24"/>
        </w:rPr>
        <w:t xml:space="preserve"> know they were carrying military hardware on their cargo ship. A ‘friend’ was using them to smuggle. The details of what happened were murky enough for him to get shit assignments and not court-martialed. Murky, my ass, he had connections protecting him. No, before you ask, I </w:t>
      </w:r>
      <w:r w:rsidRPr="7CC37334" w:rsidR="7CC37334">
        <w:rPr>
          <w:rFonts w:cs="Calibri" w:cstheme="minorAscii"/>
          <w:sz w:val="24"/>
          <w:szCs w:val="24"/>
        </w:rPr>
        <w:t>didn’t</w:t>
      </w:r>
      <w:r w:rsidRPr="7CC37334" w:rsidR="7CC37334">
        <w:rPr>
          <w:rFonts w:cs="Calibri" w:cstheme="minorAscii"/>
          <w:sz w:val="24"/>
          <w:szCs w:val="24"/>
        </w:rPr>
        <w:t xml:space="preserve"> know any of the civvies. I was doing the universe a favor. </w:t>
      </w:r>
      <w:r w:rsidRPr="7CC37334" w:rsidR="7CC37334">
        <w:rPr>
          <w:rFonts w:cs="Calibri" w:cstheme="minorAscii"/>
          <w:sz w:val="24"/>
          <w:szCs w:val="24"/>
        </w:rPr>
        <w:t>It’s</w:t>
      </w:r>
      <w:r w:rsidRPr="7CC37334" w:rsidR="7CC37334">
        <w:rPr>
          <w:rFonts w:cs="Calibri" w:cstheme="minorAscii"/>
          <w:sz w:val="24"/>
          <w:szCs w:val="24"/>
        </w:rPr>
        <w:t xml:space="preserve"> better without him in it.”</w:t>
      </w:r>
    </w:p>
    <w:p w:rsidR="00176DAF" w:rsidP="00176DAF" w:rsidRDefault="007F0EEA" w14:paraId="1759C3AD" w14:textId="7CE37B38">
      <w:pPr>
        <w:spacing w:after="0"/>
        <w:ind w:firstLine="360"/>
        <w:rPr>
          <w:rFonts w:cstheme="minorHAnsi"/>
          <w:sz w:val="24"/>
          <w:szCs w:val="24"/>
        </w:rPr>
      </w:pPr>
      <w:r w:rsidRPr="009E7F4C">
        <w:rPr>
          <w:rFonts w:cstheme="minorHAnsi"/>
          <w:sz w:val="24"/>
          <w:szCs w:val="24"/>
        </w:rPr>
        <w:t xml:space="preserve">I do a quick ‘Net search and confirm it, </w:t>
      </w:r>
      <w:r w:rsidRPr="007E3AC6">
        <w:rPr>
          <w:rFonts w:cstheme="minorHAnsi"/>
          <w:i/>
          <w:iCs/>
          <w:sz w:val="24"/>
          <w:szCs w:val="24"/>
        </w:rPr>
        <w:t xml:space="preserve">Three merchant sailors </w:t>
      </w:r>
      <w:r w:rsidR="007E3AC6">
        <w:rPr>
          <w:rFonts w:cstheme="minorHAnsi"/>
          <w:i/>
          <w:iCs/>
          <w:sz w:val="24"/>
          <w:szCs w:val="24"/>
        </w:rPr>
        <w:t>killed, including two children</w:t>
      </w:r>
      <w:r w:rsidRPr="007E3AC6">
        <w:rPr>
          <w:rFonts w:cstheme="minorHAnsi"/>
          <w:i/>
          <w:iCs/>
          <w:sz w:val="24"/>
          <w:szCs w:val="24"/>
        </w:rPr>
        <w:t>, FIB agent Peter Henshaw under investigation.</w:t>
      </w:r>
      <w:r w:rsidRPr="009E7F4C">
        <w:rPr>
          <w:rFonts w:cstheme="minorHAnsi"/>
          <w:sz w:val="24"/>
          <w:szCs w:val="24"/>
        </w:rPr>
        <w:t xml:space="preserve"> “Okay, bu</w:t>
      </w:r>
      <w:r w:rsidR="00097B41">
        <w:rPr>
          <w:rFonts w:cstheme="minorHAnsi"/>
          <w:sz w:val="24"/>
          <w:szCs w:val="24"/>
        </w:rPr>
        <w:t>t—</w:t>
      </w:r>
      <w:r w:rsidR="004360BB">
        <w:rPr>
          <w:rFonts w:cstheme="minorHAnsi"/>
          <w:sz w:val="24"/>
          <w:szCs w:val="24"/>
        </w:rPr>
        <w:t>”</w:t>
      </w:r>
    </w:p>
    <w:p w:rsidR="00176DAF" w:rsidP="00176DAF" w:rsidRDefault="007F0EEA" w14:paraId="4C8BCEBA" w14:textId="1F750C85">
      <w:pPr>
        <w:spacing w:after="0"/>
        <w:ind w:firstLine="360"/>
        <w:rPr>
          <w:rFonts w:cstheme="minorHAnsi"/>
          <w:sz w:val="24"/>
          <w:szCs w:val="24"/>
        </w:rPr>
      </w:pPr>
      <w:r w:rsidRPr="009E7F4C">
        <w:rPr>
          <w:rFonts w:cstheme="minorHAnsi"/>
          <w:sz w:val="24"/>
          <w:szCs w:val="24"/>
        </w:rPr>
        <w:t>“Look, if I didn’t do it, someone else would, and it would’ve been a lot messier.</w:t>
      </w:r>
      <w:r w:rsidR="0071681A">
        <w:rPr>
          <w:rFonts w:cstheme="minorHAnsi"/>
          <w:sz w:val="24"/>
          <w:szCs w:val="24"/>
        </w:rPr>
        <w:t xml:space="preserve"> </w:t>
      </w:r>
      <w:r w:rsidRPr="009E7F4C">
        <w:rPr>
          <w:rFonts w:cstheme="minorHAnsi"/>
          <w:sz w:val="24"/>
          <w:szCs w:val="24"/>
        </w:rPr>
        <w:t>No, I can’t tell you who.</w:t>
      </w:r>
      <w:r w:rsidR="0071681A">
        <w:rPr>
          <w:rFonts w:cstheme="minorHAnsi"/>
          <w:sz w:val="24"/>
          <w:szCs w:val="24"/>
        </w:rPr>
        <w:t xml:space="preserve"> </w:t>
      </w:r>
      <w:r w:rsidRPr="009E7F4C">
        <w:rPr>
          <w:rFonts w:cstheme="minorHAnsi"/>
          <w:sz w:val="24"/>
          <w:szCs w:val="24"/>
        </w:rPr>
        <w:t>Besides, Rick, he already figured out where our suits came from, and he already knew we were going to tell him to fuck off.</w:t>
      </w:r>
      <w:r w:rsidR="0071681A">
        <w:rPr>
          <w:rFonts w:cstheme="minorHAnsi"/>
          <w:sz w:val="24"/>
          <w:szCs w:val="24"/>
        </w:rPr>
        <w:t xml:space="preserve"> </w:t>
      </w:r>
      <w:r w:rsidRPr="009E7F4C">
        <w:rPr>
          <w:rFonts w:cstheme="minorHAnsi"/>
          <w:sz w:val="24"/>
          <w:szCs w:val="24"/>
        </w:rPr>
        <w:t xml:space="preserve">He’d come back with reinforcements, </w:t>
      </w:r>
      <w:r w:rsidR="007E3AC6">
        <w:rPr>
          <w:rFonts w:cstheme="minorHAnsi"/>
          <w:sz w:val="24"/>
          <w:szCs w:val="24"/>
        </w:rPr>
        <w:t>or</w:t>
      </w:r>
      <w:r w:rsidRPr="009E7F4C">
        <w:rPr>
          <w:rFonts w:cstheme="minorHAnsi"/>
          <w:sz w:val="24"/>
          <w:szCs w:val="24"/>
        </w:rPr>
        <w:t xml:space="preserve"> he’d complain to the League that we were using military hardware, and then who knows who would start poking around.”</w:t>
      </w:r>
    </w:p>
    <w:p w:rsidR="00176DAF" w:rsidP="7CC37334" w:rsidRDefault="007F0EEA" w14:paraId="08D38E54" w14:textId="58315288">
      <w:pPr>
        <w:spacing w:after="0"/>
        <w:ind w:firstLine="360"/>
        <w:rPr>
          <w:rFonts w:cs="Calibri" w:cstheme="minorAscii"/>
          <w:sz w:val="24"/>
          <w:szCs w:val="24"/>
        </w:rPr>
      </w:pPr>
      <w:r w:rsidRPr="7CC37334" w:rsidR="7CC37334">
        <w:rPr>
          <w:rFonts w:cs="Calibri" w:cstheme="minorAscii"/>
          <w:sz w:val="24"/>
          <w:szCs w:val="24"/>
        </w:rPr>
        <w:t xml:space="preserve">“Laura, </w:t>
      </w:r>
      <w:r w:rsidRPr="7CC37334" w:rsidR="7CC37334">
        <w:rPr>
          <w:rFonts w:cs="Calibri" w:cstheme="minorAscii"/>
          <w:sz w:val="24"/>
          <w:szCs w:val="24"/>
        </w:rPr>
        <w:t>I’m</w:t>
      </w:r>
      <w:r w:rsidRPr="7CC37334" w:rsidR="7CC37334">
        <w:rPr>
          <w:rFonts w:cs="Calibri" w:cstheme="minorAscii"/>
          <w:sz w:val="24"/>
          <w:szCs w:val="24"/>
        </w:rPr>
        <w:t xml:space="preserve"> fine with what you did to Henshaw, I really am</w:t>
      </w:r>
      <w:ins w:author="Gary Smailes" w:date="2024-03-15T16:52:40.394Z" w:id="2014840940">
        <w:r w:rsidRPr="7CC37334" w:rsidR="7CC37334">
          <w:rPr>
            <w:rFonts w:cs="Calibri" w:cstheme="minorAscii"/>
            <w:sz w:val="24"/>
            <w:szCs w:val="24"/>
          </w:rPr>
          <w:t>.</w:t>
        </w:r>
      </w:ins>
      <w:del w:author="Gary Smailes" w:date="2024-03-15T16:52:39.934Z" w:id="295330779">
        <w:r w:rsidRPr="7CC37334" w:rsidDel="7CC37334">
          <w:rPr>
            <w:rFonts w:cs="Calibri" w:cstheme="minorAscii"/>
            <w:sz w:val="24"/>
            <w:szCs w:val="24"/>
          </w:rPr>
          <w:delText>!</w:delText>
        </w:r>
      </w:del>
      <w:r w:rsidRPr="7CC37334" w:rsidR="7CC37334">
        <w:rPr>
          <w:rFonts w:cs="Calibri" w:cstheme="minorAscii"/>
          <w:sz w:val="24"/>
          <w:szCs w:val="24"/>
        </w:rPr>
        <w:t xml:space="preserve"> But what happens when Fleet sends someone else?”</w:t>
      </w:r>
    </w:p>
    <w:p w:rsidR="00176DAF" w:rsidP="7CC37334" w:rsidRDefault="007F0EEA" w14:paraId="4203DDA6" w14:textId="1414F817">
      <w:pPr>
        <w:spacing w:after="0"/>
        <w:ind w:firstLine="360"/>
        <w:rPr>
          <w:rFonts w:cs="Calibri" w:cstheme="minorAscii"/>
          <w:sz w:val="24"/>
          <w:szCs w:val="24"/>
        </w:rPr>
      </w:pPr>
      <w:r w:rsidRPr="7CC37334" w:rsidR="7CC37334">
        <w:rPr>
          <w:rFonts w:cs="Calibri" w:cstheme="minorAscii"/>
          <w:sz w:val="24"/>
          <w:szCs w:val="24"/>
        </w:rPr>
        <w:t>“</w:t>
      </w:r>
      <w:r w:rsidRPr="7CC37334" w:rsidR="7CC37334">
        <w:rPr>
          <w:rFonts w:cs="Calibri" w:cstheme="minorAscii"/>
          <w:sz w:val="24"/>
          <w:szCs w:val="24"/>
        </w:rPr>
        <w:t>It’ll</w:t>
      </w:r>
      <w:r w:rsidRPr="7CC37334" w:rsidR="7CC37334">
        <w:rPr>
          <w:rFonts w:cs="Calibri" w:cstheme="minorAscii"/>
          <w:sz w:val="24"/>
          <w:szCs w:val="24"/>
        </w:rPr>
        <w:t xml:space="preserve"> be weeks. And if they do, hopefully </w:t>
      </w:r>
      <w:r w:rsidRPr="7CC37334" w:rsidR="7CC37334">
        <w:rPr>
          <w:rFonts w:cs="Calibri" w:cstheme="minorAscii"/>
          <w:sz w:val="24"/>
          <w:szCs w:val="24"/>
        </w:rPr>
        <w:t>they’ll</w:t>
      </w:r>
      <w:r w:rsidRPr="7CC37334" w:rsidR="7CC37334">
        <w:rPr>
          <w:rFonts w:cs="Calibri" w:cstheme="minorAscii"/>
          <w:sz w:val="24"/>
          <w:szCs w:val="24"/>
        </w:rPr>
        <w:t xml:space="preserve"> be in another </w:t>
      </w:r>
      <w:ins w:author="Gary Smailes" w:date="2024-03-15T16:52:46.786Z" w:id="1731797691">
        <w:r w:rsidRPr="7CC37334" w:rsidR="7CC37334">
          <w:rPr>
            <w:rFonts w:cs="Calibri" w:cstheme="minorAscii"/>
            <w:sz w:val="24"/>
            <w:szCs w:val="24"/>
          </w:rPr>
          <w:t>g</w:t>
        </w:r>
      </w:ins>
      <w:del w:author="Gary Smailes" w:date="2024-03-15T16:52:46.313Z" w:id="330464186">
        <w:r w:rsidRPr="7CC37334" w:rsidDel="7CC37334">
          <w:rPr>
            <w:rFonts w:cs="Calibri" w:cstheme="minorAscii"/>
            <w:sz w:val="24"/>
            <w:szCs w:val="24"/>
          </w:rPr>
          <w:delText>G</w:delText>
        </w:r>
      </w:del>
      <w:r w:rsidRPr="7CC37334" w:rsidR="7CC37334">
        <w:rPr>
          <w:rFonts w:cs="Calibri" w:cstheme="minorAscii"/>
          <w:sz w:val="24"/>
          <w:szCs w:val="24"/>
        </w:rPr>
        <w:t xml:space="preserve">ate </w:t>
      </w:r>
      <w:ins w:author="Gary Smailes" w:date="2024-03-15T16:52:48.646Z" w:id="1445743628">
        <w:r w:rsidRPr="7CC37334" w:rsidR="7CC37334">
          <w:rPr>
            <w:rFonts w:cs="Calibri" w:cstheme="minorAscii"/>
            <w:sz w:val="24"/>
            <w:szCs w:val="24"/>
          </w:rPr>
          <w:t>j</w:t>
        </w:r>
      </w:ins>
      <w:del w:author="Gary Smailes" w:date="2024-03-15T16:52:48.269Z" w:id="2077820655">
        <w:r w:rsidRPr="7CC37334" w:rsidDel="7CC37334">
          <w:rPr>
            <w:rFonts w:cs="Calibri" w:cstheme="minorAscii"/>
            <w:sz w:val="24"/>
            <w:szCs w:val="24"/>
          </w:rPr>
          <w:delText>J</w:delText>
        </w:r>
      </w:del>
      <w:r w:rsidRPr="7CC37334" w:rsidR="7CC37334">
        <w:rPr>
          <w:rFonts w:cs="Calibri" w:cstheme="minorAscii"/>
          <w:sz w:val="24"/>
          <w:szCs w:val="24"/>
        </w:rPr>
        <w:t>umper with crappy reactor shielding.”</w:t>
      </w:r>
    </w:p>
    <w:p w:rsidR="00176DAF" w:rsidP="7CC37334" w:rsidRDefault="007F0EEA" w14:paraId="20BD34D6" w14:textId="1CFE6E4A">
      <w:pPr>
        <w:spacing w:after="0"/>
        <w:ind w:firstLine="360"/>
        <w:rPr>
          <w:rFonts w:cs="Calibri" w:cstheme="minorAscii"/>
          <w:sz w:val="24"/>
          <w:szCs w:val="24"/>
        </w:rPr>
      </w:pPr>
      <w:r w:rsidRPr="7CC37334" w:rsidR="7CC37334">
        <w:rPr>
          <w:rFonts w:cs="Calibri" w:cstheme="minorAscii"/>
          <w:sz w:val="24"/>
          <w:szCs w:val="24"/>
        </w:rPr>
        <w:t xml:space="preserve">“You </w:t>
      </w:r>
      <w:r w:rsidRPr="7CC37334" w:rsidR="7CC37334">
        <w:rPr>
          <w:rFonts w:cs="Calibri" w:cstheme="minorAscii"/>
          <w:sz w:val="24"/>
          <w:szCs w:val="24"/>
        </w:rPr>
        <w:t>can’t</w:t>
      </w:r>
      <w:r w:rsidRPr="7CC37334" w:rsidR="7CC37334">
        <w:rPr>
          <w:rFonts w:cs="Calibri" w:cstheme="minorAscii"/>
          <w:sz w:val="24"/>
          <w:szCs w:val="24"/>
        </w:rPr>
        <w:t xml:space="preserve"> kill everybody, Laura</w:t>
      </w:r>
      <w:ins w:author="Gary Smailes" w:date="2024-03-15T16:52:53.658Z" w:id="1599564571">
        <w:r w:rsidRPr="7CC37334" w:rsidR="7CC37334">
          <w:rPr>
            <w:rFonts w:cs="Calibri" w:cstheme="minorAscii"/>
            <w:sz w:val="24"/>
            <w:szCs w:val="24"/>
          </w:rPr>
          <w:t>.</w:t>
        </w:r>
      </w:ins>
      <w:del w:author="Gary Smailes" w:date="2024-03-15T16:52:53.265Z" w:id="337310456">
        <w:r w:rsidRPr="7CC37334" w:rsidDel="7CC37334">
          <w:rPr>
            <w:rFonts w:cs="Calibri" w:cstheme="minorAscii"/>
            <w:sz w:val="24"/>
            <w:szCs w:val="24"/>
          </w:rPr>
          <w:delText>!</w:delText>
        </w:r>
      </w:del>
      <w:r w:rsidRPr="7CC37334" w:rsidR="7CC37334">
        <w:rPr>
          <w:rFonts w:cs="Calibri" w:cstheme="minorAscii"/>
          <w:sz w:val="24"/>
          <w:szCs w:val="24"/>
        </w:rPr>
        <w:t xml:space="preserve"> And </w:t>
      </w:r>
      <w:r w:rsidRPr="7CC37334" w:rsidR="7CC37334">
        <w:rPr>
          <w:rFonts w:cs="Calibri" w:cstheme="minorAscii"/>
          <w:sz w:val="24"/>
          <w:szCs w:val="24"/>
        </w:rPr>
        <w:t>they’re</w:t>
      </w:r>
      <w:r w:rsidRPr="7CC37334" w:rsidR="7CC37334">
        <w:rPr>
          <w:rFonts w:cs="Calibri" w:cstheme="minorAscii"/>
          <w:sz w:val="24"/>
          <w:szCs w:val="24"/>
        </w:rPr>
        <w:t xml:space="preserve"> just suits. Chippers has gobs of money. </w:t>
      </w:r>
      <w:r w:rsidRPr="7CC37334" w:rsidR="7CC37334">
        <w:rPr>
          <w:rFonts w:cs="Calibri" w:cstheme="minorAscii"/>
          <w:sz w:val="24"/>
          <w:szCs w:val="24"/>
        </w:rPr>
        <w:t>He’d</w:t>
      </w:r>
      <w:r w:rsidRPr="7CC37334" w:rsidR="7CC37334">
        <w:rPr>
          <w:rFonts w:cs="Calibri" w:cstheme="minorAscii"/>
          <w:sz w:val="24"/>
          <w:szCs w:val="24"/>
        </w:rPr>
        <w:t xml:space="preserve"> have gotten us more suits</w:t>
      </w:r>
      <w:ins w:author="Gary Smailes" w:date="2024-03-15T16:53:00.318Z" w:id="97396721">
        <w:r w:rsidRPr="7CC37334" w:rsidR="7CC37334">
          <w:rPr>
            <w:rFonts w:cs="Calibri" w:cstheme="minorAscii"/>
            <w:sz w:val="24"/>
            <w:szCs w:val="24"/>
          </w:rPr>
          <w:t>.</w:t>
        </w:r>
      </w:ins>
      <w:del w:author="Gary Smailes" w:date="2024-03-15T16:52:59.302Z" w:id="587021637">
        <w:r w:rsidRPr="7CC37334" w:rsidDel="7CC37334">
          <w:rPr>
            <w:rFonts w:cs="Calibri" w:cstheme="minorAscii"/>
            <w:sz w:val="24"/>
            <w:szCs w:val="24"/>
          </w:rPr>
          <w:delText>!</w:delText>
        </w:r>
      </w:del>
      <w:r w:rsidRPr="7CC37334" w:rsidR="7CC37334">
        <w:rPr>
          <w:rFonts w:cs="Calibri" w:cstheme="minorAscii"/>
          <w:sz w:val="24"/>
          <w:szCs w:val="24"/>
        </w:rPr>
        <w:t>”</w:t>
      </w:r>
    </w:p>
    <w:p w:rsidR="00176DAF" w:rsidP="7CC37334" w:rsidRDefault="007F0EEA" w14:paraId="507CF006" w14:textId="0FB20FE7">
      <w:pPr>
        <w:spacing w:after="0"/>
        <w:ind w:firstLine="360"/>
        <w:rPr>
          <w:rFonts w:cs="Calibri" w:cstheme="minorAscii"/>
          <w:sz w:val="24"/>
          <w:szCs w:val="24"/>
        </w:rPr>
      </w:pPr>
      <w:r w:rsidRPr="7CC37334" w:rsidR="7CC37334">
        <w:rPr>
          <w:rFonts w:cs="Calibri" w:cstheme="minorAscii"/>
          <w:sz w:val="24"/>
          <w:szCs w:val="24"/>
        </w:rPr>
        <w:t>“Not these suits</w:t>
      </w:r>
      <w:ins w:author="Gary Smailes" w:date="2024-03-15T16:53:03.571Z" w:id="1090583703">
        <w:r w:rsidRPr="7CC37334" w:rsidR="7CC37334">
          <w:rPr>
            <w:rFonts w:cs="Calibri" w:cstheme="minorAscii"/>
            <w:sz w:val="24"/>
            <w:szCs w:val="24"/>
          </w:rPr>
          <w:t>.</w:t>
        </w:r>
      </w:ins>
      <w:del w:author="Gary Smailes" w:date="2024-03-15T16:53:03.077Z" w:id="781636537">
        <w:r w:rsidRPr="7CC37334" w:rsidDel="7CC37334">
          <w:rPr>
            <w:rFonts w:cs="Calibri" w:cstheme="minorAscii"/>
            <w:sz w:val="24"/>
            <w:szCs w:val="24"/>
          </w:rPr>
          <w:delText>!</w:delText>
        </w:r>
      </w:del>
      <w:r w:rsidRPr="7CC37334" w:rsidR="7CC37334">
        <w:rPr>
          <w:rFonts w:cs="Calibri" w:cstheme="minorAscii"/>
          <w:sz w:val="24"/>
          <w:szCs w:val="24"/>
        </w:rPr>
        <w:t xml:space="preserve"> </w:t>
      </w:r>
      <w:r w:rsidRPr="7CC37334" w:rsidR="7CC37334">
        <w:rPr>
          <w:rFonts w:cs="Calibri" w:cstheme="minorAscii"/>
          <w:sz w:val="24"/>
          <w:szCs w:val="24"/>
        </w:rPr>
        <w:t>They’re</w:t>
      </w:r>
      <w:r w:rsidRPr="7CC37334" w:rsidR="7CC37334">
        <w:rPr>
          <w:rFonts w:cs="Calibri" w:cstheme="minorAscii"/>
          <w:sz w:val="24"/>
          <w:szCs w:val="24"/>
        </w:rPr>
        <w:t xml:space="preserve"> diff—” she cuts off and turns away.</w:t>
      </w:r>
    </w:p>
    <w:p w:rsidR="00176DAF" w:rsidP="00176DAF" w:rsidRDefault="007F0EEA" w14:paraId="7802EAED" w14:textId="52ACA8BD">
      <w:pPr>
        <w:spacing w:after="0"/>
        <w:ind w:firstLine="360"/>
        <w:rPr>
          <w:rFonts w:cstheme="minorHAnsi"/>
          <w:sz w:val="24"/>
          <w:szCs w:val="24"/>
        </w:rPr>
      </w:pPr>
      <w:r w:rsidRPr="009E7F4C">
        <w:rPr>
          <w:rFonts w:cstheme="minorHAnsi"/>
          <w:sz w:val="24"/>
          <w:szCs w:val="24"/>
        </w:rPr>
        <w:t>She almost said something right there.</w:t>
      </w:r>
      <w:r w:rsidR="0071681A">
        <w:rPr>
          <w:rFonts w:cstheme="minorHAnsi"/>
          <w:sz w:val="24"/>
          <w:szCs w:val="24"/>
        </w:rPr>
        <w:t xml:space="preserve"> </w:t>
      </w:r>
      <w:r w:rsidRPr="009E7F4C">
        <w:rPr>
          <w:rFonts w:cstheme="minorHAnsi"/>
          <w:sz w:val="24"/>
          <w:szCs w:val="24"/>
        </w:rPr>
        <w:t>I saw it, and she knew I saw it.</w:t>
      </w:r>
      <w:r w:rsidR="0071681A">
        <w:rPr>
          <w:rFonts w:cstheme="minorHAnsi"/>
          <w:sz w:val="24"/>
          <w:szCs w:val="24"/>
        </w:rPr>
        <w:t xml:space="preserve"> </w:t>
      </w:r>
      <w:r w:rsidRPr="009E7F4C">
        <w:rPr>
          <w:rFonts w:cstheme="minorHAnsi"/>
          <w:sz w:val="24"/>
          <w:szCs w:val="24"/>
        </w:rPr>
        <w:t>I want to know it, but coaxing it out of her is going to be trouble.</w:t>
      </w:r>
      <w:r w:rsidR="0071681A">
        <w:rPr>
          <w:rFonts w:cstheme="minorHAnsi"/>
          <w:sz w:val="24"/>
          <w:szCs w:val="24"/>
        </w:rPr>
        <w:t xml:space="preserve"> </w:t>
      </w:r>
      <w:r w:rsidRPr="009E7F4C">
        <w:rPr>
          <w:rFonts w:cstheme="minorHAnsi"/>
          <w:sz w:val="24"/>
          <w:szCs w:val="24"/>
        </w:rPr>
        <w:t>But something even worse happens.</w:t>
      </w:r>
      <w:r w:rsidR="0071681A">
        <w:rPr>
          <w:rFonts w:cstheme="minorHAnsi"/>
          <w:sz w:val="24"/>
          <w:szCs w:val="24"/>
        </w:rPr>
        <w:t xml:space="preserve"> </w:t>
      </w:r>
      <w:r w:rsidRPr="009E7F4C">
        <w:rPr>
          <w:rFonts w:cstheme="minorHAnsi"/>
          <w:sz w:val="24"/>
          <w:szCs w:val="24"/>
        </w:rPr>
        <w:t>Part of me, the deep dark part that suspects everyone of everything, whispers that her kiss was just another deception to keep me occupied.</w:t>
      </w:r>
      <w:r w:rsidR="0071681A">
        <w:rPr>
          <w:rFonts w:cstheme="minorHAnsi"/>
          <w:sz w:val="24"/>
          <w:szCs w:val="24"/>
        </w:rPr>
        <w:t xml:space="preserve"> </w:t>
      </w:r>
    </w:p>
    <w:p w:rsidRPr="003D276A" w:rsidR="00176DAF" w:rsidP="00176DAF" w:rsidRDefault="007F0EEA" w14:paraId="2561F4E6" w14:textId="77777777">
      <w:pPr>
        <w:spacing w:after="0"/>
        <w:ind w:firstLine="360"/>
        <w:rPr>
          <w:rFonts w:cstheme="minorHAnsi"/>
          <w:i/>
          <w:sz w:val="24"/>
          <w:szCs w:val="24"/>
        </w:rPr>
      </w:pPr>
      <w:r w:rsidRPr="003D276A">
        <w:rPr>
          <w:rFonts w:cstheme="minorHAnsi"/>
          <w:i/>
          <w:sz w:val="24"/>
          <w:szCs w:val="24"/>
        </w:rPr>
        <w:t>No.</w:t>
      </w:r>
      <w:r w:rsidRPr="003D276A" w:rsidR="0071681A">
        <w:rPr>
          <w:rFonts w:cstheme="minorHAnsi"/>
          <w:i/>
          <w:sz w:val="24"/>
          <w:szCs w:val="24"/>
        </w:rPr>
        <w:t xml:space="preserve"> </w:t>
      </w:r>
      <w:r w:rsidRPr="003D276A">
        <w:rPr>
          <w:rFonts w:cstheme="minorHAnsi"/>
          <w:i/>
          <w:sz w:val="24"/>
          <w:szCs w:val="24"/>
        </w:rPr>
        <w:t>Fuck off.</w:t>
      </w:r>
      <w:r w:rsidRPr="003D276A" w:rsidR="0071681A">
        <w:rPr>
          <w:rFonts w:cstheme="minorHAnsi"/>
          <w:i/>
          <w:sz w:val="24"/>
          <w:szCs w:val="24"/>
        </w:rPr>
        <w:t xml:space="preserve"> </w:t>
      </w:r>
      <w:r w:rsidRPr="003D276A">
        <w:rPr>
          <w:rFonts w:cstheme="minorHAnsi"/>
          <w:i/>
          <w:sz w:val="24"/>
          <w:szCs w:val="24"/>
        </w:rPr>
        <w:t>That was real.</w:t>
      </w:r>
    </w:p>
    <w:p w:rsidRPr="003D276A" w:rsidR="00176DAF" w:rsidP="00176DAF" w:rsidRDefault="007F0EEA" w14:paraId="348AC177" w14:textId="77777777">
      <w:pPr>
        <w:spacing w:after="0"/>
        <w:ind w:firstLine="360"/>
        <w:rPr>
          <w:rFonts w:cstheme="minorHAnsi"/>
          <w:i/>
          <w:sz w:val="24"/>
          <w:szCs w:val="24"/>
        </w:rPr>
      </w:pPr>
      <w:r w:rsidRPr="003D276A">
        <w:rPr>
          <w:rFonts w:cstheme="minorHAnsi"/>
          <w:i/>
          <w:sz w:val="24"/>
          <w:szCs w:val="24"/>
        </w:rPr>
        <w:t>You just wish it was real.</w:t>
      </w:r>
      <w:r w:rsidRPr="003D276A" w:rsidR="0071681A">
        <w:rPr>
          <w:rFonts w:cstheme="minorHAnsi"/>
          <w:i/>
          <w:sz w:val="24"/>
          <w:szCs w:val="24"/>
        </w:rPr>
        <w:t xml:space="preserve"> </w:t>
      </w:r>
      <w:r w:rsidRPr="003D276A">
        <w:rPr>
          <w:rFonts w:cstheme="minorHAnsi"/>
          <w:i/>
          <w:sz w:val="24"/>
          <w:szCs w:val="24"/>
        </w:rPr>
        <w:t>She’s playing you.</w:t>
      </w:r>
    </w:p>
    <w:p w:rsidRPr="003D276A" w:rsidR="00176DAF" w:rsidP="00176DAF" w:rsidRDefault="007F0EEA" w14:paraId="316D196E" w14:textId="77777777">
      <w:pPr>
        <w:spacing w:after="0"/>
        <w:ind w:firstLine="360"/>
        <w:rPr>
          <w:rFonts w:cstheme="minorHAnsi"/>
          <w:i/>
          <w:sz w:val="24"/>
          <w:szCs w:val="24"/>
        </w:rPr>
      </w:pPr>
      <w:r w:rsidRPr="003D276A">
        <w:rPr>
          <w:rFonts w:cstheme="minorHAnsi"/>
          <w:i/>
          <w:sz w:val="24"/>
          <w:szCs w:val="24"/>
        </w:rPr>
        <w:t>Well, you weren’t the one kissing her, it felt real to me.</w:t>
      </w:r>
    </w:p>
    <w:p w:rsidRPr="003D276A" w:rsidR="00176DAF" w:rsidP="00176DAF" w:rsidRDefault="007F0EEA" w14:paraId="50303069" w14:textId="77777777">
      <w:pPr>
        <w:spacing w:after="0"/>
        <w:ind w:firstLine="360"/>
        <w:rPr>
          <w:rFonts w:cstheme="minorHAnsi"/>
          <w:i/>
          <w:sz w:val="24"/>
          <w:szCs w:val="24"/>
        </w:rPr>
      </w:pPr>
      <w:r w:rsidRPr="003D276A">
        <w:rPr>
          <w:rFonts w:cstheme="minorHAnsi"/>
          <w:i/>
          <w:sz w:val="24"/>
          <w:szCs w:val="24"/>
        </w:rPr>
        <w:t xml:space="preserve">You </w:t>
      </w:r>
      <w:r w:rsidRPr="007E3AC6">
        <w:rPr>
          <w:rFonts w:cstheme="minorHAnsi"/>
          <w:iCs/>
          <w:sz w:val="24"/>
          <w:szCs w:val="24"/>
        </w:rPr>
        <w:t>want</w:t>
      </w:r>
      <w:r w:rsidRPr="003D276A">
        <w:rPr>
          <w:rFonts w:cstheme="minorHAnsi"/>
          <w:i/>
          <w:sz w:val="24"/>
          <w:szCs w:val="24"/>
        </w:rPr>
        <w:t xml:space="preserve"> it to be real.</w:t>
      </w:r>
      <w:r w:rsidRPr="003D276A" w:rsidR="0071681A">
        <w:rPr>
          <w:rFonts w:cstheme="minorHAnsi"/>
          <w:i/>
          <w:sz w:val="24"/>
          <w:szCs w:val="24"/>
        </w:rPr>
        <w:t xml:space="preserve"> </w:t>
      </w:r>
      <w:r w:rsidRPr="003D276A">
        <w:rPr>
          <w:rFonts w:cstheme="minorHAnsi"/>
          <w:i/>
          <w:sz w:val="24"/>
          <w:szCs w:val="24"/>
        </w:rPr>
        <w:t>You need it to be real.</w:t>
      </w:r>
      <w:r w:rsidRPr="003D276A" w:rsidR="0071681A">
        <w:rPr>
          <w:rFonts w:cstheme="minorHAnsi"/>
          <w:i/>
          <w:sz w:val="24"/>
          <w:szCs w:val="24"/>
        </w:rPr>
        <w:t xml:space="preserve"> </w:t>
      </w:r>
      <w:r w:rsidRPr="003D276A">
        <w:rPr>
          <w:rFonts w:cstheme="minorHAnsi"/>
          <w:i/>
          <w:sz w:val="24"/>
          <w:szCs w:val="24"/>
        </w:rPr>
        <w:t>So, what are you willing to overlook to keep that illusion?</w:t>
      </w:r>
    </w:p>
    <w:p w:rsidRPr="003D276A" w:rsidR="00176DAF" w:rsidP="00176DAF" w:rsidRDefault="007F0EEA" w14:paraId="0F0922EB" w14:textId="77777777">
      <w:pPr>
        <w:spacing w:after="0"/>
        <w:ind w:firstLine="360"/>
        <w:rPr>
          <w:rFonts w:cstheme="minorHAnsi"/>
          <w:i/>
          <w:sz w:val="24"/>
          <w:szCs w:val="24"/>
        </w:rPr>
      </w:pPr>
      <w:r w:rsidRPr="003D276A">
        <w:rPr>
          <w:rFonts w:cstheme="minorHAnsi"/>
          <w:i/>
          <w:sz w:val="24"/>
          <w:szCs w:val="24"/>
        </w:rPr>
        <w:t>Everything.</w:t>
      </w:r>
    </w:p>
    <w:p w:rsidRPr="003D276A" w:rsidR="00176DAF" w:rsidP="00176DAF" w:rsidRDefault="007F0EEA" w14:paraId="00A5C0E2" w14:textId="77777777">
      <w:pPr>
        <w:spacing w:after="0"/>
        <w:ind w:firstLine="360"/>
        <w:rPr>
          <w:rFonts w:cstheme="minorHAnsi"/>
          <w:i/>
          <w:sz w:val="24"/>
          <w:szCs w:val="24"/>
        </w:rPr>
      </w:pPr>
      <w:r w:rsidRPr="003D276A">
        <w:rPr>
          <w:rFonts w:cstheme="minorHAnsi"/>
          <w:i/>
          <w:sz w:val="24"/>
          <w:szCs w:val="24"/>
        </w:rPr>
        <w:t>Shit.</w:t>
      </w:r>
      <w:r w:rsidRPr="003D276A" w:rsidR="0071681A">
        <w:rPr>
          <w:rFonts w:cstheme="minorHAnsi"/>
          <w:i/>
          <w:sz w:val="24"/>
          <w:szCs w:val="24"/>
        </w:rPr>
        <w:t xml:space="preserve"> </w:t>
      </w:r>
      <w:r w:rsidRPr="003D276A">
        <w:rPr>
          <w:rFonts w:cstheme="minorHAnsi"/>
          <w:i/>
          <w:sz w:val="24"/>
          <w:szCs w:val="24"/>
        </w:rPr>
        <w:t>We’re fucked.</w:t>
      </w:r>
    </w:p>
    <w:p w:rsidRPr="003D276A" w:rsidR="00176DAF" w:rsidP="00176DAF" w:rsidRDefault="007F0EEA" w14:paraId="0304C8A3" w14:textId="1B11A54A">
      <w:pPr>
        <w:spacing w:after="0"/>
        <w:ind w:firstLine="360"/>
        <w:rPr>
          <w:rFonts w:cstheme="minorHAnsi"/>
          <w:i/>
          <w:sz w:val="24"/>
          <w:szCs w:val="24"/>
        </w:rPr>
      </w:pPr>
      <w:r w:rsidRPr="003D276A">
        <w:rPr>
          <w:rFonts w:cstheme="minorHAnsi"/>
          <w:i/>
          <w:sz w:val="24"/>
          <w:szCs w:val="24"/>
        </w:rPr>
        <w:t xml:space="preserve">That’s right, so keep your dark ideas in that dark hole where there’s no kissing and no touching and no good </w:t>
      </w:r>
      <w:r w:rsidRPr="003D276A" w:rsidR="003D276A">
        <w:rPr>
          <w:rFonts w:cstheme="minorHAnsi"/>
          <w:i/>
          <w:sz w:val="24"/>
          <w:szCs w:val="24"/>
        </w:rPr>
        <w:t>sensations and</w:t>
      </w:r>
      <w:r w:rsidRPr="003D276A">
        <w:rPr>
          <w:rFonts w:cstheme="minorHAnsi"/>
          <w:i/>
          <w:sz w:val="24"/>
          <w:szCs w:val="24"/>
        </w:rPr>
        <w:t xml:space="preserve"> go fuck yourself.</w:t>
      </w:r>
    </w:p>
    <w:p w:rsidR="00176DAF" w:rsidP="7CC37334" w:rsidRDefault="007F0EEA" w14:paraId="47FAAAA3" w14:textId="36E8C64D">
      <w:pPr>
        <w:spacing w:after="0"/>
        <w:ind w:firstLine="360"/>
        <w:rPr>
          <w:ins w:author="Gary Smailes" w:date="2024-03-15T16:53:35.782Z" w:id="1422727281"/>
          <w:rFonts w:cs="Calibri" w:cstheme="minorAscii"/>
          <w:sz w:val="24"/>
          <w:szCs w:val="24"/>
        </w:rPr>
      </w:pPr>
      <w:r w:rsidRPr="7CC37334" w:rsidR="7CC37334">
        <w:rPr>
          <w:rFonts w:cs="Calibri" w:cstheme="minorAscii"/>
          <w:sz w:val="24"/>
          <w:szCs w:val="24"/>
        </w:rPr>
        <w:t>“Laura,” I say.</w:t>
      </w:r>
      <w:r w:rsidRPr="7CC37334" w:rsidR="7CC37334">
        <w:rPr>
          <w:rFonts w:cs="Calibri" w:cstheme="minorAscii"/>
          <w:sz w:val="24"/>
          <w:szCs w:val="24"/>
        </w:rPr>
        <w:t xml:space="preserve"> </w:t>
      </w:r>
      <w:r w:rsidRPr="7CC37334" w:rsidR="7CC37334">
        <w:rPr>
          <w:rFonts w:cs="Calibri" w:cstheme="minorAscii"/>
          <w:sz w:val="24"/>
          <w:szCs w:val="24"/>
        </w:rPr>
        <w:t>She still has her back to me.</w:t>
      </w:r>
      <w:r w:rsidRPr="7CC37334" w:rsidR="7CC37334">
        <w:rPr>
          <w:rFonts w:cs="Calibri" w:cstheme="minorAscii"/>
          <w:sz w:val="24"/>
          <w:szCs w:val="24"/>
        </w:rPr>
        <w:t xml:space="preserve"> </w:t>
      </w:r>
    </w:p>
    <w:p w:rsidR="00176DAF" w:rsidP="7CC37334" w:rsidRDefault="007F0EEA" w14:paraId="171DD360" w14:textId="59E83D98">
      <w:pPr>
        <w:spacing w:after="0"/>
        <w:ind w:firstLine="360"/>
        <w:rPr>
          <w:del w:author="Gary Smailes" w:date="2024-03-15T16:53:58.78Z" w:id="644837523"/>
          <w:rFonts w:cs="Calibri" w:cstheme="minorAscii"/>
          <w:sz w:val="24"/>
          <w:szCs w:val="24"/>
        </w:rPr>
      </w:pPr>
      <w:r w:rsidRPr="7CC37334" w:rsidR="7CC37334">
        <w:rPr>
          <w:rFonts w:cs="Calibri" w:cstheme="minorAscii"/>
          <w:sz w:val="24"/>
          <w:szCs w:val="24"/>
        </w:rPr>
        <w:t xml:space="preserve">I </w:t>
      </w:r>
      <w:r w:rsidRPr="7CC37334" w:rsidR="7CC37334">
        <w:rPr>
          <w:rFonts w:cs="Calibri" w:cstheme="minorAscii"/>
          <w:sz w:val="24"/>
          <w:szCs w:val="24"/>
        </w:rPr>
        <w:t>don’t</w:t>
      </w:r>
      <w:r w:rsidRPr="7CC37334" w:rsidR="7CC37334">
        <w:rPr>
          <w:rFonts w:cs="Calibri" w:cstheme="minorAscii"/>
          <w:sz w:val="24"/>
          <w:szCs w:val="24"/>
        </w:rPr>
        <w:t xml:space="preserve"> want to say the wrong thing and fuck everything up, but the suspicions rocketing around in my head will no longer stay silent. I can play the doofus for a long time, but I have some scratch in this now. Time to see if </w:t>
      </w:r>
      <w:r w:rsidRPr="7CC37334" w:rsidR="7CC37334">
        <w:rPr>
          <w:rFonts w:cs="Calibri" w:cstheme="minorAscii"/>
          <w:sz w:val="24"/>
          <w:szCs w:val="24"/>
        </w:rPr>
        <w:t>I’m</w:t>
      </w:r>
      <w:r w:rsidRPr="7CC37334" w:rsidR="7CC37334">
        <w:rPr>
          <w:rFonts w:cs="Calibri" w:cstheme="minorAscii"/>
          <w:sz w:val="24"/>
          <w:szCs w:val="24"/>
        </w:rPr>
        <w:t xml:space="preserve"> as hip deep in the shit as I think. I try to make my voice sound calm. “</w:t>
      </w:r>
      <w:r w:rsidRPr="7CC37334" w:rsidR="7CC37334">
        <w:rPr>
          <w:rFonts w:cs="Calibri" w:cstheme="minorAscii"/>
          <w:sz w:val="24"/>
          <w:szCs w:val="24"/>
        </w:rPr>
        <w:t>I’m</w:t>
      </w:r>
      <w:r w:rsidRPr="7CC37334" w:rsidR="7CC37334">
        <w:rPr>
          <w:rFonts w:cs="Calibri" w:cstheme="minorAscii"/>
          <w:sz w:val="24"/>
          <w:szCs w:val="24"/>
        </w:rPr>
        <w:t xml:space="preserve"> guessing that the suits might have been Fleet issue at one point, probably when we got them, but </w:t>
      </w:r>
      <w:r w:rsidRPr="7CC37334" w:rsidR="7CC37334">
        <w:rPr>
          <w:rFonts w:cs="Calibri" w:cstheme="minorAscii"/>
          <w:sz w:val="24"/>
          <w:szCs w:val="24"/>
        </w:rPr>
        <w:t>they’re</w:t>
      </w:r>
      <w:r w:rsidRPr="7CC37334" w:rsidR="7CC37334">
        <w:rPr>
          <w:rFonts w:cs="Calibri" w:cstheme="minorAscii"/>
          <w:sz w:val="24"/>
          <w:szCs w:val="24"/>
        </w:rPr>
        <w:t xml:space="preserve"> not anymore? </w:t>
      </w:r>
      <w:r w:rsidRPr="7CC37334" w:rsidR="7CC37334">
        <w:rPr>
          <w:rFonts w:cs="Calibri" w:cstheme="minorAscii"/>
          <w:sz w:val="24"/>
          <w:szCs w:val="24"/>
        </w:rPr>
        <w:t>You’ve</w:t>
      </w:r>
      <w:r w:rsidRPr="7CC37334" w:rsidR="7CC37334">
        <w:rPr>
          <w:rFonts w:cs="Calibri" w:cstheme="minorAscii"/>
          <w:sz w:val="24"/>
          <w:szCs w:val="24"/>
        </w:rPr>
        <w:t xml:space="preserve"> done something to them?”</w:t>
      </w:r>
      <w:ins w:author="Gary Smailes" w:date="2024-03-15T16:53:59.908Z" w:id="355277063">
        <w:r w:rsidRPr="7CC37334" w:rsidR="7CC37334">
          <w:rPr>
            <w:rFonts w:cs="Calibri" w:cstheme="minorAscii"/>
            <w:sz w:val="24"/>
            <w:szCs w:val="24"/>
          </w:rPr>
          <w:t xml:space="preserve"> </w:t>
        </w:r>
      </w:ins>
    </w:p>
    <w:p w:rsidR="007E3AC6" w:rsidP="7CC37334" w:rsidRDefault="007E3AC6" w14:paraId="5062C20E" w14:textId="7D96C8E6">
      <w:pPr>
        <w:spacing w:after="0"/>
        <w:ind w:firstLine="0"/>
        <w:rPr>
          <w:del w:author="Gary Smailes" w:date="2024-03-15T16:53:54.269Z" w:id="912163277"/>
          <w:rFonts w:cs="Calibri" w:cstheme="minorAscii"/>
          <w:sz w:val="24"/>
          <w:szCs w:val="24"/>
        </w:rPr>
        <w:pPrChange w:author="Gary Smailes" w:date="2024-03-15T16:53:58.545Z">
          <w:pPr>
            <w:spacing w:after="0"/>
            <w:ind w:firstLine="360"/>
          </w:pPr>
        </w:pPrChange>
      </w:pPr>
      <w:r w:rsidRPr="7CC37334" w:rsidR="7CC37334">
        <w:rPr>
          <w:rFonts w:cs="Calibri" w:cstheme="minorAscii"/>
          <w:sz w:val="24"/>
          <w:szCs w:val="24"/>
        </w:rPr>
        <w:t>Laura nods.</w:t>
      </w:r>
      <w:ins w:author="Gary Smailes" w:date="2024-03-15T16:53:54.869Z" w:id="1350388227">
        <w:r w:rsidRPr="7CC37334" w:rsidR="7CC37334">
          <w:rPr>
            <w:rFonts w:cs="Calibri" w:cstheme="minorAscii"/>
            <w:sz w:val="24"/>
            <w:szCs w:val="24"/>
          </w:rPr>
          <w:t xml:space="preserve"> </w:t>
        </w:r>
      </w:ins>
    </w:p>
    <w:p w:rsidR="00176DAF" w:rsidP="7CC37334" w:rsidRDefault="007F0EEA" w14:paraId="0A9E9706" w14:textId="329E185B">
      <w:pPr>
        <w:spacing w:after="0"/>
        <w:ind w:firstLine="0"/>
        <w:rPr>
          <w:del w:author="Gary Smailes" w:date="2024-03-15T16:53:52.022Z" w:id="1421755352"/>
          <w:rFonts w:cs="Calibri" w:cstheme="minorAscii"/>
          <w:sz w:val="24"/>
          <w:szCs w:val="24"/>
        </w:rPr>
        <w:pPrChange w:author="Gary Smailes" w:date="2024-03-15T16:53:54.001Z">
          <w:pPr>
            <w:spacing w:after="0"/>
            <w:ind w:firstLine="360"/>
          </w:pPr>
        </w:pPrChange>
      </w:pPr>
      <w:r w:rsidRPr="7CC37334" w:rsidR="7CC37334">
        <w:rPr>
          <w:rFonts w:cs="Calibri" w:cstheme="minorAscii"/>
          <w:sz w:val="24"/>
          <w:szCs w:val="24"/>
        </w:rPr>
        <w:t xml:space="preserve">“Does it have to do with the delivery you got? The one I </w:t>
      </w:r>
      <w:r w:rsidRPr="7CC37334" w:rsidR="7CC37334">
        <w:rPr>
          <w:rFonts w:cs="Calibri" w:cstheme="minorAscii"/>
          <w:sz w:val="24"/>
          <w:szCs w:val="24"/>
        </w:rPr>
        <w:t>wasn’t</w:t>
      </w:r>
      <w:r w:rsidRPr="7CC37334" w:rsidR="7CC37334">
        <w:rPr>
          <w:rFonts w:cs="Calibri" w:cstheme="minorAscii"/>
          <w:sz w:val="24"/>
          <w:szCs w:val="24"/>
        </w:rPr>
        <w:t xml:space="preserve"> supposed to know about?”</w:t>
      </w:r>
      <w:ins w:author="Gary Smailes" w:date="2024-03-15T16:53:52.445Z" w:id="1305407981">
        <w:r w:rsidRPr="7CC37334" w:rsidR="7CC37334">
          <w:rPr>
            <w:rFonts w:cs="Calibri" w:cstheme="minorAscii"/>
            <w:sz w:val="24"/>
            <w:szCs w:val="24"/>
          </w:rPr>
          <w:t xml:space="preserve"> </w:t>
        </w:r>
      </w:ins>
    </w:p>
    <w:p w:rsidR="00176DAF" w:rsidP="7CC37334" w:rsidRDefault="007E3AC6" w14:paraId="0C137CF2" w14:textId="1030AA89">
      <w:pPr>
        <w:spacing w:after="0"/>
        <w:ind w:firstLine="0"/>
        <w:rPr>
          <w:del w:author="Gary Smailes" w:date="2024-03-15T16:54:01.793Z" w:id="215052213"/>
          <w:rFonts w:cs="Calibri" w:cstheme="minorAscii"/>
          <w:sz w:val="24"/>
          <w:szCs w:val="24"/>
        </w:rPr>
        <w:pPrChange w:author="Gary Smailes" w:date="2024-03-15T16:53:51.656Z">
          <w:pPr>
            <w:spacing w:after="0"/>
            <w:ind w:firstLine="360"/>
          </w:pPr>
        </w:pPrChange>
      </w:pPr>
      <w:r w:rsidRPr="7CC37334" w:rsidR="7CC37334">
        <w:rPr>
          <w:rFonts w:cs="Calibri" w:cstheme="minorAscii"/>
          <w:sz w:val="24"/>
          <w:szCs w:val="24"/>
        </w:rPr>
        <w:t>Another nod.</w:t>
      </w:r>
      <w:ins w:author="Gary Smailes" w:date="2024-03-15T16:54:02.189Z" w:id="1883373774">
        <w:r w:rsidRPr="7CC37334" w:rsidR="7CC37334">
          <w:rPr>
            <w:rFonts w:cs="Calibri" w:cstheme="minorAscii"/>
            <w:sz w:val="24"/>
            <w:szCs w:val="24"/>
          </w:rPr>
          <w:t xml:space="preserve"> </w:t>
        </w:r>
      </w:ins>
    </w:p>
    <w:p w:rsidR="00176DAF" w:rsidP="7CC37334" w:rsidRDefault="007F0EEA" w14:paraId="203A4998" w14:textId="775F094D">
      <w:pPr>
        <w:spacing w:after="0"/>
        <w:ind w:firstLine="0"/>
        <w:rPr>
          <w:del w:author="Gary Smailes" w:date="2024-03-15T16:54:08.425Z" w:id="1605519984"/>
          <w:rFonts w:cs="Calibri" w:cstheme="minorAscii"/>
          <w:sz w:val="24"/>
          <w:szCs w:val="24"/>
        </w:rPr>
        <w:pPrChange w:author="Gary Smailes" w:date="2024-03-15T16:54:01.445Z">
          <w:pPr>
            <w:spacing w:after="0"/>
            <w:ind w:firstLine="360"/>
          </w:pPr>
        </w:pPrChange>
      </w:pPr>
      <w:r w:rsidRPr="7CC37334" w:rsidR="7CC37334">
        <w:rPr>
          <w:rFonts w:cs="Calibri" w:cstheme="minorAscii"/>
          <w:sz w:val="24"/>
          <w:szCs w:val="24"/>
        </w:rPr>
        <w:t xml:space="preserve">“Something is going to happen, isn’t it? Something that Henshaw </w:t>
      </w:r>
      <w:r w:rsidRPr="7CC37334" w:rsidR="7CC37334">
        <w:rPr>
          <w:rFonts w:cs="Calibri" w:cstheme="minorAscii"/>
          <w:sz w:val="24"/>
          <w:szCs w:val="24"/>
        </w:rPr>
        <w:t>wasn’t</w:t>
      </w:r>
      <w:r w:rsidRPr="7CC37334" w:rsidR="7CC37334">
        <w:rPr>
          <w:rFonts w:cs="Calibri" w:cstheme="minorAscii"/>
          <w:sz w:val="24"/>
          <w:szCs w:val="24"/>
        </w:rPr>
        <w:t xml:space="preserve"> allowed to know about?”</w:t>
      </w:r>
      <w:ins w:author="Gary Smailes" w:date="2024-03-15T16:54:08.916Z" w:id="1593807685">
        <w:r w:rsidRPr="7CC37334" w:rsidR="7CC37334">
          <w:rPr>
            <w:rFonts w:cs="Calibri" w:cstheme="minorAscii"/>
            <w:sz w:val="24"/>
            <w:szCs w:val="24"/>
          </w:rPr>
          <w:t xml:space="preserve"> </w:t>
        </w:r>
      </w:ins>
    </w:p>
    <w:p w:rsidR="00176DAF" w:rsidP="7CC37334" w:rsidRDefault="007E3AC6" w14:paraId="0902B380" w14:textId="29858404">
      <w:pPr>
        <w:spacing w:after="0"/>
        <w:ind w:firstLine="0"/>
        <w:rPr>
          <w:del w:author="Gary Smailes" w:date="2024-03-15T16:54:10.508Z" w:id="200217328"/>
          <w:rFonts w:cs="Calibri" w:cstheme="minorAscii"/>
          <w:sz w:val="24"/>
          <w:szCs w:val="24"/>
        </w:rPr>
        <w:pPrChange w:author="Gary Smailes" w:date="2024-03-15T16:54:08.057Z">
          <w:pPr>
            <w:spacing w:after="0"/>
            <w:ind w:firstLine="360"/>
          </w:pPr>
        </w:pPrChange>
      </w:pPr>
      <w:r w:rsidRPr="7CC37334" w:rsidR="7CC37334">
        <w:rPr>
          <w:rFonts w:cs="Calibri" w:cstheme="minorAscii"/>
          <w:sz w:val="24"/>
          <w:szCs w:val="24"/>
        </w:rPr>
        <w:t>A long pause. A nod.</w:t>
      </w:r>
      <w:ins w:author="Gary Smailes" w:date="2024-03-15T16:54:10.841Z" w:id="1971677604">
        <w:r w:rsidRPr="7CC37334" w:rsidR="7CC37334">
          <w:rPr>
            <w:rFonts w:cs="Calibri" w:cstheme="minorAscii"/>
            <w:sz w:val="24"/>
            <w:szCs w:val="24"/>
          </w:rPr>
          <w:t xml:space="preserve"> </w:t>
        </w:r>
      </w:ins>
    </w:p>
    <w:p w:rsidR="00176DAF" w:rsidP="7CC37334" w:rsidRDefault="007F0EEA" w14:paraId="524CAFA5" w14:textId="4DCBEFE8">
      <w:pPr>
        <w:spacing w:after="0"/>
        <w:ind w:firstLine="0"/>
        <w:rPr>
          <w:del w:author="Gary Smailes" w:date="2024-03-15T16:54:27.012Z" w:id="1963367976"/>
          <w:rFonts w:cs="Calibri" w:cstheme="minorAscii"/>
          <w:sz w:val="24"/>
          <w:szCs w:val="24"/>
        </w:rPr>
        <w:pPrChange w:author="Gary Smailes" w:date="2024-03-15T16:54:10.274Z">
          <w:pPr>
            <w:spacing w:after="0"/>
            <w:ind w:firstLine="360"/>
          </w:pPr>
        </w:pPrChange>
      </w:pPr>
      <w:r w:rsidRPr="7CC37334" w:rsidR="7CC37334">
        <w:rPr>
          <w:rFonts w:cs="Calibri" w:cstheme="minorAscii"/>
          <w:sz w:val="24"/>
          <w:szCs w:val="24"/>
        </w:rPr>
        <w:t xml:space="preserve">“And this something will </w:t>
      </w:r>
      <w:r w:rsidRPr="7CC37334" w:rsidR="7CC37334">
        <w:rPr>
          <w:rFonts w:cs="Calibri" w:cstheme="minorAscii"/>
          <w:sz w:val="24"/>
          <w:szCs w:val="24"/>
        </w:rPr>
        <w:t>probably happen</w:t>
      </w:r>
      <w:r w:rsidRPr="7CC37334" w:rsidR="7CC37334">
        <w:rPr>
          <w:rFonts w:cs="Calibri" w:cstheme="minorAscii"/>
          <w:sz w:val="24"/>
          <w:szCs w:val="24"/>
        </w:rPr>
        <w:t xml:space="preserve"> during the </w:t>
      </w:r>
      <w:ins w:author="Gary Smailes" w:date="2024-03-15T16:54:14.115Z" w:id="317213834">
        <w:r w:rsidRPr="7CC37334" w:rsidR="7CC37334">
          <w:rPr>
            <w:rFonts w:cs="Calibri" w:cstheme="minorAscii"/>
            <w:sz w:val="24"/>
            <w:szCs w:val="24"/>
          </w:rPr>
          <w:t>c</w:t>
        </w:r>
      </w:ins>
      <w:del w:author="Gary Smailes" w:date="2024-03-15T16:54:13.705Z" w:id="1652595757">
        <w:r w:rsidRPr="7CC37334" w:rsidDel="7CC37334">
          <w:rPr>
            <w:rFonts w:cs="Calibri" w:cstheme="minorAscii"/>
            <w:sz w:val="24"/>
            <w:szCs w:val="24"/>
          </w:rPr>
          <w:delText>C</w:delText>
        </w:r>
      </w:del>
      <w:r w:rsidRPr="7CC37334" w:rsidR="7CC37334">
        <w:rPr>
          <w:rFonts w:cs="Calibri" w:cstheme="minorAscii"/>
          <w:sz w:val="24"/>
          <w:szCs w:val="24"/>
        </w:rPr>
        <w:t xml:space="preserve">hampionship game? When the whole </w:t>
      </w:r>
      <w:ins w:author="Gary Smailes" w:date="2024-03-15T16:53:30.793Z" w:id="1514002350">
        <w:r w:rsidRPr="7CC37334" w:rsidR="7CC37334">
          <w:rPr>
            <w:rFonts w:cs="Calibri" w:cstheme="minorAscii"/>
            <w:sz w:val="24"/>
            <w:szCs w:val="24"/>
          </w:rPr>
          <w:t>U</w:t>
        </w:r>
      </w:ins>
      <w:del w:author="Gary Smailes" w:date="2024-03-15T16:53:30.046Z" w:id="913419565">
        <w:r w:rsidRPr="7CC37334" w:rsidDel="7CC37334">
          <w:rPr>
            <w:rFonts w:cs="Calibri" w:cstheme="minorAscii"/>
            <w:sz w:val="24"/>
            <w:szCs w:val="24"/>
          </w:rPr>
          <w:delText>u</w:delText>
        </w:r>
      </w:del>
      <w:r w:rsidRPr="7CC37334" w:rsidR="7CC37334">
        <w:rPr>
          <w:rFonts w:cs="Calibri" w:cstheme="minorAscii"/>
          <w:sz w:val="24"/>
          <w:szCs w:val="24"/>
        </w:rPr>
        <w:t>niverse is watching?”</w:t>
      </w:r>
      <w:ins w:author="Gary Smailes" w:date="2024-03-15T16:54:27.329Z" w:id="824485894">
        <w:r w:rsidRPr="7CC37334" w:rsidR="7CC37334">
          <w:rPr>
            <w:rFonts w:cs="Calibri" w:cstheme="minorAscii"/>
            <w:sz w:val="24"/>
            <w:szCs w:val="24"/>
          </w:rPr>
          <w:t xml:space="preserve"> </w:t>
        </w:r>
      </w:ins>
    </w:p>
    <w:p w:rsidR="00176DAF" w:rsidP="7CC37334" w:rsidRDefault="007F0EEA" w14:paraId="5656ABFC" w14:textId="1B925176">
      <w:pPr>
        <w:spacing w:after="0"/>
        <w:ind w:firstLine="0"/>
        <w:rPr>
          <w:del w:author="Gary Smailes" w:date="2024-03-15T16:54:29.186Z" w:id="171218711"/>
          <w:rFonts w:cs="Calibri" w:cstheme="minorAscii"/>
          <w:sz w:val="24"/>
          <w:szCs w:val="24"/>
        </w:rPr>
        <w:pPrChange w:author="Gary Smailes" w:date="2024-03-15T16:54:26.684Z">
          <w:pPr>
            <w:spacing w:after="0"/>
            <w:ind w:firstLine="360"/>
          </w:pPr>
        </w:pPrChange>
      </w:pPr>
      <w:r w:rsidRPr="7CC37334" w:rsidR="7CC37334">
        <w:rPr>
          <w:rFonts w:cs="Calibri" w:cstheme="minorAscii"/>
          <w:sz w:val="24"/>
          <w:szCs w:val="24"/>
        </w:rPr>
        <w:t>She turns around, stunned fear etched on her face.</w:t>
      </w:r>
      <w:ins w:author="Gary Smailes" w:date="2024-03-15T16:54:29.482Z" w:id="207038027">
        <w:r w:rsidRPr="7CC37334" w:rsidR="7CC37334">
          <w:rPr>
            <w:rFonts w:cs="Calibri" w:cstheme="minorAscii"/>
            <w:sz w:val="24"/>
            <w:szCs w:val="24"/>
          </w:rPr>
          <w:t xml:space="preserve"> </w:t>
        </w:r>
      </w:ins>
    </w:p>
    <w:p w:rsidR="00176DAF" w:rsidP="7CC37334" w:rsidRDefault="007F0EEA" w14:paraId="5CE99EAF" w14:textId="77777777">
      <w:pPr>
        <w:spacing w:after="0"/>
        <w:ind w:firstLine="0"/>
        <w:rPr>
          <w:rFonts w:cs="Calibri" w:cstheme="minorAscii"/>
          <w:sz w:val="24"/>
          <w:szCs w:val="24"/>
        </w:rPr>
        <w:pPrChange w:author="Gary Smailes" w:date="2024-03-15T16:54:28.934Z">
          <w:pPr>
            <w:spacing w:after="0"/>
            <w:ind w:firstLine="360"/>
          </w:pPr>
        </w:pPrChange>
      </w:pPr>
      <w:r w:rsidRPr="7CC37334" w:rsidR="7CC37334">
        <w:rPr>
          <w:rFonts w:cs="Calibri" w:cstheme="minorAscii"/>
          <w:sz w:val="24"/>
          <w:szCs w:val="24"/>
        </w:rPr>
        <w:t>Not hip deep.</w:t>
      </w:r>
      <w:r w:rsidRPr="7CC37334" w:rsidR="7CC37334">
        <w:rPr>
          <w:rFonts w:cs="Calibri" w:cstheme="minorAscii"/>
          <w:sz w:val="24"/>
          <w:szCs w:val="24"/>
        </w:rPr>
        <w:t xml:space="preserve"> </w:t>
      </w:r>
      <w:r w:rsidRPr="7CC37334" w:rsidR="7CC37334">
        <w:rPr>
          <w:rFonts w:cs="Calibri" w:cstheme="minorAscii"/>
          <w:sz w:val="24"/>
          <w:szCs w:val="24"/>
        </w:rPr>
        <w:t>Neck deep.</w:t>
      </w:r>
      <w:r w:rsidRPr="7CC37334" w:rsidR="7CC37334">
        <w:rPr>
          <w:rFonts w:cs="Calibri" w:cstheme="minorAscii"/>
          <w:sz w:val="24"/>
          <w:szCs w:val="24"/>
        </w:rPr>
        <w:t xml:space="preserve"> </w:t>
      </w:r>
      <w:r w:rsidRPr="7CC37334" w:rsidR="7CC37334">
        <w:rPr>
          <w:rFonts w:cs="Calibri" w:cstheme="minorAscii"/>
          <w:sz w:val="24"/>
          <w:szCs w:val="24"/>
        </w:rPr>
        <w:t>I hold up one hand.</w:t>
      </w:r>
      <w:r w:rsidRPr="7CC37334" w:rsidR="7CC37334">
        <w:rPr>
          <w:rFonts w:cs="Calibri" w:cstheme="minorAscii"/>
          <w:sz w:val="24"/>
          <w:szCs w:val="24"/>
        </w:rPr>
        <w:t xml:space="preserve"> </w:t>
      </w:r>
      <w:r w:rsidRPr="7CC37334" w:rsidR="7CC37334">
        <w:rPr>
          <w:rFonts w:cs="Calibri" w:cstheme="minorAscii"/>
          <w:sz w:val="24"/>
          <w:szCs w:val="24"/>
        </w:rPr>
        <w:t>“I won’t ask what that is, because I know you can’t tell me.”</w:t>
      </w:r>
    </w:p>
    <w:p w:rsidR="00176DAF" w:rsidP="00176DAF" w:rsidRDefault="007F0EEA" w14:paraId="17920262" w14:textId="77777777">
      <w:pPr>
        <w:spacing w:after="0"/>
        <w:ind w:firstLine="360"/>
        <w:rPr>
          <w:rFonts w:cstheme="minorHAnsi"/>
          <w:sz w:val="24"/>
          <w:szCs w:val="24"/>
        </w:rPr>
      </w:pPr>
      <w:r w:rsidRPr="009E7F4C">
        <w:rPr>
          <w:rFonts w:cstheme="minorHAnsi"/>
          <w:sz w:val="24"/>
          <w:szCs w:val="24"/>
        </w:rPr>
        <w:t>Laura closes her mouth.</w:t>
      </w:r>
      <w:r w:rsidR="0071681A">
        <w:rPr>
          <w:rFonts w:cstheme="minorHAnsi"/>
          <w:sz w:val="24"/>
          <w:szCs w:val="24"/>
        </w:rPr>
        <w:t xml:space="preserve"> </w:t>
      </w:r>
      <w:r w:rsidRPr="009E7F4C">
        <w:rPr>
          <w:rFonts w:cstheme="minorHAnsi"/>
          <w:sz w:val="24"/>
          <w:szCs w:val="24"/>
        </w:rPr>
        <w:t>Her expression relaxes.</w:t>
      </w:r>
      <w:r w:rsidR="0071681A">
        <w:rPr>
          <w:rFonts w:cstheme="minorHAnsi"/>
          <w:sz w:val="24"/>
          <w:szCs w:val="24"/>
        </w:rPr>
        <w:t xml:space="preserve"> </w:t>
      </w:r>
      <w:r w:rsidRPr="009E7F4C">
        <w:rPr>
          <w:rFonts w:cstheme="minorHAnsi"/>
          <w:sz w:val="24"/>
          <w:szCs w:val="24"/>
        </w:rPr>
        <w:t>“Don’t think that by saying you won’t ask, that I won’t tell you what I said I wouldn’t tell you because I think you’re being nice to me.”</w:t>
      </w:r>
    </w:p>
    <w:p w:rsidR="00176DAF" w:rsidP="00176DAF" w:rsidRDefault="007E3AC6" w14:paraId="54336780" w14:textId="6FB27397">
      <w:pPr>
        <w:spacing w:after="0"/>
        <w:ind w:firstLine="360"/>
        <w:rPr>
          <w:rFonts w:cstheme="minorHAnsi"/>
          <w:sz w:val="24"/>
          <w:szCs w:val="24"/>
        </w:rPr>
      </w:pPr>
      <w:r>
        <w:rPr>
          <w:rFonts w:cstheme="minorHAnsi"/>
          <w:sz w:val="24"/>
          <w:szCs w:val="24"/>
        </w:rPr>
        <w:t xml:space="preserve">I squint at her. </w:t>
      </w:r>
      <w:r w:rsidRPr="009E7F4C" w:rsidR="007F0EEA">
        <w:rPr>
          <w:rFonts w:cstheme="minorHAnsi"/>
          <w:sz w:val="24"/>
          <w:szCs w:val="24"/>
        </w:rPr>
        <w:t>“Your logic is unassailable</w:t>
      </w:r>
      <w:r>
        <w:rPr>
          <w:rFonts w:cstheme="minorHAnsi"/>
          <w:sz w:val="24"/>
          <w:szCs w:val="24"/>
        </w:rPr>
        <w:t xml:space="preserve"> </w:t>
      </w:r>
      <w:r w:rsidRPr="009E7F4C" w:rsidR="007F0EEA">
        <w:rPr>
          <w:rFonts w:cstheme="minorHAnsi"/>
          <w:sz w:val="24"/>
          <w:szCs w:val="24"/>
        </w:rPr>
        <w:t>when you speak with quadruple negatives.”</w:t>
      </w:r>
    </w:p>
    <w:p w:rsidR="00176DAF" w:rsidP="00176DAF" w:rsidRDefault="007F0EEA" w14:paraId="1FDD9C12" w14:textId="0BB1482D">
      <w:pPr>
        <w:spacing w:after="0"/>
        <w:ind w:firstLine="360"/>
        <w:rPr>
          <w:rFonts w:cstheme="minorHAnsi"/>
          <w:sz w:val="24"/>
          <w:szCs w:val="24"/>
        </w:rPr>
      </w:pPr>
      <w:r w:rsidRPr="009E7F4C">
        <w:rPr>
          <w:rFonts w:cstheme="minorHAnsi"/>
          <w:sz w:val="24"/>
          <w:szCs w:val="24"/>
        </w:rPr>
        <w:t>She smiles a small, quiet smile, and then kisse</w:t>
      </w:r>
      <w:r w:rsidR="003D276A">
        <w:rPr>
          <w:rFonts w:cstheme="minorHAnsi"/>
          <w:sz w:val="24"/>
          <w:szCs w:val="24"/>
        </w:rPr>
        <w:t>s</w:t>
      </w:r>
      <w:r w:rsidRPr="009E7F4C">
        <w:rPr>
          <w:rFonts w:cstheme="minorHAnsi"/>
          <w:sz w:val="24"/>
          <w:szCs w:val="24"/>
        </w:rPr>
        <w:t xml:space="preserve"> me.</w:t>
      </w:r>
      <w:r w:rsidR="0071681A">
        <w:rPr>
          <w:rFonts w:cstheme="minorHAnsi"/>
          <w:sz w:val="24"/>
          <w:szCs w:val="24"/>
        </w:rPr>
        <w:t xml:space="preserve"> </w:t>
      </w:r>
      <w:r w:rsidRPr="009E7F4C">
        <w:rPr>
          <w:rFonts w:cstheme="minorHAnsi"/>
          <w:sz w:val="24"/>
          <w:szCs w:val="24"/>
        </w:rPr>
        <w:t>I did not expect it, though I do expect her to now dance away when I reach up to hold her.</w:t>
      </w:r>
      <w:r w:rsidR="0071681A">
        <w:rPr>
          <w:rFonts w:cstheme="minorHAnsi"/>
          <w:sz w:val="24"/>
          <w:szCs w:val="24"/>
        </w:rPr>
        <w:t xml:space="preserve"> </w:t>
      </w:r>
    </w:p>
    <w:p w:rsidR="00176DAF" w:rsidP="00176DAF" w:rsidRDefault="007F0EEA" w14:paraId="42BD7E08" w14:textId="77777777">
      <w:pPr>
        <w:spacing w:after="0"/>
        <w:ind w:firstLine="360"/>
        <w:rPr>
          <w:rFonts w:cstheme="minorHAnsi"/>
          <w:sz w:val="24"/>
          <w:szCs w:val="24"/>
        </w:rPr>
      </w:pPr>
      <w:r w:rsidRPr="009E7F4C">
        <w:rPr>
          <w:rFonts w:cstheme="minorHAnsi"/>
          <w:sz w:val="24"/>
          <w:szCs w:val="24"/>
        </w:rPr>
        <w:t>I’m completely blown away when she doesn’t do that, either.</w:t>
      </w:r>
    </w:p>
    <w:p w:rsidR="00176DAF" w:rsidP="00176DAF" w:rsidRDefault="007F0EEA" w14:paraId="55272C0E" w14:textId="77777777">
      <w:pPr>
        <w:spacing w:after="0"/>
        <w:ind w:firstLine="360"/>
        <w:rPr>
          <w:rFonts w:cstheme="minorHAnsi"/>
          <w:sz w:val="24"/>
          <w:szCs w:val="24"/>
        </w:rPr>
      </w:pPr>
      <w:r w:rsidRPr="009E7F4C">
        <w:rPr>
          <w:rFonts w:cstheme="minorHAnsi"/>
          <w:sz w:val="24"/>
          <w:szCs w:val="24"/>
        </w:rPr>
        <w:t>When we stop for a breather, I can’t help but ask, “Why now?”</w:t>
      </w:r>
    </w:p>
    <w:p w:rsidR="00176DAF" w:rsidP="00176DAF" w:rsidRDefault="007F0EEA" w14:paraId="45D5A898" w14:textId="77777777">
      <w:pPr>
        <w:spacing w:after="0"/>
        <w:ind w:firstLine="360"/>
        <w:rPr>
          <w:rFonts w:cstheme="minorHAnsi"/>
          <w:sz w:val="24"/>
          <w:szCs w:val="24"/>
        </w:rPr>
      </w:pPr>
      <w:r w:rsidRPr="009E7F4C">
        <w:rPr>
          <w:rFonts w:cstheme="minorHAnsi"/>
          <w:sz w:val="24"/>
          <w:szCs w:val="24"/>
        </w:rPr>
        <w:t>Tears form in her eyes.</w:t>
      </w:r>
      <w:r w:rsidR="0071681A">
        <w:rPr>
          <w:rFonts w:cstheme="minorHAnsi"/>
          <w:sz w:val="24"/>
          <w:szCs w:val="24"/>
        </w:rPr>
        <w:t xml:space="preserve"> </w:t>
      </w:r>
      <w:r w:rsidRPr="009E7F4C">
        <w:rPr>
          <w:rFonts w:cstheme="minorHAnsi"/>
          <w:sz w:val="24"/>
          <w:szCs w:val="24"/>
        </w:rPr>
        <w:t>“Because now I know you trust me.”</w:t>
      </w:r>
    </w:p>
    <w:p w:rsidR="00176DAF" w:rsidP="00176DAF" w:rsidRDefault="007F0EEA" w14:paraId="295C4562" w14:textId="77777777">
      <w:pPr>
        <w:spacing w:after="0"/>
        <w:ind w:firstLine="360"/>
        <w:rPr>
          <w:rFonts w:cstheme="minorHAnsi"/>
          <w:sz w:val="24"/>
          <w:szCs w:val="24"/>
        </w:rPr>
      </w:pPr>
      <w:r w:rsidRPr="009E7F4C">
        <w:rPr>
          <w:rFonts w:cstheme="minorHAnsi"/>
          <w:sz w:val="24"/>
          <w:szCs w:val="24"/>
        </w:rPr>
        <w:t>“I love you,” I say, “and you love me back.</w:t>
      </w:r>
      <w:r w:rsidR="0071681A">
        <w:rPr>
          <w:rFonts w:cstheme="minorHAnsi"/>
          <w:sz w:val="24"/>
          <w:szCs w:val="24"/>
        </w:rPr>
        <w:t xml:space="preserve"> </w:t>
      </w:r>
      <w:r w:rsidRPr="009E7F4C">
        <w:rPr>
          <w:rFonts w:cstheme="minorHAnsi"/>
          <w:sz w:val="24"/>
          <w:szCs w:val="24"/>
        </w:rPr>
        <w:t>Trust comes with territory.”</w:t>
      </w:r>
    </w:p>
    <w:p w:rsidR="00176DAF" w:rsidP="00176DAF" w:rsidRDefault="007F0EEA" w14:paraId="1BE948F8" w14:textId="77777777">
      <w:pPr>
        <w:spacing w:after="0"/>
        <w:ind w:firstLine="360"/>
        <w:rPr>
          <w:rFonts w:cstheme="minorHAnsi"/>
          <w:sz w:val="24"/>
          <w:szCs w:val="24"/>
        </w:rPr>
      </w:pPr>
      <w:r w:rsidRPr="009E7F4C">
        <w:rPr>
          <w:rFonts w:cstheme="minorHAnsi"/>
          <w:sz w:val="24"/>
          <w:szCs w:val="24"/>
        </w:rPr>
        <w:t>“This is different.”</w:t>
      </w:r>
    </w:p>
    <w:p w:rsidR="00176DAF" w:rsidP="00176DAF" w:rsidRDefault="007F0EEA" w14:paraId="420BA4EE" w14:textId="77777777">
      <w:pPr>
        <w:spacing w:after="0"/>
        <w:ind w:firstLine="360"/>
        <w:rPr>
          <w:rFonts w:cstheme="minorHAnsi"/>
          <w:sz w:val="24"/>
          <w:szCs w:val="24"/>
        </w:rPr>
      </w:pPr>
      <w:r w:rsidRPr="009E7F4C">
        <w:rPr>
          <w:rFonts w:cstheme="minorHAnsi"/>
          <w:sz w:val="24"/>
          <w:szCs w:val="24"/>
        </w:rPr>
        <w:t>I squint at her.</w:t>
      </w:r>
      <w:r w:rsidR="0071681A">
        <w:rPr>
          <w:rFonts w:cstheme="minorHAnsi"/>
          <w:sz w:val="24"/>
          <w:szCs w:val="24"/>
        </w:rPr>
        <w:t xml:space="preserve"> </w:t>
      </w:r>
      <w:r w:rsidRPr="009E7F4C">
        <w:rPr>
          <w:rFonts w:cstheme="minorHAnsi"/>
          <w:sz w:val="24"/>
          <w:szCs w:val="24"/>
        </w:rPr>
        <w:t>“It wouldn’t have anything to do with being complicit in a man’s death, would it?”</w:t>
      </w:r>
    </w:p>
    <w:p w:rsidR="00176DAF" w:rsidP="00176DAF" w:rsidRDefault="007F0EEA" w14:paraId="00F4F7B7" w14:textId="77777777">
      <w:pPr>
        <w:spacing w:after="0"/>
        <w:ind w:firstLine="360"/>
        <w:rPr>
          <w:rFonts w:cstheme="minorHAnsi"/>
          <w:sz w:val="24"/>
          <w:szCs w:val="24"/>
        </w:rPr>
      </w:pPr>
      <w:r w:rsidRPr="009E7F4C">
        <w:rPr>
          <w:rFonts w:cstheme="minorHAnsi"/>
          <w:sz w:val="24"/>
          <w:szCs w:val="24"/>
        </w:rPr>
        <w:t>She nips my neck.</w:t>
      </w:r>
      <w:r w:rsidR="0071681A">
        <w:rPr>
          <w:rFonts w:cstheme="minorHAnsi"/>
          <w:sz w:val="24"/>
          <w:szCs w:val="24"/>
        </w:rPr>
        <w:t xml:space="preserve"> </w:t>
      </w:r>
      <w:r w:rsidRPr="009E7F4C">
        <w:rPr>
          <w:rFonts w:cstheme="minorHAnsi"/>
          <w:sz w:val="24"/>
          <w:szCs w:val="24"/>
        </w:rPr>
        <w:t>“Would it creep you out if it did?”</w:t>
      </w:r>
    </w:p>
    <w:p w:rsidR="005167C5" w:rsidP="7CC37334" w:rsidRDefault="007F0EEA" w14:paraId="0CA009B2" w14:textId="77777777">
      <w:pPr>
        <w:spacing w:after="0"/>
        <w:ind w:firstLine="360"/>
        <w:rPr>
          <w:ins w:author="Gary Smailes" w:date="2024-03-15T17:11:23.576Z" w:id="1601465284"/>
          <w:rFonts w:cs="Calibri" w:cstheme="minorAscii"/>
          <w:sz w:val="24"/>
          <w:szCs w:val="24"/>
        </w:rPr>
      </w:pPr>
      <w:r w:rsidRPr="7CC37334" w:rsidR="7CC37334">
        <w:rPr>
          <w:rFonts w:cs="Calibri" w:cstheme="minorAscii"/>
          <w:sz w:val="24"/>
          <w:szCs w:val="24"/>
        </w:rPr>
        <w:t>“Not if you keep doing that, it wouldn’t.”</w:t>
      </w:r>
    </w:p>
    <w:p w:rsidR="7CC37334" w:rsidP="7CC37334" w:rsidRDefault="7CC37334" w14:paraId="0897A72A" w14:textId="3027988A">
      <w:pPr>
        <w:pStyle w:val="Normal"/>
        <w:spacing w:after="0"/>
        <w:ind w:firstLine="360"/>
        <w:rPr>
          <w:rFonts w:cs="Calibri" w:cstheme="minorAscii"/>
          <w:sz w:val="24"/>
          <w:szCs w:val="24"/>
        </w:rPr>
      </w:pPr>
    </w:p>
    <w:p w:rsidR="7CC37334" w:rsidP="7CC37334" w:rsidRDefault="7CC37334" w14:paraId="0676CA9D" w14:textId="2CEA5B75">
      <w:pPr>
        <w:spacing w:after="0"/>
        <w:ind w:firstLine="360"/>
        <w:rPr>
          <w:rFonts w:cs="Calibri" w:cstheme="minorAscii"/>
          <w:sz w:val="24"/>
          <w:szCs w:val="24"/>
        </w:rPr>
        <w:pPrChange w:author="Gary Smailes" w:date="2024-03-15T17:11:28.047Z">
          <w:pPr>
            <w:spacing w:after="0"/>
          </w:pPr>
        </w:pPrChange>
      </w:pPr>
      <w:r w:rsidRPr="7CC37334" w:rsidR="7CC37334">
        <w:rPr>
          <w:rFonts w:cs="Calibri" w:cstheme="minorAscii"/>
          <w:sz w:val="24"/>
          <w:szCs w:val="24"/>
        </w:rPr>
        <w:t xml:space="preserve">We go back to my place and consummate </w:t>
      </w:r>
      <w:r w:rsidRPr="7CC37334" w:rsidR="7CC37334">
        <w:rPr>
          <w:rFonts w:cs="Calibri" w:cstheme="minorAscii"/>
          <w:sz w:val="24"/>
          <w:szCs w:val="24"/>
        </w:rPr>
        <w:t>a very long</w:t>
      </w:r>
      <w:r w:rsidRPr="7CC37334" w:rsidR="7CC37334">
        <w:rPr>
          <w:rFonts w:cs="Calibri" w:cstheme="minorAscii"/>
          <w:sz w:val="24"/>
          <w:szCs w:val="24"/>
        </w:rPr>
        <w:t xml:space="preserve"> dry spell in our marriage. No, </w:t>
      </w:r>
      <w:r w:rsidRPr="7CC37334" w:rsidR="7CC37334">
        <w:rPr>
          <w:rFonts w:cs="Calibri" w:cstheme="minorAscii"/>
          <w:sz w:val="24"/>
          <w:szCs w:val="24"/>
        </w:rPr>
        <w:t>I’m</w:t>
      </w:r>
      <w:r w:rsidRPr="7CC37334" w:rsidR="7CC37334">
        <w:rPr>
          <w:rFonts w:cs="Calibri" w:cstheme="minorAscii"/>
          <w:sz w:val="24"/>
          <w:szCs w:val="24"/>
        </w:rPr>
        <w:t xml:space="preserve"> not sharing all the details. </w:t>
      </w:r>
      <w:r w:rsidRPr="7CC37334" w:rsidR="7CC37334">
        <w:rPr>
          <w:rFonts w:cs="Calibri" w:cstheme="minorAscii"/>
          <w:sz w:val="24"/>
          <w:szCs w:val="24"/>
        </w:rPr>
        <w:t>I’ll</w:t>
      </w:r>
      <w:r w:rsidRPr="7CC37334" w:rsidR="7CC37334">
        <w:rPr>
          <w:rFonts w:cs="Calibri" w:cstheme="minorAscii"/>
          <w:sz w:val="24"/>
          <w:szCs w:val="24"/>
        </w:rPr>
        <w:t xml:space="preserve"> talk about other people fucking, but </w:t>
      </w:r>
      <w:r w:rsidRPr="7CC37334" w:rsidR="7CC37334">
        <w:rPr>
          <w:rFonts w:cs="Calibri" w:cstheme="minorAscii"/>
          <w:sz w:val="24"/>
          <w:szCs w:val="24"/>
        </w:rPr>
        <w:t>I’m</w:t>
      </w:r>
      <w:r w:rsidRPr="7CC37334" w:rsidR="7CC37334">
        <w:rPr>
          <w:rFonts w:cs="Calibri" w:cstheme="minorAscii"/>
          <w:sz w:val="24"/>
          <w:szCs w:val="24"/>
        </w:rPr>
        <w:t xml:space="preserve"> not good enough to make it into the annals of Righteous </w:t>
      </w:r>
      <w:r w:rsidRPr="7CC37334" w:rsidR="7CC37334">
        <w:rPr>
          <w:rFonts w:cs="Calibri" w:cstheme="minorAscii"/>
          <w:sz w:val="24"/>
          <w:szCs w:val="24"/>
        </w:rPr>
        <w:t>Boinking</w:t>
      </w:r>
      <w:r w:rsidRPr="7CC37334" w:rsidR="7CC37334">
        <w:rPr>
          <w:rFonts w:cs="Calibri" w:cstheme="minorAscii"/>
          <w:sz w:val="24"/>
          <w:szCs w:val="24"/>
        </w:rPr>
        <w:t xml:space="preserve">. </w:t>
      </w:r>
      <w:r w:rsidRPr="7CC37334" w:rsidR="7CC37334">
        <w:rPr>
          <w:rFonts w:cs="Calibri" w:cstheme="minorAscii"/>
          <w:sz w:val="24"/>
          <w:szCs w:val="24"/>
        </w:rPr>
        <w:t>I’m</w:t>
      </w:r>
      <w:r w:rsidRPr="7CC37334" w:rsidR="7CC37334">
        <w:rPr>
          <w:rFonts w:cs="Calibri" w:cstheme="minorAscii"/>
          <w:sz w:val="24"/>
          <w:szCs w:val="24"/>
        </w:rPr>
        <w:t xml:space="preserve"> clumsy and routinely fall out of beds. Besides, </w:t>
      </w:r>
      <w:r w:rsidRPr="7CC37334" w:rsidR="7CC37334">
        <w:rPr>
          <w:rFonts w:cs="Calibri" w:cstheme="minorAscii"/>
          <w:sz w:val="24"/>
          <w:szCs w:val="24"/>
        </w:rPr>
        <w:t>I’d</w:t>
      </w:r>
      <w:r w:rsidRPr="7CC37334" w:rsidR="7CC37334">
        <w:rPr>
          <w:rFonts w:cs="Calibri" w:cstheme="minorAscii"/>
          <w:sz w:val="24"/>
          <w:szCs w:val="24"/>
        </w:rPr>
        <w:t xml:space="preserve"> like to be considered a gentleman about at least one thing in my life. I know </w:t>
      </w:r>
      <w:r w:rsidRPr="7CC37334" w:rsidR="7CC37334">
        <w:rPr>
          <w:rFonts w:cs="Calibri" w:cstheme="minorAscii"/>
          <w:sz w:val="24"/>
          <w:szCs w:val="24"/>
        </w:rPr>
        <w:t>I’m</w:t>
      </w:r>
      <w:r w:rsidRPr="7CC37334" w:rsidR="7CC37334">
        <w:rPr>
          <w:rFonts w:cs="Calibri" w:cstheme="minorAscii"/>
          <w:sz w:val="24"/>
          <w:szCs w:val="24"/>
        </w:rPr>
        <w:t xml:space="preserve"> not fooling anyone, but </w:t>
      </w:r>
      <w:r w:rsidRPr="7CC37334" w:rsidR="7CC37334">
        <w:rPr>
          <w:rFonts w:cs="Calibri" w:cstheme="minorAscii"/>
          <w:sz w:val="24"/>
          <w:szCs w:val="24"/>
        </w:rPr>
        <w:t>it’s</w:t>
      </w:r>
      <w:r w:rsidRPr="7CC37334" w:rsidR="7CC37334">
        <w:rPr>
          <w:rFonts w:cs="Calibri" w:cstheme="minorAscii"/>
          <w:sz w:val="24"/>
          <w:szCs w:val="24"/>
        </w:rPr>
        <w:t xml:space="preserve"> the thought that counts, right? Right. </w:t>
      </w:r>
    </w:p>
    <w:p w:rsidR="7CC37334" w:rsidP="7CC37334" w:rsidRDefault="7CC37334" w14:paraId="007A58BD" w14:textId="0E9719F3">
      <w:pPr>
        <w:spacing w:after="0"/>
        <w:ind w:firstLine="0"/>
        <w:rPr>
          <w:rFonts w:cs="Calibri" w:cstheme="minorAscii"/>
          <w:sz w:val="24"/>
          <w:szCs w:val="24"/>
        </w:rPr>
      </w:pPr>
      <w:r w:rsidRPr="7CC37334" w:rsidR="7CC37334">
        <w:rPr>
          <w:rFonts w:cs="Calibri" w:cstheme="minorAscii"/>
          <w:sz w:val="24"/>
          <w:szCs w:val="24"/>
        </w:rPr>
        <w:t xml:space="preserve">After she shows me that she still has far more stamina than I, Laura traces designs on my chest with her finger while I stare at the ceiling and try to get my brain to fire on more than one synapse. </w:t>
      </w:r>
    </w:p>
    <w:p w:rsidR="7CC37334" w:rsidP="7CC37334" w:rsidRDefault="7CC37334" w14:paraId="71CA7FA2">
      <w:pPr>
        <w:spacing w:after="0"/>
        <w:ind w:firstLine="360"/>
        <w:rPr>
          <w:rFonts w:cs="Calibri" w:cstheme="minorAscii"/>
          <w:sz w:val="24"/>
          <w:szCs w:val="24"/>
        </w:rPr>
      </w:pPr>
      <w:r w:rsidRPr="7CC37334" w:rsidR="7CC37334">
        <w:rPr>
          <w:rFonts w:cs="Calibri" w:cstheme="minorAscii"/>
          <w:sz w:val="24"/>
          <w:szCs w:val="24"/>
        </w:rPr>
        <w:t>“Wow,” she purrs, “you’d think that this was your first time in two years.”</w:t>
      </w:r>
    </w:p>
    <w:p w:rsidR="7CC37334" w:rsidP="7CC37334" w:rsidRDefault="7CC37334" w14:paraId="18B69D03">
      <w:pPr>
        <w:spacing w:after="0"/>
        <w:ind w:firstLine="360"/>
        <w:rPr>
          <w:rFonts w:cs="Calibri" w:cstheme="minorAscii"/>
          <w:sz w:val="24"/>
          <w:szCs w:val="24"/>
        </w:rPr>
      </w:pPr>
      <w:r w:rsidRPr="7CC37334" w:rsidR="7CC37334">
        <w:rPr>
          <w:rFonts w:cs="Calibri" w:cstheme="minorAscii"/>
          <w:sz w:val="24"/>
          <w:szCs w:val="24"/>
        </w:rPr>
        <w:t>“It was,” I admit.</w:t>
      </w:r>
    </w:p>
    <w:p w:rsidR="7CC37334" w:rsidP="7CC37334" w:rsidRDefault="7CC37334" w14:paraId="2ED4278A">
      <w:pPr>
        <w:spacing w:after="0"/>
        <w:ind w:firstLine="360"/>
        <w:rPr>
          <w:rFonts w:cs="Calibri" w:cstheme="minorAscii"/>
          <w:sz w:val="24"/>
          <w:szCs w:val="24"/>
        </w:rPr>
      </w:pPr>
      <w:r w:rsidRPr="7CC37334" w:rsidR="7CC37334">
        <w:rPr>
          <w:rFonts w:cs="Calibri" w:cstheme="minorAscii"/>
          <w:sz w:val="24"/>
          <w:szCs w:val="24"/>
        </w:rPr>
        <w:t>“Liar.”</w:t>
      </w:r>
    </w:p>
    <w:p w:rsidR="7CC37334" w:rsidP="7CC37334" w:rsidRDefault="7CC37334" w14:paraId="4C2717CB">
      <w:pPr>
        <w:spacing w:after="0"/>
        <w:ind w:firstLine="360"/>
        <w:rPr>
          <w:rFonts w:cs="Calibri" w:cstheme="minorAscii"/>
          <w:sz w:val="24"/>
          <w:szCs w:val="24"/>
        </w:rPr>
      </w:pPr>
      <w:r w:rsidRPr="7CC37334" w:rsidR="7CC37334">
        <w:rPr>
          <w:rFonts w:cs="Calibri" w:cstheme="minorAscii"/>
          <w:sz w:val="24"/>
          <w:szCs w:val="24"/>
        </w:rPr>
        <w:t>“No lie. Never wanted anybody else.”</w:t>
      </w:r>
    </w:p>
    <w:p w:rsidR="7CC37334" w:rsidP="7CC37334" w:rsidRDefault="7CC37334" w14:paraId="58C0ACB6">
      <w:pPr>
        <w:spacing w:after="0"/>
        <w:ind w:firstLine="360"/>
        <w:rPr>
          <w:rFonts w:cs="Calibri" w:cstheme="minorAscii"/>
          <w:sz w:val="24"/>
          <w:szCs w:val="24"/>
        </w:rPr>
      </w:pPr>
      <w:r w:rsidRPr="7CC37334" w:rsidR="7CC37334">
        <w:rPr>
          <w:rFonts w:cs="Calibri" w:cstheme="minorAscii"/>
          <w:sz w:val="24"/>
          <w:szCs w:val="24"/>
        </w:rPr>
        <w:t>Her finger pauses in place. “You’re serious, aren’t you?”</w:t>
      </w:r>
    </w:p>
    <w:p w:rsidR="7CC37334" w:rsidP="7CC37334" w:rsidRDefault="7CC37334" w14:paraId="033C2042" w14:textId="3CF0B775">
      <w:pPr>
        <w:spacing w:after="0"/>
        <w:ind w:firstLine="360"/>
        <w:rPr>
          <w:rFonts w:cs="Calibri" w:cstheme="minorAscii"/>
          <w:sz w:val="24"/>
          <w:szCs w:val="24"/>
        </w:rPr>
      </w:pPr>
      <w:r w:rsidRPr="7CC37334" w:rsidR="7CC37334">
        <w:rPr>
          <w:rFonts w:cs="Calibri" w:cstheme="minorAscii"/>
          <w:sz w:val="24"/>
          <w:szCs w:val="24"/>
        </w:rPr>
        <w:t>“You know me, sex is like truth serum.” I meet her gaze. “I know that I’ll never get to stop apologizing for not being able to withstand a Veeni siren who can overpower any human male in the universe. I’m sorry I wasn’t strong enough. But it never changed how I feel about you.”</w:t>
      </w:r>
    </w:p>
    <w:p w:rsidR="7CC37334" w:rsidP="7CC37334" w:rsidRDefault="7CC37334" w14:paraId="7577735B">
      <w:pPr>
        <w:spacing w:after="0"/>
        <w:ind w:firstLine="360"/>
        <w:rPr>
          <w:rFonts w:cs="Calibri" w:cstheme="minorAscii"/>
          <w:sz w:val="24"/>
          <w:szCs w:val="24"/>
        </w:rPr>
      </w:pPr>
      <w:r w:rsidRPr="7CC37334" w:rsidR="7CC37334">
        <w:rPr>
          <w:rFonts w:cs="Calibri" w:cstheme="minorAscii"/>
          <w:sz w:val="24"/>
          <w:szCs w:val="24"/>
        </w:rPr>
        <w:t>“Then why did you stop chasing me?”</w:t>
      </w:r>
    </w:p>
    <w:p w:rsidR="7CC37334" w:rsidP="7CC37334" w:rsidRDefault="7CC37334" w14:paraId="6A068F15" w14:textId="5CBCD5E0">
      <w:pPr>
        <w:spacing w:after="0"/>
        <w:ind w:firstLine="360"/>
        <w:rPr>
          <w:rFonts w:cs="Calibri" w:cstheme="minorAscii"/>
          <w:sz w:val="24"/>
          <w:szCs w:val="24"/>
        </w:rPr>
      </w:pPr>
      <w:r w:rsidRPr="7CC37334" w:rsidR="7CC37334">
        <w:rPr>
          <w:rFonts w:cs="Calibri" w:cstheme="minorAscii"/>
          <w:sz w:val="24"/>
          <w:szCs w:val="24"/>
        </w:rPr>
        <w:t>“Baby, the day you kicked me out, you stuck a gun in my face.”</w:t>
      </w:r>
    </w:p>
    <w:p w:rsidR="7CC37334" w:rsidP="7CC37334" w:rsidRDefault="7CC37334" w14:paraId="31B9B62F">
      <w:pPr>
        <w:spacing w:after="0"/>
        <w:ind w:firstLine="360"/>
        <w:rPr>
          <w:rFonts w:cs="Calibri" w:cstheme="minorAscii"/>
          <w:sz w:val="24"/>
          <w:szCs w:val="24"/>
        </w:rPr>
      </w:pPr>
      <w:r w:rsidRPr="7CC37334" w:rsidR="7CC37334">
        <w:rPr>
          <w:rFonts w:cs="Calibri" w:cstheme="minorAscii"/>
          <w:sz w:val="24"/>
          <w:szCs w:val="24"/>
        </w:rPr>
        <w:t>She breaks eye contact and goes back to tracing designs. “I was drunk.”</w:t>
      </w:r>
    </w:p>
    <w:p w:rsidR="7CC37334" w:rsidP="7CC37334" w:rsidRDefault="7CC37334" w14:paraId="06476E48">
      <w:pPr>
        <w:spacing w:after="0"/>
        <w:ind w:firstLine="360"/>
        <w:rPr>
          <w:rFonts w:cs="Calibri" w:cstheme="minorAscii"/>
          <w:sz w:val="24"/>
          <w:szCs w:val="24"/>
        </w:rPr>
      </w:pPr>
      <w:r w:rsidRPr="7CC37334" w:rsidR="7CC37334">
        <w:rPr>
          <w:rFonts w:cs="Calibri" w:cstheme="minorAscii"/>
          <w:sz w:val="24"/>
          <w:szCs w:val="24"/>
        </w:rPr>
        <w:t>“You threatened to shoot me if you saw me again. And you burned down our house.”</w:t>
      </w:r>
    </w:p>
    <w:p w:rsidR="7CC37334" w:rsidP="7CC37334" w:rsidRDefault="7CC37334" w14:paraId="01AD37C9">
      <w:pPr>
        <w:spacing w:after="0"/>
        <w:ind w:firstLine="360"/>
        <w:rPr>
          <w:rFonts w:cs="Calibri" w:cstheme="minorAscii"/>
          <w:sz w:val="24"/>
          <w:szCs w:val="24"/>
        </w:rPr>
      </w:pPr>
      <w:r w:rsidRPr="7CC37334" w:rsidR="7CC37334">
        <w:rPr>
          <w:rFonts w:cs="Calibri" w:cstheme="minorAscii"/>
          <w:sz w:val="24"/>
          <w:szCs w:val="24"/>
        </w:rPr>
        <w:t xml:space="preserve">“I was </w:t>
      </w:r>
      <w:r w:rsidRPr="7CC37334" w:rsidR="7CC37334">
        <w:rPr>
          <w:rFonts w:cs="Calibri" w:cstheme="minorAscii"/>
          <w:i w:val="1"/>
          <w:iCs w:val="1"/>
          <w:sz w:val="24"/>
          <w:szCs w:val="24"/>
        </w:rPr>
        <w:t>really</w:t>
      </w:r>
      <w:r w:rsidRPr="7CC37334" w:rsidR="7CC37334">
        <w:rPr>
          <w:rFonts w:cs="Calibri" w:cstheme="minorAscii"/>
          <w:sz w:val="24"/>
          <w:szCs w:val="24"/>
        </w:rPr>
        <w:t xml:space="preserve"> pissed at you.”</w:t>
      </w:r>
    </w:p>
    <w:p w:rsidR="7CC37334" w:rsidP="7CC37334" w:rsidRDefault="7CC37334" w14:paraId="322950A1" w14:textId="60347507">
      <w:pPr>
        <w:spacing w:after="0"/>
        <w:ind w:firstLine="360"/>
        <w:rPr>
          <w:rFonts w:cs="Calibri" w:cstheme="minorAscii"/>
          <w:sz w:val="24"/>
          <w:szCs w:val="24"/>
        </w:rPr>
      </w:pPr>
      <w:r w:rsidRPr="7CC37334" w:rsidR="7CC37334">
        <w:rPr>
          <w:rFonts w:cs="Calibri" w:cstheme="minorAscii"/>
          <w:sz w:val="24"/>
          <w:szCs w:val="24"/>
        </w:rPr>
        <w:t>“You were far beyond pissed,” I told her. “I decided to give you a couple of days to cool off, but when I went to find you, it was too late. You were gone.”</w:t>
      </w:r>
    </w:p>
    <w:p w:rsidR="7CC37334" w:rsidP="7CC37334" w:rsidRDefault="7CC37334" w14:paraId="1DB5DFAB">
      <w:pPr>
        <w:spacing w:after="0"/>
        <w:ind w:firstLine="360"/>
        <w:rPr>
          <w:rFonts w:cs="Calibri" w:cstheme="minorAscii"/>
          <w:sz w:val="24"/>
          <w:szCs w:val="24"/>
        </w:rPr>
      </w:pPr>
      <w:r w:rsidRPr="7CC37334" w:rsidR="7CC37334">
        <w:rPr>
          <w:rFonts w:cs="Calibri" w:cstheme="minorAscii"/>
          <w:sz w:val="24"/>
          <w:szCs w:val="24"/>
        </w:rPr>
        <w:t>“But you knew where I was. You knew where to find me at that Fleet base.”</w:t>
      </w:r>
    </w:p>
    <w:p w:rsidR="7CC37334" w:rsidP="7CC37334" w:rsidRDefault="7CC37334" w14:paraId="7C01ADA8" w14:textId="6B151EFA">
      <w:pPr>
        <w:spacing w:after="0"/>
        <w:ind w:firstLine="360"/>
        <w:rPr>
          <w:rFonts w:cs="Calibri" w:cstheme="minorAscii"/>
          <w:sz w:val="24"/>
          <w:szCs w:val="24"/>
        </w:rPr>
      </w:pPr>
      <w:r w:rsidRPr="7CC37334" w:rsidR="7CC37334">
        <w:rPr>
          <w:rFonts w:cs="Calibri" w:cstheme="minorAscii"/>
          <w:sz w:val="24"/>
          <w:szCs w:val="24"/>
        </w:rPr>
        <w:t>“Yes, I always knew where you were. Does that make me a stalker?”</w:t>
      </w:r>
    </w:p>
    <w:p w:rsidR="7CC37334" w:rsidP="7CC37334" w:rsidRDefault="7CC37334" w14:paraId="03E104AC">
      <w:pPr>
        <w:spacing w:after="0"/>
        <w:ind w:firstLine="360"/>
        <w:rPr>
          <w:rFonts w:cs="Calibri" w:cstheme="minorAscii"/>
          <w:sz w:val="24"/>
          <w:szCs w:val="24"/>
        </w:rPr>
      </w:pPr>
      <w:r w:rsidRPr="7CC37334" w:rsidR="7CC37334">
        <w:rPr>
          <w:rFonts w:cs="Calibri" w:cstheme="minorAscii"/>
          <w:sz w:val="24"/>
          <w:szCs w:val="24"/>
        </w:rPr>
        <w:t>“Maybe a little.”</w:t>
      </w:r>
    </w:p>
    <w:p w:rsidR="7CC37334" w:rsidP="7CC37334" w:rsidRDefault="7CC37334" w14:paraId="05525AA2" w14:textId="02553425">
      <w:pPr>
        <w:spacing w:after="0"/>
        <w:ind w:firstLine="360"/>
        <w:rPr>
          <w:rFonts w:cs="Calibri" w:cstheme="minorAscii"/>
          <w:sz w:val="24"/>
          <w:szCs w:val="24"/>
        </w:rPr>
      </w:pPr>
      <w:r w:rsidRPr="7CC37334" w:rsidR="7CC37334">
        <w:rPr>
          <w:rFonts w:cs="Calibri" w:cstheme="minorAscii"/>
          <w:sz w:val="24"/>
          <w:szCs w:val="24"/>
        </w:rPr>
        <w:t>I kiss the top of her head. “Do you still want that divorce?”</w:t>
      </w:r>
    </w:p>
    <w:p w:rsidR="7CC37334" w:rsidP="7CC37334" w:rsidRDefault="7CC37334" w14:paraId="2AAB74AA">
      <w:pPr>
        <w:spacing w:after="0"/>
        <w:ind w:firstLine="360"/>
        <w:rPr>
          <w:rFonts w:cs="Calibri" w:cstheme="minorAscii"/>
          <w:sz w:val="24"/>
          <w:szCs w:val="24"/>
        </w:rPr>
      </w:pPr>
      <w:r w:rsidRPr="7CC37334" w:rsidR="7CC37334">
        <w:rPr>
          <w:rFonts w:cs="Calibri" w:cstheme="minorAscii"/>
          <w:sz w:val="24"/>
          <w:szCs w:val="24"/>
        </w:rPr>
        <w:t>She nuzzles me. “Nope.”</w:t>
      </w:r>
    </w:p>
    <w:p w:rsidR="7CC37334" w:rsidP="7CC37334" w:rsidRDefault="7CC37334" w14:paraId="501895D8">
      <w:pPr>
        <w:spacing w:after="0"/>
        <w:ind w:firstLine="360"/>
        <w:rPr>
          <w:rFonts w:cs="Calibri" w:cstheme="minorAscii"/>
          <w:sz w:val="24"/>
          <w:szCs w:val="24"/>
        </w:rPr>
        <w:sectPr w:rsidR="005167C5" w:rsidSect="00BE1299">
          <w:type w:val="oddPage"/>
          <w:pgSz w:w="12240" w:h="15840" w:orient="portrait"/>
          <w:pgMar w:top="1440" w:right="1440" w:bottom="1440" w:left="1440" w:header="720" w:footer="720" w:gutter="0"/>
          <w:cols w:space="720"/>
          <w:docGrid w:linePitch="360"/>
        </w:sectPr>
      </w:pPr>
      <w:r w:rsidRPr="7CC37334" w:rsidR="7CC37334">
        <w:rPr>
          <w:rFonts w:cs="Calibri" w:cstheme="minorAscii"/>
          <w:sz w:val="24"/>
          <w:szCs w:val="24"/>
        </w:rPr>
        <w:t>“Good.”</w:t>
      </w:r>
    </w:p>
    <w:p w:rsidR="00176DAF" w:rsidP="005167C5" w:rsidRDefault="000B2040" w14:paraId="5828404B" w14:textId="4C705801">
      <w:pPr>
        <w:spacing w:after="0"/>
        <w:rPr>
          <w:rFonts w:cstheme="minorHAnsi"/>
          <w:sz w:val="24"/>
          <w:szCs w:val="24"/>
        </w:rPr>
      </w:pPr>
      <w:r>
        <w:rPr>
          <w:rFonts w:cstheme="minorHAnsi"/>
          <w:sz w:val="24"/>
          <w:szCs w:val="24"/>
        </w:rPr>
        <w:lastRenderedPageBreak/>
        <w:t>1</w:t>
      </w:r>
      <w:r w:rsidR="007E5E10">
        <w:rPr>
          <w:rFonts w:cstheme="minorHAnsi"/>
          <w:sz w:val="24"/>
          <w:szCs w:val="24"/>
        </w:rPr>
        <w:t>6</w:t>
      </w:r>
      <w:r w:rsidR="00940569">
        <w:rPr>
          <w:rFonts w:cstheme="minorHAnsi"/>
          <w:sz w:val="24"/>
          <w:szCs w:val="24"/>
        </w:rPr>
        <w:t>: Lore Dump</w:t>
      </w:r>
    </w:p>
    <w:p w:rsidR="00176DAF" w:rsidP="7CC37334" w:rsidRDefault="00176DAF" w14:paraId="36C6D09A" w14:textId="77777777">
      <w:pPr>
        <w:spacing w:after="0"/>
        <w:ind w:firstLine="360"/>
        <w:rPr>
          <w:del w:author="Gary Smailes" w:date="2024-03-15T17:11:19.499Z" w:id="537281145"/>
          <w:rFonts w:cs="Calibri" w:cstheme="minorAscii"/>
          <w:sz w:val="24"/>
          <w:szCs w:val="24"/>
        </w:rPr>
      </w:pPr>
    </w:p>
    <w:p w:rsidR="00176DAF" w:rsidP="7CC37334" w:rsidRDefault="007F0EEA" w14:paraId="4385B6EB" w14:textId="35A06DCB">
      <w:pPr>
        <w:spacing w:after="0"/>
        <w:rPr>
          <w:del w:author="Gary Smailes" w:date="2024-03-15T17:10:27.562Z" w:id="1935406203"/>
          <w:rFonts w:cs="Calibri" w:cstheme="minorAscii"/>
          <w:sz w:val="24"/>
          <w:szCs w:val="24"/>
        </w:rPr>
      </w:pPr>
      <w:del w:author="Gary Smailes" w:date="2024-03-15T17:11:19.496Z" w:id="2056208578">
        <w:r w:rsidRPr="7CC37334" w:rsidDel="7CC37334">
          <w:rPr>
            <w:rFonts w:cs="Calibri" w:cstheme="minorAscii"/>
            <w:sz w:val="24"/>
            <w:szCs w:val="24"/>
          </w:rPr>
          <w:delText>We go back to my place and consummate a very long dry spell in our marriage. No, I’m not sharing all the details. I’ll talk about other people fucking, but I’m not good enough to make it into the annals of Righteous Boinking. I’m clumsy and routinely fall out of beds. Besides, I’d like to be considered a gentleman about at least one thing in my life. I know I’m not fooling anyone, but it’s the thought that counts, right? Right.</w:delText>
        </w:r>
      </w:del>
    </w:p>
    <w:p w:rsidR="00176DAF" w:rsidP="7CC37334" w:rsidRDefault="007F0EEA" w14:paraId="24F1EAB4" w14:textId="0E9719F3">
      <w:pPr>
        <w:spacing w:after="0"/>
        <w:ind w:firstLine="0"/>
        <w:rPr>
          <w:del w:author="Gary Smailes" w:date="2024-03-15T17:11:19.496Z" w:id="141558017"/>
          <w:rFonts w:cs="Calibri" w:cstheme="minorAscii"/>
          <w:sz w:val="24"/>
          <w:szCs w:val="24"/>
        </w:rPr>
        <w:pPrChange w:author="Gary Smailes" w:date="2024-03-15T17:10:27.377Z">
          <w:pPr>
            <w:spacing w:after="0"/>
            <w:ind w:firstLine="360"/>
          </w:pPr>
        </w:pPrChange>
      </w:pPr>
      <w:del w:author="Gary Smailes" w:date="2024-03-15T17:11:19.496Z" w:id="1878901605">
        <w:r w:rsidRPr="7CC37334" w:rsidDel="7CC37334">
          <w:rPr>
            <w:rFonts w:cs="Calibri" w:cstheme="minorAscii"/>
            <w:sz w:val="24"/>
            <w:szCs w:val="24"/>
          </w:rPr>
          <w:delText xml:space="preserve">After she shows me that she still has far more stamina than I, Laura traces designs on my chest with her finger while I stare at the ceiling and try to get my brain to fire on more than one synapse. </w:delText>
        </w:r>
      </w:del>
    </w:p>
    <w:p w:rsidR="00176DAF" w:rsidP="7CC37334" w:rsidRDefault="007F0EEA" w14:paraId="1005B2FA" w14:textId="77777777">
      <w:pPr>
        <w:spacing w:after="0"/>
        <w:ind w:firstLine="360"/>
        <w:rPr>
          <w:del w:author="Gary Smailes" w:date="2024-03-15T17:11:19.495Z" w:id="2127762805"/>
          <w:rFonts w:cs="Calibri" w:cstheme="minorAscii"/>
          <w:sz w:val="24"/>
          <w:szCs w:val="24"/>
        </w:rPr>
      </w:pPr>
      <w:del w:author="Gary Smailes" w:date="2024-03-15T17:11:19.496Z" w:id="705125250">
        <w:r w:rsidRPr="7CC37334" w:rsidDel="7CC37334">
          <w:rPr>
            <w:rFonts w:cs="Calibri" w:cstheme="minorAscii"/>
            <w:sz w:val="24"/>
            <w:szCs w:val="24"/>
          </w:rPr>
          <w:delText>“Wow,” she purrs, “you’d think that this was your first time in two years.”</w:delText>
        </w:r>
      </w:del>
    </w:p>
    <w:p w:rsidR="00176DAF" w:rsidP="7CC37334" w:rsidRDefault="007F0EEA" w14:paraId="05143D6C" w14:textId="77777777">
      <w:pPr>
        <w:spacing w:after="0"/>
        <w:ind w:firstLine="360"/>
        <w:rPr>
          <w:del w:author="Gary Smailes" w:date="2024-03-15T17:11:19.495Z" w:id="306211575"/>
          <w:rFonts w:cs="Calibri" w:cstheme="minorAscii"/>
          <w:sz w:val="24"/>
          <w:szCs w:val="24"/>
        </w:rPr>
      </w:pPr>
      <w:del w:author="Gary Smailes" w:date="2024-03-15T17:11:19.495Z" w:id="1967773715">
        <w:r w:rsidRPr="7CC37334" w:rsidDel="7CC37334">
          <w:rPr>
            <w:rFonts w:cs="Calibri" w:cstheme="minorAscii"/>
            <w:sz w:val="24"/>
            <w:szCs w:val="24"/>
          </w:rPr>
          <w:delText>“It was,” I admit.</w:delText>
        </w:r>
      </w:del>
    </w:p>
    <w:p w:rsidR="00176DAF" w:rsidP="7CC37334" w:rsidRDefault="007F0EEA" w14:paraId="3191BA99" w14:textId="77777777">
      <w:pPr>
        <w:spacing w:after="0"/>
        <w:ind w:firstLine="360"/>
        <w:rPr>
          <w:del w:author="Gary Smailes" w:date="2024-03-15T17:11:19.495Z" w:id="1415197756"/>
          <w:rFonts w:cs="Calibri" w:cstheme="minorAscii"/>
          <w:sz w:val="24"/>
          <w:szCs w:val="24"/>
        </w:rPr>
      </w:pPr>
      <w:del w:author="Gary Smailes" w:date="2024-03-15T17:11:19.495Z" w:id="987516544">
        <w:r w:rsidRPr="7CC37334" w:rsidDel="7CC37334">
          <w:rPr>
            <w:rFonts w:cs="Calibri" w:cstheme="minorAscii"/>
            <w:sz w:val="24"/>
            <w:szCs w:val="24"/>
          </w:rPr>
          <w:delText>“Liar.”</w:delText>
        </w:r>
      </w:del>
    </w:p>
    <w:p w:rsidR="00176DAF" w:rsidP="7CC37334" w:rsidRDefault="007F0EEA" w14:paraId="0BEAF25D" w14:textId="77777777">
      <w:pPr>
        <w:spacing w:after="0"/>
        <w:ind w:firstLine="360"/>
        <w:rPr>
          <w:del w:author="Gary Smailes" w:date="2024-03-15T17:11:19.494Z" w:id="534827062"/>
          <w:rFonts w:cs="Calibri" w:cstheme="minorAscii"/>
          <w:sz w:val="24"/>
          <w:szCs w:val="24"/>
        </w:rPr>
      </w:pPr>
      <w:del w:author="Gary Smailes" w:date="2024-03-15T17:11:19.494Z" w:id="1025203302">
        <w:r w:rsidRPr="7CC37334" w:rsidDel="7CC37334">
          <w:rPr>
            <w:rFonts w:cs="Calibri" w:cstheme="minorAscii"/>
            <w:sz w:val="24"/>
            <w:szCs w:val="24"/>
          </w:rPr>
          <w:delText>“No lie. Never wanted anybody else.”</w:delText>
        </w:r>
      </w:del>
    </w:p>
    <w:p w:rsidR="00176DAF" w:rsidP="7CC37334" w:rsidRDefault="007F0EEA" w14:paraId="43EA6E1A" w14:textId="77777777">
      <w:pPr>
        <w:spacing w:after="0"/>
        <w:ind w:firstLine="360"/>
        <w:rPr>
          <w:del w:author="Gary Smailes" w:date="2024-03-15T17:11:19.494Z" w:id="2097451980"/>
          <w:rFonts w:cs="Calibri" w:cstheme="minorAscii"/>
          <w:sz w:val="24"/>
          <w:szCs w:val="24"/>
        </w:rPr>
      </w:pPr>
      <w:del w:author="Gary Smailes" w:date="2024-03-15T17:11:19.494Z" w:id="1142978825">
        <w:r w:rsidRPr="7CC37334" w:rsidDel="7CC37334">
          <w:rPr>
            <w:rFonts w:cs="Calibri" w:cstheme="minorAscii"/>
            <w:sz w:val="24"/>
            <w:szCs w:val="24"/>
          </w:rPr>
          <w:delText>Her finger pauses in place. “You’re serious, aren’t you?”</w:delText>
        </w:r>
      </w:del>
    </w:p>
    <w:p w:rsidR="00176DAF" w:rsidP="7CC37334" w:rsidRDefault="007F0EEA" w14:paraId="63D08E92" w14:textId="3CF0B775">
      <w:pPr>
        <w:spacing w:after="0"/>
        <w:ind w:firstLine="360"/>
        <w:rPr>
          <w:del w:author="Gary Smailes" w:date="2024-03-15T17:11:19.493Z" w:id="514443555"/>
          <w:rFonts w:cs="Calibri" w:cstheme="minorAscii"/>
          <w:sz w:val="24"/>
          <w:szCs w:val="24"/>
        </w:rPr>
      </w:pPr>
      <w:del w:author="Gary Smailes" w:date="2024-03-15T17:11:19.494Z" w:id="376595905">
        <w:r w:rsidRPr="7CC37334" w:rsidDel="7CC37334">
          <w:rPr>
            <w:rFonts w:cs="Calibri" w:cstheme="minorAscii"/>
            <w:sz w:val="24"/>
            <w:szCs w:val="24"/>
          </w:rPr>
          <w:delText>“You know me, sex is like truth serum.” I meet her gaze. “I know that I’ll never get to stop apologizing for not being able to withstand a Veeni siren who can overpower any human male in the universe. I’m sorry I wasn’t strong enough. But it never changed how I feel about you.”</w:delText>
        </w:r>
      </w:del>
    </w:p>
    <w:p w:rsidR="00176DAF" w:rsidP="7CC37334" w:rsidRDefault="007F0EEA" w14:paraId="6A873C2E" w14:textId="77777777">
      <w:pPr>
        <w:spacing w:after="0"/>
        <w:ind w:firstLine="360"/>
        <w:rPr>
          <w:del w:author="Gary Smailes" w:date="2024-03-15T17:11:19.493Z" w:id="100599534"/>
          <w:rFonts w:cs="Calibri" w:cstheme="minorAscii"/>
          <w:sz w:val="24"/>
          <w:szCs w:val="24"/>
        </w:rPr>
      </w:pPr>
      <w:del w:author="Gary Smailes" w:date="2024-03-15T17:11:19.493Z" w:id="318845506">
        <w:r w:rsidRPr="7CC37334" w:rsidDel="7CC37334">
          <w:rPr>
            <w:rFonts w:cs="Calibri" w:cstheme="minorAscii"/>
            <w:sz w:val="24"/>
            <w:szCs w:val="24"/>
          </w:rPr>
          <w:delText>“Then why did you stop chasing me?”</w:delText>
        </w:r>
      </w:del>
    </w:p>
    <w:p w:rsidR="00176DAF" w:rsidP="7CC37334" w:rsidRDefault="007F0EEA" w14:paraId="231265D2" w14:textId="5CBCD5E0">
      <w:pPr>
        <w:spacing w:after="0"/>
        <w:ind w:firstLine="360"/>
        <w:rPr>
          <w:del w:author="Gary Smailes" w:date="2024-03-15T17:11:19.493Z" w:id="1439428239"/>
          <w:rFonts w:cs="Calibri" w:cstheme="minorAscii"/>
          <w:sz w:val="24"/>
          <w:szCs w:val="24"/>
        </w:rPr>
      </w:pPr>
      <w:del w:author="Gary Smailes" w:date="2024-03-15T17:11:19.493Z" w:id="1703448991">
        <w:r w:rsidRPr="7CC37334" w:rsidDel="7CC37334">
          <w:rPr>
            <w:rFonts w:cs="Calibri" w:cstheme="minorAscii"/>
            <w:sz w:val="24"/>
            <w:szCs w:val="24"/>
          </w:rPr>
          <w:delText>“Baby, the day you kicked me out, you stuck a gun in my face.”</w:delText>
        </w:r>
      </w:del>
    </w:p>
    <w:p w:rsidR="00176DAF" w:rsidP="7CC37334" w:rsidRDefault="007F0EEA" w14:paraId="06B3222A" w14:textId="77777777">
      <w:pPr>
        <w:spacing w:after="0"/>
        <w:ind w:firstLine="360"/>
        <w:rPr>
          <w:del w:author="Gary Smailes" w:date="2024-03-15T17:11:19.492Z" w:id="351580710"/>
          <w:rFonts w:cs="Calibri" w:cstheme="minorAscii"/>
          <w:sz w:val="24"/>
          <w:szCs w:val="24"/>
        </w:rPr>
      </w:pPr>
      <w:del w:author="Gary Smailes" w:date="2024-03-15T17:11:19.493Z" w:id="335075538">
        <w:r w:rsidRPr="7CC37334" w:rsidDel="7CC37334">
          <w:rPr>
            <w:rFonts w:cs="Calibri" w:cstheme="minorAscii"/>
            <w:sz w:val="24"/>
            <w:szCs w:val="24"/>
          </w:rPr>
          <w:delText>She breaks eye contact and goes back to tracing designs. “I was drunk.”</w:delText>
        </w:r>
      </w:del>
    </w:p>
    <w:p w:rsidR="00176DAF" w:rsidP="7CC37334" w:rsidRDefault="007F0EEA" w14:paraId="24C4E77C" w14:textId="77777777">
      <w:pPr>
        <w:spacing w:after="0"/>
        <w:ind w:firstLine="360"/>
        <w:rPr>
          <w:del w:author="Gary Smailes" w:date="2024-03-15T17:11:19.492Z" w:id="1612938415"/>
          <w:rFonts w:cs="Calibri" w:cstheme="minorAscii"/>
          <w:sz w:val="24"/>
          <w:szCs w:val="24"/>
        </w:rPr>
      </w:pPr>
      <w:del w:author="Gary Smailes" w:date="2024-03-15T17:11:19.492Z" w:id="1847443118">
        <w:r w:rsidRPr="7CC37334" w:rsidDel="7CC37334">
          <w:rPr>
            <w:rFonts w:cs="Calibri" w:cstheme="minorAscii"/>
            <w:sz w:val="24"/>
            <w:szCs w:val="24"/>
          </w:rPr>
          <w:delText>“You threatened to shoot me if you saw me again. And you burned down our house.”</w:delText>
        </w:r>
      </w:del>
    </w:p>
    <w:p w:rsidR="00176DAF" w:rsidP="7CC37334" w:rsidRDefault="007F0EEA" w14:paraId="35D2EDFC" w14:textId="77777777">
      <w:pPr>
        <w:spacing w:after="0"/>
        <w:ind w:firstLine="360"/>
        <w:rPr>
          <w:del w:author="Gary Smailes" w:date="2024-03-15T17:11:19.492Z" w:id="308315081"/>
          <w:rFonts w:cs="Calibri" w:cstheme="minorAscii"/>
          <w:sz w:val="24"/>
          <w:szCs w:val="24"/>
        </w:rPr>
      </w:pPr>
      <w:del w:author="Gary Smailes" w:date="2024-03-15T17:11:19.492Z" w:id="1877635376">
        <w:r w:rsidRPr="7CC37334" w:rsidDel="7CC37334">
          <w:rPr>
            <w:rFonts w:cs="Calibri" w:cstheme="minorAscii"/>
            <w:sz w:val="24"/>
            <w:szCs w:val="24"/>
          </w:rPr>
          <w:delText xml:space="preserve">“I was </w:delText>
        </w:r>
        <w:r w:rsidRPr="7CC37334" w:rsidDel="7CC37334">
          <w:rPr>
            <w:rFonts w:cs="Calibri" w:cstheme="minorAscii"/>
            <w:i w:val="1"/>
            <w:iCs w:val="1"/>
            <w:sz w:val="24"/>
            <w:szCs w:val="24"/>
          </w:rPr>
          <w:delText>really</w:delText>
        </w:r>
        <w:r w:rsidRPr="7CC37334" w:rsidDel="7CC37334">
          <w:rPr>
            <w:rFonts w:cs="Calibri" w:cstheme="minorAscii"/>
            <w:sz w:val="24"/>
            <w:szCs w:val="24"/>
          </w:rPr>
          <w:delText xml:space="preserve"> pissed at you.”</w:delText>
        </w:r>
      </w:del>
    </w:p>
    <w:p w:rsidR="00176DAF" w:rsidP="7CC37334" w:rsidRDefault="007F0EEA" w14:paraId="4AA77093" w14:textId="60347507">
      <w:pPr>
        <w:spacing w:after="0"/>
        <w:ind w:firstLine="360"/>
        <w:rPr>
          <w:del w:author="Gary Smailes" w:date="2024-03-15T17:11:19.491Z" w:id="1716808336"/>
          <w:rFonts w:cs="Calibri" w:cstheme="minorAscii"/>
          <w:sz w:val="24"/>
          <w:szCs w:val="24"/>
        </w:rPr>
      </w:pPr>
      <w:del w:author="Gary Smailes" w:date="2024-03-15T17:11:19.491Z" w:id="1883063913">
        <w:r w:rsidRPr="7CC37334" w:rsidDel="7CC37334">
          <w:rPr>
            <w:rFonts w:cs="Calibri" w:cstheme="minorAscii"/>
            <w:sz w:val="24"/>
            <w:szCs w:val="24"/>
          </w:rPr>
          <w:delText>“You were far beyond pissed,” I told her. “I decided to give you a couple of days to cool off, but when I went to find you, it was too late. You were gone.”</w:delText>
        </w:r>
      </w:del>
    </w:p>
    <w:p w:rsidR="00176DAF" w:rsidP="7CC37334" w:rsidRDefault="007F0EEA" w14:paraId="6D54DFF4" w14:textId="77777777">
      <w:pPr>
        <w:spacing w:after="0"/>
        <w:ind w:firstLine="360"/>
        <w:rPr>
          <w:del w:author="Gary Smailes" w:date="2024-03-15T17:11:19.491Z" w:id="1454576289"/>
          <w:rFonts w:cs="Calibri" w:cstheme="minorAscii"/>
          <w:sz w:val="24"/>
          <w:szCs w:val="24"/>
        </w:rPr>
      </w:pPr>
      <w:del w:author="Gary Smailes" w:date="2024-03-15T17:11:19.491Z" w:id="2047804206">
        <w:r w:rsidRPr="7CC37334" w:rsidDel="7CC37334">
          <w:rPr>
            <w:rFonts w:cs="Calibri" w:cstheme="minorAscii"/>
            <w:sz w:val="24"/>
            <w:szCs w:val="24"/>
          </w:rPr>
          <w:delText>“But you knew where I was. You knew where to find me at that Fleet base.”</w:delText>
        </w:r>
      </w:del>
    </w:p>
    <w:p w:rsidR="00176DAF" w:rsidP="7CC37334" w:rsidRDefault="007F0EEA" w14:paraId="38395E33" w14:textId="6B151EFA">
      <w:pPr>
        <w:spacing w:after="0"/>
        <w:ind w:firstLine="360"/>
        <w:rPr>
          <w:del w:author="Gary Smailes" w:date="2024-03-15T17:11:19.49Z" w:id="223791657"/>
          <w:rFonts w:cs="Calibri" w:cstheme="minorAscii"/>
          <w:sz w:val="24"/>
          <w:szCs w:val="24"/>
        </w:rPr>
      </w:pPr>
      <w:del w:author="Gary Smailes" w:date="2024-03-15T17:11:19.49Z" w:id="1542473007">
        <w:r w:rsidRPr="7CC37334" w:rsidDel="7CC37334">
          <w:rPr>
            <w:rFonts w:cs="Calibri" w:cstheme="minorAscii"/>
            <w:sz w:val="24"/>
            <w:szCs w:val="24"/>
          </w:rPr>
          <w:delText>“Yes, I always knew where you were. Does that make me a stalker?”</w:delText>
        </w:r>
      </w:del>
    </w:p>
    <w:p w:rsidR="00176DAF" w:rsidP="7CC37334" w:rsidRDefault="007F0EEA" w14:paraId="1D893DA2" w14:textId="77777777">
      <w:pPr>
        <w:spacing w:after="0"/>
        <w:ind w:firstLine="360"/>
        <w:rPr>
          <w:del w:author="Gary Smailes" w:date="2024-03-15T17:11:19.49Z" w:id="211204172"/>
          <w:rFonts w:cs="Calibri" w:cstheme="minorAscii"/>
          <w:sz w:val="24"/>
          <w:szCs w:val="24"/>
        </w:rPr>
      </w:pPr>
      <w:del w:author="Gary Smailes" w:date="2024-03-15T17:11:19.49Z" w:id="2105691709">
        <w:r w:rsidRPr="7CC37334" w:rsidDel="7CC37334">
          <w:rPr>
            <w:rFonts w:cs="Calibri" w:cstheme="minorAscii"/>
            <w:sz w:val="24"/>
            <w:szCs w:val="24"/>
          </w:rPr>
          <w:delText>“Maybe a little.”</w:delText>
        </w:r>
      </w:del>
    </w:p>
    <w:p w:rsidR="00176DAF" w:rsidP="7CC37334" w:rsidRDefault="007F0EEA" w14:paraId="7D427E98" w14:textId="02553425">
      <w:pPr>
        <w:spacing w:after="0"/>
        <w:ind w:firstLine="360"/>
        <w:rPr>
          <w:del w:author="Gary Smailes" w:date="2024-03-15T17:11:19.489Z" w:id="1073705435"/>
          <w:rFonts w:cs="Calibri" w:cstheme="minorAscii"/>
          <w:sz w:val="24"/>
          <w:szCs w:val="24"/>
        </w:rPr>
      </w:pPr>
      <w:del w:author="Gary Smailes" w:date="2024-03-15T17:11:19.489Z" w:id="587312812">
        <w:r w:rsidRPr="7CC37334" w:rsidDel="7CC37334">
          <w:rPr>
            <w:rFonts w:cs="Calibri" w:cstheme="minorAscii"/>
            <w:sz w:val="24"/>
            <w:szCs w:val="24"/>
          </w:rPr>
          <w:delText>I kiss the top of her head. “Do you still want that divorce?”</w:delText>
        </w:r>
      </w:del>
    </w:p>
    <w:p w:rsidR="00176DAF" w:rsidP="7CC37334" w:rsidRDefault="007F0EEA" w14:paraId="38687F6A" w14:textId="77777777">
      <w:pPr>
        <w:spacing w:after="0"/>
        <w:ind w:firstLine="360"/>
        <w:rPr>
          <w:del w:author="Gary Smailes" w:date="2024-03-15T17:11:19.489Z" w:id="1551584977"/>
          <w:rFonts w:cs="Calibri" w:cstheme="minorAscii"/>
          <w:sz w:val="24"/>
          <w:szCs w:val="24"/>
        </w:rPr>
      </w:pPr>
      <w:del w:author="Gary Smailes" w:date="2024-03-15T17:11:19.489Z" w:id="1420962648">
        <w:r w:rsidRPr="7CC37334" w:rsidDel="7CC37334">
          <w:rPr>
            <w:rFonts w:cs="Calibri" w:cstheme="minorAscii"/>
            <w:sz w:val="24"/>
            <w:szCs w:val="24"/>
          </w:rPr>
          <w:delText>She nuzzles me. “Nope.”</w:delText>
        </w:r>
      </w:del>
    </w:p>
    <w:p w:rsidR="00176DAF" w:rsidP="7CC37334" w:rsidRDefault="007F0EEA" w14:paraId="676F7FF4" w14:textId="77777777">
      <w:pPr>
        <w:spacing w:after="0"/>
        <w:ind w:firstLine="360"/>
        <w:rPr>
          <w:del w:author="Gary Smailes" w:date="2024-03-15T17:11:19.488Z" w:id="1252613027"/>
          <w:rFonts w:cs="Calibri" w:cstheme="minorAscii"/>
          <w:sz w:val="24"/>
          <w:szCs w:val="24"/>
        </w:rPr>
      </w:pPr>
      <w:del w:author="Gary Smailes" w:date="2024-03-15T17:11:19.488Z" w:id="40958483">
        <w:r w:rsidRPr="7CC37334" w:rsidDel="7CC37334">
          <w:rPr>
            <w:rFonts w:cs="Calibri" w:cstheme="minorAscii"/>
            <w:sz w:val="24"/>
            <w:szCs w:val="24"/>
          </w:rPr>
          <w:delText>“Good.”</w:delText>
        </w:r>
      </w:del>
    </w:p>
    <w:p w:rsidRPr="009E7F4C" w:rsidR="007F0EEA" w:rsidP="00176DAF" w:rsidRDefault="007F0EEA" w14:paraId="2114A5F8" w14:textId="1BECD336">
      <w:pPr>
        <w:spacing w:after="0"/>
        <w:ind w:firstLine="360"/>
        <w:rPr>
          <w:rFonts w:cstheme="minorHAnsi"/>
          <w:sz w:val="24"/>
          <w:szCs w:val="24"/>
        </w:rPr>
      </w:pPr>
    </w:p>
    <w:p w:rsidR="00176DAF" w:rsidP="7CC37334" w:rsidRDefault="00A15B20" w14:paraId="1C5B5F7E" w14:textId="77777777">
      <w:pPr>
        <w:spacing w:after="0"/>
        <w:jc w:val="center"/>
        <w:rPr>
          <w:del w:author="Gary Smailes" w:date="2024-03-15T17:11:31.802Z" w:id="176307008"/>
          <w:rFonts w:cs="Calibri" w:cstheme="minorAscii"/>
          <w:sz w:val="24"/>
          <w:szCs w:val="24"/>
        </w:rPr>
      </w:pPr>
      <w:del w:author="Gary Smailes" w:date="2024-03-15T17:11:31.802Z" w:id="688334566">
        <w:r w:rsidRPr="7CC37334" w:rsidDel="7CC37334">
          <w:rPr>
            <w:rFonts w:cs="Calibri" w:cstheme="minorAscii"/>
            <w:sz w:val="24"/>
            <w:szCs w:val="24"/>
          </w:rPr>
          <w:delText>***</w:delText>
        </w:r>
      </w:del>
    </w:p>
    <w:p w:rsidR="00176DAF" w:rsidP="7CC37334" w:rsidRDefault="00176DAF" w14:paraId="4273BF8E" w14:textId="77777777">
      <w:pPr>
        <w:spacing w:after="0"/>
        <w:ind w:firstLine="360"/>
        <w:rPr>
          <w:del w:author="Gary Smailes" w:date="2024-03-15T17:11:35.032Z" w:id="2102114512"/>
          <w:rFonts w:cs="Calibri" w:cstheme="minorAscii"/>
          <w:sz w:val="24"/>
          <w:szCs w:val="24"/>
        </w:rPr>
      </w:pPr>
    </w:p>
    <w:p w:rsidR="00176DAF" w:rsidP="005167C5" w:rsidRDefault="007F0EEA" w14:paraId="2ADF892A" w14:textId="77777777">
      <w:pPr>
        <w:spacing w:after="0"/>
        <w:rPr>
          <w:rFonts w:cstheme="minorHAnsi"/>
          <w:sz w:val="24"/>
          <w:szCs w:val="24"/>
        </w:rPr>
      </w:pPr>
      <w:r w:rsidRPr="009E7F4C">
        <w:rPr>
          <w:rFonts w:cstheme="minorHAnsi"/>
          <w:sz w:val="24"/>
          <w:szCs w:val="24"/>
        </w:rPr>
        <w:t>Laura is still in the bed when I wake up.</w:t>
      </w:r>
      <w:r w:rsidR="0071681A">
        <w:rPr>
          <w:rFonts w:cstheme="minorHAnsi"/>
          <w:sz w:val="24"/>
          <w:szCs w:val="24"/>
        </w:rPr>
        <w:t xml:space="preserve"> </w:t>
      </w:r>
      <w:r w:rsidRPr="009E7F4C">
        <w:rPr>
          <w:rFonts w:cstheme="minorHAnsi"/>
          <w:sz w:val="24"/>
          <w:szCs w:val="24"/>
        </w:rPr>
        <w:t>I take that as a sign that I can stop worrying that this fragile thing might fall apart at the next ill-placed sneeze.</w:t>
      </w:r>
      <w:r w:rsidR="0071681A">
        <w:rPr>
          <w:rFonts w:cstheme="minorHAnsi"/>
          <w:sz w:val="24"/>
          <w:szCs w:val="24"/>
        </w:rPr>
        <w:t xml:space="preserve"> </w:t>
      </w:r>
      <w:r w:rsidRPr="009E7F4C">
        <w:rPr>
          <w:rFonts w:cstheme="minorHAnsi"/>
          <w:sz w:val="24"/>
          <w:szCs w:val="24"/>
        </w:rPr>
        <w:t>She could have rolled out of bed and left last night while I was sleeping, but she didn’t.</w:t>
      </w:r>
      <w:r w:rsidR="0071681A">
        <w:rPr>
          <w:rFonts w:cstheme="minorHAnsi"/>
          <w:sz w:val="24"/>
          <w:szCs w:val="24"/>
        </w:rPr>
        <w:t xml:space="preserve"> </w:t>
      </w:r>
      <w:r w:rsidRPr="009E7F4C">
        <w:rPr>
          <w:rFonts w:cstheme="minorHAnsi"/>
          <w:sz w:val="24"/>
          <w:szCs w:val="24"/>
        </w:rPr>
        <w:t>I know she thought about it.</w:t>
      </w:r>
      <w:r w:rsidR="0071681A">
        <w:rPr>
          <w:rFonts w:cstheme="minorHAnsi"/>
          <w:sz w:val="24"/>
          <w:szCs w:val="24"/>
        </w:rPr>
        <w:t xml:space="preserve"> </w:t>
      </w:r>
      <w:r w:rsidRPr="009E7F4C">
        <w:rPr>
          <w:rFonts w:cstheme="minorHAnsi"/>
          <w:sz w:val="24"/>
          <w:szCs w:val="24"/>
        </w:rPr>
        <w:t>Any woman would.</w:t>
      </w:r>
      <w:r w:rsidR="0071681A">
        <w:rPr>
          <w:rFonts w:cstheme="minorHAnsi"/>
          <w:sz w:val="24"/>
          <w:szCs w:val="24"/>
        </w:rPr>
        <w:t xml:space="preserve"> </w:t>
      </w:r>
      <w:r w:rsidRPr="009E7F4C">
        <w:rPr>
          <w:rFonts w:cstheme="minorHAnsi"/>
          <w:sz w:val="24"/>
          <w:szCs w:val="24"/>
        </w:rPr>
        <w:t>But not any woman would still have her head nestled in the crook of my arm, and that makes all the difference in the universe.</w:t>
      </w:r>
      <w:r w:rsidR="0071681A">
        <w:rPr>
          <w:rFonts w:cstheme="minorHAnsi"/>
          <w:sz w:val="24"/>
          <w:szCs w:val="24"/>
        </w:rPr>
        <w:t xml:space="preserve"> </w:t>
      </w:r>
      <w:r w:rsidRPr="009E7F4C">
        <w:rPr>
          <w:rFonts w:cstheme="minorHAnsi"/>
          <w:sz w:val="24"/>
          <w:szCs w:val="24"/>
        </w:rPr>
        <w:t>I kiss the top of her head.</w:t>
      </w:r>
      <w:r w:rsidR="0071681A">
        <w:rPr>
          <w:rFonts w:cstheme="minorHAnsi"/>
          <w:sz w:val="24"/>
          <w:szCs w:val="24"/>
        </w:rPr>
        <w:t xml:space="preserve"> </w:t>
      </w:r>
      <w:r w:rsidRPr="009E7F4C">
        <w:rPr>
          <w:rFonts w:cstheme="minorHAnsi"/>
          <w:sz w:val="24"/>
          <w:szCs w:val="24"/>
        </w:rPr>
        <w:t>She shifts and snuggles closer.</w:t>
      </w:r>
      <w:r w:rsidR="0071681A">
        <w:rPr>
          <w:rFonts w:cstheme="minorHAnsi"/>
          <w:sz w:val="24"/>
          <w:szCs w:val="24"/>
        </w:rPr>
        <w:t xml:space="preserve"> </w:t>
      </w:r>
      <w:r w:rsidRPr="009E7F4C">
        <w:rPr>
          <w:rFonts w:cstheme="minorHAnsi"/>
          <w:sz w:val="24"/>
          <w:szCs w:val="24"/>
        </w:rPr>
        <w:t xml:space="preserve">I hear content purring. </w:t>
      </w:r>
    </w:p>
    <w:p w:rsidR="00176DAF" w:rsidP="00176DAF" w:rsidRDefault="007F0EEA" w14:paraId="30E595DC" w14:textId="77777777">
      <w:pPr>
        <w:spacing w:after="0"/>
        <w:ind w:firstLine="360"/>
        <w:rPr>
          <w:rFonts w:cstheme="minorHAnsi"/>
          <w:sz w:val="24"/>
          <w:szCs w:val="24"/>
        </w:rPr>
      </w:pPr>
      <w:r w:rsidRPr="009E7F4C">
        <w:rPr>
          <w:rFonts w:cstheme="minorHAnsi"/>
          <w:sz w:val="24"/>
          <w:szCs w:val="24"/>
        </w:rPr>
        <w:t>She raises her head and looks at me with sleepy eyes.</w:t>
      </w:r>
      <w:r w:rsidR="0071681A">
        <w:rPr>
          <w:rFonts w:cstheme="minorHAnsi"/>
          <w:sz w:val="24"/>
          <w:szCs w:val="24"/>
        </w:rPr>
        <w:t xml:space="preserve"> </w:t>
      </w:r>
      <w:r w:rsidRPr="009E7F4C">
        <w:rPr>
          <w:rFonts w:cstheme="minorHAnsi"/>
          <w:sz w:val="24"/>
          <w:szCs w:val="24"/>
        </w:rPr>
        <w:t>“Hi.”</w:t>
      </w:r>
    </w:p>
    <w:p w:rsidR="00176DAF" w:rsidP="00176DAF" w:rsidRDefault="007F0EEA" w14:paraId="5399D139" w14:textId="77777777">
      <w:pPr>
        <w:spacing w:after="0"/>
        <w:ind w:firstLine="360"/>
        <w:rPr>
          <w:rFonts w:cstheme="minorHAnsi"/>
          <w:sz w:val="24"/>
          <w:szCs w:val="24"/>
        </w:rPr>
      </w:pPr>
      <w:r w:rsidRPr="009E7F4C">
        <w:rPr>
          <w:rFonts w:cstheme="minorHAnsi"/>
          <w:sz w:val="24"/>
          <w:szCs w:val="24"/>
        </w:rPr>
        <w:lastRenderedPageBreak/>
        <w:t>I smile.</w:t>
      </w:r>
      <w:r w:rsidR="0071681A">
        <w:rPr>
          <w:rFonts w:cstheme="minorHAnsi"/>
          <w:sz w:val="24"/>
          <w:szCs w:val="24"/>
        </w:rPr>
        <w:t xml:space="preserve"> </w:t>
      </w:r>
      <w:r w:rsidRPr="009E7F4C">
        <w:rPr>
          <w:rFonts w:cstheme="minorHAnsi"/>
          <w:sz w:val="24"/>
          <w:szCs w:val="24"/>
        </w:rPr>
        <w:t>“Hiya back.”</w:t>
      </w:r>
    </w:p>
    <w:p w:rsidR="00176DAF" w:rsidP="00176DAF" w:rsidRDefault="007F0EEA" w14:paraId="3FDFC465" w14:textId="77777777">
      <w:pPr>
        <w:spacing w:after="0"/>
        <w:ind w:firstLine="360"/>
        <w:rPr>
          <w:rFonts w:cstheme="minorHAnsi"/>
          <w:sz w:val="24"/>
          <w:szCs w:val="24"/>
        </w:rPr>
      </w:pPr>
      <w:r w:rsidRPr="009E7F4C">
        <w:rPr>
          <w:rFonts w:cstheme="minorHAnsi"/>
          <w:sz w:val="24"/>
          <w:szCs w:val="24"/>
        </w:rPr>
        <w:t>“Do you have anything to eat around here?</w:t>
      </w:r>
      <w:r w:rsidR="0071681A">
        <w:rPr>
          <w:rFonts w:cstheme="minorHAnsi"/>
          <w:sz w:val="24"/>
          <w:szCs w:val="24"/>
        </w:rPr>
        <w:t xml:space="preserve"> </w:t>
      </w:r>
      <w:r w:rsidRPr="009E7F4C">
        <w:rPr>
          <w:rFonts w:cstheme="minorHAnsi"/>
          <w:sz w:val="24"/>
          <w:szCs w:val="24"/>
        </w:rPr>
        <w:t>I’m starving.”</w:t>
      </w:r>
    </w:p>
    <w:p w:rsidR="00176DAF" w:rsidP="7CC37334" w:rsidRDefault="007F0EEA" w14:paraId="3229E24E" w14:textId="1AFFB9F4">
      <w:pPr>
        <w:spacing w:after="0"/>
        <w:ind w:firstLine="360"/>
        <w:rPr>
          <w:rFonts w:cs="Calibri" w:cstheme="minorAscii"/>
          <w:sz w:val="24"/>
          <w:szCs w:val="24"/>
        </w:rPr>
      </w:pPr>
      <w:r w:rsidRPr="7CC37334" w:rsidR="7CC37334">
        <w:rPr>
          <w:rFonts w:cs="Calibri" w:cstheme="minorAscii"/>
          <w:sz w:val="24"/>
          <w:szCs w:val="24"/>
        </w:rPr>
        <w:t xml:space="preserve">“Hey, this is the </w:t>
      </w:r>
      <w:ins w:author="Gary Smailes" w:date="2024-03-15T17:13:36.293Z" w:id="1228870205">
        <w:r w:rsidRPr="7CC37334" w:rsidR="7CC37334">
          <w:rPr>
            <w:rFonts w:cs="Calibri" w:cstheme="minorAscii"/>
            <w:sz w:val="24"/>
            <w:szCs w:val="24"/>
          </w:rPr>
          <w:t>c</w:t>
        </w:r>
      </w:ins>
      <w:del w:author="Gary Smailes" w:date="2024-03-15T17:13:35.84Z" w:id="1287557073">
        <w:r w:rsidRPr="7CC37334" w:rsidDel="7CC37334">
          <w:rPr>
            <w:rFonts w:cs="Calibri" w:cstheme="minorAscii"/>
            <w:sz w:val="24"/>
            <w:szCs w:val="24"/>
          </w:rPr>
          <w:delText>C</w:delText>
        </w:r>
      </w:del>
      <w:r w:rsidRPr="7CC37334" w:rsidR="7CC37334">
        <w:rPr>
          <w:rFonts w:cs="Calibri" w:cstheme="minorAscii"/>
          <w:sz w:val="24"/>
          <w:szCs w:val="24"/>
        </w:rPr>
        <w:t xml:space="preserve">oach’s quarters. I </w:t>
      </w:r>
      <w:r w:rsidRPr="7CC37334" w:rsidR="7CC37334">
        <w:rPr>
          <w:rFonts w:cs="Calibri" w:cstheme="minorAscii"/>
          <w:sz w:val="24"/>
          <w:szCs w:val="24"/>
        </w:rPr>
        <w:t>don’t</w:t>
      </w:r>
      <w:r w:rsidRPr="7CC37334" w:rsidR="7CC37334">
        <w:rPr>
          <w:rFonts w:cs="Calibri" w:cstheme="minorAscii"/>
          <w:sz w:val="24"/>
          <w:szCs w:val="24"/>
        </w:rPr>
        <w:t xml:space="preserve"> know what </w:t>
      </w:r>
      <w:r w:rsidRPr="7CC37334" w:rsidR="7CC37334">
        <w:rPr>
          <w:rFonts w:cs="Calibri" w:cstheme="minorAscii"/>
          <w:sz w:val="24"/>
          <w:szCs w:val="24"/>
        </w:rPr>
        <w:t>you’re</w:t>
      </w:r>
      <w:r w:rsidRPr="7CC37334" w:rsidR="7CC37334">
        <w:rPr>
          <w:rFonts w:cs="Calibri" w:cstheme="minorAscii"/>
          <w:sz w:val="24"/>
          <w:szCs w:val="24"/>
        </w:rPr>
        <w:t xml:space="preserve"> used to down in the bowels of the ship, but this is a full-service suite.” I run my fingers down her spine and stop in the small of her back. “You desire </w:t>
      </w:r>
      <w:r w:rsidRPr="7CC37334" w:rsidR="7CC37334">
        <w:rPr>
          <w:rFonts w:cs="Calibri" w:cstheme="minorAscii"/>
          <w:sz w:val="24"/>
          <w:szCs w:val="24"/>
        </w:rPr>
        <w:t>it</w:t>
      </w:r>
      <w:r w:rsidRPr="7CC37334" w:rsidR="7CC37334">
        <w:rPr>
          <w:rFonts w:cs="Calibri" w:cstheme="minorAscii"/>
          <w:sz w:val="24"/>
          <w:szCs w:val="24"/>
        </w:rPr>
        <w:t xml:space="preserve"> and it happens.”</w:t>
      </w:r>
    </w:p>
    <w:p w:rsidR="00176DAF" w:rsidP="00176DAF" w:rsidRDefault="007F0EEA" w14:paraId="00704F7A" w14:textId="77777777">
      <w:pPr>
        <w:spacing w:after="0"/>
        <w:ind w:firstLine="360"/>
        <w:rPr>
          <w:rFonts w:cstheme="minorHAnsi"/>
          <w:sz w:val="24"/>
          <w:szCs w:val="24"/>
        </w:rPr>
      </w:pPr>
      <w:r w:rsidRPr="009E7F4C">
        <w:rPr>
          <w:rFonts w:cstheme="minorHAnsi"/>
          <w:sz w:val="24"/>
          <w:szCs w:val="24"/>
        </w:rPr>
        <w:t>“Pancakes with butter and syrup, orange juice, and sausage.</w:t>
      </w:r>
      <w:r w:rsidR="0071681A">
        <w:rPr>
          <w:rFonts w:cstheme="minorHAnsi"/>
          <w:sz w:val="24"/>
          <w:szCs w:val="24"/>
        </w:rPr>
        <w:t xml:space="preserve"> </w:t>
      </w:r>
      <w:r w:rsidRPr="009E7F4C">
        <w:rPr>
          <w:rFonts w:cstheme="minorHAnsi"/>
          <w:sz w:val="24"/>
          <w:szCs w:val="24"/>
        </w:rPr>
        <w:t>Then coffee.</w:t>
      </w:r>
      <w:r w:rsidR="0071681A">
        <w:rPr>
          <w:rFonts w:cstheme="minorHAnsi"/>
          <w:sz w:val="24"/>
          <w:szCs w:val="24"/>
        </w:rPr>
        <w:t xml:space="preserve"> </w:t>
      </w:r>
      <w:r w:rsidRPr="009E7F4C">
        <w:rPr>
          <w:rFonts w:cstheme="minorHAnsi"/>
          <w:sz w:val="24"/>
          <w:szCs w:val="24"/>
        </w:rPr>
        <w:t>Lots of coffee.”</w:t>
      </w:r>
    </w:p>
    <w:p w:rsidR="00176DAF" w:rsidP="00176DAF" w:rsidRDefault="007F0EEA" w14:paraId="42A8545A" w14:textId="77777777">
      <w:pPr>
        <w:spacing w:after="0"/>
        <w:ind w:firstLine="360"/>
        <w:rPr>
          <w:rFonts w:cstheme="minorHAnsi"/>
          <w:sz w:val="24"/>
          <w:szCs w:val="24"/>
        </w:rPr>
      </w:pPr>
      <w:r w:rsidRPr="009E7F4C">
        <w:rPr>
          <w:rFonts w:cstheme="minorHAnsi"/>
          <w:sz w:val="24"/>
          <w:szCs w:val="24"/>
        </w:rPr>
        <w:t>“Big day?”</w:t>
      </w:r>
    </w:p>
    <w:p w:rsidR="00176DAF" w:rsidP="00176DAF" w:rsidRDefault="007F0EEA" w14:paraId="235CDA30" w14:textId="77777777">
      <w:pPr>
        <w:spacing w:after="0"/>
        <w:ind w:firstLine="360"/>
        <w:rPr>
          <w:rFonts w:cstheme="minorHAnsi"/>
          <w:sz w:val="24"/>
          <w:szCs w:val="24"/>
        </w:rPr>
      </w:pPr>
      <w:r w:rsidRPr="009E7F4C">
        <w:rPr>
          <w:rFonts w:cstheme="minorHAnsi"/>
          <w:sz w:val="24"/>
          <w:szCs w:val="24"/>
        </w:rPr>
        <w:t>“Oh, you know, just another spaceball game.”</w:t>
      </w:r>
    </w:p>
    <w:p w:rsidR="00176DAF" w:rsidP="00176DAF" w:rsidRDefault="007F0EEA" w14:paraId="5D73D129" w14:textId="0C74FAE5">
      <w:pPr>
        <w:spacing w:after="0"/>
        <w:ind w:firstLine="360"/>
        <w:rPr>
          <w:rFonts w:cstheme="minorHAnsi"/>
          <w:sz w:val="24"/>
          <w:szCs w:val="24"/>
        </w:rPr>
      </w:pPr>
      <w:r w:rsidRPr="009E7F4C">
        <w:rPr>
          <w:rFonts w:cstheme="minorHAnsi"/>
          <w:sz w:val="24"/>
          <w:szCs w:val="24"/>
        </w:rPr>
        <w:t>“No pressure, eh?”</w:t>
      </w:r>
      <w:r w:rsidR="0071681A">
        <w:rPr>
          <w:rFonts w:cstheme="minorHAnsi"/>
          <w:sz w:val="24"/>
          <w:szCs w:val="24"/>
        </w:rPr>
        <w:t xml:space="preserve"> </w:t>
      </w:r>
      <w:r w:rsidRPr="009E7F4C">
        <w:rPr>
          <w:rFonts w:cstheme="minorHAnsi"/>
          <w:sz w:val="24"/>
          <w:szCs w:val="24"/>
        </w:rPr>
        <w:t>I get out of bed and amble over to the food dispenser to get her breakfast.</w:t>
      </w:r>
      <w:r w:rsidR="0071681A">
        <w:rPr>
          <w:rFonts w:cstheme="minorHAnsi"/>
          <w:sz w:val="24"/>
          <w:szCs w:val="24"/>
        </w:rPr>
        <w:t xml:space="preserve"> </w:t>
      </w:r>
      <w:r w:rsidRPr="009E7F4C">
        <w:rPr>
          <w:rFonts w:cstheme="minorHAnsi"/>
          <w:sz w:val="24"/>
          <w:szCs w:val="24"/>
        </w:rPr>
        <w:t xml:space="preserve">I really don’t have to do </w:t>
      </w:r>
      <w:r w:rsidRPr="009E7F4C" w:rsidR="009A363B">
        <w:rPr>
          <w:rFonts w:cstheme="minorHAnsi"/>
          <w:sz w:val="24"/>
          <w:szCs w:val="24"/>
        </w:rPr>
        <w:t>anything;</w:t>
      </w:r>
      <w:r w:rsidRPr="009E7F4C">
        <w:rPr>
          <w:rFonts w:cstheme="minorHAnsi"/>
          <w:sz w:val="24"/>
          <w:szCs w:val="24"/>
        </w:rPr>
        <w:t xml:space="preserve"> the machine is voice-operated and already heard her request.</w:t>
      </w:r>
      <w:r w:rsidR="0071681A">
        <w:rPr>
          <w:rFonts w:cstheme="minorHAnsi"/>
          <w:sz w:val="24"/>
          <w:szCs w:val="24"/>
        </w:rPr>
        <w:t xml:space="preserve"> </w:t>
      </w:r>
      <w:r w:rsidRPr="009E7F4C">
        <w:rPr>
          <w:rFonts w:cstheme="minorHAnsi"/>
          <w:sz w:val="24"/>
          <w:szCs w:val="24"/>
        </w:rPr>
        <w:t>Something is missing, though.</w:t>
      </w:r>
      <w:r w:rsidR="0071681A">
        <w:rPr>
          <w:rFonts w:cstheme="minorHAnsi"/>
          <w:sz w:val="24"/>
          <w:szCs w:val="24"/>
        </w:rPr>
        <w:t xml:space="preserve"> </w:t>
      </w:r>
      <w:r w:rsidRPr="009E7F4C">
        <w:rPr>
          <w:rFonts w:cstheme="minorHAnsi"/>
          <w:sz w:val="24"/>
          <w:szCs w:val="24"/>
        </w:rPr>
        <w:t>“Wheat or buttermilk pancakes?” I ask.</w:t>
      </w:r>
    </w:p>
    <w:p w:rsidR="00176DAF" w:rsidP="00176DAF" w:rsidRDefault="007F0EEA" w14:paraId="138F1681" w14:textId="77777777">
      <w:pPr>
        <w:spacing w:after="0"/>
        <w:ind w:firstLine="360"/>
        <w:rPr>
          <w:rFonts w:cstheme="minorHAnsi"/>
          <w:sz w:val="24"/>
          <w:szCs w:val="24"/>
        </w:rPr>
      </w:pPr>
      <w:r w:rsidRPr="009E7F4C">
        <w:rPr>
          <w:rFonts w:cstheme="minorHAnsi"/>
          <w:sz w:val="24"/>
          <w:szCs w:val="24"/>
        </w:rPr>
        <w:t>“Buttermilk, of course.</w:t>
      </w:r>
      <w:r w:rsidR="0071681A">
        <w:rPr>
          <w:rFonts w:cstheme="minorHAnsi"/>
          <w:sz w:val="24"/>
          <w:szCs w:val="24"/>
        </w:rPr>
        <w:t xml:space="preserve"> </w:t>
      </w:r>
      <w:r w:rsidRPr="009E7F4C">
        <w:rPr>
          <w:rFonts w:cstheme="minorHAnsi"/>
          <w:sz w:val="24"/>
          <w:szCs w:val="24"/>
        </w:rPr>
        <w:t>Wheat is for people who like tasteless shit.”</w:t>
      </w:r>
    </w:p>
    <w:p w:rsidR="00176DAF" w:rsidP="00176DAF" w:rsidRDefault="007F0EEA" w14:paraId="230F606A" w14:textId="25D1C1BA">
      <w:pPr>
        <w:spacing w:after="0"/>
        <w:ind w:firstLine="360"/>
        <w:rPr>
          <w:rFonts w:cstheme="minorHAnsi"/>
          <w:sz w:val="24"/>
          <w:szCs w:val="24"/>
        </w:rPr>
      </w:pPr>
      <w:r w:rsidRPr="009E7F4C">
        <w:rPr>
          <w:rFonts w:cstheme="minorHAnsi"/>
          <w:sz w:val="24"/>
          <w:szCs w:val="24"/>
        </w:rPr>
        <w:t>The little door lifts and a tall stack of steaming pancakes rolls out.</w:t>
      </w:r>
      <w:r w:rsidR="0071681A">
        <w:rPr>
          <w:rFonts w:cstheme="minorHAnsi"/>
          <w:sz w:val="24"/>
          <w:szCs w:val="24"/>
        </w:rPr>
        <w:t xml:space="preserve"> </w:t>
      </w:r>
      <w:r w:rsidRPr="009E7F4C">
        <w:rPr>
          <w:rFonts w:cstheme="minorHAnsi"/>
          <w:sz w:val="24"/>
          <w:szCs w:val="24"/>
        </w:rPr>
        <w:t xml:space="preserve">Three pads of butter melt away from the top as if racing to see which one can topple over the side </w:t>
      </w:r>
      <w:r w:rsidRPr="009E7F4C" w:rsidR="009A363B">
        <w:rPr>
          <w:rFonts w:cstheme="minorHAnsi"/>
          <w:sz w:val="24"/>
          <w:szCs w:val="24"/>
        </w:rPr>
        <w:t>first.</w:t>
      </w:r>
      <w:r w:rsidR="0071681A">
        <w:rPr>
          <w:rFonts w:cstheme="minorHAnsi"/>
          <w:sz w:val="24"/>
          <w:szCs w:val="24"/>
        </w:rPr>
        <w:t xml:space="preserve"> </w:t>
      </w:r>
      <w:r w:rsidRPr="009E7F4C">
        <w:rPr>
          <w:rFonts w:cstheme="minorHAnsi"/>
          <w:sz w:val="24"/>
          <w:szCs w:val="24"/>
        </w:rPr>
        <w:t>I ask for another glass of juice for myself, and then carry everything over on the food tray.</w:t>
      </w:r>
      <w:r w:rsidR="0071681A">
        <w:rPr>
          <w:rFonts w:cstheme="minorHAnsi"/>
          <w:sz w:val="24"/>
          <w:szCs w:val="24"/>
        </w:rPr>
        <w:t xml:space="preserve"> </w:t>
      </w:r>
    </w:p>
    <w:p w:rsidR="00176DAF" w:rsidP="00176DAF" w:rsidRDefault="007F0EEA" w14:paraId="33EA131E" w14:textId="77777777">
      <w:pPr>
        <w:spacing w:after="0"/>
        <w:ind w:firstLine="360"/>
        <w:rPr>
          <w:rFonts w:cstheme="minorHAnsi"/>
          <w:sz w:val="24"/>
          <w:szCs w:val="24"/>
        </w:rPr>
      </w:pPr>
      <w:r w:rsidRPr="009E7F4C">
        <w:rPr>
          <w:rFonts w:cstheme="minorHAnsi"/>
          <w:sz w:val="24"/>
          <w:szCs w:val="24"/>
        </w:rPr>
        <w:t>Laura settles the tray on her lap.</w:t>
      </w:r>
      <w:r w:rsidR="0071681A">
        <w:rPr>
          <w:rFonts w:cstheme="minorHAnsi"/>
          <w:sz w:val="24"/>
          <w:szCs w:val="24"/>
        </w:rPr>
        <w:t xml:space="preserve"> </w:t>
      </w:r>
      <w:r w:rsidRPr="009E7F4C">
        <w:rPr>
          <w:rFonts w:cstheme="minorHAnsi"/>
          <w:sz w:val="24"/>
          <w:szCs w:val="24"/>
        </w:rPr>
        <w:t>“I could get used to this,” she says.</w:t>
      </w:r>
    </w:p>
    <w:p w:rsidR="00176DAF" w:rsidP="00176DAF" w:rsidRDefault="007F0EEA" w14:paraId="3FF1EE64" w14:textId="77777777">
      <w:pPr>
        <w:spacing w:after="0"/>
        <w:ind w:firstLine="360"/>
        <w:rPr>
          <w:rFonts w:cstheme="minorHAnsi"/>
          <w:sz w:val="24"/>
          <w:szCs w:val="24"/>
        </w:rPr>
      </w:pPr>
      <w:r w:rsidRPr="009E7F4C">
        <w:rPr>
          <w:rFonts w:cstheme="minorHAnsi"/>
          <w:sz w:val="24"/>
          <w:szCs w:val="24"/>
        </w:rPr>
        <w:t>“Feel free,” I tell her.</w:t>
      </w:r>
    </w:p>
    <w:p w:rsidR="00176DAF" w:rsidP="00176DAF" w:rsidRDefault="007F0EEA" w14:paraId="7656850E" w14:textId="77777777">
      <w:pPr>
        <w:spacing w:after="0"/>
        <w:ind w:firstLine="360"/>
        <w:rPr>
          <w:rFonts w:cstheme="minorHAnsi"/>
          <w:sz w:val="24"/>
          <w:szCs w:val="24"/>
        </w:rPr>
      </w:pPr>
      <w:r w:rsidRPr="009E7F4C">
        <w:rPr>
          <w:rFonts w:cstheme="minorHAnsi"/>
          <w:sz w:val="24"/>
          <w:szCs w:val="24"/>
        </w:rPr>
        <w:t>“I think I will.</w:t>
      </w:r>
      <w:r w:rsidR="0071681A">
        <w:rPr>
          <w:rFonts w:cstheme="minorHAnsi"/>
          <w:sz w:val="24"/>
          <w:szCs w:val="24"/>
        </w:rPr>
        <w:t xml:space="preserve"> </w:t>
      </w:r>
      <w:r w:rsidRPr="009E7F4C">
        <w:rPr>
          <w:rFonts w:cstheme="minorHAnsi"/>
          <w:sz w:val="24"/>
          <w:szCs w:val="24"/>
        </w:rPr>
        <w:t>The food is good around here.”</w:t>
      </w:r>
    </w:p>
    <w:p w:rsidR="00176DAF" w:rsidP="00176DAF" w:rsidRDefault="007F0EEA" w14:paraId="2EB4D54F" w14:textId="77777777">
      <w:pPr>
        <w:spacing w:after="0"/>
        <w:ind w:firstLine="360"/>
        <w:rPr>
          <w:rFonts w:cstheme="minorHAnsi"/>
          <w:sz w:val="24"/>
          <w:szCs w:val="24"/>
        </w:rPr>
      </w:pPr>
      <w:r w:rsidRPr="009E7F4C">
        <w:rPr>
          <w:rFonts w:cstheme="minorHAnsi"/>
          <w:sz w:val="24"/>
          <w:szCs w:val="24"/>
        </w:rPr>
        <w:t>“Just the food?”</w:t>
      </w:r>
    </w:p>
    <w:p w:rsidR="00176DAF" w:rsidP="7CC37334" w:rsidRDefault="007F0EEA" w14:paraId="334805E5" w14:textId="37026403">
      <w:pPr>
        <w:spacing w:after="0"/>
        <w:ind w:firstLine="360"/>
        <w:rPr>
          <w:rFonts w:cs="Calibri" w:cstheme="minorAscii"/>
          <w:sz w:val="24"/>
          <w:szCs w:val="24"/>
        </w:rPr>
      </w:pPr>
      <w:r w:rsidRPr="7CC37334" w:rsidR="7CC37334">
        <w:rPr>
          <w:rFonts w:cs="Calibri" w:cstheme="minorAscii"/>
          <w:sz w:val="24"/>
          <w:szCs w:val="24"/>
        </w:rPr>
        <w:t>She smears some syrup on my fingers</w:t>
      </w:r>
      <w:ins w:author="Gary Smailes" w:date="2024-03-15T17:14:31.952Z" w:id="1949742988">
        <w:r w:rsidRPr="7CC37334" w:rsidR="7CC37334">
          <w:rPr>
            <w:rFonts w:cs="Calibri" w:cstheme="minorAscii"/>
            <w:sz w:val="24"/>
            <w:szCs w:val="24"/>
          </w:rPr>
          <w:t xml:space="preserve">, </w:t>
        </w:r>
      </w:ins>
      <w:del w:author="Gary Smailes" w:date="2024-03-15T17:14:27.559Z" w:id="1196160570">
        <w:r w:rsidRPr="7CC37334" w:rsidDel="7CC37334">
          <w:rPr>
            <w:rFonts w:cs="Calibri" w:cstheme="minorAscii"/>
            <w:sz w:val="24"/>
            <w:szCs w:val="24"/>
          </w:rPr>
          <w:delText xml:space="preserve"> and then </w:delText>
        </w:r>
      </w:del>
      <w:r w:rsidRPr="7CC37334" w:rsidR="7CC37334">
        <w:rPr>
          <w:rFonts w:cs="Calibri" w:cstheme="minorAscii"/>
          <w:sz w:val="24"/>
          <w:szCs w:val="24"/>
        </w:rPr>
        <w:t>leans forward and sucks them clean.</w:t>
      </w:r>
    </w:p>
    <w:p w:rsidR="00176DAF" w:rsidP="7CC37334" w:rsidRDefault="007F0EEA" w14:paraId="24D29BF6" w14:textId="40DDA5DF">
      <w:pPr>
        <w:spacing w:after="0"/>
        <w:ind w:firstLine="360"/>
        <w:rPr>
          <w:rFonts w:cs="Calibri" w:cstheme="minorAscii"/>
          <w:sz w:val="24"/>
          <w:szCs w:val="24"/>
        </w:rPr>
      </w:pPr>
      <w:r w:rsidRPr="7CC37334" w:rsidR="7CC37334">
        <w:rPr>
          <w:rFonts w:cs="Calibri" w:cstheme="minorAscii"/>
          <w:sz w:val="24"/>
          <w:szCs w:val="24"/>
        </w:rPr>
        <w:t xml:space="preserve">I have </w:t>
      </w:r>
      <w:r w:rsidRPr="7CC37334" w:rsidR="7CC37334">
        <w:rPr>
          <w:rFonts w:cs="Calibri" w:cstheme="minorAscii"/>
          <w:sz w:val="24"/>
          <w:szCs w:val="24"/>
        </w:rPr>
        <w:t>a hard time</w:t>
      </w:r>
      <w:r w:rsidRPr="7CC37334" w:rsidR="7CC37334">
        <w:rPr>
          <w:rFonts w:cs="Calibri" w:cstheme="minorAscii"/>
          <w:sz w:val="24"/>
          <w:szCs w:val="24"/>
        </w:rPr>
        <w:t xml:space="preserve"> forming a complete thought for the duration. “Wow. Um</w:t>
      </w:r>
      <w:ins w:author="Gary Smailes" w:date="2024-03-15T17:14:38.88Z" w:id="1295051573">
        <w:r w:rsidRPr="7CC37334" w:rsidR="7CC37334">
          <w:rPr>
            <w:rFonts w:cs="Calibri" w:cstheme="minorAscii"/>
            <w:sz w:val="24"/>
            <w:szCs w:val="24"/>
          </w:rPr>
          <w:t>..</w:t>
        </w:r>
      </w:ins>
      <w:r w:rsidRPr="7CC37334" w:rsidR="7CC37334">
        <w:rPr>
          <w:rFonts w:cs="Calibri" w:cstheme="minorAscii"/>
          <w:sz w:val="24"/>
          <w:szCs w:val="24"/>
        </w:rPr>
        <w:t xml:space="preserve">. Wow.” She lets go of my hand and returns to her food. I take a long pull from my juice. </w:t>
      </w:r>
      <w:r w:rsidRPr="7CC37334" w:rsidR="7CC37334">
        <w:rPr>
          <w:rFonts w:cs="Calibri" w:cstheme="minorAscii"/>
          <w:sz w:val="24"/>
          <w:szCs w:val="24"/>
        </w:rPr>
        <w:t>It’s</w:t>
      </w:r>
      <w:r w:rsidRPr="7CC37334" w:rsidR="7CC37334">
        <w:rPr>
          <w:rFonts w:cs="Calibri" w:cstheme="minorAscii"/>
          <w:sz w:val="24"/>
          <w:szCs w:val="24"/>
        </w:rPr>
        <w:t xml:space="preserve"> not real juice, just the powdered, reconstituted kind. “So, I know you can’t tell me what’s going to happen,” I says, “but can you tell me what </w:t>
      </w:r>
      <w:r w:rsidRPr="7CC37334" w:rsidR="7CC37334">
        <w:rPr>
          <w:rFonts w:cs="Calibri" w:cstheme="minorAscii"/>
          <w:i w:val="1"/>
          <w:iCs w:val="1"/>
          <w:sz w:val="24"/>
          <w:szCs w:val="24"/>
        </w:rPr>
        <w:t>has</w:t>
      </w:r>
      <w:r w:rsidRPr="7CC37334" w:rsidR="7CC37334">
        <w:rPr>
          <w:rFonts w:cs="Calibri" w:cstheme="minorAscii"/>
          <w:sz w:val="24"/>
          <w:szCs w:val="24"/>
        </w:rPr>
        <w:t xml:space="preserve"> happened? Can you tell me anything about what led up to this?”</w:t>
      </w:r>
    </w:p>
    <w:p w:rsidR="00176DAF" w:rsidP="00176DAF" w:rsidRDefault="007F0EEA" w14:paraId="64E895A7" w14:textId="77777777">
      <w:pPr>
        <w:spacing w:after="0"/>
        <w:ind w:firstLine="360"/>
        <w:rPr>
          <w:rFonts w:cstheme="minorHAnsi"/>
          <w:sz w:val="24"/>
          <w:szCs w:val="24"/>
        </w:rPr>
      </w:pPr>
      <w:r w:rsidRPr="009E7F4C">
        <w:rPr>
          <w:rFonts w:cstheme="minorHAnsi"/>
          <w:sz w:val="24"/>
          <w:szCs w:val="24"/>
        </w:rPr>
        <w:t>Laura is quiet for a moment and eats some of her pancakes. “You want the story?” she asks.</w:t>
      </w:r>
    </w:p>
    <w:p w:rsidR="00176DAF" w:rsidP="00176DAF" w:rsidRDefault="007F0EEA" w14:paraId="359AC90D" w14:textId="77777777">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I think it would help.”</w:t>
      </w:r>
    </w:p>
    <w:p w:rsidR="00176DAF" w:rsidP="7CC37334" w:rsidRDefault="007F0EEA" w14:paraId="740266A4" w14:textId="77777777">
      <w:pPr>
        <w:spacing w:after="0"/>
        <w:ind w:firstLine="360"/>
        <w:rPr>
          <w:rFonts w:cs="Calibri" w:cstheme="minorAscii"/>
          <w:sz w:val="24"/>
          <w:szCs w:val="24"/>
        </w:rPr>
      </w:pPr>
      <w:r w:rsidRPr="7CC37334" w:rsidR="7CC37334">
        <w:rPr>
          <w:rFonts w:cs="Calibri" w:cstheme="minorAscii"/>
          <w:sz w:val="24"/>
          <w:szCs w:val="24"/>
        </w:rPr>
        <w:t>She puts her fork down. “Okay, I’ll tell you what I can.</w:t>
      </w:r>
      <w:del w:author="Gary Smailes" w:date="2024-03-15T17:15:04.554Z" w:id="707085569">
        <w:r w:rsidRPr="7CC37334" w:rsidDel="7CC37334">
          <w:rPr>
            <w:rFonts w:cs="Calibri" w:cstheme="minorAscii"/>
            <w:sz w:val="24"/>
            <w:szCs w:val="24"/>
          </w:rPr>
          <w:delText>”</w:delText>
        </w:r>
      </w:del>
    </w:p>
    <w:p w:rsidRPr="009E7F4C" w:rsidR="007F0EEA" w:rsidP="7CC37334" w:rsidRDefault="007F0EEA" w14:paraId="6E3E5969" w14:textId="0E1FC62D">
      <w:pPr>
        <w:spacing w:after="0"/>
        <w:ind w:firstLine="360"/>
        <w:rPr>
          <w:del w:author="Gary Smailes" w:date="2024-03-15T17:14:56.541Z" w:id="834663744"/>
          <w:rFonts w:cs="Calibri" w:cstheme="minorAscii"/>
          <w:sz w:val="24"/>
          <w:szCs w:val="24"/>
        </w:rPr>
      </w:pPr>
    </w:p>
    <w:p w:rsidR="00176DAF" w:rsidP="7CC37334" w:rsidRDefault="00A15B20" w14:paraId="7CE534AA" w14:textId="77777777">
      <w:pPr>
        <w:spacing w:after="0"/>
        <w:jc w:val="center"/>
        <w:rPr>
          <w:rFonts w:cs="Calibri" w:cstheme="minorAscii"/>
          <w:sz w:val="24"/>
          <w:szCs w:val="24"/>
        </w:rPr>
      </w:pPr>
      <w:del w:author="Gary Smailes" w:date="2024-03-15T17:14:55.648Z" w:id="1315229929">
        <w:r w:rsidRPr="7CC37334" w:rsidDel="7CC37334">
          <w:rPr>
            <w:rFonts w:cs="Calibri" w:cstheme="minorAscii"/>
            <w:sz w:val="24"/>
            <w:szCs w:val="24"/>
          </w:rPr>
          <w:delText>***</w:delText>
        </w:r>
      </w:del>
    </w:p>
    <w:p w:rsidR="00176DAF" w:rsidP="7CC37334" w:rsidRDefault="00176DAF" w14:paraId="4025676E" w14:textId="77777777">
      <w:pPr>
        <w:spacing w:after="0"/>
        <w:ind w:firstLine="360"/>
        <w:rPr>
          <w:del w:author="Gary Smailes" w:date="2024-03-15T17:14:55.279Z" w:id="807271216"/>
          <w:rFonts w:cs="Calibri" w:cstheme="minorAscii"/>
          <w:sz w:val="24"/>
          <w:szCs w:val="24"/>
        </w:rPr>
      </w:pPr>
    </w:p>
    <w:p w:rsidR="00176DAF" w:rsidP="7CC37334" w:rsidRDefault="007F0EEA" w14:paraId="218A07AA" w14:textId="6757C6DE">
      <w:pPr>
        <w:spacing w:after="0"/>
        <w:rPr>
          <w:rFonts w:cs="Calibri" w:cstheme="minorAscii"/>
          <w:sz w:val="24"/>
          <w:szCs w:val="24"/>
        </w:rPr>
      </w:pPr>
      <w:del w:author="Gary Smailes" w:date="2024-03-15T17:14:59.647Z" w:id="1011752864">
        <w:r w:rsidRPr="7CC37334" w:rsidDel="7CC37334">
          <w:rPr>
            <w:rFonts w:cs="Calibri" w:cstheme="minorAscii"/>
            <w:sz w:val="24"/>
            <w:szCs w:val="24"/>
          </w:rPr>
          <w:delText>“</w:delText>
        </w:r>
      </w:del>
      <w:r w:rsidRPr="7CC37334" w:rsidR="7CC37334">
        <w:rPr>
          <w:rFonts w:cs="Calibri" w:cstheme="minorAscii"/>
          <w:sz w:val="24"/>
          <w:szCs w:val="24"/>
        </w:rPr>
        <w:t>It goes a little like this</w:t>
      </w:r>
      <w:ins w:author="Gary Smailes" w:date="2024-03-15T17:15:16.189Z" w:id="24691284">
        <w:r w:rsidRPr="7CC37334" w:rsidR="7CC37334">
          <w:rPr>
            <w:rFonts w:cs="Calibri" w:cstheme="minorAscii"/>
            <w:sz w:val="24"/>
            <w:szCs w:val="24"/>
          </w:rPr>
          <w:t xml:space="preserve">. </w:t>
        </w:r>
      </w:ins>
      <w:del w:author="Gary Smailes" w:date="2024-03-15T17:15:14.748Z" w:id="1372831283">
        <w:r w:rsidRPr="7CC37334" w:rsidDel="7CC37334">
          <w:rPr>
            <w:rFonts w:cs="Calibri" w:cstheme="minorAscii"/>
            <w:sz w:val="24"/>
            <w:szCs w:val="24"/>
          </w:rPr>
          <w:delText>,” Laura says. “</w:delText>
        </w:r>
      </w:del>
      <w:r w:rsidRPr="7CC37334" w:rsidR="7CC37334">
        <w:rPr>
          <w:rFonts w:cs="Calibri" w:cstheme="minorAscii"/>
          <w:sz w:val="24"/>
          <w:szCs w:val="24"/>
        </w:rPr>
        <w:t xml:space="preserve">Three months ago, things were </w:t>
      </w:r>
      <w:r w:rsidRPr="7CC37334" w:rsidR="7CC37334">
        <w:rPr>
          <w:rFonts w:cs="Calibri" w:cstheme="minorAscii"/>
          <w:sz w:val="24"/>
          <w:szCs w:val="24"/>
        </w:rPr>
        <w:t>really bad</w:t>
      </w:r>
      <w:r w:rsidRPr="7CC37334" w:rsidR="7CC37334">
        <w:rPr>
          <w:rFonts w:cs="Calibri" w:cstheme="minorAscii"/>
          <w:sz w:val="24"/>
          <w:szCs w:val="24"/>
        </w:rPr>
        <w:t xml:space="preserve"> for </w:t>
      </w:r>
      <w:r w:rsidRPr="7CC37334" w:rsidR="7CC37334">
        <w:rPr>
          <w:rFonts w:cs="Calibri" w:cstheme="minorAscii"/>
          <w:sz w:val="24"/>
          <w:szCs w:val="24"/>
        </w:rPr>
        <w:t>the human race</w:t>
      </w:r>
      <w:r w:rsidRPr="7CC37334" w:rsidR="7CC37334">
        <w:rPr>
          <w:rFonts w:cs="Calibri" w:cstheme="minorAscii"/>
          <w:sz w:val="24"/>
          <w:szCs w:val="24"/>
        </w:rPr>
        <w:t xml:space="preserve">. </w:t>
      </w:r>
      <w:r w:rsidRPr="7CC37334" w:rsidR="7CC37334">
        <w:rPr>
          <w:rFonts w:cs="Calibri" w:cstheme="minorAscii"/>
          <w:sz w:val="24"/>
          <w:szCs w:val="24"/>
        </w:rPr>
        <w:t>Edochian</w:t>
      </w:r>
      <w:r w:rsidRPr="7CC37334" w:rsidR="7CC37334">
        <w:rPr>
          <w:rFonts w:cs="Calibri" w:cstheme="minorAscii"/>
          <w:sz w:val="24"/>
          <w:szCs w:val="24"/>
        </w:rPr>
        <w:t xml:space="preserve"> cruisers like the one out there hung around at every </w:t>
      </w:r>
      <w:ins w:author="Gary Smailes" w:date="2024-03-15T17:15:24.018Z" w:id="1545743064">
        <w:r w:rsidRPr="7CC37334" w:rsidR="7CC37334">
          <w:rPr>
            <w:rFonts w:cs="Calibri" w:cstheme="minorAscii"/>
            <w:sz w:val="24"/>
            <w:szCs w:val="24"/>
          </w:rPr>
          <w:t>g</w:t>
        </w:r>
      </w:ins>
      <w:del w:author="Gary Smailes" w:date="2024-03-15T17:15:23.672Z" w:id="248804682">
        <w:r w:rsidRPr="7CC37334" w:rsidDel="7CC37334">
          <w:rPr>
            <w:rFonts w:cs="Calibri" w:cstheme="minorAscii"/>
            <w:sz w:val="24"/>
            <w:szCs w:val="24"/>
          </w:rPr>
          <w:delText>G</w:delText>
        </w:r>
      </w:del>
      <w:r w:rsidRPr="7CC37334" w:rsidR="7CC37334">
        <w:rPr>
          <w:rFonts w:cs="Calibri" w:cstheme="minorAscii"/>
          <w:sz w:val="24"/>
          <w:szCs w:val="24"/>
        </w:rPr>
        <w:t xml:space="preserve">ate and blew up human ships trying to escape the </w:t>
      </w:r>
      <w:r w:rsidRPr="7CC37334" w:rsidR="7CC37334">
        <w:rPr>
          <w:rFonts w:cs="Calibri" w:cstheme="minorAscii"/>
          <w:sz w:val="24"/>
          <w:szCs w:val="24"/>
        </w:rPr>
        <w:t>Nokkran</w:t>
      </w:r>
      <w:r w:rsidRPr="7CC37334" w:rsidR="7CC37334">
        <w:rPr>
          <w:rFonts w:cs="Calibri" w:cstheme="minorAscii"/>
          <w:sz w:val="24"/>
          <w:szCs w:val="24"/>
        </w:rPr>
        <w:t xml:space="preserve"> dreadnoughts hunting them down one by one. Everybody was cut off from everyone else, and it looked like the end.” She pokes me in the arm. “Well, at least to those of us not sleeping in giant tampon tubes on </w:t>
      </w:r>
      <w:r w:rsidRPr="7CC37334" w:rsidR="7CC37334">
        <w:rPr>
          <w:rFonts w:cs="Calibri" w:cstheme="minorAscii"/>
          <w:sz w:val="24"/>
          <w:szCs w:val="24"/>
        </w:rPr>
        <w:t>Pronos</w:t>
      </w:r>
      <w:r w:rsidRPr="7CC37334" w:rsidR="7CC37334">
        <w:rPr>
          <w:rFonts w:cs="Calibri" w:cstheme="minorAscii"/>
          <w:sz w:val="24"/>
          <w:szCs w:val="24"/>
        </w:rPr>
        <w:t>.”</w:t>
      </w:r>
    </w:p>
    <w:p w:rsidR="00176DAF" w:rsidP="00176DAF" w:rsidRDefault="007F0EEA" w14:paraId="1AAACAC3" w14:textId="77777777">
      <w:pPr>
        <w:spacing w:after="0"/>
        <w:ind w:firstLine="360"/>
        <w:rPr>
          <w:rFonts w:cstheme="minorHAnsi"/>
          <w:sz w:val="24"/>
          <w:szCs w:val="24"/>
        </w:rPr>
      </w:pPr>
      <w:r w:rsidRPr="009E7F4C">
        <w:rPr>
          <w:rFonts w:cstheme="minorHAnsi"/>
          <w:sz w:val="24"/>
          <w:szCs w:val="24"/>
        </w:rPr>
        <w:t>“Hey, we all have our coping mechanisms,” I say.</w:t>
      </w:r>
    </w:p>
    <w:p w:rsidR="00176DAF" w:rsidP="00176DAF" w:rsidRDefault="007F0EEA" w14:paraId="706541C9" w14:textId="77777777">
      <w:pPr>
        <w:spacing w:after="0"/>
        <w:ind w:firstLine="360"/>
        <w:rPr>
          <w:rFonts w:cstheme="minorHAnsi"/>
          <w:sz w:val="24"/>
          <w:szCs w:val="24"/>
        </w:rPr>
      </w:pPr>
      <w:r w:rsidRPr="009E7F4C">
        <w:rPr>
          <w:rFonts w:cstheme="minorHAnsi"/>
          <w:sz w:val="24"/>
          <w:szCs w:val="24"/>
        </w:rPr>
        <w:t>“I think you’re descended from a badger or some other marsupial.</w:t>
      </w:r>
      <w:r w:rsidR="0071681A">
        <w:rPr>
          <w:rFonts w:cstheme="minorHAnsi"/>
          <w:sz w:val="24"/>
          <w:szCs w:val="24"/>
        </w:rPr>
        <w:t xml:space="preserve"> </w:t>
      </w:r>
      <w:r w:rsidRPr="009E7F4C">
        <w:rPr>
          <w:rFonts w:cstheme="minorHAnsi"/>
          <w:sz w:val="24"/>
          <w:szCs w:val="24"/>
        </w:rPr>
        <w:t>You go to ground when there’s trouble.”</w:t>
      </w:r>
    </w:p>
    <w:p w:rsidR="00176DAF" w:rsidP="7CC37334" w:rsidRDefault="007F0EEA" w14:paraId="5B8C99DB" w14:textId="032A3498">
      <w:pPr>
        <w:spacing w:after="0"/>
        <w:ind w:firstLine="360"/>
        <w:rPr>
          <w:rFonts w:cs="Calibri" w:cstheme="minorAscii"/>
          <w:sz w:val="24"/>
          <w:szCs w:val="24"/>
        </w:rPr>
      </w:pPr>
      <w:r w:rsidRPr="7CC37334" w:rsidR="7CC37334">
        <w:rPr>
          <w:rFonts w:cs="Calibri" w:cstheme="minorAscii"/>
          <w:sz w:val="24"/>
          <w:szCs w:val="24"/>
        </w:rPr>
        <w:t xml:space="preserve">“Not all trouble. Just the </w:t>
      </w:r>
      <w:ins w:author="Gary Smailes" w:date="2024-03-15T17:15:55.274Z" w:id="1479657334">
        <w:r w:rsidRPr="7CC37334" w:rsidR="7CC37334">
          <w:rPr>
            <w:rFonts w:cs="Calibri" w:cstheme="minorAscii"/>
            <w:sz w:val="24"/>
            <w:szCs w:val="24"/>
          </w:rPr>
          <w:t>U</w:t>
        </w:r>
      </w:ins>
      <w:del w:author="Gary Smailes" w:date="2024-03-15T17:15:54.67Z" w:id="1585357422">
        <w:r w:rsidRPr="7CC37334" w:rsidDel="7CC37334">
          <w:rPr>
            <w:rFonts w:cs="Calibri" w:cstheme="minorAscii"/>
            <w:sz w:val="24"/>
            <w:szCs w:val="24"/>
          </w:rPr>
          <w:delText>u</w:delText>
        </w:r>
      </w:del>
      <w:r w:rsidRPr="7CC37334" w:rsidR="7CC37334">
        <w:rPr>
          <w:rFonts w:cs="Calibri" w:cstheme="minorAscii"/>
          <w:sz w:val="24"/>
          <w:szCs w:val="24"/>
        </w:rPr>
        <w:t xml:space="preserve">niverse ending sort that I </w:t>
      </w:r>
      <w:r w:rsidRPr="7CC37334" w:rsidR="7CC37334">
        <w:rPr>
          <w:rFonts w:cs="Calibri" w:cstheme="minorAscii"/>
          <w:sz w:val="24"/>
          <w:szCs w:val="24"/>
        </w:rPr>
        <w:t>can’t</w:t>
      </w:r>
      <w:r w:rsidRPr="7CC37334" w:rsidR="7CC37334">
        <w:rPr>
          <w:rFonts w:cs="Calibri" w:cstheme="minorAscii"/>
          <w:sz w:val="24"/>
          <w:szCs w:val="24"/>
        </w:rPr>
        <w:t xml:space="preserve"> fight against</w:t>
      </w:r>
      <w:r w:rsidRPr="7CC37334" w:rsidR="7CC37334">
        <w:rPr>
          <w:rFonts w:cs="Calibri" w:cstheme="minorAscii"/>
          <w:sz w:val="24"/>
          <w:szCs w:val="24"/>
        </w:rPr>
        <w:t>.”</w:t>
      </w:r>
      <w:r>
        <w:tab/>
      </w:r>
    </w:p>
    <w:p w:rsidR="00176DAF" w:rsidP="00176DAF" w:rsidRDefault="007F0EEA" w14:paraId="189F0D05" w14:textId="77777777">
      <w:pPr>
        <w:spacing w:after="0"/>
        <w:ind w:firstLine="360"/>
        <w:rPr>
          <w:rFonts w:cstheme="minorHAnsi"/>
          <w:sz w:val="24"/>
          <w:szCs w:val="24"/>
        </w:rPr>
      </w:pPr>
      <w:r w:rsidRPr="009E7F4C">
        <w:rPr>
          <w:rFonts w:cstheme="minorHAnsi"/>
          <w:sz w:val="24"/>
          <w:szCs w:val="24"/>
        </w:rPr>
        <w:t>“Everyone can fight, Rick, in their own way.</w:t>
      </w:r>
      <w:r w:rsidR="0071681A">
        <w:rPr>
          <w:rFonts w:cstheme="minorHAnsi"/>
          <w:sz w:val="24"/>
          <w:szCs w:val="24"/>
        </w:rPr>
        <w:t xml:space="preserve"> </w:t>
      </w:r>
      <w:r w:rsidRPr="009E7F4C">
        <w:rPr>
          <w:rFonts w:cstheme="minorHAnsi"/>
          <w:sz w:val="24"/>
          <w:szCs w:val="24"/>
        </w:rPr>
        <w:t>You’re doing it right now with the Blood Suns.”</w:t>
      </w:r>
    </w:p>
    <w:p w:rsidR="00176DAF" w:rsidP="00176DAF" w:rsidRDefault="007F0EEA" w14:paraId="65FC6315" w14:textId="77777777">
      <w:pPr>
        <w:spacing w:after="0"/>
        <w:ind w:firstLine="360"/>
        <w:rPr>
          <w:rFonts w:cstheme="minorHAnsi"/>
          <w:sz w:val="24"/>
          <w:szCs w:val="24"/>
        </w:rPr>
      </w:pPr>
      <w:r w:rsidRPr="009E7F4C">
        <w:rPr>
          <w:rFonts w:cstheme="minorHAnsi"/>
          <w:sz w:val="24"/>
          <w:szCs w:val="24"/>
        </w:rPr>
        <w:t>“This counts?”</w:t>
      </w:r>
    </w:p>
    <w:p w:rsidR="00176DAF" w:rsidP="00176DAF" w:rsidRDefault="007F0EEA" w14:paraId="1A392F85" w14:textId="77777777">
      <w:pPr>
        <w:spacing w:after="0"/>
        <w:ind w:firstLine="360"/>
        <w:rPr>
          <w:rFonts w:cstheme="minorHAnsi"/>
          <w:sz w:val="24"/>
          <w:szCs w:val="24"/>
        </w:rPr>
      </w:pPr>
      <w:r w:rsidRPr="009E7F4C">
        <w:rPr>
          <w:rFonts w:cstheme="minorHAnsi"/>
          <w:sz w:val="24"/>
          <w:szCs w:val="24"/>
        </w:rPr>
        <w:lastRenderedPageBreak/>
        <w:t>“Sure.</w:t>
      </w:r>
      <w:r w:rsidR="0071681A">
        <w:rPr>
          <w:rFonts w:cstheme="minorHAnsi"/>
          <w:sz w:val="24"/>
          <w:szCs w:val="24"/>
        </w:rPr>
        <w:t xml:space="preserve"> </w:t>
      </w:r>
      <w:r w:rsidRPr="009E7F4C">
        <w:rPr>
          <w:rFonts w:cstheme="minorHAnsi"/>
          <w:sz w:val="24"/>
          <w:szCs w:val="24"/>
        </w:rPr>
        <w:t>Anyway, there’s these two guys, Tom Beane and Skip Tyler.”</w:t>
      </w:r>
    </w:p>
    <w:p w:rsidR="00176DAF" w:rsidP="7CC37334" w:rsidRDefault="007F0EEA" w14:paraId="2F9589A0" w14:textId="044577C9">
      <w:pPr>
        <w:spacing w:after="0"/>
        <w:ind w:firstLine="360"/>
        <w:rPr>
          <w:rFonts w:cs="Calibri" w:cstheme="minorAscii"/>
          <w:sz w:val="24"/>
          <w:szCs w:val="24"/>
        </w:rPr>
      </w:pPr>
      <w:r w:rsidRPr="7CC37334" w:rsidR="7CC37334">
        <w:rPr>
          <w:rFonts w:cs="Calibri" w:cstheme="minorAscii"/>
          <w:sz w:val="24"/>
          <w:szCs w:val="24"/>
        </w:rPr>
        <w:t xml:space="preserve">I recognize the first one. Beane’s the </w:t>
      </w:r>
      <w:ins w:author="Gary Smailes" w:date="2024-03-15T17:16:18.93Z" w:id="1433566686">
        <w:r w:rsidRPr="7CC37334" w:rsidR="7CC37334">
          <w:rPr>
            <w:rFonts w:cs="Calibri" w:cstheme="minorAscii"/>
            <w:sz w:val="24"/>
            <w:szCs w:val="24"/>
          </w:rPr>
          <w:t>K</w:t>
        </w:r>
      </w:ins>
      <w:del w:author="Gary Smailes" w:date="2024-03-15T17:16:18.42Z" w:id="773737683">
        <w:r w:rsidRPr="7CC37334" w:rsidDel="7CC37334">
          <w:rPr>
            <w:rFonts w:cs="Calibri" w:cstheme="minorAscii"/>
            <w:sz w:val="24"/>
            <w:szCs w:val="24"/>
          </w:rPr>
          <w:delText>k</w:delText>
        </w:r>
      </w:del>
      <w:r w:rsidRPr="7CC37334" w:rsidR="7CC37334">
        <w:rPr>
          <w:rFonts w:cs="Calibri" w:cstheme="minorAscii"/>
          <w:sz w:val="24"/>
          <w:szCs w:val="24"/>
        </w:rPr>
        <w:t xml:space="preserve">ing of the </w:t>
      </w:r>
      <w:ins w:author="Gary Smailes" w:date="2024-03-15T17:16:21.317Z" w:id="123871366">
        <w:r w:rsidRPr="7CC37334" w:rsidR="7CC37334">
          <w:rPr>
            <w:rFonts w:cs="Calibri" w:cstheme="minorAscii"/>
            <w:sz w:val="24"/>
            <w:szCs w:val="24"/>
          </w:rPr>
          <w:t>U</w:t>
        </w:r>
      </w:ins>
      <w:del w:author="Gary Smailes" w:date="2024-03-15T17:16:20.788Z" w:id="2080809389">
        <w:r w:rsidRPr="7CC37334" w:rsidDel="7CC37334">
          <w:rPr>
            <w:rFonts w:cs="Calibri" w:cstheme="minorAscii"/>
            <w:sz w:val="24"/>
            <w:szCs w:val="24"/>
          </w:rPr>
          <w:delText>u</w:delText>
        </w:r>
      </w:del>
      <w:r w:rsidRPr="7CC37334" w:rsidR="7CC37334">
        <w:rPr>
          <w:rFonts w:cs="Calibri" w:cstheme="minorAscii"/>
          <w:sz w:val="24"/>
          <w:szCs w:val="24"/>
        </w:rPr>
        <w:t xml:space="preserve">nderworld. </w:t>
      </w:r>
      <w:r w:rsidRPr="7CC37334" w:rsidR="7CC37334">
        <w:rPr>
          <w:rFonts w:cs="Calibri" w:cstheme="minorAscii"/>
          <w:sz w:val="24"/>
          <w:szCs w:val="24"/>
        </w:rPr>
        <w:t>Literally, the</w:t>
      </w:r>
      <w:r w:rsidRPr="7CC37334" w:rsidR="7CC37334">
        <w:rPr>
          <w:rFonts w:cs="Calibri" w:cstheme="minorAscii"/>
          <w:sz w:val="24"/>
          <w:szCs w:val="24"/>
        </w:rPr>
        <w:t xml:space="preserve"> </w:t>
      </w:r>
      <w:ins w:author="Gary Smailes" w:date="2024-03-15T17:16:24.266Z" w:id="913140326">
        <w:r w:rsidRPr="7CC37334" w:rsidR="7CC37334">
          <w:rPr>
            <w:rFonts w:cs="Calibri" w:cstheme="minorAscii"/>
            <w:sz w:val="24"/>
            <w:szCs w:val="24"/>
          </w:rPr>
          <w:t>K</w:t>
        </w:r>
      </w:ins>
      <w:del w:author="Gary Smailes" w:date="2024-03-15T17:16:23.741Z" w:id="2105125102">
        <w:r w:rsidRPr="7CC37334" w:rsidDel="7CC37334">
          <w:rPr>
            <w:rFonts w:cs="Calibri" w:cstheme="minorAscii"/>
            <w:sz w:val="24"/>
            <w:szCs w:val="24"/>
          </w:rPr>
          <w:delText>k</w:delText>
        </w:r>
      </w:del>
      <w:r w:rsidRPr="7CC37334" w:rsidR="7CC37334">
        <w:rPr>
          <w:rFonts w:cs="Calibri" w:cstheme="minorAscii"/>
          <w:sz w:val="24"/>
          <w:szCs w:val="24"/>
        </w:rPr>
        <w:t xml:space="preserve">ing of the </w:t>
      </w:r>
      <w:ins w:author="Gary Smailes" w:date="2024-03-15T17:16:27.307Z" w:id="1618782047">
        <w:r w:rsidRPr="7CC37334" w:rsidR="7CC37334">
          <w:rPr>
            <w:rFonts w:cs="Calibri" w:cstheme="minorAscii"/>
            <w:sz w:val="24"/>
            <w:szCs w:val="24"/>
          </w:rPr>
          <w:t>U</w:t>
        </w:r>
      </w:ins>
      <w:del w:author="Gary Smailes" w:date="2024-03-15T17:16:26.731Z" w:id="326050399">
        <w:r w:rsidRPr="7CC37334" w:rsidDel="7CC37334">
          <w:rPr>
            <w:rFonts w:cs="Calibri" w:cstheme="minorAscii"/>
            <w:sz w:val="24"/>
            <w:szCs w:val="24"/>
          </w:rPr>
          <w:delText>u</w:delText>
        </w:r>
      </w:del>
      <w:r w:rsidRPr="7CC37334" w:rsidR="7CC37334">
        <w:rPr>
          <w:rFonts w:cs="Calibri" w:cstheme="minorAscii"/>
          <w:sz w:val="24"/>
          <w:szCs w:val="24"/>
        </w:rPr>
        <w:t xml:space="preserve">nderworld. I used to think it a name and not a real person, </w:t>
      </w:r>
      <w:r w:rsidRPr="7CC37334" w:rsidR="7CC37334">
        <w:rPr>
          <w:rFonts w:cs="Calibri" w:cstheme="minorAscii"/>
          <w:sz w:val="24"/>
          <w:szCs w:val="24"/>
        </w:rPr>
        <w:t>sort of like</w:t>
      </w:r>
      <w:r w:rsidRPr="7CC37334" w:rsidR="7CC37334">
        <w:rPr>
          <w:rFonts w:cs="Calibri" w:cstheme="minorAscii"/>
          <w:sz w:val="24"/>
          <w:szCs w:val="24"/>
        </w:rPr>
        <w:t xml:space="preserve"> Rex Duster in the 25th century, Elias in the 23</w:t>
      </w:r>
      <w:r w:rsidRPr="7CC37334" w:rsidR="7CC37334">
        <w:rPr>
          <w:rFonts w:cs="Calibri" w:cstheme="minorAscii"/>
          <w:sz w:val="24"/>
          <w:szCs w:val="24"/>
          <w:vertAlign w:val="superscript"/>
        </w:rPr>
        <w:t>rd</w:t>
      </w:r>
      <w:r w:rsidRPr="7CC37334" w:rsidR="7CC37334">
        <w:rPr>
          <w:rFonts w:cs="Calibri" w:cstheme="minorAscii"/>
          <w:sz w:val="24"/>
          <w:szCs w:val="24"/>
        </w:rPr>
        <w:t xml:space="preserve">, and that Keyser </w:t>
      </w:r>
      <w:r w:rsidRPr="7CC37334" w:rsidR="7CC37334">
        <w:rPr>
          <w:rFonts w:cs="Calibri" w:cstheme="minorAscii"/>
          <w:sz w:val="24"/>
          <w:szCs w:val="24"/>
        </w:rPr>
        <w:t>Soze</w:t>
      </w:r>
      <w:r w:rsidRPr="7CC37334" w:rsidR="7CC37334">
        <w:rPr>
          <w:rFonts w:cs="Calibri" w:cstheme="minorAscii"/>
          <w:sz w:val="24"/>
          <w:szCs w:val="24"/>
        </w:rPr>
        <w:t xml:space="preserve"> fellow back in the 20</w:t>
      </w:r>
      <w:r w:rsidRPr="7CC37334" w:rsidR="7CC37334">
        <w:rPr>
          <w:rFonts w:cs="Calibri" w:cstheme="minorAscii"/>
          <w:sz w:val="24"/>
          <w:szCs w:val="24"/>
          <w:vertAlign w:val="superscript"/>
        </w:rPr>
        <w:t>th</w:t>
      </w:r>
      <w:r w:rsidRPr="7CC37334" w:rsidR="7CC37334">
        <w:rPr>
          <w:rFonts w:cs="Calibri" w:cstheme="minorAscii"/>
          <w:sz w:val="24"/>
          <w:szCs w:val="24"/>
        </w:rPr>
        <w:t xml:space="preserve">. Before the war, nobody remembered meeting </w:t>
      </w:r>
      <w:r w:rsidRPr="7CC37334" w:rsidR="7CC37334">
        <w:rPr>
          <w:rFonts w:cs="Calibri" w:cstheme="minorAscii"/>
          <w:sz w:val="24"/>
          <w:szCs w:val="24"/>
        </w:rPr>
        <w:t>Beane</w:t>
      </w:r>
      <w:r w:rsidRPr="7CC37334" w:rsidR="7CC37334">
        <w:rPr>
          <w:rFonts w:cs="Calibri" w:cstheme="minorAscii"/>
          <w:sz w:val="24"/>
          <w:szCs w:val="24"/>
        </w:rPr>
        <w:t xml:space="preserve"> and everyone dealt with him through proxies. Jager might be the head of all the pirates in this part of the universe, but Jager is very public about it and people know what he looks like. Beane is a phantom and criminals terrorize each other with tales of </w:t>
      </w:r>
      <w:r w:rsidRPr="7CC37334" w:rsidR="7CC37334">
        <w:rPr>
          <w:rFonts w:cs="Calibri" w:cstheme="minorAscii"/>
          <w:sz w:val="24"/>
          <w:szCs w:val="24"/>
        </w:rPr>
        <w:t>supposed sightings</w:t>
      </w:r>
      <w:r w:rsidRPr="7CC37334" w:rsidR="7CC37334">
        <w:rPr>
          <w:rFonts w:cs="Calibri" w:cstheme="minorAscii"/>
          <w:sz w:val="24"/>
          <w:szCs w:val="24"/>
        </w:rPr>
        <w:t xml:space="preserve">. “I saw on the Net that Beane was the reason the </w:t>
      </w:r>
      <w:r w:rsidRPr="7CC37334" w:rsidR="7CC37334">
        <w:rPr>
          <w:rFonts w:cs="Calibri" w:cstheme="minorAscii"/>
          <w:sz w:val="24"/>
          <w:szCs w:val="24"/>
        </w:rPr>
        <w:t>Edochians</w:t>
      </w:r>
      <w:r w:rsidRPr="7CC37334" w:rsidR="7CC37334">
        <w:rPr>
          <w:rFonts w:cs="Calibri" w:cstheme="minorAscii"/>
          <w:sz w:val="24"/>
          <w:szCs w:val="24"/>
        </w:rPr>
        <w:t xml:space="preserve"> went apeshit,” I said.</w:t>
      </w:r>
    </w:p>
    <w:p w:rsidR="00176DAF" w:rsidP="7CC37334" w:rsidRDefault="007F0EEA" w14:paraId="63FA00DF" w14:textId="54B1AD52">
      <w:pPr>
        <w:spacing w:after="0"/>
        <w:ind w:firstLine="360"/>
        <w:rPr>
          <w:rFonts w:cs="Calibri" w:cstheme="minorAscii"/>
          <w:sz w:val="24"/>
          <w:szCs w:val="24"/>
        </w:rPr>
      </w:pPr>
      <w:r w:rsidRPr="7CC37334" w:rsidR="7CC37334">
        <w:rPr>
          <w:rFonts w:cs="Calibri" w:cstheme="minorAscii"/>
          <w:sz w:val="24"/>
          <w:szCs w:val="24"/>
        </w:rPr>
        <w:t>“The First Consortium,” Laura corrects me. “</w:t>
      </w:r>
      <w:r w:rsidRPr="7CC37334" w:rsidR="7CC37334">
        <w:rPr>
          <w:rFonts w:cs="Calibri" w:cstheme="minorAscii"/>
          <w:sz w:val="24"/>
          <w:szCs w:val="24"/>
        </w:rPr>
        <w:t>It’s</w:t>
      </w:r>
      <w:r w:rsidRPr="7CC37334" w:rsidR="7CC37334">
        <w:rPr>
          <w:rFonts w:cs="Calibri" w:cstheme="minorAscii"/>
          <w:sz w:val="24"/>
          <w:szCs w:val="24"/>
        </w:rPr>
        <w:t xml:space="preserve"> just them. </w:t>
      </w:r>
      <w:r w:rsidRPr="7CC37334" w:rsidR="7CC37334">
        <w:rPr>
          <w:rFonts w:cs="Calibri" w:cstheme="minorAscii"/>
          <w:sz w:val="24"/>
          <w:szCs w:val="24"/>
        </w:rPr>
        <w:t>There’s</w:t>
      </w:r>
      <w:r w:rsidRPr="7CC37334" w:rsidR="7CC37334">
        <w:rPr>
          <w:rFonts w:cs="Calibri" w:cstheme="minorAscii"/>
          <w:sz w:val="24"/>
          <w:szCs w:val="24"/>
        </w:rPr>
        <w:t xml:space="preserve"> a sort of schism going on right now within the </w:t>
      </w:r>
      <w:ins w:author="Gary Smailes" w:date="2024-03-15T17:16:54.84Z" w:id="415169041">
        <w:r w:rsidRPr="7CC37334" w:rsidR="7CC37334">
          <w:rPr>
            <w:rFonts w:cs="Calibri" w:cstheme="minorAscii"/>
            <w:sz w:val="24"/>
            <w:szCs w:val="24"/>
          </w:rPr>
          <w:t>c</w:t>
        </w:r>
      </w:ins>
      <w:del w:author="Gary Smailes" w:date="2024-03-15T17:16:54.409Z" w:id="733975530">
        <w:r w:rsidRPr="7CC37334" w:rsidDel="7CC37334">
          <w:rPr>
            <w:rFonts w:cs="Calibri" w:cstheme="minorAscii"/>
            <w:sz w:val="24"/>
            <w:szCs w:val="24"/>
          </w:rPr>
          <w:delText>C</w:delText>
        </w:r>
      </w:del>
      <w:r w:rsidRPr="7CC37334" w:rsidR="7CC37334">
        <w:rPr>
          <w:rFonts w:cs="Calibri" w:cstheme="minorAscii"/>
          <w:sz w:val="24"/>
          <w:szCs w:val="24"/>
        </w:rPr>
        <w:t xml:space="preserve">onsortiums. It </w:t>
      </w:r>
      <w:r w:rsidRPr="7CC37334" w:rsidR="7CC37334">
        <w:rPr>
          <w:rFonts w:cs="Calibri" w:cstheme="minorAscii"/>
          <w:sz w:val="24"/>
          <w:szCs w:val="24"/>
        </w:rPr>
        <w:t>isn’t</w:t>
      </w:r>
      <w:r w:rsidRPr="7CC37334" w:rsidR="7CC37334">
        <w:rPr>
          <w:rFonts w:cs="Calibri" w:cstheme="minorAscii"/>
          <w:sz w:val="24"/>
          <w:szCs w:val="24"/>
        </w:rPr>
        <w:t xml:space="preserve"> on the surface, but the cracks are there. </w:t>
      </w:r>
      <w:r w:rsidRPr="7CC37334" w:rsidR="7CC37334">
        <w:rPr>
          <w:rFonts w:cs="Calibri" w:cstheme="minorAscii"/>
          <w:sz w:val="24"/>
          <w:szCs w:val="24"/>
        </w:rPr>
        <w:t>We’re</w:t>
      </w:r>
      <w:r w:rsidRPr="7CC37334" w:rsidR="7CC37334">
        <w:rPr>
          <w:rFonts w:cs="Calibri" w:cstheme="minorAscii"/>
          <w:sz w:val="24"/>
          <w:szCs w:val="24"/>
        </w:rPr>
        <w:t xml:space="preserve"> trying to widen them.”</w:t>
      </w:r>
    </w:p>
    <w:p w:rsidR="00176DAF" w:rsidP="00176DAF" w:rsidRDefault="007F0EEA" w14:paraId="6EA27FB9" w14:textId="77777777">
      <w:pPr>
        <w:spacing w:after="0"/>
        <w:ind w:firstLine="360"/>
        <w:rPr>
          <w:rFonts w:cstheme="minorHAnsi"/>
          <w:sz w:val="24"/>
          <w:szCs w:val="24"/>
        </w:rPr>
      </w:pPr>
      <w:r w:rsidRPr="009E7F4C">
        <w:rPr>
          <w:rFonts w:cstheme="minorHAnsi"/>
          <w:sz w:val="24"/>
          <w:szCs w:val="24"/>
        </w:rPr>
        <w:t>“I take it I’m part of the wedge?”</w:t>
      </w:r>
    </w:p>
    <w:p w:rsidR="00176DAF" w:rsidP="00176DAF" w:rsidRDefault="007F0EEA" w14:paraId="15EDF0FD" w14:textId="77777777">
      <w:pPr>
        <w:spacing w:after="0"/>
        <w:ind w:firstLine="360"/>
        <w:rPr>
          <w:rFonts w:cstheme="minorHAnsi"/>
          <w:sz w:val="24"/>
          <w:szCs w:val="24"/>
        </w:rPr>
      </w:pPr>
      <w:r w:rsidRPr="009E7F4C">
        <w:rPr>
          <w:rFonts w:cstheme="minorHAnsi"/>
          <w:sz w:val="24"/>
          <w:szCs w:val="24"/>
        </w:rPr>
        <w:t>“Sort of.”</w:t>
      </w:r>
    </w:p>
    <w:p w:rsidR="00176DAF" w:rsidP="00176DAF" w:rsidRDefault="007F0EEA" w14:paraId="716C6508" w14:textId="77777777">
      <w:pPr>
        <w:spacing w:after="0"/>
        <w:ind w:firstLine="360"/>
        <w:rPr>
          <w:rFonts w:cstheme="minorHAnsi"/>
          <w:sz w:val="24"/>
          <w:szCs w:val="24"/>
        </w:rPr>
      </w:pPr>
      <w:r w:rsidRPr="009E7F4C">
        <w:rPr>
          <w:rFonts w:cstheme="minorHAnsi"/>
          <w:sz w:val="24"/>
          <w:szCs w:val="24"/>
        </w:rPr>
        <w:t>“Are you sure you can’t give me a hint about what I’m supposed to do?”</w:t>
      </w:r>
    </w:p>
    <w:p w:rsidR="00176DAF" w:rsidP="00176DAF" w:rsidRDefault="007F0EEA" w14:paraId="7866EFB6" w14:textId="77777777">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Just be yourself.”</w:t>
      </w:r>
    </w:p>
    <w:p w:rsidR="00176DAF" w:rsidP="00176DAF" w:rsidRDefault="007F0EEA" w14:paraId="4B0454E1" w14:textId="5B211AF1">
      <w:pPr>
        <w:spacing w:after="0"/>
        <w:ind w:firstLine="360"/>
        <w:rPr>
          <w:rFonts w:cstheme="minorHAnsi"/>
          <w:sz w:val="24"/>
          <w:szCs w:val="24"/>
        </w:rPr>
      </w:pPr>
      <w:r w:rsidRPr="009E7F4C">
        <w:rPr>
          <w:rFonts w:cstheme="minorHAnsi"/>
          <w:sz w:val="24"/>
          <w:szCs w:val="24"/>
        </w:rPr>
        <w:t>“Famous last words.”</w:t>
      </w:r>
      <w:r w:rsidR="0071681A">
        <w:rPr>
          <w:rFonts w:cstheme="minorHAnsi"/>
          <w:sz w:val="24"/>
          <w:szCs w:val="24"/>
        </w:rPr>
        <w:t xml:space="preserve"> </w:t>
      </w:r>
      <w:r w:rsidRPr="009E7F4C">
        <w:rPr>
          <w:rFonts w:cstheme="minorHAnsi"/>
          <w:sz w:val="24"/>
          <w:szCs w:val="24"/>
        </w:rPr>
        <w:t>I take another sip of my orange juice.</w:t>
      </w:r>
      <w:r w:rsidR="0071681A">
        <w:rPr>
          <w:rFonts w:cstheme="minorHAnsi"/>
          <w:sz w:val="24"/>
          <w:szCs w:val="24"/>
        </w:rPr>
        <w:t xml:space="preserve"> </w:t>
      </w:r>
      <w:r w:rsidRPr="009E7F4C">
        <w:rPr>
          <w:rFonts w:cstheme="minorHAnsi"/>
          <w:sz w:val="24"/>
          <w:szCs w:val="24"/>
        </w:rPr>
        <w:t>I wonder if the woman at that Fast Fruit kiosk would entertain any franchise spin-offs into the juice market.</w:t>
      </w:r>
      <w:r w:rsidR="0071681A">
        <w:rPr>
          <w:rFonts w:cstheme="minorHAnsi"/>
          <w:sz w:val="24"/>
          <w:szCs w:val="24"/>
        </w:rPr>
        <w:t xml:space="preserve"> </w:t>
      </w:r>
      <w:r w:rsidRPr="009E7F4C">
        <w:rPr>
          <w:rFonts w:cstheme="minorHAnsi"/>
          <w:sz w:val="24"/>
          <w:szCs w:val="24"/>
        </w:rPr>
        <w:t>I bet juice from her oranges will taste better than this micro-manufactured stuff.</w:t>
      </w:r>
      <w:r w:rsidR="0071681A">
        <w:rPr>
          <w:rFonts w:cstheme="minorHAnsi"/>
          <w:sz w:val="24"/>
          <w:szCs w:val="24"/>
        </w:rPr>
        <w:t xml:space="preserve"> </w:t>
      </w:r>
      <w:r w:rsidRPr="009E7F4C">
        <w:rPr>
          <w:rFonts w:cstheme="minorHAnsi"/>
          <w:sz w:val="24"/>
          <w:szCs w:val="24"/>
        </w:rPr>
        <w:t xml:space="preserve">But </w:t>
      </w:r>
      <w:r w:rsidR="003E27AE">
        <w:rPr>
          <w:rFonts w:cstheme="minorHAnsi"/>
          <w:sz w:val="24"/>
          <w:szCs w:val="24"/>
        </w:rPr>
        <w:t xml:space="preserve">I’m sure </w:t>
      </w:r>
      <w:r w:rsidRPr="009E7F4C">
        <w:rPr>
          <w:rFonts w:cstheme="minorHAnsi"/>
          <w:sz w:val="24"/>
          <w:szCs w:val="24"/>
        </w:rPr>
        <w:t>they’ve probably already started on it.</w:t>
      </w:r>
      <w:r w:rsidR="0071681A">
        <w:rPr>
          <w:rFonts w:cstheme="minorHAnsi"/>
          <w:sz w:val="24"/>
          <w:szCs w:val="24"/>
        </w:rPr>
        <w:t xml:space="preserve"> </w:t>
      </w:r>
      <w:r w:rsidRPr="009E7F4C">
        <w:rPr>
          <w:rFonts w:cstheme="minorHAnsi"/>
          <w:sz w:val="24"/>
          <w:szCs w:val="24"/>
        </w:rPr>
        <w:t>Every good idea I come up with, someone else has gotten to it first.</w:t>
      </w:r>
      <w:r w:rsidR="0071681A">
        <w:rPr>
          <w:rFonts w:cstheme="minorHAnsi"/>
          <w:sz w:val="24"/>
          <w:szCs w:val="24"/>
        </w:rPr>
        <w:t xml:space="preserve"> </w:t>
      </w:r>
      <w:r w:rsidRPr="009E7F4C">
        <w:rPr>
          <w:rFonts w:cstheme="minorHAnsi"/>
          <w:sz w:val="24"/>
          <w:szCs w:val="24"/>
        </w:rPr>
        <w:t>“Back to the story.”</w:t>
      </w:r>
    </w:p>
    <w:p w:rsidR="00176DAF" w:rsidP="00176DAF" w:rsidRDefault="007F0EEA" w14:paraId="2865474B" w14:textId="0EB13814">
      <w:pPr>
        <w:spacing w:after="0"/>
        <w:ind w:firstLine="360"/>
        <w:rPr>
          <w:rFonts w:cstheme="minorHAnsi"/>
          <w:sz w:val="24"/>
          <w:szCs w:val="24"/>
        </w:rPr>
      </w:pPr>
      <w:r w:rsidRPr="009E7F4C">
        <w:rPr>
          <w:rFonts w:cstheme="minorHAnsi"/>
          <w:sz w:val="24"/>
          <w:szCs w:val="24"/>
        </w:rPr>
        <w:t>“Are you at least semi-aware enough to know what Beane was doing to draw the First’s attention?”</w:t>
      </w:r>
      <w:r w:rsidR="00DC1284">
        <w:rPr>
          <w:rFonts w:cstheme="minorHAnsi"/>
          <w:sz w:val="24"/>
          <w:szCs w:val="24"/>
        </w:rPr>
        <w:t xml:space="preserve"> Laura asks.</w:t>
      </w:r>
    </w:p>
    <w:p w:rsidR="00176DAF" w:rsidP="7CC37334" w:rsidRDefault="007F0EEA" w14:paraId="0175C014" w14:textId="4E849D6A">
      <w:pPr>
        <w:spacing w:after="0"/>
        <w:ind w:firstLine="360"/>
        <w:rPr>
          <w:ins w:author="Gary Smailes" w:date="2024-03-15T17:17:44.574Z" w:id="1004537741"/>
          <w:rFonts w:cs="Calibri" w:cstheme="minorAscii"/>
          <w:sz w:val="24"/>
          <w:szCs w:val="24"/>
        </w:rPr>
      </w:pPr>
      <w:r w:rsidRPr="7CC37334" w:rsidR="7CC37334">
        <w:rPr>
          <w:rFonts w:cs="Calibri" w:cstheme="minorAscii"/>
          <w:sz w:val="24"/>
          <w:szCs w:val="24"/>
        </w:rPr>
        <w:t>“Hello</w:t>
      </w:r>
      <w:ins w:author="Gary Smailes" w:date="2024-03-15T17:17:36.073Z" w:id="1780545792">
        <w:r w:rsidRPr="7CC37334" w:rsidR="7CC37334">
          <w:rPr>
            <w:rFonts w:cs="Calibri" w:cstheme="minorAscii"/>
            <w:sz w:val="24"/>
            <w:szCs w:val="24"/>
          </w:rPr>
          <w:t>.</w:t>
        </w:r>
      </w:ins>
      <w:del w:author="Gary Smailes" w:date="2024-03-15T17:17:35.711Z" w:id="1194729347">
        <w:r w:rsidRPr="7CC37334" w:rsidDel="7CC37334">
          <w:rPr>
            <w:rFonts w:cs="Calibri" w:cstheme="minorAscii"/>
            <w:sz w:val="24"/>
            <w:szCs w:val="24"/>
          </w:rPr>
          <w:delText>!</w:delText>
        </w:r>
      </w:del>
      <w:r w:rsidRPr="7CC37334" w:rsidR="7CC37334">
        <w:rPr>
          <w:rFonts w:cs="Calibri" w:cstheme="minorAscii"/>
          <w:sz w:val="24"/>
          <w:szCs w:val="24"/>
        </w:rPr>
        <w:t xml:space="preserve"> I was in a sleeping tube, not under a rock. He was doing faster-than-light research.” </w:t>
      </w:r>
    </w:p>
    <w:p w:rsidR="00176DAF" w:rsidP="7CC37334" w:rsidRDefault="007F0EEA" w14:paraId="7A55BB21" w14:textId="14726EF7">
      <w:pPr>
        <w:spacing w:after="0"/>
        <w:ind w:firstLine="360"/>
        <w:rPr>
          <w:rFonts w:cs="Calibri" w:cstheme="minorAscii"/>
          <w:sz w:val="24"/>
          <w:szCs w:val="24"/>
        </w:rPr>
      </w:pPr>
      <w:r w:rsidRPr="7CC37334" w:rsidR="7CC37334">
        <w:rPr>
          <w:rFonts w:cs="Calibri" w:cstheme="minorAscii"/>
          <w:sz w:val="24"/>
          <w:szCs w:val="24"/>
        </w:rPr>
        <w:t xml:space="preserve">The </w:t>
      </w:r>
      <w:r w:rsidRPr="7CC37334" w:rsidR="7CC37334">
        <w:rPr>
          <w:rFonts w:cs="Calibri" w:cstheme="minorAscii"/>
          <w:sz w:val="24"/>
          <w:szCs w:val="24"/>
        </w:rPr>
        <w:t>Edochians</w:t>
      </w:r>
      <w:r w:rsidRPr="7CC37334" w:rsidR="7CC37334">
        <w:rPr>
          <w:rFonts w:cs="Calibri" w:cstheme="minorAscii"/>
          <w:sz w:val="24"/>
          <w:szCs w:val="24"/>
        </w:rPr>
        <w:t xml:space="preserve"> Forbade hyperspace research. With a capital F. </w:t>
      </w:r>
      <w:r w:rsidRPr="7CC37334" w:rsidR="7CC37334">
        <w:rPr>
          <w:rFonts w:cs="Calibri" w:cstheme="minorAscii"/>
          <w:sz w:val="24"/>
          <w:szCs w:val="24"/>
        </w:rPr>
        <w:t>That’s</w:t>
      </w:r>
      <w:r w:rsidRPr="7CC37334" w:rsidR="7CC37334">
        <w:rPr>
          <w:rFonts w:cs="Calibri" w:cstheme="minorAscii"/>
          <w:sz w:val="24"/>
          <w:szCs w:val="24"/>
        </w:rPr>
        <w:t xml:space="preserve"> how we humans met them in the first place, after a failed experiment back in the 23</w:t>
      </w:r>
      <w:r w:rsidRPr="7CC37334" w:rsidR="7CC37334">
        <w:rPr>
          <w:rFonts w:cs="Calibri" w:cstheme="minorAscii"/>
          <w:sz w:val="24"/>
          <w:szCs w:val="24"/>
          <w:vertAlign w:val="superscript"/>
        </w:rPr>
        <w:t>rd</w:t>
      </w:r>
      <w:r w:rsidRPr="7CC37334" w:rsidR="7CC37334">
        <w:rPr>
          <w:rFonts w:cs="Calibri" w:cstheme="minorAscii"/>
          <w:sz w:val="24"/>
          <w:szCs w:val="24"/>
        </w:rPr>
        <w:t xml:space="preserve"> </w:t>
      </w:r>
      <w:ins w:author="Gary Smailes" w:date="2024-03-15T17:17:56.88Z" w:id="2093173341">
        <w:r w:rsidRPr="7CC37334" w:rsidR="7CC37334">
          <w:rPr>
            <w:rFonts w:cs="Calibri" w:cstheme="minorAscii"/>
            <w:sz w:val="24"/>
            <w:szCs w:val="24"/>
          </w:rPr>
          <w:t>C</w:t>
        </w:r>
      </w:ins>
      <w:del w:author="Gary Smailes" w:date="2024-03-15T17:17:55.765Z" w:id="1740213666">
        <w:r w:rsidRPr="7CC37334" w:rsidDel="7CC37334">
          <w:rPr>
            <w:rFonts w:cs="Calibri" w:cstheme="minorAscii"/>
            <w:sz w:val="24"/>
            <w:szCs w:val="24"/>
          </w:rPr>
          <w:delText>c</w:delText>
        </w:r>
      </w:del>
      <w:r w:rsidRPr="7CC37334" w:rsidR="7CC37334">
        <w:rPr>
          <w:rFonts w:cs="Calibri" w:cstheme="minorAscii"/>
          <w:sz w:val="24"/>
          <w:szCs w:val="24"/>
        </w:rPr>
        <w:t xml:space="preserve">entury tore a hole in the fabric of the </w:t>
      </w:r>
      <w:ins w:author="Gary Smailes" w:date="2024-03-15T17:18:01.621Z" w:id="225706084">
        <w:r w:rsidRPr="7CC37334" w:rsidR="7CC37334">
          <w:rPr>
            <w:rFonts w:cs="Calibri" w:cstheme="minorAscii"/>
            <w:sz w:val="24"/>
            <w:szCs w:val="24"/>
          </w:rPr>
          <w:t>U</w:t>
        </w:r>
      </w:ins>
      <w:del w:author="Gary Smailes" w:date="2024-03-15T17:18:01.087Z" w:id="1175114734">
        <w:r w:rsidRPr="7CC37334" w:rsidDel="7CC37334">
          <w:rPr>
            <w:rFonts w:cs="Calibri" w:cstheme="minorAscii"/>
            <w:sz w:val="24"/>
            <w:szCs w:val="24"/>
          </w:rPr>
          <w:delText>u</w:delText>
        </w:r>
      </w:del>
      <w:r w:rsidRPr="7CC37334" w:rsidR="7CC37334">
        <w:rPr>
          <w:rFonts w:cs="Calibri" w:cstheme="minorAscii"/>
          <w:sz w:val="24"/>
          <w:szCs w:val="24"/>
        </w:rPr>
        <w:t xml:space="preserve">niverse and sucked through an entire planet before the </w:t>
      </w:r>
      <w:r w:rsidRPr="7CC37334" w:rsidR="7CC37334">
        <w:rPr>
          <w:rFonts w:cs="Calibri" w:cstheme="minorAscii"/>
          <w:sz w:val="24"/>
          <w:szCs w:val="24"/>
        </w:rPr>
        <w:t>Edochians</w:t>
      </w:r>
      <w:r w:rsidRPr="7CC37334" w:rsidR="7CC37334">
        <w:rPr>
          <w:rFonts w:cs="Calibri" w:cstheme="minorAscii"/>
          <w:sz w:val="24"/>
          <w:szCs w:val="24"/>
        </w:rPr>
        <w:t xml:space="preserve"> appeared and closed it. They whacked us on the nose and said, “No</w:t>
      </w:r>
      <w:ins w:author="Gary Smailes" w:date="2024-03-15T17:18:07.116Z" w:id="1735178472">
        <w:r w:rsidRPr="7CC37334" w:rsidR="7CC37334">
          <w:rPr>
            <w:rFonts w:cs="Calibri" w:cstheme="minorAscii"/>
            <w:sz w:val="24"/>
            <w:szCs w:val="24"/>
          </w:rPr>
          <w:t>.</w:t>
        </w:r>
      </w:ins>
      <w:del w:author="Gary Smailes" w:date="2024-03-15T17:18:06.626Z" w:id="706502891">
        <w:r w:rsidRPr="7CC37334" w:rsidDel="7CC37334">
          <w:rPr>
            <w:rFonts w:cs="Calibri" w:cstheme="minorAscii"/>
            <w:sz w:val="24"/>
            <w:szCs w:val="24"/>
          </w:rPr>
          <w:delText>!</w:delText>
        </w:r>
      </w:del>
      <w:r w:rsidRPr="7CC37334" w:rsidR="7CC37334">
        <w:rPr>
          <w:rFonts w:cs="Calibri" w:cstheme="minorAscii"/>
          <w:sz w:val="24"/>
          <w:szCs w:val="24"/>
        </w:rPr>
        <w:t xml:space="preserve">” Then they made us sign the Hyperspace Treaty in 2640 at gunpoint and in exchange let us use their Gate network. But no more FTL attempts. Their First Consortium goons ran around enforcing the Treaty, regardless of </w:t>
      </w:r>
      <w:r w:rsidRPr="7CC37334" w:rsidR="7CC37334">
        <w:rPr>
          <w:rFonts w:cs="Calibri" w:cstheme="minorAscii"/>
          <w:sz w:val="24"/>
          <w:szCs w:val="24"/>
        </w:rPr>
        <w:t>pesky</w:t>
      </w:r>
      <w:r w:rsidRPr="7CC37334" w:rsidR="7CC37334">
        <w:rPr>
          <w:rFonts w:cs="Calibri" w:cstheme="minorAscii"/>
          <w:sz w:val="24"/>
          <w:szCs w:val="24"/>
        </w:rPr>
        <w:t xml:space="preserve"> things like sovereign borders. </w:t>
      </w:r>
      <w:r w:rsidRPr="7CC37334" w:rsidR="7CC37334">
        <w:rPr>
          <w:rFonts w:cs="Calibri" w:cstheme="minorAscii"/>
          <w:sz w:val="24"/>
          <w:szCs w:val="24"/>
        </w:rPr>
        <w:t>They’d</w:t>
      </w:r>
      <w:r w:rsidRPr="7CC37334" w:rsidR="7CC37334">
        <w:rPr>
          <w:rFonts w:cs="Calibri" w:cstheme="minorAscii"/>
          <w:sz w:val="24"/>
          <w:szCs w:val="24"/>
        </w:rPr>
        <w:t xml:space="preserve"> wipe out whole colonies if they thought there were FTL experiments going on.</w:t>
      </w:r>
    </w:p>
    <w:p w:rsidR="00176DAF" w:rsidP="7CC37334" w:rsidRDefault="007F0EEA" w14:paraId="74493022" w14:textId="5A5EF387">
      <w:pPr>
        <w:spacing w:after="0"/>
        <w:ind w:firstLine="360"/>
        <w:rPr>
          <w:rFonts w:cs="Calibri" w:cstheme="minorAscii"/>
          <w:sz w:val="24"/>
          <w:szCs w:val="24"/>
        </w:rPr>
      </w:pPr>
      <w:r w:rsidRPr="7CC37334" w:rsidR="7CC37334">
        <w:rPr>
          <w:rFonts w:cs="Calibri" w:cstheme="minorAscii"/>
          <w:sz w:val="24"/>
          <w:szCs w:val="24"/>
        </w:rPr>
        <w:t>“You’re right, tube dweller,” Laura says with a smirk</w:t>
      </w:r>
      <w:ins w:author="Gary Smailes" w:date="2024-03-15T17:18:21.515Z" w:id="1398606140">
        <w:r w:rsidRPr="7CC37334" w:rsidR="7CC37334">
          <w:rPr>
            <w:rFonts w:cs="Calibri" w:cstheme="minorAscii"/>
            <w:sz w:val="24"/>
            <w:szCs w:val="24"/>
          </w:rPr>
          <w:t>.</w:t>
        </w:r>
      </w:ins>
      <w:del w:author="Gary Smailes" w:date="2024-03-15T17:18:21.171Z" w:id="2078436258">
        <w:r w:rsidRPr="7CC37334" w:rsidDel="7CC37334">
          <w:rPr>
            <w:rFonts w:cs="Calibri" w:cstheme="minorAscii"/>
            <w:sz w:val="24"/>
            <w:szCs w:val="24"/>
          </w:rPr>
          <w:delText>,</w:delText>
        </w:r>
      </w:del>
      <w:r w:rsidRPr="7CC37334" w:rsidR="7CC37334">
        <w:rPr>
          <w:rFonts w:cs="Calibri" w:cstheme="minorAscii"/>
          <w:sz w:val="24"/>
          <w:szCs w:val="24"/>
        </w:rPr>
        <w:t xml:space="preserve"> “Beane was running secret research labs to create an FTL drive. The </w:t>
      </w:r>
      <w:r w:rsidRPr="7CC37334" w:rsidR="7CC37334">
        <w:rPr>
          <w:rFonts w:cs="Calibri" w:cstheme="minorAscii"/>
          <w:sz w:val="24"/>
          <w:szCs w:val="24"/>
        </w:rPr>
        <w:t>Edochians</w:t>
      </w:r>
      <w:r w:rsidRPr="7CC37334" w:rsidR="7CC37334">
        <w:rPr>
          <w:rFonts w:cs="Calibri" w:cstheme="minorAscii"/>
          <w:sz w:val="24"/>
          <w:szCs w:val="24"/>
        </w:rPr>
        <w:t xml:space="preserve"> caught wind of it, and when they realized he had </w:t>
      </w:r>
      <w:r w:rsidRPr="7CC37334" w:rsidR="7CC37334">
        <w:rPr>
          <w:rFonts w:cs="Calibri" w:cstheme="minorAscii"/>
          <w:sz w:val="24"/>
          <w:szCs w:val="24"/>
        </w:rPr>
        <w:t>actually achieved</w:t>
      </w:r>
      <w:r w:rsidRPr="7CC37334" w:rsidR="7CC37334">
        <w:rPr>
          <w:rFonts w:cs="Calibri" w:cstheme="minorAscii"/>
          <w:sz w:val="24"/>
          <w:szCs w:val="24"/>
        </w:rPr>
        <w:t xml:space="preserve"> the technology safely, decided to wipe out </w:t>
      </w:r>
      <w:r w:rsidRPr="7CC37334" w:rsidR="7CC37334">
        <w:rPr>
          <w:rFonts w:cs="Calibri" w:cstheme="minorAscii"/>
          <w:sz w:val="24"/>
          <w:szCs w:val="24"/>
        </w:rPr>
        <w:t>the human race</w:t>
      </w:r>
      <w:r w:rsidRPr="7CC37334" w:rsidR="7CC37334">
        <w:rPr>
          <w:rFonts w:cs="Calibri" w:cstheme="minorAscii"/>
          <w:sz w:val="24"/>
          <w:szCs w:val="24"/>
        </w:rPr>
        <w:t>.”</w:t>
      </w:r>
    </w:p>
    <w:p w:rsidR="00176DAF" w:rsidP="00176DAF" w:rsidRDefault="007F0EEA" w14:paraId="45372C66" w14:textId="77777777">
      <w:pPr>
        <w:spacing w:after="0"/>
        <w:ind w:firstLine="360"/>
        <w:rPr>
          <w:rFonts w:cstheme="minorHAnsi"/>
          <w:sz w:val="24"/>
          <w:szCs w:val="24"/>
        </w:rPr>
      </w:pPr>
      <w:r w:rsidRPr="009E7F4C">
        <w:rPr>
          <w:rFonts w:cstheme="minorHAnsi"/>
          <w:sz w:val="24"/>
          <w:szCs w:val="24"/>
        </w:rPr>
        <w:t>“Because clearly,” I say, “that’s the proven method of uninventing something.”</w:t>
      </w:r>
    </w:p>
    <w:p w:rsidR="00176DAF" w:rsidP="00176DAF" w:rsidRDefault="007F0EEA" w14:paraId="0C0708EC" w14:textId="77777777">
      <w:pPr>
        <w:spacing w:after="0"/>
        <w:ind w:firstLine="360"/>
        <w:rPr>
          <w:rFonts w:cstheme="minorHAnsi"/>
          <w:sz w:val="24"/>
          <w:szCs w:val="24"/>
        </w:rPr>
      </w:pPr>
      <w:r w:rsidRPr="009E7F4C">
        <w:rPr>
          <w:rFonts w:cstheme="minorHAnsi"/>
          <w:sz w:val="24"/>
          <w:szCs w:val="24"/>
        </w:rPr>
        <w:t>“Something about it scares the shit out of them,” Laura says.</w:t>
      </w:r>
      <w:r w:rsidR="0071681A">
        <w:rPr>
          <w:rFonts w:cstheme="minorHAnsi"/>
          <w:sz w:val="24"/>
          <w:szCs w:val="24"/>
        </w:rPr>
        <w:t xml:space="preserve"> </w:t>
      </w:r>
      <w:r w:rsidRPr="009E7F4C">
        <w:rPr>
          <w:rFonts w:cstheme="minorHAnsi"/>
          <w:sz w:val="24"/>
          <w:szCs w:val="24"/>
        </w:rPr>
        <w:t>“We didn’t know what it was until three months ago.”</w:t>
      </w:r>
    </w:p>
    <w:p w:rsidR="00176DAF" w:rsidP="00176DAF" w:rsidRDefault="007F0EEA" w14:paraId="3B1F0007" w14:textId="77777777">
      <w:pPr>
        <w:spacing w:after="0"/>
        <w:ind w:firstLine="360"/>
        <w:rPr>
          <w:rFonts w:cstheme="minorHAnsi"/>
          <w:sz w:val="24"/>
          <w:szCs w:val="24"/>
        </w:rPr>
      </w:pPr>
      <w:r w:rsidRPr="009E7F4C">
        <w:rPr>
          <w:rFonts w:cstheme="minorHAnsi"/>
          <w:sz w:val="24"/>
          <w:szCs w:val="24"/>
        </w:rPr>
        <w:t>“What happened three months ago?”</w:t>
      </w:r>
    </w:p>
    <w:p w:rsidR="00176DAF" w:rsidP="7CC37334" w:rsidRDefault="007F0EEA" w14:paraId="4CC8991A" w14:textId="403FE83E">
      <w:pPr>
        <w:spacing w:after="0"/>
        <w:ind w:firstLine="360"/>
        <w:rPr>
          <w:rFonts w:cs="Calibri" w:cstheme="minorAscii"/>
          <w:sz w:val="24"/>
          <w:szCs w:val="24"/>
        </w:rPr>
      </w:pPr>
      <w:r w:rsidRPr="7CC37334" w:rsidR="7CC37334">
        <w:rPr>
          <w:rFonts w:cs="Calibri" w:cstheme="minorAscii"/>
          <w:sz w:val="24"/>
          <w:szCs w:val="24"/>
        </w:rPr>
        <w:t>“</w:t>
      </w:r>
      <w:r w:rsidRPr="7CC37334" w:rsidR="7CC37334">
        <w:rPr>
          <w:rFonts w:cs="Calibri" w:cstheme="minorAscii"/>
          <w:sz w:val="24"/>
          <w:szCs w:val="24"/>
        </w:rPr>
        <w:t>I’m</w:t>
      </w:r>
      <w:r w:rsidRPr="7CC37334" w:rsidR="7CC37334">
        <w:rPr>
          <w:rFonts w:cs="Calibri" w:cstheme="minorAscii"/>
          <w:sz w:val="24"/>
          <w:szCs w:val="24"/>
        </w:rPr>
        <w:t xml:space="preserve"> getting to that. Do you know how many </w:t>
      </w:r>
      <w:r w:rsidRPr="7CC37334" w:rsidR="7CC37334">
        <w:rPr>
          <w:rFonts w:cs="Calibri" w:cstheme="minorAscii"/>
          <w:sz w:val="24"/>
          <w:szCs w:val="24"/>
        </w:rPr>
        <w:t>Edochian</w:t>
      </w:r>
      <w:r w:rsidRPr="7CC37334" w:rsidR="7CC37334">
        <w:rPr>
          <w:rFonts w:cs="Calibri" w:cstheme="minorAscii"/>
          <w:sz w:val="24"/>
          <w:szCs w:val="24"/>
        </w:rPr>
        <w:t xml:space="preserve"> </w:t>
      </w:r>
      <w:ins w:author="Gary Smailes" w:date="2024-03-15T17:18:45.917Z" w:id="751260287">
        <w:r w:rsidRPr="7CC37334" w:rsidR="7CC37334">
          <w:rPr>
            <w:rFonts w:cs="Calibri" w:cstheme="minorAscii"/>
            <w:sz w:val="24"/>
            <w:szCs w:val="24"/>
          </w:rPr>
          <w:t>c</w:t>
        </w:r>
      </w:ins>
      <w:del w:author="Gary Smailes" w:date="2024-03-15T17:18:45.431Z" w:id="1419566530">
        <w:r w:rsidRPr="7CC37334" w:rsidDel="7CC37334">
          <w:rPr>
            <w:rFonts w:cs="Calibri" w:cstheme="minorAscii"/>
            <w:sz w:val="24"/>
            <w:szCs w:val="24"/>
          </w:rPr>
          <w:delText>C</w:delText>
        </w:r>
      </w:del>
      <w:r w:rsidRPr="7CC37334" w:rsidR="7CC37334">
        <w:rPr>
          <w:rFonts w:cs="Calibri" w:cstheme="minorAscii"/>
          <w:sz w:val="24"/>
          <w:szCs w:val="24"/>
        </w:rPr>
        <w:t>onsortiums there are?”</w:t>
      </w:r>
    </w:p>
    <w:p w:rsidR="00176DAF" w:rsidP="7CC37334" w:rsidRDefault="007F0EEA" w14:paraId="76DC7C1A" w14:textId="2D62827B">
      <w:pPr>
        <w:spacing w:after="0"/>
        <w:ind w:firstLine="360"/>
        <w:rPr>
          <w:rFonts w:cs="Calibri" w:cstheme="minorAscii"/>
          <w:sz w:val="24"/>
          <w:szCs w:val="24"/>
        </w:rPr>
      </w:pPr>
      <w:r w:rsidRPr="7CC37334" w:rsidR="7CC37334">
        <w:rPr>
          <w:rFonts w:cs="Calibri" w:cstheme="minorAscii"/>
          <w:sz w:val="24"/>
          <w:szCs w:val="24"/>
        </w:rPr>
        <w:t xml:space="preserve">“Yep, three. </w:t>
      </w:r>
      <w:r w:rsidRPr="7CC37334" w:rsidR="7CC37334">
        <w:rPr>
          <w:rFonts w:cs="Calibri" w:cstheme="minorAscii"/>
          <w:sz w:val="24"/>
          <w:szCs w:val="24"/>
        </w:rPr>
        <w:t>They’re</w:t>
      </w:r>
      <w:r w:rsidRPr="7CC37334" w:rsidR="7CC37334">
        <w:rPr>
          <w:rFonts w:cs="Calibri" w:cstheme="minorAscii"/>
          <w:sz w:val="24"/>
          <w:szCs w:val="24"/>
        </w:rPr>
        <w:t xml:space="preserve"> like castes. The </w:t>
      </w:r>
      <w:ins w:author="Gary Smailes" w:date="2024-03-15T17:18:51.359Z" w:id="207931291">
        <w:r w:rsidRPr="7CC37334" w:rsidR="7CC37334">
          <w:rPr>
            <w:rFonts w:cs="Calibri" w:cstheme="minorAscii"/>
            <w:sz w:val="24"/>
            <w:szCs w:val="24"/>
          </w:rPr>
          <w:t>f</w:t>
        </w:r>
      </w:ins>
      <w:del w:author="Gary Smailes" w:date="2024-03-15T17:18:50.958Z" w:id="5841913">
        <w:r w:rsidRPr="7CC37334" w:rsidDel="7CC37334">
          <w:rPr>
            <w:rFonts w:cs="Calibri" w:cstheme="minorAscii"/>
            <w:sz w:val="24"/>
            <w:szCs w:val="24"/>
          </w:rPr>
          <w:delText>F</w:delText>
        </w:r>
      </w:del>
      <w:r w:rsidRPr="7CC37334" w:rsidR="7CC37334">
        <w:rPr>
          <w:rFonts w:cs="Calibri" w:cstheme="minorAscii"/>
          <w:sz w:val="24"/>
          <w:szCs w:val="24"/>
        </w:rPr>
        <w:t xml:space="preserve">irst is the warrior caste, the </w:t>
      </w:r>
      <w:ins w:author="Gary Smailes" w:date="2024-03-15T17:18:53.708Z" w:id="872341457">
        <w:r w:rsidRPr="7CC37334" w:rsidR="7CC37334">
          <w:rPr>
            <w:rFonts w:cs="Calibri" w:cstheme="minorAscii"/>
            <w:sz w:val="24"/>
            <w:szCs w:val="24"/>
          </w:rPr>
          <w:t>s</w:t>
        </w:r>
      </w:ins>
      <w:del w:author="Gary Smailes" w:date="2024-03-15T17:18:53.22Z" w:id="548303235">
        <w:r w:rsidRPr="7CC37334" w:rsidDel="7CC37334">
          <w:rPr>
            <w:rFonts w:cs="Calibri" w:cstheme="minorAscii"/>
            <w:sz w:val="24"/>
            <w:szCs w:val="24"/>
          </w:rPr>
          <w:delText>S</w:delText>
        </w:r>
      </w:del>
      <w:r w:rsidRPr="7CC37334" w:rsidR="7CC37334">
        <w:rPr>
          <w:rFonts w:cs="Calibri" w:cstheme="minorAscii"/>
          <w:sz w:val="24"/>
          <w:szCs w:val="24"/>
        </w:rPr>
        <w:t xml:space="preserve">econd is their worker caste, and the </w:t>
      </w:r>
      <w:ins w:author="Gary Smailes" w:date="2024-03-15T17:18:56.193Z" w:id="1396271364">
        <w:r w:rsidRPr="7CC37334" w:rsidR="7CC37334">
          <w:rPr>
            <w:rFonts w:cs="Calibri" w:cstheme="minorAscii"/>
            <w:sz w:val="24"/>
            <w:szCs w:val="24"/>
          </w:rPr>
          <w:t>t</w:t>
        </w:r>
      </w:ins>
      <w:del w:author="Gary Smailes" w:date="2024-03-15T17:18:55.813Z" w:id="815610847">
        <w:r w:rsidRPr="7CC37334" w:rsidDel="7CC37334">
          <w:rPr>
            <w:rFonts w:cs="Calibri" w:cstheme="minorAscii"/>
            <w:sz w:val="24"/>
            <w:szCs w:val="24"/>
          </w:rPr>
          <w:delText>T</w:delText>
        </w:r>
      </w:del>
      <w:r w:rsidRPr="7CC37334" w:rsidR="7CC37334">
        <w:rPr>
          <w:rFonts w:cs="Calibri" w:cstheme="minorAscii"/>
          <w:sz w:val="24"/>
          <w:szCs w:val="24"/>
        </w:rPr>
        <w:t>hird is their science and engineering caste.”</w:t>
      </w:r>
    </w:p>
    <w:p w:rsidR="00176DAF" w:rsidP="00176DAF" w:rsidRDefault="007F0EEA" w14:paraId="0EB158EC" w14:textId="77777777">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There used to be fourth, though.”</w:t>
      </w:r>
    </w:p>
    <w:p w:rsidR="00176DAF" w:rsidP="7CC37334" w:rsidRDefault="007F0EEA" w14:paraId="3B4A652E" w14:textId="28152F9B">
      <w:pPr>
        <w:spacing w:after="0"/>
        <w:ind w:firstLine="360"/>
        <w:rPr>
          <w:rFonts w:cs="Calibri" w:cstheme="minorAscii"/>
          <w:sz w:val="24"/>
          <w:szCs w:val="24"/>
        </w:rPr>
      </w:pPr>
      <w:r w:rsidRPr="7CC37334" w:rsidR="7CC37334">
        <w:rPr>
          <w:rFonts w:cs="Calibri" w:cstheme="minorAscii"/>
          <w:sz w:val="24"/>
          <w:szCs w:val="24"/>
        </w:rPr>
        <w:t xml:space="preserve">“Four? What did the </w:t>
      </w:r>
      <w:ins w:author="Gary Smailes" w:date="2024-03-15T17:19:02.48Z" w:id="1003808345">
        <w:r w:rsidRPr="7CC37334" w:rsidR="7CC37334">
          <w:rPr>
            <w:rFonts w:cs="Calibri" w:cstheme="minorAscii"/>
            <w:sz w:val="24"/>
            <w:szCs w:val="24"/>
          </w:rPr>
          <w:t>f</w:t>
        </w:r>
      </w:ins>
      <w:del w:author="Gary Smailes" w:date="2024-03-15T17:19:01.815Z" w:id="1816986219">
        <w:r w:rsidRPr="7CC37334" w:rsidDel="7CC37334">
          <w:rPr>
            <w:rFonts w:cs="Calibri" w:cstheme="minorAscii"/>
            <w:sz w:val="24"/>
            <w:szCs w:val="24"/>
          </w:rPr>
          <w:delText>F</w:delText>
        </w:r>
      </w:del>
      <w:r w:rsidRPr="7CC37334" w:rsidR="7CC37334">
        <w:rPr>
          <w:rFonts w:cs="Calibri" w:cstheme="minorAscii"/>
          <w:sz w:val="24"/>
          <w:szCs w:val="24"/>
        </w:rPr>
        <w:t>ourth do?”</w:t>
      </w:r>
    </w:p>
    <w:p w:rsidR="00176DAF" w:rsidP="00176DAF" w:rsidRDefault="007F0EEA" w14:paraId="347F25C4" w14:textId="77777777">
      <w:pPr>
        <w:spacing w:after="0"/>
        <w:ind w:firstLine="360"/>
        <w:rPr>
          <w:rFonts w:cstheme="minorHAnsi"/>
          <w:sz w:val="24"/>
          <w:szCs w:val="24"/>
        </w:rPr>
      </w:pPr>
      <w:r w:rsidRPr="009E7F4C">
        <w:rPr>
          <w:rFonts w:cstheme="minorHAnsi"/>
          <w:sz w:val="24"/>
          <w:szCs w:val="24"/>
        </w:rPr>
        <w:t>“The thinking caste.</w:t>
      </w:r>
      <w:r w:rsidR="0071681A">
        <w:rPr>
          <w:rFonts w:cstheme="minorHAnsi"/>
          <w:sz w:val="24"/>
          <w:szCs w:val="24"/>
        </w:rPr>
        <w:t xml:space="preserve"> </w:t>
      </w:r>
      <w:r w:rsidRPr="009E7F4C">
        <w:rPr>
          <w:rFonts w:cstheme="minorHAnsi"/>
          <w:sz w:val="24"/>
          <w:szCs w:val="24"/>
        </w:rPr>
        <w:t>Sort of like their philosophy and religion.</w:t>
      </w:r>
      <w:r w:rsidR="0071681A">
        <w:rPr>
          <w:rFonts w:cstheme="minorHAnsi"/>
          <w:sz w:val="24"/>
          <w:szCs w:val="24"/>
        </w:rPr>
        <w:t xml:space="preserve"> </w:t>
      </w:r>
      <w:r w:rsidRPr="009E7F4C">
        <w:rPr>
          <w:rFonts w:cstheme="minorHAnsi"/>
          <w:sz w:val="24"/>
          <w:szCs w:val="24"/>
        </w:rPr>
        <w:t>They were all telepaths, and the only ones capable of FTL travel.</w:t>
      </w:r>
      <w:r w:rsidR="0071681A">
        <w:rPr>
          <w:rFonts w:cstheme="minorHAnsi"/>
          <w:sz w:val="24"/>
          <w:szCs w:val="24"/>
        </w:rPr>
        <w:t xml:space="preserve"> </w:t>
      </w:r>
      <w:r w:rsidRPr="009E7F4C">
        <w:rPr>
          <w:rFonts w:cstheme="minorHAnsi"/>
          <w:sz w:val="24"/>
          <w:szCs w:val="24"/>
        </w:rPr>
        <w:t>They mentally folded space, allowing an entire ship to instantly travel from one end of the universe to the other.”</w:t>
      </w:r>
    </w:p>
    <w:p w:rsidR="00176DAF" w:rsidP="00176DAF" w:rsidRDefault="007F0EEA" w14:paraId="6E50E18E" w14:textId="77777777">
      <w:pPr>
        <w:spacing w:after="0"/>
        <w:ind w:firstLine="360"/>
        <w:rPr>
          <w:rFonts w:cstheme="minorHAnsi"/>
          <w:sz w:val="24"/>
          <w:szCs w:val="24"/>
        </w:rPr>
      </w:pPr>
      <w:r w:rsidRPr="009E7F4C">
        <w:rPr>
          <w:rFonts w:cstheme="minorHAnsi"/>
          <w:sz w:val="24"/>
          <w:szCs w:val="24"/>
        </w:rPr>
        <w:t>“Whoa.”</w:t>
      </w:r>
    </w:p>
    <w:p w:rsidR="00176DAF" w:rsidP="00176DAF" w:rsidRDefault="007F0EEA" w14:paraId="3D230972" w14:textId="77777777">
      <w:pPr>
        <w:spacing w:after="0"/>
        <w:ind w:firstLine="360"/>
        <w:rPr>
          <w:rFonts w:cstheme="minorHAnsi"/>
          <w:sz w:val="24"/>
          <w:szCs w:val="24"/>
        </w:rPr>
      </w:pPr>
      <w:r w:rsidRPr="009E7F4C">
        <w:rPr>
          <w:rFonts w:cstheme="minorHAnsi"/>
          <w:sz w:val="24"/>
          <w:szCs w:val="24"/>
        </w:rPr>
        <w:t>“They’re the only ones who could do it.</w:t>
      </w:r>
      <w:r w:rsidR="0071681A">
        <w:rPr>
          <w:rFonts w:cstheme="minorHAnsi"/>
          <w:sz w:val="24"/>
          <w:szCs w:val="24"/>
        </w:rPr>
        <w:t xml:space="preserve"> </w:t>
      </w:r>
      <w:r w:rsidRPr="009E7F4C">
        <w:rPr>
          <w:rFonts w:cstheme="minorHAnsi"/>
          <w:sz w:val="24"/>
          <w:szCs w:val="24"/>
        </w:rPr>
        <w:t>Several thousand years ago, the Fourth Consortium had a major disagreement with the First, mostly having to do with the other races in the universe.</w:t>
      </w:r>
      <w:r w:rsidR="0071681A">
        <w:rPr>
          <w:rFonts w:cstheme="minorHAnsi"/>
          <w:sz w:val="24"/>
          <w:szCs w:val="24"/>
        </w:rPr>
        <w:t xml:space="preserve"> </w:t>
      </w:r>
      <w:r w:rsidRPr="009E7F4C">
        <w:rPr>
          <w:rFonts w:cstheme="minorHAnsi"/>
          <w:sz w:val="24"/>
          <w:szCs w:val="24"/>
        </w:rPr>
        <w:t>The First wanted to rule, the Fourth wanted to leave everybody alone, etc.”</w:t>
      </w:r>
    </w:p>
    <w:p w:rsidR="00176DAF" w:rsidP="00176DAF" w:rsidRDefault="007F0EEA" w14:paraId="7CED83E4" w14:textId="77777777">
      <w:pPr>
        <w:spacing w:after="0"/>
        <w:ind w:firstLine="360"/>
        <w:rPr>
          <w:rFonts w:cstheme="minorHAnsi"/>
          <w:sz w:val="24"/>
          <w:szCs w:val="24"/>
        </w:rPr>
      </w:pPr>
      <w:r w:rsidRPr="009E7F4C">
        <w:rPr>
          <w:rFonts w:cstheme="minorHAnsi"/>
          <w:sz w:val="24"/>
          <w:szCs w:val="24"/>
        </w:rPr>
        <w:t>“How did that go for them?”</w:t>
      </w:r>
    </w:p>
    <w:p w:rsidR="00176DAF" w:rsidP="00176DAF" w:rsidRDefault="007F0EEA" w14:paraId="29F35100" w14:textId="0E117981">
      <w:pPr>
        <w:spacing w:after="0"/>
        <w:ind w:firstLine="360"/>
        <w:rPr>
          <w:rFonts w:cstheme="minorHAnsi"/>
          <w:sz w:val="24"/>
          <w:szCs w:val="24"/>
        </w:rPr>
      </w:pPr>
      <w:r w:rsidRPr="009E7F4C">
        <w:rPr>
          <w:rFonts w:cstheme="minorHAnsi"/>
          <w:sz w:val="24"/>
          <w:szCs w:val="24"/>
        </w:rPr>
        <w:t xml:space="preserve">“The same thing that always happens when pacifists pick fights with </w:t>
      </w:r>
      <w:r w:rsidR="00940569">
        <w:rPr>
          <w:rFonts w:cstheme="minorHAnsi"/>
          <w:sz w:val="24"/>
          <w:szCs w:val="24"/>
        </w:rPr>
        <w:t>warriors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First subjugated the Fourth.</w:t>
      </w:r>
      <w:r w:rsidR="0071681A">
        <w:rPr>
          <w:rFonts w:cstheme="minorHAnsi"/>
          <w:sz w:val="24"/>
          <w:szCs w:val="24"/>
        </w:rPr>
        <w:t xml:space="preserve"> </w:t>
      </w:r>
      <w:r w:rsidRPr="009E7F4C">
        <w:rPr>
          <w:rFonts w:cstheme="minorHAnsi"/>
          <w:sz w:val="24"/>
          <w:szCs w:val="24"/>
        </w:rPr>
        <w:t>The remnants of the Fourth serve as navigators on Edochian ships, like living FTL drives.”</w:t>
      </w:r>
    </w:p>
    <w:p w:rsidR="00176DAF" w:rsidP="00176DAF" w:rsidRDefault="007F0EEA" w14:paraId="57392B0C" w14:textId="77777777">
      <w:pPr>
        <w:spacing w:after="0"/>
        <w:ind w:firstLine="360"/>
        <w:rPr>
          <w:rFonts w:cstheme="minorHAnsi"/>
          <w:sz w:val="24"/>
          <w:szCs w:val="24"/>
        </w:rPr>
      </w:pPr>
      <w:r w:rsidRPr="009E7F4C">
        <w:rPr>
          <w:rFonts w:cstheme="minorHAnsi"/>
          <w:sz w:val="24"/>
          <w:szCs w:val="24"/>
        </w:rPr>
        <w:t>“Ouch,” I say.</w:t>
      </w:r>
      <w:r w:rsidR="0071681A">
        <w:rPr>
          <w:rFonts w:cstheme="minorHAnsi"/>
          <w:sz w:val="24"/>
          <w:szCs w:val="24"/>
        </w:rPr>
        <w:t xml:space="preserve"> </w:t>
      </w:r>
      <w:r w:rsidRPr="009E7F4C">
        <w:rPr>
          <w:rFonts w:cstheme="minorHAnsi"/>
          <w:sz w:val="24"/>
          <w:szCs w:val="24"/>
        </w:rPr>
        <w:t>“Who’s the other guy, Skip Tyler?”</w:t>
      </w:r>
    </w:p>
    <w:p w:rsidR="00176DAF" w:rsidP="00176DAF" w:rsidRDefault="007F0EEA" w14:paraId="61A6C775" w14:textId="77777777">
      <w:pPr>
        <w:spacing w:after="0"/>
        <w:ind w:firstLine="360"/>
        <w:rPr>
          <w:rFonts w:cstheme="minorHAnsi"/>
          <w:sz w:val="24"/>
          <w:szCs w:val="24"/>
        </w:rPr>
      </w:pPr>
      <w:r w:rsidRPr="009E7F4C">
        <w:rPr>
          <w:rFonts w:cstheme="minorHAnsi"/>
          <w:sz w:val="24"/>
          <w:szCs w:val="24"/>
        </w:rPr>
        <w:t>“He was a Hunter before the war.”</w:t>
      </w:r>
    </w:p>
    <w:p w:rsidR="00176DAF" w:rsidP="7CC37334" w:rsidRDefault="007F0EEA" w14:paraId="3EB7CD31" w14:textId="62DF8E71">
      <w:pPr>
        <w:spacing w:after="0"/>
        <w:ind w:firstLine="360"/>
        <w:rPr>
          <w:rFonts w:cs="Calibri" w:cstheme="minorAscii"/>
          <w:sz w:val="24"/>
          <w:szCs w:val="24"/>
        </w:rPr>
      </w:pPr>
      <w:r w:rsidRPr="7CC37334" w:rsidR="7CC37334">
        <w:rPr>
          <w:rFonts w:cs="Calibri" w:cstheme="minorAscii"/>
          <w:sz w:val="24"/>
          <w:szCs w:val="24"/>
        </w:rPr>
        <w:t xml:space="preserve">Aha. </w:t>
      </w:r>
      <w:r w:rsidRPr="7CC37334" w:rsidR="7CC37334">
        <w:rPr>
          <w:rFonts w:cs="Calibri" w:cstheme="minorAscii"/>
          <w:sz w:val="24"/>
          <w:szCs w:val="24"/>
        </w:rPr>
        <w:t>That’s</w:t>
      </w:r>
      <w:r w:rsidRPr="7CC37334" w:rsidR="7CC37334">
        <w:rPr>
          <w:rFonts w:cs="Calibri" w:cstheme="minorAscii"/>
          <w:sz w:val="24"/>
          <w:szCs w:val="24"/>
        </w:rPr>
        <w:t xml:space="preserve"> also with a capital H. Officially, the </w:t>
      </w:r>
      <w:ins w:author="Gary Smailes" w:date="2024-03-15T17:19:34.854Z" w:id="1250460791">
        <w:r w:rsidRPr="7CC37334" w:rsidR="7CC37334">
          <w:rPr>
            <w:rFonts w:cs="Calibri" w:cstheme="minorAscii"/>
            <w:sz w:val="24"/>
            <w:szCs w:val="24"/>
          </w:rPr>
          <w:t>h</w:t>
        </w:r>
      </w:ins>
      <w:del w:author="Gary Smailes" w:date="2024-03-15T17:19:34.449Z" w:id="1508826811">
        <w:r w:rsidRPr="7CC37334" w:rsidDel="7CC37334">
          <w:rPr>
            <w:rFonts w:cs="Calibri" w:cstheme="minorAscii"/>
            <w:sz w:val="24"/>
            <w:szCs w:val="24"/>
          </w:rPr>
          <w:delText>H</w:delText>
        </w:r>
      </w:del>
      <w:r w:rsidRPr="7CC37334" w:rsidR="7CC37334">
        <w:rPr>
          <w:rFonts w:cs="Calibri" w:cstheme="minorAscii"/>
          <w:sz w:val="24"/>
          <w:szCs w:val="24"/>
        </w:rPr>
        <w:t xml:space="preserve">unters are attached to the Fleet Domestic Police, a nice-sounding bureaucratic organization that deals with the sort of crime that humans </w:t>
      </w:r>
      <w:r w:rsidRPr="7CC37334" w:rsidR="7CC37334">
        <w:rPr>
          <w:rFonts w:cs="Calibri" w:cstheme="minorAscii"/>
          <w:sz w:val="24"/>
          <w:szCs w:val="24"/>
        </w:rPr>
        <w:t>do</w:t>
      </w:r>
      <w:r w:rsidRPr="7CC37334" w:rsidR="7CC37334">
        <w:rPr>
          <w:rFonts w:cs="Calibri" w:cstheme="minorAscii"/>
          <w:sz w:val="24"/>
          <w:szCs w:val="24"/>
        </w:rPr>
        <w:t xml:space="preserve"> to other humans. When human criminals flee beyond humanity’s borders, </w:t>
      </w:r>
      <w:ins w:author="Gary Smailes" w:date="2024-03-15T17:19:56.052Z" w:id="890223969">
        <w:r w:rsidRPr="7CC37334" w:rsidR="7CC37334">
          <w:rPr>
            <w:rFonts w:cs="Calibri" w:cstheme="minorAscii"/>
            <w:sz w:val="24"/>
            <w:szCs w:val="24"/>
          </w:rPr>
          <w:t>h</w:t>
        </w:r>
      </w:ins>
      <w:del w:author="Gary Smailes" w:date="2024-03-15T17:19:55.665Z" w:id="1188974186">
        <w:r w:rsidRPr="7CC37334" w:rsidDel="7CC37334">
          <w:rPr>
            <w:rFonts w:cs="Calibri" w:cstheme="minorAscii"/>
            <w:sz w:val="24"/>
            <w:szCs w:val="24"/>
          </w:rPr>
          <w:delText>H</w:delText>
        </w:r>
      </w:del>
      <w:r w:rsidRPr="7CC37334" w:rsidR="7CC37334">
        <w:rPr>
          <w:rFonts w:cs="Calibri" w:cstheme="minorAscii"/>
          <w:sz w:val="24"/>
          <w:szCs w:val="24"/>
        </w:rPr>
        <w:t xml:space="preserve">unters are tasked with bringing them back dead or alive. Mostly dead. They spend their time in nasty parts of space and are separated from the scum they chase by a very thin and shaky line. Hunters make Echelon’s special operators look like fluffy bunnies. That thought triggers the image of </w:t>
      </w:r>
      <w:r w:rsidRPr="7CC37334" w:rsidR="7CC37334">
        <w:rPr>
          <w:rFonts w:cs="Calibri" w:cstheme="minorAscii"/>
          <w:sz w:val="24"/>
          <w:szCs w:val="24"/>
        </w:rPr>
        <w:t>Jint</w:t>
      </w:r>
      <w:r w:rsidRPr="7CC37334" w:rsidR="7CC37334">
        <w:rPr>
          <w:rFonts w:cs="Calibri" w:cstheme="minorAscii"/>
          <w:sz w:val="24"/>
          <w:szCs w:val="24"/>
        </w:rPr>
        <w:t xml:space="preserve"> in her leather getup with a white bunny tail. Awesome.</w:t>
      </w:r>
    </w:p>
    <w:p w:rsidR="00176DAF" w:rsidP="00176DAF" w:rsidRDefault="007F0EEA" w14:paraId="535BF368" w14:textId="77777777">
      <w:pPr>
        <w:spacing w:after="0"/>
        <w:ind w:firstLine="360"/>
        <w:rPr>
          <w:rFonts w:cstheme="minorHAnsi"/>
          <w:sz w:val="24"/>
          <w:szCs w:val="24"/>
        </w:rPr>
      </w:pPr>
      <w:r w:rsidRPr="009E7F4C">
        <w:rPr>
          <w:rFonts w:cstheme="minorHAnsi"/>
          <w:sz w:val="24"/>
          <w:szCs w:val="24"/>
        </w:rPr>
        <w:t>“What are you grinning at?” Laura asks.</w:t>
      </w:r>
    </w:p>
    <w:p w:rsidR="00176DAF" w:rsidP="00176DAF" w:rsidRDefault="007F0EEA" w14:paraId="500A3DBE" w14:textId="7A3E832B">
      <w:pPr>
        <w:spacing w:after="0"/>
        <w:ind w:firstLine="360"/>
        <w:rPr>
          <w:rFonts w:cstheme="minorHAnsi"/>
          <w:sz w:val="24"/>
          <w:szCs w:val="24"/>
        </w:rPr>
      </w:pPr>
      <w:r w:rsidRPr="009E7F4C">
        <w:rPr>
          <w:rFonts w:cstheme="minorHAnsi"/>
          <w:sz w:val="24"/>
          <w:szCs w:val="24"/>
        </w:rPr>
        <w:t>“Some random thought,” I say.</w:t>
      </w:r>
      <w:r w:rsidR="0071681A">
        <w:rPr>
          <w:rFonts w:cstheme="minorHAnsi"/>
          <w:sz w:val="24"/>
          <w:szCs w:val="24"/>
        </w:rPr>
        <w:t xml:space="preserve"> </w:t>
      </w:r>
      <w:r w:rsidRPr="009E7F4C">
        <w:rPr>
          <w:rFonts w:cstheme="minorHAnsi"/>
          <w:sz w:val="24"/>
          <w:szCs w:val="24"/>
        </w:rPr>
        <w:t>“</w:t>
      </w:r>
      <w:r w:rsidR="00F0120B">
        <w:rPr>
          <w:rFonts w:cstheme="minorHAnsi"/>
          <w:sz w:val="24"/>
          <w:szCs w:val="24"/>
        </w:rPr>
        <w:t xml:space="preserve">Unimportant. </w:t>
      </w:r>
      <w:r w:rsidRPr="009E7F4C">
        <w:rPr>
          <w:rFonts w:cstheme="minorHAnsi"/>
          <w:sz w:val="24"/>
          <w:szCs w:val="24"/>
        </w:rPr>
        <w:t>What’s Tyler’s connection to all this?”</w:t>
      </w:r>
    </w:p>
    <w:p w:rsidR="00176DAF" w:rsidP="00176DAF" w:rsidRDefault="007F0EEA" w14:paraId="06F0CDA2" w14:textId="77777777">
      <w:pPr>
        <w:spacing w:after="0"/>
        <w:ind w:firstLine="360"/>
        <w:rPr>
          <w:rFonts w:cstheme="minorHAnsi"/>
          <w:sz w:val="24"/>
          <w:szCs w:val="24"/>
        </w:rPr>
      </w:pPr>
      <w:r w:rsidRPr="009E7F4C">
        <w:rPr>
          <w:rFonts w:cstheme="minorHAnsi"/>
          <w:sz w:val="24"/>
          <w:szCs w:val="24"/>
        </w:rPr>
        <w:t>“The FTL research has been going on in Beane’s family for generations.</w:t>
      </w:r>
      <w:r w:rsidR="0071681A">
        <w:rPr>
          <w:rFonts w:cstheme="minorHAnsi"/>
          <w:sz w:val="24"/>
          <w:szCs w:val="24"/>
        </w:rPr>
        <w:t xml:space="preserve"> </w:t>
      </w:r>
      <w:r w:rsidRPr="009E7F4C">
        <w:rPr>
          <w:rFonts w:cstheme="minorHAnsi"/>
          <w:sz w:val="24"/>
          <w:szCs w:val="24"/>
        </w:rPr>
        <w:t>Beane’s father knew about the Fourth Consortium and actually engineered Tyler from remnant Fourth Consortium genetic material.</w:t>
      </w:r>
      <w:r w:rsidR="0071681A">
        <w:rPr>
          <w:rFonts w:cstheme="minorHAnsi"/>
          <w:sz w:val="24"/>
          <w:szCs w:val="24"/>
        </w:rPr>
        <w:t xml:space="preserve"> </w:t>
      </w:r>
      <w:r w:rsidRPr="009E7F4C">
        <w:rPr>
          <w:rFonts w:cstheme="minorHAnsi"/>
          <w:sz w:val="24"/>
          <w:szCs w:val="24"/>
        </w:rPr>
        <w:t>Tyler is a hybrid human-Edochian, and the only one to survive the experiments.”</w:t>
      </w:r>
    </w:p>
    <w:p w:rsidR="00176DAF" w:rsidP="7CC37334" w:rsidRDefault="007F0EEA" w14:paraId="1FB84A17" w14:textId="0260874A">
      <w:pPr>
        <w:spacing w:after="0"/>
        <w:ind w:firstLine="360"/>
        <w:rPr>
          <w:rFonts w:cs="Calibri" w:cstheme="minorAscii"/>
          <w:sz w:val="24"/>
          <w:szCs w:val="24"/>
        </w:rPr>
      </w:pPr>
      <w:r w:rsidRPr="7CC37334" w:rsidR="7CC37334">
        <w:rPr>
          <w:rFonts w:cs="Calibri" w:cstheme="minorAscii"/>
          <w:sz w:val="24"/>
          <w:szCs w:val="24"/>
        </w:rPr>
        <w:t xml:space="preserve">“What </w:t>
      </w:r>
      <w:del w:author="Gary Smailes" w:date="2024-03-15T17:20:23.819Z" w:id="513819390">
        <w:r w:rsidRPr="7CC37334" w:rsidDel="7CC37334">
          <w:rPr>
            <w:rFonts w:cs="Calibri" w:cstheme="minorAscii"/>
            <w:sz w:val="24"/>
            <w:szCs w:val="24"/>
          </w:rPr>
          <w:delText>super power</w:delText>
        </w:r>
        <w:r w:rsidRPr="7CC37334" w:rsidDel="7CC37334">
          <w:rPr>
            <w:rFonts w:cs="Calibri" w:cstheme="minorAscii"/>
            <w:sz w:val="24"/>
            <w:szCs w:val="24"/>
          </w:rPr>
          <w:delText>s</w:delText>
        </w:r>
      </w:del>
      <w:ins w:author="Gary Smailes" w:date="2024-03-15T17:20:23.82Z" w:id="1757571805">
        <w:r w:rsidRPr="7CC37334" w:rsidR="7CC37334">
          <w:rPr>
            <w:rFonts w:cs="Calibri" w:cstheme="minorAscii"/>
            <w:sz w:val="24"/>
            <w:szCs w:val="24"/>
          </w:rPr>
          <w:t>superpowers</w:t>
        </w:r>
      </w:ins>
      <w:r w:rsidRPr="7CC37334" w:rsidR="7CC37334">
        <w:rPr>
          <w:rFonts w:cs="Calibri" w:cstheme="minorAscii"/>
          <w:sz w:val="24"/>
          <w:szCs w:val="24"/>
        </w:rPr>
        <w:t xml:space="preserve"> did he gain from that? And why did he get to run around free? </w:t>
      </w:r>
      <w:r w:rsidRPr="7CC37334" w:rsidR="7CC37334">
        <w:rPr>
          <w:rFonts w:cs="Calibri" w:cstheme="minorAscii"/>
          <w:sz w:val="24"/>
          <w:szCs w:val="24"/>
        </w:rPr>
        <w:t>Usually</w:t>
      </w:r>
      <w:r w:rsidRPr="7CC37334" w:rsidR="7CC37334">
        <w:rPr>
          <w:rFonts w:cs="Calibri" w:cstheme="minorAscii"/>
          <w:sz w:val="24"/>
          <w:szCs w:val="24"/>
        </w:rPr>
        <w:t xml:space="preserve"> people like him occupy small rooms in a lab.”</w:t>
      </w:r>
    </w:p>
    <w:p w:rsidR="00176DAF" w:rsidP="00176DAF" w:rsidRDefault="007F0EEA" w14:paraId="03C4F212" w14:textId="77777777">
      <w:pPr>
        <w:spacing w:after="0"/>
        <w:ind w:firstLine="360"/>
        <w:rPr>
          <w:rFonts w:cstheme="minorHAnsi"/>
          <w:sz w:val="24"/>
          <w:szCs w:val="24"/>
        </w:rPr>
      </w:pPr>
      <w:r w:rsidRPr="009E7F4C">
        <w:rPr>
          <w:rFonts w:cstheme="minorHAnsi"/>
          <w:sz w:val="24"/>
          <w:szCs w:val="24"/>
        </w:rPr>
        <w:t>“Beane’s father thought he’d failed.</w:t>
      </w:r>
      <w:r w:rsidR="0071681A">
        <w:rPr>
          <w:rFonts w:cstheme="minorHAnsi"/>
          <w:sz w:val="24"/>
          <w:szCs w:val="24"/>
        </w:rPr>
        <w:t xml:space="preserve"> </w:t>
      </w:r>
      <w:r w:rsidRPr="009E7F4C">
        <w:rPr>
          <w:rFonts w:cstheme="minorHAnsi"/>
          <w:sz w:val="24"/>
          <w:szCs w:val="24"/>
        </w:rPr>
        <w:t>The only visual indication Tyler has that he’s a hybrid is his eyes.</w:t>
      </w:r>
      <w:r w:rsidR="0071681A">
        <w:rPr>
          <w:rFonts w:cstheme="minorHAnsi"/>
          <w:sz w:val="24"/>
          <w:szCs w:val="24"/>
        </w:rPr>
        <w:t xml:space="preserve"> </w:t>
      </w:r>
      <w:r w:rsidRPr="009E7F4C">
        <w:rPr>
          <w:rFonts w:cstheme="minorHAnsi"/>
          <w:sz w:val="24"/>
          <w:szCs w:val="24"/>
        </w:rPr>
        <w:t>They’re all black.</w:t>
      </w:r>
      <w:r w:rsidR="0071681A">
        <w:rPr>
          <w:rFonts w:cstheme="minorHAnsi"/>
          <w:sz w:val="24"/>
          <w:szCs w:val="24"/>
        </w:rPr>
        <w:t xml:space="preserve"> </w:t>
      </w:r>
      <w:r w:rsidRPr="009E7F4C">
        <w:rPr>
          <w:rFonts w:cstheme="minorHAnsi"/>
          <w:sz w:val="24"/>
          <w:szCs w:val="24"/>
        </w:rPr>
        <w:t>But that’s it.</w:t>
      </w:r>
      <w:r w:rsidR="0071681A">
        <w:rPr>
          <w:rFonts w:cstheme="minorHAnsi"/>
          <w:sz w:val="24"/>
          <w:szCs w:val="24"/>
        </w:rPr>
        <w:t xml:space="preserve"> </w:t>
      </w:r>
      <w:r w:rsidRPr="009E7F4C">
        <w:rPr>
          <w:rFonts w:cstheme="minorHAnsi"/>
          <w:sz w:val="24"/>
          <w:szCs w:val="24"/>
        </w:rPr>
        <w:t>Other than being half a Halloween costume, Tyler has no outward indication that he’s not entirely human.</w:t>
      </w:r>
      <w:r w:rsidR="0071681A">
        <w:rPr>
          <w:rFonts w:cstheme="minorHAnsi"/>
          <w:sz w:val="24"/>
          <w:szCs w:val="24"/>
        </w:rPr>
        <w:t xml:space="preserve"> </w:t>
      </w:r>
      <w:r w:rsidRPr="009E7F4C">
        <w:rPr>
          <w:rFonts w:cstheme="minorHAnsi"/>
          <w:sz w:val="24"/>
          <w:szCs w:val="24"/>
        </w:rPr>
        <w:t>No telepathic ability.”</w:t>
      </w:r>
    </w:p>
    <w:p w:rsidR="00176DAF" w:rsidP="00176DAF" w:rsidRDefault="007F0EEA" w14:paraId="21830D3C" w14:textId="77777777">
      <w:pPr>
        <w:spacing w:after="0"/>
        <w:ind w:firstLine="360"/>
        <w:rPr>
          <w:rFonts w:cstheme="minorHAnsi"/>
          <w:sz w:val="24"/>
          <w:szCs w:val="24"/>
        </w:rPr>
      </w:pPr>
      <w:r w:rsidRPr="009E7F4C">
        <w:rPr>
          <w:rFonts w:cstheme="minorHAnsi"/>
          <w:sz w:val="24"/>
          <w:szCs w:val="24"/>
        </w:rPr>
        <w:t>“Again, why is he running around?</w:t>
      </w:r>
      <w:r w:rsidR="0071681A">
        <w:rPr>
          <w:rFonts w:cstheme="minorHAnsi"/>
          <w:sz w:val="24"/>
          <w:szCs w:val="24"/>
        </w:rPr>
        <w:t xml:space="preserve"> </w:t>
      </w:r>
      <w:r w:rsidRPr="009E7F4C">
        <w:rPr>
          <w:rFonts w:cstheme="minorHAnsi"/>
          <w:sz w:val="24"/>
          <w:szCs w:val="24"/>
        </w:rPr>
        <w:t>I’ve seen enough movies to know that a failed experiment usually involves dissecting the failures to see what went wrong.”</w:t>
      </w:r>
    </w:p>
    <w:p w:rsidR="00176DAF" w:rsidP="00176DAF" w:rsidRDefault="007F0EEA" w14:paraId="6DE50F4A" w14:textId="77777777">
      <w:pPr>
        <w:spacing w:after="0"/>
        <w:ind w:firstLine="360"/>
        <w:rPr>
          <w:rFonts w:cstheme="minorHAnsi"/>
          <w:sz w:val="24"/>
          <w:szCs w:val="24"/>
        </w:rPr>
      </w:pPr>
      <w:r w:rsidRPr="009E7F4C">
        <w:rPr>
          <w:rFonts w:cstheme="minorHAnsi"/>
          <w:sz w:val="24"/>
          <w:szCs w:val="24"/>
        </w:rPr>
        <w:t>“They didn’t have any more material from the Fourth to splice in, and the Edochians were investigating.</w:t>
      </w:r>
      <w:r w:rsidR="0071681A">
        <w:rPr>
          <w:rFonts w:cstheme="minorHAnsi"/>
          <w:sz w:val="24"/>
          <w:szCs w:val="24"/>
        </w:rPr>
        <w:t xml:space="preserve"> </w:t>
      </w:r>
      <w:r w:rsidRPr="009E7F4C">
        <w:rPr>
          <w:rFonts w:cstheme="minorHAnsi"/>
          <w:sz w:val="24"/>
          <w:szCs w:val="24"/>
        </w:rPr>
        <w:t>They shut down the operation and put Tyler into the foster system.</w:t>
      </w:r>
      <w:r w:rsidR="0071681A">
        <w:rPr>
          <w:rFonts w:cstheme="minorHAnsi"/>
          <w:sz w:val="24"/>
          <w:szCs w:val="24"/>
        </w:rPr>
        <w:t xml:space="preserve"> </w:t>
      </w:r>
      <w:r w:rsidRPr="009E7F4C">
        <w:rPr>
          <w:rFonts w:cstheme="minorHAnsi"/>
          <w:sz w:val="24"/>
          <w:szCs w:val="24"/>
        </w:rPr>
        <w:t>He grew up into the charming man he is today.”</w:t>
      </w:r>
    </w:p>
    <w:p w:rsidR="00176DAF" w:rsidP="00176DAF" w:rsidRDefault="007F0EEA" w14:paraId="192F61E2" w14:textId="77777777">
      <w:pPr>
        <w:spacing w:after="0"/>
        <w:ind w:firstLine="360"/>
        <w:rPr>
          <w:rFonts w:cstheme="minorHAnsi"/>
          <w:sz w:val="24"/>
          <w:szCs w:val="24"/>
        </w:rPr>
      </w:pPr>
      <w:r w:rsidRPr="009E7F4C">
        <w:rPr>
          <w:rFonts w:cstheme="minorHAnsi"/>
          <w:sz w:val="24"/>
          <w:szCs w:val="24"/>
        </w:rPr>
        <w:t>“Does he know that he was grown in a tube by Beane’s dad?”</w:t>
      </w:r>
    </w:p>
    <w:p w:rsidR="00176DAF" w:rsidP="00176DAF" w:rsidRDefault="007F0EEA" w14:paraId="076ED265" w14:textId="77777777">
      <w:pPr>
        <w:spacing w:after="0"/>
        <w:ind w:firstLine="360"/>
        <w:rPr>
          <w:rFonts w:cstheme="minorHAnsi"/>
          <w:sz w:val="24"/>
          <w:szCs w:val="24"/>
        </w:rPr>
      </w:pPr>
      <w:r w:rsidRPr="009E7F4C">
        <w:rPr>
          <w:rFonts w:cstheme="minorHAnsi"/>
          <w:sz w:val="24"/>
          <w:szCs w:val="24"/>
        </w:rPr>
        <w:lastRenderedPageBreak/>
        <w:t>“He didn’t find that out until a couple of months ago.</w:t>
      </w:r>
      <w:r w:rsidR="0071681A">
        <w:rPr>
          <w:rFonts w:cstheme="minorHAnsi"/>
          <w:sz w:val="24"/>
          <w:szCs w:val="24"/>
        </w:rPr>
        <w:t xml:space="preserve"> </w:t>
      </w:r>
      <w:r w:rsidRPr="009E7F4C">
        <w:rPr>
          <w:rFonts w:cstheme="minorHAnsi"/>
          <w:sz w:val="24"/>
          <w:szCs w:val="24"/>
        </w:rPr>
        <w:t>He always thought his mother was raped by an Edochian during a First raid.”</w:t>
      </w:r>
    </w:p>
    <w:p w:rsidR="00176DAF" w:rsidP="00176DAF" w:rsidRDefault="007F0EEA" w14:paraId="6A4BCB70" w14:textId="77777777">
      <w:pPr>
        <w:spacing w:after="0"/>
        <w:ind w:firstLine="360"/>
        <w:rPr>
          <w:rFonts w:cstheme="minorHAnsi"/>
          <w:sz w:val="24"/>
          <w:szCs w:val="24"/>
        </w:rPr>
      </w:pPr>
      <w:r w:rsidRPr="009E7F4C">
        <w:rPr>
          <w:rFonts w:cstheme="minorHAnsi"/>
          <w:sz w:val="24"/>
          <w:szCs w:val="24"/>
        </w:rPr>
        <w:t>“Is that even possible?</w:t>
      </w:r>
      <w:r w:rsidR="0071681A">
        <w:rPr>
          <w:rFonts w:cstheme="minorHAnsi"/>
          <w:sz w:val="24"/>
          <w:szCs w:val="24"/>
        </w:rPr>
        <w:t xml:space="preserve"> </w:t>
      </w:r>
      <w:r w:rsidRPr="009E7F4C">
        <w:rPr>
          <w:rFonts w:cstheme="minorHAnsi"/>
          <w:sz w:val="24"/>
          <w:szCs w:val="24"/>
        </w:rPr>
        <w:t>I wasn’t aware Edochians even had dicks.”</w:t>
      </w:r>
    </w:p>
    <w:p w:rsidR="00176DAF" w:rsidP="00176DAF" w:rsidRDefault="007F0EEA" w14:paraId="3EAAB7AB" w14:textId="77777777">
      <w:pPr>
        <w:spacing w:after="0"/>
        <w:ind w:firstLine="360"/>
        <w:rPr>
          <w:rFonts w:cstheme="minorHAnsi"/>
          <w:sz w:val="24"/>
          <w:szCs w:val="24"/>
        </w:rPr>
      </w:pPr>
      <w:r w:rsidRPr="009E7F4C">
        <w:rPr>
          <w:rFonts w:cstheme="minorHAnsi"/>
          <w:sz w:val="24"/>
          <w:szCs w:val="24"/>
        </w:rPr>
        <w:t>“They don’t,” Laura says.</w:t>
      </w:r>
      <w:r w:rsidR="0071681A">
        <w:rPr>
          <w:rFonts w:cstheme="minorHAnsi"/>
          <w:sz w:val="24"/>
          <w:szCs w:val="24"/>
        </w:rPr>
        <w:t xml:space="preserve"> </w:t>
      </w:r>
      <w:r w:rsidRPr="009E7F4C">
        <w:rPr>
          <w:rFonts w:cstheme="minorHAnsi"/>
          <w:sz w:val="24"/>
          <w:szCs w:val="24"/>
        </w:rPr>
        <w:t>“Edochians reproduce asexually.</w:t>
      </w:r>
      <w:r w:rsidR="0071681A">
        <w:rPr>
          <w:rFonts w:cstheme="minorHAnsi"/>
          <w:sz w:val="24"/>
          <w:szCs w:val="24"/>
        </w:rPr>
        <w:t xml:space="preserve"> </w:t>
      </w:r>
      <w:r w:rsidRPr="009E7F4C">
        <w:rPr>
          <w:rFonts w:cstheme="minorHAnsi"/>
          <w:sz w:val="24"/>
          <w:szCs w:val="24"/>
        </w:rPr>
        <w:t>I don’t know much about how it works, nobody does.</w:t>
      </w:r>
      <w:r w:rsidR="0071681A">
        <w:rPr>
          <w:rFonts w:cstheme="minorHAnsi"/>
          <w:sz w:val="24"/>
          <w:szCs w:val="24"/>
        </w:rPr>
        <w:t xml:space="preserve"> </w:t>
      </w:r>
      <w:r w:rsidRPr="009E7F4C">
        <w:rPr>
          <w:rFonts w:cstheme="minorHAnsi"/>
          <w:sz w:val="24"/>
          <w:szCs w:val="24"/>
        </w:rPr>
        <w:t>But we do know that they pass on their memories to their children.”</w:t>
      </w:r>
    </w:p>
    <w:p w:rsidR="00176DAF" w:rsidP="00176DAF" w:rsidRDefault="007F0EEA" w14:paraId="70EDB993" w14:textId="77777777">
      <w:pPr>
        <w:spacing w:after="0"/>
        <w:ind w:firstLine="360"/>
        <w:rPr>
          <w:rFonts w:cstheme="minorHAnsi"/>
          <w:sz w:val="24"/>
          <w:szCs w:val="24"/>
        </w:rPr>
      </w:pPr>
      <w:r w:rsidRPr="009E7F4C">
        <w:rPr>
          <w:rFonts w:cstheme="minorHAnsi"/>
          <w:sz w:val="24"/>
          <w:szCs w:val="24"/>
        </w:rPr>
        <w:t>“Slick,” I say.</w:t>
      </w:r>
      <w:r w:rsidR="0071681A">
        <w:rPr>
          <w:rFonts w:cstheme="minorHAnsi"/>
          <w:sz w:val="24"/>
          <w:szCs w:val="24"/>
        </w:rPr>
        <w:t xml:space="preserve"> </w:t>
      </w:r>
      <w:r w:rsidRPr="009E7F4C">
        <w:rPr>
          <w:rFonts w:cstheme="minorHAnsi"/>
          <w:sz w:val="24"/>
          <w:szCs w:val="24"/>
        </w:rPr>
        <w:t>“I guess it’s easy to be an advanced race when you never forget anything.”</w:t>
      </w:r>
    </w:p>
    <w:p w:rsidR="00176DAF" w:rsidP="00176DAF" w:rsidRDefault="007F0EEA" w14:paraId="5D22D80E" w14:textId="77777777">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And it also explains why none of them have done anything about the Fourth, because for them it still happened yesterday.</w:t>
      </w:r>
      <w:r w:rsidR="0071681A">
        <w:rPr>
          <w:rFonts w:cstheme="minorHAnsi"/>
          <w:sz w:val="24"/>
          <w:szCs w:val="24"/>
        </w:rPr>
        <w:t xml:space="preserve"> </w:t>
      </w:r>
      <w:r w:rsidRPr="009E7F4C">
        <w:rPr>
          <w:rFonts w:cstheme="minorHAnsi"/>
          <w:sz w:val="24"/>
          <w:szCs w:val="24"/>
        </w:rPr>
        <w:t>I guess it’s easy to hold a grudge when the memory is still fresh.”</w:t>
      </w:r>
    </w:p>
    <w:p w:rsidR="00176DAF" w:rsidP="7CC37334" w:rsidRDefault="007F0EEA" w14:paraId="2A5ACC64" w14:textId="4FDD9B12">
      <w:pPr>
        <w:spacing w:after="0"/>
        <w:ind w:firstLine="360"/>
        <w:rPr>
          <w:rFonts w:cs="Calibri" w:cstheme="minorAscii"/>
          <w:sz w:val="24"/>
          <w:szCs w:val="24"/>
        </w:rPr>
      </w:pPr>
      <w:r w:rsidRPr="7CC37334" w:rsidR="7CC37334">
        <w:rPr>
          <w:rFonts w:cs="Calibri" w:cstheme="minorAscii"/>
          <w:sz w:val="24"/>
          <w:szCs w:val="24"/>
        </w:rPr>
        <w:t xml:space="preserve">“They should try alcohol. </w:t>
      </w:r>
      <w:r w:rsidRPr="7CC37334" w:rsidR="7CC37334">
        <w:rPr>
          <w:rFonts w:cs="Calibri" w:cstheme="minorAscii"/>
          <w:sz w:val="24"/>
          <w:szCs w:val="24"/>
        </w:rPr>
        <w:t>So</w:t>
      </w:r>
      <w:ins w:author="Gary Smailes" w:date="2024-03-15T17:28:23.99Z" w:id="1238519115">
        <w:r w:rsidRPr="7CC37334" w:rsidR="7CC37334">
          <w:rPr>
            <w:rFonts w:cs="Calibri" w:cstheme="minorAscii"/>
            <w:sz w:val="24"/>
            <w:szCs w:val="24"/>
          </w:rPr>
          <w:t>,</w:t>
        </w:r>
      </w:ins>
      <w:r w:rsidRPr="7CC37334" w:rsidR="7CC37334">
        <w:rPr>
          <w:rFonts w:cs="Calibri" w:cstheme="minorAscii"/>
          <w:sz w:val="24"/>
          <w:szCs w:val="24"/>
        </w:rPr>
        <w:t xml:space="preserve"> I take it Tyler does have some ability?”</w:t>
      </w:r>
    </w:p>
    <w:p w:rsidR="00176DAF" w:rsidP="00176DAF" w:rsidRDefault="007F0EEA" w14:paraId="112E0C13" w14:textId="4F6EFF10">
      <w:pPr>
        <w:spacing w:after="0"/>
        <w:ind w:firstLine="360"/>
        <w:rPr>
          <w:rFonts w:cstheme="minorHAnsi"/>
          <w:sz w:val="24"/>
          <w:szCs w:val="24"/>
        </w:rPr>
      </w:pPr>
      <w:r w:rsidRPr="009E7F4C">
        <w:rPr>
          <w:rFonts w:cstheme="minorHAnsi"/>
          <w:sz w:val="24"/>
          <w:szCs w:val="24"/>
        </w:rPr>
        <w:t>Laura says, “Yes, Tyler’s a latent telepath.</w:t>
      </w:r>
      <w:r w:rsidR="0071681A">
        <w:rPr>
          <w:rFonts w:cstheme="minorHAnsi"/>
          <w:sz w:val="24"/>
          <w:szCs w:val="24"/>
        </w:rPr>
        <w:t xml:space="preserve"> </w:t>
      </w:r>
      <w:r w:rsidRPr="009E7F4C">
        <w:rPr>
          <w:rFonts w:cstheme="minorHAnsi"/>
          <w:sz w:val="24"/>
          <w:szCs w:val="24"/>
        </w:rPr>
        <w:t>He can’t communicate telepathically with any humans or regular Edochians, but he can connect to the Fourths.</w:t>
      </w:r>
      <w:r w:rsidR="0071681A">
        <w:rPr>
          <w:rFonts w:cstheme="minorHAnsi"/>
          <w:sz w:val="24"/>
          <w:szCs w:val="24"/>
        </w:rPr>
        <w:t xml:space="preserve"> </w:t>
      </w:r>
      <w:r w:rsidRPr="009E7F4C">
        <w:rPr>
          <w:rFonts w:cstheme="minorHAnsi"/>
          <w:sz w:val="24"/>
          <w:szCs w:val="24"/>
        </w:rPr>
        <w:t>Two months ago, he was on a Fleet ship staring down the nose of an Edochian dest</w:t>
      </w:r>
      <w:r w:rsidR="00940569">
        <w:rPr>
          <w:rFonts w:cstheme="minorHAnsi"/>
          <w:sz w:val="24"/>
          <w:szCs w:val="24"/>
        </w:rPr>
        <w:t>r</w:t>
      </w:r>
      <w:r w:rsidRPr="009E7F4C">
        <w:rPr>
          <w:rFonts w:cstheme="minorHAnsi"/>
          <w:sz w:val="24"/>
          <w:szCs w:val="24"/>
        </w:rPr>
        <w:t xml:space="preserve">oyer’s main </w:t>
      </w:r>
      <w:proofErr w:type="spellStart"/>
      <w:r w:rsidRPr="009E7F4C">
        <w:rPr>
          <w:rFonts w:cstheme="minorHAnsi"/>
          <w:sz w:val="24"/>
          <w:szCs w:val="24"/>
        </w:rPr>
        <w:t>turbocannon</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Tyler somehow freed that destroyer’s Fourth navigator via telepathic link.</w:t>
      </w:r>
      <w:r w:rsidR="0071681A">
        <w:rPr>
          <w:rFonts w:cstheme="minorHAnsi"/>
          <w:sz w:val="24"/>
          <w:szCs w:val="24"/>
        </w:rPr>
        <w:t xml:space="preserve"> </w:t>
      </w:r>
      <w:r w:rsidRPr="009E7F4C">
        <w:rPr>
          <w:rFonts w:cstheme="minorHAnsi"/>
          <w:sz w:val="24"/>
          <w:szCs w:val="24"/>
        </w:rPr>
        <w:t>The navigator was very angry with its captors and killed everyone onboard.”</w:t>
      </w:r>
    </w:p>
    <w:p w:rsidR="00176DAF" w:rsidP="7CC37334" w:rsidRDefault="007F0EEA" w14:paraId="31BCFE2F" w14:textId="1EF9FD9A">
      <w:pPr>
        <w:spacing w:after="0"/>
        <w:ind w:firstLine="360"/>
        <w:rPr>
          <w:rFonts w:cs="Calibri" w:cstheme="minorAscii"/>
          <w:sz w:val="24"/>
          <w:szCs w:val="24"/>
        </w:rPr>
      </w:pPr>
      <w:r w:rsidRPr="7CC37334" w:rsidR="7CC37334">
        <w:rPr>
          <w:rFonts w:cs="Calibri" w:cstheme="minorAscii"/>
          <w:sz w:val="24"/>
          <w:szCs w:val="24"/>
        </w:rPr>
        <w:t>“</w:t>
      </w:r>
      <w:r w:rsidRPr="7CC37334" w:rsidR="7CC37334">
        <w:rPr>
          <w:rFonts w:cs="Calibri" w:cstheme="minorAscii"/>
          <w:sz w:val="24"/>
          <w:szCs w:val="24"/>
        </w:rPr>
        <w:t>So</w:t>
      </w:r>
      <w:ins w:author="Gary Smailes" w:date="2024-03-15T17:28:39.807Z" w:id="969001174">
        <w:r w:rsidRPr="7CC37334" w:rsidR="7CC37334">
          <w:rPr>
            <w:rFonts w:cs="Calibri" w:cstheme="minorAscii"/>
            <w:sz w:val="24"/>
            <w:szCs w:val="24"/>
          </w:rPr>
          <w:t>,</w:t>
        </w:r>
      </w:ins>
      <w:r w:rsidRPr="7CC37334" w:rsidR="7CC37334">
        <w:rPr>
          <w:rFonts w:cs="Calibri" w:cstheme="minorAscii"/>
          <w:sz w:val="24"/>
          <w:szCs w:val="24"/>
        </w:rPr>
        <w:t xml:space="preserve"> we have an </w:t>
      </w:r>
      <w:r w:rsidRPr="7CC37334" w:rsidR="7CC37334">
        <w:rPr>
          <w:rFonts w:cs="Calibri" w:cstheme="minorAscii"/>
          <w:sz w:val="24"/>
          <w:szCs w:val="24"/>
        </w:rPr>
        <w:t>Edochian</w:t>
      </w:r>
      <w:r w:rsidRPr="7CC37334" w:rsidR="7CC37334">
        <w:rPr>
          <w:rFonts w:cs="Calibri" w:cstheme="minorAscii"/>
          <w:sz w:val="24"/>
          <w:szCs w:val="24"/>
        </w:rPr>
        <w:t xml:space="preserve"> ship of our very own?”</w:t>
      </w:r>
    </w:p>
    <w:p w:rsidR="00176DAF" w:rsidP="7CC37334" w:rsidRDefault="007F0EEA" w14:paraId="792E8714" w14:textId="6D2B59AA">
      <w:pPr>
        <w:spacing w:after="0"/>
        <w:ind w:firstLine="360"/>
        <w:rPr>
          <w:rFonts w:cs="Calibri" w:cstheme="minorAscii"/>
          <w:sz w:val="24"/>
          <w:szCs w:val="24"/>
        </w:rPr>
      </w:pPr>
      <w:r w:rsidRPr="7CC37334" w:rsidR="7CC37334">
        <w:rPr>
          <w:rFonts w:cs="Calibri" w:cstheme="minorAscii"/>
          <w:sz w:val="24"/>
          <w:szCs w:val="24"/>
        </w:rPr>
        <w:t xml:space="preserve">“No, the </w:t>
      </w:r>
      <w:r w:rsidRPr="7CC37334" w:rsidR="7CC37334">
        <w:rPr>
          <w:rFonts w:cs="Calibri" w:cstheme="minorAscii"/>
          <w:sz w:val="24"/>
          <w:szCs w:val="24"/>
        </w:rPr>
        <w:t>Edochians</w:t>
      </w:r>
      <w:r w:rsidRPr="7CC37334" w:rsidR="7CC37334">
        <w:rPr>
          <w:rFonts w:cs="Calibri" w:cstheme="minorAscii"/>
          <w:sz w:val="24"/>
          <w:szCs w:val="24"/>
        </w:rPr>
        <w:t xml:space="preserve"> destroyed it. </w:t>
      </w:r>
      <w:r w:rsidRPr="7CC37334" w:rsidR="7CC37334">
        <w:rPr>
          <w:rFonts w:cs="Calibri" w:cstheme="minorAscii"/>
          <w:sz w:val="24"/>
          <w:szCs w:val="24"/>
        </w:rPr>
        <w:t>Probably to</w:t>
      </w:r>
      <w:r w:rsidRPr="7CC37334" w:rsidR="7CC37334">
        <w:rPr>
          <w:rFonts w:cs="Calibri" w:cstheme="minorAscii"/>
          <w:sz w:val="24"/>
          <w:szCs w:val="24"/>
        </w:rPr>
        <w:t xml:space="preserve"> keep it out of our hands. But for </w:t>
      </w:r>
      <w:r w:rsidRPr="7CC37334" w:rsidR="7CC37334">
        <w:rPr>
          <w:rFonts w:cs="Calibri" w:cstheme="minorAscii"/>
          <w:sz w:val="24"/>
          <w:szCs w:val="24"/>
        </w:rPr>
        <w:t>a brief moment</w:t>
      </w:r>
      <w:r w:rsidRPr="7CC37334" w:rsidR="7CC37334">
        <w:rPr>
          <w:rFonts w:cs="Calibri" w:cstheme="minorAscii"/>
          <w:sz w:val="24"/>
          <w:szCs w:val="24"/>
        </w:rPr>
        <w:t xml:space="preserve">, the navigator was free. The result is that the </w:t>
      </w:r>
      <w:r w:rsidRPr="7CC37334" w:rsidR="7CC37334">
        <w:rPr>
          <w:rFonts w:cs="Calibri" w:cstheme="minorAscii"/>
          <w:sz w:val="24"/>
          <w:szCs w:val="24"/>
        </w:rPr>
        <w:t>Edochians</w:t>
      </w:r>
      <w:r w:rsidRPr="7CC37334" w:rsidR="7CC37334">
        <w:rPr>
          <w:rFonts w:cs="Calibri" w:cstheme="minorAscii"/>
          <w:sz w:val="24"/>
          <w:szCs w:val="24"/>
        </w:rPr>
        <w:t xml:space="preserve"> have untethered their navigators, for fear that Tyler could pop in on Beane’s FTL ships and free them. The </w:t>
      </w:r>
      <w:r w:rsidRPr="7CC37334" w:rsidR="7CC37334">
        <w:rPr>
          <w:rFonts w:cs="Calibri" w:cstheme="minorAscii"/>
          <w:sz w:val="24"/>
          <w:szCs w:val="24"/>
        </w:rPr>
        <w:t>Edochians</w:t>
      </w:r>
      <w:r w:rsidRPr="7CC37334" w:rsidR="7CC37334">
        <w:rPr>
          <w:rFonts w:cs="Calibri" w:cstheme="minorAscii"/>
          <w:sz w:val="24"/>
          <w:szCs w:val="24"/>
        </w:rPr>
        <w:t xml:space="preserve"> will travel in emergencies, sure, but for all intents in purposes </w:t>
      </w:r>
      <w:r w:rsidRPr="7CC37334" w:rsidR="7CC37334">
        <w:rPr>
          <w:rFonts w:cs="Calibri" w:cstheme="minorAscii"/>
          <w:sz w:val="24"/>
          <w:szCs w:val="24"/>
        </w:rPr>
        <w:t>we’ve</w:t>
      </w:r>
      <w:r w:rsidRPr="7CC37334" w:rsidR="7CC37334">
        <w:rPr>
          <w:rFonts w:cs="Calibri" w:cstheme="minorAscii"/>
          <w:sz w:val="24"/>
          <w:szCs w:val="24"/>
        </w:rPr>
        <w:t xml:space="preserve"> grounded their capital ships. They </w:t>
      </w:r>
      <w:r w:rsidRPr="7CC37334" w:rsidR="7CC37334">
        <w:rPr>
          <w:rFonts w:cs="Calibri" w:cstheme="minorAscii"/>
          <w:sz w:val="24"/>
          <w:szCs w:val="24"/>
        </w:rPr>
        <w:t>have to</w:t>
      </w:r>
      <w:r w:rsidRPr="7CC37334" w:rsidR="7CC37334">
        <w:rPr>
          <w:rFonts w:cs="Calibri" w:cstheme="minorAscii"/>
          <w:sz w:val="24"/>
          <w:szCs w:val="24"/>
        </w:rPr>
        <w:t xml:space="preserve"> rely on vessels small enough to fit through the </w:t>
      </w:r>
      <w:ins w:author="Gary Smailes" w:date="2024-03-15T17:29:07.025Z" w:id="291916528">
        <w:r w:rsidRPr="7CC37334" w:rsidR="7CC37334">
          <w:rPr>
            <w:rFonts w:cs="Calibri" w:cstheme="minorAscii"/>
            <w:sz w:val="24"/>
            <w:szCs w:val="24"/>
          </w:rPr>
          <w:t>g</w:t>
        </w:r>
      </w:ins>
      <w:del w:author="Gary Smailes" w:date="2024-03-15T17:29:06.645Z" w:id="1693759678">
        <w:r w:rsidRPr="7CC37334" w:rsidDel="7CC37334">
          <w:rPr>
            <w:rFonts w:cs="Calibri" w:cstheme="minorAscii"/>
            <w:sz w:val="24"/>
            <w:szCs w:val="24"/>
          </w:rPr>
          <w:delText>G</w:delText>
        </w:r>
      </w:del>
      <w:r w:rsidRPr="7CC37334" w:rsidR="7CC37334">
        <w:rPr>
          <w:rFonts w:cs="Calibri" w:cstheme="minorAscii"/>
          <w:sz w:val="24"/>
          <w:szCs w:val="24"/>
        </w:rPr>
        <w:t>ates.”</w:t>
      </w:r>
    </w:p>
    <w:p w:rsidR="00176DAF" w:rsidP="00176DAF" w:rsidRDefault="007F0EEA" w14:paraId="05778C50" w14:textId="77777777">
      <w:pPr>
        <w:spacing w:after="0"/>
        <w:ind w:firstLine="360"/>
        <w:rPr>
          <w:rFonts w:cstheme="minorHAnsi"/>
          <w:sz w:val="24"/>
          <w:szCs w:val="24"/>
        </w:rPr>
      </w:pPr>
      <w:r w:rsidRPr="009E7F4C">
        <w:rPr>
          <w:rFonts w:cstheme="minorHAnsi"/>
          <w:sz w:val="24"/>
          <w:szCs w:val="24"/>
        </w:rPr>
        <w:t>“They don’t have regular FTL capabilities?”</w:t>
      </w:r>
    </w:p>
    <w:p w:rsidR="00176DAF" w:rsidP="00176DAF" w:rsidRDefault="007F0EEA" w14:paraId="1FC86C6B" w14:textId="77777777">
      <w:pPr>
        <w:spacing w:after="0"/>
        <w:ind w:firstLine="360"/>
        <w:rPr>
          <w:rFonts w:cstheme="minorHAnsi"/>
          <w:sz w:val="24"/>
          <w:szCs w:val="24"/>
        </w:rPr>
      </w:pPr>
      <w:r w:rsidRPr="009E7F4C">
        <w:rPr>
          <w:rFonts w:cstheme="minorHAnsi"/>
          <w:sz w:val="24"/>
          <w:szCs w:val="24"/>
        </w:rPr>
        <w:t>“No need.</w:t>
      </w:r>
      <w:r w:rsidR="0071681A">
        <w:rPr>
          <w:rFonts w:cstheme="minorHAnsi"/>
          <w:sz w:val="24"/>
          <w:szCs w:val="24"/>
        </w:rPr>
        <w:t xml:space="preserve"> </w:t>
      </w:r>
      <w:r w:rsidRPr="009E7F4C">
        <w:rPr>
          <w:rFonts w:cstheme="minorHAnsi"/>
          <w:sz w:val="24"/>
          <w:szCs w:val="24"/>
        </w:rPr>
        <w:t>They had the navigators.</w:t>
      </w:r>
      <w:r w:rsidR="0071681A">
        <w:rPr>
          <w:rFonts w:cstheme="minorHAnsi"/>
          <w:sz w:val="24"/>
          <w:szCs w:val="24"/>
        </w:rPr>
        <w:t xml:space="preserve"> </w:t>
      </w:r>
      <w:r w:rsidRPr="009E7F4C">
        <w:rPr>
          <w:rFonts w:cstheme="minorHAnsi"/>
          <w:sz w:val="24"/>
          <w:szCs w:val="24"/>
        </w:rPr>
        <w:t>They never developed the FTL bubble technology Beane perfected.”</w:t>
      </w:r>
    </w:p>
    <w:p w:rsidR="00176DAF" w:rsidP="00176DAF" w:rsidRDefault="007F0EEA" w14:paraId="39B9126D" w14:textId="77777777">
      <w:pPr>
        <w:spacing w:after="0"/>
        <w:ind w:firstLine="360"/>
        <w:rPr>
          <w:rFonts w:cstheme="minorHAnsi"/>
          <w:sz w:val="24"/>
          <w:szCs w:val="24"/>
        </w:rPr>
      </w:pPr>
      <w:r w:rsidRPr="009E7F4C">
        <w:rPr>
          <w:rFonts w:cstheme="minorHAnsi"/>
          <w:sz w:val="24"/>
          <w:szCs w:val="24"/>
        </w:rPr>
        <w:t>“How does that work?”</w:t>
      </w:r>
    </w:p>
    <w:p w:rsidR="00176DAF" w:rsidP="00176DAF" w:rsidRDefault="007F0EEA" w14:paraId="2A9E82A1" w14:textId="77777777">
      <w:pPr>
        <w:spacing w:after="0"/>
        <w:ind w:firstLine="360"/>
        <w:rPr>
          <w:rFonts w:cstheme="minorHAnsi"/>
          <w:sz w:val="24"/>
          <w:szCs w:val="24"/>
        </w:rPr>
      </w:pPr>
      <w:r w:rsidRPr="009E7F4C">
        <w:rPr>
          <w:rFonts w:cstheme="minorHAnsi"/>
          <w:sz w:val="24"/>
          <w:szCs w:val="24"/>
        </w:rPr>
        <w:t>“In extremely simplified terms, Beane’s drive creates a bubble around the ship, lowering its mass to zero, and then sort of hucks that bubble through space.”</w:t>
      </w:r>
    </w:p>
    <w:p w:rsidR="00176DAF" w:rsidP="7CC37334" w:rsidRDefault="007F0EEA" w14:paraId="6F09AC93" w14:textId="5B93B695">
      <w:pPr>
        <w:spacing w:after="0"/>
        <w:ind w:firstLine="360"/>
        <w:rPr>
          <w:rFonts w:cs="Calibri" w:cstheme="minorAscii"/>
          <w:sz w:val="24"/>
          <w:szCs w:val="24"/>
        </w:rPr>
      </w:pPr>
      <w:r w:rsidRPr="7CC37334" w:rsidR="7CC37334">
        <w:rPr>
          <w:rFonts w:cs="Calibri" w:cstheme="minorAscii"/>
          <w:sz w:val="24"/>
          <w:szCs w:val="24"/>
        </w:rPr>
        <w:t xml:space="preserve">“Neat. And the </w:t>
      </w:r>
      <w:ins w:author="Gary Smailes" w:date="2024-03-15T17:29:22.838Z" w:id="1778961690">
        <w:r w:rsidRPr="7CC37334" w:rsidR="7CC37334">
          <w:rPr>
            <w:rFonts w:cs="Calibri" w:cstheme="minorAscii"/>
            <w:sz w:val="24"/>
            <w:szCs w:val="24"/>
          </w:rPr>
          <w:t>g</w:t>
        </w:r>
      </w:ins>
      <w:del w:author="Gary Smailes" w:date="2024-03-15T17:29:22.445Z" w:id="1682167784">
        <w:r w:rsidRPr="7CC37334" w:rsidDel="7CC37334">
          <w:rPr>
            <w:rFonts w:cs="Calibri" w:cstheme="minorAscii"/>
            <w:sz w:val="24"/>
            <w:szCs w:val="24"/>
          </w:rPr>
          <w:delText>G</w:delText>
        </w:r>
      </w:del>
      <w:r w:rsidRPr="7CC37334" w:rsidR="7CC37334">
        <w:rPr>
          <w:rFonts w:cs="Calibri" w:cstheme="minorAscii"/>
          <w:sz w:val="24"/>
          <w:szCs w:val="24"/>
        </w:rPr>
        <w:t>ates?”</w:t>
      </w:r>
    </w:p>
    <w:p w:rsidR="00176DAF" w:rsidP="00176DAF" w:rsidRDefault="007F0EEA" w14:paraId="4C84F0C8" w14:textId="77777777">
      <w:pPr>
        <w:spacing w:after="0"/>
        <w:ind w:firstLine="360"/>
        <w:rPr>
          <w:rFonts w:cstheme="minorHAnsi"/>
          <w:sz w:val="24"/>
          <w:szCs w:val="24"/>
        </w:rPr>
      </w:pPr>
      <w:r w:rsidRPr="009E7F4C">
        <w:rPr>
          <w:rFonts w:cstheme="minorHAnsi"/>
          <w:sz w:val="24"/>
          <w:szCs w:val="24"/>
        </w:rPr>
        <w:t>“Anchored wormholes.</w:t>
      </w:r>
      <w:r w:rsidR="0071681A">
        <w:rPr>
          <w:rFonts w:cstheme="minorHAnsi"/>
          <w:sz w:val="24"/>
          <w:szCs w:val="24"/>
        </w:rPr>
        <w:t xml:space="preserve"> </w:t>
      </w:r>
      <w:r w:rsidRPr="009E7F4C">
        <w:rPr>
          <w:rFonts w:cstheme="minorHAnsi"/>
          <w:sz w:val="24"/>
          <w:szCs w:val="24"/>
        </w:rPr>
        <w:t>No special drive required.”</w:t>
      </w:r>
    </w:p>
    <w:p w:rsidR="00176DAF" w:rsidP="00176DAF" w:rsidRDefault="007F0EEA" w14:paraId="1FFA21D6" w14:textId="77777777">
      <w:pPr>
        <w:spacing w:after="0"/>
        <w:ind w:firstLine="360"/>
        <w:rPr>
          <w:rFonts w:cstheme="minorHAnsi"/>
          <w:sz w:val="24"/>
          <w:szCs w:val="24"/>
        </w:rPr>
      </w:pPr>
      <w:r w:rsidRPr="009E7F4C">
        <w:rPr>
          <w:rFonts w:cstheme="minorHAnsi"/>
          <w:sz w:val="24"/>
          <w:szCs w:val="24"/>
        </w:rPr>
        <w:t>“Also neat.”</w:t>
      </w:r>
    </w:p>
    <w:p w:rsidR="00176DAF" w:rsidP="00176DAF" w:rsidRDefault="007F0EEA" w14:paraId="04AB0C45" w14:textId="77777777">
      <w:pPr>
        <w:spacing w:after="0"/>
        <w:ind w:firstLine="360"/>
        <w:rPr>
          <w:rFonts w:cstheme="minorHAnsi"/>
          <w:sz w:val="24"/>
          <w:szCs w:val="24"/>
        </w:rPr>
      </w:pPr>
      <w:r w:rsidRPr="009E7F4C">
        <w:rPr>
          <w:rFonts w:cstheme="minorHAnsi"/>
          <w:sz w:val="24"/>
          <w:szCs w:val="24"/>
        </w:rPr>
        <w:t>“Don’t you know how anything works?”</w:t>
      </w:r>
    </w:p>
    <w:p w:rsidR="00176DAF" w:rsidP="7CC37334" w:rsidRDefault="007F0EEA" w14:paraId="4369DC93" w14:textId="237F1BD9">
      <w:pPr>
        <w:spacing w:after="0"/>
        <w:ind w:firstLine="360"/>
        <w:rPr>
          <w:rFonts w:cs="Calibri" w:cstheme="minorAscii"/>
          <w:sz w:val="24"/>
          <w:szCs w:val="24"/>
        </w:rPr>
      </w:pPr>
      <w:r w:rsidRPr="7CC37334" w:rsidR="7CC37334">
        <w:rPr>
          <w:rFonts w:cs="Calibri" w:cstheme="minorAscii"/>
          <w:sz w:val="24"/>
          <w:szCs w:val="24"/>
        </w:rPr>
        <w:t xml:space="preserve">“Baby, I </w:t>
      </w:r>
      <w:r w:rsidRPr="7CC37334" w:rsidR="7CC37334">
        <w:rPr>
          <w:rFonts w:cs="Calibri" w:cstheme="minorAscii"/>
          <w:sz w:val="24"/>
          <w:szCs w:val="24"/>
        </w:rPr>
        <w:t>don’t</w:t>
      </w:r>
      <w:r w:rsidRPr="7CC37334" w:rsidR="7CC37334">
        <w:rPr>
          <w:rFonts w:cs="Calibri" w:cstheme="minorAscii"/>
          <w:sz w:val="24"/>
          <w:szCs w:val="24"/>
        </w:rPr>
        <w:t xml:space="preserve"> even know how the door to this room works. </w:t>
      </w:r>
      <w:r w:rsidRPr="7CC37334" w:rsidR="7CC37334">
        <w:rPr>
          <w:rFonts w:cs="Calibri" w:cstheme="minorAscii"/>
          <w:sz w:val="24"/>
          <w:szCs w:val="24"/>
        </w:rPr>
        <w:t>So</w:t>
      </w:r>
      <w:ins w:author="Gary Smailes" w:date="2024-03-15T17:29:34.871Z" w:id="1818528444">
        <w:r w:rsidRPr="7CC37334" w:rsidR="7CC37334">
          <w:rPr>
            <w:rFonts w:cs="Calibri" w:cstheme="minorAscii"/>
            <w:sz w:val="24"/>
            <w:szCs w:val="24"/>
          </w:rPr>
          <w:t>,</w:t>
        </w:r>
      </w:ins>
      <w:r w:rsidRPr="7CC37334" w:rsidR="7CC37334">
        <w:rPr>
          <w:rFonts w:cs="Calibri" w:cstheme="minorAscii"/>
          <w:sz w:val="24"/>
          <w:szCs w:val="24"/>
        </w:rPr>
        <w:t xml:space="preserve"> the cruiser outside </w:t>
      </w:r>
      <w:r w:rsidRPr="7CC37334" w:rsidR="7CC37334">
        <w:rPr>
          <w:rFonts w:cs="Calibri" w:cstheme="minorAscii"/>
          <w:sz w:val="24"/>
          <w:szCs w:val="24"/>
        </w:rPr>
        <w:t>Freehaven</w:t>
      </w:r>
      <w:r w:rsidRPr="7CC37334" w:rsidR="7CC37334">
        <w:rPr>
          <w:rFonts w:cs="Calibri" w:cstheme="minorAscii"/>
          <w:sz w:val="24"/>
          <w:szCs w:val="24"/>
        </w:rPr>
        <w:t xml:space="preserve"> right now?”</w:t>
      </w:r>
    </w:p>
    <w:p w:rsidR="00176DAF" w:rsidP="00176DAF" w:rsidRDefault="007F0EEA" w14:paraId="5D867722" w14:textId="77777777">
      <w:pPr>
        <w:spacing w:after="0"/>
        <w:ind w:firstLine="360"/>
        <w:rPr>
          <w:rFonts w:cstheme="minorHAnsi"/>
          <w:sz w:val="24"/>
          <w:szCs w:val="24"/>
        </w:rPr>
      </w:pPr>
      <w:r w:rsidRPr="009E7F4C">
        <w:rPr>
          <w:rFonts w:cstheme="minorHAnsi"/>
          <w:sz w:val="24"/>
          <w:szCs w:val="24"/>
        </w:rPr>
        <w:t>“Second Consortium.”</w:t>
      </w:r>
    </w:p>
    <w:p w:rsidR="00176DAF" w:rsidP="00176DAF" w:rsidRDefault="007F0EEA" w14:paraId="1B65FAC6" w14:textId="77777777">
      <w:pPr>
        <w:spacing w:after="0"/>
        <w:ind w:firstLine="360"/>
        <w:rPr>
          <w:rFonts w:cstheme="minorHAnsi"/>
          <w:sz w:val="24"/>
          <w:szCs w:val="24"/>
        </w:rPr>
      </w:pPr>
      <w:r w:rsidRPr="009E7F4C">
        <w:rPr>
          <w:rFonts w:cstheme="minorHAnsi"/>
          <w:sz w:val="24"/>
          <w:szCs w:val="24"/>
        </w:rPr>
        <w:t>“But there was a First goon on the vid when they got here.”</w:t>
      </w:r>
    </w:p>
    <w:p w:rsidR="00176DAF" w:rsidP="00176DAF" w:rsidRDefault="007F0EEA" w14:paraId="164C93CF" w14:textId="77777777">
      <w:pPr>
        <w:spacing w:after="0"/>
        <w:ind w:firstLine="360"/>
        <w:rPr>
          <w:rFonts w:cstheme="minorHAnsi"/>
          <w:sz w:val="24"/>
          <w:szCs w:val="24"/>
        </w:rPr>
      </w:pPr>
      <w:r w:rsidRPr="009E7F4C">
        <w:rPr>
          <w:rFonts w:cstheme="minorHAnsi"/>
          <w:sz w:val="24"/>
          <w:szCs w:val="24"/>
        </w:rPr>
        <w:t>“Faked.</w:t>
      </w:r>
      <w:r w:rsidR="0071681A">
        <w:rPr>
          <w:rFonts w:cstheme="minorHAnsi"/>
          <w:sz w:val="24"/>
          <w:szCs w:val="24"/>
        </w:rPr>
        <w:t xml:space="preserve"> </w:t>
      </w:r>
      <w:r w:rsidRPr="009E7F4C">
        <w:rPr>
          <w:rFonts w:cstheme="minorHAnsi"/>
          <w:sz w:val="24"/>
          <w:szCs w:val="24"/>
        </w:rPr>
        <w:t>The Edochians don’t give a shit about us.</w:t>
      </w:r>
      <w:r w:rsidR="0071681A">
        <w:rPr>
          <w:rFonts w:cstheme="minorHAnsi"/>
          <w:sz w:val="24"/>
          <w:szCs w:val="24"/>
        </w:rPr>
        <w:t xml:space="preserve"> </w:t>
      </w:r>
      <w:r w:rsidRPr="009E7F4C">
        <w:rPr>
          <w:rFonts w:cstheme="minorHAnsi"/>
          <w:sz w:val="24"/>
          <w:szCs w:val="24"/>
        </w:rPr>
        <w:t>They’re here because Beane used to use Freehaven as a base of operations, and they’re sitting on the station in case he comes back.”</w:t>
      </w:r>
    </w:p>
    <w:p w:rsidR="00176DAF" w:rsidP="00176DAF" w:rsidRDefault="007F0EEA" w14:paraId="319703A5" w14:textId="77777777">
      <w:pPr>
        <w:spacing w:after="0"/>
        <w:ind w:firstLine="360"/>
        <w:rPr>
          <w:rFonts w:cstheme="minorHAnsi"/>
          <w:sz w:val="24"/>
          <w:szCs w:val="24"/>
        </w:rPr>
      </w:pPr>
      <w:r w:rsidRPr="009E7F4C">
        <w:rPr>
          <w:rFonts w:cstheme="minorHAnsi"/>
          <w:sz w:val="24"/>
          <w:szCs w:val="24"/>
        </w:rPr>
        <w:t>“But they Jumped in,” I say.</w:t>
      </w:r>
    </w:p>
    <w:p w:rsidR="00176DAF" w:rsidP="00176DAF" w:rsidRDefault="007F0EEA" w14:paraId="366B60D2" w14:textId="77777777">
      <w:pPr>
        <w:spacing w:after="0"/>
        <w:ind w:firstLine="360"/>
        <w:rPr>
          <w:rFonts w:cstheme="minorHAnsi"/>
          <w:sz w:val="24"/>
          <w:szCs w:val="24"/>
        </w:rPr>
      </w:pPr>
      <w:r w:rsidRPr="009E7F4C">
        <w:rPr>
          <w:rFonts w:cstheme="minorHAnsi"/>
          <w:sz w:val="24"/>
          <w:szCs w:val="24"/>
        </w:rPr>
        <w:t>“I’m sure they untethered their navigator as soon as they got here.</w:t>
      </w:r>
      <w:r w:rsidR="0071681A">
        <w:rPr>
          <w:rFonts w:cstheme="minorHAnsi"/>
          <w:sz w:val="24"/>
          <w:szCs w:val="24"/>
        </w:rPr>
        <w:t xml:space="preserve"> </w:t>
      </w:r>
      <w:r w:rsidRPr="009E7F4C">
        <w:rPr>
          <w:rFonts w:cstheme="minorHAnsi"/>
          <w:sz w:val="24"/>
          <w:szCs w:val="24"/>
        </w:rPr>
        <w:t xml:space="preserve">We knew through our contacts when they’d arrive, so we had Chippers bring in the </w:t>
      </w:r>
      <w:r w:rsidRPr="001552BE">
        <w:rPr>
          <w:rFonts w:cstheme="minorHAnsi"/>
          <w:i/>
          <w:iCs/>
          <w:sz w:val="24"/>
          <w:szCs w:val="24"/>
        </w:rPr>
        <w:t>Hercules</w:t>
      </w:r>
      <w:r w:rsidRPr="009E7F4C">
        <w:rPr>
          <w:rFonts w:cstheme="minorHAnsi"/>
          <w:sz w:val="24"/>
          <w:szCs w:val="24"/>
        </w:rPr>
        <w:t xml:space="preserve"> at the same time.”</w:t>
      </w:r>
    </w:p>
    <w:p w:rsidR="00176DAF" w:rsidP="00176DAF" w:rsidRDefault="007F0EEA" w14:paraId="2B3BB38E" w14:textId="77777777">
      <w:pPr>
        <w:spacing w:after="0"/>
        <w:ind w:firstLine="360"/>
        <w:rPr>
          <w:rFonts w:cstheme="minorHAnsi"/>
          <w:sz w:val="24"/>
          <w:szCs w:val="24"/>
        </w:rPr>
      </w:pPr>
      <w:r w:rsidRPr="009E7F4C">
        <w:rPr>
          <w:rFonts w:cstheme="minorHAnsi"/>
          <w:sz w:val="24"/>
          <w:szCs w:val="24"/>
        </w:rPr>
        <w:t>“Contacts?”</w:t>
      </w:r>
    </w:p>
    <w:p w:rsidR="00176DAF" w:rsidP="00176DAF" w:rsidRDefault="007F0EEA" w14:paraId="165932D6" w14:textId="77777777">
      <w:pPr>
        <w:spacing w:after="0"/>
        <w:ind w:firstLine="360"/>
        <w:rPr>
          <w:rFonts w:cstheme="minorHAnsi"/>
          <w:sz w:val="24"/>
          <w:szCs w:val="24"/>
        </w:rPr>
      </w:pPr>
      <w:r w:rsidRPr="009E7F4C">
        <w:rPr>
          <w:rFonts w:cstheme="minorHAnsi"/>
          <w:sz w:val="24"/>
          <w:szCs w:val="24"/>
        </w:rPr>
        <w:lastRenderedPageBreak/>
        <w:t>“Not all of the Edochians follow the First’s lead.</w:t>
      </w:r>
      <w:r w:rsidR="0071681A">
        <w:rPr>
          <w:rFonts w:cstheme="minorHAnsi"/>
          <w:sz w:val="24"/>
          <w:szCs w:val="24"/>
        </w:rPr>
        <w:t xml:space="preserve"> </w:t>
      </w:r>
      <w:r w:rsidRPr="009E7F4C">
        <w:rPr>
          <w:rFonts w:cstheme="minorHAnsi"/>
          <w:sz w:val="24"/>
          <w:szCs w:val="24"/>
        </w:rPr>
        <w:t>There are some sane ones.”</w:t>
      </w:r>
    </w:p>
    <w:p w:rsidR="00176DAF" w:rsidP="7CC37334" w:rsidRDefault="007F0EEA" w14:paraId="042648D9" w14:textId="5AC03510">
      <w:pPr>
        <w:spacing w:after="0"/>
        <w:ind w:firstLine="360"/>
        <w:rPr>
          <w:ins w:author="Gary Smailes" w:date="2024-03-15T17:30:14.503Z" w:id="1600053370"/>
          <w:rFonts w:cs="Calibri" w:cstheme="minorAscii"/>
          <w:sz w:val="24"/>
          <w:szCs w:val="24"/>
        </w:rPr>
      </w:pPr>
      <w:r w:rsidRPr="7CC37334" w:rsidR="7CC37334">
        <w:rPr>
          <w:rFonts w:cs="Calibri" w:cstheme="minorAscii"/>
          <w:sz w:val="24"/>
          <w:szCs w:val="24"/>
        </w:rPr>
        <w:t>I put down my empty glass and poke at the breakfast sausage.</w:t>
      </w:r>
      <w:r w:rsidRPr="7CC37334" w:rsidR="7CC37334">
        <w:rPr>
          <w:rFonts w:cs="Calibri" w:cstheme="minorAscii"/>
          <w:sz w:val="24"/>
          <w:szCs w:val="24"/>
        </w:rPr>
        <w:t xml:space="preserve"> </w:t>
      </w:r>
      <w:r w:rsidRPr="7CC37334" w:rsidR="7CC37334">
        <w:rPr>
          <w:rFonts w:cs="Calibri" w:cstheme="minorAscii"/>
          <w:sz w:val="24"/>
          <w:szCs w:val="24"/>
        </w:rPr>
        <w:t xml:space="preserve">I guess </w:t>
      </w:r>
      <w:r w:rsidRPr="7CC37334" w:rsidR="7CC37334">
        <w:rPr>
          <w:rFonts w:cs="Calibri" w:cstheme="minorAscii"/>
          <w:sz w:val="24"/>
          <w:szCs w:val="24"/>
        </w:rPr>
        <w:t>it’s</w:t>
      </w:r>
      <w:r w:rsidRPr="7CC37334" w:rsidR="7CC37334">
        <w:rPr>
          <w:rFonts w:cs="Calibri" w:cstheme="minorAscii"/>
          <w:sz w:val="24"/>
          <w:szCs w:val="24"/>
        </w:rPr>
        <w:t xml:space="preserve"> beef.</w:t>
      </w:r>
      <w:r w:rsidRPr="7CC37334" w:rsidR="7CC37334">
        <w:rPr>
          <w:rFonts w:cs="Calibri" w:cstheme="minorAscii"/>
          <w:sz w:val="24"/>
          <w:szCs w:val="24"/>
        </w:rPr>
        <w:t xml:space="preserve"> </w:t>
      </w:r>
      <w:r w:rsidRPr="7CC37334" w:rsidR="7CC37334">
        <w:rPr>
          <w:rFonts w:cs="Calibri" w:cstheme="minorAscii"/>
          <w:sz w:val="24"/>
          <w:szCs w:val="24"/>
        </w:rPr>
        <w:t>We’ll</w:t>
      </w:r>
      <w:r w:rsidRPr="7CC37334" w:rsidR="7CC37334">
        <w:rPr>
          <w:rFonts w:cs="Calibri" w:cstheme="minorAscii"/>
          <w:sz w:val="24"/>
          <w:szCs w:val="24"/>
        </w:rPr>
        <w:t xml:space="preserve"> call it beef.</w:t>
      </w:r>
      <w:r w:rsidRPr="7CC37334" w:rsidR="7CC37334">
        <w:rPr>
          <w:rFonts w:cs="Calibri" w:cstheme="minorAscii"/>
          <w:sz w:val="24"/>
          <w:szCs w:val="24"/>
        </w:rPr>
        <w:t xml:space="preserve"> </w:t>
      </w:r>
      <w:r w:rsidRPr="7CC37334" w:rsidR="7CC37334">
        <w:rPr>
          <w:rFonts w:cs="Calibri" w:cstheme="minorAscii"/>
          <w:sz w:val="24"/>
          <w:szCs w:val="24"/>
        </w:rPr>
        <w:t>I’m</w:t>
      </w:r>
      <w:r w:rsidRPr="7CC37334" w:rsidR="7CC37334">
        <w:rPr>
          <w:rFonts w:cs="Calibri" w:cstheme="minorAscii"/>
          <w:sz w:val="24"/>
          <w:szCs w:val="24"/>
        </w:rPr>
        <w:t xml:space="preserve"> going to eat it regardless of what it is, but my brain expects a decision before I put some random chunk of burnt flesh in my mouth.</w:t>
      </w:r>
      <w:r w:rsidRPr="7CC37334" w:rsidR="7CC37334">
        <w:rPr>
          <w:rFonts w:cs="Calibri" w:cstheme="minorAscii"/>
          <w:sz w:val="24"/>
          <w:szCs w:val="24"/>
        </w:rPr>
        <w:t xml:space="preserve"> </w:t>
      </w:r>
    </w:p>
    <w:p w:rsidR="00176DAF" w:rsidP="7CC37334" w:rsidRDefault="007F0EEA" w14:paraId="569405F8" w14:textId="45814237">
      <w:pPr>
        <w:spacing w:after="0"/>
        <w:ind w:firstLine="360"/>
        <w:rPr>
          <w:rFonts w:cs="Calibri" w:cstheme="minorAscii"/>
          <w:sz w:val="24"/>
          <w:szCs w:val="24"/>
        </w:rPr>
      </w:pPr>
      <w:r w:rsidRPr="7CC37334" w:rsidR="7CC37334">
        <w:rPr>
          <w:rFonts w:cs="Calibri" w:cstheme="minorAscii"/>
          <w:sz w:val="24"/>
          <w:szCs w:val="24"/>
        </w:rPr>
        <w:t>“Does Chippers know what’s going on?”</w:t>
      </w:r>
    </w:p>
    <w:p w:rsidR="00176DAF" w:rsidP="00176DAF" w:rsidRDefault="007F0EEA" w14:paraId="65046E83" w14:textId="77777777">
      <w:pPr>
        <w:spacing w:after="0"/>
        <w:ind w:firstLine="360"/>
        <w:rPr>
          <w:rFonts w:cstheme="minorHAnsi"/>
          <w:sz w:val="24"/>
          <w:szCs w:val="24"/>
        </w:rPr>
      </w:pPr>
      <w:r w:rsidRPr="009E7F4C">
        <w:rPr>
          <w:rFonts w:cstheme="minorHAnsi"/>
          <w:sz w:val="24"/>
          <w:szCs w:val="24"/>
        </w:rPr>
        <w:t>“Some.</w:t>
      </w:r>
      <w:r w:rsidR="0071681A">
        <w:rPr>
          <w:rFonts w:cstheme="minorHAnsi"/>
          <w:sz w:val="24"/>
          <w:szCs w:val="24"/>
        </w:rPr>
        <w:t xml:space="preserve"> </w:t>
      </w:r>
      <w:r w:rsidRPr="009E7F4C">
        <w:rPr>
          <w:rFonts w:cstheme="minorHAnsi"/>
          <w:sz w:val="24"/>
          <w:szCs w:val="24"/>
        </w:rPr>
        <w:t>He’s a patriot and wasn’t hard to convince.”</w:t>
      </w:r>
    </w:p>
    <w:p w:rsidR="00176DAF" w:rsidP="00176DAF" w:rsidRDefault="007F0EEA" w14:paraId="7396AFB2" w14:textId="77777777">
      <w:pPr>
        <w:spacing w:after="0"/>
        <w:ind w:firstLine="360"/>
        <w:rPr>
          <w:rFonts w:cstheme="minorHAnsi"/>
          <w:sz w:val="24"/>
          <w:szCs w:val="24"/>
        </w:rPr>
      </w:pPr>
      <w:r w:rsidRPr="009E7F4C">
        <w:rPr>
          <w:rFonts w:cstheme="minorHAnsi"/>
          <w:sz w:val="24"/>
          <w:szCs w:val="24"/>
        </w:rPr>
        <w:t>“Why me?”</w:t>
      </w:r>
    </w:p>
    <w:p w:rsidR="00176DAF" w:rsidP="7CC37334" w:rsidRDefault="007F0EEA" w14:paraId="69C525E2" w14:textId="7B418C31">
      <w:pPr>
        <w:spacing w:after="0"/>
        <w:ind w:firstLine="360"/>
        <w:rPr>
          <w:rFonts w:cs="Calibri" w:cstheme="minorAscii"/>
          <w:sz w:val="24"/>
          <w:szCs w:val="24"/>
        </w:rPr>
      </w:pPr>
      <w:r w:rsidRPr="7CC37334" w:rsidR="7CC37334">
        <w:rPr>
          <w:rFonts w:cs="Calibri" w:cstheme="minorAscii"/>
          <w:sz w:val="24"/>
          <w:szCs w:val="24"/>
        </w:rPr>
        <w:t>“</w:t>
      </w:r>
      <w:r w:rsidRPr="7CC37334" w:rsidR="7CC37334">
        <w:rPr>
          <w:rFonts w:cs="Calibri" w:cstheme="minorAscii"/>
          <w:sz w:val="24"/>
          <w:szCs w:val="24"/>
        </w:rPr>
        <w:t>We’ve</w:t>
      </w:r>
      <w:r w:rsidRPr="7CC37334" w:rsidR="7CC37334">
        <w:rPr>
          <w:rFonts w:cs="Calibri" w:cstheme="minorAscii"/>
          <w:sz w:val="24"/>
          <w:szCs w:val="24"/>
        </w:rPr>
        <w:t xml:space="preserve"> got a special present planned for the First Consortium, but we need the entire </w:t>
      </w:r>
      <w:ins w:author="Gary Smailes" w:date="2024-03-15T17:30:29.084Z" w:id="786046780">
        <w:r w:rsidRPr="7CC37334" w:rsidR="7CC37334">
          <w:rPr>
            <w:rFonts w:cs="Calibri" w:cstheme="minorAscii"/>
            <w:sz w:val="24"/>
            <w:szCs w:val="24"/>
          </w:rPr>
          <w:t>U</w:t>
        </w:r>
      </w:ins>
      <w:del w:author="Gary Smailes" w:date="2024-03-15T17:30:28.394Z" w:id="1785136458">
        <w:r w:rsidRPr="7CC37334" w:rsidDel="7CC37334">
          <w:rPr>
            <w:rFonts w:cs="Calibri" w:cstheme="minorAscii"/>
            <w:sz w:val="24"/>
            <w:szCs w:val="24"/>
          </w:rPr>
          <w:delText>u</w:delText>
        </w:r>
      </w:del>
      <w:r w:rsidRPr="7CC37334" w:rsidR="7CC37334">
        <w:rPr>
          <w:rFonts w:cs="Calibri" w:cstheme="minorAscii"/>
          <w:sz w:val="24"/>
          <w:szCs w:val="24"/>
        </w:rPr>
        <w:t xml:space="preserve">niverse watching to make it work. The Spaceball Tournament is a great start, but </w:t>
      </w:r>
      <w:r w:rsidRPr="7CC37334" w:rsidR="7CC37334">
        <w:rPr>
          <w:rFonts w:cs="Calibri" w:cstheme="minorAscii"/>
          <w:sz w:val="24"/>
          <w:szCs w:val="24"/>
        </w:rPr>
        <w:t>it’s</w:t>
      </w:r>
      <w:r w:rsidRPr="7CC37334" w:rsidR="7CC37334">
        <w:rPr>
          <w:rFonts w:cs="Calibri" w:cstheme="minorAscii"/>
          <w:sz w:val="24"/>
          <w:szCs w:val="24"/>
        </w:rPr>
        <w:t xml:space="preserve"> got to be special. We needed a circus. As far as ringmasters go, we </w:t>
      </w:r>
      <w:r w:rsidRPr="7CC37334" w:rsidR="7CC37334">
        <w:rPr>
          <w:rFonts w:cs="Calibri" w:cstheme="minorAscii"/>
          <w:sz w:val="24"/>
          <w:szCs w:val="24"/>
        </w:rPr>
        <w:t>couldn’t</w:t>
      </w:r>
      <w:r w:rsidRPr="7CC37334" w:rsidR="7CC37334">
        <w:rPr>
          <w:rFonts w:cs="Calibri" w:cstheme="minorAscii"/>
          <w:sz w:val="24"/>
          <w:szCs w:val="24"/>
        </w:rPr>
        <w:t xml:space="preserve"> think of anybody better than you.” </w:t>
      </w:r>
    </w:p>
    <w:p w:rsidR="00176DAF" w:rsidP="00176DAF" w:rsidRDefault="007F0EEA" w14:paraId="1E266EF3" w14:textId="77777777">
      <w:pPr>
        <w:spacing w:after="0"/>
        <w:ind w:firstLine="360"/>
        <w:rPr>
          <w:rFonts w:cstheme="minorHAnsi"/>
          <w:sz w:val="24"/>
          <w:szCs w:val="24"/>
        </w:rPr>
      </w:pPr>
      <w:r w:rsidRPr="009E7F4C">
        <w:rPr>
          <w:rFonts w:cstheme="minorHAnsi"/>
          <w:sz w:val="24"/>
          <w:szCs w:val="24"/>
        </w:rPr>
        <w:t>“Wait a minute.</w:t>
      </w:r>
      <w:r w:rsidR="0071681A">
        <w:rPr>
          <w:rFonts w:cstheme="minorHAnsi"/>
          <w:sz w:val="24"/>
          <w:szCs w:val="24"/>
        </w:rPr>
        <w:t xml:space="preserve"> </w:t>
      </w:r>
      <w:r w:rsidRPr="009E7F4C">
        <w:rPr>
          <w:rFonts w:cstheme="minorHAnsi"/>
          <w:sz w:val="24"/>
          <w:szCs w:val="24"/>
        </w:rPr>
        <w:t xml:space="preserve">I was </w:t>
      </w:r>
      <w:r w:rsidRPr="004C198E">
        <w:rPr>
          <w:rFonts w:cstheme="minorHAnsi"/>
          <w:i/>
          <w:iCs/>
          <w:sz w:val="24"/>
          <w:szCs w:val="24"/>
        </w:rPr>
        <w:t>your</w:t>
      </w:r>
      <w:r w:rsidRPr="009E7F4C">
        <w:rPr>
          <w:rFonts w:cstheme="minorHAnsi"/>
          <w:sz w:val="24"/>
          <w:szCs w:val="24"/>
        </w:rPr>
        <w:t xml:space="preserve"> idea?”</w:t>
      </w:r>
    </w:p>
    <w:p w:rsidR="00176DAF" w:rsidP="00176DAF" w:rsidRDefault="007F0EEA" w14:paraId="64585D48" w14:textId="77777777">
      <w:pPr>
        <w:spacing w:after="0"/>
        <w:ind w:firstLine="360"/>
        <w:rPr>
          <w:rFonts w:cstheme="minorHAnsi"/>
          <w:sz w:val="24"/>
          <w:szCs w:val="24"/>
        </w:rPr>
      </w:pPr>
      <w:r w:rsidRPr="009E7F4C">
        <w:rPr>
          <w:rFonts w:cstheme="minorHAnsi"/>
          <w:sz w:val="24"/>
          <w:szCs w:val="24"/>
        </w:rPr>
        <w:t>She nods.</w:t>
      </w:r>
      <w:r w:rsidR="0071681A">
        <w:rPr>
          <w:rFonts w:cstheme="minorHAnsi"/>
          <w:sz w:val="24"/>
          <w:szCs w:val="24"/>
        </w:rPr>
        <w:t xml:space="preserve"> </w:t>
      </w:r>
      <w:r w:rsidRPr="009E7F4C">
        <w:rPr>
          <w:rFonts w:cstheme="minorHAnsi"/>
          <w:sz w:val="24"/>
          <w:szCs w:val="24"/>
        </w:rPr>
        <w:t>“I pitched you to Beane.”</w:t>
      </w:r>
    </w:p>
    <w:p w:rsidR="00176DAF" w:rsidP="00176DAF" w:rsidRDefault="007F0EEA" w14:paraId="62609221" w14:textId="77777777">
      <w:pPr>
        <w:spacing w:after="0"/>
        <w:ind w:firstLine="360"/>
        <w:rPr>
          <w:rFonts w:cstheme="minorHAnsi"/>
          <w:sz w:val="24"/>
          <w:szCs w:val="24"/>
        </w:rPr>
      </w:pPr>
      <w:r w:rsidRPr="009E7F4C">
        <w:rPr>
          <w:rFonts w:cstheme="minorHAnsi"/>
          <w:sz w:val="24"/>
          <w:szCs w:val="24"/>
        </w:rPr>
        <w:t>“How do you know him?”</w:t>
      </w:r>
    </w:p>
    <w:p w:rsidR="00176DAF" w:rsidP="00176DAF" w:rsidRDefault="007F0EEA" w14:paraId="0E282342" w14:textId="4CE845FA">
      <w:pPr>
        <w:spacing w:after="0"/>
        <w:ind w:firstLine="360"/>
        <w:rPr>
          <w:rFonts w:cstheme="minorHAnsi"/>
          <w:sz w:val="24"/>
          <w:szCs w:val="24"/>
        </w:rPr>
      </w:pPr>
      <w:r w:rsidRPr="009E7F4C">
        <w:rPr>
          <w:rFonts w:cstheme="minorHAnsi"/>
          <w:sz w:val="24"/>
          <w:szCs w:val="24"/>
        </w:rPr>
        <w:t>“I know his wife, Kiera.</w:t>
      </w:r>
      <w:r w:rsidR="0071681A">
        <w:rPr>
          <w:rFonts w:cstheme="minorHAnsi"/>
          <w:sz w:val="24"/>
          <w:szCs w:val="24"/>
        </w:rPr>
        <w:t xml:space="preserve"> </w:t>
      </w:r>
      <w:r w:rsidRPr="009E7F4C">
        <w:rPr>
          <w:rFonts w:cstheme="minorHAnsi"/>
          <w:sz w:val="24"/>
          <w:szCs w:val="24"/>
        </w:rPr>
        <w:t>We lived near each other when we were kids.”</w:t>
      </w:r>
    </w:p>
    <w:p w:rsidR="00176DAF" w:rsidP="00176DAF" w:rsidRDefault="007F0EEA" w14:paraId="292E88C8" w14:textId="77777777">
      <w:pPr>
        <w:spacing w:after="0"/>
        <w:ind w:firstLine="360"/>
        <w:rPr>
          <w:rFonts w:cstheme="minorHAnsi"/>
          <w:sz w:val="24"/>
          <w:szCs w:val="24"/>
        </w:rPr>
      </w:pPr>
      <w:r w:rsidRPr="009E7F4C">
        <w:rPr>
          <w:rFonts w:cstheme="minorHAnsi"/>
          <w:sz w:val="24"/>
          <w:szCs w:val="24"/>
        </w:rPr>
        <w:t>“Weird.”</w:t>
      </w:r>
    </w:p>
    <w:p w:rsidR="00176DAF" w:rsidP="7CC37334" w:rsidRDefault="007F0EEA" w14:paraId="77C8E57C" w14:textId="3ADA115C">
      <w:pPr>
        <w:spacing w:after="0"/>
        <w:ind w:firstLine="360"/>
        <w:rPr>
          <w:del w:author="Gary Smailes" w:date="2024-03-15T17:30:51.471Z" w:id="192918755"/>
          <w:rFonts w:cs="Calibri" w:cstheme="minorAscii"/>
          <w:sz w:val="24"/>
          <w:szCs w:val="24"/>
        </w:rPr>
      </w:pPr>
      <w:r w:rsidRPr="7CC37334" w:rsidR="7CC37334">
        <w:rPr>
          <w:rFonts w:cs="Calibri" w:cstheme="minorAscii"/>
          <w:sz w:val="24"/>
          <w:szCs w:val="24"/>
        </w:rPr>
        <w:t xml:space="preserve">“Yeah, small </w:t>
      </w:r>
      <w:ins w:author="Gary Smailes" w:date="2024-03-15T17:30:48.145Z" w:id="304542600">
        <w:r w:rsidRPr="7CC37334" w:rsidR="7CC37334">
          <w:rPr>
            <w:rFonts w:cs="Calibri" w:cstheme="minorAscii"/>
            <w:sz w:val="24"/>
            <w:szCs w:val="24"/>
          </w:rPr>
          <w:t>U</w:t>
        </w:r>
      </w:ins>
      <w:del w:author="Gary Smailes" w:date="2024-03-15T17:30:47.488Z" w:id="34960546">
        <w:r w:rsidRPr="7CC37334" w:rsidDel="7CC37334">
          <w:rPr>
            <w:rFonts w:cs="Calibri" w:cstheme="minorAscii"/>
            <w:sz w:val="24"/>
            <w:szCs w:val="24"/>
          </w:rPr>
          <w:delText>u</w:delText>
        </w:r>
      </w:del>
      <w:r w:rsidRPr="7CC37334" w:rsidR="7CC37334">
        <w:rPr>
          <w:rFonts w:cs="Calibri" w:cstheme="minorAscii"/>
          <w:sz w:val="24"/>
          <w:szCs w:val="24"/>
        </w:rPr>
        <w:t>niverse.”</w:t>
      </w:r>
      <w:ins w:author="Gary Smailes" w:date="2024-03-15T17:30:51.818Z" w:id="878854531">
        <w:r w:rsidRPr="7CC37334" w:rsidR="7CC37334">
          <w:rPr>
            <w:rFonts w:cs="Calibri" w:cstheme="minorAscii"/>
            <w:sz w:val="24"/>
            <w:szCs w:val="24"/>
          </w:rPr>
          <w:t xml:space="preserve"> </w:t>
        </w:r>
      </w:ins>
    </w:p>
    <w:p w:rsidR="00176DAF" w:rsidP="7CC37334" w:rsidRDefault="007F0EEA" w14:paraId="5DE4DDB8" w14:textId="2CBBC646">
      <w:pPr>
        <w:spacing w:after="0"/>
        <w:ind w:firstLine="0"/>
        <w:rPr>
          <w:del w:author="Gary Smailes" w:date="2024-03-15T17:30:53.426Z" w:id="565806392"/>
          <w:rFonts w:cs="Calibri" w:cstheme="minorAscii"/>
          <w:sz w:val="24"/>
          <w:szCs w:val="24"/>
        </w:rPr>
        <w:pPrChange w:author="Gary Smailes" w:date="2024-03-15T17:30:51.267Z">
          <w:pPr>
            <w:spacing w:after="0"/>
            <w:ind w:firstLine="360"/>
          </w:pPr>
        </w:pPrChange>
      </w:pPr>
      <w:r w:rsidRPr="7CC37334" w:rsidR="7CC37334">
        <w:rPr>
          <w:rFonts w:cs="Calibri" w:cstheme="minorAscii"/>
          <w:sz w:val="24"/>
          <w:szCs w:val="24"/>
        </w:rPr>
        <w:t>I sigh.</w:t>
      </w:r>
      <w:ins w:author="Gary Smailes" w:date="2024-03-15T17:30:53.726Z" w:id="199215517">
        <w:r w:rsidRPr="7CC37334" w:rsidR="7CC37334">
          <w:rPr>
            <w:rFonts w:cs="Calibri" w:cstheme="minorAscii"/>
            <w:sz w:val="24"/>
            <w:szCs w:val="24"/>
          </w:rPr>
          <w:t xml:space="preserve"> </w:t>
        </w:r>
      </w:ins>
    </w:p>
    <w:p w:rsidR="00176DAF" w:rsidP="7CC37334" w:rsidRDefault="007F0EEA" w14:paraId="10141A12" w14:textId="77777777">
      <w:pPr>
        <w:spacing w:after="0"/>
        <w:ind w:firstLine="0"/>
        <w:rPr>
          <w:rFonts w:cs="Calibri" w:cstheme="minorAscii"/>
          <w:sz w:val="24"/>
          <w:szCs w:val="24"/>
        </w:rPr>
        <w:pPrChange w:author="Gary Smailes" w:date="2024-03-15T17:30:53.228Z">
          <w:pPr>
            <w:spacing w:after="0"/>
            <w:ind w:firstLine="360"/>
          </w:pPr>
        </w:pPrChange>
      </w:pPr>
      <w:r w:rsidRPr="7CC37334" w:rsidR="7CC37334">
        <w:rPr>
          <w:rFonts w:cs="Calibri" w:cstheme="minorAscii"/>
          <w:sz w:val="24"/>
          <w:szCs w:val="24"/>
        </w:rPr>
        <w:t>“What?”</w:t>
      </w:r>
    </w:p>
    <w:p w:rsidR="00176DAF" w:rsidP="00176DAF" w:rsidRDefault="007F0EEA" w14:paraId="178A0EB2" w14:textId="77777777">
      <w:pPr>
        <w:spacing w:after="0"/>
        <w:ind w:firstLine="360"/>
        <w:rPr>
          <w:rFonts w:cstheme="minorHAnsi"/>
          <w:sz w:val="24"/>
          <w:szCs w:val="24"/>
        </w:rPr>
      </w:pPr>
      <w:r w:rsidRPr="009E7F4C">
        <w:rPr>
          <w:rFonts w:cstheme="minorHAnsi"/>
          <w:sz w:val="24"/>
          <w:szCs w:val="24"/>
        </w:rPr>
        <w:t>“I dunno.</w:t>
      </w:r>
      <w:r w:rsidR="0071681A">
        <w:rPr>
          <w:rFonts w:cstheme="minorHAnsi"/>
          <w:sz w:val="24"/>
          <w:szCs w:val="24"/>
        </w:rPr>
        <w:t xml:space="preserve"> </w:t>
      </w:r>
      <w:r w:rsidRPr="009E7F4C">
        <w:rPr>
          <w:rFonts w:cstheme="minorHAnsi"/>
          <w:sz w:val="24"/>
          <w:szCs w:val="24"/>
        </w:rPr>
        <w:t>It all feels so, so engineered.</w:t>
      </w:r>
      <w:r w:rsidR="0071681A">
        <w:rPr>
          <w:rFonts w:cstheme="minorHAnsi"/>
          <w:sz w:val="24"/>
          <w:szCs w:val="24"/>
        </w:rPr>
        <w:t xml:space="preserve"> </w:t>
      </w:r>
      <w:r w:rsidRPr="009E7F4C">
        <w:rPr>
          <w:rFonts w:cstheme="minorHAnsi"/>
          <w:sz w:val="24"/>
          <w:szCs w:val="24"/>
        </w:rPr>
        <w:t>Fake.”</w:t>
      </w:r>
    </w:p>
    <w:p w:rsidR="00176DAF" w:rsidP="00176DAF" w:rsidRDefault="007F0EEA" w14:paraId="2A7213B8" w14:textId="6C00AC2E">
      <w:pPr>
        <w:spacing w:after="0"/>
        <w:ind w:firstLine="360"/>
        <w:rPr>
          <w:rFonts w:cstheme="minorHAnsi"/>
          <w:sz w:val="24"/>
          <w:szCs w:val="24"/>
        </w:rPr>
      </w:pPr>
      <w:r w:rsidRPr="009E7F4C">
        <w:rPr>
          <w:rFonts w:cstheme="minorHAnsi"/>
          <w:sz w:val="24"/>
          <w:szCs w:val="24"/>
        </w:rPr>
        <w:t>“This is not fake,” Laura says.</w:t>
      </w:r>
      <w:r w:rsidR="0071681A">
        <w:rPr>
          <w:rFonts w:cstheme="minorHAnsi"/>
          <w:sz w:val="24"/>
          <w:szCs w:val="24"/>
        </w:rPr>
        <w:t xml:space="preserve"> </w:t>
      </w:r>
      <w:r w:rsidRPr="009E7F4C">
        <w:rPr>
          <w:rFonts w:cstheme="minorHAnsi"/>
          <w:sz w:val="24"/>
          <w:szCs w:val="24"/>
        </w:rPr>
        <w:t>She puts her hand on mine.</w:t>
      </w:r>
      <w:r w:rsidR="0071681A">
        <w:rPr>
          <w:rFonts w:cstheme="minorHAnsi"/>
          <w:sz w:val="24"/>
          <w:szCs w:val="24"/>
        </w:rPr>
        <w:t xml:space="preserve"> </w:t>
      </w:r>
      <w:r w:rsidRPr="009E7F4C">
        <w:rPr>
          <w:rFonts w:cstheme="minorHAnsi"/>
          <w:sz w:val="24"/>
          <w:szCs w:val="24"/>
        </w:rPr>
        <w:t>The real one.</w:t>
      </w:r>
      <w:r w:rsidR="0071681A">
        <w:rPr>
          <w:rFonts w:cstheme="minorHAnsi"/>
          <w:sz w:val="24"/>
          <w:szCs w:val="24"/>
        </w:rPr>
        <w:t xml:space="preserve"> </w:t>
      </w:r>
      <w:r w:rsidRPr="009E7F4C">
        <w:rPr>
          <w:rFonts w:cstheme="minorHAnsi"/>
          <w:sz w:val="24"/>
          <w:szCs w:val="24"/>
        </w:rPr>
        <w:t>Her eyes are big and hopeful and determined all at the same time.</w:t>
      </w:r>
      <w:r w:rsidR="0071681A">
        <w:rPr>
          <w:rFonts w:cstheme="minorHAnsi"/>
          <w:sz w:val="24"/>
          <w:szCs w:val="24"/>
        </w:rPr>
        <w:t xml:space="preserve"> </w:t>
      </w:r>
      <w:r w:rsidRPr="009E7F4C">
        <w:rPr>
          <w:rFonts w:cstheme="minorHAnsi"/>
          <w:sz w:val="24"/>
          <w:szCs w:val="24"/>
        </w:rPr>
        <w:t>“You and I are not fake,” she says.</w:t>
      </w:r>
      <w:r w:rsidR="0071681A">
        <w:rPr>
          <w:rFonts w:cstheme="minorHAnsi"/>
          <w:sz w:val="24"/>
          <w:szCs w:val="24"/>
        </w:rPr>
        <w:t xml:space="preserve"> </w:t>
      </w:r>
      <w:r w:rsidRPr="009E7F4C">
        <w:rPr>
          <w:rFonts w:cstheme="minorHAnsi"/>
          <w:sz w:val="24"/>
          <w:szCs w:val="24"/>
        </w:rPr>
        <w:t>“I had no idea this was going to happen, Rick.</w:t>
      </w:r>
      <w:r w:rsidR="0071681A">
        <w:rPr>
          <w:rFonts w:cstheme="minorHAnsi"/>
          <w:sz w:val="24"/>
          <w:szCs w:val="24"/>
        </w:rPr>
        <w:t xml:space="preserve"> </w:t>
      </w:r>
      <w:r w:rsidRPr="009E7F4C">
        <w:rPr>
          <w:rFonts w:cstheme="minorHAnsi"/>
          <w:sz w:val="24"/>
          <w:szCs w:val="24"/>
        </w:rPr>
        <w:t>I definitely didn’t plan on it.</w:t>
      </w:r>
      <w:r w:rsidR="0071681A">
        <w:rPr>
          <w:rFonts w:cstheme="minorHAnsi"/>
          <w:sz w:val="24"/>
          <w:szCs w:val="24"/>
        </w:rPr>
        <w:t xml:space="preserve"> </w:t>
      </w:r>
      <w:r w:rsidRPr="009E7F4C">
        <w:rPr>
          <w:rFonts w:cstheme="minorHAnsi"/>
          <w:sz w:val="24"/>
          <w:szCs w:val="24"/>
        </w:rPr>
        <w:t xml:space="preserve">I was still </w:t>
      </w:r>
      <w:r w:rsidR="004C198E">
        <w:rPr>
          <w:rFonts w:cstheme="minorHAnsi"/>
          <w:sz w:val="24"/>
          <w:szCs w:val="24"/>
        </w:rPr>
        <w:t xml:space="preserve">very </w:t>
      </w:r>
      <w:r w:rsidRPr="009E7F4C">
        <w:rPr>
          <w:rFonts w:cstheme="minorHAnsi"/>
          <w:sz w:val="24"/>
          <w:szCs w:val="24"/>
        </w:rPr>
        <w:t>angry with you when you came to find me at Fleet.”</w:t>
      </w:r>
    </w:p>
    <w:p w:rsidR="00176DAF" w:rsidP="00176DAF" w:rsidRDefault="007F0EEA" w14:paraId="2C742BED" w14:textId="77777777">
      <w:pPr>
        <w:spacing w:after="0"/>
        <w:ind w:firstLine="360"/>
        <w:rPr>
          <w:rFonts w:cstheme="minorHAnsi"/>
          <w:sz w:val="24"/>
          <w:szCs w:val="24"/>
        </w:rPr>
      </w:pPr>
      <w:r w:rsidRPr="009E7F4C">
        <w:rPr>
          <w:rFonts w:cstheme="minorHAnsi"/>
          <w:sz w:val="24"/>
          <w:szCs w:val="24"/>
        </w:rPr>
        <w:t>“But this was all planned.”</w:t>
      </w:r>
    </w:p>
    <w:p w:rsidR="00176DAF" w:rsidP="00176DAF" w:rsidRDefault="007F0EEA" w14:paraId="68EFDB95" w14:textId="77777777">
      <w:pPr>
        <w:spacing w:after="0"/>
        <w:ind w:firstLine="360"/>
        <w:rPr>
          <w:rFonts w:cstheme="minorHAnsi"/>
          <w:sz w:val="24"/>
          <w:szCs w:val="24"/>
        </w:rPr>
      </w:pPr>
      <w:r w:rsidRPr="009E7F4C">
        <w:rPr>
          <w:rFonts w:cstheme="minorHAnsi"/>
          <w:sz w:val="24"/>
          <w:szCs w:val="24"/>
        </w:rPr>
        <w:t>“Not all of it.</w:t>
      </w:r>
      <w:r w:rsidR="0071681A">
        <w:rPr>
          <w:rFonts w:cstheme="minorHAnsi"/>
          <w:sz w:val="24"/>
          <w:szCs w:val="24"/>
        </w:rPr>
        <w:t xml:space="preserve"> </w:t>
      </w:r>
      <w:r w:rsidRPr="009E7F4C">
        <w:rPr>
          <w:rFonts w:cstheme="minorHAnsi"/>
          <w:sz w:val="24"/>
          <w:szCs w:val="24"/>
        </w:rPr>
        <w:t>I knew you’d come to me for the suits, which are key.</w:t>
      </w:r>
      <w:r w:rsidR="0071681A">
        <w:rPr>
          <w:rFonts w:cstheme="minorHAnsi"/>
          <w:sz w:val="24"/>
          <w:szCs w:val="24"/>
        </w:rPr>
        <w:t xml:space="preserve"> </w:t>
      </w:r>
      <w:r w:rsidRPr="009E7F4C">
        <w:rPr>
          <w:rFonts w:cstheme="minorHAnsi"/>
          <w:sz w:val="24"/>
          <w:szCs w:val="24"/>
        </w:rPr>
        <w:t>But we had no idea you’d recruit your players right out of the clans.</w:t>
      </w:r>
      <w:r w:rsidR="0071681A">
        <w:rPr>
          <w:rFonts w:cstheme="minorHAnsi"/>
          <w:sz w:val="24"/>
          <w:szCs w:val="24"/>
        </w:rPr>
        <w:t xml:space="preserve"> </w:t>
      </w:r>
      <w:r w:rsidRPr="009E7F4C">
        <w:rPr>
          <w:rFonts w:cstheme="minorHAnsi"/>
          <w:sz w:val="24"/>
          <w:szCs w:val="24"/>
        </w:rPr>
        <w:t>That was pure genius on your part.”</w:t>
      </w:r>
    </w:p>
    <w:p w:rsidR="00176DAF" w:rsidP="00176DAF" w:rsidRDefault="007F0EEA" w14:paraId="10FC217D" w14:textId="77777777">
      <w:pPr>
        <w:spacing w:after="0"/>
        <w:ind w:firstLine="360"/>
        <w:rPr>
          <w:rFonts w:cstheme="minorHAnsi"/>
          <w:sz w:val="24"/>
          <w:szCs w:val="24"/>
        </w:rPr>
      </w:pPr>
      <w:r w:rsidRPr="009E7F4C">
        <w:rPr>
          <w:rFonts w:cstheme="minorHAnsi"/>
          <w:sz w:val="24"/>
          <w:szCs w:val="24"/>
        </w:rPr>
        <w:t>“Thanks.</w:t>
      </w:r>
      <w:r w:rsidR="0071681A">
        <w:rPr>
          <w:rFonts w:cstheme="minorHAnsi"/>
          <w:sz w:val="24"/>
          <w:szCs w:val="24"/>
        </w:rPr>
        <w:t xml:space="preserve"> </w:t>
      </w:r>
      <w:r w:rsidRPr="009E7F4C">
        <w:rPr>
          <w:rFonts w:cstheme="minorHAnsi"/>
          <w:sz w:val="24"/>
          <w:szCs w:val="24"/>
        </w:rPr>
        <w:t>It’s a gift.”</w:t>
      </w:r>
    </w:p>
    <w:p w:rsidR="00176DAF" w:rsidP="00176DAF" w:rsidRDefault="007F0EEA" w14:paraId="3A5A6877" w14:textId="77777777">
      <w:pPr>
        <w:spacing w:after="0"/>
        <w:ind w:firstLine="360"/>
        <w:rPr>
          <w:rFonts w:cstheme="minorHAnsi"/>
          <w:sz w:val="24"/>
          <w:szCs w:val="24"/>
        </w:rPr>
      </w:pPr>
      <w:r w:rsidRPr="009E7F4C">
        <w:rPr>
          <w:rFonts w:cstheme="minorHAnsi"/>
          <w:sz w:val="24"/>
          <w:szCs w:val="24"/>
        </w:rPr>
        <w:t>“You do have many that I enjoy,” she says.</w:t>
      </w:r>
      <w:r w:rsidR="0071681A">
        <w:rPr>
          <w:rFonts w:cstheme="minorHAnsi"/>
          <w:sz w:val="24"/>
          <w:szCs w:val="24"/>
        </w:rPr>
        <w:t xml:space="preserve"> </w:t>
      </w:r>
      <w:r w:rsidRPr="009E7F4C">
        <w:rPr>
          <w:rFonts w:cstheme="minorHAnsi"/>
          <w:sz w:val="24"/>
          <w:szCs w:val="24"/>
        </w:rPr>
        <w:t>She caresses my fingers.</w:t>
      </w:r>
    </w:p>
    <w:p w:rsidR="00176DAF" w:rsidP="00176DAF" w:rsidRDefault="007F0EEA" w14:paraId="27D962E8" w14:textId="77777777">
      <w:pPr>
        <w:spacing w:after="0"/>
        <w:ind w:firstLine="360"/>
        <w:rPr>
          <w:rFonts w:cstheme="minorHAnsi"/>
          <w:sz w:val="24"/>
          <w:szCs w:val="24"/>
        </w:rPr>
      </w:pPr>
      <w:r w:rsidRPr="009E7F4C">
        <w:rPr>
          <w:rFonts w:cstheme="minorHAnsi"/>
          <w:sz w:val="24"/>
          <w:szCs w:val="24"/>
        </w:rPr>
        <w:t>I wiggle them a bit.</w:t>
      </w:r>
      <w:r w:rsidR="0071681A">
        <w:rPr>
          <w:rFonts w:cstheme="minorHAnsi"/>
          <w:sz w:val="24"/>
          <w:szCs w:val="24"/>
        </w:rPr>
        <w:t xml:space="preserve"> </w:t>
      </w:r>
      <w:r w:rsidRPr="009E7F4C">
        <w:rPr>
          <w:rFonts w:cstheme="minorHAnsi"/>
          <w:sz w:val="24"/>
          <w:szCs w:val="24"/>
        </w:rPr>
        <w:t>“Fancy another go?”</w:t>
      </w:r>
    </w:p>
    <w:p w:rsidR="00176DAF" w:rsidP="00176DAF" w:rsidRDefault="007F0EEA" w14:paraId="6FC326FC" w14:textId="597EC371">
      <w:pPr>
        <w:spacing w:after="0"/>
        <w:ind w:firstLine="360"/>
        <w:rPr>
          <w:rFonts w:cstheme="minorHAnsi"/>
          <w:sz w:val="24"/>
          <w:szCs w:val="24"/>
        </w:rPr>
      </w:pPr>
      <w:r w:rsidRPr="009E7F4C">
        <w:rPr>
          <w:rFonts w:cstheme="minorHAnsi"/>
          <w:sz w:val="24"/>
          <w:szCs w:val="24"/>
        </w:rPr>
        <w:t>Laura’s eyes flutter.</w:t>
      </w:r>
      <w:r w:rsidR="0071681A">
        <w:rPr>
          <w:rFonts w:cstheme="minorHAnsi"/>
          <w:sz w:val="24"/>
          <w:szCs w:val="24"/>
        </w:rPr>
        <w:t xml:space="preserve"> </w:t>
      </w:r>
      <w:r w:rsidRPr="009E7F4C">
        <w:rPr>
          <w:rFonts w:cstheme="minorHAnsi"/>
          <w:sz w:val="24"/>
          <w:szCs w:val="24"/>
        </w:rPr>
        <w:t>“Most definitely, but later,” she says.</w:t>
      </w:r>
      <w:r w:rsidR="0071681A">
        <w:rPr>
          <w:rFonts w:cstheme="minorHAnsi"/>
          <w:sz w:val="24"/>
          <w:szCs w:val="24"/>
        </w:rPr>
        <w:t xml:space="preserve"> </w:t>
      </w:r>
      <w:r w:rsidRPr="009E7F4C">
        <w:rPr>
          <w:rFonts w:cstheme="minorHAnsi"/>
          <w:sz w:val="24"/>
          <w:szCs w:val="24"/>
        </w:rPr>
        <w:t xml:space="preserve">“I have a lot of work to do today, and you still have </w:t>
      </w:r>
      <w:r w:rsidR="00F0120B">
        <w:rPr>
          <w:rFonts w:cstheme="minorHAnsi"/>
          <w:sz w:val="24"/>
          <w:szCs w:val="24"/>
        </w:rPr>
        <w:t xml:space="preserve">to share your plans for </w:t>
      </w:r>
      <w:r w:rsidRPr="009E7F4C">
        <w:rPr>
          <w:rFonts w:cstheme="minorHAnsi"/>
          <w:sz w:val="24"/>
          <w:szCs w:val="24"/>
        </w:rPr>
        <w:t>beat</w:t>
      </w:r>
      <w:r w:rsidR="00F0120B">
        <w:rPr>
          <w:rFonts w:cstheme="minorHAnsi"/>
          <w:sz w:val="24"/>
          <w:szCs w:val="24"/>
        </w:rPr>
        <w:t>ing</w:t>
      </w:r>
      <w:r w:rsidRPr="009E7F4C">
        <w:rPr>
          <w:rFonts w:cstheme="minorHAnsi"/>
          <w:sz w:val="24"/>
          <w:szCs w:val="24"/>
        </w:rPr>
        <w:t xml:space="preserve"> the Milkmaids tonight.</w:t>
      </w:r>
      <w:r w:rsidR="0071681A">
        <w:rPr>
          <w:rFonts w:cstheme="minorHAnsi"/>
          <w:sz w:val="24"/>
          <w:szCs w:val="24"/>
        </w:rPr>
        <w:t xml:space="preserve"> </w:t>
      </w:r>
      <w:r w:rsidRPr="009E7F4C">
        <w:rPr>
          <w:rFonts w:cstheme="minorHAnsi"/>
          <w:sz w:val="24"/>
          <w:szCs w:val="24"/>
        </w:rPr>
        <w:t>They’re undefeated.”</w:t>
      </w:r>
    </w:p>
    <w:p w:rsidR="00176DAF" w:rsidP="00176DAF" w:rsidRDefault="007F0EEA" w14:paraId="32A54691" w14:textId="77777777">
      <w:pPr>
        <w:spacing w:after="0"/>
        <w:ind w:firstLine="360"/>
        <w:rPr>
          <w:rFonts w:cstheme="minorHAnsi"/>
          <w:sz w:val="24"/>
          <w:szCs w:val="24"/>
        </w:rPr>
      </w:pPr>
      <w:r w:rsidRPr="009E7F4C">
        <w:rPr>
          <w:rFonts w:cstheme="minorHAnsi"/>
          <w:sz w:val="24"/>
          <w:szCs w:val="24"/>
        </w:rPr>
        <w:t>“So are we.”</w:t>
      </w:r>
    </w:p>
    <w:p w:rsidR="00176DAF" w:rsidP="00176DAF" w:rsidRDefault="007F0EEA" w14:paraId="1A767B00" w14:textId="77777777">
      <w:pPr>
        <w:spacing w:after="0"/>
        <w:ind w:firstLine="360"/>
        <w:rPr>
          <w:rFonts w:cstheme="minorHAnsi"/>
          <w:sz w:val="24"/>
          <w:szCs w:val="24"/>
        </w:rPr>
      </w:pPr>
      <w:r w:rsidRPr="009E7F4C">
        <w:rPr>
          <w:rFonts w:cstheme="minorHAnsi"/>
          <w:sz w:val="24"/>
          <w:szCs w:val="24"/>
        </w:rPr>
        <w:t>“Rick, they’re undefeated because every team they’ve played against has let them win.</w:t>
      </w:r>
      <w:r w:rsidR="0071681A">
        <w:rPr>
          <w:rFonts w:cstheme="minorHAnsi"/>
          <w:sz w:val="24"/>
          <w:szCs w:val="24"/>
        </w:rPr>
        <w:t xml:space="preserve"> </w:t>
      </w:r>
      <w:r w:rsidRPr="009E7F4C">
        <w:rPr>
          <w:rFonts w:cstheme="minorHAnsi"/>
          <w:sz w:val="24"/>
          <w:szCs w:val="24"/>
        </w:rPr>
        <w:t>Nobody wants to play them.”</w:t>
      </w:r>
    </w:p>
    <w:p w:rsidR="008A0219" w:rsidP="008A0219" w:rsidRDefault="007F0EEA" w14:paraId="41F5851B" w14:textId="77777777">
      <w:pPr>
        <w:spacing w:after="0"/>
        <w:ind w:firstLine="360"/>
        <w:rPr>
          <w:rFonts w:cstheme="minorHAnsi"/>
          <w:sz w:val="24"/>
          <w:szCs w:val="24"/>
        </w:rPr>
      </w:pPr>
      <w:r w:rsidRPr="009E7F4C">
        <w:rPr>
          <w:rFonts w:cstheme="minorHAnsi"/>
          <w:sz w:val="24"/>
          <w:szCs w:val="24"/>
        </w:rPr>
        <w:t>“I do.</w:t>
      </w:r>
      <w:r w:rsidR="0071681A">
        <w:rPr>
          <w:rFonts w:cstheme="minorHAnsi"/>
          <w:sz w:val="24"/>
          <w:szCs w:val="24"/>
        </w:rPr>
        <w:t xml:space="preserve"> </w:t>
      </w:r>
      <w:r w:rsidRPr="009E7F4C">
        <w:rPr>
          <w:rFonts w:cstheme="minorHAnsi"/>
          <w:sz w:val="24"/>
          <w:szCs w:val="24"/>
        </w:rPr>
        <w:t>It’s going to be fun!”</w:t>
      </w:r>
    </w:p>
    <w:p w:rsidR="008A0219" w:rsidP="008A0219" w:rsidRDefault="008A0219" w14:paraId="2CC6D6F8" w14:textId="06AD507D">
      <w:pPr>
        <w:spacing w:after="0"/>
        <w:ind w:firstLine="360"/>
        <w:rPr>
          <w:rFonts w:cstheme="minorHAnsi"/>
          <w:sz w:val="24"/>
          <w:szCs w:val="24"/>
        </w:rPr>
        <w:sectPr w:rsidR="008A0219"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That’s a lie.</w:t>
      </w:r>
      <w:r>
        <w:rPr>
          <w:rFonts w:cstheme="minorHAnsi"/>
          <w:sz w:val="24"/>
          <w:szCs w:val="24"/>
        </w:rPr>
        <w:t xml:space="preserve"> </w:t>
      </w:r>
      <w:r w:rsidRPr="009E7F4C">
        <w:rPr>
          <w:rFonts w:cstheme="minorHAnsi"/>
          <w:sz w:val="24"/>
          <w:szCs w:val="24"/>
        </w:rPr>
        <w:t>It’s not going to be fun.</w:t>
      </w:r>
    </w:p>
    <w:p w:rsidR="00176DAF" w:rsidP="005167C5" w:rsidRDefault="00CA2427" w14:paraId="56C78C9F" w14:textId="6C015A6C">
      <w:pPr>
        <w:spacing w:after="0"/>
        <w:rPr>
          <w:rFonts w:cstheme="minorHAnsi"/>
          <w:sz w:val="24"/>
          <w:szCs w:val="24"/>
        </w:rPr>
      </w:pPr>
      <w:r>
        <w:rPr>
          <w:rFonts w:cstheme="minorHAnsi"/>
          <w:sz w:val="24"/>
          <w:szCs w:val="24"/>
        </w:rPr>
        <w:lastRenderedPageBreak/>
        <w:t>1</w:t>
      </w:r>
      <w:r w:rsidR="007E5E10">
        <w:rPr>
          <w:rFonts w:cstheme="minorHAnsi"/>
          <w:sz w:val="24"/>
          <w:szCs w:val="24"/>
        </w:rPr>
        <w:t>7</w:t>
      </w:r>
      <w:r w:rsidR="008E044E">
        <w:rPr>
          <w:rFonts w:cstheme="minorHAnsi"/>
          <w:sz w:val="24"/>
          <w:szCs w:val="24"/>
        </w:rPr>
        <w:t>: Scary People</w:t>
      </w:r>
    </w:p>
    <w:p w:rsidR="008A0219" w:rsidP="005167C5" w:rsidRDefault="008A0219" w14:paraId="39741908" w14:textId="77777777">
      <w:pPr>
        <w:spacing w:after="0"/>
        <w:rPr>
          <w:rFonts w:cstheme="minorHAnsi"/>
          <w:sz w:val="24"/>
          <w:szCs w:val="24"/>
        </w:rPr>
      </w:pPr>
    </w:p>
    <w:p w:rsidR="008A0219" w:rsidP="7CC37334" w:rsidRDefault="008A0219" w14:paraId="7BD425A6" w14:textId="5982E649">
      <w:pPr>
        <w:spacing w:after="0"/>
        <w:rPr>
          <w:rFonts w:cs="Calibri" w:cstheme="minorAscii"/>
          <w:sz w:val="24"/>
          <w:szCs w:val="24"/>
        </w:rPr>
      </w:pPr>
      <w:commentRangeStart w:id="311127581"/>
      <w:commentRangeStart w:id="389882308"/>
      <w:r w:rsidRPr="07008754" w:rsidR="07008754">
        <w:rPr>
          <w:rFonts w:cs="Calibri" w:cstheme="minorAscii"/>
          <w:sz w:val="24"/>
          <w:szCs w:val="24"/>
        </w:rPr>
        <w:t>TODO: Mention that this is the last game before the playoffs.</w:t>
      </w:r>
      <w:commentRangeEnd w:id="389882308"/>
      <w:r>
        <w:rPr>
          <w:rStyle w:val="CommentReference"/>
        </w:rPr>
        <w:commentReference w:id="389882308"/>
      </w:r>
    </w:p>
    <w:p w:rsidR="00176DAF" w:rsidP="7CC37334" w:rsidRDefault="00176DAF" w14:paraId="5167538A" w14:textId="77777777">
      <w:pPr>
        <w:spacing w:after="0"/>
        <w:ind w:firstLine="360"/>
        <w:rPr>
          <w:rFonts w:cs="Calibri" w:cstheme="minorAscii"/>
          <w:sz w:val="24"/>
          <w:szCs w:val="24"/>
        </w:rPr>
      </w:pPr>
      <w:commentRangeEnd w:id="311127581"/>
      <w:r>
        <w:rPr>
          <w:rStyle w:val="CommentReference"/>
        </w:rPr>
        <w:commentReference w:id="311127581"/>
      </w:r>
    </w:p>
    <w:p w:rsidR="00176DAF" w:rsidP="005167C5" w:rsidRDefault="007F0EEA" w14:paraId="121E9D9F" w14:textId="63AE0181">
      <w:pPr>
        <w:spacing w:after="0"/>
        <w:rPr>
          <w:rFonts w:cstheme="minorHAnsi"/>
          <w:sz w:val="24"/>
          <w:szCs w:val="24"/>
        </w:rPr>
      </w:pPr>
      <w:r w:rsidRPr="009E7F4C">
        <w:rPr>
          <w:rFonts w:cstheme="minorHAnsi"/>
          <w:sz w:val="24"/>
          <w:szCs w:val="24"/>
        </w:rPr>
        <w:t>The Milkmaids are a penal colony team.</w:t>
      </w:r>
      <w:r w:rsidR="0071681A">
        <w:rPr>
          <w:rFonts w:cstheme="minorHAnsi"/>
          <w:sz w:val="24"/>
          <w:szCs w:val="24"/>
        </w:rPr>
        <w:t xml:space="preserve"> </w:t>
      </w:r>
      <w:r w:rsidRPr="009E7F4C">
        <w:rPr>
          <w:rFonts w:cstheme="minorHAnsi"/>
          <w:sz w:val="24"/>
          <w:szCs w:val="24"/>
        </w:rPr>
        <w:t>I know we’ve all heard of prison sports teams full of misunderstood inmates who get the chance to be part of something bigger than themselves – and while they may not win the big game, they’re better human beings for the experience.</w:t>
      </w:r>
      <w:r w:rsidR="0071681A">
        <w:rPr>
          <w:rFonts w:cstheme="minorHAnsi"/>
          <w:sz w:val="24"/>
          <w:szCs w:val="24"/>
        </w:rPr>
        <w:t xml:space="preserve"> </w:t>
      </w:r>
      <w:r w:rsidRPr="009E7F4C">
        <w:rPr>
          <w:rFonts w:cstheme="minorHAnsi"/>
          <w:sz w:val="24"/>
          <w:szCs w:val="24"/>
        </w:rPr>
        <w:t>The Milkmaids are not one of those teams.</w:t>
      </w:r>
      <w:r w:rsidR="0071681A">
        <w:rPr>
          <w:rFonts w:cstheme="minorHAnsi"/>
          <w:sz w:val="24"/>
          <w:szCs w:val="24"/>
        </w:rPr>
        <w:t xml:space="preserve"> </w:t>
      </w:r>
      <w:r w:rsidRPr="009E7F4C">
        <w:rPr>
          <w:rFonts w:cstheme="minorHAnsi"/>
          <w:sz w:val="24"/>
          <w:szCs w:val="24"/>
        </w:rPr>
        <w:t>They are the scariest motherfuckers you will ever meet.</w:t>
      </w:r>
      <w:r w:rsidR="0071681A">
        <w:rPr>
          <w:rFonts w:cstheme="minorHAnsi"/>
          <w:sz w:val="24"/>
          <w:szCs w:val="24"/>
        </w:rPr>
        <w:t xml:space="preserve"> </w:t>
      </w:r>
      <w:r w:rsidRPr="009E7F4C">
        <w:rPr>
          <w:rFonts w:cstheme="minorHAnsi"/>
          <w:sz w:val="24"/>
          <w:szCs w:val="24"/>
        </w:rPr>
        <w:t xml:space="preserve">They’re all hardened criminals selected for combat based on how long they’ve survived the supermax </w:t>
      </w:r>
      <w:proofErr w:type="spellStart"/>
      <w:r w:rsidRPr="009E7F4C">
        <w:rPr>
          <w:rFonts w:cstheme="minorHAnsi"/>
          <w:sz w:val="24"/>
          <w:szCs w:val="24"/>
        </w:rPr>
        <w:t>Hysis</w:t>
      </w:r>
      <w:proofErr w:type="spellEnd"/>
      <w:r w:rsidRPr="009E7F4C">
        <w:rPr>
          <w:rFonts w:cstheme="minorHAnsi"/>
          <w:sz w:val="24"/>
          <w:szCs w:val="24"/>
        </w:rPr>
        <w:t xml:space="preserve"> penal colony, where prisoners are pushed out of a shuttle and left to fend for themselves with a jumpsuit, floppy shoes, and an eating utensil.</w:t>
      </w:r>
      <w:r w:rsidR="0071681A">
        <w:rPr>
          <w:rFonts w:cstheme="minorHAnsi"/>
          <w:sz w:val="24"/>
          <w:szCs w:val="24"/>
        </w:rPr>
        <w:t xml:space="preserve"> </w:t>
      </w:r>
      <w:r w:rsidRPr="009E7F4C">
        <w:rPr>
          <w:rFonts w:cstheme="minorHAnsi"/>
          <w:sz w:val="24"/>
          <w:szCs w:val="24"/>
        </w:rPr>
        <w:t>You’d be amazed at how many people a determined individual can kill with a spork.</w:t>
      </w:r>
    </w:p>
    <w:p w:rsidR="00176DAF" w:rsidP="00176DAF" w:rsidRDefault="007F0EEA" w14:paraId="5A266807" w14:textId="77777777">
      <w:pPr>
        <w:spacing w:after="0"/>
        <w:ind w:firstLine="360"/>
        <w:rPr>
          <w:rFonts w:cstheme="minorHAnsi"/>
          <w:sz w:val="24"/>
          <w:szCs w:val="24"/>
        </w:rPr>
      </w:pPr>
      <w:r w:rsidRPr="009E7F4C">
        <w:rPr>
          <w:rFonts w:cstheme="minorHAnsi"/>
          <w:sz w:val="24"/>
          <w:szCs w:val="24"/>
        </w:rPr>
        <w:t xml:space="preserve">From the vids I’ve seen of </w:t>
      </w:r>
      <w:proofErr w:type="spellStart"/>
      <w:r w:rsidRPr="009E7F4C">
        <w:rPr>
          <w:rFonts w:cstheme="minorHAnsi"/>
          <w:sz w:val="24"/>
          <w:szCs w:val="24"/>
        </w:rPr>
        <w:t>Hysis</w:t>
      </w:r>
      <w:proofErr w:type="spellEnd"/>
      <w:r w:rsidRPr="009E7F4C">
        <w:rPr>
          <w:rFonts w:cstheme="minorHAnsi"/>
          <w:sz w:val="24"/>
          <w:szCs w:val="24"/>
        </w:rPr>
        <w:t>, the prison is split into two kingdoms.</w:t>
      </w:r>
      <w:r w:rsidR="0071681A">
        <w:rPr>
          <w:rFonts w:cstheme="minorHAnsi"/>
          <w:sz w:val="24"/>
          <w:szCs w:val="24"/>
        </w:rPr>
        <w:t xml:space="preserve"> </w:t>
      </w:r>
      <w:r w:rsidRPr="009E7F4C">
        <w:rPr>
          <w:rFonts w:cstheme="minorHAnsi"/>
          <w:sz w:val="24"/>
          <w:szCs w:val="24"/>
        </w:rPr>
        <w:t>One of them has walls and the other doesn’t.</w:t>
      </w:r>
      <w:r w:rsidR="0071681A">
        <w:rPr>
          <w:rFonts w:cstheme="minorHAnsi"/>
          <w:sz w:val="24"/>
          <w:szCs w:val="24"/>
        </w:rPr>
        <w:t xml:space="preserve"> </w:t>
      </w:r>
      <w:r w:rsidRPr="009E7F4C">
        <w:rPr>
          <w:rFonts w:cstheme="minorHAnsi"/>
          <w:sz w:val="24"/>
          <w:szCs w:val="24"/>
        </w:rPr>
        <w:t>I think that walls in general represent some sort of challenge to those living outside of them, and the idea that there’s a place a person can’t go makes them unhinged.</w:t>
      </w:r>
      <w:r w:rsidR="0071681A">
        <w:rPr>
          <w:rFonts w:cstheme="minorHAnsi"/>
          <w:sz w:val="24"/>
          <w:szCs w:val="24"/>
        </w:rPr>
        <w:t xml:space="preserve"> </w:t>
      </w:r>
      <w:r w:rsidRPr="009E7F4C">
        <w:rPr>
          <w:rFonts w:cstheme="minorHAnsi"/>
          <w:sz w:val="24"/>
          <w:szCs w:val="24"/>
        </w:rPr>
        <w:t>It might not be better in there, it could even be worse, but people won’t stop until they get in.</w:t>
      </w:r>
      <w:r w:rsidR="0071681A">
        <w:rPr>
          <w:rFonts w:cstheme="minorHAnsi"/>
          <w:sz w:val="24"/>
          <w:szCs w:val="24"/>
        </w:rPr>
        <w:t xml:space="preserve"> </w:t>
      </w:r>
      <w:r w:rsidRPr="009E7F4C">
        <w:rPr>
          <w:rFonts w:cstheme="minorHAnsi"/>
          <w:sz w:val="24"/>
          <w:szCs w:val="24"/>
        </w:rPr>
        <w:t>If they can’t get in, then they try to tear it down.</w:t>
      </w:r>
      <w:r w:rsidR="0071681A">
        <w:rPr>
          <w:rFonts w:cstheme="minorHAnsi"/>
          <w:sz w:val="24"/>
          <w:szCs w:val="24"/>
        </w:rPr>
        <w:t xml:space="preserve"> </w:t>
      </w:r>
      <w:r w:rsidRPr="009E7F4C">
        <w:rPr>
          <w:rFonts w:cstheme="minorHAnsi"/>
          <w:sz w:val="24"/>
          <w:szCs w:val="24"/>
        </w:rPr>
        <w:t xml:space="preserve">I guess what I’m saying is that the </w:t>
      </w:r>
      <w:proofErr w:type="spellStart"/>
      <w:r w:rsidRPr="009E7F4C">
        <w:rPr>
          <w:rFonts w:cstheme="minorHAnsi"/>
          <w:sz w:val="24"/>
          <w:szCs w:val="24"/>
        </w:rPr>
        <w:t>Hysis</w:t>
      </w:r>
      <w:proofErr w:type="spellEnd"/>
      <w:r w:rsidRPr="009E7F4C">
        <w:rPr>
          <w:rFonts w:cstheme="minorHAnsi"/>
          <w:sz w:val="24"/>
          <w:szCs w:val="24"/>
        </w:rPr>
        <w:t xml:space="preserve"> population fights a lot.</w:t>
      </w:r>
      <w:r w:rsidR="0071681A">
        <w:rPr>
          <w:rFonts w:cstheme="minorHAnsi"/>
          <w:sz w:val="24"/>
          <w:szCs w:val="24"/>
        </w:rPr>
        <w:t xml:space="preserve"> </w:t>
      </w:r>
      <w:r w:rsidRPr="009E7F4C">
        <w:rPr>
          <w:rFonts w:cstheme="minorHAnsi"/>
          <w:sz w:val="24"/>
          <w:szCs w:val="24"/>
        </w:rPr>
        <w:t xml:space="preserve">I think Chippers owns a network that broadcasts all sorts of shows from inside </w:t>
      </w:r>
      <w:proofErr w:type="spellStart"/>
      <w:r w:rsidRPr="009E7F4C">
        <w:rPr>
          <w:rFonts w:cstheme="minorHAnsi"/>
          <w:sz w:val="24"/>
          <w:szCs w:val="24"/>
        </w:rPr>
        <w:t>Hysis</w:t>
      </w:r>
      <w:proofErr w:type="spellEnd"/>
      <w:r w:rsidRPr="009E7F4C">
        <w:rPr>
          <w:rFonts w:cstheme="minorHAnsi"/>
          <w:sz w:val="24"/>
          <w:szCs w:val="24"/>
        </w:rPr>
        <w:t xml:space="preserve"> – battle shows, character shows, redemption shows, you name it, there’s a show about it.</w:t>
      </w:r>
    </w:p>
    <w:p w:rsidR="00176DAF" w:rsidP="07008754" w:rsidRDefault="007F0EEA" w14:paraId="3EEA6158" w14:textId="6FB890CF">
      <w:pPr>
        <w:spacing w:after="0"/>
        <w:ind w:firstLine="360"/>
        <w:rPr>
          <w:rFonts w:cs="Calibri" w:cstheme="minorAscii"/>
          <w:sz w:val="24"/>
          <w:szCs w:val="24"/>
        </w:rPr>
      </w:pPr>
      <w:r w:rsidRPr="07008754" w:rsidR="07008754">
        <w:rPr>
          <w:rFonts w:cs="Calibri" w:cstheme="minorAscii"/>
          <w:sz w:val="24"/>
          <w:szCs w:val="24"/>
        </w:rPr>
        <w:t>Anyway, the Milkmaids were the idea of some idiotic social scientist</w:t>
      </w:r>
      <w:ins w:author="Gary Smailes" w:date="2024-03-16T09:16:48.584Z" w:id="701819127">
        <w:r w:rsidRPr="07008754" w:rsidR="07008754">
          <w:rPr>
            <w:rFonts w:cs="Calibri" w:cstheme="minorAscii"/>
            <w:sz w:val="24"/>
            <w:szCs w:val="24"/>
          </w:rPr>
          <w:t>,</w:t>
        </w:r>
      </w:ins>
      <w:r w:rsidRPr="07008754" w:rsidR="07008754">
        <w:rPr>
          <w:rFonts w:cs="Calibri" w:cstheme="minorAscii"/>
          <w:sz w:val="24"/>
          <w:szCs w:val="24"/>
        </w:rPr>
        <w:t xml:space="preserve"> who thought that a </w:t>
      </w:r>
      <w:r w:rsidRPr="07008754" w:rsidR="07008754">
        <w:rPr>
          <w:rFonts w:cs="Calibri" w:cstheme="minorAscii"/>
          <w:sz w:val="24"/>
          <w:szCs w:val="24"/>
        </w:rPr>
        <w:t>spaceball</w:t>
      </w:r>
      <w:r w:rsidRPr="07008754" w:rsidR="07008754">
        <w:rPr>
          <w:rFonts w:cs="Calibri" w:cstheme="minorAscii"/>
          <w:sz w:val="24"/>
          <w:szCs w:val="24"/>
        </w:rPr>
        <w:t xml:space="preserve"> team would create a bond between them and that they </w:t>
      </w:r>
      <w:r w:rsidRPr="07008754" w:rsidR="07008754">
        <w:rPr>
          <w:rFonts w:cs="Calibri" w:cstheme="minorAscii"/>
          <w:sz w:val="24"/>
          <w:szCs w:val="24"/>
        </w:rPr>
        <w:t>wouldn’t</w:t>
      </w:r>
      <w:r w:rsidRPr="07008754" w:rsidR="07008754">
        <w:rPr>
          <w:rFonts w:cs="Calibri" w:cstheme="minorAscii"/>
          <w:sz w:val="24"/>
          <w:szCs w:val="24"/>
        </w:rPr>
        <w:t xml:space="preserve"> be at war all the time. It </w:t>
      </w:r>
      <w:r w:rsidRPr="07008754" w:rsidR="07008754">
        <w:rPr>
          <w:rFonts w:cs="Calibri" w:cstheme="minorAscii"/>
          <w:sz w:val="24"/>
          <w:szCs w:val="24"/>
        </w:rPr>
        <w:t>doesn’t</w:t>
      </w:r>
      <w:r w:rsidRPr="07008754" w:rsidR="07008754">
        <w:rPr>
          <w:rFonts w:cs="Calibri" w:cstheme="minorAscii"/>
          <w:sz w:val="24"/>
          <w:szCs w:val="24"/>
        </w:rPr>
        <w:t xml:space="preserve"> really work, but they kept the team because of the ratings and equipment sponsorships. The selected Milkmaid </w:t>
      </w:r>
      <w:r w:rsidRPr="07008754" w:rsidR="07008754">
        <w:rPr>
          <w:rFonts w:cs="Calibri" w:cstheme="minorAscii"/>
          <w:sz w:val="24"/>
          <w:szCs w:val="24"/>
        </w:rPr>
        <w:t>doesn’t</w:t>
      </w:r>
      <w:r w:rsidRPr="07008754" w:rsidR="07008754">
        <w:rPr>
          <w:rFonts w:cs="Calibri" w:cstheme="minorAscii"/>
          <w:sz w:val="24"/>
          <w:szCs w:val="24"/>
        </w:rPr>
        <w:t xml:space="preserve"> get new digs or live a life of luxury, either. </w:t>
      </w:r>
      <w:r w:rsidRPr="07008754" w:rsidR="07008754">
        <w:rPr>
          <w:rFonts w:cs="Calibri" w:cstheme="minorAscii"/>
          <w:sz w:val="24"/>
          <w:szCs w:val="24"/>
        </w:rPr>
        <w:t>They’re</w:t>
      </w:r>
      <w:r w:rsidRPr="07008754" w:rsidR="07008754">
        <w:rPr>
          <w:rFonts w:cs="Calibri" w:cstheme="minorAscii"/>
          <w:sz w:val="24"/>
          <w:szCs w:val="24"/>
        </w:rPr>
        <w:t xml:space="preserve"> still in general population, which is why the Milkmaid roster in in constant flux. Sporks are a constant threat on </w:t>
      </w:r>
      <w:r w:rsidRPr="07008754" w:rsidR="07008754">
        <w:rPr>
          <w:rFonts w:cs="Calibri" w:cstheme="minorAscii"/>
          <w:sz w:val="24"/>
          <w:szCs w:val="24"/>
        </w:rPr>
        <w:t>Hysis</w:t>
      </w:r>
      <w:r w:rsidRPr="07008754" w:rsidR="07008754">
        <w:rPr>
          <w:rFonts w:cs="Calibri" w:cstheme="minorAscii"/>
          <w:sz w:val="24"/>
          <w:szCs w:val="24"/>
        </w:rPr>
        <w:t>.</w:t>
      </w:r>
    </w:p>
    <w:p w:rsidR="00176DAF" w:rsidP="07008754" w:rsidRDefault="007F0EEA" w14:paraId="20B6D812" w14:textId="251B4303">
      <w:pPr>
        <w:spacing w:after="0"/>
        <w:ind w:firstLine="360"/>
        <w:rPr>
          <w:del w:author="Gary Smailes" w:date="2024-03-16T09:17:49.901Z" w:id="54512884"/>
          <w:rFonts w:cs="Calibri" w:cstheme="minorAscii"/>
          <w:sz w:val="24"/>
          <w:szCs w:val="24"/>
        </w:rPr>
      </w:pPr>
      <w:r w:rsidRPr="07008754" w:rsidR="07008754">
        <w:rPr>
          <w:rFonts w:cs="Calibri" w:cstheme="minorAscii"/>
          <w:sz w:val="24"/>
          <w:szCs w:val="24"/>
        </w:rPr>
        <w:t xml:space="preserve">The networks are all talking about the similarities between our teams. Thing is, </w:t>
      </w:r>
      <w:r w:rsidRPr="07008754" w:rsidR="07008754">
        <w:rPr>
          <w:rFonts w:cs="Calibri" w:cstheme="minorAscii"/>
          <w:sz w:val="24"/>
          <w:szCs w:val="24"/>
        </w:rPr>
        <w:t>all of</w:t>
      </w:r>
      <w:r w:rsidRPr="07008754" w:rsidR="07008754">
        <w:rPr>
          <w:rFonts w:cs="Calibri" w:cstheme="minorAscii"/>
          <w:sz w:val="24"/>
          <w:szCs w:val="24"/>
        </w:rPr>
        <w:t xml:space="preserve"> the Milkmaids get caught. </w:t>
      </w:r>
      <w:r w:rsidRPr="07008754" w:rsidR="07008754">
        <w:rPr>
          <w:rFonts w:cs="Calibri" w:cstheme="minorAscii"/>
          <w:sz w:val="24"/>
          <w:szCs w:val="24"/>
        </w:rPr>
        <w:t>So</w:t>
      </w:r>
      <w:ins w:author="Gary Smailes" w:date="2024-03-16T09:17:31.476Z" w:id="1303348627">
        <w:r w:rsidRPr="07008754" w:rsidR="07008754">
          <w:rPr>
            <w:rFonts w:cs="Calibri" w:cstheme="minorAscii"/>
            <w:sz w:val="24"/>
            <w:szCs w:val="24"/>
          </w:rPr>
          <w:t>,</w:t>
        </w:r>
      </w:ins>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thinking that my guys are a bit smarter</w:t>
      </w:r>
      <w:ins w:author="Gary Smailes" w:date="2024-03-16T09:17:38.928Z" w:id="1914993905">
        <w:r w:rsidRPr="07008754" w:rsidR="07008754">
          <w:rPr>
            <w:rFonts w:cs="Calibri" w:cstheme="minorAscii"/>
            <w:sz w:val="24"/>
            <w:szCs w:val="24"/>
          </w:rPr>
          <w:t>,</w:t>
        </w:r>
      </w:ins>
      <w:del w:author="Gary Smailes" w:date="2024-03-16T09:17:37.721Z" w:id="784636320">
        <w:r w:rsidRPr="07008754" w:rsidDel="07008754">
          <w:rPr>
            <w:rFonts w:cs="Calibri" w:cstheme="minorAscii"/>
            <w:sz w:val="24"/>
            <w:szCs w:val="24"/>
          </w:rPr>
          <w:delText xml:space="preserve"> –</w:delText>
        </w:r>
      </w:del>
      <w:r w:rsidRPr="07008754" w:rsidR="07008754">
        <w:rPr>
          <w:rFonts w:cs="Calibri" w:cstheme="minorAscii"/>
          <w:sz w:val="24"/>
          <w:szCs w:val="24"/>
        </w:rPr>
        <w:t xml:space="preserve"> but then I think about the average visitor to the </w:t>
      </w:r>
      <w:r w:rsidRPr="07008754" w:rsidR="07008754">
        <w:rPr>
          <w:rFonts w:cs="Calibri" w:cstheme="minorAscii"/>
          <w:sz w:val="24"/>
          <w:szCs w:val="24"/>
        </w:rPr>
        <w:t>KornerStone</w:t>
      </w:r>
      <w:r w:rsidRPr="07008754" w:rsidR="07008754">
        <w:rPr>
          <w:rFonts w:cs="Calibri" w:cstheme="minorAscii"/>
          <w:sz w:val="24"/>
          <w:szCs w:val="24"/>
        </w:rPr>
        <w:t xml:space="preserve"> and figure that my team just lives in places </w:t>
      </w:r>
      <w:r w:rsidRPr="07008754" w:rsidR="07008754">
        <w:rPr>
          <w:rFonts w:cs="Calibri" w:cstheme="minorAscii"/>
          <w:sz w:val="24"/>
          <w:szCs w:val="24"/>
        </w:rPr>
        <w:t>cops</w:t>
      </w:r>
      <w:r w:rsidRPr="07008754" w:rsidR="07008754">
        <w:rPr>
          <w:rFonts w:cs="Calibri" w:cstheme="minorAscii"/>
          <w:sz w:val="24"/>
          <w:szCs w:val="24"/>
        </w:rPr>
        <w:t xml:space="preserve"> are scared to visit. </w:t>
      </w:r>
    </w:p>
    <w:p w:rsidR="00176DAF" w:rsidP="07008754" w:rsidRDefault="007F0EEA" w14:paraId="0FD959B8" w14:textId="77777777">
      <w:pPr>
        <w:spacing w:after="0"/>
        <w:ind w:firstLine="0"/>
        <w:rPr>
          <w:rFonts w:cs="Calibri" w:cstheme="minorAscii"/>
          <w:sz w:val="24"/>
          <w:szCs w:val="24"/>
        </w:rPr>
        <w:pPrChange w:author="Gary Smailes" w:date="2024-03-16T09:17:49.698Z">
          <w:pPr>
            <w:spacing w:after="0"/>
            <w:ind w:firstLine="360"/>
          </w:pPr>
        </w:pPrChange>
      </w:pPr>
      <w:r w:rsidRPr="07008754" w:rsidR="07008754">
        <w:rPr>
          <w:rFonts w:cs="Calibri" w:cstheme="minorAscii"/>
          <w:sz w:val="24"/>
          <w:szCs w:val="24"/>
        </w:rPr>
        <w:t>I try not to pay too much attention to the ‘Net, though.</w:t>
      </w:r>
      <w:r w:rsidRPr="07008754" w:rsidR="07008754">
        <w:rPr>
          <w:rFonts w:cs="Calibri" w:cstheme="minorAscii"/>
          <w:sz w:val="24"/>
          <w:szCs w:val="24"/>
        </w:rPr>
        <w:t xml:space="preserve"> </w:t>
      </w:r>
      <w:r w:rsidRPr="07008754" w:rsidR="07008754">
        <w:rPr>
          <w:rFonts w:cs="Calibri" w:cstheme="minorAscii"/>
          <w:sz w:val="24"/>
          <w:szCs w:val="24"/>
        </w:rPr>
        <w:t>I can learn about any subject, see it, hear it, and even smell it and touch it if I have the right sensory implants.</w:t>
      </w:r>
      <w:r w:rsidRPr="07008754" w:rsidR="07008754">
        <w:rPr>
          <w:rFonts w:cs="Calibri" w:cstheme="minorAscii"/>
          <w:sz w:val="24"/>
          <w:szCs w:val="24"/>
        </w:rPr>
        <w:t xml:space="preserve"> </w:t>
      </w:r>
      <w:r w:rsidRPr="07008754" w:rsidR="07008754">
        <w:rPr>
          <w:rFonts w:cs="Calibri" w:cstheme="minorAscii"/>
          <w:sz w:val="24"/>
          <w:szCs w:val="24"/>
        </w:rPr>
        <w:t>I can have news feeds scrolling across my eyes if I want, little doorways into the universe happening around me.</w:t>
      </w:r>
      <w:r w:rsidRPr="07008754" w:rsidR="07008754">
        <w:rPr>
          <w:rFonts w:cs="Calibri" w:cstheme="minorAscii"/>
          <w:sz w:val="24"/>
          <w:szCs w:val="24"/>
        </w:rPr>
        <w:t xml:space="preserve"> </w:t>
      </w:r>
      <w:r w:rsidRPr="07008754" w:rsidR="07008754">
        <w:rPr>
          <w:rFonts w:cs="Calibri" w:cstheme="minorAscii"/>
          <w:sz w:val="24"/>
          <w:szCs w:val="24"/>
        </w:rPr>
        <w:t xml:space="preserve">My problem with all of that is that </w:t>
      </w:r>
      <w:r w:rsidRPr="07008754" w:rsidR="07008754">
        <w:rPr>
          <w:rFonts w:cs="Calibri" w:cstheme="minorAscii"/>
          <w:sz w:val="24"/>
          <w:szCs w:val="24"/>
        </w:rPr>
        <w:t>there’s</w:t>
      </w:r>
      <w:r w:rsidRPr="07008754" w:rsidR="07008754">
        <w:rPr>
          <w:rFonts w:cs="Calibri" w:cstheme="minorAscii"/>
          <w:sz w:val="24"/>
          <w:szCs w:val="24"/>
        </w:rPr>
        <w:t xml:space="preserve"> so much information available </w:t>
      </w:r>
      <w:r w:rsidRPr="07008754" w:rsidR="07008754">
        <w:rPr>
          <w:rFonts w:cs="Calibri" w:cstheme="minorAscii"/>
          <w:sz w:val="24"/>
          <w:szCs w:val="24"/>
        </w:rPr>
        <w:t>that I feel it</w:t>
      </w:r>
      <w:r w:rsidRPr="07008754" w:rsidR="07008754">
        <w:rPr>
          <w:rFonts w:cs="Calibri" w:cstheme="minorAscii"/>
          <w:sz w:val="24"/>
          <w:szCs w:val="24"/>
        </w:rPr>
        <w:t xml:space="preserve"> deadens the experience of </w:t>
      </w:r>
      <w:r w:rsidRPr="07008754" w:rsidR="07008754">
        <w:rPr>
          <w:rFonts w:cs="Calibri" w:cstheme="minorAscii"/>
          <w:sz w:val="24"/>
          <w:szCs w:val="24"/>
        </w:rPr>
        <w:t>actually living</w:t>
      </w:r>
      <w:r w:rsidRPr="07008754" w:rsidR="07008754">
        <w:rPr>
          <w:rFonts w:cs="Calibri" w:cstheme="minorAscii"/>
          <w:sz w:val="24"/>
          <w:szCs w:val="24"/>
        </w:rPr>
        <w:t>.</w:t>
      </w:r>
      <w:r w:rsidRPr="07008754" w:rsidR="07008754">
        <w:rPr>
          <w:rFonts w:cs="Calibri" w:cstheme="minorAscii"/>
          <w:sz w:val="24"/>
          <w:szCs w:val="24"/>
        </w:rPr>
        <w:t xml:space="preserve"> </w:t>
      </w:r>
      <w:r w:rsidRPr="07008754" w:rsidR="07008754">
        <w:rPr>
          <w:rFonts w:cs="Calibri" w:cstheme="minorAscii"/>
          <w:sz w:val="24"/>
          <w:szCs w:val="24"/>
        </w:rPr>
        <w:t xml:space="preserve">This is not to say that I </w:t>
      </w:r>
      <w:r w:rsidRPr="07008754" w:rsidR="07008754">
        <w:rPr>
          <w:rFonts w:cs="Calibri" w:cstheme="minorAscii"/>
          <w:sz w:val="24"/>
          <w:szCs w:val="24"/>
        </w:rPr>
        <w:t>don’t</w:t>
      </w:r>
      <w:r w:rsidRPr="07008754" w:rsidR="07008754">
        <w:rPr>
          <w:rFonts w:cs="Calibri" w:cstheme="minorAscii"/>
          <w:sz w:val="24"/>
          <w:szCs w:val="24"/>
        </w:rPr>
        <w:t xml:space="preserve"> look up things from time to time, but it usually only occurs when </w:t>
      </w:r>
      <w:r w:rsidRPr="07008754" w:rsidR="07008754">
        <w:rPr>
          <w:rFonts w:cs="Calibri" w:cstheme="minorAscii"/>
          <w:sz w:val="24"/>
          <w:szCs w:val="24"/>
        </w:rPr>
        <w:t>I’m</w:t>
      </w:r>
      <w:r w:rsidRPr="07008754" w:rsidR="07008754">
        <w:rPr>
          <w:rFonts w:cs="Calibri" w:cstheme="minorAscii"/>
          <w:sz w:val="24"/>
          <w:szCs w:val="24"/>
        </w:rPr>
        <w:t xml:space="preserve"> about to buy something and I want to get the reviews.</w:t>
      </w:r>
      <w:r w:rsidRPr="07008754" w:rsidR="07008754">
        <w:rPr>
          <w:rFonts w:cs="Calibri" w:cstheme="minorAscii"/>
          <w:sz w:val="24"/>
          <w:szCs w:val="24"/>
        </w:rPr>
        <w:t xml:space="preserve"> </w:t>
      </w:r>
      <w:r w:rsidRPr="07008754" w:rsidR="07008754">
        <w:rPr>
          <w:rFonts w:cs="Calibri" w:cstheme="minorAscii"/>
          <w:sz w:val="24"/>
          <w:szCs w:val="24"/>
        </w:rPr>
        <w:t>Will it work as advertised, or will it blow up in my face and leave me disfigured for however long it takes for me to get to a hospital, that sort of thing.</w:t>
      </w:r>
      <w:r w:rsidRPr="07008754" w:rsidR="07008754">
        <w:rPr>
          <w:rFonts w:cs="Calibri" w:cstheme="minorAscii"/>
          <w:sz w:val="24"/>
          <w:szCs w:val="24"/>
        </w:rPr>
        <w:t xml:space="preserve"> </w:t>
      </w:r>
    </w:p>
    <w:p w:rsidR="00176DAF" w:rsidP="00176DAF" w:rsidRDefault="007F0EEA" w14:paraId="459C6661" w14:textId="77777777">
      <w:pPr>
        <w:spacing w:after="0"/>
        <w:ind w:firstLine="360"/>
        <w:rPr>
          <w:rFonts w:cstheme="minorHAnsi"/>
          <w:sz w:val="24"/>
          <w:szCs w:val="24"/>
        </w:rPr>
      </w:pPr>
      <w:r w:rsidRPr="009E7F4C">
        <w:rPr>
          <w:rFonts w:cstheme="minorHAnsi"/>
          <w:sz w:val="24"/>
          <w:szCs w:val="24"/>
        </w:rPr>
        <w:t>I can learn almost whatever I want about other people using the ‘Net, too.</w:t>
      </w:r>
      <w:r w:rsidR="0071681A">
        <w:rPr>
          <w:rFonts w:cstheme="minorHAnsi"/>
          <w:sz w:val="24"/>
          <w:szCs w:val="24"/>
        </w:rPr>
        <w:t xml:space="preserve"> </w:t>
      </w:r>
      <w:r w:rsidRPr="009E7F4C">
        <w:rPr>
          <w:rFonts w:cstheme="minorHAnsi"/>
          <w:sz w:val="24"/>
          <w:szCs w:val="24"/>
        </w:rPr>
        <w:t>Yes, even smell and touch with the right implants.</w:t>
      </w:r>
      <w:r w:rsidR="0071681A">
        <w:rPr>
          <w:rFonts w:cstheme="minorHAnsi"/>
          <w:sz w:val="24"/>
          <w:szCs w:val="24"/>
        </w:rPr>
        <w:t xml:space="preserve"> </w:t>
      </w:r>
      <w:r w:rsidRPr="009E7F4C">
        <w:rPr>
          <w:rFonts w:cstheme="minorHAnsi"/>
          <w:sz w:val="24"/>
          <w:szCs w:val="24"/>
        </w:rPr>
        <w:t>Gross.</w:t>
      </w:r>
      <w:r w:rsidR="0071681A">
        <w:rPr>
          <w:rFonts w:cstheme="minorHAnsi"/>
          <w:sz w:val="24"/>
          <w:szCs w:val="24"/>
        </w:rPr>
        <w:t xml:space="preserve"> </w:t>
      </w:r>
      <w:r w:rsidRPr="009E7F4C">
        <w:rPr>
          <w:rFonts w:cstheme="minorHAnsi"/>
          <w:sz w:val="24"/>
          <w:szCs w:val="24"/>
        </w:rPr>
        <w:t>I never do.</w:t>
      </w:r>
      <w:r w:rsidR="0071681A">
        <w:rPr>
          <w:rFonts w:cstheme="minorHAnsi"/>
          <w:sz w:val="24"/>
          <w:szCs w:val="24"/>
        </w:rPr>
        <w:t xml:space="preserve"> </w:t>
      </w:r>
      <w:r w:rsidRPr="009E7F4C">
        <w:rPr>
          <w:rFonts w:cstheme="minorHAnsi"/>
          <w:sz w:val="24"/>
          <w:szCs w:val="24"/>
        </w:rPr>
        <w:t>Not even people I’m about to do business with, something Laura gives me shit about.</w:t>
      </w:r>
      <w:r w:rsidR="0071681A">
        <w:rPr>
          <w:rFonts w:cstheme="minorHAnsi"/>
          <w:sz w:val="24"/>
          <w:szCs w:val="24"/>
        </w:rPr>
        <w:t xml:space="preserve"> </w:t>
      </w:r>
      <w:r w:rsidRPr="009E7F4C">
        <w:rPr>
          <w:rFonts w:cstheme="minorHAnsi"/>
          <w:sz w:val="24"/>
          <w:szCs w:val="24"/>
        </w:rPr>
        <w:t xml:space="preserve">I want my first impression to actually be a first </w:t>
      </w:r>
      <w:r w:rsidRPr="009E7F4C">
        <w:rPr>
          <w:rFonts w:cstheme="minorHAnsi"/>
          <w:sz w:val="24"/>
          <w:szCs w:val="24"/>
        </w:rPr>
        <w:lastRenderedPageBreak/>
        <w:t>impression, not a summary judgment of information I’ve already received and formed an opinion about.</w:t>
      </w:r>
      <w:r w:rsidR="0071681A">
        <w:rPr>
          <w:rFonts w:cstheme="minorHAnsi"/>
          <w:sz w:val="24"/>
          <w:szCs w:val="24"/>
        </w:rPr>
        <w:t xml:space="preserve"> </w:t>
      </w:r>
      <w:r w:rsidRPr="009E7F4C">
        <w:rPr>
          <w:rFonts w:cstheme="minorHAnsi"/>
          <w:sz w:val="24"/>
          <w:szCs w:val="24"/>
        </w:rPr>
        <w:t>Call me old-fashioned.</w:t>
      </w:r>
      <w:r w:rsidR="0071681A">
        <w:rPr>
          <w:rFonts w:cstheme="minorHAnsi"/>
          <w:sz w:val="24"/>
          <w:szCs w:val="24"/>
        </w:rPr>
        <w:t xml:space="preserve"> </w:t>
      </w:r>
      <w:r w:rsidRPr="009E7F4C">
        <w:rPr>
          <w:rFonts w:cstheme="minorHAnsi"/>
          <w:sz w:val="24"/>
          <w:szCs w:val="24"/>
        </w:rPr>
        <w:t>Go ahead, I won’t get offended.</w:t>
      </w:r>
    </w:p>
    <w:p w:rsidR="00176DAF" w:rsidP="00176DAF" w:rsidRDefault="007F0EEA" w14:paraId="3DE8BCC6" w14:textId="77777777">
      <w:pPr>
        <w:spacing w:after="0"/>
        <w:ind w:firstLine="360"/>
        <w:rPr>
          <w:rFonts w:cstheme="minorHAnsi"/>
          <w:sz w:val="24"/>
          <w:szCs w:val="24"/>
        </w:rPr>
      </w:pPr>
      <w:r w:rsidRPr="009E7F4C">
        <w:rPr>
          <w:rFonts w:cstheme="minorHAnsi"/>
          <w:sz w:val="24"/>
          <w:szCs w:val="24"/>
        </w:rPr>
        <w:t>I do use the ‘Net for team research, though.</w:t>
      </w:r>
      <w:r w:rsidR="0071681A">
        <w:rPr>
          <w:rFonts w:cstheme="minorHAnsi"/>
          <w:sz w:val="24"/>
          <w:szCs w:val="24"/>
        </w:rPr>
        <w:t xml:space="preserve"> </w:t>
      </w:r>
      <w:r w:rsidRPr="009E7F4C">
        <w:rPr>
          <w:rFonts w:cstheme="minorHAnsi"/>
          <w:sz w:val="24"/>
          <w:szCs w:val="24"/>
        </w:rPr>
        <w:t>The information gathering app that’s built into my sensory suite is amazing.</w:t>
      </w:r>
      <w:r w:rsidR="0071681A">
        <w:rPr>
          <w:rFonts w:cstheme="minorHAnsi"/>
          <w:sz w:val="24"/>
          <w:szCs w:val="24"/>
        </w:rPr>
        <w:t xml:space="preserve"> </w:t>
      </w:r>
      <w:r w:rsidRPr="009E7F4C">
        <w:rPr>
          <w:rFonts w:cstheme="minorHAnsi"/>
          <w:sz w:val="24"/>
          <w:szCs w:val="24"/>
        </w:rPr>
        <w:t>I ask it questions like “List all strategies the Milkmaids have played over the past 100 years, and group them by similarity.”</w:t>
      </w:r>
    </w:p>
    <w:p w:rsidR="00176DAF" w:rsidP="00176DAF" w:rsidRDefault="007F0EEA" w14:paraId="7C01E2D0" w14:textId="77777777">
      <w:pPr>
        <w:spacing w:after="0"/>
        <w:ind w:firstLine="360"/>
        <w:rPr>
          <w:rFonts w:cstheme="minorHAnsi"/>
          <w:sz w:val="24"/>
          <w:szCs w:val="24"/>
        </w:rPr>
      </w:pPr>
      <w:r w:rsidRPr="009E7F4C">
        <w:rPr>
          <w:rFonts w:cstheme="minorHAnsi"/>
          <w:sz w:val="24"/>
          <w:szCs w:val="24"/>
        </w:rPr>
        <w:t>Bam!</w:t>
      </w:r>
      <w:r w:rsidR="0071681A">
        <w:rPr>
          <w:rFonts w:cstheme="minorHAnsi"/>
          <w:sz w:val="24"/>
          <w:szCs w:val="24"/>
        </w:rPr>
        <w:t xml:space="preserve"> </w:t>
      </w:r>
      <w:r w:rsidRPr="009E7F4C">
        <w:rPr>
          <w:rFonts w:cstheme="minorHAnsi"/>
          <w:sz w:val="24"/>
          <w:szCs w:val="24"/>
        </w:rPr>
        <w:t>I get this list:</w:t>
      </w:r>
    </w:p>
    <w:p w:rsidR="00176DAF" w:rsidP="00176DAF" w:rsidRDefault="00176DAF" w14:paraId="66CFAEAD" w14:textId="77777777">
      <w:pPr>
        <w:spacing w:after="0"/>
        <w:ind w:firstLine="360"/>
        <w:rPr>
          <w:rFonts w:cstheme="minorHAnsi"/>
          <w:sz w:val="24"/>
          <w:szCs w:val="24"/>
        </w:rPr>
      </w:pPr>
    </w:p>
    <w:p w:rsidR="00176DAF" w:rsidP="00176DAF" w:rsidRDefault="007F0EEA" w14:paraId="1BBE943A" w14:textId="77777777">
      <w:pPr>
        <w:spacing w:after="0"/>
        <w:ind w:firstLine="360"/>
        <w:rPr>
          <w:rFonts w:cstheme="minorHAnsi"/>
          <w:i/>
          <w:sz w:val="24"/>
          <w:szCs w:val="24"/>
        </w:rPr>
      </w:pPr>
      <w:r w:rsidRPr="002E2D41">
        <w:rPr>
          <w:rFonts w:cstheme="minorHAnsi"/>
          <w:i/>
          <w:sz w:val="24"/>
          <w:szCs w:val="24"/>
        </w:rPr>
        <w:t>Head-hunting.</w:t>
      </w:r>
    </w:p>
    <w:p w:rsidR="00176DAF" w:rsidP="00176DAF" w:rsidRDefault="007F0EEA" w14:paraId="0A2BEBED" w14:textId="77777777">
      <w:pPr>
        <w:spacing w:after="0"/>
        <w:ind w:firstLine="360"/>
        <w:rPr>
          <w:rFonts w:cstheme="minorHAnsi"/>
          <w:i/>
          <w:sz w:val="24"/>
          <w:szCs w:val="24"/>
        </w:rPr>
      </w:pPr>
      <w:r w:rsidRPr="002E2D41">
        <w:rPr>
          <w:rFonts w:cstheme="minorHAnsi"/>
          <w:i/>
          <w:sz w:val="24"/>
          <w:szCs w:val="24"/>
        </w:rPr>
        <w:t>Murder.</w:t>
      </w:r>
    </w:p>
    <w:p w:rsidR="00176DAF" w:rsidP="00176DAF" w:rsidRDefault="007F0EEA" w14:paraId="6346C600" w14:textId="77777777">
      <w:pPr>
        <w:spacing w:after="0"/>
        <w:ind w:firstLine="360"/>
        <w:rPr>
          <w:rFonts w:cstheme="minorHAnsi"/>
          <w:i/>
          <w:sz w:val="24"/>
          <w:szCs w:val="24"/>
        </w:rPr>
      </w:pPr>
      <w:r w:rsidRPr="002E2D41">
        <w:rPr>
          <w:rFonts w:cstheme="minorHAnsi"/>
          <w:i/>
          <w:sz w:val="24"/>
          <w:szCs w:val="24"/>
        </w:rPr>
        <w:t>Intimidation.</w:t>
      </w:r>
    </w:p>
    <w:p w:rsidR="00176DAF" w:rsidP="00176DAF" w:rsidRDefault="007F0EEA" w14:paraId="48735F3C" w14:textId="77777777">
      <w:pPr>
        <w:spacing w:after="0"/>
        <w:ind w:firstLine="360"/>
        <w:rPr>
          <w:rFonts w:cstheme="minorHAnsi"/>
          <w:i/>
          <w:sz w:val="24"/>
          <w:szCs w:val="24"/>
        </w:rPr>
      </w:pPr>
      <w:r w:rsidRPr="002E2D41">
        <w:rPr>
          <w:rFonts w:cstheme="minorHAnsi"/>
          <w:i/>
          <w:sz w:val="24"/>
          <w:szCs w:val="24"/>
        </w:rPr>
        <w:t>Brute force blitzes.</w:t>
      </w:r>
    </w:p>
    <w:p w:rsidR="00176DAF" w:rsidP="00176DAF" w:rsidRDefault="007F0EEA" w14:paraId="23ADCEBF" w14:textId="77777777">
      <w:pPr>
        <w:spacing w:after="0"/>
        <w:ind w:firstLine="360"/>
        <w:rPr>
          <w:rFonts w:cstheme="minorHAnsi"/>
          <w:i/>
          <w:sz w:val="24"/>
          <w:szCs w:val="24"/>
        </w:rPr>
      </w:pPr>
      <w:r w:rsidRPr="002E2D41">
        <w:rPr>
          <w:rFonts w:cstheme="minorHAnsi"/>
          <w:i/>
          <w:sz w:val="24"/>
          <w:szCs w:val="24"/>
        </w:rPr>
        <w:t>Penalty attrition.</w:t>
      </w:r>
    </w:p>
    <w:p w:rsidR="00176DAF" w:rsidP="00176DAF" w:rsidRDefault="007F0EEA" w14:paraId="25870E51" w14:textId="77777777">
      <w:pPr>
        <w:spacing w:after="0"/>
        <w:ind w:firstLine="360"/>
        <w:rPr>
          <w:rFonts w:cstheme="minorHAnsi"/>
          <w:i/>
          <w:sz w:val="24"/>
          <w:szCs w:val="24"/>
        </w:rPr>
      </w:pPr>
      <w:r w:rsidRPr="002E2D41">
        <w:rPr>
          <w:rFonts w:cstheme="minorHAnsi"/>
          <w:i/>
          <w:sz w:val="24"/>
          <w:szCs w:val="24"/>
        </w:rPr>
        <w:t>Ice hockey passing.</w:t>
      </w:r>
    </w:p>
    <w:p w:rsidR="00176DAF" w:rsidP="00176DAF" w:rsidRDefault="00176DAF" w14:paraId="43A39135" w14:textId="77777777">
      <w:pPr>
        <w:spacing w:after="0"/>
        <w:ind w:firstLine="360"/>
        <w:rPr>
          <w:rFonts w:cstheme="minorHAnsi"/>
          <w:i/>
          <w:sz w:val="24"/>
          <w:szCs w:val="24"/>
        </w:rPr>
      </w:pPr>
    </w:p>
    <w:p w:rsidR="00176DAF" w:rsidP="00176DAF" w:rsidRDefault="007F0EEA" w14:paraId="14A73D7B" w14:textId="334D15E4">
      <w:pPr>
        <w:spacing w:after="0"/>
        <w:ind w:firstLine="360"/>
        <w:rPr>
          <w:rFonts w:cstheme="minorHAnsi"/>
          <w:sz w:val="24"/>
          <w:szCs w:val="24"/>
        </w:rPr>
      </w:pPr>
      <w:r w:rsidRPr="009E7F4C">
        <w:rPr>
          <w:rFonts w:cstheme="minorHAnsi"/>
          <w:sz w:val="24"/>
          <w:szCs w:val="24"/>
        </w:rPr>
        <w:t>Okay.</w:t>
      </w:r>
      <w:r w:rsidR="0071681A">
        <w:rPr>
          <w:rFonts w:cstheme="minorHAnsi"/>
          <w:sz w:val="24"/>
          <w:szCs w:val="24"/>
        </w:rPr>
        <w:t xml:space="preserve"> </w:t>
      </w:r>
      <w:r w:rsidRPr="009E7F4C">
        <w:rPr>
          <w:rFonts w:cstheme="minorHAnsi"/>
          <w:sz w:val="24"/>
          <w:szCs w:val="24"/>
        </w:rPr>
        <w:t>So not a lot of spaceball techniques.</w:t>
      </w:r>
      <w:r w:rsidR="0071681A">
        <w:rPr>
          <w:rFonts w:cstheme="minorHAnsi"/>
          <w:sz w:val="24"/>
          <w:szCs w:val="24"/>
        </w:rPr>
        <w:t xml:space="preserve"> </w:t>
      </w:r>
      <w:r w:rsidRPr="009E7F4C">
        <w:rPr>
          <w:rFonts w:cstheme="minorHAnsi"/>
          <w:sz w:val="24"/>
          <w:szCs w:val="24"/>
        </w:rPr>
        <w:t>I check out the last one, because that seemed like sports, passing a lot – only to find out that they practice this trick with live hand grenades.</w:t>
      </w:r>
      <w:r w:rsidR="0071681A">
        <w:rPr>
          <w:rFonts w:cstheme="minorHAnsi"/>
          <w:sz w:val="24"/>
          <w:szCs w:val="24"/>
        </w:rPr>
        <w:t xml:space="preserve"> </w:t>
      </w:r>
      <w:r w:rsidRPr="009E7F4C">
        <w:rPr>
          <w:rFonts w:cstheme="minorHAnsi"/>
          <w:sz w:val="24"/>
          <w:szCs w:val="24"/>
        </w:rPr>
        <w:t>I wonder how many of the Milkmaids have hand replacement implants.</w:t>
      </w:r>
    </w:p>
    <w:p w:rsidR="00176DAF" w:rsidP="00176DAF" w:rsidRDefault="007F0EEA" w14:paraId="463C3BC6" w14:textId="77777777">
      <w:pPr>
        <w:spacing w:after="0"/>
        <w:ind w:firstLine="360"/>
        <w:rPr>
          <w:rFonts w:cstheme="minorHAnsi"/>
          <w:sz w:val="24"/>
          <w:szCs w:val="24"/>
        </w:rPr>
      </w:pPr>
      <w:r w:rsidRPr="009E7F4C">
        <w:rPr>
          <w:rFonts w:cstheme="minorHAnsi"/>
          <w:sz w:val="24"/>
          <w:szCs w:val="24"/>
        </w:rPr>
        <w:t>I’ve played against teams like the Milkmaids before.</w:t>
      </w:r>
      <w:r w:rsidR="0071681A">
        <w:rPr>
          <w:rFonts w:cstheme="minorHAnsi"/>
          <w:sz w:val="24"/>
          <w:szCs w:val="24"/>
        </w:rPr>
        <w:t xml:space="preserve"> </w:t>
      </w:r>
      <w:r w:rsidRPr="009E7F4C">
        <w:rPr>
          <w:rFonts w:cstheme="minorHAnsi"/>
          <w:sz w:val="24"/>
          <w:szCs w:val="24"/>
        </w:rPr>
        <w:t>Momma’s Bunch is the obvious one here, but it’s not like I’m doomed to repeat the trauma and eternal psych-out of the day I lost my arm.</w:t>
      </w:r>
      <w:r w:rsidR="0071681A">
        <w:rPr>
          <w:rFonts w:cstheme="minorHAnsi"/>
          <w:sz w:val="24"/>
          <w:szCs w:val="24"/>
        </w:rPr>
        <w:t xml:space="preserve"> </w:t>
      </w:r>
      <w:r w:rsidRPr="009E7F4C">
        <w:rPr>
          <w:rFonts w:cstheme="minorHAnsi"/>
          <w:sz w:val="24"/>
          <w:szCs w:val="24"/>
        </w:rPr>
        <w:t>There are plenty of teams in the league who’ve discovered that their planet’s population really digs it when they play demolition derby instead of spaceball, and pays them handsomely for it.</w:t>
      </w:r>
      <w:r w:rsidR="0071681A">
        <w:rPr>
          <w:rFonts w:cstheme="minorHAnsi"/>
          <w:sz w:val="24"/>
          <w:szCs w:val="24"/>
        </w:rPr>
        <w:t xml:space="preserve"> </w:t>
      </w:r>
      <w:r w:rsidRPr="009E7F4C">
        <w:rPr>
          <w:rFonts w:cstheme="minorHAnsi"/>
          <w:sz w:val="24"/>
          <w:szCs w:val="24"/>
        </w:rPr>
        <w:t>The trouble here is that most wrecking teams have the intelligence to tone it down a bit when playing against a bunch of pirates.</w:t>
      </w:r>
      <w:r w:rsidR="0071681A">
        <w:rPr>
          <w:rFonts w:cstheme="minorHAnsi"/>
          <w:sz w:val="24"/>
          <w:szCs w:val="24"/>
        </w:rPr>
        <w:t xml:space="preserve"> </w:t>
      </w:r>
      <w:r w:rsidRPr="009E7F4C">
        <w:rPr>
          <w:rFonts w:cstheme="minorHAnsi"/>
          <w:sz w:val="24"/>
          <w:szCs w:val="24"/>
        </w:rPr>
        <w:t>Not the Milkmaids.</w:t>
      </w:r>
      <w:r w:rsidR="0071681A">
        <w:rPr>
          <w:rFonts w:cstheme="minorHAnsi"/>
          <w:sz w:val="24"/>
          <w:szCs w:val="24"/>
        </w:rPr>
        <w:t xml:space="preserve"> </w:t>
      </w:r>
      <w:r w:rsidRPr="009E7F4C">
        <w:rPr>
          <w:rFonts w:cstheme="minorHAnsi"/>
          <w:sz w:val="24"/>
          <w:szCs w:val="24"/>
        </w:rPr>
        <w:t>They’re all rabid.</w:t>
      </w:r>
    </w:p>
    <w:p w:rsidR="00176DAF" w:rsidP="07008754" w:rsidRDefault="007F0EEA" w14:paraId="7005E44A" w14:textId="2701FEAA">
      <w:pPr>
        <w:spacing w:after="0"/>
        <w:ind w:firstLine="360"/>
        <w:rPr>
          <w:ins w:author="Gary Smailes" w:date="2024-03-16T09:19:08.571Z" w:id="738982689"/>
          <w:rFonts w:cs="Calibri" w:cstheme="minorAscii"/>
          <w:sz w:val="24"/>
          <w:szCs w:val="24"/>
        </w:rPr>
      </w:pPr>
      <w:r w:rsidRPr="07008754" w:rsidR="07008754">
        <w:rPr>
          <w:rFonts w:cs="Calibri" w:cstheme="minorAscii"/>
          <w:sz w:val="24"/>
          <w:szCs w:val="24"/>
        </w:rPr>
        <w:t>Maybe we</w:t>
      </w:r>
      <w:r w:rsidRPr="07008754" w:rsidR="07008754">
        <w:rPr>
          <w:rFonts w:cs="Calibri" w:cstheme="minorAscii"/>
          <w:sz w:val="24"/>
          <w:szCs w:val="24"/>
        </w:rPr>
        <w:t xml:space="preserve"> can just lose this one?</w:t>
      </w:r>
      <w:r w:rsidRPr="07008754" w:rsidR="07008754">
        <w:rPr>
          <w:rFonts w:cs="Calibri" w:cstheme="minorAscii"/>
          <w:sz w:val="24"/>
          <w:szCs w:val="24"/>
        </w:rPr>
        <w:t xml:space="preserve"> </w:t>
      </w:r>
      <w:r w:rsidRPr="07008754" w:rsidR="07008754">
        <w:rPr>
          <w:rFonts w:cs="Calibri" w:cstheme="minorAscii"/>
          <w:sz w:val="24"/>
          <w:szCs w:val="24"/>
        </w:rPr>
        <w:t xml:space="preserve">No, that </w:t>
      </w:r>
      <w:r w:rsidRPr="07008754" w:rsidR="07008754">
        <w:rPr>
          <w:rFonts w:cs="Calibri" w:cstheme="minorAscii"/>
          <w:sz w:val="24"/>
          <w:szCs w:val="24"/>
        </w:rPr>
        <w:t>isn’t</w:t>
      </w:r>
      <w:r w:rsidRPr="07008754" w:rsidR="07008754">
        <w:rPr>
          <w:rFonts w:cs="Calibri" w:cstheme="minorAscii"/>
          <w:sz w:val="24"/>
          <w:szCs w:val="24"/>
        </w:rPr>
        <w:t xml:space="preserve"> </w:t>
      </w:r>
      <w:r w:rsidRPr="07008754" w:rsidR="07008754">
        <w:rPr>
          <w:rFonts w:cs="Calibri" w:cstheme="minorAscii"/>
          <w:sz w:val="24"/>
          <w:szCs w:val="24"/>
        </w:rPr>
        <w:t>an option</w:t>
      </w:r>
      <w:r w:rsidRPr="07008754" w:rsidR="07008754">
        <w:rPr>
          <w:rFonts w:cs="Calibri" w:cstheme="minorAscii"/>
          <w:sz w:val="24"/>
          <w:szCs w:val="24"/>
        </w:rPr>
        <w:t>.</w:t>
      </w:r>
      <w:r w:rsidRPr="07008754" w:rsidR="07008754">
        <w:rPr>
          <w:rFonts w:cs="Calibri" w:cstheme="minorAscii"/>
          <w:sz w:val="24"/>
          <w:szCs w:val="24"/>
        </w:rPr>
        <w:t xml:space="preserve"> </w:t>
      </w:r>
    </w:p>
    <w:p w:rsidR="00176DAF" w:rsidP="07008754" w:rsidRDefault="007F0EEA" w14:paraId="6C0E7168" w14:textId="55812026">
      <w:pPr>
        <w:spacing w:after="0"/>
        <w:ind w:firstLine="360"/>
        <w:rPr>
          <w:rFonts w:cs="Calibri" w:cstheme="minorAscii"/>
          <w:sz w:val="24"/>
          <w:szCs w:val="24"/>
        </w:rPr>
      </w:pPr>
      <w:r w:rsidRPr="07008754" w:rsidR="07008754">
        <w:rPr>
          <w:rFonts w:cs="Calibri" w:cstheme="minorAscii"/>
          <w:sz w:val="24"/>
          <w:szCs w:val="24"/>
        </w:rPr>
        <w:t>It’s</w:t>
      </w:r>
      <w:r w:rsidRPr="07008754" w:rsidR="07008754">
        <w:rPr>
          <w:rFonts w:cs="Calibri" w:cstheme="minorAscii"/>
          <w:sz w:val="24"/>
          <w:szCs w:val="24"/>
        </w:rPr>
        <w:t xml:space="preserve"> important that I get Laura to her championship game.</w:t>
      </w:r>
      <w:r w:rsidRPr="07008754" w:rsidR="07008754">
        <w:rPr>
          <w:rFonts w:cs="Calibri" w:cstheme="minorAscii"/>
          <w:sz w:val="24"/>
          <w:szCs w:val="24"/>
        </w:rPr>
        <w:t xml:space="preserve"> </w:t>
      </w:r>
      <w:r w:rsidRPr="07008754" w:rsidR="07008754">
        <w:rPr>
          <w:rFonts w:cs="Calibri" w:cstheme="minorAscii"/>
          <w:sz w:val="24"/>
          <w:szCs w:val="24"/>
        </w:rPr>
        <w:t xml:space="preserve">I know she would cheat if it looked like we </w:t>
      </w:r>
      <w:r w:rsidRPr="07008754" w:rsidR="07008754">
        <w:rPr>
          <w:rFonts w:cs="Calibri" w:cstheme="minorAscii"/>
          <w:sz w:val="24"/>
          <w:szCs w:val="24"/>
        </w:rPr>
        <w:t>couldn’t</w:t>
      </w:r>
      <w:r w:rsidRPr="07008754" w:rsidR="07008754">
        <w:rPr>
          <w:rFonts w:cs="Calibri" w:cstheme="minorAscii"/>
          <w:sz w:val="24"/>
          <w:szCs w:val="24"/>
        </w:rPr>
        <w:t xml:space="preserve"> win, but she has enough on her plate and </w:t>
      </w:r>
      <w:r w:rsidRPr="07008754" w:rsidR="07008754">
        <w:rPr>
          <w:rFonts w:cs="Calibri" w:cstheme="minorAscii"/>
          <w:sz w:val="24"/>
          <w:szCs w:val="24"/>
        </w:rPr>
        <w:t>doesn’t</w:t>
      </w:r>
      <w:r w:rsidRPr="07008754" w:rsidR="07008754">
        <w:rPr>
          <w:rFonts w:cs="Calibri" w:cstheme="minorAscii"/>
          <w:sz w:val="24"/>
          <w:szCs w:val="24"/>
        </w:rPr>
        <w:t xml:space="preserve"> need to do my job, too.</w:t>
      </w:r>
      <w:r w:rsidRPr="07008754" w:rsidR="07008754">
        <w:rPr>
          <w:rFonts w:cs="Calibri" w:cstheme="minorAscii"/>
          <w:sz w:val="24"/>
          <w:szCs w:val="24"/>
        </w:rPr>
        <w:t xml:space="preserve"> </w:t>
      </w:r>
      <w:r w:rsidRPr="07008754" w:rsidR="07008754">
        <w:rPr>
          <w:rFonts w:cs="Calibri" w:cstheme="minorAscii"/>
          <w:sz w:val="24"/>
          <w:szCs w:val="24"/>
        </w:rPr>
        <w:t>The regular season is half over, only six more games to go to get to the playoffs.</w:t>
      </w:r>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not worried about making the playoffs.</w:t>
      </w:r>
      <w:r w:rsidRPr="07008754" w:rsidR="07008754">
        <w:rPr>
          <w:rFonts w:cs="Calibri" w:cstheme="minorAscii"/>
          <w:sz w:val="24"/>
          <w:szCs w:val="24"/>
        </w:rPr>
        <w:t xml:space="preserve"> </w:t>
      </w:r>
      <w:r w:rsidRPr="07008754" w:rsidR="07008754">
        <w:rPr>
          <w:rFonts w:cs="Calibri" w:cstheme="minorAscii"/>
          <w:sz w:val="24"/>
          <w:szCs w:val="24"/>
        </w:rPr>
        <w:t xml:space="preserve">We were currently undefeated at 6-0, and the rules are so convoluted around the playoff berths, wildcard berths, and wild wildcard berths, that you </w:t>
      </w:r>
      <w:r w:rsidRPr="07008754" w:rsidR="07008754">
        <w:rPr>
          <w:rFonts w:cs="Calibri" w:cstheme="minorAscii"/>
          <w:sz w:val="24"/>
          <w:szCs w:val="24"/>
        </w:rPr>
        <w:t>have to</w:t>
      </w:r>
      <w:r w:rsidRPr="07008754" w:rsidR="07008754">
        <w:rPr>
          <w:rFonts w:cs="Calibri" w:cstheme="minorAscii"/>
          <w:sz w:val="24"/>
          <w:szCs w:val="24"/>
        </w:rPr>
        <w:t xml:space="preserve"> lose </w:t>
      </w:r>
      <w:r w:rsidRPr="07008754" w:rsidR="07008754">
        <w:rPr>
          <w:rFonts w:cs="Calibri" w:cstheme="minorAscii"/>
          <w:sz w:val="24"/>
          <w:szCs w:val="24"/>
        </w:rPr>
        <w:t xml:space="preserve">almost </w:t>
      </w:r>
      <w:r w:rsidRPr="07008754" w:rsidR="07008754">
        <w:rPr>
          <w:rFonts w:cs="Calibri" w:cstheme="minorAscii"/>
          <w:sz w:val="24"/>
          <w:szCs w:val="24"/>
        </w:rPr>
        <w:t>all</w:t>
      </w:r>
      <w:r w:rsidRPr="07008754" w:rsidR="07008754">
        <w:rPr>
          <w:rFonts w:cs="Calibri" w:cstheme="minorAscii"/>
          <w:sz w:val="24"/>
          <w:szCs w:val="24"/>
        </w:rPr>
        <w:t xml:space="preserve"> of</w:t>
      </w:r>
      <w:r w:rsidRPr="07008754" w:rsidR="07008754">
        <w:rPr>
          <w:rFonts w:cs="Calibri" w:cstheme="minorAscii"/>
          <w:sz w:val="24"/>
          <w:szCs w:val="24"/>
        </w:rPr>
        <w:t xml:space="preserve"> your games to be eliminated.</w:t>
      </w:r>
      <w:r w:rsidRPr="07008754" w:rsidR="07008754">
        <w:rPr>
          <w:rFonts w:cs="Calibri" w:cstheme="minorAscii"/>
          <w:sz w:val="24"/>
          <w:szCs w:val="24"/>
        </w:rPr>
        <w:t xml:space="preserve"> </w:t>
      </w:r>
      <w:r w:rsidRPr="07008754" w:rsidR="07008754">
        <w:rPr>
          <w:rFonts w:cs="Calibri" w:cstheme="minorAscii"/>
          <w:sz w:val="24"/>
          <w:szCs w:val="24"/>
        </w:rPr>
        <w:t>The regular season is like a pre-playoff season.</w:t>
      </w:r>
      <w:r w:rsidRPr="07008754" w:rsidR="07008754">
        <w:rPr>
          <w:rFonts w:cs="Calibri" w:cstheme="minorAscii"/>
          <w:sz w:val="24"/>
          <w:szCs w:val="24"/>
        </w:rPr>
        <w:t xml:space="preserve"> </w:t>
      </w:r>
      <w:r w:rsidRPr="07008754" w:rsidR="07008754">
        <w:rPr>
          <w:rFonts w:cs="Calibri" w:cstheme="minorAscii"/>
          <w:sz w:val="24"/>
          <w:szCs w:val="24"/>
        </w:rPr>
        <w:t>The only difference is the fans’ attention level.</w:t>
      </w:r>
    </w:p>
    <w:p w:rsidR="00176DAF" w:rsidP="00176DAF" w:rsidRDefault="007F0EEA" w14:paraId="0173BAF0" w14:textId="77777777">
      <w:pPr>
        <w:spacing w:after="0"/>
        <w:ind w:firstLine="360"/>
        <w:rPr>
          <w:rFonts w:cstheme="minorHAnsi"/>
          <w:sz w:val="24"/>
          <w:szCs w:val="24"/>
        </w:rPr>
      </w:pPr>
      <w:r w:rsidRPr="009E7F4C">
        <w:rPr>
          <w:rFonts w:cstheme="minorHAnsi"/>
          <w:sz w:val="24"/>
          <w:szCs w:val="24"/>
        </w:rPr>
        <w:t>It’s funny how your motivation changes along with your perspective.</w:t>
      </w:r>
      <w:r w:rsidR="0071681A">
        <w:rPr>
          <w:rFonts w:cstheme="minorHAnsi"/>
          <w:sz w:val="24"/>
          <w:szCs w:val="24"/>
        </w:rPr>
        <w:t xml:space="preserve"> </w:t>
      </w:r>
      <w:r w:rsidRPr="009E7F4C">
        <w:rPr>
          <w:rFonts w:cstheme="minorHAnsi"/>
          <w:sz w:val="24"/>
          <w:szCs w:val="24"/>
        </w:rPr>
        <w:t>Before Laura filled me in on what’s really going on, I wanted to win because A: it’s nice to win, and B: it would’ve been an Eternal Fuck You to the Spaceball League.</w:t>
      </w:r>
      <w:r w:rsidR="0071681A">
        <w:rPr>
          <w:rFonts w:cstheme="minorHAnsi"/>
          <w:sz w:val="24"/>
          <w:szCs w:val="24"/>
        </w:rPr>
        <w:t xml:space="preserve"> </w:t>
      </w:r>
      <w:r w:rsidRPr="009E7F4C">
        <w:rPr>
          <w:rFonts w:cstheme="minorHAnsi"/>
          <w:sz w:val="24"/>
          <w:szCs w:val="24"/>
        </w:rPr>
        <w:t>I can come out of retirement, slap a team together in two weeks, and win your fucking circus.</w:t>
      </w:r>
      <w:r w:rsidR="0071681A">
        <w:rPr>
          <w:rFonts w:cstheme="minorHAnsi"/>
          <w:sz w:val="24"/>
          <w:szCs w:val="24"/>
        </w:rPr>
        <w:t xml:space="preserve"> </w:t>
      </w:r>
      <w:r w:rsidRPr="009E7F4C">
        <w:rPr>
          <w:rFonts w:cstheme="minorHAnsi"/>
          <w:sz w:val="24"/>
          <w:szCs w:val="24"/>
        </w:rPr>
        <w:t>Now I have a whole war riding on my shoulders, and my wife has placed a ridiculously large bet on me pulling through for her and the rest of the universe.</w:t>
      </w:r>
      <w:r w:rsidR="0071681A">
        <w:rPr>
          <w:rFonts w:cstheme="minorHAnsi"/>
          <w:sz w:val="24"/>
          <w:szCs w:val="24"/>
        </w:rPr>
        <w:t xml:space="preserve"> </w:t>
      </w:r>
    </w:p>
    <w:p w:rsidR="00176DAF" w:rsidP="00176DAF" w:rsidRDefault="0071681A" w14:paraId="0E508DAB" w14:textId="77777777">
      <w:pPr>
        <w:spacing w:after="0"/>
        <w:ind w:firstLine="360"/>
        <w:rPr>
          <w:rFonts w:cstheme="minorHAnsi"/>
          <w:sz w:val="24"/>
          <w:szCs w:val="24"/>
        </w:rPr>
      </w:pPr>
      <w:r>
        <w:rPr>
          <w:rFonts w:cstheme="minorHAnsi"/>
          <w:sz w:val="24"/>
          <w:szCs w:val="24"/>
        </w:rPr>
        <w:t xml:space="preserve"> </w:t>
      </w:r>
      <w:r w:rsidRPr="009E7F4C" w:rsidR="007F0EEA">
        <w:rPr>
          <w:rFonts w:cstheme="minorHAnsi"/>
          <w:sz w:val="24"/>
          <w:szCs w:val="24"/>
        </w:rPr>
        <w:t>Urgh.</w:t>
      </w:r>
      <w:r>
        <w:rPr>
          <w:rFonts w:cstheme="minorHAnsi"/>
          <w:sz w:val="24"/>
          <w:szCs w:val="24"/>
        </w:rPr>
        <w:t xml:space="preserve"> </w:t>
      </w:r>
      <w:r w:rsidRPr="009E7F4C" w:rsidR="007F0EEA">
        <w:rPr>
          <w:rFonts w:cstheme="minorHAnsi"/>
          <w:sz w:val="24"/>
          <w:szCs w:val="24"/>
        </w:rPr>
        <w:t>This is why I don’t like getting involved in the big Tapestry of Life.</w:t>
      </w:r>
      <w:r>
        <w:rPr>
          <w:rFonts w:cstheme="minorHAnsi"/>
          <w:sz w:val="24"/>
          <w:szCs w:val="24"/>
        </w:rPr>
        <w:t xml:space="preserve"> </w:t>
      </w:r>
      <w:r w:rsidRPr="009E7F4C" w:rsidR="007F0EEA">
        <w:rPr>
          <w:rFonts w:cstheme="minorHAnsi"/>
          <w:sz w:val="24"/>
          <w:szCs w:val="24"/>
        </w:rPr>
        <w:t>Too many threads.</w:t>
      </w:r>
      <w:r>
        <w:rPr>
          <w:rFonts w:cstheme="minorHAnsi"/>
          <w:sz w:val="24"/>
          <w:szCs w:val="24"/>
        </w:rPr>
        <w:t xml:space="preserve"> </w:t>
      </w:r>
      <w:r w:rsidRPr="009E7F4C" w:rsidR="007F0EEA">
        <w:rPr>
          <w:rFonts w:cstheme="minorHAnsi"/>
          <w:sz w:val="24"/>
          <w:szCs w:val="24"/>
        </w:rPr>
        <w:t>It seems too big for one person, and my ego isn’t large enough to delude myself into thinking I’m sufficiently important to make a lick of difference.</w:t>
      </w:r>
      <w:r>
        <w:rPr>
          <w:rFonts w:cstheme="minorHAnsi"/>
          <w:sz w:val="24"/>
          <w:szCs w:val="24"/>
        </w:rPr>
        <w:t xml:space="preserve"> </w:t>
      </w:r>
      <w:r w:rsidRPr="009E7F4C" w:rsidR="007F0EEA">
        <w:rPr>
          <w:rFonts w:cstheme="minorHAnsi"/>
          <w:sz w:val="24"/>
          <w:szCs w:val="24"/>
        </w:rPr>
        <w:t xml:space="preserve">But somebody does, and I’ll be damned if </w:t>
      </w:r>
      <w:r w:rsidRPr="009E7F4C" w:rsidR="007F0EEA">
        <w:rPr>
          <w:rFonts w:cstheme="minorHAnsi"/>
          <w:sz w:val="24"/>
          <w:szCs w:val="24"/>
        </w:rPr>
        <w:lastRenderedPageBreak/>
        <w:t>I let her down.</w:t>
      </w:r>
      <w:r>
        <w:rPr>
          <w:rFonts w:cstheme="minorHAnsi"/>
          <w:sz w:val="24"/>
          <w:szCs w:val="24"/>
        </w:rPr>
        <w:t xml:space="preserve"> </w:t>
      </w:r>
      <w:r w:rsidRPr="009E7F4C" w:rsidR="007F0EEA">
        <w:rPr>
          <w:rFonts w:cstheme="minorHAnsi"/>
          <w:sz w:val="24"/>
          <w:szCs w:val="24"/>
        </w:rPr>
        <w:t>What’s my next move, then?</w:t>
      </w:r>
      <w:r>
        <w:rPr>
          <w:rFonts w:cstheme="minorHAnsi"/>
          <w:sz w:val="24"/>
          <w:szCs w:val="24"/>
        </w:rPr>
        <w:t xml:space="preserve"> </w:t>
      </w:r>
      <w:r w:rsidRPr="009E7F4C" w:rsidR="007F0EEA">
        <w:rPr>
          <w:rFonts w:cstheme="minorHAnsi"/>
          <w:sz w:val="24"/>
          <w:szCs w:val="24"/>
        </w:rPr>
        <w:t>Well, I have to beat the Milkmaids and I have to do it without losing half my players.</w:t>
      </w:r>
      <w:r>
        <w:rPr>
          <w:rFonts w:cstheme="minorHAnsi"/>
          <w:sz w:val="24"/>
          <w:szCs w:val="24"/>
        </w:rPr>
        <w:t xml:space="preserve"> </w:t>
      </w:r>
    </w:p>
    <w:p w:rsidR="00173F33" w:rsidP="07008754" w:rsidRDefault="007F0EEA" w14:paraId="105A0EB2" w14:textId="0C59383E">
      <w:pPr>
        <w:spacing w:after="0"/>
        <w:ind w:firstLine="360"/>
        <w:rPr>
          <w:ins w:author="Gary Smailes" w:date="2024-03-16T09:19:37.142Z" w:id="1040296939"/>
          <w:rFonts w:cs="Calibri" w:cstheme="minorAscii"/>
          <w:sz w:val="24"/>
          <w:szCs w:val="24"/>
        </w:rPr>
      </w:pPr>
      <w:r w:rsidRPr="07008754" w:rsidR="07008754">
        <w:rPr>
          <w:rFonts w:cs="Calibri" w:cstheme="minorAscii"/>
          <w:sz w:val="24"/>
          <w:szCs w:val="24"/>
        </w:rPr>
        <w:t>I’m</w:t>
      </w:r>
      <w:r w:rsidRPr="07008754" w:rsidR="07008754">
        <w:rPr>
          <w:rFonts w:cs="Calibri" w:cstheme="minorAscii"/>
          <w:sz w:val="24"/>
          <w:szCs w:val="24"/>
        </w:rPr>
        <w:t xml:space="preserve"> still dwelling on it when someone knocks on my door.</w:t>
      </w:r>
      <w:r w:rsidRPr="07008754" w:rsidR="07008754">
        <w:rPr>
          <w:rFonts w:cs="Calibri" w:cstheme="minorAscii"/>
          <w:sz w:val="24"/>
          <w:szCs w:val="24"/>
        </w:rPr>
        <w:t xml:space="preserve"> </w:t>
      </w:r>
    </w:p>
    <w:p w:rsidR="00173F33" w:rsidP="07008754" w:rsidRDefault="007F0EEA" w14:paraId="2ADCAAB0" w14:textId="384A4FFE">
      <w:pPr>
        <w:spacing w:after="0"/>
        <w:ind w:firstLine="360"/>
        <w:rPr>
          <w:rFonts w:cs="Calibri" w:cstheme="minorAscii"/>
          <w:sz w:val="24"/>
          <w:szCs w:val="24"/>
        </w:rPr>
      </w:pPr>
      <w:r w:rsidRPr="07008754" w:rsidR="07008754">
        <w:rPr>
          <w:rFonts w:cs="Calibri" w:cstheme="minorAscii"/>
          <w:sz w:val="24"/>
          <w:szCs w:val="24"/>
        </w:rPr>
        <w:t xml:space="preserve">“Open,” I say, </w:t>
      </w:r>
      <w:del w:author="Gary Smailes" w:date="2024-03-16T09:21:29.229Z" w:id="1962667804">
        <w:r w:rsidRPr="07008754" w:rsidDel="07008754">
          <w:rPr>
            <w:rFonts w:cs="Calibri" w:cstheme="minorAscii"/>
            <w:sz w:val="24"/>
            <w:szCs w:val="24"/>
          </w:rPr>
          <w:delText xml:space="preserve">and then </w:delText>
        </w:r>
      </w:del>
      <w:r w:rsidRPr="07008754" w:rsidR="07008754">
        <w:rPr>
          <w:rFonts w:cs="Calibri" w:cstheme="minorAscii"/>
          <w:sz w:val="24"/>
          <w:szCs w:val="24"/>
        </w:rPr>
        <w:t>immediately</w:t>
      </w:r>
      <w:r w:rsidRPr="07008754" w:rsidR="07008754">
        <w:rPr>
          <w:rFonts w:cs="Calibri" w:cstheme="minorAscii"/>
          <w:sz w:val="24"/>
          <w:szCs w:val="24"/>
        </w:rPr>
        <w:t xml:space="preserve"> regret</w:t>
      </w:r>
      <w:ins w:author="Gary Smailes" w:date="2024-03-16T09:21:33.385Z" w:id="327744153">
        <w:r w:rsidRPr="07008754" w:rsidR="07008754">
          <w:rPr>
            <w:rFonts w:cs="Calibri" w:cstheme="minorAscii"/>
            <w:sz w:val="24"/>
            <w:szCs w:val="24"/>
          </w:rPr>
          <w:t>ting</w:t>
        </w:r>
      </w:ins>
      <w:r w:rsidRPr="07008754" w:rsidR="07008754">
        <w:rPr>
          <w:rFonts w:cs="Calibri" w:cstheme="minorAscii"/>
          <w:sz w:val="24"/>
          <w:szCs w:val="24"/>
        </w:rPr>
        <w:t xml:space="preserve"> not getting up to check. People are trying to kill me, and here I am letting just anybody in</w:t>
      </w:r>
      <w:commentRangeStart w:id="1433241733"/>
      <w:r w:rsidRPr="07008754" w:rsidR="07008754">
        <w:rPr>
          <w:rFonts w:cs="Calibri" w:cstheme="minorAscii"/>
          <w:sz w:val="24"/>
          <w:szCs w:val="24"/>
        </w:rPr>
        <w:t xml:space="preserve">. </w:t>
      </w:r>
      <w:r w:rsidRPr="07008754" w:rsidR="07008754">
        <w:rPr>
          <w:rFonts w:cs="Calibri" w:cstheme="minorAscii"/>
          <w:sz w:val="24"/>
          <w:szCs w:val="24"/>
        </w:rPr>
        <w:t>It’s</w:t>
      </w:r>
      <w:r w:rsidRPr="07008754" w:rsidR="07008754">
        <w:rPr>
          <w:rFonts w:cs="Calibri" w:cstheme="minorAscii"/>
          <w:sz w:val="24"/>
          <w:szCs w:val="24"/>
        </w:rPr>
        <w:t xml:space="preserve"> </w:t>
      </w:r>
      <w:r w:rsidRPr="07008754" w:rsidR="07008754">
        <w:rPr>
          <w:rFonts w:cs="Calibri" w:cstheme="minorAscii"/>
          <w:sz w:val="24"/>
          <w:szCs w:val="24"/>
        </w:rPr>
        <w:t>Jint</w:t>
      </w:r>
      <w:r w:rsidRPr="07008754" w:rsidR="07008754">
        <w:rPr>
          <w:rFonts w:cs="Calibri" w:cstheme="minorAscii"/>
          <w:sz w:val="24"/>
          <w:szCs w:val="24"/>
        </w:rPr>
        <w:t xml:space="preserve">. One look at her face and my fight or flight instinct very nearly engages. </w:t>
      </w:r>
      <w:commentRangeEnd w:id="1433241733"/>
      <w:r>
        <w:rPr>
          <w:rStyle w:val="CommentReference"/>
        </w:rPr>
        <w:commentReference w:id="1433241733"/>
      </w:r>
    </w:p>
    <w:p w:rsidR="00176DAF" w:rsidP="00176DAF" w:rsidRDefault="007F0EEA" w14:paraId="0B236226" w14:textId="1343CB58">
      <w:pPr>
        <w:spacing w:after="0"/>
        <w:ind w:firstLine="360"/>
        <w:rPr>
          <w:rFonts w:cstheme="minorHAnsi"/>
          <w:sz w:val="24"/>
          <w:szCs w:val="24"/>
        </w:rPr>
      </w:pPr>
      <w:r w:rsidRPr="009E7F4C">
        <w:rPr>
          <w:rFonts w:cstheme="minorHAnsi"/>
          <w:sz w:val="24"/>
          <w:szCs w:val="24"/>
        </w:rPr>
        <w:t>“Have you come up with a plan against the Milkmaids?” she demands.</w:t>
      </w:r>
    </w:p>
    <w:p w:rsidR="00176DAF" w:rsidP="00176DAF" w:rsidRDefault="007F0EEA" w14:paraId="29BDA99F" w14:textId="77777777">
      <w:pPr>
        <w:spacing w:after="0"/>
        <w:ind w:firstLine="360"/>
        <w:rPr>
          <w:rFonts w:cstheme="minorHAnsi"/>
          <w:sz w:val="24"/>
          <w:szCs w:val="24"/>
        </w:rPr>
      </w:pPr>
      <w:r w:rsidRPr="009E7F4C">
        <w:rPr>
          <w:rFonts w:cstheme="minorHAnsi"/>
          <w:sz w:val="24"/>
          <w:szCs w:val="24"/>
        </w:rPr>
        <w:t>“I’m working on it right now,” I tell her.</w:t>
      </w:r>
    </w:p>
    <w:p w:rsidR="00176DAF" w:rsidP="00176DAF" w:rsidRDefault="007F0EEA" w14:paraId="4835D943" w14:textId="77777777">
      <w:pPr>
        <w:spacing w:after="0"/>
        <w:ind w:firstLine="360"/>
        <w:rPr>
          <w:rFonts w:cstheme="minorHAnsi"/>
          <w:sz w:val="24"/>
          <w:szCs w:val="24"/>
        </w:rPr>
      </w:pPr>
      <w:r w:rsidRPr="009E7F4C">
        <w:rPr>
          <w:rFonts w:cstheme="minorHAnsi"/>
          <w:sz w:val="24"/>
          <w:szCs w:val="24"/>
        </w:rPr>
        <w:t>“And?”</w:t>
      </w:r>
    </w:p>
    <w:p w:rsidR="00176DAF" w:rsidP="00176DAF" w:rsidRDefault="007F0EEA" w14:paraId="304C0752" w14:textId="77777777">
      <w:pPr>
        <w:spacing w:after="0"/>
        <w:ind w:firstLine="360"/>
        <w:rPr>
          <w:rFonts w:cstheme="minorHAnsi"/>
          <w:sz w:val="24"/>
          <w:szCs w:val="24"/>
        </w:rPr>
      </w:pPr>
      <w:r w:rsidRPr="009E7F4C">
        <w:rPr>
          <w:rFonts w:cstheme="minorHAnsi"/>
          <w:sz w:val="24"/>
          <w:szCs w:val="24"/>
        </w:rPr>
        <w:t>“I never give out my game day strategies, Jint, not to anybody.”</w:t>
      </w:r>
    </w:p>
    <w:p w:rsidR="00176DAF" w:rsidP="00176DAF" w:rsidRDefault="007F0EEA" w14:paraId="6FAF1DB3" w14:textId="77777777">
      <w:pPr>
        <w:spacing w:after="0"/>
        <w:ind w:firstLine="360"/>
        <w:rPr>
          <w:rFonts w:cstheme="minorHAnsi"/>
          <w:sz w:val="24"/>
          <w:szCs w:val="24"/>
        </w:rPr>
      </w:pPr>
      <w:r w:rsidRPr="009E7F4C">
        <w:rPr>
          <w:rFonts w:cstheme="minorHAnsi"/>
          <w:sz w:val="24"/>
          <w:szCs w:val="24"/>
        </w:rPr>
        <w:t>“I know.</w:t>
      </w:r>
      <w:r w:rsidR="0071681A">
        <w:rPr>
          <w:rFonts w:cstheme="minorHAnsi"/>
          <w:sz w:val="24"/>
          <w:szCs w:val="24"/>
        </w:rPr>
        <w:t xml:space="preserve"> </w:t>
      </w:r>
      <w:r w:rsidRPr="009E7F4C">
        <w:rPr>
          <w:rFonts w:cstheme="minorHAnsi"/>
          <w:sz w:val="24"/>
          <w:szCs w:val="24"/>
        </w:rPr>
        <w:t>It’s one of your more irritating habits.”</w:t>
      </w:r>
    </w:p>
    <w:p w:rsidR="00176DAF" w:rsidP="00176DAF" w:rsidRDefault="007F0EEA" w14:paraId="7AACB8DF" w14:textId="77777777">
      <w:pPr>
        <w:spacing w:after="0"/>
        <w:ind w:firstLine="360"/>
        <w:rPr>
          <w:rFonts w:cstheme="minorHAnsi"/>
          <w:sz w:val="24"/>
          <w:szCs w:val="24"/>
        </w:rPr>
      </w:pPr>
      <w:r w:rsidRPr="009E7F4C">
        <w:rPr>
          <w:rFonts w:cstheme="minorHAnsi"/>
          <w:sz w:val="24"/>
          <w:szCs w:val="24"/>
        </w:rPr>
        <w:t>“You know my habits?”</w:t>
      </w:r>
    </w:p>
    <w:p w:rsidR="00176DAF" w:rsidP="00176DAF" w:rsidRDefault="007F0EEA" w14:paraId="7B3D12D4" w14:textId="77777777">
      <w:pPr>
        <w:spacing w:after="0"/>
        <w:ind w:firstLine="360"/>
        <w:rPr>
          <w:rFonts w:cstheme="minorHAnsi"/>
          <w:sz w:val="24"/>
          <w:szCs w:val="24"/>
        </w:rPr>
      </w:pPr>
      <w:r w:rsidRPr="009E7F4C">
        <w:rPr>
          <w:rFonts w:cstheme="minorHAnsi"/>
          <w:sz w:val="24"/>
          <w:szCs w:val="24"/>
        </w:rPr>
        <w:t>“Echelon, remember?</w:t>
      </w:r>
      <w:r w:rsidR="0071681A">
        <w:rPr>
          <w:rFonts w:cstheme="minorHAnsi"/>
          <w:sz w:val="24"/>
          <w:szCs w:val="24"/>
        </w:rPr>
        <w:t xml:space="preserve"> </w:t>
      </w:r>
      <w:r w:rsidRPr="009E7F4C">
        <w:rPr>
          <w:rFonts w:cstheme="minorHAnsi"/>
          <w:sz w:val="24"/>
          <w:szCs w:val="24"/>
        </w:rPr>
        <w:t>I know everything about you.”</w:t>
      </w:r>
    </w:p>
    <w:p w:rsidR="00176DAF" w:rsidP="07008754" w:rsidRDefault="007F0EEA" w14:paraId="630B34BF" w14:textId="4ED01530">
      <w:pPr>
        <w:spacing w:after="0"/>
        <w:ind w:firstLine="360"/>
        <w:rPr>
          <w:rFonts w:cs="Calibri" w:cstheme="minorAscii"/>
          <w:sz w:val="24"/>
          <w:szCs w:val="24"/>
        </w:rPr>
      </w:pPr>
      <w:r w:rsidRPr="07008754" w:rsidR="07008754">
        <w:rPr>
          <w:rFonts w:cs="Calibri" w:cstheme="minorAscii"/>
          <w:sz w:val="24"/>
          <w:szCs w:val="24"/>
        </w:rPr>
        <w:t>That makes me uncomfortable. There are a lot of things I know about me that make me uncomfortable. For instance, the idea of somebody else with the details of that awful summer day with Jenny Winters when I was thirteen makes me want to throw up. I shake off the memory</w:t>
      </w:r>
      <w:ins w:author="Gary Smailes" w:date="2024-03-16T09:22:26.907Z" w:id="277204946">
        <w:r w:rsidRPr="07008754" w:rsidR="07008754">
          <w:rPr>
            <w:rFonts w:cs="Calibri" w:cstheme="minorAscii"/>
            <w:sz w:val="24"/>
            <w:szCs w:val="24"/>
          </w:rPr>
          <w:t>.</w:t>
        </w:r>
      </w:ins>
      <w:del w:author="Gary Smailes" w:date="2024-03-16T09:22:25.963Z" w:id="2052566897">
        <w:r w:rsidRPr="07008754" w:rsidDel="07008754">
          <w:rPr>
            <w:rFonts w:cs="Calibri" w:cstheme="minorAscii"/>
            <w:sz w:val="24"/>
            <w:szCs w:val="24"/>
          </w:rPr>
          <w:delText xml:space="preserve"> and say,</w:delText>
        </w:r>
      </w:del>
      <w:r w:rsidRPr="07008754" w:rsidR="07008754">
        <w:rPr>
          <w:rFonts w:cs="Calibri" w:cstheme="minorAscii"/>
          <w:sz w:val="24"/>
          <w:szCs w:val="24"/>
        </w:rPr>
        <w:t xml:space="preserve"> “So why are you asking for something you already know </w:t>
      </w:r>
      <w:r w:rsidRPr="07008754" w:rsidR="07008754">
        <w:rPr>
          <w:rFonts w:cs="Calibri" w:cstheme="minorAscii"/>
          <w:sz w:val="24"/>
          <w:szCs w:val="24"/>
        </w:rPr>
        <w:t>I’m</w:t>
      </w:r>
      <w:r w:rsidRPr="07008754" w:rsidR="07008754">
        <w:rPr>
          <w:rFonts w:cs="Calibri" w:cstheme="minorAscii"/>
          <w:sz w:val="24"/>
          <w:szCs w:val="24"/>
        </w:rPr>
        <w:t xml:space="preserve"> not giving?”</w:t>
      </w:r>
    </w:p>
    <w:p w:rsidR="00176DAF" w:rsidP="00176DAF" w:rsidRDefault="007F0EEA" w14:paraId="797CA703" w14:textId="77777777">
      <w:pPr>
        <w:spacing w:after="0"/>
        <w:ind w:firstLine="360"/>
        <w:rPr>
          <w:rFonts w:cstheme="minorHAnsi"/>
          <w:sz w:val="24"/>
          <w:szCs w:val="24"/>
        </w:rPr>
      </w:pPr>
      <w:r w:rsidRPr="009E7F4C">
        <w:rPr>
          <w:rFonts w:cstheme="minorHAnsi"/>
          <w:sz w:val="24"/>
          <w:szCs w:val="24"/>
        </w:rPr>
        <w:t>“I know all about the Milkmaids,” she says.</w:t>
      </w:r>
      <w:r w:rsidR="0071681A">
        <w:rPr>
          <w:rFonts w:cstheme="minorHAnsi"/>
          <w:sz w:val="24"/>
          <w:szCs w:val="24"/>
        </w:rPr>
        <w:t xml:space="preserve"> </w:t>
      </w:r>
      <w:r w:rsidRPr="009E7F4C">
        <w:rPr>
          <w:rFonts w:cstheme="minorHAnsi"/>
          <w:sz w:val="24"/>
          <w:szCs w:val="24"/>
        </w:rPr>
        <w:t>“I want to know how you’re going to protect my son from them.”</w:t>
      </w:r>
    </w:p>
    <w:p w:rsidR="00176DAF" w:rsidP="00176DAF" w:rsidRDefault="007F0EEA" w14:paraId="6E3A5764" w14:textId="77777777">
      <w:pPr>
        <w:spacing w:after="0"/>
        <w:ind w:firstLine="360"/>
        <w:rPr>
          <w:rFonts w:cstheme="minorHAnsi"/>
          <w:sz w:val="24"/>
          <w:szCs w:val="24"/>
        </w:rPr>
      </w:pPr>
      <w:r w:rsidRPr="009E7F4C">
        <w:rPr>
          <w:rFonts w:cstheme="minorHAnsi"/>
          <w:sz w:val="24"/>
          <w:szCs w:val="24"/>
        </w:rPr>
        <w:t>“Dexter is a kicker.</w:t>
      </w:r>
      <w:r w:rsidR="0071681A">
        <w:rPr>
          <w:rFonts w:cstheme="minorHAnsi"/>
          <w:sz w:val="24"/>
          <w:szCs w:val="24"/>
        </w:rPr>
        <w:t xml:space="preserve"> </w:t>
      </w:r>
      <w:r w:rsidRPr="009E7F4C">
        <w:rPr>
          <w:rFonts w:cstheme="minorHAnsi"/>
          <w:sz w:val="24"/>
          <w:szCs w:val="24"/>
        </w:rPr>
        <w:t>They’ll never be near him.”</w:t>
      </w:r>
    </w:p>
    <w:p w:rsidR="00176DAF" w:rsidP="00176DAF" w:rsidRDefault="007F0EEA" w14:paraId="21447F06" w14:textId="77777777">
      <w:pPr>
        <w:spacing w:after="0"/>
        <w:ind w:firstLine="360"/>
        <w:rPr>
          <w:rFonts w:cstheme="minorHAnsi"/>
          <w:sz w:val="24"/>
          <w:szCs w:val="24"/>
        </w:rPr>
      </w:pPr>
      <w:r w:rsidRPr="009E7F4C">
        <w:rPr>
          <w:rFonts w:cstheme="minorHAnsi"/>
          <w:sz w:val="24"/>
          <w:szCs w:val="24"/>
        </w:rPr>
        <w:t>“I don’t want him on the same field as the Milkmaids,” she says.</w:t>
      </w:r>
    </w:p>
    <w:p w:rsidR="00176DAF" w:rsidP="07008754" w:rsidRDefault="007F0EEA" w14:paraId="65B066B1" w14:textId="77777777">
      <w:pPr>
        <w:spacing w:after="0"/>
        <w:ind w:firstLine="360"/>
        <w:rPr>
          <w:rFonts w:cs="Calibri" w:cstheme="minorAscii"/>
          <w:sz w:val="24"/>
          <w:szCs w:val="24"/>
        </w:rPr>
      </w:pPr>
      <w:r w:rsidRPr="07008754" w:rsidR="07008754">
        <w:rPr>
          <w:rFonts w:cs="Calibri" w:cstheme="minorAscii"/>
          <w:sz w:val="24"/>
          <w:szCs w:val="24"/>
        </w:rPr>
        <w:t xml:space="preserve">“He will be tonight,” I say. “And </w:t>
      </w:r>
      <w:r w:rsidRPr="07008754" w:rsidR="07008754">
        <w:rPr>
          <w:rFonts w:cs="Calibri" w:cstheme="minorAscii"/>
          <w:sz w:val="24"/>
          <w:szCs w:val="24"/>
        </w:rPr>
        <w:t>he’ll</w:t>
      </w:r>
      <w:r w:rsidRPr="07008754" w:rsidR="07008754">
        <w:rPr>
          <w:rFonts w:cs="Calibri" w:cstheme="minorAscii"/>
          <w:sz w:val="24"/>
          <w:szCs w:val="24"/>
        </w:rPr>
        <w:t xml:space="preserve"> still be a kicker, which means the other team </w:t>
      </w:r>
      <w:r w:rsidRPr="07008754" w:rsidR="07008754">
        <w:rPr>
          <w:rFonts w:cs="Calibri" w:cstheme="minorAscii"/>
          <w:sz w:val="24"/>
          <w:szCs w:val="24"/>
        </w:rPr>
        <w:t>isn’t</w:t>
      </w:r>
      <w:r w:rsidRPr="07008754" w:rsidR="07008754">
        <w:rPr>
          <w:rFonts w:cs="Calibri" w:cstheme="minorAscii"/>
          <w:sz w:val="24"/>
          <w:szCs w:val="24"/>
        </w:rPr>
        <w:t xml:space="preserve"> allowed to touch him.</w:t>
      </w:r>
      <w:del w:author="Gary Smailes" w:date="2024-03-16T09:22:57.831Z" w:id="599887550">
        <w:r w:rsidRPr="07008754" w:rsidDel="07008754">
          <w:rPr>
            <w:rFonts w:cs="Calibri" w:cstheme="minorAscii"/>
            <w:sz w:val="24"/>
            <w:szCs w:val="24"/>
          </w:rPr>
          <w:delText xml:space="preserve"> </w:delText>
        </w:r>
        <w:r w:rsidRPr="07008754" w:rsidDel="07008754">
          <w:rPr>
            <w:rFonts w:cs="Calibri" w:cstheme="minorAscii"/>
            <w:sz w:val="24"/>
            <w:szCs w:val="24"/>
          </w:rPr>
          <w:delText>So</w:delText>
        </w:r>
      </w:del>
      <w:r w:rsidRPr="07008754" w:rsidR="07008754">
        <w:rPr>
          <w:rFonts w:cs="Calibri" w:cstheme="minorAscii"/>
          <w:sz w:val="24"/>
          <w:szCs w:val="24"/>
        </w:rPr>
        <w:t xml:space="preserve"> I </w:t>
      </w:r>
      <w:r w:rsidRPr="07008754" w:rsidR="07008754">
        <w:rPr>
          <w:rFonts w:cs="Calibri" w:cstheme="minorAscii"/>
          <w:sz w:val="24"/>
          <w:szCs w:val="24"/>
        </w:rPr>
        <w:t>fail to</w:t>
      </w:r>
      <w:r w:rsidRPr="07008754" w:rsidR="07008754">
        <w:rPr>
          <w:rFonts w:cs="Calibri" w:cstheme="minorAscii"/>
          <w:sz w:val="24"/>
          <w:szCs w:val="24"/>
        </w:rPr>
        <w:t xml:space="preserve"> see what the problem is.”</w:t>
      </w:r>
    </w:p>
    <w:p w:rsidR="00176DAF" w:rsidP="00176DAF" w:rsidRDefault="007F0EEA" w14:paraId="0136E12C" w14:textId="77777777">
      <w:pPr>
        <w:spacing w:after="0"/>
        <w:ind w:firstLine="360"/>
        <w:rPr>
          <w:rFonts w:cstheme="minorHAnsi"/>
          <w:sz w:val="24"/>
          <w:szCs w:val="24"/>
        </w:rPr>
      </w:pPr>
      <w:r w:rsidRPr="009E7F4C">
        <w:rPr>
          <w:rFonts w:cstheme="minorHAnsi"/>
          <w:sz w:val="24"/>
          <w:szCs w:val="24"/>
        </w:rPr>
        <w:t>“If the Milkmaids read the team roster and make the connection that Dexter is my son, then they’ll go out of their way to touch him.”</w:t>
      </w:r>
    </w:p>
    <w:p w:rsidR="00176DAF" w:rsidP="07008754" w:rsidRDefault="007F0EEA" w14:paraId="7E2D22CA" w14:textId="50D5781B">
      <w:pPr>
        <w:spacing w:after="0"/>
        <w:ind w:firstLine="360"/>
        <w:rPr>
          <w:ins w:author="Gary Smailes" w:date="2024-03-16T09:23:14.522Z" w:id="1928757891"/>
          <w:rFonts w:cs="Calibri" w:cstheme="minorAscii"/>
          <w:sz w:val="24"/>
          <w:szCs w:val="24"/>
        </w:rPr>
      </w:pPr>
      <w:r w:rsidRPr="07008754" w:rsidR="07008754">
        <w:rPr>
          <w:rFonts w:cs="Calibri" w:cstheme="minorAscii"/>
          <w:sz w:val="24"/>
          <w:szCs w:val="24"/>
        </w:rPr>
        <w:t xml:space="preserve">“Am I to understand that you put some of the Milkmaids on </w:t>
      </w:r>
      <w:r w:rsidRPr="07008754" w:rsidR="07008754">
        <w:rPr>
          <w:rFonts w:cs="Calibri" w:cstheme="minorAscii"/>
          <w:sz w:val="24"/>
          <w:szCs w:val="24"/>
        </w:rPr>
        <w:t>Hysis</w:t>
      </w:r>
      <w:r w:rsidRPr="07008754" w:rsidR="07008754">
        <w:rPr>
          <w:rFonts w:cs="Calibri" w:cstheme="minorAscii"/>
          <w:sz w:val="24"/>
          <w:szCs w:val="24"/>
        </w:rPr>
        <w:t>?”</w:t>
      </w:r>
      <w:r w:rsidRPr="07008754" w:rsidR="07008754">
        <w:rPr>
          <w:rFonts w:cs="Calibri" w:cstheme="minorAscii"/>
          <w:sz w:val="24"/>
          <w:szCs w:val="24"/>
        </w:rPr>
        <w:t xml:space="preserve"> </w:t>
      </w:r>
    </w:p>
    <w:p w:rsidR="00176DAF" w:rsidP="07008754" w:rsidRDefault="007F0EEA" w14:paraId="243D16A4" w14:textId="6E263E86">
      <w:pPr>
        <w:spacing w:after="0"/>
        <w:ind w:firstLine="360"/>
        <w:rPr>
          <w:rFonts w:cs="Calibri" w:cstheme="minorAscii"/>
          <w:sz w:val="24"/>
          <w:szCs w:val="24"/>
        </w:rPr>
      </w:pPr>
      <w:r w:rsidRPr="07008754" w:rsidR="07008754">
        <w:rPr>
          <w:rFonts w:cs="Calibri" w:cstheme="minorAscii"/>
          <w:sz w:val="24"/>
          <w:szCs w:val="24"/>
        </w:rPr>
        <w:t>Please say no, please say no.</w:t>
      </w:r>
    </w:p>
    <w:p w:rsidR="00176DAF" w:rsidP="00176DAF" w:rsidRDefault="007F0EEA" w14:paraId="7753ABF3" w14:textId="77777777">
      <w:pPr>
        <w:spacing w:after="0"/>
        <w:ind w:firstLine="360"/>
        <w:rPr>
          <w:rFonts w:cstheme="minorHAnsi"/>
          <w:sz w:val="24"/>
          <w:szCs w:val="24"/>
        </w:rPr>
      </w:pPr>
      <w:r w:rsidRPr="009E7F4C">
        <w:rPr>
          <w:rFonts w:cstheme="minorHAnsi"/>
          <w:sz w:val="24"/>
          <w:szCs w:val="24"/>
        </w:rPr>
        <w:t>“Yes,” Jint says.</w:t>
      </w:r>
      <w:r w:rsidR="0071681A">
        <w:rPr>
          <w:rFonts w:cstheme="minorHAnsi"/>
          <w:sz w:val="24"/>
          <w:szCs w:val="24"/>
        </w:rPr>
        <w:t xml:space="preserve"> </w:t>
      </w:r>
      <w:r w:rsidRPr="009E7F4C">
        <w:rPr>
          <w:rFonts w:cstheme="minorHAnsi"/>
          <w:sz w:val="24"/>
          <w:szCs w:val="24"/>
        </w:rPr>
        <w:t>“Four of them.</w:t>
      </w:r>
      <w:r w:rsidR="0071681A">
        <w:rPr>
          <w:rFonts w:cstheme="minorHAnsi"/>
          <w:sz w:val="24"/>
          <w:szCs w:val="24"/>
        </w:rPr>
        <w:t xml:space="preserve"> </w:t>
      </w:r>
      <w:r w:rsidRPr="009E7F4C">
        <w:rPr>
          <w:rFonts w:cstheme="minorHAnsi"/>
          <w:sz w:val="24"/>
          <w:szCs w:val="24"/>
        </w:rPr>
        <w:t>Every single one of them is a degree of degenerate you have never encountered.”</w:t>
      </w:r>
    </w:p>
    <w:p w:rsidR="00176DAF" w:rsidP="00176DAF" w:rsidRDefault="007F0EEA" w14:paraId="5ABC7C81" w14:textId="77777777">
      <w:pPr>
        <w:spacing w:after="0"/>
        <w:ind w:firstLine="360"/>
        <w:rPr>
          <w:rFonts w:cstheme="minorHAnsi"/>
          <w:sz w:val="24"/>
          <w:szCs w:val="24"/>
        </w:rPr>
      </w:pPr>
      <w:r w:rsidRPr="009E7F4C">
        <w:rPr>
          <w:rFonts w:cstheme="minorHAnsi"/>
          <w:sz w:val="24"/>
          <w:szCs w:val="24"/>
        </w:rPr>
        <w:t>“I dunno, I’ve met a lot of degenerates.”</w:t>
      </w:r>
    </w:p>
    <w:p w:rsidR="00176DAF" w:rsidP="00176DAF" w:rsidRDefault="007F0EEA" w14:paraId="2774EEB6" w14:textId="77777777">
      <w:pPr>
        <w:spacing w:after="0"/>
        <w:ind w:firstLine="360"/>
        <w:rPr>
          <w:rFonts w:cstheme="minorHAnsi"/>
          <w:sz w:val="24"/>
          <w:szCs w:val="24"/>
        </w:rPr>
      </w:pPr>
      <w:r w:rsidRPr="009E7F4C">
        <w:rPr>
          <w:rFonts w:cstheme="minorHAnsi"/>
          <w:sz w:val="24"/>
          <w:szCs w:val="24"/>
        </w:rPr>
        <w:t xml:space="preserve">“The worst go to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had assistance putting them there, too, and I’m the last member of my team left alive.”</w:t>
      </w:r>
    </w:p>
    <w:p w:rsidR="00176DAF" w:rsidP="00176DAF" w:rsidRDefault="007F0EEA" w14:paraId="4882C79F" w14:textId="77777777">
      <w:pPr>
        <w:spacing w:after="0"/>
        <w:ind w:firstLine="360"/>
        <w:rPr>
          <w:rFonts w:cstheme="minorHAnsi"/>
          <w:sz w:val="24"/>
          <w:szCs w:val="24"/>
        </w:rPr>
      </w:pPr>
      <w:r w:rsidRPr="009E7F4C">
        <w:rPr>
          <w:rFonts w:cstheme="minorHAnsi"/>
          <w:sz w:val="24"/>
          <w:szCs w:val="24"/>
        </w:rPr>
        <w:t>I study her.</w:t>
      </w:r>
      <w:r w:rsidR="0071681A">
        <w:rPr>
          <w:rFonts w:cstheme="minorHAnsi"/>
          <w:sz w:val="24"/>
          <w:szCs w:val="24"/>
        </w:rPr>
        <w:t xml:space="preserve"> </w:t>
      </w:r>
      <w:r w:rsidRPr="009E7F4C">
        <w:rPr>
          <w:rFonts w:cstheme="minorHAnsi"/>
          <w:sz w:val="24"/>
          <w:szCs w:val="24"/>
        </w:rPr>
        <w:t>“You’re the last alive because you have a dangerous line of work, or you’re the last alive because you’re being hunted down one by one?”</w:t>
      </w:r>
    </w:p>
    <w:p w:rsidR="00176DAF" w:rsidP="00176DAF" w:rsidRDefault="007F0EEA" w14:paraId="604A8042" w14:textId="77777777">
      <w:pPr>
        <w:spacing w:after="0"/>
        <w:ind w:firstLine="360"/>
        <w:rPr>
          <w:rFonts w:cstheme="minorHAnsi"/>
          <w:sz w:val="24"/>
          <w:szCs w:val="24"/>
        </w:rPr>
      </w:pPr>
      <w:r w:rsidRPr="009E7F4C">
        <w:rPr>
          <w:rFonts w:cstheme="minorHAnsi"/>
          <w:sz w:val="24"/>
          <w:szCs w:val="24"/>
        </w:rPr>
        <w:t>“Hunted,” she admits.</w:t>
      </w:r>
    </w:p>
    <w:p w:rsidR="00176DAF" w:rsidP="00176DAF" w:rsidRDefault="007F0EEA" w14:paraId="70F384A2" w14:textId="77777777">
      <w:pPr>
        <w:spacing w:after="0"/>
        <w:ind w:firstLine="360"/>
        <w:rPr>
          <w:rFonts w:cstheme="minorHAnsi"/>
          <w:sz w:val="24"/>
          <w:szCs w:val="24"/>
        </w:rPr>
      </w:pPr>
      <w:r w:rsidRPr="009E7F4C">
        <w:rPr>
          <w:rFonts w:cstheme="minorHAnsi"/>
          <w:sz w:val="24"/>
          <w:szCs w:val="24"/>
        </w:rPr>
        <w:t>“How does it feel?”</w:t>
      </w:r>
    </w:p>
    <w:p w:rsidR="00176DAF" w:rsidP="00176DAF" w:rsidRDefault="007F0EEA" w14:paraId="729C877C" w14:textId="77777777">
      <w:pPr>
        <w:spacing w:after="0"/>
        <w:ind w:firstLine="360"/>
        <w:rPr>
          <w:rFonts w:cstheme="minorHAnsi"/>
          <w:sz w:val="24"/>
          <w:szCs w:val="24"/>
        </w:rPr>
      </w:pPr>
      <w:r w:rsidRPr="009E7F4C">
        <w:rPr>
          <w:rFonts w:cstheme="minorHAnsi"/>
          <w:sz w:val="24"/>
          <w:szCs w:val="24"/>
        </w:rPr>
        <w:t>“I’m sorry?”</w:t>
      </w:r>
    </w:p>
    <w:p w:rsidR="00176DAF" w:rsidP="07008754" w:rsidRDefault="007F0EEA" w14:paraId="691F4183" w14:textId="5D3083B8">
      <w:pPr>
        <w:spacing w:after="0"/>
        <w:ind w:firstLine="360"/>
        <w:rPr>
          <w:rFonts w:cs="Calibri" w:cstheme="minorAscii"/>
          <w:sz w:val="24"/>
          <w:szCs w:val="24"/>
        </w:rPr>
      </w:pPr>
      <w:r w:rsidRPr="07008754" w:rsidR="07008754">
        <w:rPr>
          <w:rFonts w:cs="Calibri" w:cstheme="minorAscii"/>
          <w:sz w:val="24"/>
          <w:szCs w:val="24"/>
        </w:rPr>
        <w:t xml:space="preserve">“That pit in your stomach is what happens to everybody when you </w:t>
      </w:r>
      <w:r w:rsidRPr="07008754" w:rsidR="07008754">
        <w:rPr>
          <w:rFonts w:cs="Calibri" w:cstheme="minorAscii"/>
          <w:sz w:val="24"/>
          <w:szCs w:val="24"/>
        </w:rPr>
        <w:t>say</w:t>
      </w:r>
      <w:ins w:author="Gary Smailes" w:date="2024-03-16T09:23:45.726Z" w:id="978413836">
        <w:r w:rsidRPr="07008754" w:rsidR="07008754">
          <w:rPr>
            <w:rFonts w:cs="Calibri" w:cstheme="minorAscii"/>
            <w:sz w:val="24"/>
            <w:szCs w:val="24"/>
          </w:rPr>
          <w:t>,</w:t>
        </w:r>
      </w:ins>
      <w:r w:rsidRPr="07008754" w:rsidR="07008754">
        <w:rPr>
          <w:rFonts w:cs="Calibri" w:cstheme="minorAscii"/>
          <w:sz w:val="24"/>
          <w:szCs w:val="24"/>
        </w:rPr>
        <w:t xml:space="preserve"> ‘I’m Echelon.’ How does it feel?”</w:t>
      </w:r>
    </w:p>
    <w:p w:rsidR="00176DAF" w:rsidP="07008754" w:rsidRDefault="007F0EEA" w14:paraId="6778DA2D" w14:textId="65AE545C">
      <w:pPr>
        <w:spacing w:after="0"/>
        <w:ind w:firstLine="360"/>
        <w:rPr>
          <w:rFonts w:cs="Calibri" w:cstheme="minorAscii"/>
          <w:sz w:val="24"/>
          <w:szCs w:val="24"/>
        </w:rPr>
      </w:pPr>
      <w:r w:rsidRPr="07008754" w:rsidR="07008754">
        <w:rPr>
          <w:rFonts w:cs="Calibri" w:cstheme="minorAscii"/>
          <w:sz w:val="24"/>
          <w:szCs w:val="24"/>
        </w:rPr>
        <w:t xml:space="preserve">Her jaw drops. “I </w:t>
      </w:r>
      <w:r w:rsidRPr="07008754" w:rsidR="07008754">
        <w:rPr>
          <w:rFonts w:cs="Calibri" w:cstheme="minorAscii"/>
          <w:sz w:val="24"/>
          <w:szCs w:val="24"/>
        </w:rPr>
        <w:t>can’t</w:t>
      </w:r>
      <w:r w:rsidRPr="07008754" w:rsidR="07008754">
        <w:rPr>
          <w:rFonts w:cs="Calibri" w:cstheme="minorAscii"/>
          <w:sz w:val="24"/>
          <w:szCs w:val="24"/>
        </w:rPr>
        <w:t xml:space="preserve"> believe how insensitive you are</w:t>
      </w:r>
      <w:ins w:author="Gary Smailes" w:date="2024-03-16T09:23:50.812Z" w:id="1776376247">
        <w:r w:rsidRPr="07008754" w:rsidR="07008754">
          <w:rPr>
            <w:rFonts w:cs="Calibri" w:cstheme="minorAscii"/>
            <w:sz w:val="24"/>
            <w:szCs w:val="24"/>
          </w:rPr>
          <w:t>.</w:t>
        </w:r>
      </w:ins>
      <w:del w:author="Gary Smailes" w:date="2024-03-16T09:23:50.333Z" w:id="1356291503">
        <w:r w:rsidRPr="07008754" w:rsidDel="07008754">
          <w:rPr>
            <w:rFonts w:cs="Calibri" w:cstheme="minorAscii"/>
            <w:sz w:val="24"/>
            <w:szCs w:val="24"/>
          </w:rPr>
          <w:delText>!</w:delText>
        </w:r>
      </w:del>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standing here telling you that my son is in danger from a group of disgraced Echelon wet workers, and </w:t>
      </w:r>
      <w:r w:rsidRPr="07008754" w:rsidR="07008754">
        <w:rPr>
          <w:rFonts w:cs="Calibri" w:cstheme="minorAscii"/>
          <w:sz w:val="24"/>
          <w:szCs w:val="24"/>
        </w:rPr>
        <w:t>you’re</w:t>
      </w:r>
      <w:r w:rsidRPr="07008754" w:rsidR="07008754">
        <w:rPr>
          <w:rFonts w:cs="Calibri" w:cstheme="minorAscii"/>
          <w:sz w:val="24"/>
          <w:szCs w:val="24"/>
        </w:rPr>
        <w:t xml:space="preserve"> playing armchair psychologist? How do you get off saying something like that to me?”</w:t>
      </w:r>
    </w:p>
    <w:p w:rsidR="00176DAF" w:rsidP="00176DAF" w:rsidRDefault="007F0EEA" w14:paraId="7BC1A99E" w14:textId="77777777">
      <w:pPr>
        <w:spacing w:after="0"/>
        <w:ind w:firstLine="360"/>
        <w:rPr>
          <w:rFonts w:cstheme="minorHAnsi"/>
          <w:sz w:val="24"/>
          <w:szCs w:val="24"/>
        </w:rPr>
      </w:pPr>
      <w:r w:rsidRPr="009E7F4C">
        <w:rPr>
          <w:rFonts w:cstheme="minorHAnsi"/>
          <w:sz w:val="24"/>
          <w:szCs w:val="24"/>
        </w:rPr>
        <w:lastRenderedPageBreak/>
        <w:t>“Wow.”</w:t>
      </w:r>
    </w:p>
    <w:p w:rsidR="00176DAF" w:rsidP="00176DAF" w:rsidRDefault="007F0EEA" w14:paraId="2284CBE3" w14:textId="77777777">
      <w:pPr>
        <w:spacing w:after="0"/>
        <w:ind w:firstLine="360"/>
        <w:rPr>
          <w:rFonts w:cstheme="minorHAnsi"/>
          <w:sz w:val="24"/>
          <w:szCs w:val="24"/>
        </w:rPr>
      </w:pPr>
      <w:r w:rsidRPr="009E7F4C">
        <w:rPr>
          <w:rFonts w:cstheme="minorHAnsi"/>
          <w:sz w:val="24"/>
          <w:szCs w:val="24"/>
        </w:rPr>
        <w:t>Her brows furrow.</w:t>
      </w:r>
      <w:r w:rsidR="0071681A">
        <w:rPr>
          <w:rFonts w:cstheme="minorHAnsi"/>
          <w:sz w:val="24"/>
          <w:szCs w:val="24"/>
        </w:rPr>
        <w:t xml:space="preserve"> </w:t>
      </w:r>
      <w:r w:rsidRPr="009E7F4C">
        <w:rPr>
          <w:rFonts w:cstheme="minorHAnsi"/>
          <w:sz w:val="24"/>
          <w:szCs w:val="24"/>
        </w:rPr>
        <w:t>“Wow, what?”</w:t>
      </w:r>
    </w:p>
    <w:p w:rsidR="00176DAF" w:rsidP="00176DAF" w:rsidRDefault="007F0EEA" w14:paraId="06D7064D" w14:textId="77777777">
      <w:pPr>
        <w:spacing w:after="0"/>
        <w:ind w:firstLine="360"/>
        <w:rPr>
          <w:rFonts w:cstheme="minorHAnsi"/>
          <w:sz w:val="24"/>
          <w:szCs w:val="24"/>
        </w:rPr>
      </w:pPr>
      <w:r w:rsidRPr="009E7F4C">
        <w:rPr>
          <w:rFonts w:cstheme="minorHAnsi"/>
          <w:sz w:val="24"/>
          <w:szCs w:val="24"/>
        </w:rPr>
        <w:t>Wow, I’m surprised I haven’t been slapped.</w:t>
      </w:r>
      <w:r w:rsidR="0071681A">
        <w:rPr>
          <w:rFonts w:cstheme="minorHAnsi"/>
          <w:sz w:val="24"/>
          <w:szCs w:val="24"/>
        </w:rPr>
        <w:t xml:space="preserve"> </w:t>
      </w:r>
      <w:r w:rsidRPr="009E7F4C">
        <w:rPr>
          <w:rFonts w:cstheme="minorHAnsi"/>
          <w:sz w:val="24"/>
          <w:szCs w:val="24"/>
        </w:rPr>
        <w:t>I’m not telling her that, though.</w:t>
      </w:r>
      <w:r w:rsidR="0071681A">
        <w:rPr>
          <w:rFonts w:cstheme="minorHAnsi"/>
          <w:sz w:val="24"/>
          <w:szCs w:val="24"/>
        </w:rPr>
        <w:t xml:space="preserve"> </w:t>
      </w:r>
      <w:r w:rsidRPr="009E7F4C">
        <w:rPr>
          <w:rFonts w:cstheme="minorHAnsi"/>
          <w:sz w:val="24"/>
          <w:szCs w:val="24"/>
        </w:rPr>
        <w:t>“Just, wow.”</w:t>
      </w:r>
    </w:p>
    <w:p w:rsidR="00176DAF" w:rsidP="00176DAF" w:rsidRDefault="007F0EEA" w14:paraId="223F2358" w14:textId="77777777">
      <w:pPr>
        <w:spacing w:after="0"/>
        <w:ind w:firstLine="360"/>
        <w:rPr>
          <w:rFonts w:cstheme="minorHAnsi"/>
          <w:sz w:val="24"/>
          <w:szCs w:val="24"/>
        </w:rPr>
      </w:pPr>
      <w:r w:rsidRPr="009E7F4C">
        <w:rPr>
          <w:rFonts w:cstheme="minorHAnsi"/>
          <w:sz w:val="24"/>
          <w:szCs w:val="24"/>
        </w:rPr>
        <w:t>“Wow, WHAT?”</w:t>
      </w:r>
    </w:p>
    <w:p w:rsidR="00176DAF" w:rsidP="00176DAF" w:rsidRDefault="007F0EEA" w14:paraId="68A3CFF5" w14:textId="77777777">
      <w:pPr>
        <w:spacing w:after="0"/>
        <w:ind w:firstLine="360"/>
        <w:rPr>
          <w:rFonts w:cstheme="minorHAnsi"/>
          <w:sz w:val="24"/>
          <w:szCs w:val="24"/>
        </w:rPr>
      </w:pPr>
      <w:r w:rsidRPr="009E7F4C">
        <w:rPr>
          <w:rFonts w:cstheme="minorHAnsi"/>
          <w:sz w:val="24"/>
          <w:szCs w:val="24"/>
        </w:rPr>
        <w:t>“How did you ever get to be in Echelon, anyway?” I ask her.</w:t>
      </w:r>
      <w:r w:rsidR="0071681A">
        <w:rPr>
          <w:rFonts w:cstheme="minorHAnsi"/>
          <w:sz w:val="24"/>
          <w:szCs w:val="24"/>
        </w:rPr>
        <w:t xml:space="preserve"> </w:t>
      </w:r>
      <w:r w:rsidRPr="009E7F4C">
        <w:rPr>
          <w:rFonts w:cstheme="minorHAnsi"/>
          <w:sz w:val="24"/>
          <w:szCs w:val="24"/>
        </w:rPr>
        <w:t>“You’ve given away a lot of secrets in the past five minutes.”</w:t>
      </w:r>
      <w:r w:rsidR="0071681A">
        <w:rPr>
          <w:rFonts w:cstheme="minorHAnsi"/>
          <w:sz w:val="24"/>
          <w:szCs w:val="24"/>
        </w:rPr>
        <w:t xml:space="preserve"> </w:t>
      </w:r>
      <w:r w:rsidRPr="009E7F4C">
        <w:rPr>
          <w:rFonts w:cstheme="minorHAnsi"/>
          <w:sz w:val="24"/>
          <w:szCs w:val="24"/>
        </w:rPr>
        <w:t>I tick them off my fingers.</w:t>
      </w:r>
      <w:r w:rsidR="0071681A">
        <w:rPr>
          <w:rFonts w:cstheme="minorHAnsi"/>
          <w:sz w:val="24"/>
          <w:szCs w:val="24"/>
        </w:rPr>
        <w:t xml:space="preserve"> </w:t>
      </w:r>
      <w:r w:rsidRPr="009E7F4C">
        <w:rPr>
          <w:rFonts w:cstheme="minorHAnsi"/>
          <w:sz w:val="24"/>
          <w:szCs w:val="24"/>
        </w:rPr>
        <w:t>“You’ve told me details about your Echelon operations.</w:t>
      </w:r>
      <w:r w:rsidR="0071681A">
        <w:rPr>
          <w:rFonts w:cstheme="minorHAnsi"/>
          <w:sz w:val="24"/>
          <w:szCs w:val="24"/>
        </w:rPr>
        <w:t xml:space="preserve"> </w:t>
      </w:r>
      <w:r w:rsidRPr="009E7F4C">
        <w:rPr>
          <w:rFonts w:cstheme="minorHAnsi"/>
          <w:sz w:val="24"/>
          <w:szCs w:val="24"/>
        </w:rPr>
        <w:t>I know about how some of the Milkmaids don’t like you.</w:t>
      </w:r>
      <w:r w:rsidR="0071681A">
        <w:rPr>
          <w:rFonts w:cstheme="minorHAnsi"/>
          <w:sz w:val="24"/>
          <w:szCs w:val="24"/>
        </w:rPr>
        <w:t xml:space="preserve"> </w:t>
      </w:r>
      <w:r w:rsidRPr="009E7F4C">
        <w:rPr>
          <w:rFonts w:cstheme="minorHAnsi"/>
          <w:sz w:val="24"/>
          <w:szCs w:val="24"/>
        </w:rPr>
        <w:t>You’re on the run.</w:t>
      </w:r>
      <w:r w:rsidR="0071681A">
        <w:rPr>
          <w:rFonts w:cstheme="minorHAnsi"/>
          <w:sz w:val="24"/>
          <w:szCs w:val="24"/>
        </w:rPr>
        <w:t xml:space="preserve"> </w:t>
      </w:r>
      <w:r w:rsidRPr="009E7F4C">
        <w:rPr>
          <w:rFonts w:cstheme="minorHAnsi"/>
          <w:sz w:val="24"/>
          <w:szCs w:val="24"/>
        </w:rPr>
        <w:t>And some of the Milkmaids are former Echelon.</w:t>
      </w:r>
      <w:r w:rsidR="0071681A">
        <w:rPr>
          <w:rFonts w:cstheme="minorHAnsi"/>
          <w:sz w:val="24"/>
          <w:szCs w:val="24"/>
        </w:rPr>
        <w:t xml:space="preserve"> </w:t>
      </w:r>
      <w:r w:rsidRPr="009E7F4C">
        <w:rPr>
          <w:rFonts w:cstheme="minorHAnsi"/>
          <w:sz w:val="24"/>
          <w:szCs w:val="24"/>
        </w:rPr>
        <w:t>Is there anything else you’d like to share while you’re at it?</w:t>
      </w:r>
      <w:r w:rsidR="0071681A">
        <w:rPr>
          <w:rFonts w:cstheme="minorHAnsi"/>
          <w:sz w:val="24"/>
          <w:szCs w:val="24"/>
        </w:rPr>
        <w:t xml:space="preserve"> </w:t>
      </w:r>
      <w:r w:rsidRPr="009E7F4C">
        <w:rPr>
          <w:rFonts w:cstheme="minorHAnsi"/>
          <w:sz w:val="24"/>
          <w:szCs w:val="24"/>
        </w:rPr>
        <w:t>I’m big on the sharing these days.</w:t>
      </w:r>
      <w:r w:rsidR="0071681A">
        <w:rPr>
          <w:rFonts w:cstheme="minorHAnsi"/>
          <w:sz w:val="24"/>
          <w:szCs w:val="24"/>
        </w:rPr>
        <w:t xml:space="preserve"> </w:t>
      </w:r>
      <w:r w:rsidRPr="009E7F4C">
        <w:rPr>
          <w:rFonts w:cstheme="minorHAnsi"/>
          <w:sz w:val="24"/>
          <w:szCs w:val="24"/>
        </w:rPr>
        <w:t>Let’s get it all out in the open so I know where the steaming piles of shit are.</w:t>
      </w:r>
      <w:r w:rsidR="0071681A">
        <w:rPr>
          <w:rFonts w:cstheme="minorHAnsi"/>
          <w:sz w:val="24"/>
          <w:szCs w:val="24"/>
        </w:rPr>
        <w:t xml:space="preserve"> </w:t>
      </w:r>
      <w:r w:rsidRPr="009E7F4C">
        <w:rPr>
          <w:rFonts w:cstheme="minorHAnsi"/>
          <w:sz w:val="24"/>
          <w:szCs w:val="24"/>
        </w:rPr>
        <w:t>I really hate stepping in other people’s crap.”</w:t>
      </w:r>
    </w:p>
    <w:p w:rsidR="00176DAF" w:rsidP="00176DAF" w:rsidRDefault="007F0EEA" w14:paraId="64B95C34" w14:textId="77777777">
      <w:pPr>
        <w:spacing w:after="0"/>
        <w:ind w:firstLine="360"/>
        <w:rPr>
          <w:rFonts w:cstheme="minorHAnsi"/>
          <w:sz w:val="24"/>
          <w:szCs w:val="24"/>
        </w:rPr>
      </w:pPr>
      <w:r w:rsidRPr="009E7F4C">
        <w:rPr>
          <w:rFonts w:cstheme="minorHAnsi"/>
          <w:sz w:val="24"/>
          <w:szCs w:val="24"/>
        </w:rPr>
        <w:t>She steps forward and shakes her finger under my nose.</w:t>
      </w:r>
      <w:r w:rsidR="0071681A">
        <w:rPr>
          <w:rFonts w:cstheme="minorHAnsi"/>
          <w:sz w:val="24"/>
          <w:szCs w:val="24"/>
        </w:rPr>
        <w:t xml:space="preserve"> </w:t>
      </w:r>
      <w:r w:rsidRPr="009E7F4C">
        <w:rPr>
          <w:rFonts w:cstheme="minorHAnsi"/>
          <w:sz w:val="24"/>
          <w:szCs w:val="24"/>
        </w:rPr>
        <w:t>“You protect my son on the field.”</w:t>
      </w:r>
    </w:p>
    <w:p w:rsidR="00176DAF" w:rsidP="00176DAF" w:rsidRDefault="007F0EEA" w14:paraId="165891E2" w14:textId="77777777">
      <w:pPr>
        <w:spacing w:after="0"/>
        <w:ind w:firstLine="360"/>
        <w:rPr>
          <w:rFonts w:cstheme="minorHAnsi"/>
          <w:sz w:val="24"/>
          <w:szCs w:val="24"/>
        </w:rPr>
      </w:pPr>
      <w:r w:rsidRPr="009E7F4C">
        <w:rPr>
          <w:rFonts w:cstheme="minorHAnsi"/>
          <w:sz w:val="24"/>
          <w:szCs w:val="24"/>
        </w:rPr>
        <w:t>“He’ll be fine,” I say.</w:t>
      </w:r>
    </w:p>
    <w:p w:rsidR="00176DAF" w:rsidP="00176DAF" w:rsidRDefault="007F0EEA" w14:paraId="01D44952" w14:textId="77777777">
      <w:pPr>
        <w:spacing w:after="0"/>
        <w:ind w:firstLine="360"/>
        <w:rPr>
          <w:rFonts w:cstheme="minorHAnsi"/>
          <w:sz w:val="24"/>
          <w:szCs w:val="24"/>
        </w:rPr>
      </w:pPr>
      <w:r w:rsidRPr="009E7F4C">
        <w:rPr>
          <w:rFonts w:cstheme="minorHAnsi"/>
          <w:sz w:val="24"/>
          <w:szCs w:val="24"/>
        </w:rPr>
        <w:t>She gives me another glare and then walks away.</w:t>
      </w:r>
    </w:p>
    <w:p w:rsidR="00176DAF" w:rsidP="00176DAF" w:rsidRDefault="007F0EEA" w14:paraId="4A81AE69" w14:textId="77777777">
      <w:pPr>
        <w:spacing w:after="0"/>
        <w:ind w:firstLine="360"/>
        <w:rPr>
          <w:rFonts w:cstheme="minorHAnsi"/>
          <w:sz w:val="24"/>
          <w:szCs w:val="24"/>
        </w:rPr>
      </w:pPr>
      <w:r w:rsidRPr="009E7F4C">
        <w:rPr>
          <w:rFonts w:cstheme="minorHAnsi"/>
          <w:sz w:val="24"/>
          <w:szCs w:val="24"/>
        </w:rPr>
        <w:t>“I have a plan,” I murmur to myself.</w:t>
      </w:r>
    </w:p>
    <w:p w:rsidR="00176DAF" w:rsidP="00176DAF" w:rsidRDefault="007F0EEA" w14:paraId="41E63520" w14:textId="77777777">
      <w:pPr>
        <w:spacing w:after="0"/>
        <w:ind w:firstLine="360"/>
        <w:rPr>
          <w:rFonts w:cstheme="minorHAnsi"/>
          <w:sz w:val="24"/>
          <w:szCs w:val="24"/>
        </w:rPr>
      </w:pPr>
      <w:r w:rsidRPr="009E7F4C">
        <w:rPr>
          <w:rFonts w:cstheme="minorHAnsi"/>
          <w:sz w:val="24"/>
          <w:szCs w:val="24"/>
        </w:rPr>
        <w:t>I do have a plan.</w:t>
      </w:r>
      <w:r w:rsidR="0071681A">
        <w:rPr>
          <w:rFonts w:cstheme="minorHAnsi"/>
          <w:sz w:val="24"/>
          <w:szCs w:val="24"/>
        </w:rPr>
        <w:t xml:space="preserve"> </w:t>
      </w:r>
      <w:r w:rsidRPr="009E7F4C">
        <w:rPr>
          <w:rFonts w:cstheme="minorHAnsi"/>
          <w:sz w:val="24"/>
          <w:szCs w:val="24"/>
        </w:rPr>
        <w:t>It’s somewhere in my head, I just know it.</w:t>
      </w:r>
      <w:r w:rsidR="0071681A">
        <w:rPr>
          <w:rFonts w:cstheme="minorHAnsi"/>
          <w:sz w:val="24"/>
          <w:szCs w:val="24"/>
        </w:rPr>
        <w:t xml:space="preserve"> </w:t>
      </w:r>
      <w:r w:rsidRPr="009E7F4C">
        <w:rPr>
          <w:rFonts w:cstheme="minorHAnsi"/>
          <w:sz w:val="24"/>
          <w:szCs w:val="24"/>
        </w:rPr>
        <w:t>Coaxing it out might take some effort, though.</w:t>
      </w:r>
    </w:p>
    <w:p w:rsidR="007F0EEA" w:rsidP="00176DAF" w:rsidRDefault="007F0EEA" w14:paraId="22198926" w14:textId="6C0CCB75">
      <w:pPr>
        <w:spacing w:after="0"/>
        <w:ind w:firstLine="360"/>
        <w:rPr>
          <w:rFonts w:cstheme="minorHAnsi"/>
          <w:sz w:val="24"/>
          <w:szCs w:val="24"/>
        </w:rPr>
      </w:pPr>
    </w:p>
    <w:p w:rsidR="00176DAF" w:rsidP="00205782" w:rsidRDefault="002E2D41" w14:paraId="4B6AC5F9" w14:textId="77777777">
      <w:pPr>
        <w:spacing w:after="0"/>
        <w:jc w:val="center"/>
        <w:rPr>
          <w:rFonts w:cstheme="minorHAnsi"/>
          <w:sz w:val="24"/>
          <w:szCs w:val="24"/>
        </w:rPr>
      </w:pPr>
      <w:r>
        <w:rPr>
          <w:rFonts w:cstheme="minorHAnsi"/>
          <w:sz w:val="24"/>
          <w:szCs w:val="24"/>
        </w:rPr>
        <w:t>***</w:t>
      </w:r>
    </w:p>
    <w:p w:rsidR="00176DAF" w:rsidP="00176DAF" w:rsidRDefault="00176DAF" w14:paraId="74CA5928" w14:textId="77777777">
      <w:pPr>
        <w:spacing w:after="0"/>
        <w:ind w:firstLine="360"/>
        <w:rPr>
          <w:rFonts w:cstheme="minorHAnsi"/>
          <w:sz w:val="24"/>
          <w:szCs w:val="24"/>
        </w:rPr>
      </w:pPr>
    </w:p>
    <w:p w:rsidR="00176DAF" w:rsidP="07008754" w:rsidRDefault="007F0EEA" w14:paraId="3EE83599" w14:textId="77777777">
      <w:pPr>
        <w:spacing w:after="0"/>
        <w:rPr>
          <w:rFonts w:cs="Calibri" w:cstheme="minorAscii"/>
          <w:sz w:val="24"/>
          <w:szCs w:val="24"/>
        </w:rPr>
      </w:pPr>
      <w:r w:rsidRPr="07008754" w:rsidR="07008754">
        <w:rPr>
          <w:rFonts w:cs="Calibri" w:cstheme="minorAscii"/>
          <w:sz w:val="24"/>
          <w:szCs w:val="24"/>
        </w:rPr>
        <w:t>I go out to the o</w:t>
      </w:r>
      <w:commentRangeStart w:id="1103165415"/>
      <w:r w:rsidRPr="07008754" w:rsidR="07008754">
        <w:rPr>
          <w:rFonts w:cs="Calibri" w:cstheme="minorAscii"/>
          <w:sz w:val="24"/>
          <w:szCs w:val="24"/>
        </w:rPr>
        <w:t>bservation deck to have my lu</w:t>
      </w:r>
      <w:commentRangeEnd w:id="1103165415"/>
      <w:r>
        <w:rPr>
          <w:rStyle w:val="CommentReference"/>
        </w:rPr>
        <w:commentReference w:id="1103165415"/>
      </w:r>
      <w:r w:rsidRPr="07008754" w:rsidR="07008754">
        <w:rPr>
          <w:rFonts w:cs="Calibri" w:cstheme="minorAscii"/>
          <w:sz w:val="24"/>
          <w:szCs w:val="24"/>
        </w:rPr>
        <w:t>nch.</w:t>
      </w:r>
      <w:r w:rsidRPr="07008754" w:rsidR="07008754">
        <w:rPr>
          <w:rFonts w:cs="Calibri" w:cstheme="minorAscii"/>
          <w:sz w:val="24"/>
          <w:szCs w:val="24"/>
        </w:rPr>
        <w:t xml:space="preserve"> </w:t>
      </w:r>
      <w:r w:rsidRPr="07008754" w:rsidR="07008754">
        <w:rPr>
          <w:rFonts w:cs="Calibri" w:cstheme="minorAscii"/>
          <w:sz w:val="24"/>
          <w:szCs w:val="24"/>
        </w:rPr>
        <w:t>Make a little picnic of it.</w:t>
      </w:r>
      <w:r w:rsidRPr="07008754" w:rsidR="07008754">
        <w:rPr>
          <w:rFonts w:cs="Calibri" w:cstheme="minorAscii"/>
          <w:sz w:val="24"/>
          <w:szCs w:val="24"/>
        </w:rPr>
        <w:t xml:space="preserve"> </w:t>
      </w:r>
      <w:r w:rsidRPr="07008754" w:rsidR="07008754">
        <w:rPr>
          <w:rFonts w:cs="Calibri" w:cstheme="minorAscii"/>
          <w:sz w:val="24"/>
          <w:szCs w:val="24"/>
        </w:rPr>
        <w:t>Maybe the</w:t>
      </w:r>
      <w:r w:rsidRPr="07008754" w:rsidR="07008754">
        <w:rPr>
          <w:rFonts w:cs="Calibri" w:cstheme="minorAscii"/>
          <w:sz w:val="24"/>
          <w:szCs w:val="24"/>
        </w:rPr>
        <w:t xml:space="preserve"> big open space will help me think of a strategy, </w:t>
      </w:r>
      <w:r w:rsidRPr="07008754" w:rsidR="07008754">
        <w:rPr>
          <w:rFonts w:cs="Calibri" w:cstheme="minorAscii"/>
          <w:sz w:val="24"/>
          <w:szCs w:val="24"/>
        </w:rPr>
        <w:t>maybe I</w:t>
      </w:r>
      <w:r w:rsidRPr="07008754" w:rsidR="07008754">
        <w:rPr>
          <w:rFonts w:cs="Calibri" w:cstheme="minorAscii"/>
          <w:sz w:val="24"/>
          <w:szCs w:val="24"/>
        </w:rPr>
        <w:t xml:space="preserve"> can visualize the players and how </w:t>
      </w:r>
      <w:r w:rsidRPr="07008754" w:rsidR="07008754">
        <w:rPr>
          <w:rFonts w:cs="Calibri" w:cstheme="minorAscii"/>
          <w:sz w:val="24"/>
          <w:szCs w:val="24"/>
        </w:rPr>
        <w:t>they’ll</w:t>
      </w:r>
      <w:r w:rsidRPr="07008754" w:rsidR="07008754">
        <w:rPr>
          <w:rFonts w:cs="Calibri" w:cstheme="minorAscii"/>
          <w:sz w:val="24"/>
          <w:szCs w:val="24"/>
        </w:rPr>
        <w:t xml:space="preserve"> move around on the field.</w:t>
      </w:r>
      <w:r w:rsidRPr="07008754" w:rsidR="07008754">
        <w:rPr>
          <w:rFonts w:cs="Calibri" w:cstheme="minorAscii"/>
          <w:sz w:val="24"/>
          <w:szCs w:val="24"/>
        </w:rPr>
        <w:t xml:space="preserve"> </w:t>
      </w:r>
      <w:r w:rsidRPr="07008754" w:rsidR="07008754">
        <w:rPr>
          <w:rFonts w:cs="Calibri" w:cstheme="minorAscii"/>
          <w:sz w:val="24"/>
          <w:szCs w:val="24"/>
        </w:rPr>
        <w:t>Mostly, I just visualize my guys getting torn up and killed.</w:t>
      </w:r>
      <w:r w:rsidRPr="07008754" w:rsidR="07008754">
        <w:rPr>
          <w:rFonts w:cs="Calibri" w:cstheme="minorAscii"/>
          <w:sz w:val="24"/>
          <w:szCs w:val="24"/>
        </w:rPr>
        <w:t xml:space="preserve"> </w:t>
      </w:r>
      <w:r w:rsidRPr="07008754" w:rsidR="07008754">
        <w:rPr>
          <w:rFonts w:cs="Calibri" w:cstheme="minorAscii"/>
          <w:sz w:val="24"/>
          <w:szCs w:val="24"/>
        </w:rPr>
        <w:t>Lunch sucks.</w:t>
      </w:r>
    </w:p>
    <w:p w:rsidR="00176DAF" w:rsidP="07008754" w:rsidRDefault="007F0EEA" w14:paraId="24A30E36" w14:textId="16AE2D56">
      <w:pPr>
        <w:spacing w:after="0"/>
        <w:ind w:firstLine="360"/>
        <w:rPr>
          <w:rFonts w:cs="Calibri" w:cstheme="minorAscii"/>
          <w:sz w:val="24"/>
          <w:szCs w:val="24"/>
        </w:rPr>
      </w:pPr>
      <w:r w:rsidRPr="07008754" w:rsidR="07008754">
        <w:rPr>
          <w:rFonts w:cs="Calibri" w:cstheme="minorAscii"/>
          <w:sz w:val="24"/>
          <w:szCs w:val="24"/>
        </w:rPr>
        <w:t xml:space="preserve">The Milkmaids’ strength, besides their intimidating roster, is the fact that they play every game like </w:t>
      </w:r>
      <w:r w:rsidRPr="07008754" w:rsidR="07008754">
        <w:rPr>
          <w:rFonts w:cs="Calibri" w:cstheme="minorAscii"/>
          <w:sz w:val="24"/>
          <w:szCs w:val="24"/>
        </w:rPr>
        <w:t>it’s</w:t>
      </w:r>
      <w:r w:rsidRPr="07008754" w:rsidR="07008754">
        <w:rPr>
          <w:rFonts w:cs="Calibri" w:cstheme="minorAscii"/>
          <w:sz w:val="24"/>
          <w:szCs w:val="24"/>
        </w:rPr>
        <w:t xml:space="preserve"> their last. They really, really do. </w:t>
      </w:r>
      <w:r w:rsidRPr="07008754" w:rsidR="07008754">
        <w:rPr>
          <w:rFonts w:cs="Calibri" w:cstheme="minorAscii"/>
          <w:sz w:val="24"/>
          <w:szCs w:val="24"/>
        </w:rPr>
        <w:t>It’s</w:t>
      </w:r>
      <w:r w:rsidRPr="07008754" w:rsidR="07008754">
        <w:rPr>
          <w:rFonts w:cs="Calibri" w:cstheme="minorAscii"/>
          <w:sz w:val="24"/>
          <w:szCs w:val="24"/>
        </w:rPr>
        <w:t xml:space="preserve"> one thing to think like </w:t>
      </w:r>
      <w:r w:rsidRPr="07008754" w:rsidR="07008754">
        <w:rPr>
          <w:rFonts w:cs="Calibri" w:cstheme="minorAscii"/>
          <w:sz w:val="24"/>
          <w:szCs w:val="24"/>
        </w:rPr>
        <w:t>it’s</w:t>
      </w:r>
      <w:r w:rsidRPr="07008754" w:rsidR="07008754">
        <w:rPr>
          <w:rFonts w:cs="Calibri" w:cstheme="minorAscii"/>
          <w:sz w:val="24"/>
          <w:szCs w:val="24"/>
        </w:rPr>
        <w:t xml:space="preserve"> your last game, and to treat every opponent like </w:t>
      </w:r>
      <w:r w:rsidRPr="07008754" w:rsidR="07008754">
        <w:rPr>
          <w:rFonts w:cs="Calibri" w:cstheme="minorAscii"/>
          <w:sz w:val="24"/>
          <w:szCs w:val="24"/>
        </w:rPr>
        <w:t>they’re</w:t>
      </w:r>
      <w:r w:rsidRPr="07008754" w:rsidR="07008754">
        <w:rPr>
          <w:rFonts w:cs="Calibri" w:cstheme="minorAscii"/>
          <w:sz w:val="24"/>
          <w:szCs w:val="24"/>
        </w:rPr>
        <w:t xml:space="preserve"> the ones to send you home, but </w:t>
      </w:r>
      <w:r w:rsidRPr="07008754" w:rsidR="07008754">
        <w:rPr>
          <w:rFonts w:cs="Calibri" w:cstheme="minorAscii"/>
          <w:sz w:val="24"/>
          <w:szCs w:val="24"/>
        </w:rPr>
        <w:t>that’s</w:t>
      </w:r>
      <w:r w:rsidRPr="07008754" w:rsidR="07008754">
        <w:rPr>
          <w:rFonts w:cs="Calibri" w:cstheme="minorAscii"/>
          <w:sz w:val="24"/>
          <w:szCs w:val="24"/>
        </w:rPr>
        <w:t xml:space="preserve"> just a psychological tool regular players use to focus their energy on game day. You </w:t>
      </w:r>
      <w:r w:rsidRPr="07008754" w:rsidR="07008754">
        <w:rPr>
          <w:rFonts w:cs="Calibri" w:cstheme="minorAscii"/>
          <w:sz w:val="24"/>
          <w:szCs w:val="24"/>
        </w:rPr>
        <w:t>can’t</w:t>
      </w:r>
      <w:r w:rsidRPr="07008754" w:rsidR="07008754">
        <w:rPr>
          <w:rFonts w:cs="Calibri" w:cstheme="minorAscii"/>
          <w:sz w:val="24"/>
          <w:szCs w:val="24"/>
        </w:rPr>
        <w:t xml:space="preserve"> </w:t>
      </w:r>
      <w:r w:rsidRPr="07008754" w:rsidR="07008754">
        <w:rPr>
          <w:rFonts w:cs="Calibri" w:cstheme="minorAscii"/>
          <w:sz w:val="24"/>
          <w:szCs w:val="24"/>
        </w:rPr>
        <w:t>actually think</w:t>
      </w:r>
      <w:r w:rsidRPr="07008754" w:rsidR="07008754">
        <w:rPr>
          <w:rFonts w:cs="Calibri" w:cstheme="minorAscii"/>
          <w:sz w:val="24"/>
          <w:szCs w:val="24"/>
        </w:rPr>
        <w:t xml:space="preserve"> that the entire </w:t>
      </w:r>
      <w:r w:rsidRPr="07008754" w:rsidR="07008754">
        <w:rPr>
          <w:rFonts w:cs="Calibri" w:cstheme="minorAscii"/>
          <w:sz w:val="24"/>
          <w:szCs w:val="24"/>
        </w:rPr>
        <w:t>time, because</w:t>
      </w:r>
      <w:r w:rsidRPr="07008754" w:rsidR="07008754">
        <w:rPr>
          <w:rFonts w:cs="Calibri" w:cstheme="minorAscii"/>
          <w:sz w:val="24"/>
          <w:szCs w:val="24"/>
        </w:rPr>
        <w:t xml:space="preserve"> the whole point of the regular season is to get to the end. The Milkmaids </w:t>
      </w:r>
      <w:r w:rsidRPr="07008754" w:rsidR="07008754">
        <w:rPr>
          <w:rFonts w:cs="Calibri" w:cstheme="minorAscii"/>
          <w:sz w:val="24"/>
          <w:szCs w:val="24"/>
        </w:rPr>
        <w:t>don’t</w:t>
      </w:r>
      <w:r w:rsidRPr="07008754" w:rsidR="07008754">
        <w:rPr>
          <w:rFonts w:cs="Calibri" w:cstheme="minorAscii"/>
          <w:sz w:val="24"/>
          <w:szCs w:val="24"/>
        </w:rPr>
        <w:t xml:space="preserve"> think the same way. I look up their game day rosters for last </w:t>
      </w:r>
      <w:r w:rsidRPr="07008754" w:rsidR="07008754">
        <w:rPr>
          <w:rFonts w:cs="Calibri" w:cstheme="minorAscii"/>
          <w:sz w:val="24"/>
          <w:szCs w:val="24"/>
        </w:rPr>
        <w:t>season, and</w:t>
      </w:r>
      <w:r w:rsidRPr="07008754" w:rsidR="07008754">
        <w:rPr>
          <w:rFonts w:cs="Calibri" w:cstheme="minorAscii"/>
          <w:sz w:val="24"/>
          <w:szCs w:val="24"/>
        </w:rPr>
        <w:t xml:space="preserve"> discover that their entire team rotated players out six times. They churned through six entire strings of players to get to the end of the season. Either in their games or between them, the Milkmaids lost </w:t>
      </w:r>
      <w:r w:rsidRPr="07008754" w:rsidR="07008754">
        <w:rPr>
          <w:rFonts w:cs="Calibri" w:cstheme="minorAscii"/>
          <w:sz w:val="24"/>
          <w:szCs w:val="24"/>
        </w:rPr>
        <w:t xml:space="preserve">nearly </w:t>
      </w:r>
      <w:ins w:author="Gary Smailes" w:date="2024-03-16T09:38:44.421Z" w:id="1380697333">
        <w:r w:rsidRPr="07008754" w:rsidR="07008754">
          <w:rPr>
            <w:rFonts w:cs="Calibri" w:cstheme="minorAscii"/>
            <w:sz w:val="24"/>
            <w:szCs w:val="24"/>
          </w:rPr>
          <w:t>five</w:t>
        </w:r>
      </w:ins>
      <w:del w:author="Gary Smailes" w:date="2024-03-16T09:38:43.066Z" w:id="1212747473">
        <w:r w:rsidRPr="07008754" w:rsidDel="07008754">
          <w:rPr>
            <w:rFonts w:cs="Calibri" w:cstheme="minorAscii"/>
            <w:sz w:val="24"/>
            <w:szCs w:val="24"/>
          </w:rPr>
          <w:delText>5</w:delText>
        </w:r>
      </w:del>
      <w:r w:rsidRPr="07008754" w:rsidR="07008754">
        <w:rPr>
          <w:rFonts w:cs="Calibri" w:cstheme="minorAscii"/>
          <w:sz w:val="24"/>
          <w:szCs w:val="24"/>
        </w:rPr>
        <w:t xml:space="preserve"> players a week. Jesus.</w:t>
      </w:r>
    </w:p>
    <w:p w:rsidR="00176DAF" w:rsidP="00176DAF" w:rsidRDefault="007F0EEA" w14:paraId="2160CD45" w14:textId="6E8CF2DC">
      <w:pPr>
        <w:spacing w:after="0"/>
        <w:ind w:firstLine="360"/>
        <w:rPr>
          <w:rFonts w:cstheme="minorHAnsi"/>
          <w:sz w:val="24"/>
          <w:szCs w:val="24"/>
        </w:rPr>
      </w:pPr>
      <w:r w:rsidRPr="009E7F4C">
        <w:rPr>
          <w:rFonts w:cstheme="minorHAnsi"/>
          <w:sz w:val="24"/>
          <w:szCs w:val="24"/>
        </w:rPr>
        <w:t>I hear heavy footsteps.</w:t>
      </w:r>
      <w:r w:rsidR="0071681A">
        <w:rPr>
          <w:rFonts w:cstheme="minorHAnsi"/>
          <w:sz w:val="24"/>
          <w:szCs w:val="24"/>
        </w:rPr>
        <w:t xml:space="preserve"> </w:t>
      </w:r>
      <w:r w:rsidRPr="009E7F4C">
        <w:rPr>
          <w:rFonts w:cstheme="minorHAnsi"/>
          <w:sz w:val="24"/>
          <w:szCs w:val="24"/>
        </w:rPr>
        <w:t>Crazy Eddie hunches his way through the door.</w:t>
      </w:r>
      <w:r w:rsidR="0071681A">
        <w:rPr>
          <w:rFonts w:cstheme="minorHAnsi"/>
          <w:sz w:val="24"/>
          <w:szCs w:val="24"/>
        </w:rPr>
        <w:t xml:space="preserve"> </w:t>
      </w:r>
      <w:r w:rsidRPr="009E7F4C">
        <w:rPr>
          <w:rFonts w:cstheme="minorHAnsi"/>
          <w:sz w:val="24"/>
          <w:szCs w:val="24"/>
        </w:rPr>
        <w:t xml:space="preserve">It’s the first time I’d seen him within </w:t>
      </w:r>
      <w:r w:rsidR="00B936C8">
        <w:rPr>
          <w:rFonts w:cstheme="minorHAnsi"/>
          <w:sz w:val="24"/>
          <w:szCs w:val="24"/>
        </w:rPr>
        <w:t>three meters</w:t>
      </w:r>
      <w:r w:rsidRPr="009E7F4C">
        <w:rPr>
          <w:rFonts w:cstheme="minorHAnsi"/>
          <w:sz w:val="24"/>
          <w:szCs w:val="24"/>
        </w:rPr>
        <w:t xml:space="preserve"> since the day I recruited him.</w:t>
      </w:r>
      <w:r w:rsidR="0071681A">
        <w:rPr>
          <w:rFonts w:cstheme="minorHAnsi"/>
          <w:sz w:val="24"/>
          <w:szCs w:val="24"/>
        </w:rPr>
        <w:t xml:space="preserve"> </w:t>
      </w:r>
      <w:r w:rsidRPr="009E7F4C">
        <w:rPr>
          <w:rFonts w:cstheme="minorHAnsi"/>
          <w:sz w:val="24"/>
          <w:szCs w:val="24"/>
        </w:rPr>
        <w:t>I know he’s been spending all of his free time on Freehaven in-between games and practices.</w:t>
      </w:r>
      <w:r w:rsidR="0071681A">
        <w:rPr>
          <w:rFonts w:cstheme="minorHAnsi"/>
          <w:sz w:val="24"/>
          <w:szCs w:val="24"/>
        </w:rPr>
        <w:t xml:space="preserve"> </w:t>
      </w:r>
      <w:r w:rsidRPr="009E7F4C">
        <w:rPr>
          <w:rFonts w:cstheme="minorHAnsi"/>
          <w:sz w:val="24"/>
          <w:szCs w:val="24"/>
        </w:rPr>
        <w:t>This isn’t a “Hey, how’s it going” kind of meeting, this is an “Um, can I talk to you?” one.</w:t>
      </w:r>
    </w:p>
    <w:p w:rsidR="00176DAF" w:rsidP="07008754" w:rsidRDefault="007F0EEA" w14:paraId="7EFFAA06" w14:textId="77777777">
      <w:pPr>
        <w:spacing w:after="0"/>
        <w:ind w:firstLine="360"/>
        <w:rPr>
          <w:rFonts w:cs="Calibri" w:cstheme="minorAscii"/>
          <w:sz w:val="24"/>
          <w:szCs w:val="24"/>
        </w:rPr>
      </w:pPr>
      <w:del w:author="Gary Smailes" w:date="2024-03-16T09:40:02.357Z" w:id="1020999350">
        <w:r w:rsidRPr="07008754" w:rsidDel="07008754">
          <w:rPr>
            <w:rFonts w:cs="Calibri" w:cstheme="minorAscii"/>
            <w:sz w:val="24"/>
            <w:szCs w:val="24"/>
          </w:rPr>
          <w:delText xml:space="preserve"> </w:delText>
        </w:r>
      </w:del>
      <w:r w:rsidRPr="07008754" w:rsidR="07008754">
        <w:rPr>
          <w:rFonts w:cs="Calibri" w:cstheme="minorAscii"/>
          <w:sz w:val="24"/>
          <w:szCs w:val="24"/>
        </w:rPr>
        <w:t>“Can I talk to you, Coach?” he asks.</w:t>
      </w:r>
    </w:p>
    <w:p w:rsidR="00176DAF" w:rsidP="00176DAF" w:rsidRDefault="007F0EEA" w14:paraId="4D0EC366" w14:textId="77777777">
      <w:pPr>
        <w:spacing w:after="0"/>
        <w:ind w:firstLine="360"/>
        <w:rPr>
          <w:rFonts w:cstheme="minorHAnsi"/>
          <w:sz w:val="24"/>
          <w:szCs w:val="24"/>
        </w:rPr>
      </w:pPr>
      <w:r w:rsidRPr="009E7F4C">
        <w:rPr>
          <w:rFonts w:cstheme="minorHAnsi"/>
          <w:sz w:val="24"/>
          <w:szCs w:val="24"/>
        </w:rPr>
        <w:t>“Sure, Eddie,” I say.</w:t>
      </w:r>
      <w:r w:rsidR="0071681A">
        <w:rPr>
          <w:rFonts w:cstheme="minorHAnsi"/>
          <w:sz w:val="24"/>
          <w:szCs w:val="24"/>
        </w:rPr>
        <w:t xml:space="preserve"> </w:t>
      </w:r>
      <w:r w:rsidRPr="009E7F4C">
        <w:rPr>
          <w:rFonts w:cstheme="minorHAnsi"/>
          <w:sz w:val="24"/>
          <w:szCs w:val="24"/>
        </w:rPr>
        <w:t>“What’s on your mind?”</w:t>
      </w:r>
    </w:p>
    <w:p w:rsidR="00176DAF" w:rsidP="00176DAF" w:rsidRDefault="007F0EEA" w14:paraId="0651E8BC" w14:textId="77777777">
      <w:pPr>
        <w:spacing w:after="0"/>
        <w:ind w:firstLine="360"/>
        <w:rPr>
          <w:rFonts w:cstheme="minorHAnsi"/>
          <w:sz w:val="24"/>
          <w:szCs w:val="24"/>
        </w:rPr>
      </w:pPr>
      <w:r w:rsidRPr="009E7F4C">
        <w:rPr>
          <w:rFonts w:cstheme="minorHAnsi"/>
          <w:sz w:val="24"/>
          <w:szCs w:val="24"/>
        </w:rPr>
        <w:t>“The Milkmaids.”</w:t>
      </w:r>
    </w:p>
    <w:p w:rsidR="00176DAF" w:rsidP="00176DAF" w:rsidRDefault="007F0EEA" w14:paraId="131EACCD" w14:textId="77777777">
      <w:pPr>
        <w:spacing w:after="0"/>
        <w:ind w:firstLine="360"/>
        <w:rPr>
          <w:rFonts w:cstheme="minorHAnsi"/>
          <w:sz w:val="24"/>
          <w:szCs w:val="24"/>
        </w:rPr>
      </w:pPr>
      <w:r w:rsidRPr="009E7F4C">
        <w:rPr>
          <w:rFonts w:cstheme="minorHAnsi"/>
          <w:sz w:val="24"/>
          <w:szCs w:val="24"/>
        </w:rPr>
        <w:t>“What about them?”</w:t>
      </w:r>
    </w:p>
    <w:p w:rsidR="00176DAF" w:rsidP="00176DAF" w:rsidRDefault="007F0EEA" w14:paraId="674C0E0F" w14:textId="77777777">
      <w:pPr>
        <w:spacing w:after="0"/>
        <w:ind w:firstLine="360"/>
        <w:rPr>
          <w:rFonts w:cstheme="minorHAnsi"/>
          <w:sz w:val="24"/>
          <w:szCs w:val="24"/>
        </w:rPr>
      </w:pPr>
      <w:r w:rsidRPr="009E7F4C">
        <w:rPr>
          <w:rFonts w:cstheme="minorHAnsi"/>
          <w:sz w:val="24"/>
          <w:szCs w:val="24"/>
        </w:rPr>
        <w:t xml:space="preserve">“We got a good game plan for </w:t>
      </w:r>
      <w:proofErr w:type="spellStart"/>
      <w:r w:rsidRPr="009E7F4C">
        <w:rPr>
          <w:rFonts w:cstheme="minorHAnsi"/>
          <w:sz w:val="24"/>
          <w:szCs w:val="24"/>
        </w:rPr>
        <w:t>beatin</w:t>
      </w:r>
      <w:proofErr w:type="spellEnd"/>
      <w:r w:rsidRPr="009E7F4C">
        <w:rPr>
          <w:rFonts w:cstheme="minorHAnsi"/>
          <w:sz w:val="24"/>
          <w:szCs w:val="24"/>
        </w:rPr>
        <w:t>’ them tonight?”</w:t>
      </w:r>
    </w:p>
    <w:p w:rsidR="00176DAF" w:rsidP="00176DAF" w:rsidRDefault="007F0EEA" w14:paraId="657E6031" w14:textId="77777777">
      <w:pPr>
        <w:spacing w:after="0"/>
        <w:ind w:firstLine="360"/>
        <w:rPr>
          <w:rFonts w:cstheme="minorHAnsi"/>
          <w:sz w:val="24"/>
          <w:szCs w:val="24"/>
        </w:rPr>
      </w:pPr>
      <w:r w:rsidRPr="009E7F4C">
        <w:rPr>
          <w:rFonts w:cstheme="minorHAnsi"/>
          <w:sz w:val="24"/>
          <w:szCs w:val="24"/>
        </w:rPr>
        <w:t>“We do, Eddie,” I lie.</w:t>
      </w:r>
      <w:r w:rsidR="0071681A">
        <w:rPr>
          <w:rFonts w:cstheme="minorHAnsi"/>
          <w:sz w:val="24"/>
          <w:szCs w:val="24"/>
        </w:rPr>
        <w:t xml:space="preserve"> </w:t>
      </w:r>
      <w:r w:rsidRPr="009E7F4C">
        <w:rPr>
          <w:rFonts w:cstheme="minorHAnsi"/>
          <w:sz w:val="24"/>
          <w:szCs w:val="24"/>
        </w:rPr>
        <w:t>“I’m counting on you being there for us, just like you have all season.”</w:t>
      </w:r>
    </w:p>
    <w:p w:rsidR="00176DAF" w:rsidP="00176DAF" w:rsidRDefault="007F0EEA" w14:paraId="11C8A4FD" w14:textId="12AFC45B">
      <w:pPr>
        <w:spacing w:after="0"/>
        <w:ind w:firstLine="360"/>
        <w:rPr>
          <w:rFonts w:cstheme="minorHAnsi"/>
          <w:sz w:val="24"/>
          <w:szCs w:val="24"/>
        </w:rPr>
      </w:pPr>
      <w:r w:rsidRPr="009E7F4C">
        <w:rPr>
          <w:rFonts w:cstheme="minorHAnsi"/>
          <w:sz w:val="24"/>
          <w:szCs w:val="24"/>
        </w:rPr>
        <w:lastRenderedPageBreak/>
        <w:t>“Thanks, Coach.</w:t>
      </w:r>
      <w:r w:rsidR="0071681A">
        <w:rPr>
          <w:rFonts w:cstheme="minorHAnsi"/>
          <w:sz w:val="24"/>
          <w:szCs w:val="24"/>
        </w:rPr>
        <w:t xml:space="preserve"> </w:t>
      </w:r>
      <w:r w:rsidRPr="009E7F4C">
        <w:rPr>
          <w:rFonts w:cstheme="minorHAnsi"/>
          <w:sz w:val="24"/>
          <w:szCs w:val="24"/>
        </w:rPr>
        <w:t>I won’t let the team down.</w:t>
      </w:r>
      <w:r w:rsidR="0071681A">
        <w:rPr>
          <w:rFonts w:cstheme="minorHAnsi"/>
          <w:sz w:val="24"/>
          <w:szCs w:val="24"/>
        </w:rPr>
        <w:t xml:space="preserve"> </w:t>
      </w:r>
      <w:r w:rsidRPr="009E7F4C">
        <w:rPr>
          <w:rFonts w:cstheme="minorHAnsi"/>
          <w:sz w:val="24"/>
          <w:szCs w:val="24"/>
        </w:rPr>
        <w:t>The reason I wanted to talk, though, is that when I was on Pronos, I heard about the Milkmaids from the other inmates.</w:t>
      </w:r>
      <w:r w:rsidR="0071681A">
        <w:rPr>
          <w:rFonts w:cstheme="minorHAnsi"/>
          <w:sz w:val="24"/>
          <w:szCs w:val="24"/>
        </w:rPr>
        <w:t xml:space="preserve"> </w:t>
      </w:r>
      <w:r w:rsidRPr="009E7F4C">
        <w:rPr>
          <w:rFonts w:cstheme="minorHAnsi"/>
          <w:sz w:val="24"/>
          <w:szCs w:val="24"/>
        </w:rPr>
        <w:t>The things people said about ‘em, they, they</w:t>
      </w:r>
      <w:r w:rsidR="004360BB">
        <w:rPr>
          <w:rFonts w:cstheme="minorHAnsi"/>
          <w:sz w:val="24"/>
          <w:szCs w:val="24"/>
        </w:rPr>
        <w:t>–”</w:t>
      </w:r>
    </w:p>
    <w:p w:rsidR="00176DAF" w:rsidP="00176DAF" w:rsidRDefault="007F0EEA" w14:paraId="75A85AC5" w14:textId="77777777">
      <w:pPr>
        <w:spacing w:after="0"/>
        <w:ind w:firstLine="360"/>
        <w:rPr>
          <w:rFonts w:cstheme="minorHAnsi"/>
          <w:sz w:val="24"/>
          <w:szCs w:val="24"/>
        </w:rPr>
      </w:pPr>
      <w:r w:rsidRPr="009E7F4C">
        <w:rPr>
          <w:rFonts w:cstheme="minorHAnsi"/>
          <w:sz w:val="24"/>
          <w:szCs w:val="24"/>
        </w:rPr>
        <w:t>“Do the Milkmaids scare you, Eddie?”</w:t>
      </w:r>
    </w:p>
    <w:p w:rsidR="00176DAF" w:rsidP="07008754" w:rsidRDefault="007F0EEA" w14:paraId="1821332A" w14:textId="58892E3C">
      <w:pPr>
        <w:spacing w:after="0"/>
        <w:ind w:firstLine="360"/>
        <w:rPr>
          <w:rFonts w:cs="Calibri" w:cstheme="minorAscii"/>
          <w:sz w:val="24"/>
          <w:szCs w:val="24"/>
        </w:rPr>
      </w:pPr>
      <w:r w:rsidRPr="07008754" w:rsidR="07008754">
        <w:rPr>
          <w:rFonts w:cs="Calibri" w:cstheme="minorAscii"/>
          <w:sz w:val="24"/>
          <w:szCs w:val="24"/>
        </w:rPr>
        <w:t>He thinks for a moment</w:t>
      </w:r>
      <w:ins w:author="Gary Smailes" w:date="2024-03-16T09:40:34.399Z" w:id="1317120024">
        <w:r w:rsidRPr="07008754" w:rsidR="07008754">
          <w:rPr>
            <w:rFonts w:cs="Calibri" w:cstheme="minorAscii"/>
            <w:sz w:val="24"/>
            <w:szCs w:val="24"/>
          </w:rPr>
          <w:t>.</w:t>
        </w:r>
      </w:ins>
      <w:del w:author="Gary Smailes" w:date="2024-03-16T09:40:33.435Z" w:id="1343464458">
        <w:r w:rsidRPr="07008754" w:rsidDel="07008754">
          <w:rPr>
            <w:rFonts w:cs="Calibri" w:cstheme="minorAscii"/>
            <w:sz w:val="24"/>
            <w:szCs w:val="24"/>
          </w:rPr>
          <w:delText>, and then says,</w:delText>
        </w:r>
      </w:del>
      <w:r w:rsidRPr="07008754" w:rsidR="07008754">
        <w:rPr>
          <w:rFonts w:cs="Calibri" w:cstheme="minorAscii"/>
          <w:sz w:val="24"/>
          <w:szCs w:val="24"/>
        </w:rPr>
        <w:t xml:space="preserve"> “Yeah, Coach. They do.”</w:t>
      </w:r>
    </w:p>
    <w:p w:rsidR="00176DAF" w:rsidP="07008754" w:rsidRDefault="007F0EEA" w14:paraId="471910D6" w14:textId="61F6CB6C">
      <w:pPr>
        <w:spacing w:after="0"/>
        <w:ind w:firstLine="360"/>
        <w:rPr>
          <w:rFonts w:cs="Calibri" w:cstheme="minorAscii"/>
          <w:sz w:val="24"/>
          <w:szCs w:val="24"/>
        </w:rPr>
      </w:pPr>
      <w:r w:rsidRPr="07008754" w:rsidR="07008754">
        <w:rPr>
          <w:rFonts w:cs="Calibri" w:cstheme="minorAscii"/>
          <w:sz w:val="24"/>
          <w:szCs w:val="24"/>
        </w:rPr>
        <w:t xml:space="preserve">Oh, </w:t>
      </w:r>
      <w:r w:rsidRPr="07008754" w:rsidR="07008754">
        <w:rPr>
          <w:rFonts w:cs="Calibri" w:cstheme="minorAscii"/>
          <w:sz w:val="24"/>
          <w:szCs w:val="24"/>
        </w:rPr>
        <w:t>we’re</w:t>
      </w:r>
      <w:r w:rsidRPr="07008754" w:rsidR="07008754">
        <w:rPr>
          <w:rFonts w:cs="Calibri" w:cstheme="minorAscii"/>
          <w:sz w:val="24"/>
          <w:szCs w:val="24"/>
        </w:rPr>
        <w:t xml:space="preserve"> fucked. </w:t>
      </w:r>
      <w:del w:author="Gary Smailes" w:date="2024-03-16T09:40:41.98Z" w:id="1561604674">
        <w:r w:rsidRPr="07008754" w:rsidDel="07008754">
          <w:rPr>
            <w:rFonts w:cs="Calibri" w:cstheme="minorAscii"/>
            <w:sz w:val="24"/>
            <w:szCs w:val="24"/>
          </w:rPr>
          <w:delText xml:space="preserve">This giant of a man just stands there and admits that the Milkmaids give him the willies. </w:delText>
        </w:r>
      </w:del>
      <w:r w:rsidRPr="07008754" w:rsidR="07008754">
        <w:rPr>
          <w:rFonts w:cs="Calibri" w:cstheme="minorAscii"/>
          <w:sz w:val="24"/>
          <w:szCs w:val="24"/>
        </w:rPr>
        <w:t>“</w:t>
      </w:r>
      <w:r w:rsidRPr="07008754" w:rsidR="07008754">
        <w:rPr>
          <w:rFonts w:cs="Calibri" w:cstheme="minorAscii"/>
          <w:sz w:val="24"/>
          <w:szCs w:val="24"/>
        </w:rPr>
        <w:t>They’re</w:t>
      </w:r>
      <w:r w:rsidRPr="07008754" w:rsidR="07008754">
        <w:rPr>
          <w:rFonts w:cs="Calibri" w:cstheme="minorAscii"/>
          <w:sz w:val="24"/>
          <w:szCs w:val="24"/>
        </w:rPr>
        <w:t xml:space="preserve"> just men, Eddie. </w:t>
      </w:r>
      <w:r w:rsidRPr="07008754" w:rsidR="07008754">
        <w:rPr>
          <w:rFonts w:cs="Calibri" w:cstheme="minorAscii"/>
          <w:sz w:val="24"/>
          <w:szCs w:val="24"/>
        </w:rPr>
        <w:t>They’re</w:t>
      </w:r>
      <w:r w:rsidRPr="07008754" w:rsidR="07008754">
        <w:rPr>
          <w:rFonts w:cs="Calibri" w:cstheme="minorAscii"/>
          <w:sz w:val="24"/>
          <w:szCs w:val="24"/>
        </w:rPr>
        <w:t xml:space="preserve"> nastier than you, </w:t>
      </w:r>
      <w:r w:rsidRPr="07008754" w:rsidR="07008754">
        <w:rPr>
          <w:rFonts w:cs="Calibri" w:cstheme="minorAscii"/>
          <w:sz w:val="24"/>
          <w:szCs w:val="24"/>
        </w:rPr>
        <w:t>they’ve</w:t>
      </w:r>
      <w:r w:rsidRPr="07008754" w:rsidR="07008754">
        <w:rPr>
          <w:rFonts w:cs="Calibri" w:cstheme="minorAscii"/>
          <w:sz w:val="24"/>
          <w:szCs w:val="24"/>
        </w:rPr>
        <w:t xml:space="preserve"> done far worse things than you, and they </w:t>
      </w:r>
      <w:r w:rsidRPr="07008754" w:rsidR="07008754">
        <w:rPr>
          <w:rFonts w:cs="Calibri" w:cstheme="minorAscii"/>
          <w:sz w:val="24"/>
          <w:szCs w:val="24"/>
        </w:rPr>
        <w:t>probably think</w:t>
      </w:r>
      <w:r w:rsidRPr="07008754" w:rsidR="07008754">
        <w:rPr>
          <w:rFonts w:cs="Calibri" w:cstheme="minorAscii"/>
          <w:sz w:val="24"/>
          <w:szCs w:val="24"/>
        </w:rPr>
        <w:t xml:space="preserve"> bad thoughts all day long, but </w:t>
      </w:r>
      <w:r w:rsidRPr="07008754" w:rsidR="07008754">
        <w:rPr>
          <w:rFonts w:cs="Calibri" w:cstheme="minorAscii"/>
          <w:sz w:val="24"/>
          <w:szCs w:val="24"/>
        </w:rPr>
        <w:t>they’re</w:t>
      </w:r>
      <w:r w:rsidRPr="07008754" w:rsidR="07008754">
        <w:rPr>
          <w:rFonts w:cs="Calibri" w:cstheme="minorAscii"/>
          <w:sz w:val="24"/>
          <w:szCs w:val="24"/>
        </w:rPr>
        <w:t xml:space="preserve"> just men. </w:t>
      </w:r>
      <w:r w:rsidRPr="07008754" w:rsidR="07008754">
        <w:rPr>
          <w:rFonts w:cs="Calibri" w:cstheme="minorAscii"/>
          <w:sz w:val="24"/>
          <w:szCs w:val="24"/>
        </w:rPr>
        <w:t>They’re</w:t>
      </w:r>
      <w:r w:rsidRPr="07008754" w:rsidR="07008754">
        <w:rPr>
          <w:rFonts w:cs="Calibri" w:cstheme="minorAscii"/>
          <w:sz w:val="24"/>
          <w:szCs w:val="24"/>
        </w:rPr>
        <w:t xml:space="preserve"> scared, too.”</w:t>
      </w:r>
    </w:p>
    <w:p w:rsidR="00176DAF" w:rsidP="00176DAF" w:rsidRDefault="007F0EEA" w14:paraId="6897B784" w14:textId="77777777">
      <w:pPr>
        <w:spacing w:after="0"/>
        <w:ind w:firstLine="360"/>
        <w:rPr>
          <w:rFonts w:cstheme="minorHAnsi"/>
          <w:sz w:val="24"/>
          <w:szCs w:val="24"/>
        </w:rPr>
      </w:pPr>
      <w:r w:rsidRPr="009E7F4C">
        <w:rPr>
          <w:rFonts w:cstheme="minorHAnsi"/>
          <w:sz w:val="24"/>
          <w:szCs w:val="24"/>
        </w:rPr>
        <w:t>“Of what?”</w:t>
      </w:r>
    </w:p>
    <w:p w:rsidR="00176DAF" w:rsidP="00176DAF" w:rsidRDefault="007F0EEA" w14:paraId="798CB940" w14:textId="77777777">
      <w:pPr>
        <w:spacing w:after="0"/>
        <w:ind w:firstLine="360"/>
        <w:rPr>
          <w:rFonts w:cstheme="minorHAnsi"/>
          <w:sz w:val="24"/>
          <w:szCs w:val="24"/>
        </w:rPr>
      </w:pPr>
      <w:r w:rsidRPr="009E7F4C">
        <w:rPr>
          <w:rFonts w:cstheme="minorHAnsi"/>
          <w:sz w:val="24"/>
          <w:szCs w:val="24"/>
        </w:rPr>
        <w:t xml:space="preserve">“Of going back to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have a crazy thought that perhaps we could turn the Milkmaids, get to them somehow and promise them asylum, but then I remember that four of them will kill Jint and her son, so no, that option is out.</w:t>
      </w:r>
      <w:r w:rsidR="0071681A">
        <w:rPr>
          <w:rFonts w:cstheme="minorHAnsi"/>
          <w:sz w:val="24"/>
          <w:szCs w:val="24"/>
        </w:rPr>
        <w:t xml:space="preserve"> </w:t>
      </w:r>
      <w:r w:rsidRPr="009E7F4C">
        <w:rPr>
          <w:rFonts w:cstheme="minorHAnsi"/>
          <w:sz w:val="24"/>
          <w:szCs w:val="24"/>
        </w:rPr>
        <w:t>Back to fearing for our lives.</w:t>
      </w:r>
      <w:r w:rsidR="0071681A">
        <w:rPr>
          <w:rFonts w:cstheme="minorHAnsi"/>
          <w:sz w:val="24"/>
          <w:szCs w:val="24"/>
        </w:rPr>
        <w:t xml:space="preserve"> </w:t>
      </w:r>
      <w:r w:rsidRPr="009E7F4C">
        <w:rPr>
          <w:rFonts w:cstheme="minorHAnsi"/>
          <w:sz w:val="24"/>
          <w:szCs w:val="24"/>
        </w:rPr>
        <w:t xml:space="preserve">“Would you want to go to </w:t>
      </w:r>
      <w:proofErr w:type="spellStart"/>
      <w:r w:rsidRPr="009E7F4C">
        <w:rPr>
          <w:rFonts w:cstheme="minorHAnsi"/>
          <w:sz w:val="24"/>
          <w:szCs w:val="24"/>
        </w:rPr>
        <w:t>Hysis</w:t>
      </w:r>
      <w:proofErr w:type="spellEnd"/>
      <w:r w:rsidRPr="009E7F4C">
        <w:rPr>
          <w:rFonts w:cstheme="minorHAnsi"/>
          <w:sz w:val="24"/>
          <w:szCs w:val="24"/>
        </w:rPr>
        <w:t>?”</w:t>
      </w:r>
    </w:p>
    <w:p w:rsidR="00176DAF" w:rsidP="07008754" w:rsidRDefault="007F0EEA" w14:paraId="25488D10" w14:textId="5E431EB7">
      <w:pPr>
        <w:spacing w:after="0"/>
        <w:ind w:firstLine="360"/>
        <w:rPr>
          <w:rFonts w:cs="Calibri" w:cstheme="minorAscii"/>
          <w:sz w:val="24"/>
          <w:szCs w:val="24"/>
        </w:rPr>
      </w:pPr>
      <w:r w:rsidRPr="07008754" w:rsidR="07008754">
        <w:rPr>
          <w:rFonts w:cs="Calibri" w:cstheme="minorAscii"/>
          <w:sz w:val="24"/>
          <w:szCs w:val="24"/>
        </w:rPr>
        <w:t>“No way, Coach</w:t>
      </w:r>
      <w:ins w:author="Gary Smailes" w:date="2024-03-16T09:41:01.661Z" w:id="611571512">
        <w:r w:rsidRPr="07008754" w:rsidR="07008754">
          <w:rPr>
            <w:rFonts w:cs="Calibri" w:cstheme="minorAscii"/>
            <w:sz w:val="24"/>
            <w:szCs w:val="24"/>
          </w:rPr>
          <w:t>.</w:t>
        </w:r>
      </w:ins>
      <w:del w:author="Gary Smailes" w:date="2024-03-16T09:41:00.962Z" w:id="1193446671">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39593006" w14:textId="77777777">
      <w:pPr>
        <w:spacing w:after="0"/>
        <w:ind w:firstLine="360"/>
        <w:rPr>
          <w:rFonts w:cstheme="minorHAnsi"/>
          <w:sz w:val="24"/>
          <w:szCs w:val="24"/>
        </w:rPr>
      </w:pPr>
      <w:r w:rsidRPr="009E7F4C">
        <w:rPr>
          <w:rFonts w:cstheme="minorHAnsi"/>
          <w:sz w:val="24"/>
          <w:szCs w:val="24"/>
        </w:rPr>
        <w:t>“So imagine how they feel, and they’ve been there already.</w:t>
      </w:r>
      <w:r w:rsidR="0071681A">
        <w:rPr>
          <w:rFonts w:cstheme="minorHAnsi"/>
          <w:sz w:val="24"/>
          <w:szCs w:val="24"/>
        </w:rPr>
        <w:t xml:space="preserve"> </w:t>
      </w:r>
      <w:r w:rsidRPr="009E7F4C">
        <w:rPr>
          <w:rFonts w:cstheme="minorHAnsi"/>
          <w:sz w:val="24"/>
          <w:szCs w:val="24"/>
        </w:rPr>
        <w:t>And if they make it through the game, they have to go back.</w:t>
      </w:r>
      <w:r w:rsidR="0071681A">
        <w:rPr>
          <w:rFonts w:cstheme="minorHAnsi"/>
          <w:sz w:val="24"/>
          <w:szCs w:val="24"/>
        </w:rPr>
        <w:t xml:space="preserve"> </w:t>
      </w:r>
      <w:r w:rsidRPr="009E7F4C">
        <w:rPr>
          <w:rFonts w:cstheme="minorHAnsi"/>
          <w:sz w:val="24"/>
          <w:szCs w:val="24"/>
        </w:rPr>
        <w:t>Your average Milkmaid is a suicidal player.</w:t>
      </w:r>
      <w:r w:rsidR="0071681A">
        <w:rPr>
          <w:rFonts w:cstheme="minorHAnsi"/>
          <w:sz w:val="24"/>
          <w:szCs w:val="24"/>
        </w:rPr>
        <w:t xml:space="preserve"> </w:t>
      </w:r>
      <w:r w:rsidRPr="009E7F4C">
        <w:rPr>
          <w:rFonts w:cstheme="minorHAnsi"/>
          <w:sz w:val="24"/>
          <w:szCs w:val="24"/>
        </w:rPr>
        <w:t>That makes them vulnerable.”</w:t>
      </w:r>
    </w:p>
    <w:p w:rsidR="00176DAF" w:rsidP="00176DAF" w:rsidRDefault="007F0EEA" w14:paraId="2AC92D0E" w14:textId="77777777">
      <w:pPr>
        <w:spacing w:after="0"/>
        <w:ind w:firstLine="360"/>
        <w:rPr>
          <w:rFonts w:cstheme="minorHAnsi"/>
          <w:sz w:val="24"/>
          <w:szCs w:val="24"/>
        </w:rPr>
      </w:pPr>
      <w:r w:rsidRPr="009E7F4C">
        <w:rPr>
          <w:rFonts w:cstheme="minorHAnsi"/>
          <w:sz w:val="24"/>
          <w:szCs w:val="24"/>
        </w:rPr>
        <w:t>“How do you figure?” Eddie asks.</w:t>
      </w:r>
    </w:p>
    <w:p w:rsidR="00176DAF" w:rsidP="07008754" w:rsidRDefault="007F0EEA" w14:paraId="58CE93BC" w14:textId="5D7A9EAD">
      <w:pPr>
        <w:spacing w:after="0"/>
        <w:ind w:firstLine="360"/>
        <w:rPr>
          <w:rFonts w:cs="Calibri" w:cstheme="minorAscii"/>
          <w:sz w:val="24"/>
          <w:szCs w:val="24"/>
        </w:rPr>
      </w:pPr>
      <w:r w:rsidRPr="07008754" w:rsidR="07008754">
        <w:rPr>
          <w:rFonts w:cs="Calibri" w:cstheme="minorAscii"/>
          <w:sz w:val="24"/>
          <w:szCs w:val="24"/>
        </w:rPr>
        <w:t>“</w:t>
      </w:r>
      <w:r w:rsidRPr="07008754" w:rsidR="07008754">
        <w:rPr>
          <w:rFonts w:cs="Calibri" w:cstheme="minorAscii"/>
          <w:sz w:val="24"/>
          <w:szCs w:val="24"/>
        </w:rPr>
        <w:t>They’ll</w:t>
      </w:r>
      <w:r w:rsidRPr="07008754" w:rsidR="07008754">
        <w:rPr>
          <w:rFonts w:cs="Calibri" w:cstheme="minorAscii"/>
          <w:sz w:val="24"/>
          <w:szCs w:val="24"/>
        </w:rPr>
        <w:t xml:space="preserve"> take risks we </w:t>
      </w:r>
      <w:del w:author="Gary Smailes" w:date="2024-03-16T09:41:14.552Z" w:id="625102257">
        <w:r w:rsidRPr="07008754" w:rsidDel="07008754">
          <w:rPr>
            <w:rFonts w:cs="Calibri" w:cstheme="minorAscii"/>
            <w:sz w:val="24"/>
            <w:szCs w:val="24"/>
          </w:rPr>
          <w:delText>won’t, an</w:delText>
        </w:r>
        <w:r w:rsidRPr="07008754" w:rsidDel="07008754">
          <w:rPr>
            <w:rFonts w:cs="Calibri" w:cstheme="minorAscii"/>
            <w:sz w:val="24"/>
            <w:szCs w:val="24"/>
          </w:rPr>
          <w:delText>d</w:delText>
        </w:r>
      </w:del>
      <w:ins w:author="Gary Smailes" w:date="2024-03-16T09:41:14.555Z" w:id="2144246492">
        <w:r w:rsidRPr="07008754" w:rsidR="07008754">
          <w:rPr>
            <w:rFonts w:cs="Calibri" w:cstheme="minorAscii"/>
            <w:sz w:val="24"/>
            <w:szCs w:val="24"/>
          </w:rPr>
          <w:t>won’t and</w:t>
        </w:r>
      </w:ins>
      <w:r w:rsidRPr="07008754" w:rsidR="07008754">
        <w:rPr>
          <w:rFonts w:cs="Calibri" w:cstheme="minorAscii"/>
          <w:sz w:val="24"/>
          <w:szCs w:val="24"/>
        </w:rPr>
        <w:t xml:space="preserve"> create opportunities for us where we usually </w:t>
      </w:r>
      <w:r w:rsidRPr="07008754" w:rsidR="07008754">
        <w:rPr>
          <w:rFonts w:cs="Calibri" w:cstheme="minorAscii"/>
          <w:sz w:val="24"/>
          <w:szCs w:val="24"/>
        </w:rPr>
        <w:t>wouldn’t</w:t>
      </w:r>
      <w:r w:rsidRPr="07008754" w:rsidR="07008754">
        <w:rPr>
          <w:rFonts w:cs="Calibri" w:cstheme="minorAscii"/>
          <w:sz w:val="24"/>
          <w:szCs w:val="24"/>
        </w:rPr>
        <w:t xml:space="preserve"> get any. </w:t>
      </w:r>
      <w:r w:rsidRPr="07008754" w:rsidR="07008754">
        <w:rPr>
          <w:rFonts w:cs="Calibri" w:cstheme="minorAscii"/>
          <w:sz w:val="24"/>
          <w:szCs w:val="24"/>
        </w:rPr>
        <w:t>You’ll</w:t>
      </w:r>
      <w:r w:rsidRPr="07008754" w:rsidR="07008754">
        <w:rPr>
          <w:rFonts w:cs="Calibri" w:cstheme="minorAscii"/>
          <w:sz w:val="24"/>
          <w:szCs w:val="24"/>
        </w:rPr>
        <w:t xml:space="preserve"> have more interceptions than </w:t>
      </w:r>
      <w:r w:rsidRPr="07008754" w:rsidR="07008754">
        <w:rPr>
          <w:rFonts w:cs="Calibri" w:cstheme="minorAscii"/>
          <w:sz w:val="24"/>
          <w:szCs w:val="24"/>
        </w:rPr>
        <w:t>usual, because</w:t>
      </w:r>
      <w:r w:rsidRPr="07008754" w:rsidR="07008754">
        <w:rPr>
          <w:rFonts w:cs="Calibri" w:cstheme="minorAscii"/>
          <w:sz w:val="24"/>
          <w:szCs w:val="24"/>
        </w:rPr>
        <w:t xml:space="preserve"> </w:t>
      </w:r>
      <w:r w:rsidRPr="07008754" w:rsidR="07008754">
        <w:rPr>
          <w:rFonts w:cs="Calibri" w:cstheme="minorAscii"/>
          <w:sz w:val="24"/>
          <w:szCs w:val="24"/>
        </w:rPr>
        <w:t>they’ll</w:t>
      </w:r>
      <w:r w:rsidRPr="07008754" w:rsidR="07008754">
        <w:rPr>
          <w:rFonts w:cs="Calibri" w:cstheme="minorAscii"/>
          <w:sz w:val="24"/>
          <w:szCs w:val="24"/>
        </w:rPr>
        <w:t xml:space="preserve"> throw it when they </w:t>
      </w:r>
      <w:r w:rsidRPr="07008754" w:rsidR="07008754">
        <w:rPr>
          <w:rFonts w:cs="Calibri" w:cstheme="minorAscii"/>
          <w:sz w:val="24"/>
          <w:szCs w:val="24"/>
        </w:rPr>
        <w:t>shouldn’t</w:t>
      </w:r>
      <w:r w:rsidRPr="07008754" w:rsidR="07008754">
        <w:rPr>
          <w:rFonts w:cs="Calibri" w:cstheme="minorAscii"/>
          <w:sz w:val="24"/>
          <w:szCs w:val="24"/>
        </w:rPr>
        <w:t xml:space="preserve">. </w:t>
      </w:r>
      <w:r w:rsidRPr="07008754" w:rsidR="07008754">
        <w:rPr>
          <w:rFonts w:cs="Calibri" w:cstheme="minorAscii"/>
          <w:sz w:val="24"/>
          <w:szCs w:val="24"/>
        </w:rPr>
        <w:t>We’ll</w:t>
      </w:r>
      <w:r w:rsidRPr="07008754" w:rsidR="07008754">
        <w:rPr>
          <w:rFonts w:cs="Calibri" w:cstheme="minorAscii"/>
          <w:sz w:val="24"/>
          <w:szCs w:val="24"/>
        </w:rPr>
        <w:t xml:space="preserve"> get more completions because </w:t>
      </w:r>
      <w:r w:rsidRPr="07008754" w:rsidR="07008754">
        <w:rPr>
          <w:rFonts w:cs="Calibri" w:cstheme="minorAscii"/>
          <w:sz w:val="24"/>
          <w:szCs w:val="24"/>
        </w:rPr>
        <w:t>they’ll</w:t>
      </w:r>
      <w:r w:rsidRPr="07008754" w:rsidR="07008754">
        <w:rPr>
          <w:rFonts w:cs="Calibri" w:cstheme="minorAscii"/>
          <w:sz w:val="24"/>
          <w:szCs w:val="24"/>
        </w:rPr>
        <w:t xml:space="preserve"> blitz Kissy when they </w:t>
      </w:r>
      <w:r w:rsidRPr="07008754" w:rsidR="07008754">
        <w:rPr>
          <w:rFonts w:cs="Calibri" w:cstheme="minorAscii"/>
          <w:sz w:val="24"/>
          <w:szCs w:val="24"/>
        </w:rPr>
        <w:t>shouldn’t</w:t>
      </w:r>
      <w:r w:rsidRPr="07008754" w:rsidR="07008754">
        <w:rPr>
          <w:rFonts w:cs="Calibri" w:cstheme="minorAscii"/>
          <w:sz w:val="24"/>
          <w:szCs w:val="24"/>
        </w:rPr>
        <w:t>. We–”</w:t>
      </w:r>
    </w:p>
    <w:p w:rsidR="00176DAF" w:rsidP="00176DAF" w:rsidRDefault="007F0EEA" w14:paraId="7A5377DA" w14:textId="77777777">
      <w:pPr>
        <w:spacing w:after="0"/>
        <w:ind w:firstLine="360"/>
        <w:rPr>
          <w:rFonts w:cstheme="minorHAnsi"/>
          <w:sz w:val="24"/>
          <w:szCs w:val="24"/>
        </w:rPr>
      </w:pPr>
      <w:r w:rsidRPr="009E7F4C">
        <w:rPr>
          <w:rFonts w:cstheme="minorHAnsi"/>
          <w:sz w:val="24"/>
          <w:szCs w:val="24"/>
        </w:rPr>
        <w:t>“I’m not worried about that stuff, Coach,” Eddie interrupts me.</w:t>
      </w:r>
    </w:p>
    <w:p w:rsidR="00176DAF" w:rsidP="00176DAF" w:rsidRDefault="007F0EEA" w14:paraId="33875F40" w14:textId="77777777">
      <w:pPr>
        <w:spacing w:after="0"/>
        <w:ind w:firstLine="360"/>
        <w:rPr>
          <w:rFonts w:cstheme="minorHAnsi"/>
          <w:sz w:val="24"/>
          <w:szCs w:val="24"/>
        </w:rPr>
      </w:pPr>
      <w:r w:rsidRPr="009E7F4C">
        <w:rPr>
          <w:rFonts w:cstheme="minorHAnsi"/>
          <w:sz w:val="24"/>
          <w:szCs w:val="24"/>
        </w:rPr>
        <w:t>“What, then?”</w:t>
      </w:r>
    </w:p>
    <w:p w:rsidR="00176DAF" w:rsidP="00176DAF" w:rsidRDefault="007F0EEA" w14:paraId="0E0DEC2B" w14:textId="77777777">
      <w:pPr>
        <w:spacing w:after="0"/>
        <w:ind w:firstLine="360"/>
        <w:rPr>
          <w:rFonts w:cstheme="minorHAnsi"/>
          <w:sz w:val="24"/>
          <w:szCs w:val="24"/>
        </w:rPr>
      </w:pPr>
      <w:r w:rsidRPr="009E7F4C">
        <w:rPr>
          <w:rFonts w:cstheme="minorHAnsi"/>
          <w:sz w:val="24"/>
          <w:szCs w:val="24"/>
        </w:rPr>
        <w:t>“I hear what the Milkmaids do with their sporks.”</w:t>
      </w:r>
    </w:p>
    <w:p w:rsidR="00176DAF" w:rsidP="00176DAF" w:rsidRDefault="007F0EEA" w14:paraId="2F25B14E" w14:textId="77777777">
      <w:pPr>
        <w:spacing w:after="0"/>
        <w:ind w:firstLine="360"/>
        <w:rPr>
          <w:rFonts w:cstheme="minorHAnsi"/>
          <w:sz w:val="24"/>
          <w:szCs w:val="24"/>
        </w:rPr>
      </w:pPr>
      <w:r w:rsidRPr="009E7F4C">
        <w:rPr>
          <w:rFonts w:cstheme="minorHAnsi"/>
          <w:sz w:val="24"/>
          <w:szCs w:val="24"/>
        </w:rPr>
        <w:t>“Eddie.”</w:t>
      </w:r>
    </w:p>
    <w:p w:rsidR="00176DAF" w:rsidP="00176DAF" w:rsidRDefault="007F0EEA" w14:paraId="7B0A15B2" w14:textId="77777777">
      <w:pPr>
        <w:spacing w:after="0"/>
        <w:ind w:firstLine="360"/>
        <w:rPr>
          <w:rFonts w:cstheme="minorHAnsi"/>
          <w:sz w:val="24"/>
          <w:szCs w:val="24"/>
        </w:rPr>
      </w:pPr>
      <w:r w:rsidRPr="009E7F4C">
        <w:rPr>
          <w:rFonts w:cstheme="minorHAnsi"/>
          <w:sz w:val="24"/>
          <w:szCs w:val="24"/>
        </w:rPr>
        <w:t>“Yeah?”</w:t>
      </w:r>
    </w:p>
    <w:p w:rsidR="00176DAF" w:rsidP="00176DAF" w:rsidRDefault="007F0EEA" w14:paraId="104F34A5" w14:textId="77777777">
      <w:pPr>
        <w:spacing w:after="0"/>
        <w:ind w:firstLine="360"/>
        <w:rPr>
          <w:rFonts w:cstheme="minorHAnsi"/>
          <w:sz w:val="24"/>
          <w:szCs w:val="24"/>
        </w:rPr>
      </w:pPr>
      <w:r w:rsidRPr="009E7F4C">
        <w:rPr>
          <w:rFonts w:cstheme="minorHAnsi"/>
          <w:sz w:val="24"/>
          <w:szCs w:val="24"/>
        </w:rPr>
        <w:t>“Do you really think Laura would let you fly around in something that could be damaged by a goddamn utensil?”</w:t>
      </w:r>
    </w:p>
    <w:p w:rsidR="00176DAF" w:rsidP="00176DAF" w:rsidRDefault="007F0EEA" w14:paraId="1A15606F" w14:textId="0887774F">
      <w:pPr>
        <w:spacing w:after="0"/>
        <w:ind w:firstLine="360"/>
        <w:rPr>
          <w:rFonts w:cstheme="minorHAnsi"/>
          <w:sz w:val="24"/>
          <w:szCs w:val="24"/>
        </w:rPr>
      </w:pPr>
      <w:r w:rsidRPr="009E7F4C">
        <w:rPr>
          <w:rFonts w:cstheme="minorHAnsi"/>
          <w:sz w:val="24"/>
          <w:szCs w:val="24"/>
        </w:rPr>
        <w:t>“Well, no, but</w:t>
      </w:r>
      <w:r w:rsidR="004360BB">
        <w:rPr>
          <w:rFonts w:cstheme="minorHAnsi"/>
          <w:sz w:val="24"/>
          <w:szCs w:val="24"/>
        </w:rPr>
        <w:t>–”</w:t>
      </w:r>
    </w:p>
    <w:p w:rsidR="00176DAF" w:rsidP="00176DAF" w:rsidRDefault="007F0EEA" w14:paraId="328FA5D8" w14:textId="77777777">
      <w:pPr>
        <w:spacing w:after="0"/>
        <w:ind w:firstLine="360"/>
        <w:rPr>
          <w:rFonts w:cstheme="minorHAnsi"/>
          <w:sz w:val="24"/>
          <w:szCs w:val="24"/>
        </w:rPr>
      </w:pPr>
      <w:r w:rsidRPr="009E7F4C">
        <w:rPr>
          <w:rFonts w:cstheme="minorHAnsi"/>
          <w:sz w:val="24"/>
          <w:szCs w:val="24"/>
        </w:rPr>
        <w:t>“And do you think she would give you a suit that wouldn’t protect you from assholes like the Milkmaids?”</w:t>
      </w:r>
    </w:p>
    <w:p w:rsidR="00176DAF" w:rsidP="00176DAF" w:rsidRDefault="007F0EEA" w14:paraId="090B48EC" w14:textId="1321BE82">
      <w:pPr>
        <w:spacing w:after="0"/>
        <w:ind w:firstLine="360"/>
        <w:rPr>
          <w:rFonts w:cstheme="minorHAnsi"/>
          <w:sz w:val="24"/>
          <w:szCs w:val="24"/>
        </w:rPr>
      </w:pPr>
      <w:r w:rsidRPr="009E7F4C">
        <w:rPr>
          <w:rFonts w:cstheme="minorHAnsi"/>
          <w:sz w:val="24"/>
          <w:szCs w:val="24"/>
        </w:rPr>
        <w:t>“No, but</w:t>
      </w:r>
      <w:r w:rsidR="004360BB">
        <w:rPr>
          <w:rFonts w:cstheme="minorHAnsi"/>
          <w:sz w:val="24"/>
          <w:szCs w:val="24"/>
        </w:rPr>
        <w:t>–”</w:t>
      </w:r>
    </w:p>
    <w:p w:rsidR="00176DAF" w:rsidP="00176DAF" w:rsidRDefault="007F0EEA" w14:paraId="435406F4" w14:textId="77777777">
      <w:pPr>
        <w:spacing w:after="0"/>
        <w:ind w:firstLine="360"/>
        <w:rPr>
          <w:rFonts w:cstheme="minorHAnsi"/>
          <w:sz w:val="24"/>
          <w:szCs w:val="24"/>
        </w:rPr>
      </w:pPr>
      <w:r w:rsidRPr="009E7F4C">
        <w:rPr>
          <w:rFonts w:cstheme="minorHAnsi"/>
          <w:sz w:val="24"/>
          <w:szCs w:val="24"/>
        </w:rPr>
        <w:t>“Eddie, she told me that if I’d been wearing your suit back when I played, I’d still have my own arm.</w:t>
      </w:r>
      <w:r w:rsidR="0071681A">
        <w:rPr>
          <w:rFonts w:cstheme="minorHAnsi"/>
          <w:sz w:val="24"/>
          <w:szCs w:val="24"/>
        </w:rPr>
        <w:t xml:space="preserve"> </w:t>
      </w:r>
      <w:r w:rsidRPr="009E7F4C">
        <w:rPr>
          <w:rFonts w:cstheme="minorHAnsi"/>
          <w:sz w:val="24"/>
          <w:szCs w:val="24"/>
        </w:rPr>
        <w:t>Do you think she’d make that promise lightly?”</w:t>
      </w:r>
    </w:p>
    <w:p w:rsidR="00176DAF" w:rsidP="00176DAF" w:rsidRDefault="007F0EEA" w14:paraId="32468C12" w14:textId="77777777">
      <w:pPr>
        <w:spacing w:after="0"/>
        <w:ind w:firstLine="360"/>
        <w:rPr>
          <w:rFonts w:cstheme="minorHAnsi"/>
          <w:sz w:val="24"/>
          <w:szCs w:val="24"/>
        </w:rPr>
      </w:pPr>
      <w:r w:rsidRPr="009E7F4C">
        <w:rPr>
          <w:rFonts w:cstheme="minorHAnsi"/>
          <w:sz w:val="24"/>
          <w:szCs w:val="24"/>
        </w:rPr>
        <w:t>“No, Coach.”</w:t>
      </w:r>
    </w:p>
    <w:p w:rsidR="00176DAF" w:rsidP="00176DAF" w:rsidRDefault="007F0EEA" w14:paraId="400A1144" w14:textId="77777777">
      <w:pPr>
        <w:spacing w:after="0"/>
        <w:ind w:firstLine="360"/>
        <w:rPr>
          <w:rFonts w:cstheme="minorHAnsi"/>
          <w:sz w:val="24"/>
          <w:szCs w:val="24"/>
        </w:rPr>
      </w:pPr>
      <w:r w:rsidRPr="009E7F4C">
        <w:rPr>
          <w:rFonts w:cstheme="minorHAnsi"/>
          <w:sz w:val="24"/>
          <w:szCs w:val="24"/>
        </w:rPr>
        <w:t>“Are you still scared of the Milkmaids, Eddie?”</w:t>
      </w:r>
    </w:p>
    <w:p w:rsidR="00176DAF" w:rsidP="00176DAF" w:rsidRDefault="007F0EEA" w14:paraId="42EF46FD" w14:textId="77777777">
      <w:pPr>
        <w:spacing w:after="0"/>
        <w:ind w:firstLine="360"/>
        <w:rPr>
          <w:rFonts w:cstheme="minorHAnsi"/>
          <w:sz w:val="24"/>
          <w:szCs w:val="24"/>
        </w:rPr>
      </w:pPr>
      <w:r w:rsidRPr="009E7F4C">
        <w:rPr>
          <w:rFonts w:cstheme="minorHAnsi"/>
          <w:sz w:val="24"/>
          <w:szCs w:val="24"/>
        </w:rPr>
        <w:t>He thinks for another minute.</w:t>
      </w:r>
      <w:r w:rsidR="0071681A">
        <w:rPr>
          <w:rFonts w:cstheme="minorHAnsi"/>
          <w:sz w:val="24"/>
          <w:szCs w:val="24"/>
        </w:rPr>
        <w:t xml:space="preserve"> </w:t>
      </w:r>
      <w:r w:rsidRPr="009E7F4C">
        <w:rPr>
          <w:rFonts w:cstheme="minorHAnsi"/>
          <w:sz w:val="24"/>
          <w:szCs w:val="24"/>
        </w:rPr>
        <w:t>“Maybe a little.</w:t>
      </w:r>
      <w:r w:rsidR="0071681A">
        <w:rPr>
          <w:rFonts w:cstheme="minorHAnsi"/>
          <w:sz w:val="24"/>
          <w:szCs w:val="24"/>
        </w:rPr>
        <w:t xml:space="preserve"> </w:t>
      </w:r>
      <w:r w:rsidRPr="009E7F4C">
        <w:rPr>
          <w:rFonts w:cstheme="minorHAnsi"/>
          <w:sz w:val="24"/>
          <w:szCs w:val="24"/>
        </w:rPr>
        <w:t>But not as much as before.</w:t>
      </w:r>
      <w:r w:rsidR="0071681A">
        <w:rPr>
          <w:rFonts w:cstheme="minorHAnsi"/>
          <w:sz w:val="24"/>
          <w:szCs w:val="24"/>
        </w:rPr>
        <w:t xml:space="preserve"> </w:t>
      </w:r>
      <w:r w:rsidRPr="009E7F4C">
        <w:rPr>
          <w:rFonts w:cstheme="minorHAnsi"/>
          <w:sz w:val="24"/>
          <w:szCs w:val="24"/>
        </w:rPr>
        <w:t>Thanks, Coach.”</w:t>
      </w:r>
    </w:p>
    <w:p w:rsidR="00176DAF" w:rsidP="00176DAF" w:rsidRDefault="007F0EEA" w14:paraId="7312D030" w14:textId="77777777">
      <w:pPr>
        <w:spacing w:after="0"/>
        <w:ind w:firstLine="360"/>
        <w:rPr>
          <w:rFonts w:cstheme="minorHAnsi"/>
          <w:sz w:val="24"/>
          <w:szCs w:val="24"/>
        </w:rPr>
      </w:pPr>
      <w:r w:rsidRPr="009E7F4C">
        <w:rPr>
          <w:rFonts w:cstheme="minorHAnsi"/>
          <w:sz w:val="24"/>
          <w:szCs w:val="24"/>
        </w:rPr>
        <w:t>“You’re welcome.”</w:t>
      </w:r>
    </w:p>
    <w:p w:rsidR="00176DAF" w:rsidP="00176DAF" w:rsidRDefault="007F0EEA" w14:paraId="5CBD91D8" w14:textId="77777777">
      <w:pPr>
        <w:spacing w:after="0"/>
        <w:ind w:firstLine="360"/>
        <w:rPr>
          <w:rFonts w:cstheme="minorHAnsi"/>
          <w:sz w:val="24"/>
          <w:szCs w:val="24"/>
        </w:rPr>
      </w:pPr>
      <w:r w:rsidRPr="009E7F4C">
        <w:rPr>
          <w:rFonts w:cstheme="minorHAnsi"/>
          <w:sz w:val="24"/>
          <w:szCs w:val="24"/>
        </w:rPr>
        <w:t>He leaves, probably feeling a bit better about himself, a bit less frightened, and a bit more confident that his coach has a plan to win.</w:t>
      </w:r>
      <w:r w:rsidR="0071681A">
        <w:rPr>
          <w:rFonts w:cstheme="minorHAnsi"/>
          <w:sz w:val="24"/>
          <w:szCs w:val="24"/>
        </w:rPr>
        <w:t xml:space="preserve"> </w:t>
      </w:r>
    </w:p>
    <w:p w:rsidR="00176DAF" w:rsidP="00176DAF" w:rsidRDefault="007F0EEA" w14:paraId="2512F55D" w14:textId="77777777">
      <w:pPr>
        <w:spacing w:after="0"/>
        <w:ind w:firstLine="360"/>
        <w:rPr>
          <w:rFonts w:cstheme="minorHAnsi"/>
          <w:sz w:val="24"/>
          <w:szCs w:val="24"/>
        </w:rPr>
      </w:pPr>
      <w:r w:rsidRPr="009E7F4C">
        <w:rPr>
          <w:rFonts w:cstheme="minorHAnsi"/>
          <w:sz w:val="24"/>
          <w:szCs w:val="24"/>
        </w:rPr>
        <w:lastRenderedPageBreak/>
        <w:t>I hope I can deliver.</w:t>
      </w:r>
    </w:p>
    <w:p w:rsidR="007F0EEA" w:rsidP="07008754" w:rsidRDefault="007F0EEA" w14:paraId="2ED05519" w14:textId="6F90E7A1">
      <w:pPr>
        <w:spacing w:after="0"/>
        <w:ind w:firstLine="360"/>
        <w:rPr>
          <w:del w:author="Gary Smailes" w:date="2024-03-16T09:41:37.64Z" w:id="1034188616"/>
          <w:rFonts w:cs="Calibri" w:cstheme="minorAscii"/>
          <w:sz w:val="24"/>
          <w:szCs w:val="24"/>
        </w:rPr>
      </w:pPr>
    </w:p>
    <w:p w:rsidR="00176DAF" w:rsidP="07008754" w:rsidRDefault="002E2D41" w14:paraId="5185044C" w14:textId="77777777">
      <w:pPr>
        <w:spacing w:after="0"/>
        <w:jc w:val="center"/>
        <w:rPr>
          <w:rFonts w:cs="Calibri" w:cstheme="minorAscii"/>
          <w:sz w:val="24"/>
          <w:szCs w:val="24"/>
        </w:rPr>
      </w:pPr>
      <w:del w:author="Gary Smailes" w:date="2024-03-16T09:41:36.521Z" w:id="362290742">
        <w:r w:rsidRPr="07008754" w:rsidDel="07008754">
          <w:rPr>
            <w:rFonts w:cs="Calibri" w:cstheme="minorAscii"/>
            <w:sz w:val="24"/>
            <w:szCs w:val="24"/>
          </w:rPr>
          <w:delText>***</w:delText>
        </w:r>
      </w:del>
    </w:p>
    <w:p w:rsidRPr="009E7F4C" w:rsidR="007F0EEA" w:rsidP="07008754" w:rsidRDefault="007F0EEA" w14:paraId="669178CB" w14:textId="635BBD96">
      <w:pPr>
        <w:spacing w:after="0"/>
        <w:ind w:firstLine="360"/>
        <w:rPr>
          <w:del w:author="Gary Smailes" w:date="2024-03-16T09:41:36.314Z" w:id="2032848473"/>
          <w:rFonts w:cs="Calibri" w:cstheme="minorAscii"/>
          <w:sz w:val="24"/>
          <w:szCs w:val="24"/>
        </w:rPr>
      </w:pPr>
    </w:p>
    <w:p w:rsidR="00176DAF" w:rsidP="07008754" w:rsidRDefault="007F0EEA" w14:paraId="4146AD72" w14:textId="467A1F23">
      <w:pPr>
        <w:spacing w:after="0"/>
        <w:ind w:firstLine="360"/>
        <w:rPr>
          <w:del w:author="Gary Smailes" w:date="2024-03-16T09:42:37.166Z" w:id="2094540771"/>
          <w:rFonts w:cs="Calibri" w:cstheme="minorAscii"/>
          <w:sz w:val="24"/>
          <w:szCs w:val="24"/>
        </w:rPr>
        <w:pPrChange w:author="Gary Smailes" w:date="2024-03-16T09:41:40.92Z">
          <w:pPr>
            <w:spacing w:after="0"/>
          </w:pPr>
        </w:pPrChange>
      </w:pPr>
      <w:r w:rsidRPr="07008754" w:rsidR="07008754">
        <w:rPr>
          <w:rFonts w:cs="Calibri" w:cstheme="minorAscii"/>
          <w:sz w:val="24"/>
          <w:szCs w:val="24"/>
        </w:rPr>
        <w:t xml:space="preserve">I </w:t>
      </w:r>
      <w:ins w:author="Gary Smailes" w:date="2024-03-16T09:42:13.77Z" w:id="107680952">
        <w:r w:rsidRPr="07008754" w:rsidR="07008754">
          <w:rPr>
            <w:rFonts w:cs="Calibri" w:cstheme="minorAscii"/>
            <w:sz w:val="24"/>
            <w:szCs w:val="24"/>
          </w:rPr>
          <w:t xml:space="preserve">let Eddie leave and then </w:t>
        </w:r>
      </w:ins>
      <w:r w:rsidRPr="07008754" w:rsidR="07008754">
        <w:rPr>
          <w:rFonts w:cs="Calibri" w:cstheme="minorAscii"/>
          <w:sz w:val="24"/>
          <w:szCs w:val="24"/>
        </w:rPr>
        <w:t xml:space="preserve">retreat to the bathroom </w:t>
      </w:r>
      <w:del w:author="Gary Smailes" w:date="2024-03-16T09:42:16.734Z" w:id="1623749117">
        <w:r w:rsidRPr="07008754" w:rsidDel="07008754">
          <w:rPr>
            <w:rFonts w:cs="Calibri" w:cstheme="minorAscii"/>
            <w:sz w:val="24"/>
            <w:szCs w:val="24"/>
          </w:rPr>
          <w:delText xml:space="preserve">later that afternoon </w:delText>
        </w:r>
      </w:del>
      <w:r w:rsidRPr="07008754" w:rsidR="07008754">
        <w:rPr>
          <w:rFonts w:cs="Calibri" w:cstheme="minorAscii"/>
          <w:sz w:val="24"/>
          <w:szCs w:val="24"/>
        </w:rPr>
        <w:t xml:space="preserve">to get away from everyone. </w:t>
      </w:r>
      <w:del w:author="Gary Smailes" w:date="2024-03-16T09:42:37.167Z" w:id="1092546053">
        <w:r w:rsidRPr="07008754" w:rsidDel="07008754">
          <w:rPr>
            <w:rFonts w:cs="Calibri" w:cstheme="minorAscii"/>
            <w:sz w:val="24"/>
            <w:szCs w:val="24"/>
          </w:rPr>
          <w:delText xml:space="preserve">It seems like half the team is stopping by to see how </w:delText>
        </w:r>
        <w:r w:rsidRPr="07008754" w:rsidDel="07008754">
          <w:rPr>
            <w:rFonts w:cs="Calibri" w:cstheme="minorAscii"/>
            <w:sz w:val="24"/>
            <w:szCs w:val="24"/>
          </w:rPr>
          <w:delText>I’m</w:delText>
        </w:r>
        <w:r w:rsidRPr="07008754" w:rsidDel="07008754">
          <w:rPr>
            <w:rFonts w:cs="Calibri" w:cstheme="minorAscii"/>
            <w:sz w:val="24"/>
            <w:szCs w:val="24"/>
          </w:rPr>
          <w:delText xml:space="preserve"> doing, and </w:delText>
        </w:r>
        <w:r w:rsidRPr="07008754" w:rsidDel="07008754">
          <w:rPr>
            <w:rFonts w:cs="Calibri" w:cstheme="minorAscii"/>
            <w:sz w:val="24"/>
            <w:szCs w:val="24"/>
          </w:rPr>
          <w:delText>whether or not</w:delText>
        </w:r>
        <w:r w:rsidRPr="07008754" w:rsidDel="07008754">
          <w:rPr>
            <w:rFonts w:cs="Calibri" w:cstheme="minorAscii"/>
            <w:sz w:val="24"/>
            <w:szCs w:val="24"/>
          </w:rPr>
          <w:delText xml:space="preserve"> I have a plan to keep everybody alive in the Milkmaids game. </w:delText>
        </w:r>
        <w:r w:rsidRPr="07008754" w:rsidDel="07008754">
          <w:rPr>
            <w:rFonts w:cs="Calibri" w:cstheme="minorAscii"/>
            <w:sz w:val="24"/>
            <w:szCs w:val="24"/>
          </w:rPr>
          <w:delText xml:space="preserve">Maybe </w:delText>
        </w:r>
        <w:r w:rsidRPr="07008754" w:rsidDel="07008754">
          <w:rPr>
            <w:rFonts w:cs="Calibri" w:cstheme="minorAscii"/>
            <w:sz w:val="24"/>
            <w:szCs w:val="24"/>
          </w:rPr>
          <w:delText>I’ll</w:delText>
        </w:r>
        <w:r w:rsidRPr="07008754" w:rsidDel="07008754">
          <w:rPr>
            <w:rFonts w:cs="Calibri" w:cstheme="minorAscii"/>
            <w:sz w:val="24"/>
            <w:szCs w:val="24"/>
          </w:rPr>
          <w:delText xml:space="preserve"> have to make a </w:delText>
        </w:r>
        <w:r w:rsidRPr="07008754" w:rsidDel="07008754">
          <w:rPr>
            <w:rFonts w:cs="Calibri" w:cstheme="minorAscii"/>
            <w:sz w:val="24"/>
            <w:szCs w:val="24"/>
          </w:rPr>
          <w:delText>speech, or</w:delText>
        </w:r>
        <w:r w:rsidRPr="07008754" w:rsidDel="07008754">
          <w:rPr>
            <w:rFonts w:cs="Calibri" w:cstheme="minorAscii"/>
            <w:sz w:val="24"/>
            <w:szCs w:val="24"/>
          </w:rPr>
          <w:delText xml:space="preserve"> get Laura to hold a class on </w:delText>
        </w:r>
        <w:r w:rsidRPr="07008754" w:rsidDel="07008754">
          <w:rPr>
            <w:rFonts w:cs="Calibri" w:cstheme="minorAscii"/>
            <w:sz w:val="24"/>
            <w:szCs w:val="24"/>
          </w:rPr>
          <w:delText>all of</w:delText>
        </w:r>
        <w:r w:rsidRPr="07008754" w:rsidDel="07008754">
          <w:rPr>
            <w:rFonts w:cs="Calibri" w:cstheme="minorAscii"/>
            <w:sz w:val="24"/>
            <w:szCs w:val="24"/>
          </w:rPr>
          <w:delText xml:space="preserve"> the horrible things their suits are capable of – though I really </w:delText>
        </w:r>
        <w:r w:rsidRPr="07008754" w:rsidDel="07008754">
          <w:rPr>
            <w:rFonts w:cs="Calibri" w:cstheme="minorAscii"/>
            <w:sz w:val="24"/>
            <w:szCs w:val="24"/>
          </w:rPr>
          <w:delText>don’t</w:delText>
        </w:r>
        <w:r w:rsidRPr="07008754" w:rsidDel="07008754">
          <w:rPr>
            <w:rFonts w:cs="Calibri" w:cstheme="minorAscii"/>
            <w:sz w:val="24"/>
            <w:szCs w:val="24"/>
          </w:rPr>
          <w:delText xml:space="preserve"> want that. My players are bad enough as it is. </w:delText>
        </w:r>
      </w:del>
    </w:p>
    <w:p w:rsidR="00176DAF" w:rsidP="07008754" w:rsidRDefault="007F0EEA" w14:paraId="65685126" w14:textId="77777777">
      <w:pPr>
        <w:spacing w:after="0"/>
        <w:ind w:firstLine="0"/>
        <w:rPr>
          <w:rFonts w:cs="Calibri" w:cstheme="minorAscii"/>
          <w:sz w:val="24"/>
          <w:szCs w:val="24"/>
        </w:rPr>
        <w:pPrChange w:author="Gary Smailes" w:date="2024-03-16T09:42:41.812Z">
          <w:pPr>
            <w:spacing w:after="0"/>
            <w:ind w:firstLine="360"/>
          </w:pPr>
        </w:pPrChange>
      </w:pPr>
      <w:del w:author="Gary Smailes" w:date="2024-03-16T09:42:41.361Z" w:id="534296572">
        <w:r w:rsidRPr="07008754" w:rsidDel="07008754">
          <w:rPr>
            <w:rFonts w:cs="Calibri" w:cstheme="minorAscii"/>
            <w:sz w:val="24"/>
            <w:szCs w:val="24"/>
          </w:rPr>
          <w:delText xml:space="preserve">So here </w:delText>
        </w:r>
      </w:del>
      <w:r w:rsidRPr="07008754" w:rsidR="07008754">
        <w:rPr>
          <w:rFonts w:cs="Calibri" w:cstheme="minorAscii"/>
          <w:sz w:val="24"/>
          <w:szCs w:val="24"/>
        </w:rPr>
        <w:t xml:space="preserve">I am sitting on the can and doing a word search puzzle to keep the bad thoughts out of my brain. </w:t>
      </w:r>
      <w:r w:rsidRPr="07008754" w:rsidR="07008754">
        <w:rPr>
          <w:rFonts w:cs="Calibri" w:cstheme="minorAscii"/>
          <w:sz w:val="24"/>
          <w:szCs w:val="24"/>
        </w:rPr>
        <w:t>I’ve</w:t>
      </w:r>
      <w:r w:rsidRPr="07008754" w:rsidR="07008754">
        <w:rPr>
          <w:rFonts w:cs="Calibri" w:cstheme="minorAscii"/>
          <w:sz w:val="24"/>
          <w:szCs w:val="24"/>
        </w:rPr>
        <w:t xml:space="preserve"> done my business. </w:t>
      </w:r>
      <w:r w:rsidRPr="07008754" w:rsidR="07008754">
        <w:rPr>
          <w:rFonts w:cs="Calibri" w:cstheme="minorAscii"/>
          <w:sz w:val="24"/>
          <w:szCs w:val="24"/>
        </w:rPr>
        <w:t>I’m</w:t>
      </w:r>
      <w:r w:rsidRPr="07008754" w:rsidR="07008754">
        <w:rPr>
          <w:rFonts w:cs="Calibri" w:cstheme="minorAscii"/>
          <w:sz w:val="24"/>
          <w:szCs w:val="24"/>
        </w:rPr>
        <w:t xml:space="preserve"> just procrastinating instead of putting my pants back on. </w:t>
      </w:r>
    </w:p>
    <w:p w:rsidR="00176DAF" w:rsidP="00176DAF" w:rsidRDefault="007F0EEA" w14:paraId="45F04451" w14:textId="77777777">
      <w:pPr>
        <w:spacing w:after="0"/>
        <w:ind w:firstLine="360"/>
        <w:rPr>
          <w:rFonts w:cstheme="minorHAnsi"/>
          <w:sz w:val="24"/>
          <w:szCs w:val="24"/>
        </w:rPr>
      </w:pPr>
      <w:r w:rsidRPr="009E7F4C">
        <w:rPr>
          <w:rFonts w:cstheme="minorHAnsi"/>
          <w:sz w:val="24"/>
          <w:szCs w:val="24"/>
        </w:rPr>
        <w:t>I hear the door open.</w:t>
      </w:r>
      <w:r w:rsidR="0071681A">
        <w:rPr>
          <w:rFonts w:cstheme="minorHAnsi"/>
          <w:sz w:val="24"/>
          <w:szCs w:val="24"/>
        </w:rPr>
        <w:t xml:space="preserve"> </w:t>
      </w:r>
      <w:r w:rsidRPr="009E7F4C">
        <w:rPr>
          <w:rFonts w:cstheme="minorHAnsi"/>
          <w:sz w:val="24"/>
          <w:szCs w:val="24"/>
        </w:rPr>
        <w:t>Then heels.</w:t>
      </w:r>
      <w:r w:rsidR="0071681A">
        <w:rPr>
          <w:rFonts w:cstheme="minorHAnsi"/>
          <w:sz w:val="24"/>
          <w:szCs w:val="24"/>
        </w:rPr>
        <w:t xml:space="preserve"> </w:t>
      </w:r>
      <w:r w:rsidRPr="009E7F4C">
        <w:rPr>
          <w:rFonts w:cstheme="minorHAnsi"/>
          <w:sz w:val="24"/>
          <w:szCs w:val="24"/>
        </w:rPr>
        <w:t>This is not a unisex bathroom.</w:t>
      </w:r>
      <w:r w:rsidR="0071681A">
        <w:rPr>
          <w:rFonts w:cstheme="minorHAnsi"/>
          <w:sz w:val="24"/>
          <w:szCs w:val="24"/>
        </w:rPr>
        <w:t xml:space="preserve"> </w:t>
      </w:r>
      <w:r w:rsidRPr="009E7F4C">
        <w:rPr>
          <w:rFonts w:cstheme="minorHAnsi"/>
          <w:sz w:val="24"/>
          <w:szCs w:val="24"/>
        </w:rPr>
        <w:t>Am I in the wrong bathroom?</w:t>
      </w:r>
      <w:r w:rsidR="0071681A">
        <w:rPr>
          <w:rFonts w:cstheme="minorHAnsi"/>
          <w:sz w:val="24"/>
          <w:szCs w:val="24"/>
        </w:rPr>
        <w:t xml:space="preserve"> </w:t>
      </w:r>
      <w:r w:rsidRPr="009E7F4C">
        <w:rPr>
          <w:rFonts w:cstheme="minorHAnsi"/>
          <w:sz w:val="24"/>
          <w:szCs w:val="24"/>
        </w:rPr>
        <w:t>Did I pick the women’s room by accident?</w:t>
      </w:r>
      <w:r w:rsidR="0071681A">
        <w:rPr>
          <w:rFonts w:cstheme="minorHAnsi"/>
          <w:sz w:val="24"/>
          <w:szCs w:val="24"/>
        </w:rPr>
        <w:t xml:space="preserve"> </w:t>
      </w:r>
      <w:r w:rsidRPr="009E7F4C">
        <w:rPr>
          <w:rFonts w:cstheme="minorHAnsi"/>
          <w:sz w:val="24"/>
          <w:szCs w:val="24"/>
        </w:rPr>
        <w:t>This is not an encounter I want to live through today.</w:t>
      </w:r>
      <w:r w:rsidR="0071681A">
        <w:rPr>
          <w:rFonts w:cstheme="minorHAnsi"/>
          <w:sz w:val="24"/>
          <w:szCs w:val="24"/>
        </w:rPr>
        <w:t xml:space="preserve"> </w:t>
      </w:r>
      <w:r w:rsidRPr="009E7F4C">
        <w:rPr>
          <w:rFonts w:cstheme="minorHAnsi"/>
          <w:sz w:val="24"/>
          <w:szCs w:val="24"/>
        </w:rPr>
        <w:t>I look up, though I can’t see anything except the stall walls.</w:t>
      </w:r>
      <w:r w:rsidR="0071681A">
        <w:rPr>
          <w:rFonts w:cstheme="minorHAnsi"/>
          <w:sz w:val="24"/>
          <w:szCs w:val="24"/>
        </w:rPr>
        <w:t xml:space="preserve"> </w:t>
      </w:r>
      <w:r w:rsidRPr="009E7F4C">
        <w:rPr>
          <w:rFonts w:cstheme="minorHAnsi"/>
          <w:sz w:val="24"/>
          <w:szCs w:val="24"/>
        </w:rPr>
        <w:t>I hold my breath.</w:t>
      </w:r>
      <w:r w:rsidR="0071681A">
        <w:rPr>
          <w:rFonts w:cstheme="minorHAnsi"/>
          <w:sz w:val="24"/>
          <w:szCs w:val="24"/>
        </w:rPr>
        <w:t xml:space="preserve"> </w:t>
      </w:r>
      <w:r w:rsidRPr="009E7F4C">
        <w:rPr>
          <w:rFonts w:cstheme="minorHAnsi"/>
          <w:sz w:val="24"/>
          <w:szCs w:val="24"/>
        </w:rPr>
        <w:t>Maybe if I don’t make any noise, they’ll do whatever it was they came in to do, and never know I was here.</w:t>
      </w:r>
    </w:p>
    <w:p w:rsidR="00176DAF" w:rsidP="00176DAF" w:rsidRDefault="007F0EEA" w14:paraId="3086CFE5" w14:textId="77777777">
      <w:pPr>
        <w:spacing w:after="0"/>
        <w:ind w:firstLine="360"/>
        <w:rPr>
          <w:rFonts w:cstheme="minorHAnsi"/>
          <w:sz w:val="24"/>
          <w:szCs w:val="24"/>
        </w:rPr>
      </w:pPr>
      <w:r w:rsidRPr="009E7F4C">
        <w:rPr>
          <w:rFonts w:cstheme="minorHAnsi"/>
          <w:sz w:val="24"/>
          <w:szCs w:val="24"/>
        </w:rPr>
        <w:t>“Stern?”</w:t>
      </w:r>
    </w:p>
    <w:p w:rsidR="00176DAF" w:rsidP="00176DAF" w:rsidRDefault="007F0EEA" w14:paraId="09E5911F" w14:textId="77777777">
      <w:pPr>
        <w:spacing w:after="0"/>
        <w:ind w:firstLine="360"/>
        <w:rPr>
          <w:rFonts w:cstheme="minorHAnsi"/>
          <w:sz w:val="24"/>
          <w:szCs w:val="24"/>
        </w:rPr>
      </w:pPr>
      <w:r w:rsidRPr="009E7F4C">
        <w:rPr>
          <w:rFonts w:cstheme="minorHAnsi"/>
          <w:sz w:val="24"/>
          <w:szCs w:val="24"/>
        </w:rPr>
        <w:t>What the fuck?</w:t>
      </w:r>
      <w:r w:rsidR="0071681A">
        <w:rPr>
          <w:rFonts w:cstheme="minorHAnsi"/>
          <w:sz w:val="24"/>
          <w:szCs w:val="24"/>
        </w:rPr>
        <w:t xml:space="preserve"> </w:t>
      </w:r>
      <w:r w:rsidRPr="009E7F4C">
        <w:rPr>
          <w:rFonts w:cstheme="minorHAnsi"/>
          <w:sz w:val="24"/>
          <w:szCs w:val="24"/>
        </w:rPr>
        <w:t>“Janine?”</w:t>
      </w:r>
    </w:p>
    <w:p w:rsidR="00176DAF" w:rsidP="00176DAF" w:rsidRDefault="007F0EEA" w14:paraId="73D1F554" w14:textId="77777777">
      <w:pPr>
        <w:spacing w:after="0"/>
        <w:ind w:firstLine="360"/>
        <w:rPr>
          <w:rFonts w:cstheme="minorHAnsi"/>
          <w:sz w:val="24"/>
          <w:szCs w:val="24"/>
        </w:rPr>
      </w:pPr>
      <w:r w:rsidRPr="009E7F4C">
        <w:rPr>
          <w:rFonts w:cstheme="minorHAnsi"/>
          <w:sz w:val="24"/>
          <w:szCs w:val="24"/>
        </w:rPr>
        <w:t>“I thought you’d be in here, hiding like a little girl.”</w:t>
      </w:r>
      <w:r w:rsidR="0071681A">
        <w:rPr>
          <w:rFonts w:cstheme="minorHAnsi"/>
          <w:sz w:val="24"/>
          <w:szCs w:val="24"/>
        </w:rPr>
        <w:t xml:space="preserve"> </w:t>
      </w:r>
      <w:r w:rsidRPr="009E7F4C">
        <w:rPr>
          <w:rFonts w:cstheme="minorHAnsi"/>
          <w:sz w:val="24"/>
          <w:szCs w:val="24"/>
        </w:rPr>
        <w:t>Her voice and her heel strikes move closer to the stalls.</w:t>
      </w:r>
    </w:p>
    <w:p w:rsidR="00176DAF" w:rsidP="07008754" w:rsidRDefault="007F0EEA" w14:paraId="7C61005D" w14:textId="77777777">
      <w:pPr>
        <w:spacing w:after="0"/>
        <w:ind w:firstLine="360"/>
        <w:rPr>
          <w:rFonts w:cs="Calibri" w:cstheme="minorAscii"/>
          <w:sz w:val="24"/>
          <w:szCs w:val="24"/>
        </w:rPr>
      </w:pPr>
      <w:r w:rsidRPr="07008754" w:rsidR="07008754">
        <w:rPr>
          <w:rFonts w:cs="Calibri" w:cstheme="minorAscii"/>
          <w:sz w:val="24"/>
          <w:szCs w:val="24"/>
        </w:rPr>
        <w:t>I put my pants on in case she gets any funny ideas.</w:t>
      </w:r>
      <w:r w:rsidRPr="07008754" w:rsidR="07008754">
        <w:rPr>
          <w:rFonts w:cs="Calibri" w:cstheme="minorAscii"/>
          <w:sz w:val="24"/>
          <w:szCs w:val="24"/>
        </w:rPr>
        <w:t xml:space="preserve"> </w:t>
      </w:r>
      <w:r w:rsidRPr="07008754" w:rsidR="07008754">
        <w:rPr>
          <w:rFonts w:cs="Calibri" w:cstheme="minorAscii"/>
          <w:sz w:val="24"/>
          <w:szCs w:val="24"/>
        </w:rPr>
        <w:t>When the toilet is done auto-flushing I say, “It was the quietest place around until you walked in.”</w:t>
      </w:r>
      <w:r w:rsidRPr="07008754" w:rsidR="07008754">
        <w:rPr>
          <w:rFonts w:cs="Calibri" w:cstheme="minorAscii"/>
          <w:sz w:val="24"/>
          <w:szCs w:val="24"/>
        </w:rPr>
        <w:t xml:space="preserve"> </w:t>
      </w:r>
      <w:r w:rsidRPr="07008754" w:rsidR="07008754">
        <w:rPr>
          <w:rFonts w:cs="Calibri" w:cstheme="minorAscii"/>
          <w:sz w:val="24"/>
          <w:szCs w:val="24"/>
        </w:rPr>
        <w:t>I open the stall door.</w:t>
      </w:r>
      <w:r w:rsidRPr="07008754" w:rsidR="07008754">
        <w:rPr>
          <w:rFonts w:cs="Calibri" w:cstheme="minorAscii"/>
          <w:sz w:val="24"/>
          <w:szCs w:val="24"/>
        </w:rPr>
        <w:t xml:space="preserve"> </w:t>
      </w:r>
      <w:r w:rsidRPr="07008754" w:rsidR="07008754">
        <w:rPr>
          <w:rFonts w:cs="Calibri" w:cstheme="minorAscii"/>
          <w:sz w:val="24"/>
          <w:szCs w:val="24"/>
        </w:rPr>
        <w:t>S</w:t>
      </w:r>
      <w:commentRangeStart w:id="415287938"/>
      <w:r w:rsidRPr="07008754" w:rsidR="07008754">
        <w:rPr>
          <w:rFonts w:cs="Calibri" w:cstheme="minorAscii"/>
          <w:sz w:val="24"/>
          <w:szCs w:val="24"/>
        </w:rPr>
        <w:t>he’s</w:t>
      </w:r>
      <w:r w:rsidRPr="07008754" w:rsidR="07008754">
        <w:rPr>
          <w:rFonts w:cs="Calibri" w:cstheme="minorAscii"/>
          <w:sz w:val="24"/>
          <w:szCs w:val="24"/>
        </w:rPr>
        <w:t xml:space="preserve"> standing just outside</w:t>
      </w:r>
      <w:commentRangeEnd w:id="415287938"/>
      <w:r>
        <w:rPr>
          <w:rStyle w:val="CommentReference"/>
        </w:rPr>
        <w:commentReference w:id="415287938"/>
      </w:r>
      <w:r w:rsidRPr="07008754" w:rsidR="07008754">
        <w:rPr>
          <w:rFonts w:cs="Calibri" w:cstheme="minorAscii"/>
          <w:sz w:val="24"/>
          <w:szCs w:val="24"/>
        </w:rPr>
        <w:t xml:space="preserve"> and </w:t>
      </w:r>
      <w:r w:rsidRPr="07008754" w:rsidR="07008754">
        <w:rPr>
          <w:rFonts w:cs="Calibri" w:cstheme="minorAscii"/>
          <w:sz w:val="24"/>
          <w:szCs w:val="24"/>
        </w:rPr>
        <w:t>has to</w:t>
      </w:r>
      <w:r w:rsidRPr="07008754" w:rsidR="07008754">
        <w:rPr>
          <w:rFonts w:cs="Calibri" w:cstheme="minorAscii"/>
          <w:sz w:val="24"/>
          <w:szCs w:val="24"/>
        </w:rPr>
        <w:t xml:space="preserve"> back up.</w:t>
      </w:r>
      <w:r w:rsidRPr="07008754" w:rsidR="07008754">
        <w:rPr>
          <w:rFonts w:cs="Calibri" w:cstheme="minorAscii"/>
          <w:sz w:val="24"/>
          <w:szCs w:val="24"/>
        </w:rPr>
        <w:t xml:space="preserve"> </w:t>
      </w:r>
      <w:r w:rsidRPr="07008754" w:rsidR="07008754">
        <w:rPr>
          <w:rFonts w:cs="Calibri" w:cstheme="minorAscii"/>
          <w:sz w:val="24"/>
          <w:szCs w:val="24"/>
        </w:rPr>
        <w:t>“What can I do for you today?”</w:t>
      </w:r>
    </w:p>
    <w:p w:rsidR="00176DAF" w:rsidP="00176DAF" w:rsidRDefault="007F0EEA" w14:paraId="378D7ADE" w14:textId="77777777">
      <w:pPr>
        <w:spacing w:after="0"/>
        <w:ind w:firstLine="360"/>
        <w:rPr>
          <w:rFonts w:cstheme="minorHAnsi"/>
          <w:sz w:val="24"/>
          <w:szCs w:val="24"/>
        </w:rPr>
      </w:pPr>
      <w:r w:rsidRPr="009E7F4C">
        <w:rPr>
          <w:rFonts w:cstheme="minorHAnsi"/>
          <w:sz w:val="24"/>
          <w:szCs w:val="24"/>
        </w:rPr>
        <w:t>“You can tell me what you’re planning for the Milkmaids.”</w:t>
      </w:r>
    </w:p>
    <w:p w:rsidR="00176DAF" w:rsidP="07008754" w:rsidRDefault="007F0EEA" w14:paraId="6B97D047" w14:textId="4D1E5593">
      <w:pPr>
        <w:spacing w:after="0"/>
        <w:ind w:firstLine="360"/>
        <w:rPr>
          <w:rFonts w:cs="Calibri" w:cstheme="minorAscii"/>
          <w:sz w:val="24"/>
          <w:szCs w:val="24"/>
        </w:rPr>
      </w:pPr>
      <w:r w:rsidRPr="07008754" w:rsidR="07008754">
        <w:rPr>
          <w:rFonts w:cs="Calibri" w:cstheme="minorAscii"/>
          <w:sz w:val="24"/>
          <w:szCs w:val="24"/>
        </w:rPr>
        <w:t>For fuck’s sake, not her, too</w:t>
      </w:r>
      <w:ins w:author="Gary Smailes" w:date="2024-03-16T09:43:50.71Z" w:id="1719372494">
        <w:r w:rsidRPr="07008754" w:rsidR="07008754">
          <w:rPr>
            <w:rFonts w:cs="Calibri" w:cstheme="minorAscii"/>
            <w:sz w:val="24"/>
            <w:szCs w:val="24"/>
          </w:rPr>
          <w:t>.</w:t>
        </w:r>
      </w:ins>
      <w:del w:author="Gary Smailes" w:date="2024-03-16T09:43:50.308Z" w:id="1180997181">
        <w:r w:rsidRPr="07008754" w:rsidDel="07008754">
          <w:rPr>
            <w:rFonts w:cs="Calibri" w:cstheme="minorAscii"/>
            <w:sz w:val="24"/>
            <w:szCs w:val="24"/>
          </w:rPr>
          <w:delText>!</w:delText>
        </w:r>
      </w:del>
      <w:r w:rsidRPr="07008754" w:rsidR="07008754">
        <w:rPr>
          <w:rFonts w:cs="Calibri" w:cstheme="minorAscii"/>
          <w:sz w:val="24"/>
          <w:szCs w:val="24"/>
        </w:rPr>
        <w:t xml:space="preserve"> “Why would I tell you that?”</w:t>
      </w:r>
    </w:p>
    <w:p w:rsidR="00176DAF" w:rsidP="07008754" w:rsidRDefault="007F0EEA" w14:paraId="30061A1E" w14:textId="152AE04D">
      <w:pPr>
        <w:spacing w:after="0"/>
        <w:ind w:firstLine="360"/>
        <w:rPr>
          <w:rFonts w:cs="Calibri" w:cstheme="minorAscii"/>
          <w:sz w:val="24"/>
          <w:szCs w:val="24"/>
        </w:rPr>
      </w:pPr>
      <w:r w:rsidRPr="07008754" w:rsidR="07008754">
        <w:rPr>
          <w:rFonts w:cs="Calibri" w:cstheme="minorAscii"/>
          <w:sz w:val="24"/>
          <w:szCs w:val="24"/>
        </w:rPr>
        <w:t>“</w:t>
      </w:r>
      <w:r w:rsidRPr="07008754" w:rsidR="07008754">
        <w:rPr>
          <w:rFonts w:cs="Calibri" w:cstheme="minorAscii"/>
          <w:sz w:val="24"/>
          <w:szCs w:val="24"/>
        </w:rPr>
        <w:t>So</w:t>
      </w:r>
      <w:ins w:author="Gary Smailes" w:date="2024-03-16T09:47:44.827Z" w:id="1474227946">
        <w:r w:rsidRPr="07008754" w:rsidR="07008754">
          <w:rPr>
            <w:rFonts w:cs="Calibri" w:cstheme="minorAscii"/>
            <w:sz w:val="24"/>
            <w:szCs w:val="24"/>
          </w:rPr>
          <w:t>,</w:t>
        </w:r>
      </w:ins>
      <w:r w:rsidRPr="07008754" w:rsidR="07008754">
        <w:rPr>
          <w:rFonts w:cs="Calibri" w:cstheme="minorAscii"/>
          <w:sz w:val="24"/>
          <w:szCs w:val="24"/>
        </w:rPr>
        <w:t xml:space="preserve"> I can tell Bucky and then he can tell </w:t>
      </w:r>
      <w:r w:rsidRPr="07008754" w:rsidR="07008754">
        <w:rPr>
          <w:rFonts w:cs="Calibri" w:cstheme="minorAscii"/>
          <w:sz w:val="24"/>
          <w:szCs w:val="24"/>
        </w:rPr>
        <w:t>all of</w:t>
      </w:r>
      <w:r w:rsidRPr="07008754" w:rsidR="07008754">
        <w:rPr>
          <w:rFonts w:cs="Calibri" w:cstheme="minorAscii"/>
          <w:sz w:val="24"/>
          <w:szCs w:val="24"/>
        </w:rPr>
        <w:t xml:space="preserve"> the players who are begging him for details. They </w:t>
      </w:r>
      <w:r w:rsidRPr="07008754" w:rsidR="07008754">
        <w:rPr>
          <w:rFonts w:cs="Calibri" w:cstheme="minorAscii"/>
          <w:sz w:val="24"/>
          <w:szCs w:val="24"/>
        </w:rPr>
        <w:t>can’t</w:t>
      </w:r>
      <w:r w:rsidRPr="07008754" w:rsidR="07008754">
        <w:rPr>
          <w:rFonts w:cs="Calibri" w:cstheme="minorAscii"/>
          <w:sz w:val="24"/>
          <w:szCs w:val="24"/>
        </w:rPr>
        <w:t xml:space="preserve"> get anything out of you. </w:t>
      </w:r>
      <w:r w:rsidRPr="07008754" w:rsidR="07008754">
        <w:rPr>
          <w:rFonts w:cs="Calibri" w:cstheme="minorAscii"/>
          <w:sz w:val="24"/>
          <w:szCs w:val="24"/>
        </w:rPr>
        <w:t>You’re</w:t>
      </w:r>
      <w:r w:rsidRPr="07008754" w:rsidR="07008754">
        <w:rPr>
          <w:rFonts w:cs="Calibri" w:cstheme="minorAscii"/>
          <w:sz w:val="24"/>
          <w:szCs w:val="24"/>
        </w:rPr>
        <w:t xml:space="preserve"> making him miserable, and when </w:t>
      </w:r>
      <w:r w:rsidRPr="07008754" w:rsidR="07008754">
        <w:rPr>
          <w:rFonts w:cs="Calibri" w:cstheme="minorAscii"/>
          <w:sz w:val="24"/>
          <w:szCs w:val="24"/>
        </w:rPr>
        <w:t>he’s</w:t>
      </w:r>
      <w:r w:rsidRPr="07008754" w:rsidR="07008754">
        <w:rPr>
          <w:rFonts w:cs="Calibri" w:cstheme="minorAscii"/>
          <w:sz w:val="24"/>
          <w:szCs w:val="24"/>
        </w:rPr>
        <w:t xml:space="preserve"> miserable, </w:t>
      </w:r>
      <w:r w:rsidRPr="07008754" w:rsidR="07008754">
        <w:rPr>
          <w:rFonts w:cs="Calibri" w:cstheme="minorAscii"/>
          <w:sz w:val="24"/>
          <w:szCs w:val="24"/>
        </w:rPr>
        <w:t>I’m</w:t>
      </w:r>
      <w:r w:rsidRPr="07008754" w:rsidR="07008754">
        <w:rPr>
          <w:rFonts w:cs="Calibri" w:cstheme="minorAscii"/>
          <w:sz w:val="24"/>
          <w:szCs w:val="24"/>
        </w:rPr>
        <w:t xml:space="preserve"> miserable.” She steps closer and shakes her finger at me. “You do not want to make me miserable, Coach Stern.”</w:t>
      </w:r>
    </w:p>
    <w:p w:rsidR="00176DAF" w:rsidP="07008754" w:rsidRDefault="007F0EEA" w14:paraId="1CE4C478" w14:textId="693E6B2F">
      <w:pPr>
        <w:spacing w:after="0"/>
        <w:ind w:firstLine="360"/>
        <w:rPr>
          <w:rFonts w:cs="Calibri" w:cstheme="minorAscii"/>
          <w:sz w:val="24"/>
          <w:szCs w:val="24"/>
        </w:rPr>
      </w:pPr>
      <w:r w:rsidRPr="07008754" w:rsidR="07008754">
        <w:rPr>
          <w:rFonts w:cs="Calibri" w:cstheme="minorAscii"/>
          <w:sz w:val="24"/>
          <w:szCs w:val="24"/>
        </w:rPr>
        <w:t>That’s</w:t>
      </w:r>
      <w:r w:rsidRPr="07008754" w:rsidR="07008754">
        <w:rPr>
          <w:rFonts w:cs="Calibri" w:cstheme="minorAscii"/>
          <w:sz w:val="24"/>
          <w:szCs w:val="24"/>
        </w:rPr>
        <w:t xml:space="preserve"> very brave of her, considering what happened to her the last time she got in my face. I decide to be nice. I got laid last night. </w:t>
      </w:r>
      <w:r w:rsidRPr="07008754" w:rsidR="07008754">
        <w:rPr>
          <w:rFonts w:cs="Calibri" w:cstheme="minorAscii"/>
          <w:sz w:val="24"/>
          <w:szCs w:val="24"/>
        </w:rPr>
        <w:t>I’m</w:t>
      </w:r>
      <w:r w:rsidRPr="07008754" w:rsidR="07008754">
        <w:rPr>
          <w:rFonts w:cs="Calibri" w:cstheme="minorAscii"/>
          <w:sz w:val="24"/>
          <w:szCs w:val="24"/>
        </w:rPr>
        <w:t xml:space="preserve"> feeling at one with the </w:t>
      </w:r>
      <w:ins w:author="Gary Smailes" w:date="2024-03-16T09:44:24.836Z" w:id="1215176758">
        <w:r w:rsidRPr="07008754" w:rsidR="07008754">
          <w:rPr>
            <w:rFonts w:cs="Calibri" w:cstheme="minorAscii"/>
            <w:sz w:val="24"/>
            <w:szCs w:val="24"/>
          </w:rPr>
          <w:t>U</w:t>
        </w:r>
      </w:ins>
      <w:del w:author="Gary Smailes" w:date="2024-03-16T09:44:24.222Z" w:id="1324861662">
        <w:r w:rsidRPr="07008754" w:rsidDel="07008754">
          <w:rPr>
            <w:rFonts w:cs="Calibri" w:cstheme="minorAscii"/>
            <w:sz w:val="24"/>
            <w:szCs w:val="24"/>
          </w:rPr>
          <w:delText>u</w:delText>
        </w:r>
      </w:del>
      <w:r w:rsidRPr="07008754" w:rsidR="07008754">
        <w:rPr>
          <w:rFonts w:cs="Calibri" w:cstheme="minorAscii"/>
          <w:sz w:val="24"/>
          <w:szCs w:val="24"/>
        </w:rPr>
        <w:t>niverse. “I don’t tell anybody my game day strategies,” I say. “I think you’d be hard pressed to find a coach who does.”</w:t>
      </w:r>
    </w:p>
    <w:p w:rsidR="00176DAF" w:rsidP="00176DAF" w:rsidRDefault="007F0EEA" w14:paraId="539DB9EB" w14:textId="77777777">
      <w:pPr>
        <w:spacing w:after="0"/>
        <w:ind w:firstLine="360"/>
        <w:rPr>
          <w:rFonts w:cstheme="minorHAnsi"/>
          <w:sz w:val="24"/>
          <w:szCs w:val="24"/>
        </w:rPr>
      </w:pPr>
      <w:r w:rsidRPr="009E7F4C">
        <w:rPr>
          <w:rFonts w:cstheme="minorHAnsi"/>
          <w:sz w:val="24"/>
          <w:szCs w:val="24"/>
        </w:rPr>
        <w:t>“This is different.”</w:t>
      </w:r>
    </w:p>
    <w:p w:rsidR="00176DAF" w:rsidP="00176DAF" w:rsidRDefault="007F0EEA" w14:paraId="3CFDDCFB" w14:textId="77777777">
      <w:pPr>
        <w:spacing w:after="0"/>
        <w:ind w:firstLine="360"/>
        <w:rPr>
          <w:rFonts w:cstheme="minorHAnsi"/>
          <w:sz w:val="24"/>
          <w:szCs w:val="24"/>
        </w:rPr>
      </w:pPr>
      <w:r w:rsidRPr="009E7F4C">
        <w:rPr>
          <w:rFonts w:cstheme="minorHAnsi"/>
          <w:sz w:val="24"/>
          <w:szCs w:val="24"/>
        </w:rPr>
        <w:t>“What’s different about this is that you’re standing in the men’s lavatory badgering me about it.</w:t>
      </w:r>
      <w:r w:rsidR="0071681A">
        <w:rPr>
          <w:rFonts w:cstheme="minorHAnsi"/>
          <w:sz w:val="24"/>
          <w:szCs w:val="24"/>
        </w:rPr>
        <w:t xml:space="preserve"> </w:t>
      </w:r>
      <w:r w:rsidRPr="009E7F4C">
        <w:rPr>
          <w:rFonts w:cstheme="minorHAnsi"/>
          <w:sz w:val="24"/>
          <w:szCs w:val="24"/>
        </w:rPr>
        <w:t>What’s different about this is that you seem to feel like you’re entitled to information that I wouldn’t tell my mother.</w:t>
      </w:r>
      <w:r w:rsidR="0071681A">
        <w:rPr>
          <w:rFonts w:cstheme="minorHAnsi"/>
          <w:sz w:val="24"/>
          <w:szCs w:val="24"/>
        </w:rPr>
        <w:t xml:space="preserve"> </w:t>
      </w:r>
      <w:r w:rsidRPr="009E7F4C">
        <w:rPr>
          <w:rFonts w:cstheme="minorHAnsi"/>
          <w:sz w:val="24"/>
          <w:szCs w:val="24"/>
        </w:rPr>
        <w:t>But do you know what’s really, truly different about this?”</w:t>
      </w:r>
    </w:p>
    <w:p w:rsidR="00176DAF" w:rsidP="00176DAF" w:rsidRDefault="007F0EEA" w14:paraId="6B2701BB" w14:textId="77777777">
      <w:pPr>
        <w:spacing w:after="0"/>
        <w:ind w:firstLine="360"/>
        <w:rPr>
          <w:rFonts w:cstheme="minorHAnsi"/>
          <w:sz w:val="24"/>
          <w:szCs w:val="24"/>
        </w:rPr>
      </w:pPr>
      <w:r w:rsidRPr="009E7F4C">
        <w:rPr>
          <w:rFonts w:cstheme="minorHAnsi"/>
          <w:sz w:val="24"/>
          <w:szCs w:val="24"/>
        </w:rPr>
        <w:t>“You have no idea what to do about the Milkmaids, do you?” she asks.</w:t>
      </w:r>
    </w:p>
    <w:p w:rsidR="00176DAF" w:rsidP="00176DAF" w:rsidRDefault="007F0EEA" w14:paraId="3A571D30" w14:textId="77777777">
      <w:pPr>
        <w:spacing w:after="0"/>
        <w:ind w:firstLine="360"/>
        <w:rPr>
          <w:rFonts w:cstheme="minorHAnsi"/>
          <w:sz w:val="24"/>
          <w:szCs w:val="24"/>
        </w:rPr>
      </w:pPr>
      <w:r w:rsidRPr="009E7F4C">
        <w:rPr>
          <w:rFonts w:cstheme="minorHAnsi"/>
          <w:sz w:val="24"/>
          <w:szCs w:val="24"/>
        </w:rPr>
        <w:t>The fight leaks right out of me.</w:t>
      </w:r>
      <w:r w:rsidR="0071681A">
        <w:rPr>
          <w:rFonts w:cstheme="minorHAnsi"/>
          <w:sz w:val="24"/>
          <w:szCs w:val="24"/>
        </w:rPr>
        <w:t xml:space="preserve"> </w:t>
      </w:r>
      <w:r w:rsidRPr="009E7F4C">
        <w:rPr>
          <w:rFonts w:cstheme="minorHAnsi"/>
          <w:sz w:val="24"/>
          <w:szCs w:val="24"/>
        </w:rPr>
        <w:t>“No, not really,” I admit.</w:t>
      </w:r>
      <w:r w:rsidR="0071681A">
        <w:rPr>
          <w:rFonts w:cstheme="minorHAnsi"/>
          <w:sz w:val="24"/>
          <w:szCs w:val="24"/>
        </w:rPr>
        <w:t xml:space="preserve"> </w:t>
      </w:r>
      <w:r w:rsidRPr="009E7F4C">
        <w:rPr>
          <w:rFonts w:cstheme="minorHAnsi"/>
          <w:sz w:val="24"/>
          <w:szCs w:val="24"/>
        </w:rPr>
        <w:t>I go over to clean my hands.</w:t>
      </w:r>
      <w:r w:rsidR="0071681A">
        <w:rPr>
          <w:rFonts w:cstheme="minorHAnsi"/>
          <w:sz w:val="24"/>
          <w:szCs w:val="24"/>
        </w:rPr>
        <w:t xml:space="preserve"> </w:t>
      </w:r>
      <w:r w:rsidRPr="009E7F4C">
        <w:rPr>
          <w:rFonts w:cstheme="minorHAnsi"/>
          <w:sz w:val="24"/>
          <w:szCs w:val="24"/>
        </w:rPr>
        <w:t xml:space="preserve">I wave them through the blue forcefield in the wall, and it removes all the germs from my skin that </w:t>
      </w:r>
      <w:r w:rsidRPr="009E7F4C">
        <w:rPr>
          <w:rFonts w:cstheme="minorHAnsi"/>
          <w:sz w:val="24"/>
          <w:szCs w:val="24"/>
        </w:rPr>
        <w:lastRenderedPageBreak/>
        <w:t>aren’t supposed to be there.</w:t>
      </w:r>
      <w:r w:rsidR="0071681A">
        <w:rPr>
          <w:rFonts w:cstheme="minorHAnsi"/>
          <w:sz w:val="24"/>
          <w:szCs w:val="24"/>
        </w:rPr>
        <w:t xml:space="preserve"> </w:t>
      </w:r>
      <w:r w:rsidRPr="009E7F4C">
        <w:rPr>
          <w:rFonts w:cstheme="minorHAnsi"/>
          <w:sz w:val="24"/>
          <w:szCs w:val="24"/>
        </w:rPr>
        <w:t>“You caught me, I have no idea.</w:t>
      </w:r>
      <w:r w:rsidR="0071681A">
        <w:rPr>
          <w:rFonts w:cstheme="minorHAnsi"/>
          <w:sz w:val="24"/>
          <w:szCs w:val="24"/>
        </w:rPr>
        <w:t xml:space="preserve"> </w:t>
      </w:r>
      <w:r w:rsidRPr="009E7F4C">
        <w:rPr>
          <w:rFonts w:cstheme="minorHAnsi"/>
          <w:sz w:val="24"/>
          <w:szCs w:val="24"/>
        </w:rPr>
        <w:t>At least not yet.</w:t>
      </w:r>
      <w:r w:rsidR="0071681A">
        <w:rPr>
          <w:rFonts w:cstheme="minorHAnsi"/>
          <w:sz w:val="24"/>
          <w:szCs w:val="24"/>
        </w:rPr>
        <w:t xml:space="preserve"> </w:t>
      </w:r>
      <w:r w:rsidRPr="009E7F4C">
        <w:rPr>
          <w:rFonts w:cstheme="minorHAnsi"/>
          <w:sz w:val="24"/>
          <w:szCs w:val="24"/>
        </w:rPr>
        <w:t>Something will pop, I just have to think about it some more.”</w:t>
      </w:r>
    </w:p>
    <w:p w:rsidR="00176DAF" w:rsidP="00176DAF" w:rsidRDefault="007F0EEA" w14:paraId="2E0F4B1C" w14:textId="77777777">
      <w:pPr>
        <w:spacing w:after="0"/>
        <w:ind w:firstLine="360"/>
        <w:rPr>
          <w:rFonts w:cstheme="minorHAnsi"/>
          <w:sz w:val="24"/>
          <w:szCs w:val="24"/>
        </w:rPr>
      </w:pPr>
      <w:r w:rsidRPr="009E7F4C">
        <w:rPr>
          <w:rFonts w:cstheme="minorHAnsi"/>
          <w:sz w:val="24"/>
          <w:szCs w:val="24"/>
        </w:rPr>
        <w:t>Janine laughs at me.</w:t>
      </w:r>
      <w:r w:rsidR="0071681A">
        <w:rPr>
          <w:rFonts w:cstheme="minorHAnsi"/>
          <w:sz w:val="24"/>
          <w:szCs w:val="24"/>
        </w:rPr>
        <w:t xml:space="preserve"> </w:t>
      </w:r>
      <w:r w:rsidRPr="009E7F4C">
        <w:rPr>
          <w:rFonts w:cstheme="minorHAnsi"/>
          <w:sz w:val="24"/>
          <w:szCs w:val="24"/>
        </w:rPr>
        <w:t>“You’re not going to figure it out,” she says.</w:t>
      </w:r>
      <w:r w:rsidR="0071681A">
        <w:rPr>
          <w:rFonts w:cstheme="minorHAnsi"/>
          <w:sz w:val="24"/>
          <w:szCs w:val="24"/>
        </w:rPr>
        <w:t xml:space="preserve"> </w:t>
      </w:r>
      <w:r w:rsidRPr="009E7F4C">
        <w:rPr>
          <w:rFonts w:cstheme="minorHAnsi"/>
          <w:sz w:val="24"/>
          <w:szCs w:val="24"/>
        </w:rPr>
        <w:t>“There’s nothing to figure out with the Milkmaids.</w:t>
      </w:r>
      <w:r w:rsidR="0071681A">
        <w:rPr>
          <w:rFonts w:cstheme="minorHAnsi"/>
          <w:sz w:val="24"/>
          <w:szCs w:val="24"/>
        </w:rPr>
        <w:t xml:space="preserve"> </w:t>
      </w:r>
      <w:r w:rsidRPr="009E7F4C">
        <w:rPr>
          <w:rFonts w:cstheme="minorHAnsi"/>
          <w:sz w:val="24"/>
          <w:szCs w:val="24"/>
        </w:rPr>
        <w:t>They kill their opponents.</w:t>
      </w:r>
      <w:r w:rsidR="0071681A">
        <w:rPr>
          <w:rFonts w:cstheme="minorHAnsi"/>
          <w:sz w:val="24"/>
          <w:szCs w:val="24"/>
        </w:rPr>
        <w:t xml:space="preserve"> </w:t>
      </w:r>
      <w:r w:rsidRPr="009E7F4C">
        <w:rPr>
          <w:rFonts w:cstheme="minorHAnsi"/>
          <w:sz w:val="24"/>
          <w:szCs w:val="24"/>
        </w:rPr>
        <w:t>It’s simple.</w:t>
      </w:r>
      <w:r w:rsidR="0071681A">
        <w:rPr>
          <w:rFonts w:cstheme="minorHAnsi"/>
          <w:sz w:val="24"/>
          <w:szCs w:val="24"/>
        </w:rPr>
        <w:t xml:space="preserve"> </w:t>
      </w:r>
      <w:r w:rsidRPr="009E7F4C">
        <w:rPr>
          <w:rFonts w:cstheme="minorHAnsi"/>
          <w:sz w:val="24"/>
          <w:szCs w:val="24"/>
        </w:rPr>
        <w:t>They don’t play to win.</w:t>
      </w:r>
      <w:r w:rsidR="0071681A">
        <w:rPr>
          <w:rFonts w:cstheme="minorHAnsi"/>
          <w:sz w:val="24"/>
          <w:szCs w:val="24"/>
        </w:rPr>
        <w:t xml:space="preserve"> </w:t>
      </w:r>
      <w:r w:rsidRPr="009E7F4C">
        <w:rPr>
          <w:rFonts w:cstheme="minorHAnsi"/>
          <w:sz w:val="24"/>
          <w:szCs w:val="24"/>
        </w:rPr>
        <w:t>They play to kill.</w:t>
      </w:r>
      <w:r w:rsidR="0071681A">
        <w:rPr>
          <w:rFonts w:cstheme="minorHAnsi"/>
          <w:sz w:val="24"/>
          <w:szCs w:val="24"/>
        </w:rPr>
        <w:t xml:space="preserve"> </w:t>
      </w:r>
      <w:r w:rsidRPr="009E7F4C">
        <w:rPr>
          <w:rFonts w:cstheme="minorHAnsi"/>
          <w:sz w:val="24"/>
          <w:szCs w:val="24"/>
        </w:rPr>
        <w:t>Usually in the most spectacular way they can manage.</w:t>
      </w:r>
      <w:r w:rsidR="0071681A">
        <w:rPr>
          <w:rFonts w:cstheme="minorHAnsi"/>
          <w:sz w:val="24"/>
          <w:szCs w:val="24"/>
        </w:rPr>
        <w:t xml:space="preserve"> </w:t>
      </w:r>
      <w:r w:rsidRPr="009E7F4C">
        <w:rPr>
          <w:rFonts w:cstheme="minorHAnsi"/>
          <w:sz w:val="24"/>
          <w:szCs w:val="24"/>
        </w:rPr>
        <w:t>You can’t figure out how to beat them on a spaceball field if they’re not there to play spaceball.</w:t>
      </w:r>
      <w:r w:rsidR="0071681A">
        <w:rPr>
          <w:rFonts w:cstheme="minorHAnsi"/>
          <w:sz w:val="24"/>
          <w:szCs w:val="24"/>
        </w:rPr>
        <w:t xml:space="preserve"> </w:t>
      </w:r>
      <w:r w:rsidRPr="009E7F4C">
        <w:rPr>
          <w:rFonts w:cstheme="minorHAnsi"/>
          <w:sz w:val="24"/>
          <w:szCs w:val="24"/>
        </w:rPr>
        <w:t>Look, I know you don’t know what to do, and that probably pisses you off.</w:t>
      </w:r>
      <w:r w:rsidR="0071681A">
        <w:rPr>
          <w:rFonts w:cstheme="minorHAnsi"/>
          <w:sz w:val="24"/>
          <w:szCs w:val="24"/>
        </w:rPr>
        <w:t xml:space="preserve"> </w:t>
      </w:r>
      <w:r w:rsidRPr="009E7F4C">
        <w:rPr>
          <w:rFonts w:cstheme="minorHAnsi"/>
          <w:sz w:val="24"/>
          <w:szCs w:val="24"/>
        </w:rPr>
        <w:t>Maybe more now that I’m standing here telling it to you.</w:t>
      </w:r>
      <w:r w:rsidR="0071681A">
        <w:rPr>
          <w:rFonts w:cstheme="minorHAnsi"/>
          <w:sz w:val="24"/>
          <w:szCs w:val="24"/>
        </w:rPr>
        <w:t xml:space="preserve"> </w:t>
      </w:r>
      <w:r w:rsidRPr="009E7F4C">
        <w:rPr>
          <w:rFonts w:cstheme="minorHAnsi"/>
          <w:sz w:val="24"/>
          <w:szCs w:val="24"/>
        </w:rPr>
        <w:t>But you have to know that regular tactics aren’t going to work with the Milkmaids.”</w:t>
      </w:r>
    </w:p>
    <w:p w:rsidR="00176DAF" w:rsidP="00176DAF" w:rsidRDefault="007F0EEA" w14:paraId="61C65F7E" w14:textId="77777777">
      <w:pPr>
        <w:spacing w:after="0"/>
        <w:ind w:firstLine="360"/>
        <w:rPr>
          <w:rFonts w:cstheme="minorHAnsi"/>
          <w:sz w:val="24"/>
          <w:szCs w:val="24"/>
        </w:rPr>
      </w:pPr>
      <w:r w:rsidRPr="009E7F4C">
        <w:rPr>
          <w:rFonts w:cstheme="minorHAnsi"/>
          <w:sz w:val="24"/>
          <w:szCs w:val="24"/>
        </w:rPr>
        <w:t>“And you have an idea to fix that?”</w:t>
      </w:r>
    </w:p>
    <w:p w:rsidR="00176DAF" w:rsidP="00176DAF" w:rsidRDefault="007F0EEA" w14:paraId="47DD615A" w14:textId="77777777">
      <w:pPr>
        <w:spacing w:after="0"/>
        <w:ind w:firstLine="360"/>
        <w:rPr>
          <w:rFonts w:cstheme="minorHAnsi"/>
          <w:sz w:val="24"/>
          <w:szCs w:val="24"/>
        </w:rPr>
      </w:pPr>
      <w:r w:rsidRPr="009E7F4C">
        <w:rPr>
          <w:rFonts w:cstheme="minorHAnsi"/>
          <w:sz w:val="24"/>
          <w:szCs w:val="24"/>
        </w:rPr>
        <w:t>“It’s the only one that will work.”</w:t>
      </w:r>
    </w:p>
    <w:p w:rsidR="00176DAF" w:rsidP="00176DAF" w:rsidRDefault="007F0EEA" w14:paraId="169D3AB3" w14:textId="77777777">
      <w:pPr>
        <w:spacing w:after="0"/>
        <w:ind w:firstLine="360"/>
        <w:rPr>
          <w:rFonts w:cstheme="minorHAnsi"/>
          <w:sz w:val="24"/>
          <w:szCs w:val="24"/>
        </w:rPr>
      </w:pPr>
      <w:r w:rsidRPr="009E7F4C">
        <w:rPr>
          <w:rFonts w:cstheme="minorHAnsi"/>
          <w:sz w:val="24"/>
          <w:szCs w:val="24"/>
        </w:rPr>
        <w:t>“I’m all ears.”</w:t>
      </w:r>
    </w:p>
    <w:p w:rsidR="00176DAF" w:rsidP="00176DAF" w:rsidRDefault="007F0EEA" w14:paraId="70768C1D" w14:textId="77777777">
      <w:pPr>
        <w:spacing w:after="0"/>
        <w:ind w:firstLine="360"/>
        <w:rPr>
          <w:rFonts w:cstheme="minorHAnsi"/>
          <w:sz w:val="24"/>
          <w:szCs w:val="24"/>
        </w:rPr>
      </w:pPr>
      <w:r w:rsidRPr="009E7F4C">
        <w:rPr>
          <w:rFonts w:cstheme="minorHAnsi"/>
          <w:sz w:val="24"/>
          <w:szCs w:val="24"/>
        </w:rPr>
        <w:t>“Stop thinking that the only attack your offensive coordinator can manage is on the field.”</w:t>
      </w:r>
    </w:p>
    <w:p w:rsidR="00176DAF" w:rsidP="00176DAF" w:rsidRDefault="007F0EEA" w14:paraId="45C018D4" w14:textId="77777777">
      <w:pPr>
        <w:spacing w:after="0"/>
        <w:ind w:firstLine="360"/>
        <w:rPr>
          <w:rFonts w:cstheme="minorHAnsi"/>
          <w:sz w:val="24"/>
          <w:szCs w:val="24"/>
        </w:rPr>
      </w:pPr>
      <w:r w:rsidRPr="009E7F4C">
        <w:rPr>
          <w:rFonts w:cstheme="minorHAnsi"/>
          <w:sz w:val="24"/>
          <w:szCs w:val="24"/>
        </w:rPr>
        <w:t>I wait for the rest of her idea, but that’s it.</w:t>
      </w:r>
      <w:r w:rsidR="0071681A">
        <w:rPr>
          <w:rFonts w:cstheme="minorHAnsi"/>
          <w:sz w:val="24"/>
          <w:szCs w:val="24"/>
        </w:rPr>
        <w:t xml:space="preserve"> </w:t>
      </w:r>
      <w:r w:rsidRPr="009E7F4C">
        <w:rPr>
          <w:rFonts w:cstheme="minorHAnsi"/>
          <w:sz w:val="24"/>
          <w:szCs w:val="24"/>
        </w:rPr>
        <w:t>“Are you suggesting that I ask Jager to wipe out on an entire team?”</w:t>
      </w:r>
    </w:p>
    <w:p w:rsidR="00176DAF" w:rsidP="00176DAF" w:rsidRDefault="007F0EEA" w14:paraId="18F16F42" w14:textId="77777777">
      <w:pPr>
        <w:spacing w:after="0"/>
        <w:ind w:firstLine="360"/>
        <w:rPr>
          <w:rFonts w:cstheme="minorHAnsi"/>
          <w:sz w:val="24"/>
          <w:szCs w:val="24"/>
        </w:rPr>
      </w:pPr>
      <w:r w:rsidRPr="009E7F4C">
        <w:rPr>
          <w:rFonts w:cstheme="minorHAnsi"/>
          <w:sz w:val="24"/>
          <w:szCs w:val="24"/>
        </w:rPr>
        <w:t>“Nope,” Janine says, then starts for the door.</w:t>
      </w:r>
      <w:r w:rsidR="0071681A">
        <w:rPr>
          <w:rFonts w:cstheme="minorHAnsi"/>
          <w:sz w:val="24"/>
          <w:szCs w:val="24"/>
        </w:rPr>
        <w:t xml:space="preserve"> </w:t>
      </w:r>
      <w:r w:rsidRPr="009E7F4C">
        <w:rPr>
          <w:rFonts w:cstheme="minorHAnsi"/>
          <w:sz w:val="24"/>
          <w:szCs w:val="24"/>
        </w:rPr>
        <w:t>“All I’m suggesting is that you ask him for some advice.”</w:t>
      </w:r>
      <w:r w:rsidR="0071681A">
        <w:rPr>
          <w:rFonts w:cstheme="minorHAnsi"/>
          <w:sz w:val="24"/>
          <w:szCs w:val="24"/>
        </w:rPr>
        <w:t xml:space="preserve"> </w:t>
      </w:r>
    </w:p>
    <w:p w:rsidR="00176DAF" w:rsidP="00176DAF" w:rsidRDefault="007F0EEA" w14:paraId="729671EE" w14:textId="77777777">
      <w:pPr>
        <w:spacing w:after="0"/>
        <w:ind w:firstLine="360"/>
        <w:rPr>
          <w:rFonts w:cstheme="minorHAnsi"/>
          <w:sz w:val="24"/>
          <w:szCs w:val="24"/>
        </w:rPr>
      </w:pPr>
      <w:r w:rsidRPr="009E7F4C">
        <w:rPr>
          <w:rFonts w:cstheme="minorHAnsi"/>
          <w:sz w:val="24"/>
          <w:szCs w:val="24"/>
        </w:rPr>
        <w:t>She leaves.</w:t>
      </w:r>
      <w:r w:rsidR="0071681A">
        <w:rPr>
          <w:rFonts w:cstheme="minorHAnsi"/>
          <w:sz w:val="24"/>
          <w:szCs w:val="24"/>
        </w:rPr>
        <w:t xml:space="preserve"> </w:t>
      </w:r>
      <w:r w:rsidRPr="009E7F4C">
        <w:rPr>
          <w:rFonts w:cstheme="minorHAnsi"/>
          <w:sz w:val="24"/>
          <w:szCs w:val="24"/>
        </w:rPr>
        <w:t>I stare at the door for a few minutes, trying to figure out if there’s another way.</w:t>
      </w:r>
      <w:r w:rsidR="0071681A">
        <w:rPr>
          <w:rFonts w:cstheme="minorHAnsi"/>
          <w:sz w:val="24"/>
          <w:szCs w:val="24"/>
        </w:rPr>
        <w:t xml:space="preserve"> </w:t>
      </w:r>
      <w:r w:rsidRPr="009E7F4C">
        <w:rPr>
          <w:rFonts w:cstheme="minorHAnsi"/>
          <w:sz w:val="24"/>
          <w:szCs w:val="24"/>
        </w:rPr>
        <w:t>Just because I don’t have a plan to beat them isn’t a good enough reason to request the wholesale slaughter of a spaceball team.</w:t>
      </w:r>
      <w:r w:rsidR="0071681A">
        <w:rPr>
          <w:rFonts w:cstheme="minorHAnsi"/>
          <w:sz w:val="24"/>
          <w:szCs w:val="24"/>
        </w:rPr>
        <w:t xml:space="preserve"> </w:t>
      </w:r>
      <w:r w:rsidRPr="009E7F4C">
        <w:rPr>
          <w:rFonts w:cstheme="minorHAnsi"/>
          <w:sz w:val="24"/>
          <w:szCs w:val="24"/>
        </w:rPr>
        <w:t>I can stomach quite a few things, but this is too much.</w:t>
      </w:r>
      <w:r w:rsidR="0071681A">
        <w:rPr>
          <w:rFonts w:cstheme="minorHAnsi"/>
          <w:sz w:val="24"/>
          <w:szCs w:val="24"/>
        </w:rPr>
        <w:t xml:space="preserve"> </w:t>
      </w:r>
      <w:r w:rsidRPr="009E7F4C">
        <w:rPr>
          <w:rFonts w:cstheme="minorHAnsi"/>
          <w:sz w:val="24"/>
          <w:szCs w:val="24"/>
        </w:rPr>
        <w:t>Then I think about Laura and the burden riding on her shoulders.</w:t>
      </w:r>
      <w:r w:rsidR="0071681A">
        <w:rPr>
          <w:rFonts w:cstheme="minorHAnsi"/>
          <w:sz w:val="24"/>
          <w:szCs w:val="24"/>
        </w:rPr>
        <w:t xml:space="preserve"> </w:t>
      </w:r>
      <w:r w:rsidRPr="009E7F4C">
        <w:rPr>
          <w:rFonts w:cstheme="minorHAnsi"/>
          <w:sz w:val="24"/>
          <w:szCs w:val="24"/>
        </w:rPr>
        <w:t>Am I willing to risk her plans on the off-chance I can pull a win over the Milkmaids out of my ass?</w:t>
      </w:r>
      <w:r w:rsidR="0071681A">
        <w:rPr>
          <w:rFonts w:cstheme="minorHAnsi"/>
          <w:sz w:val="24"/>
          <w:szCs w:val="24"/>
        </w:rPr>
        <w:t xml:space="preserve"> </w:t>
      </w:r>
      <w:r w:rsidRPr="009E7F4C">
        <w:rPr>
          <w:rFonts w:cstheme="minorHAnsi"/>
          <w:sz w:val="24"/>
          <w:szCs w:val="24"/>
        </w:rPr>
        <w:t>The simple answer is no.</w:t>
      </w:r>
      <w:r w:rsidR="0071681A">
        <w:rPr>
          <w:rFonts w:cstheme="minorHAnsi"/>
          <w:sz w:val="24"/>
          <w:szCs w:val="24"/>
        </w:rPr>
        <w:t xml:space="preserve"> </w:t>
      </w:r>
      <w:r w:rsidRPr="009E7F4C">
        <w:rPr>
          <w:rFonts w:cstheme="minorHAnsi"/>
          <w:sz w:val="24"/>
          <w:szCs w:val="24"/>
        </w:rPr>
        <w:t>Good thing I’m a simple guy.</w:t>
      </w:r>
    </w:p>
    <w:p w:rsidR="00176DAF" w:rsidP="00176DAF" w:rsidRDefault="007F0EEA" w14:paraId="0C42E191" w14:textId="77777777">
      <w:pPr>
        <w:spacing w:after="0"/>
        <w:ind w:firstLine="360"/>
        <w:rPr>
          <w:rFonts w:cstheme="minorHAnsi"/>
          <w:sz w:val="24"/>
          <w:szCs w:val="24"/>
        </w:rPr>
      </w:pPr>
      <w:r w:rsidRPr="009E7F4C">
        <w:rPr>
          <w:rFonts w:cstheme="minorHAnsi"/>
          <w:sz w:val="24"/>
          <w:szCs w:val="24"/>
        </w:rPr>
        <w:t>I still feel like throwing up all the way to see Jager.</w:t>
      </w:r>
    </w:p>
    <w:p w:rsidR="007F0EEA" w:rsidP="07008754" w:rsidRDefault="007F0EEA" w14:paraId="29FA8232" w14:textId="109DAEAD">
      <w:pPr>
        <w:spacing w:after="0"/>
        <w:ind w:firstLine="360"/>
        <w:rPr>
          <w:del w:author="Gary Smailes" w:date="2024-03-16T09:49:07.101Z" w:id="1599533082"/>
          <w:rFonts w:cs="Calibri" w:cstheme="minorAscii"/>
          <w:sz w:val="24"/>
          <w:szCs w:val="24"/>
        </w:rPr>
      </w:pPr>
    </w:p>
    <w:p w:rsidR="00176DAF" w:rsidP="07008754" w:rsidRDefault="002E2D41" w14:paraId="72B926A3" w14:textId="77777777">
      <w:pPr>
        <w:spacing w:after="0"/>
        <w:jc w:val="center"/>
        <w:rPr>
          <w:del w:author="Gary Smailes" w:date="2024-03-16T09:49:07.1Z" w:id="127764667"/>
          <w:rFonts w:cs="Calibri" w:cstheme="minorAscii"/>
          <w:sz w:val="24"/>
          <w:szCs w:val="24"/>
        </w:rPr>
      </w:pPr>
      <w:del w:author="Gary Smailes" w:date="2024-03-16T09:49:07.101Z" w:id="1850125543">
        <w:r w:rsidRPr="07008754" w:rsidDel="07008754">
          <w:rPr>
            <w:rFonts w:cs="Calibri" w:cstheme="minorAscii"/>
            <w:sz w:val="24"/>
            <w:szCs w:val="24"/>
          </w:rPr>
          <w:delText>***</w:delText>
        </w:r>
      </w:del>
    </w:p>
    <w:p w:rsidR="00176DAF" w:rsidP="07008754" w:rsidRDefault="00176DAF" w14:paraId="2541BEC2" w14:textId="77777777">
      <w:pPr>
        <w:spacing w:after="0"/>
        <w:ind w:firstLine="360"/>
        <w:rPr>
          <w:del w:author="Gary Smailes" w:date="2024-03-16T09:49:07.099Z" w:id="1018378281"/>
          <w:rFonts w:cs="Calibri" w:cstheme="minorAscii"/>
          <w:sz w:val="24"/>
          <w:szCs w:val="24"/>
        </w:rPr>
      </w:pPr>
    </w:p>
    <w:p w:rsidR="00176DAF" w:rsidP="07008754" w:rsidRDefault="007F0EEA" w14:paraId="3957B79D" w14:textId="77777777">
      <w:pPr>
        <w:spacing w:after="0"/>
        <w:ind w:firstLine="360"/>
        <w:rPr>
          <w:rFonts w:cs="Calibri" w:cstheme="minorAscii"/>
          <w:sz w:val="24"/>
          <w:szCs w:val="24"/>
        </w:rPr>
        <w:pPrChange w:author="Gary Smailes" w:date="2024-03-16T09:49:09.747Z">
          <w:pPr>
            <w:spacing w:after="0"/>
          </w:pPr>
        </w:pPrChange>
      </w:pPr>
      <w:r w:rsidRPr="07008754" w:rsidR="07008754">
        <w:rPr>
          <w:rFonts w:cs="Calibri" w:cstheme="minorAscii"/>
          <w:sz w:val="24"/>
          <w:szCs w:val="24"/>
        </w:rPr>
        <w:t>The pirate godfa</w:t>
      </w:r>
      <w:commentRangeStart w:id="1062944024"/>
      <w:r w:rsidRPr="07008754" w:rsidR="07008754">
        <w:rPr>
          <w:rFonts w:cs="Calibri" w:cstheme="minorAscii"/>
          <w:sz w:val="24"/>
          <w:szCs w:val="24"/>
        </w:rPr>
        <w:t xml:space="preserve">ther is in the same corridor on </w:t>
      </w:r>
      <w:r w:rsidRPr="07008754" w:rsidR="07008754">
        <w:rPr>
          <w:rFonts w:cs="Calibri" w:cstheme="minorAscii"/>
          <w:sz w:val="24"/>
          <w:szCs w:val="24"/>
        </w:rPr>
        <w:t>Freehaven</w:t>
      </w:r>
      <w:r w:rsidRPr="07008754" w:rsidR="07008754">
        <w:rPr>
          <w:rFonts w:cs="Calibri" w:cstheme="minorAscii"/>
          <w:sz w:val="24"/>
          <w:szCs w:val="24"/>
        </w:rPr>
        <w:t xml:space="preserve"> that Kissy showed me when she found out about Dexter’s heritage.</w:t>
      </w:r>
      <w:r w:rsidRPr="07008754" w:rsidR="07008754">
        <w:rPr>
          <w:rFonts w:cs="Calibri" w:cstheme="minorAscii"/>
          <w:sz w:val="24"/>
          <w:szCs w:val="24"/>
        </w:rPr>
        <w:t xml:space="preserve"> </w:t>
      </w:r>
      <w:r w:rsidRPr="07008754" w:rsidR="07008754">
        <w:rPr>
          <w:rFonts w:cs="Calibri" w:cstheme="minorAscii"/>
          <w:sz w:val="24"/>
          <w:szCs w:val="24"/>
        </w:rPr>
        <w:t>He has the same guys standing around him, too.</w:t>
      </w:r>
      <w:r w:rsidRPr="07008754" w:rsidR="07008754">
        <w:rPr>
          <w:rFonts w:cs="Calibri" w:cstheme="minorAscii"/>
          <w:sz w:val="24"/>
          <w:szCs w:val="24"/>
        </w:rPr>
        <w:t xml:space="preserve"> </w:t>
      </w:r>
      <w:r w:rsidRPr="07008754" w:rsidR="07008754">
        <w:rPr>
          <w:rFonts w:cs="Calibri" w:cstheme="minorAscii"/>
          <w:sz w:val="24"/>
          <w:szCs w:val="24"/>
        </w:rPr>
        <w:t>They have looks on their faces that</w:t>
      </w:r>
      <w:commentRangeEnd w:id="1062944024"/>
      <w:r>
        <w:rPr>
          <w:rStyle w:val="CommentReference"/>
        </w:rPr>
        <w:commentReference w:id="1062944024"/>
      </w:r>
      <w:r w:rsidRPr="07008754" w:rsidR="07008754">
        <w:rPr>
          <w:rFonts w:cs="Calibri" w:cstheme="minorAscii"/>
          <w:sz w:val="24"/>
          <w:szCs w:val="24"/>
        </w:rPr>
        <w:t xml:space="preserve"> say they knew why </w:t>
      </w:r>
      <w:r w:rsidRPr="07008754" w:rsidR="07008754">
        <w:rPr>
          <w:rFonts w:cs="Calibri" w:cstheme="minorAscii"/>
          <w:sz w:val="24"/>
          <w:szCs w:val="24"/>
        </w:rPr>
        <w:t>I’m</w:t>
      </w:r>
      <w:r w:rsidRPr="07008754" w:rsidR="07008754">
        <w:rPr>
          <w:rFonts w:cs="Calibri" w:cstheme="minorAscii"/>
          <w:sz w:val="24"/>
          <w:szCs w:val="24"/>
        </w:rPr>
        <w:t xml:space="preserve"> here, and what </w:t>
      </w:r>
      <w:r w:rsidRPr="07008754" w:rsidR="07008754">
        <w:rPr>
          <w:rFonts w:cs="Calibri" w:cstheme="minorAscii"/>
          <w:sz w:val="24"/>
          <w:szCs w:val="24"/>
        </w:rPr>
        <w:t>I’m</w:t>
      </w:r>
      <w:r w:rsidRPr="07008754" w:rsidR="07008754">
        <w:rPr>
          <w:rFonts w:cs="Calibri" w:cstheme="minorAscii"/>
          <w:sz w:val="24"/>
          <w:szCs w:val="24"/>
        </w:rPr>
        <w:t xml:space="preserve"> about to ask.</w:t>
      </w:r>
      <w:r w:rsidRPr="07008754" w:rsidR="07008754">
        <w:rPr>
          <w:rFonts w:cs="Calibri" w:cstheme="minorAscii"/>
          <w:sz w:val="24"/>
          <w:szCs w:val="24"/>
        </w:rPr>
        <w:t xml:space="preserve"> </w:t>
      </w:r>
      <w:r w:rsidRPr="07008754" w:rsidR="07008754">
        <w:rPr>
          <w:rFonts w:cs="Calibri" w:cstheme="minorAscii"/>
          <w:sz w:val="24"/>
          <w:szCs w:val="24"/>
        </w:rPr>
        <w:t>I hate being predictable.</w:t>
      </w:r>
    </w:p>
    <w:p w:rsidR="00176DAF" w:rsidP="00176DAF" w:rsidRDefault="007F0EEA" w14:paraId="2E3A5693" w14:textId="77777777">
      <w:pPr>
        <w:spacing w:after="0"/>
        <w:ind w:firstLine="360"/>
        <w:rPr>
          <w:rFonts w:cstheme="minorHAnsi"/>
          <w:sz w:val="24"/>
          <w:szCs w:val="24"/>
        </w:rPr>
      </w:pPr>
      <w:r w:rsidRPr="009E7F4C">
        <w:rPr>
          <w:rFonts w:cstheme="minorHAnsi"/>
          <w:sz w:val="24"/>
          <w:szCs w:val="24"/>
        </w:rPr>
        <w:t>“Hi, Jager,” I say, “I thought I’d find you here.”</w:t>
      </w:r>
    </w:p>
    <w:p w:rsidR="00176DAF" w:rsidP="00176DAF" w:rsidRDefault="007F0EEA" w14:paraId="2A036FC0" w14:textId="77777777">
      <w:pPr>
        <w:spacing w:after="0"/>
        <w:ind w:firstLine="360"/>
        <w:rPr>
          <w:rFonts w:cstheme="minorHAnsi"/>
          <w:sz w:val="24"/>
          <w:szCs w:val="24"/>
        </w:rPr>
      </w:pPr>
      <w:r w:rsidRPr="009E7F4C">
        <w:rPr>
          <w:rFonts w:cstheme="minorHAnsi"/>
          <w:sz w:val="24"/>
          <w:szCs w:val="24"/>
        </w:rPr>
        <w:t>“Why?” he asks.</w:t>
      </w:r>
      <w:r w:rsidR="0071681A">
        <w:rPr>
          <w:rFonts w:cstheme="minorHAnsi"/>
          <w:sz w:val="24"/>
          <w:szCs w:val="24"/>
        </w:rPr>
        <w:t xml:space="preserve"> </w:t>
      </w:r>
      <w:r w:rsidRPr="009E7F4C">
        <w:rPr>
          <w:rFonts w:cstheme="minorHAnsi"/>
          <w:sz w:val="24"/>
          <w:szCs w:val="24"/>
        </w:rPr>
        <w:t>“You have never been here before.”</w:t>
      </w:r>
    </w:p>
    <w:p w:rsidR="00176DAF" w:rsidP="00176DAF" w:rsidRDefault="007F0EEA" w14:paraId="7C002DDB" w14:textId="77777777">
      <w:pPr>
        <w:spacing w:after="0"/>
        <w:ind w:firstLine="360"/>
        <w:rPr>
          <w:rFonts w:cstheme="minorHAnsi"/>
          <w:sz w:val="24"/>
          <w:szCs w:val="24"/>
        </w:rPr>
      </w:pPr>
      <w:r w:rsidRPr="009E7F4C">
        <w:rPr>
          <w:rFonts w:cstheme="minorHAnsi"/>
          <w:sz w:val="24"/>
          <w:szCs w:val="24"/>
        </w:rPr>
        <w:t>“Ah, never mind about that.</w:t>
      </w:r>
      <w:r w:rsidR="0071681A">
        <w:rPr>
          <w:rFonts w:cstheme="minorHAnsi"/>
          <w:sz w:val="24"/>
          <w:szCs w:val="24"/>
        </w:rPr>
        <w:t xml:space="preserve"> </w:t>
      </w:r>
      <w:r w:rsidRPr="009E7F4C">
        <w:rPr>
          <w:rFonts w:cstheme="minorHAnsi"/>
          <w:sz w:val="24"/>
          <w:szCs w:val="24"/>
        </w:rPr>
        <w:t>I want to talk to you about the Milkmaids.”</w:t>
      </w:r>
    </w:p>
    <w:p w:rsidR="00176DAF" w:rsidP="00176DAF" w:rsidRDefault="007F0EEA" w14:paraId="54A4F574" w14:textId="77777777">
      <w:pPr>
        <w:spacing w:after="0"/>
        <w:ind w:firstLine="360"/>
        <w:rPr>
          <w:rFonts w:cstheme="minorHAnsi"/>
          <w:sz w:val="24"/>
          <w:szCs w:val="24"/>
        </w:rPr>
      </w:pPr>
      <w:r w:rsidRPr="009E7F4C">
        <w:rPr>
          <w:rFonts w:cstheme="minorHAnsi"/>
          <w:sz w:val="24"/>
          <w:szCs w:val="24"/>
        </w:rPr>
        <w:t>Jager smiles at me.</w:t>
      </w:r>
      <w:r w:rsidR="0071681A">
        <w:rPr>
          <w:rFonts w:cstheme="minorHAnsi"/>
          <w:sz w:val="24"/>
          <w:szCs w:val="24"/>
        </w:rPr>
        <w:t xml:space="preserve"> </w:t>
      </w:r>
      <w:r w:rsidRPr="009E7F4C">
        <w:rPr>
          <w:rFonts w:cstheme="minorHAnsi"/>
          <w:sz w:val="24"/>
          <w:szCs w:val="24"/>
        </w:rPr>
        <w:t>“No luck finding answer in bathroom?”</w:t>
      </w:r>
    </w:p>
    <w:p w:rsidR="00176DAF" w:rsidP="00176DAF" w:rsidRDefault="007F0EEA" w14:paraId="7BFED339" w14:textId="77777777">
      <w:pPr>
        <w:spacing w:after="0"/>
        <w:ind w:firstLine="360"/>
        <w:rPr>
          <w:rFonts w:cstheme="minorHAnsi"/>
          <w:sz w:val="24"/>
          <w:szCs w:val="24"/>
        </w:rPr>
      </w:pPr>
      <w:r w:rsidRPr="009E7F4C">
        <w:rPr>
          <w:rFonts w:cstheme="minorHAnsi"/>
          <w:sz w:val="24"/>
          <w:szCs w:val="24"/>
        </w:rPr>
        <w:t>“How did you know I was – no, don’t say anything.</w:t>
      </w:r>
      <w:r w:rsidR="0071681A">
        <w:rPr>
          <w:rFonts w:cstheme="minorHAnsi"/>
          <w:sz w:val="24"/>
          <w:szCs w:val="24"/>
        </w:rPr>
        <w:t xml:space="preserve"> </w:t>
      </w:r>
      <w:r w:rsidRPr="009E7F4C">
        <w:rPr>
          <w:rFonts w:cstheme="minorHAnsi"/>
          <w:sz w:val="24"/>
          <w:szCs w:val="24"/>
        </w:rPr>
        <w:t>Look, I’m not sure I can beat them on the field, not without losing half our players.</w:t>
      </w:r>
      <w:r w:rsidR="0071681A">
        <w:rPr>
          <w:rFonts w:cstheme="minorHAnsi"/>
          <w:sz w:val="24"/>
          <w:szCs w:val="24"/>
        </w:rPr>
        <w:t xml:space="preserve"> </w:t>
      </w:r>
      <w:r w:rsidRPr="009E7F4C">
        <w:rPr>
          <w:rFonts w:cstheme="minorHAnsi"/>
          <w:sz w:val="24"/>
          <w:szCs w:val="24"/>
        </w:rPr>
        <w:t>I don’t want to lose everybody at once like that, the team will never recover.”</w:t>
      </w:r>
    </w:p>
    <w:p w:rsidR="00176DAF" w:rsidP="00176DAF" w:rsidRDefault="007F0EEA" w14:paraId="0C570078" w14:textId="77777777">
      <w:pPr>
        <w:spacing w:after="0"/>
        <w:ind w:firstLine="360"/>
        <w:rPr>
          <w:rFonts w:cstheme="minorHAnsi"/>
          <w:sz w:val="24"/>
          <w:szCs w:val="24"/>
        </w:rPr>
      </w:pPr>
      <w:r w:rsidRPr="009E7F4C">
        <w:rPr>
          <w:rFonts w:cstheme="minorHAnsi"/>
          <w:sz w:val="24"/>
          <w:szCs w:val="24"/>
        </w:rPr>
        <w:t>“But lose one player is okay?”</w:t>
      </w:r>
    </w:p>
    <w:p w:rsidR="00176DAF" w:rsidP="00176DAF" w:rsidRDefault="007F0EEA" w14:paraId="6FC008B9" w14:textId="081DF660">
      <w:pPr>
        <w:spacing w:after="0"/>
        <w:ind w:firstLine="360"/>
        <w:rPr>
          <w:rFonts w:cstheme="minorHAnsi"/>
          <w:sz w:val="24"/>
          <w:szCs w:val="24"/>
        </w:rPr>
      </w:pPr>
      <w:r w:rsidRPr="009E7F4C">
        <w:rPr>
          <w:rFonts w:cstheme="minorHAnsi"/>
          <w:sz w:val="24"/>
          <w:szCs w:val="24"/>
        </w:rPr>
        <w:t>“A team can bounce back from one player,” I say.</w:t>
      </w:r>
      <w:r w:rsidR="0071681A">
        <w:rPr>
          <w:rFonts w:cstheme="minorHAnsi"/>
          <w:sz w:val="24"/>
          <w:szCs w:val="24"/>
        </w:rPr>
        <w:t xml:space="preserve"> </w:t>
      </w:r>
      <w:r w:rsidRPr="009E7F4C">
        <w:rPr>
          <w:rFonts w:cstheme="minorHAnsi"/>
          <w:sz w:val="24"/>
          <w:szCs w:val="24"/>
        </w:rPr>
        <w:t>“Rage and payback and all that.</w:t>
      </w:r>
      <w:r w:rsidR="0071681A">
        <w:rPr>
          <w:rFonts w:cstheme="minorHAnsi"/>
          <w:sz w:val="24"/>
          <w:szCs w:val="24"/>
        </w:rPr>
        <w:t xml:space="preserve"> </w:t>
      </w:r>
      <w:r w:rsidRPr="009E7F4C">
        <w:rPr>
          <w:rFonts w:cstheme="minorHAnsi"/>
          <w:sz w:val="24"/>
          <w:szCs w:val="24"/>
        </w:rPr>
        <w:t xml:space="preserve">Six </w:t>
      </w:r>
      <w:r w:rsidR="005167C5">
        <w:rPr>
          <w:rFonts w:cstheme="minorHAnsi"/>
          <w:sz w:val="24"/>
          <w:szCs w:val="24"/>
        </w:rPr>
        <w:t xml:space="preserve">or seven </w:t>
      </w:r>
      <w:r w:rsidRPr="009E7F4C">
        <w:rPr>
          <w:rFonts w:cstheme="minorHAnsi"/>
          <w:sz w:val="24"/>
          <w:szCs w:val="24"/>
        </w:rPr>
        <w:t>people at once, though, that’s tough.”</w:t>
      </w:r>
    </w:p>
    <w:p w:rsidR="00176DAF" w:rsidP="00176DAF" w:rsidRDefault="007F0EEA" w14:paraId="7FCCD946" w14:textId="77777777">
      <w:pPr>
        <w:spacing w:after="0"/>
        <w:ind w:firstLine="360"/>
        <w:rPr>
          <w:rFonts w:cstheme="minorHAnsi"/>
          <w:sz w:val="24"/>
          <w:szCs w:val="24"/>
        </w:rPr>
      </w:pPr>
      <w:r w:rsidRPr="009E7F4C">
        <w:rPr>
          <w:rFonts w:cstheme="minorHAnsi"/>
          <w:sz w:val="24"/>
          <w:szCs w:val="24"/>
        </w:rPr>
        <w:t>“How can I help?”</w:t>
      </w:r>
    </w:p>
    <w:p w:rsidR="00176DAF" w:rsidP="00176DAF" w:rsidRDefault="007F0EEA" w14:paraId="676FA364" w14:textId="77777777">
      <w:pPr>
        <w:spacing w:after="0"/>
        <w:ind w:firstLine="360"/>
        <w:rPr>
          <w:rFonts w:cstheme="minorHAnsi"/>
          <w:sz w:val="24"/>
          <w:szCs w:val="24"/>
        </w:rPr>
      </w:pPr>
      <w:r w:rsidRPr="009E7F4C">
        <w:rPr>
          <w:rFonts w:cstheme="minorHAnsi"/>
          <w:sz w:val="24"/>
          <w:szCs w:val="24"/>
        </w:rPr>
        <w:lastRenderedPageBreak/>
        <w:t>“Any ideas on how to keep the Milkmaids from playing tonight?” I ask.</w:t>
      </w:r>
      <w:r w:rsidR="0071681A">
        <w:rPr>
          <w:rFonts w:cstheme="minorHAnsi"/>
          <w:sz w:val="24"/>
          <w:szCs w:val="24"/>
        </w:rPr>
        <w:t xml:space="preserve"> </w:t>
      </w:r>
      <w:r w:rsidRPr="009E7F4C">
        <w:rPr>
          <w:rFonts w:cstheme="minorHAnsi"/>
          <w:sz w:val="24"/>
          <w:szCs w:val="24"/>
        </w:rPr>
        <w:t>“Something non-lethal?”</w:t>
      </w:r>
    </w:p>
    <w:p w:rsidR="00176DAF" w:rsidP="00176DAF" w:rsidRDefault="007F0EEA" w14:paraId="57FFD91D" w14:textId="77777777">
      <w:pPr>
        <w:spacing w:after="0"/>
        <w:ind w:firstLine="360"/>
        <w:rPr>
          <w:rFonts w:cstheme="minorHAnsi"/>
          <w:sz w:val="24"/>
          <w:szCs w:val="24"/>
        </w:rPr>
      </w:pPr>
      <w:r w:rsidRPr="009E7F4C">
        <w:rPr>
          <w:rFonts w:cstheme="minorHAnsi"/>
          <w:sz w:val="24"/>
          <w:szCs w:val="24"/>
        </w:rPr>
        <w:t>Jager grins at the last part.</w:t>
      </w:r>
      <w:r w:rsidR="0071681A">
        <w:rPr>
          <w:rFonts w:cstheme="minorHAnsi"/>
          <w:sz w:val="24"/>
          <w:szCs w:val="24"/>
        </w:rPr>
        <w:t xml:space="preserve"> </w:t>
      </w:r>
      <w:r w:rsidRPr="009E7F4C">
        <w:rPr>
          <w:rFonts w:cstheme="minorHAnsi"/>
          <w:sz w:val="24"/>
          <w:szCs w:val="24"/>
        </w:rPr>
        <w:t>“Yes, I do.</w:t>
      </w:r>
      <w:r w:rsidR="0071681A">
        <w:rPr>
          <w:rFonts w:cstheme="minorHAnsi"/>
          <w:sz w:val="24"/>
          <w:szCs w:val="24"/>
        </w:rPr>
        <w:t xml:space="preserve"> </w:t>
      </w:r>
      <w:r w:rsidRPr="009E7F4C">
        <w:rPr>
          <w:rFonts w:cstheme="minorHAnsi"/>
          <w:sz w:val="24"/>
          <w:szCs w:val="24"/>
        </w:rPr>
        <w:t>Did.”</w:t>
      </w:r>
    </w:p>
    <w:p w:rsidR="00176DAF" w:rsidP="00176DAF" w:rsidRDefault="007F0EEA" w14:paraId="64494C97" w14:textId="77777777">
      <w:pPr>
        <w:spacing w:after="0"/>
        <w:ind w:firstLine="360"/>
        <w:rPr>
          <w:rFonts w:cstheme="minorHAnsi"/>
          <w:sz w:val="24"/>
          <w:szCs w:val="24"/>
        </w:rPr>
      </w:pPr>
      <w:r w:rsidRPr="009E7F4C">
        <w:rPr>
          <w:rFonts w:cstheme="minorHAnsi"/>
          <w:sz w:val="24"/>
          <w:szCs w:val="24"/>
        </w:rPr>
        <w:t>“Did what?”</w:t>
      </w:r>
    </w:p>
    <w:p w:rsidR="00176DAF" w:rsidP="00176DAF" w:rsidRDefault="007F0EEA" w14:paraId="4DA0D05D" w14:textId="77777777">
      <w:pPr>
        <w:spacing w:after="0"/>
        <w:ind w:firstLine="360"/>
        <w:rPr>
          <w:rFonts w:cstheme="minorHAnsi"/>
          <w:sz w:val="24"/>
          <w:szCs w:val="24"/>
        </w:rPr>
      </w:pPr>
      <w:r w:rsidRPr="009E7F4C">
        <w:rPr>
          <w:rFonts w:cstheme="minorHAnsi"/>
          <w:sz w:val="24"/>
          <w:szCs w:val="24"/>
        </w:rPr>
        <w:t>“Did already.”</w:t>
      </w:r>
    </w:p>
    <w:p w:rsidR="00176DAF" w:rsidP="00176DAF" w:rsidRDefault="007F0EEA" w14:paraId="4D3B01C2" w14:textId="77777777">
      <w:pPr>
        <w:spacing w:after="0"/>
        <w:ind w:firstLine="360"/>
        <w:rPr>
          <w:rFonts w:cstheme="minorHAnsi"/>
          <w:sz w:val="24"/>
          <w:szCs w:val="24"/>
        </w:rPr>
      </w:pPr>
      <w:r w:rsidRPr="009E7F4C">
        <w:rPr>
          <w:rFonts w:cstheme="minorHAnsi"/>
          <w:sz w:val="24"/>
          <w:szCs w:val="24"/>
        </w:rPr>
        <w:t>“I’m sorry?”</w:t>
      </w:r>
    </w:p>
    <w:p w:rsidR="00176DAF" w:rsidP="07008754" w:rsidRDefault="007F0EEA" w14:paraId="259D2C64" w14:textId="410B1073">
      <w:pPr>
        <w:spacing w:after="0"/>
        <w:ind w:firstLine="360"/>
        <w:rPr>
          <w:rFonts w:cs="Calibri" w:cstheme="minorAscii"/>
          <w:sz w:val="24"/>
          <w:szCs w:val="24"/>
        </w:rPr>
      </w:pPr>
      <w:r w:rsidRPr="07008754" w:rsidR="07008754">
        <w:rPr>
          <w:rFonts w:cs="Calibri" w:cstheme="minorAscii"/>
          <w:sz w:val="24"/>
          <w:szCs w:val="24"/>
        </w:rPr>
        <w:t xml:space="preserve">Jager claps his hand on my shoulder. I see it coming and try not to flinch. “I heard you have trouble,” he says, leading me away from the other men. “I have trouble myself. You see, I want to destroy Milkmaids before they destroy us. Self-defense, yes? And </w:t>
      </w:r>
      <w:r w:rsidRPr="07008754" w:rsidR="07008754">
        <w:rPr>
          <w:rFonts w:cs="Calibri" w:cstheme="minorAscii"/>
          <w:sz w:val="24"/>
          <w:szCs w:val="24"/>
        </w:rPr>
        <w:t>perhaps boon</w:t>
      </w:r>
      <w:r w:rsidRPr="07008754" w:rsidR="07008754">
        <w:rPr>
          <w:rFonts w:cs="Calibri" w:cstheme="minorAscii"/>
          <w:sz w:val="24"/>
          <w:szCs w:val="24"/>
        </w:rPr>
        <w:t xml:space="preserve"> to </w:t>
      </w:r>
      <w:ins w:author="Gary Smailes" w:date="2024-03-16T09:51:29.027Z" w:id="237596808">
        <w:r w:rsidRPr="07008754" w:rsidR="07008754">
          <w:rPr>
            <w:rFonts w:cs="Calibri" w:cstheme="minorAscii"/>
            <w:sz w:val="24"/>
            <w:szCs w:val="24"/>
          </w:rPr>
          <w:t>U</w:t>
        </w:r>
      </w:ins>
      <w:del w:author="Gary Smailes" w:date="2024-03-16T09:51:28.149Z" w:id="707111940">
        <w:r w:rsidRPr="07008754" w:rsidDel="07008754">
          <w:rPr>
            <w:rFonts w:cs="Calibri" w:cstheme="minorAscii"/>
            <w:sz w:val="24"/>
            <w:szCs w:val="24"/>
          </w:rPr>
          <w:delText>u</w:delText>
        </w:r>
      </w:del>
      <w:r w:rsidRPr="07008754" w:rsidR="07008754">
        <w:rPr>
          <w:rFonts w:cs="Calibri" w:cstheme="minorAscii"/>
          <w:sz w:val="24"/>
          <w:szCs w:val="24"/>
        </w:rPr>
        <w:t xml:space="preserve">niverse, they are not men. Animals in armor are animals all the same. But put hit on team would be, as you say, bad precedent. Never in history of League has this happened. Our fear should not rule us to break tradition. </w:t>
      </w:r>
      <w:r w:rsidRPr="07008754" w:rsidR="07008754">
        <w:rPr>
          <w:rFonts w:cs="Calibri" w:cstheme="minorAscii"/>
          <w:sz w:val="24"/>
          <w:szCs w:val="24"/>
        </w:rPr>
        <w:t>So</w:t>
      </w:r>
      <w:r w:rsidRPr="07008754" w:rsidR="07008754">
        <w:rPr>
          <w:rFonts w:cs="Calibri" w:cstheme="minorAscii"/>
          <w:sz w:val="24"/>
          <w:szCs w:val="24"/>
        </w:rPr>
        <w:t xml:space="preserve"> I keep Milkmaids away without killing them. Easy. It is good you came to see me.”</w:t>
      </w:r>
    </w:p>
    <w:p w:rsidR="00176DAF" w:rsidP="00176DAF" w:rsidRDefault="007F0EEA" w14:paraId="798D27AC" w14:textId="77777777">
      <w:pPr>
        <w:spacing w:after="0"/>
        <w:ind w:firstLine="360"/>
        <w:rPr>
          <w:rFonts w:cstheme="minorHAnsi"/>
          <w:sz w:val="24"/>
          <w:szCs w:val="24"/>
        </w:rPr>
      </w:pPr>
      <w:r w:rsidRPr="009E7F4C">
        <w:rPr>
          <w:rFonts w:cstheme="minorHAnsi"/>
          <w:sz w:val="24"/>
          <w:szCs w:val="24"/>
        </w:rPr>
        <w:t>He lets go of my shoulder.</w:t>
      </w:r>
      <w:r w:rsidR="0071681A">
        <w:rPr>
          <w:rFonts w:cstheme="minorHAnsi"/>
          <w:sz w:val="24"/>
          <w:szCs w:val="24"/>
        </w:rPr>
        <w:t xml:space="preserve"> </w:t>
      </w:r>
      <w:r w:rsidRPr="009E7F4C">
        <w:rPr>
          <w:rFonts w:cstheme="minorHAnsi"/>
          <w:sz w:val="24"/>
          <w:szCs w:val="24"/>
        </w:rPr>
        <w:t>We’re at the end of the corridor, at the exit.</w:t>
      </w:r>
      <w:r w:rsidR="0071681A">
        <w:rPr>
          <w:rFonts w:cstheme="minorHAnsi"/>
          <w:sz w:val="24"/>
          <w:szCs w:val="24"/>
        </w:rPr>
        <w:t xml:space="preserve"> </w:t>
      </w:r>
      <w:r w:rsidRPr="009E7F4C">
        <w:rPr>
          <w:rFonts w:cstheme="minorHAnsi"/>
          <w:sz w:val="24"/>
          <w:szCs w:val="24"/>
        </w:rPr>
        <w:t>Jager turns to go back, and I realize I have no idea what he’s talking about.</w:t>
      </w:r>
      <w:r w:rsidR="0071681A">
        <w:rPr>
          <w:rFonts w:cstheme="minorHAnsi"/>
          <w:sz w:val="24"/>
          <w:szCs w:val="24"/>
        </w:rPr>
        <w:t xml:space="preserve"> </w:t>
      </w:r>
      <w:r w:rsidRPr="009E7F4C">
        <w:rPr>
          <w:rFonts w:cstheme="minorHAnsi"/>
          <w:sz w:val="24"/>
          <w:szCs w:val="24"/>
        </w:rPr>
        <w:t>Do I want to know?</w:t>
      </w:r>
      <w:r w:rsidR="0071681A">
        <w:rPr>
          <w:rFonts w:cstheme="minorHAnsi"/>
          <w:sz w:val="24"/>
          <w:szCs w:val="24"/>
        </w:rPr>
        <w:t xml:space="preserve"> </w:t>
      </w:r>
      <w:r w:rsidRPr="009E7F4C">
        <w:rPr>
          <w:rFonts w:cstheme="minorHAnsi"/>
          <w:sz w:val="24"/>
          <w:szCs w:val="24"/>
        </w:rPr>
        <w:t>Is it good enough that we won’t be playing the Milkmaids tonight, or do I really have to be aware of the circumstances that make that possible?</w:t>
      </w:r>
      <w:r w:rsidR="0071681A">
        <w:rPr>
          <w:rFonts w:cstheme="minorHAnsi"/>
          <w:sz w:val="24"/>
          <w:szCs w:val="24"/>
        </w:rPr>
        <w:t xml:space="preserve"> </w:t>
      </w:r>
    </w:p>
    <w:p w:rsidR="00176DAF" w:rsidP="00176DAF" w:rsidRDefault="007F0EEA" w14:paraId="77B00526" w14:textId="77777777">
      <w:pPr>
        <w:spacing w:after="0"/>
        <w:ind w:firstLine="360"/>
        <w:rPr>
          <w:rFonts w:cstheme="minorHAnsi"/>
          <w:sz w:val="24"/>
          <w:szCs w:val="24"/>
        </w:rPr>
      </w:pPr>
      <w:r w:rsidRPr="009E7F4C">
        <w:rPr>
          <w:rFonts w:cstheme="minorHAnsi"/>
          <w:sz w:val="24"/>
          <w:szCs w:val="24"/>
        </w:rPr>
        <w:t>I open my mouth to ask.</w:t>
      </w:r>
    </w:p>
    <w:p w:rsidR="00176DAF" w:rsidP="00176DAF" w:rsidRDefault="007F0EEA" w14:paraId="5C8533CA" w14:textId="77777777">
      <w:pPr>
        <w:spacing w:after="0"/>
        <w:ind w:firstLine="360"/>
        <w:rPr>
          <w:rFonts w:cstheme="minorHAnsi"/>
          <w:sz w:val="24"/>
          <w:szCs w:val="24"/>
        </w:rPr>
      </w:pPr>
      <w:r w:rsidRPr="009E7F4C">
        <w:rPr>
          <w:rFonts w:cstheme="minorHAnsi"/>
          <w:sz w:val="24"/>
          <w:szCs w:val="24"/>
        </w:rPr>
        <w:t>Jager raises his hand without turning around.</w:t>
      </w:r>
    </w:p>
    <w:p w:rsidR="00176DAF" w:rsidP="00176DAF" w:rsidRDefault="007F0EEA" w14:paraId="69EBBAFD" w14:textId="77777777">
      <w:pPr>
        <w:spacing w:after="0"/>
        <w:ind w:firstLine="360"/>
        <w:rPr>
          <w:rFonts w:cstheme="minorHAnsi"/>
          <w:sz w:val="24"/>
          <w:szCs w:val="24"/>
        </w:rPr>
      </w:pPr>
      <w:r w:rsidRPr="009E7F4C">
        <w:rPr>
          <w:rFonts w:cstheme="minorHAnsi"/>
          <w:sz w:val="24"/>
          <w:szCs w:val="24"/>
        </w:rPr>
        <w:t>I close my mouth.</w:t>
      </w:r>
    </w:p>
    <w:p w:rsidRPr="009E7F4C" w:rsidR="007F0EEA" w:rsidP="00176DAF" w:rsidRDefault="007F0EEA" w14:paraId="53DA1162" w14:textId="7D20AF23">
      <w:pPr>
        <w:spacing w:after="0"/>
        <w:ind w:firstLine="360"/>
        <w:rPr>
          <w:rFonts w:cstheme="minorHAnsi"/>
          <w:sz w:val="24"/>
          <w:szCs w:val="24"/>
        </w:rPr>
      </w:pPr>
      <w:r w:rsidRPr="009E7F4C">
        <w:rPr>
          <w:rFonts w:cstheme="minorHAnsi"/>
          <w:sz w:val="24"/>
          <w:szCs w:val="24"/>
        </w:rPr>
        <w:t>He puts his hand down and keeps going.</w:t>
      </w:r>
      <w:r w:rsidR="0071681A">
        <w:rPr>
          <w:rFonts w:cstheme="minorHAnsi"/>
          <w:sz w:val="24"/>
          <w:szCs w:val="24"/>
        </w:rPr>
        <w:t xml:space="preserve"> </w:t>
      </w:r>
    </w:p>
    <w:p w:rsidR="002E2D41" w:rsidP="00176DAF" w:rsidRDefault="002E2D41" w14:paraId="2E9F33B2" w14:textId="77777777">
      <w:pPr>
        <w:spacing w:after="0"/>
        <w:ind w:firstLine="360"/>
        <w:rPr>
          <w:rFonts w:cstheme="minorHAnsi"/>
          <w:sz w:val="24"/>
          <w:szCs w:val="24"/>
        </w:rPr>
      </w:pPr>
    </w:p>
    <w:p w:rsidR="00176DAF" w:rsidP="00205782" w:rsidRDefault="002E2D41" w14:paraId="7F242AB6" w14:textId="77777777">
      <w:pPr>
        <w:spacing w:after="0"/>
        <w:jc w:val="center"/>
        <w:rPr>
          <w:rFonts w:cstheme="minorHAnsi"/>
          <w:sz w:val="24"/>
          <w:szCs w:val="24"/>
        </w:rPr>
      </w:pPr>
      <w:r>
        <w:rPr>
          <w:rFonts w:cstheme="minorHAnsi"/>
          <w:sz w:val="24"/>
          <w:szCs w:val="24"/>
        </w:rPr>
        <w:t>***</w:t>
      </w:r>
    </w:p>
    <w:p w:rsidR="00176DAF" w:rsidP="00176DAF" w:rsidRDefault="00176DAF" w14:paraId="4D3B1DEB" w14:textId="77777777">
      <w:pPr>
        <w:spacing w:after="0"/>
        <w:ind w:firstLine="360"/>
        <w:rPr>
          <w:rFonts w:cstheme="minorHAnsi"/>
          <w:sz w:val="24"/>
          <w:szCs w:val="24"/>
        </w:rPr>
      </w:pPr>
    </w:p>
    <w:p w:rsidR="00176DAF" w:rsidP="005167C5" w:rsidRDefault="007F0EEA" w14:paraId="095F75BB" w14:textId="77777777">
      <w:pPr>
        <w:spacing w:after="0"/>
        <w:rPr>
          <w:rFonts w:cstheme="minorHAnsi"/>
          <w:sz w:val="24"/>
          <w:szCs w:val="24"/>
        </w:rPr>
      </w:pPr>
      <w:r w:rsidRPr="009E7F4C">
        <w:rPr>
          <w:rFonts w:cstheme="minorHAnsi"/>
          <w:sz w:val="24"/>
          <w:szCs w:val="24"/>
        </w:rPr>
        <w:t>We don’t play that night.</w:t>
      </w:r>
      <w:r w:rsidR="0071681A">
        <w:rPr>
          <w:rFonts w:cstheme="minorHAnsi"/>
          <w:sz w:val="24"/>
          <w:szCs w:val="24"/>
        </w:rPr>
        <w:t xml:space="preserve"> </w:t>
      </w:r>
      <w:r w:rsidRPr="009E7F4C">
        <w:rPr>
          <w:rFonts w:cstheme="minorHAnsi"/>
          <w:sz w:val="24"/>
          <w:szCs w:val="24"/>
        </w:rPr>
        <w:t xml:space="preserve">A mysterious virus gets into </w:t>
      </w:r>
      <w:proofErr w:type="spellStart"/>
      <w:r w:rsidRPr="009E7F4C">
        <w:rPr>
          <w:rFonts w:cstheme="minorHAnsi"/>
          <w:sz w:val="24"/>
          <w:szCs w:val="24"/>
        </w:rPr>
        <w:t>Hysis</w:t>
      </w:r>
      <w:proofErr w:type="spellEnd"/>
      <w:r w:rsidRPr="009E7F4C">
        <w:rPr>
          <w:rFonts w:cstheme="minorHAnsi"/>
          <w:sz w:val="24"/>
          <w:szCs w:val="24"/>
        </w:rPr>
        <w:t>’ network and shuts down everything.</w:t>
      </w:r>
      <w:r w:rsidR="0071681A">
        <w:rPr>
          <w:rFonts w:cstheme="minorHAnsi"/>
          <w:sz w:val="24"/>
          <w:szCs w:val="24"/>
        </w:rPr>
        <w:t xml:space="preserve"> </w:t>
      </w:r>
      <w:r w:rsidRPr="009E7F4C">
        <w:rPr>
          <w:rFonts w:cstheme="minorHAnsi"/>
          <w:sz w:val="24"/>
          <w:szCs w:val="24"/>
        </w:rPr>
        <w:t>Shuttles, satellites, anything with a whisper of technology in the penal colony goes silent.</w:t>
      </w:r>
      <w:r w:rsidR="0071681A">
        <w:rPr>
          <w:rFonts w:cstheme="minorHAnsi"/>
          <w:sz w:val="24"/>
          <w:szCs w:val="24"/>
        </w:rPr>
        <w:t xml:space="preserve"> </w:t>
      </w:r>
      <w:r w:rsidRPr="009E7F4C">
        <w:rPr>
          <w:rFonts w:cstheme="minorHAnsi"/>
          <w:sz w:val="24"/>
          <w:szCs w:val="24"/>
        </w:rPr>
        <w:t>It’s the first time an entire planet has gone dark since the war.</w:t>
      </w:r>
      <w:r w:rsidR="0071681A">
        <w:rPr>
          <w:rFonts w:cstheme="minorHAnsi"/>
          <w:sz w:val="24"/>
          <w:szCs w:val="24"/>
        </w:rPr>
        <w:t xml:space="preserve"> </w:t>
      </w:r>
      <w:r w:rsidRPr="009E7F4C">
        <w:rPr>
          <w:rFonts w:cstheme="minorHAnsi"/>
          <w:sz w:val="24"/>
          <w:szCs w:val="24"/>
        </w:rPr>
        <w:t>The Milkmaids forfeit the match.</w:t>
      </w:r>
    </w:p>
    <w:p w:rsidR="00176DAF" w:rsidP="00176DAF" w:rsidRDefault="007F0EEA" w14:paraId="26D3C73F" w14:textId="77777777">
      <w:pPr>
        <w:spacing w:after="0"/>
        <w:ind w:firstLine="360"/>
        <w:rPr>
          <w:rFonts w:cstheme="minorHAnsi"/>
          <w:sz w:val="24"/>
          <w:szCs w:val="24"/>
        </w:rPr>
      </w:pPr>
      <w:r w:rsidRPr="009E7F4C">
        <w:rPr>
          <w:rFonts w:cstheme="minorHAnsi"/>
          <w:sz w:val="24"/>
          <w:szCs w:val="24"/>
        </w:rPr>
        <w:t>Jager is wearing a small, secret smile the next time I see him.</w:t>
      </w:r>
      <w:r w:rsidR="0071681A">
        <w:rPr>
          <w:rFonts w:cstheme="minorHAnsi"/>
          <w:sz w:val="24"/>
          <w:szCs w:val="24"/>
        </w:rPr>
        <w:t xml:space="preserve"> </w:t>
      </w:r>
      <w:r w:rsidRPr="009E7F4C">
        <w:rPr>
          <w:rFonts w:cstheme="minorHAnsi"/>
          <w:sz w:val="24"/>
          <w:szCs w:val="24"/>
        </w:rPr>
        <w:t xml:space="preserve">I don’t ask about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He won’t tell me if I did.</w:t>
      </w:r>
      <w:r w:rsidR="0071681A">
        <w:rPr>
          <w:rFonts w:cstheme="minorHAnsi"/>
          <w:sz w:val="24"/>
          <w:szCs w:val="24"/>
        </w:rPr>
        <w:t xml:space="preserve"> </w:t>
      </w:r>
      <w:r w:rsidRPr="009E7F4C">
        <w:rPr>
          <w:rFonts w:cstheme="minorHAnsi"/>
          <w:sz w:val="24"/>
          <w:szCs w:val="24"/>
        </w:rPr>
        <w:t>What I do know is that the man clearly has connections outside the pirate clans.</w:t>
      </w:r>
      <w:r w:rsidR="0071681A">
        <w:rPr>
          <w:rFonts w:cstheme="minorHAnsi"/>
          <w:sz w:val="24"/>
          <w:szCs w:val="24"/>
        </w:rPr>
        <w:t xml:space="preserve"> </w:t>
      </w:r>
      <w:r w:rsidRPr="009E7F4C">
        <w:rPr>
          <w:rFonts w:cstheme="minorHAnsi"/>
          <w:sz w:val="24"/>
          <w:szCs w:val="24"/>
        </w:rPr>
        <w:t>He made a whole planet shut down for a day.</w:t>
      </w:r>
      <w:r w:rsidR="0071681A">
        <w:rPr>
          <w:rFonts w:cstheme="minorHAnsi"/>
          <w:sz w:val="24"/>
          <w:szCs w:val="24"/>
        </w:rPr>
        <w:t xml:space="preserve"> </w:t>
      </w:r>
    </w:p>
    <w:p w:rsidR="00940569" w:rsidP="00176DAF" w:rsidRDefault="007F0EEA" w14:paraId="59227B45" w14:textId="77777777">
      <w:pPr>
        <w:spacing w:after="0"/>
        <w:ind w:firstLine="360"/>
        <w:rPr>
          <w:rFonts w:cstheme="minorHAnsi"/>
          <w:sz w:val="24"/>
          <w:szCs w:val="24"/>
        </w:rPr>
      </w:pPr>
      <w:r w:rsidRPr="009E7F4C">
        <w:rPr>
          <w:rFonts w:cstheme="minorHAnsi"/>
          <w:sz w:val="24"/>
          <w:szCs w:val="24"/>
        </w:rPr>
        <w:t xml:space="preserve">Say </w:t>
      </w:r>
      <w:r w:rsidR="004C198E">
        <w:rPr>
          <w:rFonts w:cstheme="minorHAnsi"/>
          <w:sz w:val="24"/>
          <w:szCs w:val="24"/>
        </w:rPr>
        <w:t xml:space="preserve">what </w:t>
      </w:r>
      <w:r w:rsidRPr="009E7F4C">
        <w:rPr>
          <w:rFonts w:cstheme="minorHAnsi"/>
          <w:sz w:val="24"/>
          <w:szCs w:val="24"/>
        </w:rPr>
        <w:t>you want about the Milkmaids.</w:t>
      </w:r>
      <w:r w:rsidR="0071681A">
        <w:rPr>
          <w:rFonts w:cstheme="minorHAnsi"/>
          <w:sz w:val="24"/>
          <w:szCs w:val="24"/>
        </w:rPr>
        <w:t xml:space="preserve"> </w:t>
      </w:r>
    </w:p>
    <w:p w:rsidR="00281607" w:rsidP="00176DAF" w:rsidRDefault="007F0EEA" w14:paraId="32FBD919" w14:textId="49C9ADEF">
      <w:pPr>
        <w:spacing w:after="0"/>
        <w:ind w:firstLine="360"/>
        <w:rPr>
          <w:rFonts w:cstheme="minorHAnsi"/>
          <w:sz w:val="24"/>
          <w:szCs w:val="24"/>
        </w:rPr>
        <w:sectPr w:rsidR="00281607"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The scariest motherfucker I know wears pink shirts.</w:t>
      </w:r>
    </w:p>
    <w:p w:rsidR="00176DAF" w:rsidP="00281607" w:rsidRDefault="00CA2427" w14:paraId="16DECC70" w14:textId="014D6970">
      <w:pPr>
        <w:spacing w:after="0"/>
        <w:rPr>
          <w:rFonts w:cstheme="minorHAnsi"/>
          <w:sz w:val="24"/>
          <w:szCs w:val="24"/>
        </w:rPr>
      </w:pPr>
      <w:r>
        <w:rPr>
          <w:rFonts w:cstheme="minorHAnsi"/>
          <w:sz w:val="24"/>
          <w:szCs w:val="24"/>
        </w:rPr>
        <w:lastRenderedPageBreak/>
        <w:t>1</w:t>
      </w:r>
      <w:r w:rsidR="007E5E10">
        <w:rPr>
          <w:rFonts w:cstheme="minorHAnsi"/>
          <w:sz w:val="24"/>
          <w:szCs w:val="24"/>
        </w:rPr>
        <w:t>8</w:t>
      </w:r>
      <w:r w:rsidR="00F91AD0">
        <w:rPr>
          <w:rFonts w:cstheme="minorHAnsi"/>
          <w:sz w:val="24"/>
          <w:szCs w:val="24"/>
        </w:rPr>
        <w:t>: Karma Breaks Kneecaps</w:t>
      </w:r>
    </w:p>
    <w:p w:rsidR="00176DAF" w:rsidP="00176DAF" w:rsidRDefault="00176DAF" w14:paraId="7D61B668" w14:textId="77777777">
      <w:pPr>
        <w:spacing w:after="0"/>
        <w:ind w:firstLine="360"/>
        <w:rPr>
          <w:rFonts w:cstheme="minorHAnsi"/>
          <w:sz w:val="24"/>
          <w:szCs w:val="24"/>
        </w:rPr>
      </w:pPr>
    </w:p>
    <w:p w:rsidR="00176DAF" w:rsidP="00281607" w:rsidRDefault="007F0EEA" w14:paraId="0FB7B418" w14:textId="77777777">
      <w:pPr>
        <w:spacing w:after="0"/>
        <w:rPr>
          <w:rFonts w:cstheme="minorHAnsi"/>
          <w:sz w:val="24"/>
          <w:szCs w:val="24"/>
        </w:rPr>
      </w:pPr>
      <w:r w:rsidRPr="009E7F4C">
        <w:rPr>
          <w:rFonts w:cstheme="minorHAnsi"/>
          <w:sz w:val="24"/>
          <w:szCs w:val="24"/>
        </w:rPr>
        <w:t>I discover during the next game that the Blood Suns built up a lot of fear and anger over the idea of playing the Milkmaids, all of it feral and brutal.</w:t>
      </w:r>
      <w:r w:rsidR="0071681A">
        <w:rPr>
          <w:rFonts w:cstheme="minorHAnsi"/>
          <w:sz w:val="24"/>
          <w:szCs w:val="24"/>
        </w:rPr>
        <w:t xml:space="preserve"> </w:t>
      </w:r>
      <w:r w:rsidRPr="009E7F4C">
        <w:rPr>
          <w:rFonts w:cstheme="minorHAnsi"/>
          <w:sz w:val="24"/>
          <w:szCs w:val="24"/>
        </w:rPr>
        <w:t xml:space="preserve">I know this because they unleash it all against a freshman team called the </w:t>
      </w:r>
      <w:proofErr w:type="spellStart"/>
      <w:r w:rsidRPr="009E7F4C">
        <w:rPr>
          <w:rFonts w:cstheme="minorHAnsi"/>
          <w:sz w:val="24"/>
          <w:szCs w:val="24"/>
        </w:rPr>
        <w:t>Whimsions</w:t>
      </w:r>
      <w:proofErr w:type="spellEnd"/>
      <w:r w:rsidRPr="009E7F4C">
        <w:rPr>
          <w:rFonts w:cstheme="minorHAnsi"/>
          <w:sz w:val="24"/>
          <w:szCs w:val="24"/>
        </w:rPr>
        <w:t>, who never stood a chance. What makes it even worse is that for the entire first half we’re playing a bunch of moon-faced kids who’d all won some retarded planetary contest and who’d stood in for the regular players.</w:t>
      </w:r>
      <w:r w:rsidR="0071681A">
        <w:rPr>
          <w:rFonts w:cstheme="minorHAnsi"/>
          <w:sz w:val="24"/>
          <w:szCs w:val="24"/>
        </w:rPr>
        <w:t xml:space="preserve"> </w:t>
      </w:r>
      <w:r w:rsidRPr="009E7F4C">
        <w:rPr>
          <w:rFonts w:cstheme="minorHAnsi"/>
          <w:sz w:val="24"/>
          <w:szCs w:val="24"/>
        </w:rPr>
        <w:t xml:space="preserve">The match receives an abnormal amount of media coverage, and most of it beams back to their </w:t>
      </w:r>
      <w:proofErr w:type="spellStart"/>
      <w:r w:rsidRPr="009E7F4C">
        <w:rPr>
          <w:rFonts w:cstheme="minorHAnsi"/>
          <w:sz w:val="24"/>
          <w:szCs w:val="24"/>
        </w:rPr>
        <w:t>homeworld</w:t>
      </w:r>
      <w:proofErr w:type="spellEnd"/>
      <w:r w:rsidRPr="009E7F4C">
        <w:rPr>
          <w:rFonts w:cstheme="minorHAnsi"/>
          <w:sz w:val="24"/>
          <w:szCs w:val="24"/>
        </w:rPr>
        <w:t xml:space="preserve"> so the parents can watch their kids play real spaceball!</w:t>
      </w:r>
    </w:p>
    <w:p w:rsidR="00176DAF" w:rsidP="00176DAF" w:rsidRDefault="007F0EEA" w14:paraId="1E09641B" w14:textId="77777777">
      <w:pPr>
        <w:spacing w:after="0"/>
        <w:ind w:firstLine="360"/>
        <w:rPr>
          <w:rFonts w:cstheme="minorHAnsi"/>
          <w:sz w:val="24"/>
          <w:szCs w:val="24"/>
        </w:rPr>
      </w:pPr>
      <w:r w:rsidRPr="009E7F4C">
        <w:rPr>
          <w:rFonts w:cstheme="minorHAnsi"/>
          <w:sz w:val="24"/>
          <w:szCs w:val="24"/>
        </w:rPr>
        <w:t>We annihilate them.</w:t>
      </w:r>
      <w:r w:rsidR="0071681A">
        <w:rPr>
          <w:rFonts w:cstheme="minorHAnsi"/>
          <w:sz w:val="24"/>
          <w:szCs w:val="24"/>
        </w:rPr>
        <w:t xml:space="preserve"> </w:t>
      </w:r>
      <w:r w:rsidRPr="009E7F4C">
        <w:rPr>
          <w:rFonts w:cstheme="minorHAnsi"/>
          <w:sz w:val="24"/>
          <w:szCs w:val="24"/>
        </w:rPr>
        <w:t>We beat them so badly that I feel sorry for them.</w:t>
      </w:r>
      <w:r w:rsidR="0071681A">
        <w:rPr>
          <w:rFonts w:cstheme="minorHAnsi"/>
          <w:sz w:val="24"/>
          <w:szCs w:val="24"/>
        </w:rPr>
        <w:t xml:space="preserve"> </w:t>
      </w:r>
    </w:p>
    <w:p w:rsidR="00176DAF" w:rsidP="00176DAF" w:rsidRDefault="007F0EEA" w14:paraId="0FCB65E4" w14:textId="77777777">
      <w:pPr>
        <w:spacing w:after="0"/>
        <w:ind w:firstLine="360"/>
        <w:rPr>
          <w:rFonts w:cstheme="minorHAnsi"/>
          <w:sz w:val="24"/>
          <w:szCs w:val="24"/>
        </w:rPr>
      </w:pPr>
      <w:r w:rsidRPr="009E7F4C">
        <w:rPr>
          <w:rFonts w:cstheme="minorHAnsi"/>
          <w:sz w:val="24"/>
          <w:szCs w:val="24"/>
        </w:rPr>
        <w:t>I know Laura feels sorry for them, too, because I hear about it for three days.</w:t>
      </w:r>
      <w:r w:rsidR="0071681A">
        <w:rPr>
          <w:rFonts w:cstheme="minorHAnsi"/>
          <w:sz w:val="24"/>
          <w:szCs w:val="24"/>
        </w:rPr>
        <w:t xml:space="preserve"> </w:t>
      </w:r>
      <w:r w:rsidRPr="009E7F4C">
        <w:rPr>
          <w:rFonts w:cstheme="minorHAnsi"/>
          <w:sz w:val="24"/>
          <w:szCs w:val="24"/>
        </w:rPr>
        <w:t>We don’t actually have a discussion concerning the team’s behavior, or an honest debate over whether it’s acceptable for pirates to rant at teenagers on the ASC, or even a fight about my decision to keep scoring after we were crushing them 88-3.</w:t>
      </w:r>
      <w:r w:rsidR="0071681A">
        <w:rPr>
          <w:rFonts w:cstheme="minorHAnsi"/>
          <w:sz w:val="24"/>
          <w:szCs w:val="24"/>
        </w:rPr>
        <w:t xml:space="preserve"> </w:t>
      </w:r>
      <w:r w:rsidRPr="009E7F4C">
        <w:rPr>
          <w:rFonts w:cstheme="minorHAnsi"/>
          <w:sz w:val="24"/>
          <w:szCs w:val="24"/>
        </w:rPr>
        <w:t>I already know that I did something wrong and felt dirty for it, but she digs the knife in by sending a steady stream of withering comments in my direction.</w:t>
      </w:r>
      <w:r w:rsidR="0071681A">
        <w:rPr>
          <w:rFonts w:cstheme="minorHAnsi"/>
          <w:sz w:val="24"/>
          <w:szCs w:val="24"/>
        </w:rPr>
        <w:t xml:space="preserve"> </w:t>
      </w:r>
      <w:r w:rsidRPr="009E7F4C">
        <w:rPr>
          <w:rFonts w:cstheme="minorHAnsi"/>
          <w:sz w:val="24"/>
          <w:szCs w:val="24"/>
        </w:rPr>
        <w:t>I’m not interested in having my sex privileges revoked, so I know better than to talk back.</w:t>
      </w:r>
      <w:r w:rsidR="0071681A">
        <w:rPr>
          <w:rFonts w:cstheme="minorHAnsi"/>
          <w:sz w:val="24"/>
          <w:szCs w:val="24"/>
        </w:rPr>
        <w:t xml:space="preserve"> </w:t>
      </w:r>
      <w:r w:rsidRPr="009E7F4C">
        <w:rPr>
          <w:rFonts w:cstheme="minorHAnsi"/>
          <w:sz w:val="24"/>
          <w:szCs w:val="24"/>
        </w:rPr>
        <w:t>That’s a lose-lose all around.</w:t>
      </w:r>
      <w:r w:rsidR="0071681A">
        <w:rPr>
          <w:rFonts w:cstheme="minorHAnsi"/>
          <w:sz w:val="24"/>
          <w:szCs w:val="24"/>
        </w:rPr>
        <w:t xml:space="preserve"> </w:t>
      </w:r>
      <w:r w:rsidRPr="009E7F4C">
        <w:rPr>
          <w:rFonts w:cstheme="minorHAnsi"/>
          <w:sz w:val="24"/>
          <w:szCs w:val="24"/>
        </w:rPr>
        <w:t>I’ll admit that I have a truly difficult time keeping my mouth shut, though.</w:t>
      </w:r>
      <w:r w:rsidR="0071681A">
        <w:rPr>
          <w:rFonts w:cstheme="minorHAnsi"/>
          <w:sz w:val="24"/>
          <w:szCs w:val="24"/>
        </w:rPr>
        <w:t xml:space="preserve"> </w:t>
      </w:r>
      <w:r w:rsidRPr="009E7F4C">
        <w:rPr>
          <w:rFonts w:cstheme="minorHAnsi"/>
          <w:sz w:val="24"/>
          <w:szCs w:val="24"/>
        </w:rPr>
        <w:t>We’re talking a Herculean effort.</w:t>
      </w:r>
      <w:r w:rsidR="0071681A">
        <w:rPr>
          <w:rFonts w:cstheme="minorHAnsi"/>
          <w:sz w:val="24"/>
          <w:szCs w:val="24"/>
        </w:rPr>
        <w:t xml:space="preserve"> </w:t>
      </w:r>
      <w:r w:rsidRPr="009E7F4C">
        <w:rPr>
          <w:rFonts w:cstheme="minorHAnsi"/>
          <w:sz w:val="24"/>
          <w:szCs w:val="24"/>
        </w:rPr>
        <w:t>I should get a medal.</w:t>
      </w:r>
      <w:r w:rsidR="0071681A">
        <w:rPr>
          <w:rFonts w:cstheme="minorHAnsi"/>
          <w:sz w:val="24"/>
          <w:szCs w:val="24"/>
        </w:rPr>
        <w:t xml:space="preserve"> </w:t>
      </w:r>
      <w:r w:rsidRPr="009E7F4C">
        <w:rPr>
          <w:rFonts w:cstheme="minorHAnsi"/>
          <w:sz w:val="24"/>
          <w:szCs w:val="24"/>
        </w:rPr>
        <w:t>Things like:</w:t>
      </w:r>
    </w:p>
    <w:p w:rsidR="00176DAF" w:rsidP="00176DAF" w:rsidRDefault="007F0EEA" w14:paraId="59652B61" w14:textId="77777777">
      <w:pPr>
        <w:spacing w:after="0"/>
        <w:ind w:firstLine="360"/>
        <w:rPr>
          <w:rFonts w:cstheme="minorHAnsi"/>
          <w:sz w:val="24"/>
          <w:szCs w:val="24"/>
        </w:rPr>
      </w:pPr>
      <w:r w:rsidRPr="009E7F4C">
        <w:rPr>
          <w:rFonts w:cstheme="minorHAnsi"/>
          <w:sz w:val="24"/>
          <w:szCs w:val="24"/>
        </w:rPr>
        <w:t>“Their mothers were watching them play.”</w:t>
      </w:r>
    </w:p>
    <w:p w:rsidR="00176DAF" w:rsidP="07008754" w:rsidRDefault="007F0EEA" w14:paraId="7E2CC50B" w14:textId="77777777">
      <w:pPr>
        <w:spacing w:after="0"/>
        <w:ind w:firstLine="360"/>
        <w:rPr>
          <w:rFonts w:cs="Calibri" w:cstheme="minorAscii"/>
          <w:sz w:val="24"/>
          <w:szCs w:val="24"/>
        </w:rPr>
      </w:pPr>
      <w:del w:author="Gary Smailes" w:date="2024-03-16T11:03:59.4Z" w:id="13123736">
        <w:r w:rsidRPr="07008754" w:rsidDel="07008754">
          <w:rPr>
            <w:rFonts w:cs="Calibri" w:cstheme="minorAscii"/>
            <w:sz w:val="24"/>
            <w:szCs w:val="24"/>
          </w:rPr>
          <w:delText xml:space="preserve"> </w:delText>
        </w:r>
      </w:del>
      <w:r w:rsidRPr="07008754" w:rsidR="07008754">
        <w:rPr>
          <w:rFonts w:cs="Calibri" w:cstheme="minorAscii"/>
          <w:sz w:val="24"/>
          <w:szCs w:val="24"/>
        </w:rPr>
        <w:t>“I can’t believe you didn’t take it easy after it was clear you were going to win.”</w:t>
      </w:r>
    </w:p>
    <w:p w:rsidR="00176DAF" w:rsidP="00176DAF" w:rsidRDefault="007F0EEA" w14:paraId="32D6B18D" w14:textId="77777777">
      <w:pPr>
        <w:spacing w:after="0"/>
        <w:ind w:firstLine="360"/>
        <w:rPr>
          <w:rFonts w:cstheme="minorHAnsi"/>
          <w:sz w:val="24"/>
          <w:szCs w:val="24"/>
        </w:rPr>
      </w:pPr>
      <w:r w:rsidRPr="009E7F4C">
        <w:rPr>
          <w:rFonts w:cstheme="minorHAnsi"/>
          <w:sz w:val="24"/>
          <w:szCs w:val="24"/>
        </w:rPr>
        <w:t>“Little old grandmothers had to listen to the ASC feed.</w:t>
      </w:r>
      <w:r w:rsidR="0071681A">
        <w:rPr>
          <w:rFonts w:cstheme="minorHAnsi"/>
          <w:sz w:val="24"/>
          <w:szCs w:val="24"/>
        </w:rPr>
        <w:t xml:space="preserve"> </w:t>
      </w:r>
      <w:r w:rsidRPr="009E7F4C">
        <w:rPr>
          <w:rFonts w:cstheme="minorHAnsi"/>
          <w:sz w:val="24"/>
          <w:szCs w:val="24"/>
        </w:rPr>
        <w:t>There are things no person should have to listen to, and they heard it all.</w:t>
      </w:r>
      <w:r w:rsidR="0071681A">
        <w:rPr>
          <w:rFonts w:cstheme="minorHAnsi"/>
          <w:sz w:val="24"/>
          <w:szCs w:val="24"/>
        </w:rPr>
        <w:t xml:space="preserve"> </w:t>
      </w:r>
      <w:r w:rsidRPr="009E7F4C">
        <w:rPr>
          <w:rFonts w:cstheme="minorHAnsi"/>
          <w:sz w:val="24"/>
          <w:szCs w:val="24"/>
        </w:rPr>
        <w:t>Grandmothers, Rick.”</w:t>
      </w:r>
    </w:p>
    <w:p w:rsidR="00176DAF" w:rsidP="07008754" w:rsidRDefault="007F0EEA" w14:paraId="7C79F8E3" w14:textId="77777777">
      <w:pPr>
        <w:spacing w:after="0"/>
        <w:ind w:firstLine="360"/>
        <w:rPr>
          <w:rFonts w:cs="Calibri" w:cstheme="minorAscii"/>
          <w:sz w:val="24"/>
          <w:szCs w:val="24"/>
        </w:rPr>
      </w:pPr>
      <w:del w:author="Gary Smailes" w:date="2024-03-16T11:05:01.879Z" w:id="993290027">
        <w:r w:rsidRPr="07008754" w:rsidDel="07008754">
          <w:rPr>
            <w:rFonts w:cs="Calibri" w:cstheme="minorAscii"/>
            <w:sz w:val="24"/>
            <w:szCs w:val="24"/>
          </w:rPr>
          <w:delText xml:space="preserve"> </w:delText>
        </w:r>
      </w:del>
      <w:r w:rsidRPr="07008754" w:rsidR="07008754">
        <w:rPr>
          <w:rFonts w:cs="Calibri" w:cstheme="minorAscii"/>
          <w:sz w:val="24"/>
          <w:szCs w:val="24"/>
        </w:rPr>
        <w:t>“Is it possible to charge coaches with unsportsmanlike conduct?”</w:t>
      </w:r>
    </w:p>
    <w:p w:rsidR="00176DAF" w:rsidP="00176DAF" w:rsidRDefault="007F0EEA" w14:paraId="42DFFE33" w14:textId="77777777">
      <w:pPr>
        <w:spacing w:after="0"/>
        <w:ind w:firstLine="360"/>
        <w:rPr>
          <w:rFonts w:cstheme="minorHAnsi"/>
          <w:sz w:val="24"/>
          <w:szCs w:val="24"/>
        </w:rPr>
      </w:pPr>
      <w:r w:rsidRPr="009E7F4C">
        <w:rPr>
          <w:rFonts w:cstheme="minorHAnsi"/>
          <w:sz w:val="24"/>
          <w:szCs w:val="24"/>
        </w:rPr>
        <w:t>“Don’t you have any humanity left?”</w:t>
      </w:r>
    </w:p>
    <w:p w:rsidR="00176DAF" w:rsidP="00176DAF" w:rsidRDefault="007F0EEA" w14:paraId="5ECD5A02" w14:textId="77777777">
      <w:pPr>
        <w:spacing w:after="0"/>
        <w:ind w:firstLine="360"/>
        <w:rPr>
          <w:rFonts w:cstheme="minorHAnsi"/>
          <w:sz w:val="24"/>
          <w:szCs w:val="24"/>
        </w:rPr>
      </w:pPr>
      <w:r w:rsidRPr="009E7F4C">
        <w:rPr>
          <w:rFonts w:cstheme="minorHAnsi"/>
          <w:sz w:val="24"/>
          <w:szCs w:val="24"/>
        </w:rPr>
        <w:t>“How does it feel to completely grind away the love for spaceball in so many people, all at once?”</w:t>
      </w:r>
    </w:p>
    <w:p w:rsidR="00176DAF" w:rsidP="00176DAF" w:rsidRDefault="007F0EEA" w14:paraId="1603E447" w14:textId="77777777">
      <w:pPr>
        <w:spacing w:after="0"/>
        <w:ind w:firstLine="360"/>
        <w:rPr>
          <w:rFonts w:cstheme="minorHAnsi"/>
          <w:sz w:val="24"/>
          <w:szCs w:val="24"/>
        </w:rPr>
      </w:pPr>
      <w:r w:rsidRPr="009E7F4C">
        <w:rPr>
          <w:rFonts w:cstheme="minorHAnsi"/>
          <w:sz w:val="24"/>
          <w:szCs w:val="24"/>
        </w:rPr>
        <w:t>“Karma’s a bitch, Rick.”</w:t>
      </w:r>
    </w:p>
    <w:p w:rsidR="00176DAF" w:rsidP="00176DAF" w:rsidRDefault="007F0EEA" w14:paraId="2FDD70B8" w14:textId="77777777">
      <w:pPr>
        <w:spacing w:after="0"/>
        <w:ind w:firstLine="360"/>
        <w:rPr>
          <w:rFonts w:cstheme="minorHAnsi"/>
          <w:sz w:val="24"/>
          <w:szCs w:val="24"/>
        </w:rPr>
      </w:pPr>
      <w:r w:rsidRPr="009E7F4C">
        <w:rPr>
          <w:rFonts w:cstheme="minorHAnsi"/>
          <w:sz w:val="24"/>
          <w:szCs w:val="24"/>
        </w:rPr>
        <w:t>That last one hits home hard, because even without Mrs. Remind Me of My Shortcomings, karma is on my mind.</w:t>
      </w:r>
      <w:r w:rsidR="0071681A">
        <w:rPr>
          <w:rFonts w:cstheme="minorHAnsi"/>
          <w:sz w:val="24"/>
          <w:szCs w:val="24"/>
        </w:rPr>
        <w:t xml:space="preserve"> </w:t>
      </w:r>
      <w:r w:rsidRPr="009E7F4C">
        <w:rPr>
          <w:rFonts w:cstheme="minorHAnsi"/>
          <w:sz w:val="24"/>
          <w:szCs w:val="24"/>
        </w:rPr>
        <w:t>My feeling on karma is this: what goes around comes around, but if you step out of the way and think you’re smart for dodging disaster, your smugness acts as a super-dense core that slingshots the karma around even faster, so that the next time you see its fury it’s been transformed into a hurtling fireball of doom.</w:t>
      </w:r>
      <w:r w:rsidR="0071681A">
        <w:rPr>
          <w:rFonts w:cstheme="minorHAnsi"/>
          <w:sz w:val="24"/>
          <w:szCs w:val="24"/>
        </w:rPr>
        <w:t xml:space="preserve"> </w:t>
      </w:r>
      <w:r w:rsidRPr="009E7F4C">
        <w:rPr>
          <w:rFonts w:cstheme="minorHAnsi"/>
          <w:sz w:val="24"/>
          <w:szCs w:val="24"/>
        </w:rPr>
        <w:t>I dread what it’ll look like.</w:t>
      </w:r>
      <w:r w:rsidR="0071681A">
        <w:rPr>
          <w:rFonts w:cstheme="minorHAnsi"/>
          <w:sz w:val="24"/>
          <w:szCs w:val="24"/>
        </w:rPr>
        <w:t xml:space="preserve"> </w:t>
      </w:r>
      <w:r w:rsidRPr="009E7F4C">
        <w:rPr>
          <w:rFonts w:cstheme="minorHAnsi"/>
          <w:sz w:val="24"/>
          <w:szCs w:val="24"/>
        </w:rPr>
        <w:t>What the hell can be worse than the Milkmaids?</w:t>
      </w:r>
      <w:r w:rsidR="0071681A">
        <w:rPr>
          <w:rFonts w:cstheme="minorHAnsi"/>
          <w:sz w:val="24"/>
          <w:szCs w:val="24"/>
        </w:rPr>
        <w:t xml:space="preserve"> </w:t>
      </w:r>
      <w:r w:rsidRPr="009E7F4C">
        <w:rPr>
          <w:rFonts w:cstheme="minorHAnsi"/>
          <w:sz w:val="24"/>
          <w:szCs w:val="24"/>
        </w:rPr>
        <w:t>And will it spread out over the whole team to lessen the blow, or aim directly at me?</w:t>
      </w:r>
      <w:r w:rsidR="0071681A">
        <w:rPr>
          <w:rFonts w:cstheme="minorHAnsi"/>
          <w:sz w:val="24"/>
          <w:szCs w:val="24"/>
        </w:rPr>
        <w:t xml:space="preserve"> </w:t>
      </w:r>
      <w:r w:rsidRPr="009E7F4C">
        <w:rPr>
          <w:rFonts w:cstheme="minorHAnsi"/>
          <w:sz w:val="24"/>
          <w:szCs w:val="24"/>
        </w:rPr>
        <w:t>Can I avoid it, leaving myself open for karma’s third revolution?</w:t>
      </w:r>
      <w:r w:rsidR="0071681A">
        <w:rPr>
          <w:rFonts w:cstheme="minorHAnsi"/>
          <w:sz w:val="24"/>
          <w:szCs w:val="24"/>
        </w:rPr>
        <w:t xml:space="preserve"> </w:t>
      </w:r>
      <w:r w:rsidRPr="009E7F4C">
        <w:rPr>
          <w:rFonts w:cstheme="minorHAnsi"/>
          <w:sz w:val="24"/>
          <w:szCs w:val="24"/>
        </w:rPr>
        <w:t>Do I dare?</w:t>
      </w:r>
      <w:r w:rsidR="0071681A">
        <w:rPr>
          <w:rFonts w:cstheme="minorHAnsi"/>
          <w:sz w:val="24"/>
          <w:szCs w:val="24"/>
        </w:rPr>
        <w:t xml:space="preserve"> </w:t>
      </w:r>
      <w:r w:rsidRPr="009E7F4C">
        <w:rPr>
          <w:rFonts w:cstheme="minorHAnsi"/>
          <w:sz w:val="24"/>
          <w:szCs w:val="24"/>
        </w:rPr>
        <w:t>A collision like that might be seen from orbit.</w:t>
      </w:r>
    </w:p>
    <w:p w:rsidR="00176DAF" w:rsidP="007E5E10" w:rsidRDefault="007F0EEA" w14:paraId="0C014162" w14:textId="268B88FC">
      <w:pPr>
        <w:spacing w:after="0"/>
        <w:ind w:firstLine="360"/>
        <w:rPr>
          <w:rFonts w:cstheme="minorHAnsi"/>
          <w:sz w:val="24"/>
          <w:szCs w:val="24"/>
        </w:rPr>
      </w:pPr>
      <w:r w:rsidRPr="009E7F4C">
        <w:rPr>
          <w:rFonts w:cstheme="minorHAnsi"/>
          <w:sz w:val="24"/>
          <w:szCs w:val="24"/>
        </w:rPr>
        <w:t>I don’t have to wait long.</w:t>
      </w:r>
      <w:r w:rsidR="0071681A">
        <w:rPr>
          <w:rFonts w:cstheme="minorHAnsi"/>
          <w:sz w:val="24"/>
          <w:szCs w:val="24"/>
        </w:rPr>
        <w:t xml:space="preserve"> </w:t>
      </w:r>
      <w:r w:rsidRPr="009E7F4C">
        <w:rPr>
          <w:rFonts w:cstheme="minorHAnsi"/>
          <w:sz w:val="24"/>
          <w:szCs w:val="24"/>
        </w:rPr>
        <w:t>Karma’s reply arrives on Wednesday and sucker punches me in the face.</w:t>
      </w:r>
    </w:p>
    <w:p w:rsidR="007E5E10" w:rsidP="007E5E10" w:rsidRDefault="007E5E10" w14:paraId="1A98B9FC" w14:textId="77777777">
      <w:pPr>
        <w:spacing w:after="0"/>
        <w:rPr>
          <w:rFonts w:cstheme="minorHAnsi"/>
          <w:sz w:val="24"/>
          <w:szCs w:val="24"/>
        </w:rPr>
      </w:pPr>
    </w:p>
    <w:p w:rsidR="007E5E10" w:rsidP="007E5E10" w:rsidRDefault="007E5E10" w14:paraId="50681E46" w14:textId="06C3A4DF">
      <w:pPr>
        <w:spacing w:after="0"/>
        <w:jc w:val="center"/>
        <w:rPr>
          <w:rFonts w:cstheme="minorHAnsi"/>
          <w:sz w:val="24"/>
          <w:szCs w:val="24"/>
        </w:rPr>
      </w:pPr>
      <w:r>
        <w:rPr>
          <w:rFonts w:cstheme="minorHAnsi"/>
          <w:sz w:val="24"/>
          <w:szCs w:val="24"/>
        </w:rPr>
        <w:t>***</w:t>
      </w:r>
    </w:p>
    <w:p w:rsidR="007E5E10" w:rsidP="00284E02" w:rsidRDefault="007E5E10" w14:paraId="4E9A0BCD" w14:textId="77777777">
      <w:pPr>
        <w:spacing w:after="0"/>
        <w:rPr>
          <w:rFonts w:cstheme="minorHAnsi"/>
          <w:sz w:val="24"/>
          <w:szCs w:val="24"/>
        </w:rPr>
      </w:pPr>
    </w:p>
    <w:p w:rsidR="00176DAF" w:rsidP="00284E02" w:rsidRDefault="007F0EEA" w14:paraId="5CE499FD" w14:textId="381667D4">
      <w:pPr>
        <w:spacing w:after="0"/>
        <w:rPr>
          <w:rFonts w:cstheme="minorHAnsi"/>
          <w:sz w:val="24"/>
          <w:szCs w:val="24"/>
        </w:rPr>
      </w:pPr>
      <w:r w:rsidRPr="009E7F4C">
        <w:rPr>
          <w:rFonts w:cstheme="minorHAnsi"/>
          <w:sz w:val="24"/>
          <w:szCs w:val="24"/>
        </w:rPr>
        <w:lastRenderedPageBreak/>
        <w:t>I’m eating my lunch on the observation deck while the team runs drills.</w:t>
      </w:r>
      <w:r w:rsidR="0071681A">
        <w:rPr>
          <w:rFonts w:cstheme="minorHAnsi"/>
          <w:sz w:val="24"/>
          <w:szCs w:val="24"/>
        </w:rPr>
        <w:t xml:space="preserve"> </w:t>
      </w:r>
      <w:r w:rsidRPr="009E7F4C">
        <w:rPr>
          <w:rFonts w:cstheme="minorHAnsi"/>
          <w:sz w:val="24"/>
          <w:szCs w:val="24"/>
        </w:rPr>
        <w:t>Bucky’s poring over some new defense plays with Janine.</w:t>
      </w:r>
      <w:r w:rsidR="0071681A">
        <w:rPr>
          <w:rFonts w:cstheme="minorHAnsi"/>
          <w:sz w:val="24"/>
          <w:szCs w:val="24"/>
        </w:rPr>
        <w:t xml:space="preserve"> </w:t>
      </w:r>
      <w:r w:rsidRPr="009E7F4C">
        <w:rPr>
          <w:rFonts w:cstheme="minorHAnsi"/>
          <w:sz w:val="24"/>
          <w:szCs w:val="24"/>
        </w:rPr>
        <w:t>They’re concentrating real hard and completely ignoring me.</w:t>
      </w:r>
      <w:r w:rsidR="0071681A">
        <w:rPr>
          <w:rFonts w:cstheme="minorHAnsi"/>
          <w:sz w:val="24"/>
          <w:szCs w:val="24"/>
        </w:rPr>
        <w:t xml:space="preserve"> </w:t>
      </w:r>
      <w:r w:rsidRPr="009E7F4C">
        <w:rPr>
          <w:rFonts w:cstheme="minorHAnsi"/>
          <w:sz w:val="24"/>
          <w:szCs w:val="24"/>
        </w:rPr>
        <w:t>That’s fine because I don’t like talking to Janine.</w:t>
      </w:r>
      <w:r w:rsidR="0071681A">
        <w:rPr>
          <w:rFonts w:cstheme="minorHAnsi"/>
          <w:sz w:val="24"/>
          <w:szCs w:val="24"/>
        </w:rPr>
        <w:t xml:space="preserve"> </w:t>
      </w:r>
      <w:r w:rsidRPr="009E7F4C">
        <w:rPr>
          <w:rFonts w:cstheme="minorHAnsi"/>
          <w:sz w:val="24"/>
          <w:szCs w:val="24"/>
        </w:rPr>
        <w:t>I want to be nice to her but when she starts talking I want to cover my ears and sing songs to make the bad person go away.</w:t>
      </w:r>
      <w:r w:rsidR="0071681A">
        <w:rPr>
          <w:rFonts w:cstheme="minorHAnsi"/>
          <w:sz w:val="24"/>
          <w:szCs w:val="24"/>
        </w:rPr>
        <w:t xml:space="preserve"> </w:t>
      </w:r>
      <w:r w:rsidRPr="009E7F4C">
        <w:rPr>
          <w:rFonts w:cstheme="minorHAnsi"/>
          <w:sz w:val="24"/>
          <w:szCs w:val="24"/>
        </w:rPr>
        <w:t>I’ve decided I’m just too fucking busy to make new friends.</w:t>
      </w:r>
      <w:r w:rsidR="0071681A">
        <w:rPr>
          <w:rFonts w:cstheme="minorHAnsi"/>
          <w:sz w:val="24"/>
          <w:szCs w:val="24"/>
        </w:rPr>
        <w:t xml:space="preserve"> </w:t>
      </w:r>
      <w:r w:rsidRPr="009E7F4C">
        <w:rPr>
          <w:rFonts w:cstheme="minorHAnsi"/>
          <w:sz w:val="24"/>
          <w:szCs w:val="24"/>
        </w:rPr>
        <w:t>Adding new people to my life is hard.</w:t>
      </w:r>
      <w:r w:rsidR="0071681A">
        <w:rPr>
          <w:rFonts w:cstheme="minorHAnsi"/>
          <w:sz w:val="24"/>
          <w:szCs w:val="24"/>
        </w:rPr>
        <w:t xml:space="preserve"> </w:t>
      </w:r>
      <w:r w:rsidRPr="009E7F4C">
        <w:rPr>
          <w:rFonts w:cstheme="minorHAnsi"/>
          <w:sz w:val="24"/>
          <w:szCs w:val="24"/>
        </w:rPr>
        <w:t>It’s work.</w:t>
      </w:r>
      <w:r w:rsidR="0071681A">
        <w:rPr>
          <w:rFonts w:cstheme="minorHAnsi"/>
          <w:sz w:val="24"/>
          <w:szCs w:val="24"/>
        </w:rPr>
        <w:t xml:space="preserve"> </w:t>
      </w:r>
      <w:r w:rsidRPr="009E7F4C">
        <w:rPr>
          <w:rFonts w:cstheme="minorHAnsi"/>
          <w:sz w:val="24"/>
          <w:szCs w:val="24"/>
        </w:rPr>
        <w:t>I have to want it.</w:t>
      </w:r>
      <w:r w:rsidR="0071681A">
        <w:rPr>
          <w:rFonts w:cstheme="minorHAnsi"/>
          <w:sz w:val="24"/>
          <w:szCs w:val="24"/>
        </w:rPr>
        <w:t xml:space="preserve"> </w:t>
      </w:r>
      <w:r w:rsidRPr="009E7F4C">
        <w:rPr>
          <w:rFonts w:cstheme="minorHAnsi"/>
          <w:sz w:val="24"/>
          <w:szCs w:val="24"/>
        </w:rPr>
        <w:t>Really, really want it.</w:t>
      </w:r>
      <w:r w:rsidR="0071681A">
        <w:rPr>
          <w:rFonts w:cstheme="minorHAnsi"/>
          <w:sz w:val="24"/>
          <w:szCs w:val="24"/>
        </w:rPr>
        <w:t xml:space="preserve"> </w:t>
      </w:r>
      <w:r w:rsidRPr="009E7F4C">
        <w:rPr>
          <w:rFonts w:cstheme="minorHAnsi"/>
          <w:sz w:val="24"/>
          <w:szCs w:val="24"/>
        </w:rPr>
        <w:t>What I want is for her to go away, but she seems to ground Bucky and I suppose that’s a good thing.</w:t>
      </w:r>
      <w:r w:rsidR="0071681A">
        <w:rPr>
          <w:rFonts w:cstheme="minorHAnsi"/>
          <w:sz w:val="24"/>
          <w:szCs w:val="24"/>
        </w:rPr>
        <w:t xml:space="preserve"> </w:t>
      </w:r>
      <w:r w:rsidRPr="009E7F4C">
        <w:rPr>
          <w:rFonts w:cstheme="minorHAnsi"/>
          <w:sz w:val="24"/>
          <w:szCs w:val="24"/>
        </w:rPr>
        <w:t>He’s watching her talk like every word falling out of her face is molten gold with fairies sticking out of it.</w:t>
      </w:r>
      <w:r w:rsidR="0071681A">
        <w:rPr>
          <w:rFonts w:cstheme="minorHAnsi"/>
          <w:sz w:val="24"/>
          <w:szCs w:val="24"/>
        </w:rPr>
        <w:t xml:space="preserve"> </w:t>
      </w:r>
      <w:r w:rsidRPr="009E7F4C">
        <w:rPr>
          <w:rFonts w:cstheme="minorHAnsi"/>
          <w:sz w:val="24"/>
          <w:szCs w:val="24"/>
        </w:rPr>
        <w:t>The two of them don’t even look up when the newcomer steps out onto the deck.</w:t>
      </w:r>
    </w:p>
    <w:p w:rsidRPr="009E7F4C" w:rsidR="007F0EEA" w:rsidP="00176DAF" w:rsidRDefault="007F0EEA" w14:paraId="4C85960C" w14:textId="2735FAD6">
      <w:pPr>
        <w:spacing w:after="0"/>
        <w:ind w:firstLine="360"/>
        <w:rPr>
          <w:rFonts w:cstheme="minorHAnsi"/>
          <w:sz w:val="24"/>
          <w:szCs w:val="24"/>
        </w:rPr>
      </w:pPr>
      <w:r w:rsidRPr="009E7F4C">
        <w:rPr>
          <w:rFonts w:cstheme="minorHAnsi"/>
          <w:sz w:val="24"/>
          <w:szCs w:val="24"/>
        </w:rPr>
        <w:t>I’m a little surprised.</w:t>
      </w:r>
      <w:r w:rsidR="0071681A">
        <w:rPr>
          <w:rFonts w:cstheme="minorHAnsi"/>
          <w:sz w:val="24"/>
          <w:szCs w:val="24"/>
        </w:rPr>
        <w:t xml:space="preserve"> </w:t>
      </w:r>
      <w:r w:rsidRPr="009E7F4C">
        <w:rPr>
          <w:rFonts w:cstheme="minorHAnsi"/>
          <w:sz w:val="24"/>
          <w:szCs w:val="24"/>
        </w:rPr>
        <w:t>Security isn’t supposed to let just anybody onto the ship, and after the attempt on my life, they are forbidden from allowing anyone I haven’t personally vetted onto the observation deck with me.</w:t>
      </w:r>
      <w:r w:rsidR="0071681A">
        <w:rPr>
          <w:rFonts w:cstheme="minorHAnsi"/>
          <w:sz w:val="24"/>
          <w:szCs w:val="24"/>
        </w:rPr>
        <w:t xml:space="preserve"> </w:t>
      </w:r>
      <w:r w:rsidRPr="009E7F4C">
        <w:rPr>
          <w:rFonts w:cstheme="minorHAnsi"/>
          <w:sz w:val="24"/>
          <w:szCs w:val="24"/>
        </w:rPr>
        <w:t>But one look at her and I know why she made it here.</w:t>
      </w:r>
      <w:r w:rsidR="0071681A">
        <w:rPr>
          <w:rFonts w:cstheme="minorHAnsi"/>
          <w:sz w:val="24"/>
          <w:szCs w:val="24"/>
        </w:rPr>
        <w:t xml:space="preserve"> </w:t>
      </w:r>
      <w:r w:rsidRPr="009E7F4C">
        <w:rPr>
          <w:rFonts w:cstheme="minorHAnsi"/>
          <w:sz w:val="24"/>
          <w:szCs w:val="24"/>
        </w:rPr>
        <w:t>I know why Security let her pass.</w:t>
      </w:r>
    </w:p>
    <w:p w:rsidR="00176DAF" w:rsidP="00176DAF" w:rsidRDefault="007F0EEA" w14:paraId="63E8EDCC" w14:textId="373458A6">
      <w:pPr>
        <w:spacing w:after="0"/>
        <w:ind w:firstLine="360"/>
        <w:rPr>
          <w:rFonts w:cstheme="minorHAnsi"/>
          <w:sz w:val="24"/>
          <w:szCs w:val="24"/>
        </w:rPr>
      </w:pPr>
      <w:r w:rsidRPr="009E7F4C">
        <w:rPr>
          <w:rFonts w:cstheme="minorHAnsi"/>
          <w:sz w:val="24"/>
          <w:szCs w:val="24"/>
        </w:rPr>
        <w:t xml:space="preserve">She’s </w:t>
      </w:r>
      <w:r w:rsidR="00ED41AF">
        <w:rPr>
          <w:rFonts w:cstheme="minorHAnsi"/>
          <w:sz w:val="24"/>
          <w:szCs w:val="24"/>
        </w:rPr>
        <w:t>short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An old pair of flight goggles rests on bright blue hair she’s pulled away from her face and tied with a fluorescent pink scrunchy.</w:t>
      </w:r>
      <w:r w:rsidR="0071681A">
        <w:rPr>
          <w:rFonts w:cstheme="minorHAnsi"/>
          <w:sz w:val="24"/>
          <w:szCs w:val="24"/>
        </w:rPr>
        <w:t xml:space="preserve"> </w:t>
      </w:r>
      <w:r w:rsidRPr="009E7F4C">
        <w:rPr>
          <w:rFonts w:cstheme="minorHAnsi"/>
          <w:sz w:val="24"/>
          <w:szCs w:val="24"/>
        </w:rPr>
        <w:t>A brown leather jacket covers a black tactical vest, a red open-necked shirt with wide lapels, and black pants tucked into calf boots.</w:t>
      </w:r>
      <w:r w:rsidR="0071681A">
        <w:rPr>
          <w:rFonts w:cstheme="minorHAnsi"/>
          <w:sz w:val="24"/>
          <w:szCs w:val="24"/>
        </w:rPr>
        <w:t xml:space="preserve"> </w:t>
      </w:r>
      <w:r w:rsidRPr="009E7F4C">
        <w:rPr>
          <w:rFonts w:cstheme="minorHAnsi"/>
          <w:sz w:val="24"/>
          <w:szCs w:val="24"/>
        </w:rPr>
        <w:t>She isn’t wearing any makeup and she’s got a lot of freckles.</w:t>
      </w:r>
      <w:r w:rsidR="0071681A">
        <w:rPr>
          <w:rFonts w:cstheme="minorHAnsi"/>
          <w:sz w:val="24"/>
          <w:szCs w:val="24"/>
        </w:rPr>
        <w:t xml:space="preserve"> </w:t>
      </w:r>
      <w:r w:rsidRPr="009E7F4C">
        <w:rPr>
          <w:rFonts w:cstheme="minorHAnsi"/>
          <w:sz w:val="24"/>
          <w:szCs w:val="24"/>
        </w:rPr>
        <w:t xml:space="preserve">I can’t see any weapons, but I know from experience that people in her line of work don’t go anywhere without at least one </w:t>
      </w:r>
      <w:r w:rsidR="00E82496">
        <w:rPr>
          <w:rFonts w:cstheme="minorHAnsi"/>
          <w:sz w:val="24"/>
          <w:szCs w:val="24"/>
        </w:rPr>
        <w:t>monofilament blade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silver badgers on the lapels of her jacket mark her.</w:t>
      </w:r>
      <w:r w:rsidR="0071681A">
        <w:rPr>
          <w:rFonts w:cstheme="minorHAnsi"/>
          <w:sz w:val="24"/>
          <w:szCs w:val="24"/>
        </w:rPr>
        <w:t xml:space="preserve"> </w:t>
      </w:r>
      <w:r w:rsidRPr="009E7F4C">
        <w:rPr>
          <w:rFonts w:cstheme="minorHAnsi"/>
          <w:sz w:val="24"/>
          <w:szCs w:val="24"/>
        </w:rPr>
        <w:t>She works for the League.</w:t>
      </w:r>
      <w:r w:rsidR="0071681A">
        <w:rPr>
          <w:rFonts w:cstheme="minorHAnsi"/>
          <w:sz w:val="24"/>
          <w:szCs w:val="24"/>
        </w:rPr>
        <w:t xml:space="preserve"> </w:t>
      </w:r>
      <w:r w:rsidRPr="009E7F4C">
        <w:rPr>
          <w:rFonts w:cstheme="minorHAnsi"/>
          <w:sz w:val="24"/>
          <w:szCs w:val="24"/>
        </w:rPr>
        <w:t>A Bookie.</w:t>
      </w:r>
    </w:p>
    <w:p w:rsidR="00176DAF" w:rsidP="00176DAF" w:rsidRDefault="007F0EEA" w14:paraId="280A6C12" w14:textId="7C63401E">
      <w:pPr>
        <w:spacing w:after="0"/>
        <w:ind w:firstLine="360"/>
        <w:rPr>
          <w:rFonts w:cstheme="minorHAnsi"/>
          <w:sz w:val="24"/>
          <w:szCs w:val="24"/>
        </w:rPr>
      </w:pPr>
      <w:r w:rsidRPr="009E7F4C">
        <w:rPr>
          <w:rFonts w:cstheme="minorHAnsi"/>
          <w:sz w:val="24"/>
          <w:szCs w:val="24"/>
        </w:rPr>
        <w:t>She shouldn’t be here.</w:t>
      </w:r>
      <w:r w:rsidR="0071681A">
        <w:rPr>
          <w:rFonts w:cstheme="minorHAnsi"/>
          <w:sz w:val="24"/>
          <w:szCs w:val="24"/>
        </w:rPr>
        <w:t xml:space="preserve"> </w:t>
      </w:r>
      <w:r w:rsidRPr="009E7F4C">
        <w:rPr>
          <w:rFonts w:cstheme="minorHAnsi"/>
          <w:sz w:val="24"/>
          <w:szCs w:val="24"/>
        </w:rPr>
        <w:t>At least, not for Bucky.</w:t>
      </w:r>
      <w:r w:rsidR="0071681A">
        <w:rPr>
          <w:rFonts w:cstheme="minorHAnsi"/>
          <w:sz w:val="24"/>
          <w:szCs w:val="24"/>
        </w:rPr>
        <w:t xml:space="preserve"> </w:t>
      </w:r>
      <w:r w:rsidRPr="009E7F4C">
        <w:rPr>
          <w:rFonts w:cstheme="minorHAnsi"/>
          <w:sz w:val="24"/>
          <w:szCs w:val="24"/>
        </w:rPr>
        <w:t>He said that he’d gotten the genetic modification.</w:t>
      </w:r>
      <w:r w:rsidR="0071681A">
        <w:rPr>
          <w:rFonts w:cstheme="minorHAnsi"/>
          <w:sz w:val="24"/>
          <w:szCs w:val="24"/>
        </w:rPr>
        <w:t xml:space="preserve"> </w:t>
      </w:r>
      <w:r w:rsidRPr="009E7F4C">
        <w:rPr>
          <w:rFonts w:cstheme="minorHAnsi"/>
          <w:sz w:val="24"/>
          <w:szCs w:val="24"/>
        </w:rPr>
        <w:t>His addiction cleared.</w:t>
      </w:r>
      <w:r w:rsidR="0071681A">
        <w:rPr>
          <w:rFonts w:cstheme="minorHAnsi"/>
          <w:sz w:val="24"/>
          <w:szCs w:val="24"/>
        </w:rPr>
        <w:t xml:space="preserve"> </w:t>
      </w:r>
      <w:r w:rsidRPr="009E7F4C">
        <w:rPr>
          <w:rFonts w:cstheme="minorHAnsi"/>
          <w:sz w:val="24"/>
          <w:szCs w:val="24"/>
        </w:rPr>
        <w:t>She couldn’t be here for him.</w:t>
      </w:r>
      <w:r w:rsidR="0071681A">
        <w:rPr>
          <w:rFonts w:cstheme="minorHAnsi"/>
          <w:sz w:val="24"/>
          <w:szCs w:val="24"/>
        </w:rPr>
        <w:t xml:space="preserve"> </w:t>
      </w:r>
      <w:r w:rsidRPr="009E7F4C">
        <w:rPr>
          <w:rFonts w:cstheme="minorHAnsi"/>
          <w:sz w:val="24"/>
          <w:szCs w:val="24"/>
        </w:rPr>
        <w:t>Most of my brain believes that, but a small glimmer flickers in the back corners where I don’t like looking and whispers</w:t>
      </w:r>
      <w:r w:rsidR="00E82496">
        <w:rPr>
          <w:rFonts w:cstheme="minorHAnsi"/>
          <w:sz w:val="24"/>
          <w:szCs w:val="24"/>
        </w:rPr>
        <w:t>,</w:t>
      </w:r>
      <w:r w:rsidRPr="00E82496">
        <w:rPr>
          <w:rFonts w:cstheme="minorHAnsi"/>
          <w:i/>
          <w:iCs/>
          <w:sz w:val="24"/>
          <w:szCs w:val="24"/>
        </w:rPr>
        <w:t xml:space="preserve"> I told you so, you fucking dickhead.</w:t>
      </w:r>
    </w:p>
    <w:p w:rsidR="00176DAF" w:rsidP="00176DAF" w:rsidRDefault="007F0EEA" w14:paraId="731B126D" w14:textId="77777777">
      <w:pPr>
        <w:spacing w:after="0"/>
        <w:ind w:firstLine="360"/>
        <w:rPr>
          <w:rFonts w:cstheme="minorHAnsi"/>
          <w:sz w:val="24"/>
          <w:szCs w:val="24"/>
        </w:rPr>
      </w:pPr>
      <w:r w:rsidRPr="009E7F4C">
        <w:rPr>
          <w:rFonts w:cstheme="minorHAnsi"/>
          <w:sz w:val="24"/>
          <w:szCs w:val="24"/>
        </w:rPr>
        <w:t>The Bookie takes in the entire room in a glance and locks onto Bucky.</w:t>
      </w:r>
    </w:p>
    <w:p w:rsidR="00176DAF" w:rsidP="07008754" w:rsidRDefault="007F0EEA" w14:paraId="194A553E" w14:textId="5D376EF2">
      <w:pPr>
        <w:spacing w:after="0"/>
        <w:ind w:firstLine="360"/>
        <w:rPr>
          <w:rFonts w:cs="Calibri" w:cstheme="minorAscii"/>
          <w:sz w:val="24"/>
          <w:szCs w:val="24"/>
        </w:rPr>
      </w:pPr>
      <w:r w:rsidRPr="07008754" w:rsidR="07008754">
        <w:rPr>
          <w:rFonts w:cs="Calibri" w:cstheme="minorAscii"/>
          <w:sz w:val="24"/>
          <w:szCs w:val="24"/>
        </w:rPr>
        <w:t>“Martin Clementine Buchannan</w:t>
      </w:r>
      <w:ins w:author="Gary Smailes" w:date="2024-03-16T11:06:15.849Z" w:id="1821076939">
        <w:r w:rsidRPr="07008754" w:rsidR="07008754">
          <w:rPr>
            <w:rFonts w:cs="Calibri" w:cstheme="minorAscii"/>
            <w:sz w:val="24"/>
            <w:szCs w:val="24"/>
          </w:rPr>
          <w:t>,</w:t>
        </w:r>
      </w:ins>
      <w:del w:author="Gary Smailes" w:date="2024-03-16T11:06:15.326Z" w:id="1502148366">
        <w:r w:rsidRPr="07008754" w:rsidDel="07008754">
          <w:rPr>
            <w:rFonts w:cs="Calibri" w:cstheme="minorAscii"/>
            <w:sz w:val="24"/>
            <w:szCs w:val="24"/>
          </w:rPr>
          <w:delText>!</w:delText>
        </w:r>
      </w:del>
      <w:r w:rsidRPr="07008754" w:rsidR="07008754">
        <w:rPr>
          <w:rFonts w:cs="Calibri" w:cstheme="minorAscii"/>
          <w:sz w:val="24"/>
          <w:szCs w:val="24"/>
        </w:rPr>
        <w:t>” she shouts.</w:t>
      </w:r>
    </w:p>
    <w:p w:rsidR="00176DAF" w:rsidP="00176DAF" w:rsidRDefault="007F0EEA" w14:paraId="5BE49FCB" w14:textId="069FC121">
      <w:pPr>
        <w:spacing w:after="0"/>
        <w:ind w:firstLine="360"/>
        <w:rPr>
          <w:rFonts w:cstheme="minorHAnsi"/>
          <w:sz w:val="24"/>
          <w:szCs w:val="24"/>
        </w:rPr>
      </w:pPr>
      <w:r w:rsidRPr="009E7F4C">
        <w:rPr>
          <w:rFonts w:cstheme="minorHAnsi"/>
          <w:sz w:val="24"/>
          <w:szCs w:val="24"/>
        </w:rPr>
        <w:t>Bucky freezes stock still</w:t>
      </w:r>
      <w:r w:rsidR="00E82496">
        <w:rPr>
          <w:rFonts w:cstheme="minorHAnsi"/>
          <w:sz w:val="24"/>
          <w:szCs w:val="24"/>
        </w:rPr>
        <w:t>,</w:t>
      </w:r>
      <w:r w:rsidRPr="009E7F4C">
        <w:rPr>
          <w:rFonts w:cstheme="minorHAnsi"/>
          <w:sz w:val="24"/>
          <w:szCs w:val="24"/>
        </w:rPr>
        <w:t xml:space="preserve"> like a woodland animal that has crossed paths with a dangerous predator.</w:t>
      </w:r>
    </w:p>
    <w:p w:rsidR="00176DAF" w:rsidP="00176DAF" w:rsidRDefault="007F0EEA" w14:paraId="784AA529" w14:textId="77216FC2">
      <w:pPr>
        <w:spacing w:after="0"/>
        <w:ind w:firstLine="360"/>
        <w:rPr>
          <w:rFonts w:cstheme="minorHAnsi"/>
          <w:sz w:val="24"/>
          <w:szCs w:val="24"/>
        </w:rPr>
      </w:pPr>
      <w:r w:rsidRPr="009E7F4C">
        <w:rPr>
          <w:rFonts w:cstheme="minorHAnsi"/>
          <w:sz w:val="24"/>
          <w:szCs w:val="24"/>
        </w:rPr>
        <w:t>Janine jumps to her feet.</w:t>
      </w:r>
      <w:r w:rsidR="0071681A">
        <w:rPr>
          <w:rFonts w:cstheme="minorHAnsi"/>
          <w:sz w:val="24"/>
          <w:szCs w:val="24"/>
        </w:rPr>
        <w:t xml:space="preserve"> </w:t>
      </w:r>
      <w:r w:rsidRPr="009E7F4C">
        <w:rPr>
          <w:rFonts w:cstheme="minorHAnsi"/>
          <w:sz w:val="24"/>
          <w:szCs w:val="24"/>
        </w:rPr>
        <w:t>“Bucky, who is that?</w:t>
      </w:r>
      <w:r w:rsidR="0071681A">
        <w:rPr>
          <w:rFonts w:cstheme="minorHAnsi"/>
          <w:sz w:val="24"/>
          <w:szCs w:val="24"/>
        </w:rPr>
        <w:t xml:space="preserve"> </w:t>
      </w:r>
      <w:r w:rsidRPr="009E7F4C">
        <w:rPr>
          <w:rFonts w:cstheme="minorHAnsi"/>
          <w:sz w:val="24"/>
          <w:szCs w:val="24"/>
        </w:rPr>
        <w:t>How do you know her?</w:t>
      </w:r>
      <w:r w:rsidR="00E82496">
        <w:rPr>
          <w:rFonts w:cstheme="minorHAnsi"/>
          <w:sz w:val="24"/>
          <w:szCs w:val="24"/>
        </w:rPr>
        <w:t xml:space="preserve"> You better not be—</w:t>
      </w:r>
      <w:r w:rsidRPr="009E7F4C">
        <w:rPr>
          <w:rFonts w:cstheme="minorHAnsi"/>
          <w:sz w:val="24"/>
          <w:szCs w:val="24"/>
        </w:rPr>
        <w:t>”</w:t>
      </w:r>
    </w:p>
    <w:p w:rsidR="00176DAF" w:rsidP="00176DAF" w:rsidRDefault="007F0EEA" w14:paraId="6F3DADDD" w14:textId="49007369">
      <w:pPr>
        <w:spacing w:after="0"/>
        <w:ind w:firstLine="360"/>
        <w:rPr>
          <w:rFonts w:cstheme="minorHAnsi"/>
          <w:sz w:val="24"/>
          <w:szCs w:val="24"/>
        </w:rPr>
      </w:pPr>
      <w:r w:rsidRPr="009E7F4C">
        <w:rPr>
          <w:rFonts w:cstheme="minorHAnsi"/>
          <w:sz w:val="24"/>
          <w:szCs w:val="24"/>
        </w:rPr>
        <w:t>The Bookie sneers.</w:t>
      </w:r>
      <w:r w:rsidR="0071681A">
        <w:rPr>
          <w:rFonts w:cstheme="minorHAnsi"/>
          <w:sz w:val="24"/>
          <w:szCs w:val="24"/>
        </w:rPr>
        <w:t xml:space="preserve"> </w:t>
      </w:r>
      <w:r w:rsidRPr="009E7F4C">
        <w:rPr>
          <w:rFonts w:cstheme="minorHAnsi"/>
          <w:sz w:val="24"/>
          <w:szCs w:val="24"/>
        </w:rPr>
        <w:t>“Honey, dream on.</w:t>
      </w:r>
      <w:r w:rsidR="0071681A">
        <w:rPr>
          <w:rFonts w:cstheme="minorHAnsi"/>
          <w:sz w:val="24"/>
          <w:szCs w:val="24"/>
        </w:rPr>
        <w:t xml:space="preserve"> </w:t>
      </w:r>
      <w:r w:rsidRPr="009E7F4C">
        <w:rPr>
          <w:rFonts w:cstheme="minorHAnsi"/>
          <w:sz w:val="24"/>
          <w:szCs w:val="24"/>
        </w:rPr>
        <w:t>You can keep the wrinkled old bag.</w:t>
      </w:r>
      <w:r w:rsidR="0071681A">
        <w:rPr>
          <w:rFonts w:cstheme="minorHAnsi"/>
          <w:sz w:val="24"/>
          <w:szCs w:val="24"/>
        </w:rPr>
        <w:t xml:space="preserve"> </w:t>
      </w:r>
      <w:r w:rsidRPr="009E7F4C">
        <w:rPr>
          <w:rFonts w:cstheme="minorHAnsi"/>
          <w:sz w:val="24"/>
          <w:szCs w:val="24"/>
        </w:rPr>
        <w:t>I got better things to do than shag the leftovers.”</w:t>
      </w:r>
      <w:r w:rsidR="0071681A">
        <w:rPr>
          <w:rFonts w:cstheme="minorHAnsi"/>
          <w:sz w:val="24"/>
          <w:szCs w:val="24"/>
        </w:rPr>
        <w:t xml:space="preserve"> </w:t>
      </w:r>
      <w:r w:rsidRPr="009E7F4C">
        <w:rPr>
          <w:rFonts w:cstheme="minorHAnsi"/>
          <w:sz w:val="24"/>
          <w:szCs w:val="24"/>
        </w:rPr>
        <w:t xml:space="preserve">She turns her attention back to Bucky, who’s </w:t>
      </w:r>
      <w:r w:rsidR="00B936C8">
        <w:rPr>
          <w:rFonts w:cstheme="minorHAnsi"/>
          <w:sz w:val="24"/>
          <w:szCs w:val="24"/>
        </w:rPr>
        <w:t>creeping</w:t>
      </w:r>
      <w:r w:rsidRPr="009E7F4C">
        <w:rPr>
          <w:rFonts w:cstheme="minorHAnsi"/>
          <w:sz w:val="24"/>
          <w:szCs w:val="24"/>
        </w:rPr>
        <w:t xml:space="preserve"> away and freezes again.</w:t>
      </w:r>
      <w:r w:rsidR="0071681A">
        <w:rPr>
          <w:rFonts w:cstheme="minorHAnsi"/>
          <w:sz w:val="24"/>
          <w:szCs w:val="24"/>
        </w:rPr>
        <w:t xml:space="preserve"> </w:t>
      </w:r>
      <w:r w:rsidRPr="009E7F4C">
        <w:rPr>
          <w:rFonts w:cstheme="minorHAnsi"/>
          <w:sz w:val="24"/>
          <w:szCs w:val="24"/>
        </w:rPr>
        <w:t>“Mr. Buchannan, you owe Mr. Diggles and diverse others three million and change.</w:t>
      </w:r>
      <w:r w:rsidR="0071681A">
        <w:rPr>
          <w:rFonts w:cstheme="minorHAnsi"/>
          <w:sz w:val="24"/>
          <w:szCs w:val="24"/>
        </w:rPr>
        <w:t xml:space="preserve"> </w:t>
      </w:r>
      <w:r w:rsidRPr="009E7F4C">
        <w:rPr>
          <w:rFonts w:cstheme="minorHAnsi"/>
          <w:sz w:val="24"/>
          <w:szCs w:val="24"/>
        </w:rPr>
        <w:t>On behalf of the League and the Gambling Debt Resolution Department, I’m here to collect.”</w:t>
      </w:r>
    </w:p>
    <w:p w:rsidR="00176DAF" w:rsidP="07008754" w:rsidRDefault="007F0EEA" w14:paraId="46326B77" w14:textId="0266C797">
      <w:pPr>
        <w:spacing w:after="0"/>
        <w:ind w:firstLine="360"/>
        <w:rPr>
          <w:rFonts w:cs="Calibri" w:cstheme="minorAscii"/>
          <w:sz w:val="24"/>
          <w:szCs w:val="24"/>
        </w:rPr>
      </w:pPr>
      <w:r w:rsidRPr="07008754" w:rsidR="07008754">
        <w:rPr>
          <w:rFonts w:cs="Calibri" w:cstheme="minorAscii"/>
          <w:sz w:val="24"/>
          <w:szCs w:val="24"/>
        </w:rPr>
        <w:t>“THREE MILLION!?” I shout. “Bucky, you said you only owed a hundred grand to that Milo guy</w:t>
      </w:r>
      <w:ins w:author="Gary Smailes" w:date="2024-03-16T11:07:07.081Z" w:id="683830194">
        <w:r w:rsidRPr="07008754" w:rsidR="07008754">
          <w:rPr>
            <w:rFonts w:cs="Calibri" w:cstheme="minorAscii"/>
            <w:sz w:val="24"/>
            <w:szCs w:val="24"/>
          </w:rPr>
          <w:t>.</w:t>
        </w:r>
      </w:ins>
      <w:del w:author="Gary Smailes" w:date="2024-03-16T11:07:06.481Z" w:id="1720924213">
        <w:r w:rsidRPr="07008754" w:rsidDel="07008754">
          <w:rPr>
            <w:rFonts w:cs="Calibri" w:cstheme="minorAscii"/>
            <w:sz w:val="24"/>
            <w:szCs w:val="24"/>
          </w:rPr>
          <w:delText>!</w:delText>
        </w:r>
      </w:del>
      <w:r w:rsidRPr="07008754" w:rsidR="07008754">
        <w:rPr>
          <w:rFonts w:cs="Calibri" w:cstheme="minorAscii"/>
          <w:sz w:val="24"/>
          <w:szCs w:val="24"/>
        </w:rPr>
        <w:t>”</w:t>
      </w:r>
    </w:p>
    <w:p w:rsidR="00176DAF" w:rsidP="07008754" w:rsidRDefault="007F0EEA" w14:paraId="2EFAB7C1" w14:textId="23E0208B">
      <w:pPr>
        <w:spacing w:after="0"/>
        <w:ind w:firstLine="360"/>
        <w:rPr>
          <w:rFonts w:cs="Calibri" w:cstheme="minorAscii"/>
          <w:sz w:val="24"/>
          <w:szCs w:val="24"/>
        </w:rPr>
      </w:pPr>
      <w:r w:rsidRPr="07008754" w:rsidR="07008754">
        <w:rPr>
          <w:rFonts w:cs="Calibri" w:cstheme="minorAscii"/>
          <w:sz w:val="24"/>
          <w:szCs w:val="24"/>
        </w:rPr>
        <w:t xml:space="preserve">“Milo is not Mr. Diggles,” </w:t>
      </w:r>
      <w:ins w:author="Gary Smailes" w:date="2024-03-16T11:07:11.568Z" w:id="93421715">
        <w:r w:rsidRPr="07008754" w:rsidR="07008754">
          <w:rPr>
            <w:rFonts w:cs="Calibri" w:cstheme="minorAscii"/>
            <w:sz w:val="24"/>
            <w:szCs w:val="24"/>
          </w:rPr>
          <w:t>T</w:t>
        </w:r>
      </w:ins>
      <w:del w:author="Gary Smailes" w:date="2024-03-16T11:07:11.076Z" w:id="186211922">
        <w:r w:rsidRPr="07008754" w:rsidDel="07008754">
          <w:rPr>
            <w:rFonts w:cs="Calibri" w:cstheme="minorAscii"/>
            <w:sz w:val="24"/>
            <w:szCs w:val="24"/>
          </w:rPr>
          <w:delText>t</w:delText>
        </w:r>
      </w:del>
      <w:r w:rsidRPr="07008754" w:rsidR="07008754">
        <w:rPr>
          <w:rFonts w:cs="Calibri" w:cstheme="minorAscii"/>
          <w:sz w:val="24"/>
          <w:szCs w:val="24"/>
        </w:rPr>
        <w:t>he Bookie says, “and while Milo’s debt is included in this collection attempt that amount is insignificant compared to what Mr. Buchannan owes Mr. Diggles.”</w:t>
      </w:r>
    </w:p>
    <w:p w:rsidR="00176DAF" w:rsidP="07008754" w:rsidRDefault="007F0EEA" w14:paraId="314305CE" w14:textId="12DF9E11">
      <w:pPr>
        <w:spacing w:after="0"/>
        <w:ind w:firstLine="360"/>
        <w:rPr>
          <w:rFonts w:cs="Calibri" w:cstheme="minorAscii"/>
          <w:sz w:val="24"/>
          <w:szCs w:val="24"/>
        </w:rPr>
      </w:pPr>
      <w:r w:rsidRPr="07008754" w:rsidR="07008754">
        <w:rPr>
          <w:rFonts w:cs="Calibri" w:cstheme="minorAscii"/>
          <w:sz w:val="24"/>
          <w:szCs w:val="24"/>
        </w:rPr>
        <w:t>Flash boil achieved. “Bucky</w:t>
      </w:r>
      <w:ins w:author="Gary Smailes" w:date="2024-03-16T11:07:20.31Z" w:id="1312596764">
        <w:r w:rsidRPr="07008754" w:rsidR="07008754">
          <w:rPr>
            <w:rFonts w:cs="Calibri" w:cstheme="minorAscii"/>
            <w:sz w:val="24"/>
            <w:szCs w:val="24"/>
          </w:rPr>
          <w:t>.</w:t>
        </w:r>
      </w:ins>
      <w:del w:author="Gary Smailes" w:date="2024-03-16T11:07:19.941Z" w:id="758968937">
        <w:r w:rsidRPr="07008754" w:rsidDel="07008754">
          <w:rPr>
            <w:rFonts w:cs="Calibri" w:cstheme="minorAscii"/>
            <w:sz w:val="24"/>
            <w:szCs w:val="24"/>
          </w:rPr>
          <w:delText>!</w:delText>
        </w:r>
      </w:del>
      <w:r w:rsidRPr="07008754" w:rsidR="07008754">
        <w:rPr>
          <w:rFonts w:cs="Calibri" w:cstheme="minorAscii"/>
          <w:sz w:val="24"/>
          <w:szCs w:val="24"/>
        </w:rPr>
        <w:t xml:space="preserve"> What the fuck? You said you were clean</w:t>
      </w:r>
      <w:ins w:author="Gary Smailes" w:date="2024-03-16T11:07:24.834Z" w:id="2114314618">
        <w:r w:rsidRPr="07008754" w:rsidR="07008754">
          <w:rPr>
            <w:rFonts w:cs="Calibri" w:cstheme="minorAscii"/>
            <w:sz w:val="24"/>
            <w:szCs w:val="24"/>
          </w:rPr>
          <w:t>.</w:t>
        </w:r>
      </w:ins>
      <w:del w:author="Gary Smailes" w:date="2024-03-16T11:07:24.525Z" w:id="412938245">
        <w:r w:rsidRPr="07008754" w:rsidDel="07008754">
          <w:rPr>
            <w:rFonts w:cs="Calibri" w:cstheme="minorAscii"/>
            <w:sz w:val="24"/>
            <w:szCs w:val="24"/>
          </w:rPr>
          <w:delText>!</w:delText>
        </w:r>
      </w:del>
      <w:r w:rsidRPr="07008754" w:rsidR="07008754">
        <w:rPr>
          <w:rFonts w:cs="Calibri" w:cstheme="minorAscii"/>
          <w:sz w:val="24"/>
          <w:szCs w:val="24"/>
        </w:rPr>
        <w:t xml:space="preserve"> You said you had an operation to fix your gambling problem</w:t>
      </w:r>
      <w:ins w:author="Gary Smailes" w:date="2024-03-16T11:07:28.158Z" w:id="1578709857">
        <w:r w:rsidRPr="07008754" w:rsidR="07008754">
          <w:rPr>
            <w:rFonts w:cs="Calibri" w:cstheme="minorAscii"/>
            <w:sz w:val="24"/>
            <w:szCs w:val="24"/>
          </w:rPr>
          <w:t>.</w:t>
        </w:r>
      </w:ins>
      <w:del w:author="Gary Smailes" w:date="2024-03-16T11:07:27.766Z" w:id="571775268">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5A04AAE4" w14:textId="77777777">
      <w:pPr>
        <w:spacing w:after="0"/>
        <w:ind w:firstLine="360"/>
        <w:rPr>
          <w:rFonts w:cstheme="minorHAnsi"/>
          <w:sz w:val="24"/>
          <w:szCs w:val="24"/>
        </w:rPr>
      </w:pPr>
      <w:r w:rsidRPr="009E7F4C">
        <w:rPr>
          <w:rFonts w:cstheme="minorHAnsi"/>
          <w:sz w:val="24"/>
          <w:szCs w:val="24"/>
        </w:rPr>
        <w:lastRenderedPageBreak/>
        <w:t>He shrugs.</w:t>
      </w:r>
      <w:r w:rsidR="0071681A">
        <w:rPr>
          <w:rFonts w:cstheme="minorHAnsi"/>
          <w:sz w:val="24"/>
          <w:szCs w:val="24"/>
        </w:rPr>
        <w:t xml:space="preserve"> </w:t>
      </w:r>
      <w:r w:rsidRPr="009E7F4C">
        <w:rPr>
          <w:rFonts w:cstheme="minorHAnsi"/>
          <w:sz w:val="24"/>
          <w:szCs w:val="24"/>
        </w:rPr>
        <w:t>“Yeah, about that.</w:t>
      </w:r>
      <w:r w:rsidR="0071681A">
        <w:rPr>
          <w:rFonts w:cstheme="minorHAnsi"/>
          <w:sz w:val="24"/>
          <w:szCs w:val="24"/>
        </w:rPr>
        <w:t xml:space="preserve"> </w:t>
      </w:r>
      <w:r w:rsidRPr="009E7F4C">
        <w:rPr>
          <w:rFonts w:cstheme="minorHAnsi"/>
          <w:sz w:val="24"/>
          <w:szCs w:val="24"/>
        </w:rPr>
        <w:t>I sort of made it up.”</w:t>
      </w:r>
    </w:p>
    <w:p w:rsidR="00176DAF" w:rsidP="07008754" w:rsidRDefault="007F0EEA" w14:paraId="6BA5184A" w14:textId="18221292">
      <w:pPr>
        <w:spacing w:after="0"/>
        <w:ind w:firstLine="360"/>
        <w:rPr>
          <w:rFonts w:cs="Calibri" w:cstheme="minorAscii"/>
          <w:sz w:val="24"/>
          <w:szCs w:val="24"/>
        </w:rPr>
      </w:pPr>
      <w:r w:rsidRPr="07008754" w:rsidR="07008754">
        <w:rPr>
          <w:rFonts w:cs="Calibri" w:cstheme="minorAscii"/>
          <w:sz w:val="24"/>
          <w:szCs w:val="24"/>
        </w:rPr>
        <w:t>“I know</w:t>
      </w:r>
      <w:ins w:author="Gary Smailes" w:date="2024-03-16T11:07:32.554Z" w:id="893678227">
        <w:r w:rsidRPr="07008754" w:rsidR="07008754">
          <w:rPr>
            <w:rFonts w:cs="Calibri" w:cstheme="minorAscii"/>
            <w:sz w:val="24"/>
            <w:szCs w:val="24"/>
          </w:rPr>
          <w:t>.</w:t>
        </w:r>
      </w:ins>
      <w:del w:author="Gary Smailes" w:date="2024-03-16T11:07:32.263Z" w:id="2111497846">
        <w:r w:rsidRPr="07008754" w:rsidDel="07008754">
          <w:rPr>
            <w:rFonts w:cs="Calibri" w:cstheme="minorAscii"/>
            <w:sz w:val="24"/>
            <w:szCs w:val="24"/>
          </w:rPr>
          <w:delText>!</w:delText>
        </w:r>
      </w:del>
      <w:r w:rsidRPr="07008754" w:rsidR="07008754">
        <w:rPr>
          <w:rFonts w:cs="Calibri" w:cstheme="minorAscii"/>
          <w:sz w:val="24"/>
          <w:szCs w:val="24"/>
        </w:rPr>
        <w:t xml:space="preserve"> </w:t>
      </w:r>
      <w:r w:rsidRPr="07008754" w:rsidR="07008754">
        <w:rPr>
          <w:rFonts w:cs="Calibri" w:cstheme="minorAscii"/>
          <w:sz w:val="24"/>
          <w:szCs w:val="24"/>
        </w:rPr>
        <w:t>There’s</w:t>
      </w:r>
      <w:r w:rsidRPr="07008754" w:rsidR="07008754">
        <w:rPr>
          <w:rFonts w:cs="Calibri" w:cstheme="minorAscii"/>
          <w:sz w:val="24"/>
          <w:szCs w:val="24"/>
        </w:rPr>
        <w:t xml:space="preserve"> a Bookie here</w:t>
      </w:r>
      <w:ins w:author="Gary Smailes" w:date="2024-03-16T11:07:35.765Z" w:id="359450810">
        <w:r w:rsidRPr="07008754" w:rsidR="07008754">
          <w:rPr>
            <w:rFonts w:cs="Calibri" w:cstheme="minorAscii"/>
            <w:sz w:val="24"/>
            <w:szCs w:val="24"/>
          </w:rPr>
          <w:t>.</w:t>
        </w:r>
      </w:ins>
      <w:del w:author="Gary Smailes" w:date="2024-03-16T11:07:35.455Z" w:id="387449879">
        <w:r w:rsidRPr="07008754" w:rsidDel="07008754">
          <w:rPr>
            <w:rFonts w:cs="Calibri" w:cstheme="minorAscii"/>
            <w:sz w:val="24"/>
            <w:szCs w:val="24"/>
          </w:rPr>
          <w:delText>!</w:delText>
        </w:r>
      </w:del>
      <w:r w:rsidRPr="07008754" w:rsidR="07008754">
        <w:rPr>
          <w:rFonts w:cs="Calibri" w:cstheme="minorAscii"/>
          <w:sz w:val="24"/>
          <w:szCs w:val="24"/>
        </w:rPr>
        <w:t xml:space="preserve"> Bucky, the only reason I hired you was because you said you had that operation, and now I find out that you lied to me? That </w:t>
      </w:r>
      <w:r w:rsidRPr="07008754" w:rsidR="07008754">
        <w:rPr>
          <w:rFonts w:cs="Calibri" w:cstheme="minorAscii"/>
          <w:sz w:val="24"/>
          <w:szCs w:val="24"/>
        </w:rPr>
        <w:t>you’re</w:t>
      </w:r>
      <w:r w:rsidRPr="07008754" w:rsidR="07008754">
        <w:rPr>
          <w:rFonts w:cs="Calibri" w:cstheme="minorAscii"/>
          <w:sz w:val="24"/>
          <w:szCs w:val="24"/>
        </w:rPr>
        <w:t xml:space="preserve"> still gambling with money you </w:t>
      </w:r>
      <w:r w:rsidRPr="07008754" w:rsidR="07008754">
        <w:rPr>
          <w:rFonts w:cs="Calibri" w:cstheme="minorAscii"/>
          <w:sz w:val="24"/>
          <w:szCs w:val="24"/>
        </w:rPr>
        <w:t>don’t</w:t>
      </w:r>
      <w:r w:rsidRPr="07008754" w:rsidR="07008754">
        <w:rPr>
          <w:rFonts w:cs="Calibri" w:cstheme="minorAscii"/>
          <w:sz w:val="24"/>
          <w:szCs w:val="24"/>
        </w:rPr>
        <w:t xml:space="preserve"> have? That </w:t>
      </w:r>
      <w:r w:rsidRPr="07008754" w:rsidR="07008754">
        <w:rPr>
          <w:rFonts w:cs="Calibri" w:cstheme="minorAscii"/>
          <w:sz w:val="24"/>
          <w:szCs w:val="24"/>
        </w:rPr>
        <w:t>you’re</w:t>
      </w:r>
      <w:r w:rsidRPr="07008754" w:rsidR="07008754">
        <w:rPr>
          <w:rFonts w:cs="Calibri" w:cstheme="minorAscii"/>
          <w:sz w:val="24"/>
          <w:szCs w:val="24"/>
        </w:rPr>
        <w:t xml:space="preserve"> still fucking up your life and everyone else’s around you?”</w:t>
      </w:r>
    </w:p>
    <w:p w:rsidR="00176DAF" w:rsidP="07008754" w:rsidRDefault="007F0EEA" w14:paraId="542DEF29" w14:textId="2C2C6862">
      <w:pPr>
        <w:spacing w:after="0"/>
        <w:ind w:firstLine="360"/>
        <w:rPr>
          <w:rFonts w:cs="Calibri" w:cstheme="minorAscii"/>
          <w:sz w:val="24"/>
          <w:szCs w:val="24"/>
        </w:rPr>
      </w:pPr>
      <w:r w:rsidRPr="07008754" w:rsidR="07008754">
        <w:rPr>
          <w:rFonts w:cs="Calibri" w:cstheme="minorAscii"/>
          <w:sz w:val="24"/>
          <w:szCs w:val="24"/>
        </w:rPr>
        <w:t>“Me?!” Bucky yells, standing up. He crosses the room and grabs the front of my shirt. “You ruined everything when you shot that bee</w:t>
      </w:r>
      <w:ins w:author="Gary Smailes" w:date="2024-03-16T11:08:06Z" w:id="1087131492">
        <w:r w:rsidRPr="07008754" w:rsidR="07008754">
          <w:rPr>
            <w:rFonts w:cs="Calibri" w:cstheme="minorAscii"/>
            <w:sz w:val="24"/>
            <w:szCs w:val="24"/>
          </w:rPr>
          <w:t>.</w:t>
        </w:r>
      </w:ins>
      <w:del w:author="Gary Smailes" w:date="2024-03-16T11:08:05.559Z" w:id="1541499598">
        <w:r w:rsidRPr="07008754" w:rsidDel="07008754">
          <w:rPr>
            <w:rFonts w:cs="Calibri" w:cstheme="minorAscii"/>
            <w:sz w:val="24"/>
            <w:szCs w:val="24"/>
          </w:rPr>
          <w:delText>!</w:delText>
        </w:r>
      </w:del>
      <w:r w:rsidRPr="07008754" w:rsidR="07008754">
        <w:rPr>
          <w:rFonts w:cs="Calibri" w:cstheme="minorAscii"/>
          <w:sz w:val="24"/>
          <w:szCs w:val="24"/>
        </w:rPr>
        <w:t xml:space="preserve"> We were </w:t>
      </w:r>
      <w:r w:rsidRPr="07008754" w:rsidR="07008754">
        <w:rPr>
          <w:rFonts w:cs="Calibri" w:cstheme="minorAscii"/>
          <w:sz w:val="24"/>
          <w:szCs w:val="24"/>
        </w:rPr>
        <w:t>gonna</w:t>
      </w:r>
      <w:r w:rsidRPr="07008754" w:rsidR="07008754">
        <w:rPr>
          <w:rFonts w:cs="Calibri" w:cstheme="minorAscii"/>
          <w:sz w:val="24"/>
          <w:szCs w:val="24"/>
        </w:rPr>
        <w:t xml:space="preserve"> lose that game and I was </w:t>
      </w:r>
      <w:r w:rsidRPr="07008754" w:rsidR="07008754">
        <w:rPr>
          <w:rFonts w:cs="Calibri" w:cstheme="minorAscii"/>
          <w:sz w:val="24"/>
          <w:szCs w:val="24"/>
        </w:rPr>
        <w:t>gonna</w:t>
      </w:r>
      <w:r w:rsidRPr="07008754" w:rsidR="07008754">
        <w:rPr>
          <w:rFonts w:cs="Calibri" w:cstheme="minorAscii"/>
          <w:sz w:val="24"/>
          <w:szCs w:val="24"/>
        </w:rPr>
        <w:t xml:space="preserve"> make a shitload of money</w:t>
      </w:r>
      <w:ins w:author="Gary Smailes" w:date="2024-03-16T11:08:09.797Z" w:id="1975477817">
        <w:r w:rsidRPr="07008754" w:rsidR="07008754">
          <w:rPr>
            <w:rFonts w:cs="Calibri" w:cstheme="minorAscii"/>
            <w:sz w:val="24"/>
            <w:szCs w:val="24"/>
          </w:rPr>
          <w:t>.</w:t>
        </w:r>
      </w:ins>
      <w:del w:author="Gary Smailes" w:date="2024-03-16T11:08:09.064Z" w:id="1039987841">
        <w:r w:rsidRPr="07008754" w:rsidDel="07008754">
          <w:rPr>
            <w:rFonts w:cs="Calibri" w:cstheme="minorAscii"/>
            <w:sz w:val="24"/>
            <w:szCs w:val="24"/>
          </w:rPr>
          <w:delText>!</w:delText>
        </w:r>
      </w:del>
      <w:r w:rsidRPr="07008754" w:rsidR="07008754">
        <w:rPr>
          <w:rFonts w:cs="Calibri" w:cstheme="minorAscii"/>
          <w:sz w:val="24"/>
          <w:szCs w:val="24"/>
        </w:rPr>
        <w:t xml:space="preserve"> I was </w:t>
      </w:r>
      <w:r w:rsidRPr="07008754" w:rsidR="07008754">
        <w:rPr>
          <w:rFonts w:cs="Calibri" w:cstheme="minorAscii"/>
          <w:sz w:val="24"/>
          <w:szCs w:val="24"/>
        </w:rPr>
        <w:t>gonna</w:t>
      </w:r>
      <w:r w:rsidRPr="07008754" w:rsidR="07008754">
        <w:rPr>
          <w:rFonts w:cs="Calibri" w:cstheme="minorAscii"/>
          <w:sz w:val="24"/>
          <w:szCs w:val="24"/>
        </w:rPr>
        <w:t xml:space="preserve"> make back what I owed and then some</w:t>
      </w:r>
      <w:ins w:author="Gary Smailes" w:date="2024-03-16T11:08:13.387Z" w:id="1908433636">
        <w:r w:rsidRPr="07008754" w:rsidR="07008754">
          <w:rPr>
            <w:rFonts w:cs="Calibri" w:cstheme="minorAscii"/>
            <w:sz w:val="24"/>
            <w:szCs w:val="24"/>
          </w:rPr>
          <w:t>.</w:t>
        </w:r>
      </w:ins>
      <w:del w:author="Gary Smailes" w:date="2024-03-16T11:08:12.989Z" w:id="298887455">
        <w:r w:rsidRPr="07008754" w:rsidDel="07008754">
          <w:rPr>
            <w:rFonts w:cs="Calibri" w:cstheme="minorAscii"/>
            <w:sz w:val="24"/>
            <w:szCs w:val="24"/>
          </w:rPr>
          <w:delText>!</w:delText>
        </w:r>
      </w:del>
      <w:r w:rsidRPr="07008754" w:rsidR="07008754">
        <w:rPr>
          <w:rFonts w:cs="Calibri" w:cstheme="minorAscii"/>
          <w:sz w:val="24"/>
          <w:szCs w:val="24"/>
        </w:rPr>
        <w:t xml:space="preserve"> But then you lost your fuckin’ cool and shot a fuckin’ referee</w:t>
      </w:r>
      <w:ins w:author="Gary Smailes" w:date="2024-03-16T11:08:17.062Z" w:id="851851292">
        <w:r w:rsidRPr="07008754" w:rsidR="07008754">
          <w:rPr>
            <w:rFonts w:cs="Calibri" w:cstheme="minorAscii"/>
            <w:sz w:val="24"/>
            <w:szCs w:val="24"/>
          </w:rPr>
          <w:t>.</w:t>
        </w:r>
      </w:ins>
      <w:del w:author="Gary Smailes" w:date="2024-03-16T11:08:16.253Z" w:id="1122742563">
        <w:r w:rsidRPr="07008754" w:rsidDel="07008754">
          <w:rPr>
            <w:rFonts w:cs="Calibri" w:cstheme="minorAscii"/>
            <w:sz w:val="24"/>
            <w:szCs w:val="24"/>
          </w:rPr>
          <w:delText>!</w:delText>
        </w:r>
      </w:del>
      <w:r w:rsidRPr="07008754" w:rsidR="07008754">
        <w:rPr>
          <w:rFonts w:cs="Calibri" w:cstheme="minorAscii"/>
          <w:sz w:val="24"/>
          <w:szCs w:val="24"/>
        </w:rPr>
        <w:t>”</w:t>
      </w:r>
    </w:p>
    <w:p w:rsidR="00176DAF" w:rsidP="07008754" w:rsidRDefault="007F0EEA" w14:paraId="176072CA" w14:textId="4A6AB2BA">
      <w:pPr>
        <w:spacing w:after="0"/>
        <w:ind w:firstLine="360"/>
        <w:rPr>
          <w:rFonts w:cs="Calibri" w:cstheme="minorAscii"/>
          <w:sz w:val="24"/>
          <w:szCs w:val="24"/>
        </w:rPr>
      </w:pPr>
      <w:r w:rsidRPr="07008754" w:rsidR="07008754">
        <w:rPr>
          <w:rFonts w:cs="Calibri" w:cstheme="minorAscii"/>
          <w:sz w:val="24"/>
          <w:szCs w:val="24"/>
        </w:rPr>
        <w:t xml:space="preserve">Something shatters in my </w:t>
      </w:r>
      <w:r w:rsidRPr="07008754" w:rsidR="07008754">
        <w:rPr>
          <w:rFonts w:cs="Calibri" w:cstheme="minorAscii"/>
          <w:sz w:val="24"/>
          <w:szCs w:val="24"/>
        </w:rPr>
        <w:t>head</w:t>
      </w:r>
      <w:r w:rsidRPr="07008754" w:rsidR="07008754">
        <w:rPr>
          <w:rFonts w:cs="Calibri" w:cstheme="minorAscii"/>
          <w:sz w:val="24"/>
          <w:szCs w:val="24"/>
        </w:rPr>
        <w:t xml:space="preserve"> and I push him away. “What? Wait a minute. Wait a fucking minute</w:t>
      </w:r>
      <w:ins w:author="Gary Smailes" w:date="2024-03-16T11:08:27.395Z" w:id="183317855">
        <w:r w:rsidRPr="07008754" w:rsidR="07008754">
          <w:rPr>
            <w:rFonts w:cs="Calibri" w:cstheme="minorAscii"/>
            <w:sz w:val="24"/>
            <w:szCs w:val="24"/>
          </w:rPr>
          <w:t>.</w:t>
        </w:r>
      </w:ins>
      <w:del w:author="Gary Smailes" w:date="2024-03-16T11:08:25.717Z" w:id="243741524">
        <w:r w:rsidRPr="07008754" w:rsidDel="07008754">
          <w:rPr>
            <w:rFonts w:cs="Calibri" w:cstheme="minorAscii"/>
            <w:sz w:val="24"/>
            <w:szCs w:val="24"/>
          </w:rPr>
          <w:delText>!</w:delText>
        </w:r>
      </w:del>
      <w:r w:rsidRPr="07008754" w:rsidR="07008754">
        <w:rPr>
          <w:rFonts w:cs="Calibri" w:cstheme="minorAscii"/>
          <w:sz w:val="24"/>
          <w:szCs w:val="24"/>
        </w:rPr>
        <w:t xml:space="preserve"> Did you bet against us? You bet against me?”</w:t>
      </w:r>
    </w:p>
    <w:p w:rsidR="00176DAF" w:rsidP="07008754" w:rsidRDefault="007F0EEA" w14:paraId="76EAD5B0" w14:textId="3CC7D478">
      <w:pPr>
        <w:spacing w:after="0"/>
        <w:ind w:firstLine="360"/>
        <w:rPr>
          <w:rFonts w:cs="Calibri" w:cstheme="minorAscii"/>
          <w:sz w:val="24"/>
          <w:szCs w:val="24"/>
        </w:rPr>
      </w:pPr>
      <w:r w:rsidRPr="07008754" w:rsidR="07008754">
        <w:rPr>
          <w:rFonts w:cs="Calibri" w:cstheme="minorAscii"/>
          <w:sz w:val="24"/>
          <w:szCs w:val="24"/>
        </w:rPr>
        <w:t>He snorts. “Of course</w:t>
      </w:r>
      <w:ins w:author="Gary Smailes" w:date="2024-03-16T11:08:30.911Z" w:id="1323893655">
        <w:r w:rsidRPr="07008754" w:rsidR="07008754">
          <w:rPr>
            <w:rFonts w:cs="Calibri" w:cstheme="minorAscii"/>
            <w:sz w:val="24"/>
            <w:szCs w:val="24"/>
          </w:rPr>
          <w:t>.</w:t>
        </w:r>
      </w:ins>
      <w:del w:author="Gary Smailes" w:date="2024-03-16T11:08:30.288Z" w:id="565038929">
        <w:r w:rsidRPr="07008754" w:rsidDel="07008754">
          <w:rPr>
            <w:rFonts w:cs="Calibri" w:cstheme="minorAscii"/>
            <w:sz w:val="24"/>
            <w:szCs w:val="24"/>
          </w:rPr>
          <w:delText>!</w:delText>
        </w:r>
      </w:del>
      <w:r w:rsidRPr="07008754" w:rsidR="07008754">
        <w:rPr>
          <w:rFonts w:cs="Calibri" w:cstheme="minorAscii"/>
          <w:sz w:val="24"/>
          <w:szCs w:val="24"/>
        </w:rPr>
        <w:t xml:space="preserve"> I had it all planned out</w:t>
      </w:r>
      <w:ins w:author="Gary Smailes" w:date="2024-03-16T11:08:33.602Z" w:id="1728121566">
        <w:r w:rsidRPr="07008754" w:rsidR="07008754">
          <w:rPr>
            <w:rFonts w:cs="Calibri" w:cstheme="minorAscii"/>
            <w:sz w:val="24"/>
            <w:szCs w:val="24"/>
          </w:rPr>
          <w:t>.</w:t>
        </w:r>
      </w:ins>
      <w:del w:author="Gary Smailes" w:date="2024-03-16T11:08:33.084Z" w:id="1639004974">
        <w:r w:rsidRPr="07008754" w:rsidDel="07008754">
          <w:rPr>
            <w:rFonts w:cs="Calibri" w:cstheme="minorAscii"/>
            <w:sz w:val="24"/>
            <w:szCs w:val="24"/>
          </w:rPr>
          <w:delText>!</w:delText>
        </w:r>
      </w:del>
      <w:r w:rsidRPr="07008754" w:rsidR="07008754">
        <w:rPr>
          <w:rFonts w:cs="Calibri" w:cstheme="minorAscii"/>
          <w:sz w:val="24"/>
          <w:szCs w:val="24"/>
        </w:rPr>
        <w:t xml:space="preserve"> It was a sure thing</w:t>
      </w:r>
      <w:ins w:author="Gary Smailes" w:date="2024-03-16T11:08:36.735Z" w:id="794549255">
        <w:r w:rsidRPr="07008754" w:rsidR="07008754">
          <w:rPr>
            <w:rFonts w:cs="Calibri" w:cstheme="minorAscii"/>
            <w:sz w:val="24"/>
            <w:szCs w:val="24"/>
          </w:rPr>
          <w:t>.</w:t>
        </w:r>
      </w:ins>
      <w:del w:author="Gary Smailes" w:date="2024-03-16T11:08:35.867Z" w:id="608547667">
        <w:r w:rsidRPr="07008754" w:rsidDel="07008754">
          <w:rPr>
            <w:rFonts w:cs="Calibri" w:cstheme="minorAscii"/>
            <w:sz w:val="24"/>
            <w:szCs w:val="24"/>
          </w:rPr>
          <w:delText>!</w:delText>
        </w:r>
      </w:del>
      <w:r w:rsidRPr="07008754" w:rsidR="07008754">
        <w:rPr>
          <w:rFonts w:cs="Calibri" w:cstheme="minorAscii"/>
          <w:sz w:val="24"/>
          <w:szCs w:val="24"/>
        </w:rPr>
        <w:t xml:space="preserve"> You sleep with the ref’s </w:t>
      </w:r>
      <w:r w:rsidRPr="07008754" w:rsidR="07008754">
        <w:rPr>
          <w:rFonts w:cs="Calibri" w:cstheme="minorAscii"/>
          <w:sz w:val="24"/>
          <w:szCs w:val="24"/>
        </w:rPr>
        <w:t>wife,</w:t>
      </w:r>
      <w:r w:rsidRPr="07008754" w:rsidR="07008754">
        <w:rPr>
          <w:rFonts w:cs="Calibri" w:cstheme="minorAscii"/>
          <w:sz w:val="24"/>
          <w:szCs w:val="24"/>
        </w:rPr>
        <w:t xml:space="preserve"> you practically guarantee that we lose. That asshole would call every little foul on you. It was such a fuckin’ sure thing, and you fucked it up so fuckin’ bad</w:t>
      </w:r>
      <w:ins w:author="Gary Smailes" w:date="2024-03-16T11:08:42.435Z" w:id="893859967">
        <w:r w:rsidRPr="07008754" w:rsidR="07008754">
          <w:rPr>
            <w:rFonts w:cs="Calibri" w:cstheme="minorAscii"/>
            <w:sz w:val="24"/>
            <w:szCs w:val="24"/>
          </w:rPr>
          <w:t>.</w:t>
        </w:r>
      </w:ins>
      <w:del w:author="Gary Smailes" w:date="2024-03-16T11:08:42.105Z" w:id="257278238">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7864FDDB" w14:textId="71BE2C74">
      <w:pPr>
        <w:spacing w:after="0"/>
        <w:ind w:firstLine="360"/>
        <w:rPr>
          <w:rFonts w:cstheme="minorHAnsi"/>
          <w:sz w:val="24"/>
          <w:szCs w:val="24"/>
        </w:rPr>
      </w:pPr>
      <w:r w:rsidRPr="009E7F4C">
        <w:rPr>
          <w:rFonts w:cstheme="minorHAnsi"/>
          <w:sz w:val="24"/>
          <w:szCs w:val="24"/>
        </w:rPr>
        <w:t>I raise a hand.</w:t>
      </w:r>
      <w:r w:rsidR="0071681A">
        <w:rPr>
          <w:rFonts w:cstheme="minorHAnsi"/>
          <w:sz w:val="24"/>
          <w:szCs w:val="24"/>
        </w:rPr>
        <w:t xml:space="preserve"> </w:t>
      </w:r>
      <w:r w:rsidRPr="009E7F4C">
        <w:rPr>
          <w:rFonts w:cstheme="minorHAnsi"/>
          <w:sz w:val="24"/>
          <w:szCs w:val="24"/>
        </w:rPr>
        <w:t>Drop it.</w:t>
      </w:r>
      <w:r w:rsidR="0071681A">
        <w:rPr>
          <w:rFonts w:cstheme="minorHAnsi"/>
          <w:sz w:val="24"/>
          <w:szCs w:val="24"/>
        </w:rPr>
        <w:t xml:space="preserve"> </w:t>
      </w:r>
      <w:r w:rsidRPr="009E7F4C">
        <w:rPr>
          <w:rFonts w:cstheme="minorHAnsi"/>
          <w:sz w:val="24"/>
          <w:szCs w:val="24"/>
        </w:rPr>
        <w:t>I actually hear the squelch in my head when the rotten pieces fall into place.</w:t>
      </w:r>
      <w:r w:rsidR="0071681A">
        <w:rPr>
          <w:rFonts w:cstheme="minorHAnsi"/>
          <w:sz w:val="24"/>
          <w:szCs w:val="24"/>
        </w:rPr>
        <w:t xml:space="preserve"> </w:t>
      </w:r>
      <w:r w:rsidRPr="009E7F4C">
        <w:rPr>
          <w:rFonts w:cstheme="minorHAnsi"/>
          <w:sz w:val="24"/>
          <w:szCs w:val="24"/>
        </w:rPr>
        <w:t>“Did you…did you set me up with that Veeni?”</w:t>
      </w:r>
      <w:r w:rsidR="0071681A">
        <w:rPr>
          <w:rFonts w:cstheme="minorHAnsi"/>
          <w:sz w:val="24"/>
          <w:szCs w:val="24"/>
        </w:rPr>
        <w:t xml:space="preserve"> </w:t>
      </w:r>
      <w:r w:rsidRPr="009E7F4C">
        <w:rPr>
          <w:rFonts w:cstheme="minorHAnsi"/>
          <w:sz w:val="24"/>
          <w:szCs w:val="24"/>
        </w:rPr>
        <w:t>Bucky grimaces.</w:t>
      </w:r>
      <w:r w:rsidR="0071681A">
        <w:rPr>
          <w:rFonts w:cstheme="minorHAnsi"/>
          <w:sz w:val="24"/>
          <w:szCs w:val="24"/>
        </w:rPr>
        <w:t xml:space="preserve"> </w:t>
      </w:r>
      <w:r w:rsidRPr="009E7F4C">
        <w:rPr>
          <w:rFonts w:cstheme="minorHAnsi"/>
          <w:sz w:val="24"/>
          <w:szCs w:val="24"/>
        </w:rPr>
        <w:t>I can’t believe it.</w:t>
      </w:r>
      <w:r w:rsidR="0071681A">
        <w:rPr>
          <w:rFonts w:cstheme="minorHAnsi"/>
          <w:sz w:val="24"/>
          <w:szCs w:val="24"/>
        </w:rPr>
        <w:t xml:space="preserve"> </w:t>
      </w:r>
      <w:r w:rsidRPr="009E7F4C">
        <w:rPr>
          <w:rFonts w:cstheme="minorHAnsi"/>
          <w:sz w:val="24"/>
          <w:szCs w:val="24"/>
        </w:rPr>
        <w:t>It’s like I’m looking at a different person.</w:t>
      </w:r>
      <w:r w:rsidR="0071681A">
        <w:rPr>
          <w:rFonts w:cstheme="minorHAnsi"/>
          <w:sz w:val="24"/>
          <w:szCs w:val="24"/>
        </w:rPr>
        <w:t xml:space="preserve"> </w:t>
      </w:r>
      <w:r w:rsidRPr="009E7F4C">
        <w:rPr>
          <w:rFonts w:cstheme="minorHAnsi"/>
          <w:sz w:val="24"/>
          <w:szCs w:val="24"/>
        </w:rPr>
        <w:t>A person I don’t know is standing before me in the skin of an old friend.</w:t>
      </w:r>
      <w:r w:rsidR="0071681A">
        <w:rPr>
          <w:rFonts w:cstheme="minorHAnsi"/>
          <w:sz w:val="24"/>
          <w:szCs w:val="24"/>
        </w:rPr>
        <w:t xml:space="preserve"> </w:t>
      </w:r>
      <w:r w:rsidRPr="009E7F4C">
        <w:rPr>
          <w:rFonts w:cstheme="minorHAnsi"/>
          <w:sz w:val="24"/>
          <w:szCs w:val="24"/>
        </w:rPr>
        <w:t>I feel like I’ve been run over.</w:t>
      </w:r>
      <w:r w:rsidR="0071681A">
        <w:rPr>
          <w:rFonts w:cstheme="minorHAnsi"/>
          <w:sz w:val="24"/>
          <w:szCs w:val="24"/>
        </w:rPr>
        <w:t xml:space="preserve"> </w:t>
      </w:r>
      <w:r w:rsidRPr="009E7F4C">
        <w:rPr>
          <w:rFonts w:cstheme="minorHAnsi"/>
          <w:sz w:val="24"/>
          <w:szCs w:val="24"/>
        </w:rPr>
        <w:t>“You</w:t>
      </w:r>
      <w:r w:rsidR="00F91AD0">
        <w:rPr>
          <w:rFonts w:cstheme="minorHAnsi"/>
          <w:sz w:val="24"/>
          <w:szCs w:val="24"/>
        </w:rPr>
        <w:t xml:space="preserve"> </w:t>
      </w:r>
      <w:r w:rsidRPr="009E7F4C">
        <w:rPr>
          <w:rFonts w:cstheme="minorHAnsi"/>
          <w:sz w:val="24"/>
          <w:szCs w:val="24"/>
        </w:rPr>
        <w:t>…</w:t>
      </w:r>
      <w:r w:rsidR="00F91AD0">
        <w:rPr>
          <w:rFonts w:cstheme="minorHAnsi"/>
          <w:sz w:val="24"/>
          <w:szCs w:val="24"/>
        </w:rPr>
        <w:t xml:space="preserve"> You </w:t>
      </w:r>
      <w:r w:rsidRPr="009E7F4C">
        <w:rPr>
          <w:rFonts w:cstheme="minorHAnsi"/>
          <w:sz w:val="24"/>
          <w:szCs w:val="24"/>
        </w:rPr>
        <w:t>…</w:t>
      </w:r>
      <w:r w:rsidR="00F91AD0">
        <w:rPr>
          <w:rFonts w:cstheme="minorHAnsi"/>
          <w:sz w:val="24"/>
          <w:szCs w:val="24"/>
        </w:rPr>
        <w:t xml:space="preserve"> </w:t>
      </w:r>
      <w:r w:rsidRPr="00F91AD0" w:rsidR="00F91AD0">
        <w:rPr>
          <w:rFonts w:cstheme="minorHAnsi"/>
          <w:i/>
          <w:iCs/>
          <w:sz w:val="24"/>
          <w:szCs w:val="24"/>
        </w:rPr>
        <w:t>Why</w:t>
      </w:r>
      <w:r w:rsidRPr="009E7F4C">
        <w:rPr>
          <w:rFonts w:cstheme="minorHAnsi"/>
          <w:sz w:val="24"/>
          <w:szCs w:val="24"/>
        </w:rPr>
        <w:t>?”</w:t>
      </w:r>
    </w:p>
    <w:p w:rsidR="00176DAF" w:rsidP="07008754" w:rsidRDefault="007F0EEA" w14:paraId="1EBDD5A0" w14:textId="17A70F5A">
      <w:pPr>
        <w:spacing w:after="0"/>
        <w:ind w:firstLine="360"/>
        <w:rPr>
          <w:rFonts w:cs="Calibri" w:cstheme="minorAscii"/>
          <w:sz w:val="24"/>
          <w:szCs w:val="24"/>
        </w:rPr>
      </w:pPr>
      <w:r w:rsidRPr="07008754" w:rsidR="07008754">
        <w:rPr>
          <w:rFonts w:cs="Calibri" w:cstheme="minorAscii"/>
          <w:sz w:val="24"/>
          <w:szCs w:val="24"/>
        </w:rPr>
        <w:t xml:space="preserve">“I owed Mr. Diggles, Rick, and you </w:t>
      </w:r>
      <w:r w:rsidRPr="07008754" w:rsidR="07008754">
        <w:rPr>
          <w:rFonts w:cs="Calibri" w:cstheme="minorAscii"/>
          <w:sz w:val="24"/>
          <w:szCs w:val="24"/>
        </w:rPr>
        <w:t>don’t</w:t>
      </w:r>
      <w:r w:rsidRPr="07008754" w:rsidR="07008754">
        <w:rPr>
          <w:rFonts w:cs="Calibri" w:cstheme="minorAscii"/>
          <w:sz w:val="24"/>
          <w:szCs w:val="24"/>
        </w:rPr>
        <w:t xml:space="preserve"> want to owe Mr. Diggles. He was </w:t>
      </w:r>
      <w:r w:rsidRPr="07008754" w:rsidR="07008754">
        <w:rPr>
          <w:rFonts w:cs="Calibri" w:cstheme="minorAscii"/>
          <w:sz w:val="24"/>
          <w:szCs w:val="24"/>
        </w:rPr>
        <w:t>gonna</w:t>
      </w:r>
      <w:r w:rsidRPr="07008754" w:rsidR="07008754">
        <w:rPr>
          <w:rFonts w:cs="Calibri" w:cstheme="minorAscii"/>
          <w:sz w:val="24"/>
          <w:szCs w:val="24"/>
        </w:rPr>
        <w:t xml:space="preserve"> kill me. Kill me slow. He was </w:t>
      </w:r>
      <w:r w:rsidRPr="07008754" w:rsidR="07008754">
        <w:rPr>
          <w:rFonts w:cs="Calibri" w:cstheme="minorAscii"/>
          <w:sz w:val="24"/>
          <w:szCs w:val="24"/>
        </w:rPr>
        <w:t>gonna</w:t>
      </w:r>
      <w:r w:rsidRPr="07008754" w:rsidR="07008754">
        <w:rPr>
          <w:rFonts w:cs="Calibri" w:cstheme="minorAscii"/>
          <w:sz w:val="24"/>
          <w:szCs w:val="24"/>
        </w:rPr>
        <w:t xml:space="preserve"> put me into a vat of rats. </w:t>
      </w:r>
      <w:r w:rsidRPr="07008754" w:rsidR="07008754">
        <w:rPr>
          <w:rFonts w:cs="Calibri" w:cstheme="minorAscii"/>
          <w:sz w:val="24"/>
          <w:szCs w:val="24"/>
        </w:rPr>
        <w:t>They’d</w:t>
      </w:r>
      <w:r w:rsidRPr="07008754" w:rsidR="07008754">
        <w:rPr>
          <w:rFonts w:cs="Calibri" w:cstheme="minorAscii"/>
          <w:sz w:val="24"/>
          <w:szCs w:val="24"/>
        </w:rPr>
        <w:t xml:space="preserve"> have gnawed off my feet first. Then my shins. My knees. </w:t>
      </w:r>
      <w:r w:rsidRPr="07008754" w:rsidR="07008754">
        <w:rPr>
          <w:rFonts w:cs="Calibri" w:cstheme="minorAscii"/>
          <w:sz w:val="24"/>
          <w:szCs w:val="24"/>
        </w:rPr>
        <w:t>He’d</w:t>
      </w:r>
      <w:r w:rsidRPr="07008754" w:rsidR="07008754">
        <w:rPr>
          <w:rFonts w:cs="Calibri" w:cstheme="minorAscii"/>
          <w:sz w:val="24"/>
          <w:szCs w:val="24"/>
        </w:rPr>
        <w:t xml:space="preserve"> use drugs to keep me from sinking into shock. Said </w:t>
      </w:r>
      <w:r w:rsidRPr="07008754" w:rsidR="07008754">
        <w:rPr>
          <w:rFonts w:cs="Calibri" w:cstheme="minorAscii"/>
          <w:sz w:val="24"/>
          <w:szCs w:val="24"/>
        </w:rPr>
        <w:t>I’d</w:t>
      </w:r>
      <w:r w:rsidRPr="07008754" w:rsidR="07008754">
        <w:rPr>
          <w:rFonts w:cs="Calibri" w:cstheme="minorAscii"/>
          <w:sz w:val="24"/>
          <w:szCs w:val="24"/>
        </w:rPr>
        <w:t xml:space="preserve"> feel it all. Said </w:t>
      </w:r>
      <w:r w:rsidRPr="07008754" w:rsidR="07008754">
        <w:rPr>
          <w:rFonts w:cs="Calibri" w:cstheme="minorAscii"/>
          <w:sz w:val="24"/>
          <w:szCs w:val="24"/>
        </w:rPr>
        <w:t>I’d</w:t>
      </w:r>
      <w:r w:rsidRPr="07008754" w:rsidR="07008754">
        <w:rPr>
          <w:rFonts w:cs="Calibri" w:cstheme="minorAscii"/>
          <w:sz w:val="24"/>
          <w:szCs w:val="24"/>
        </w:rPr>
        <w:t xml:space="preserve"> scream myself hoarse. Said </w:t>
      </w:r>
      <w:r w:rsidRPr="07008754" w:rsidR="07008754">
        <w:rPr>
          <w:rFonts w:cs="Calibri" w:cstheme="minorAscii"/>
          <w:sz w:val="24"/>
          <w:szCs w:val="24"/>
        </w:rPr>
        <w:t>I’d</w:t>
      </w:r>
      <w:r w:rsidRPr="07008754" w:rsidR="07008754">
        <w:rPr>
          <w:rFonts w:cs="Calibri" w:cstheme="minorAscii"/>
          <w:sz w:val="24"/>
          <w:szCs w:val="24"/>
        </w:rPr>
        <w:t xml:space="preserve"> break my own wrists trying to get out of the cuffs, trying to escape. You get the picture. So, I told him I could throw the </w:t>
      </w:r>
      <w:ins w:author="Gary Smailes" w:date="2024-03-16T11:09:03.73Z" w:id="592058155">
        <w:r w:rsidRPr="07008754" w:rsidR="07008754">
          <w:rPr>
            <w:rFonts w:cs="Calibri" w:cstheme="minorAscii"/>
            <w:sz w:val="24"/>
            <w:szCs w:val="24"/>
          </w:rPr>
          <w:t>c</w:t>
        </w:r>
      </w:ins>
      <w:del w:author="Gary Smailes" w:date="2024-03-16T11:09:03.358Z" w:id="368740572">
        <w:r w:rsidRPr="07008754" w:rsidDel="07008754">
          <w:rPr>
            <w:rFonts w:cs="Calibri" w:cstheme="minorAscii"/>
            <w:sz w:val="24"/>
            <w:szCs w:val="24"/>
          </w:rPr>
          <w:delText>C</w:delText>
        </w:r>
      </w:del>
      <w:r w:rsidRPr="07008754" w:rsidR="07008754">
        <w:rPr>
          <w:rFonts w:cs="Calibri" w:cstheme="minorAscii"/>
          <w:sz w:val="24"/>
          <w:szCs w:val="24"/>
        </w:rPr>
        <w:t xml:space="preserve">up game. I got the Veeni woman to sleep with you – she hated her husband and wanted to embarrass him. The rest </w:t>
      </w:r>
      <w:r w:rsidRPr="07008754" w:rsidR="07008754">
        <w:rPr>
          <w:rFonts w:cs="Calibri" w:cstheme="minorAscii"/>
          <w:sz w:val="24"/>
          <w:szCs w:val="24"/>
        </w:rPr>
        <w:t>would’ve</w:t>
      </w:r>
      <w:r w:rsidRPr="07008754" w:rsidR="07008754">
        <w:rPr>
          <w:rFonts w:cs="Calibri" w:cstheme="minorAscii"/>
          <w:sz w:val="24"/>
          <w:szCs w:val="24"/>
        </w:rPr>
        <w:t xml:space="preserve"> taken care of </w:t>
      </w:r>
      <w:r w:rsidRPr="07008754" w:rsidR="07008754">
        <w:rPr>
          <w:rFonts w:cs="Calibri" w:cstheme="minorAscii"/>
          <w:sz w:val="24"/>
          <w:szCs w:val="24"/>
        </w:rPr>
        <w:t>itself, if</w:t>
      </w:r>
      <w:r w:rsidRPr="07008754" w:rsidR="07008754">
        <w:rPr>
          <w:rFonts w:cs="Calibri" w:cstheme="minorAscii"/>
          <w:sz w:val="24"/>
          <w:szCs w:val="24"/>
        </w:rPr>
        <w:t xml:space="preserve"> you </w:t>
      </w:r>
      <w:r w:rsidRPr="07008754" w:rsidR="07008754">
        <w:rPr>
          <w:rFonts w:cs="Calibri" w:cstheme="minorAscii"/>
          <w:sz w:val="24"/>
          <w:szCs w:val="24"/>
        </w:rPr>
        <w:t>hadn’t</w:t>
      </w:r>
      <w:r w:rsidRPr="07008754" w:rsidR="07008754">
        <w:rPr>
          <w:rFonts w:cs="Calibri" w:cstheme="minorAscii"/>
          <w:sz w:val="24"/>
          <w:szCs w:val="24"/>
        </w:rPr>
        <w:t xml:space="preserve"> shot the guy.”</w:t>
      </w:r>
    </w:p>
    <w:p w:rsidR="00176DAF" w:rsidP="00176DAF" w:rsidRDefault="007F0EEA" w14:paraId="1DED960F" w14:textId="77777777">
      <w:pPr>
        <w:spacing w:after="0"/>
        <w:ind w:firstLine="360"/>
        <w:rPr>
          <w:rFonts w:cstheme="minorHAnsi"/>
          <w:sz w:val="24"/>
          <w:szCs w:val="24"/>
        </w:rPr>
      </w:pPr>
      <w:r w:rsidRPr="009E7F4C">
        <w:rPr>
          <w:rFonts w:cstheme="minorHAnsi"/>
          <w:sz w:val="24"/>
          <w:szCs w:val="24"/>
        </w:rPr>
        <w:t>“I don’t get it.</w:t>
      </w:r>
      <w:r w:rsidR="0071681A">
        <w:rPr>
          <w:rFonts w:cstheme="minorHAnsi"/>
          <w:sz w:val="24"/>
          <w:szCs w:val="24"/>
        </w:rPr>
        <w:t xml:space="preserve"> </w:t>
      </w:r>
      <w:r w:rsidRPr="009E7F4C">
        <w:rPr>
          <w:rFonts w:cstheme="minorHAnsi"/>
          <w:sz w:val="24"/>
          <w:szCs w:val="24"/>
        </w:rPr>
        <w:t>We lost.</w:t>
      </w:r>
      <w:r w:rsidR="0071681A">
        <w:rPr>
          <w:rFonts w:cstheme="minorHAnsi"/>
          <w:sz w:val="24"/>
          <w:szCs w:val="24"/>
        </w:rPr>
        <w:t xml:space="preserve"> </w:t>
      </w:r>
      <w:r w:rsidRPr="009E7F4C">
        <w:rPr>
          <w:rFonts w:cstheme="minorHAnsi"/>
          <w:sz w:val="24"/>
          <w:szCs w:val="24"/>
        </w:rPr>
        <w:t>You should’ve been in the clear.”</w:t>
      </w:r>
    </w:p>
    <w:p w:rsidR="00176DAF" w:rsidP="00176DAF" w:rsidRDefault="007F0EEA" w14:paraId="7AF52D32" w14:textId="77777777">
      <w:pPr>
        <w:spacing w:after="0"/>
        <w:ind w:firstLine="360"/>
        <w:rPr>
          <w:rFonts w:cstheme="minorHAnsi"/>
          <w:sz w:val="24"/>
          <w:szCs w:val="24"/>
        </w:rPr>
      </w:pPr>
      <w:r w:rsidRPr="009E7F4C">
        <w:rPr>
          <w:rFonts w:cstheme="minorHAnsi"/>
          <w:sz w:val="24"/>
          <w:szCs w:val="24"/>
        </w:rPr>
        <w:t>Bucky shakes his head.</w:t>
      </w:r>
      <w:r w:rsidR="0071681A">
        <w:rPr>
          <w:rFonts w:cstheme="minorHAnsi"/>
          <w:sz w:val="24"/>
          <w:szCs w:val="24"/>
        </w:rPr>
        <w:t xml:space="preserve"> </w:t>
      </w:r>
      <w:r w:rsidRPr="009E7F4C">
        <w:rPr>
          <w:rFonts w:cstheme="minorHAnsi"/>
          <w:sz w:val="24"/>
          <w:szCs w:val="24"/>
        </w:rPr>
        <w:t>“The League struck the game from the records.</w:t>
      </w:r>
      <w:r w:rsidR="0071681A">
        <w:rPr>
          <w:rFonts w:cstheme="minorHAnsi"/>
          <w:sz w:val="24"/>
          <w:szCs w:val="24"/>
        </w:rPr>
        <w:t xml:space="preserve"> </w:t>
      </w:r>
      <w:r w:rsidRPr="009E7F4C">
        <w:rPr>
          <w:rFonts w:cstheme="minorHAnsi"/>
          <w:sz w:val="24"/>
          <w:szCs w:val="24"/>
        </w:rPr>
        <w:t>Said it was tainted, that the ref wasn’t in his right frame of mind.</w:t>
      </w:r>
      <w:r w:rsidR="0071681A">
        <w:rPr>
          <w:rFonts w:cstheme="minorHAnsi"/>
          <w:sz w:val="24"/>
          <w:szCs w:val="24"/>
        </w:rPr>
        <w:t xml:space="preserve"> </w:t>
      </w:r>
      <w:r w:rsidRPr="009E7F4C">
        <w:rPr>
          <w:rFonts w:cstheme="minorHAnsi"/>
          <w:sz w:val="24"/>
          <w:szCs w:val="24"/>
        </w:rPr>
        <w:t>Took ‘em awhile, but after they made the ruling, I guess Mr. Diggles had to pay back some debts.”</w:t>
      </w:r>
    </w:p>
    <w:p w:rsidR="00176DAF" w:rsidP="00176DAF" w:rsidRDefault="007F0EEA" w14:paraId="198D1ED5" w14:textId="77777777">
      <w:pPr>
        <w:spacing w:after="0"/>
        <w:ind w:firstLine="360"/>
        <w:rPr>
          <w:rFonts w:cstheme="minorHAnsi"/>
          <w:sz w:val="24"/>
          <w:szCs w:val="24"/>
        </w:rPr>
      </w:pPr>
      <w:r w:rsidRPr="009E7F4C">
        <w:rPr>
          <w:rFonts w:cstheme="minorHAnsi"/>
          <w:sz w:val="24"/>
          <w:szCs w:val="24"/>
        </w:rPr>
        <w:t>The Bookie claps her hands.</w:t>
      </w:r>
      <w:r w:rsidR="0071681A">
        <w:rPr>
          <w:rFonts w:cstheme="minorHAnsi"/>
          <w:sz w:val="24"/>
          <w:szCs w:val="24"/>
        </w:rPr>
        <w:t xml:space="preserve"> </w:t>
      </w:r>
      <w:r w:rsidRPr="009E7F4C">
        <w:rPr>
          <w:rFonts w:cstheme="minorHAnsi"/>
          <w:sz w:val="24"/>
          <w:szCs w:val="24"/>
        </w:rPr>
        <w:t>“Thanks for the history lesson, Mr. Buchannan.</w:t>
      </w:r>
      <w:r w:rsidR="0071681A">
        <w:rPr>
          <w:rFonts w:cstheme="minorHAnsi"/>
          <w:sz w:val="24"/>
          <w:szCs w:val="24"/>
        </w:rPr>
        <w:t xml:space="preserve"> </w:t>
      </w:r>
      <w:r w:rsidRPr="009E7F4C">
        <w:rPr>
          <w:rFonts w:cstheme="minorHAnsi"/>
          <w:sz w:val="24"/>
          <w:szCs w:val="24"/>
        </w:rPr>
        <w:t>So, now that we’re all up to date, I’d like to collect the three million now.</w:t>
      </w:r>
      <w:r w:rsidR="0071681A">
        <w:rPr>
          <w:rFonts w:cstheme="minorHAnsi"/>
          <w:sz w:val="24"/>
          <w:szCs w:val="24"/>
        </w:rPr>
        <w:t xml:space="preserve"> </w:t>
      </w:r>
      <w:r w:rsidRPr="009E7F4C">
        <w:rPr>
          <w:rFonts w:cstheme="minorHAnsi"/>
          <w:sz w:val="24"/>
          <w:szCs w:val="24"/>
        </w:rPr>
        <w:t>Mr. Diggles and diverse others have been fined for accepting gambling tickets from team employees, which is against League rules.</w:t>
      </w:r>
      <w:r w:rsidR="0071681A">
        <w:rPr>
          <w:rFonts w:cstheme="minorHAnsi"/>
          <w:sz w:val="24"/>
          <w:szCs w:val="24"/>
        </w:rPr>
        <w:t xml:space="preserve"> </w:t>
      </w:r>
      <w:r w:rsidRPr="009E7F4C">
        <w:rPr>
          <w:rFonts w:cstheme="minorHAnsi"/>
          <w:sz w:val="24"/>
          <w:szCs w:val="24"/>
        </w:rPr>
        <w:t>The fines have been suspended pending your repayment, but should you fail to come up with the money the fines will be imposed and I assure you, they are quite heavy.</w:t>
      </w:r>
      <w:r w:rsidR="0071681A">
        <w:rPr>
          <w:rFonts w:cstheme="minorHAnsi"/>
          <w:sz w:val="24"/>
          <w:szCs w:val="24"/>
        </w:rPr>
        <w:t xml:space="preserve"> </w:t>
      </w:r>
      <w:r w:rsidRPr="009E7F4C">
        <w:rPr>
          <w:rFonts w:cstheme="minorHAnsi"/>
          <w:sz w:val="24"/>
          <w:szCs w:val="24"/>
        </w:rPr>
        <w:t>Diverse others shall be diversely displeased.</w:t>
      </w:r>
      <w:r w:rsidR="0071681A">
        <w:rPr>
          <w:rFonts w:cstheme="minorHAnsi"/>
          <w:sz w:val="24"/>
          <w:szCs w:val="24"/>
        </w:rPr>
        <w:t xml:space="preserve"> </w:t>
      </w:r>
      <w:r w:rsidRPr="009E7F4C">
        <w:rPr>
          <w:rFonts w:cstheme="minorHAnsi"/>
          <w:sz w:val="24"/>
          <w:szCs w:val="24"/>
        </w:rPr>
        <w:t>You should also be aware that if I can’t collect the money now, you will be banned from the League effective immediately, and that I will also break both your ankles.”</w:t>
      </w:r>
      <w:r w:rsidR="0071681A">
        <w:rPr>
          <w:rFonts w:cstheme="minorHAnsi"/>
          <w:sz w:val="24"/>
          <w:szCs w:val="24"/>
        </w:rPr>
        <w:t xml:space="preserve"> </w:t>
      </w:r>
      <w:r w:rsidRPr="009E7F4C">
        <w:rPr>
          <w:rFonts w:cstheme="minorHAnsi"/>
          <w:sz w:val="24"/>
          <w:szCs w:val="24"/>
        </w:rPr>
        <w:t>She grins and cracks her knuckles.</w:t>
      </w:r>
      <w:r w:rsidR="0071681A">
        <w:rPr>
          <w:rFonts w:cstheme="minorHAnsi"/>
          <w:sz w:val="24"/>
          <w:szCs w:val="24"/>
        </w:rPr>
        <w:t xml:space="preserve"> </w:t>
      </w:r>
      <w:r w:rsidRPr="009E7F4C">
        <w:rPr>
          <w:rFonts w:cstheme="minorHAnsi"/>
          <w:sz w:val="24"/>
          <w:szCs w:val="24"/>
        </w:rPr>
        <w:t>“To tell you the truth, I really like breaking ankles, so if you don’t have the creds, I’d appreciate the heads-up so we can get started.”</w:t>
      </w:r>
    </w:p>
    <w:p w:rsidR="00176DAF" w:rsidP="00176DAF" w:rsidRDefault="007F0EEA" w14:paraId="3CEE9E88" w14:textId="77777777">
      <w:pPr>
        <w:spacing w:after="0"/>
        <w:ind w:firstLine="360"/>
        <w:rPr>
          <w:rFonts w:cstheme="minorHAnsi"/>
          <w:sz w:val="24"/>
          <w:szCs w:val="24"/>
        </w:rPr>
      </w:pPr>
      <w:r w:rsidRPr="009E7F4C">
        <w:rPr>
          <w:rFonts w:cstheme="minorHAnsi"/>
          <w:sz w:val="24"/>
          <w:szCs w:val="24"/>
        </w:rPr>
        <w:t>“But Milo was going to take both his arms,” I say.</w:t>
      </w:r>
      <w:r w:rsidR="0071681A">
        <w:rPr>
          <w:rFonts w:cstheme="minorHAnsi"/>
          <w:sz w:val="24"/>
          <w:szCs w:val="24"/>
        </w:rPr>
        <w:t xml:space="preserve"> </w:t>
      </w:r>
      <w:r w:rsidRPr="009E7F4C">
        <w:rPr>
          <w:rFonts w:cstheme="minorHAnsi"/>
          <w:sz w:val="24"/>
          <w:szCs w:val="24"/>
        </w:rPr>
        <w:t>“You only want to bust his ankles.</w:t>
      </w:r>
      <w:r w:rsidR="0071681A">
        <w:rPr>
          <w:rFonts w:cstheme="minorHAnsi"/>
          <w:sz w:val="24"/>
          <w:szCs w:val="24"/>
        </w:rPr>
        <w:t xml:space="preserve"> </w:t>
      </w:r>
      <w:r w:rsidRPr="009E7F4C">
        <w:rPr>
          <w:rFonts w:cstheme="minorHAnsi"/>
          <w:sz w:val="24"/>
          <w:szCs w:val="24"/>
        </w:rPr>
        <w:t>Seems like you’re starting awfully small.”</w:t>
      </w:r>
    </w:p>
    <w:p w:rsidR="00176DAF" w:rsidP="07008754" w:rsidRDefault="007F0EEA" w14:paraId="45DFC29B" w14:textId="1E5D4709">
      <w:pPr>
        <w:spacing w:after="0"/>
        <w:ind w:firstLine="360"/>
        <w:rPr>
          <w:rFonts w:cs="Calibri" w:cstheme="minorAscii"/>
          <w:sz w:val="24"/>
          <w:szCs w:val="24"/>
        </w:rPr>
      </w:pPr>
      <w:r w:rsidRPr="07008754" w:rsidR="07008754">
        <w:rPr>
          <w:rFonts w:cs="Calibri" w:cstheme="minorAscii"/>
          <w:sz w:val="24"/>
          <w:szCs w:val="24"/>
        </w:rPr>
        <w:t>“Rick</w:t>
      </w:r>
      <w:ins w:author="Gary Smailes" w:date="2024-03-16T11:09:49.397Z" w:id="797668722">
        <w:r w:rsidRPr="07008754" w:rsidR="07008754">
          <w:rPr>
            <w:rFonts w:cs="Calibri" w:cstheme="minorAscii"/>
            <w:sz w:val="24"/>
            <w:szCs w:val="24"/>
          </w:rPr>
          <w:t>,</w:t>
        </w:r>
      </w:ins>
      <w:del w:author="Gary Smailes" w:date="2024-03-16T11:09:49.08Z" w:id="373616558">
        <w:r w:rsidRPr="07008754" w:rsidDel="07008754">
          <w:rPr>
            <w:rFonts w:cs="Calibri" w:cstheme="minorAscii"/>
            <w:sz w:val="24"/>
            <w:szCs w:val="24"/>
          </w:rPr>
          <w:delText>!</w:delText>
        </w:r>
      </w:del>
      <w:r w:rsidRPr="07008754" w:rsidR="07008754">
        <w:rPr>
          <w:rFonts w:cs="Calibri" w:cstheme="minorAscii"/>
          <w:sz w:val="24"/>
          <w:szCs w:val="24"/>
        </w:rPr>
        <w:t>” Bucky says. “</w:t>
      </w:r>
      <w:r w:rsidRPr="07008754" w:rsidR="07008754">
        <w:rPr>
          <w:rFonts w:cs="Calibri" w:cstheme="minorAscii"/>
          <w:sz w:val="24"/>
          <w:szCs w:val="24"/>
        </w:rPr>
        <w:t>Who’s</w:t>
      </w:r>
      <w:r w:rsidRPr="07008754" w:rsidR="07008754">
        <w:rPr>
          <w:rFonts w:cs="Calibri" w:cstheme="minorAscii"/>
          <w:sz w:val="24"/>
          <w:szCs w:val="24"/>
        </w:rPr>
        <w:t xml:space="preserve"> side are you on?”</w:t>
      </w:r>
    </w:p>
    <w:p w:rsidR="00176DAF" w:rsidP="07008754" w:rsidRDefault="007F0EEA" w14:paraId="1FA1B2E2" w14:textId="7B9E3EAB">
      <w:pPr>
        <w:spacing w:after="0"/>
        <w:ind w:firstLine="360"/>
        <w:rPr>
          <w:rFonts w:cs="Calibri" w:cstheme="minorAscii"/>
          <w:sz w:val="24"/>
          <w:szCs w:val="24"/>
        </w:rPr>
      </w:pPr>
      <w:r w:rsidRPr="07008754" w:rsidR="07008754">
        <w:rPr>
          <w:rFonts w:cs="Calibri" w:cstheme="minorAscii"/>
          <w:sz w:val="24"/>
          <w:szCs w:val="24"/>
        </w:rPr>
        <w:t xml:space="preserve">“My side, you </w:t>
      </w:r>
      <w:r w:rsidRPr="07008754" w:rsidR="07008754">
        <w:rPr>
          <w:rFonts w:cs="Calibri" w:cstheme="minorAscii"/>
          <w:sz w:val="24"/>
          <w:szCs w:val="24"/>
        </w:rPr>
        <w:t>fucking</w:t>
      </w:r>
      <w:r w:rsidRPr="07008754" w:rsidR="07008754">
        <w:rPr>
          <w:rFonts w:cs="Calibri" w:cstheme="minorAscii"/>
          <w:sz w:val="24"/>
          <w:szCs w:val="24"/>
        </w:rPr>
        <w:t xml:space="preserve"> asshole</w:t>
      </w:r>
      <w:ins w:author="Gary Smailes" w:date="2024-03-16T11:09:52.917Z" w:id="440874857">
        <w:r w:rsidRPr="07008754" w:rsidR="07008754">
          <w:rPr>
            <w:rFonts w:cs="Calibri" w:cstheme="minorAscii"/>
            <w:sz w:val="24"/>
            <w:szCs w:val="24"/>
          </w:rPr>
          <w:t>.</w:t>
        </w:r>
      </w:ins>
      <w:del w:author="Gary Smailes" w:date="2024-03-16T11:09:52.568Z" w:id="2015884064">
        <w:r w:rsidRPr="07008754" w:rsidDel="07008754">
          <w:rPr>
            <w:rFonts w:cs="Calibri" w:cstheme="minorAscii"/>
            <w:sz w:val="24"/>
            <w:szCs w:val="24"/>
          </w:rPr>
          <w:delText>!</w:delText>
        </w:r>
      </w:del>
      <w:r w:rsidRPr="07008754" w:rsidR="07008754">
        <w:rPr>
          <w:rFonts w:cs="Calibri" w:cstheme="minorAscii"/>
          <w:sz w:val="24"/>
          <w:szCs w:val="24"/>
        </w:rPr>
        <w:t xml:space="preserve"> Life was great for me until somebody fucked it up. I just found out it was you. Fuck you, Bucky. Fuck you</w:t>
      </w:r>
      <w:ins w:author="Gary Smailes" w:date="2024-03-16T11:09:58.502Z" w:id="1533160572">
        <w:r w:rsidRPr="07008754" w:rsidR="07008754">
          <w:rPr>
            <w:rFonts w:cs="Calibri" w:cstheme="minorAscii"/>
            <w:sz w:val="24"/>
            <w:szCs w:val="24"/>
          </w:rPr>
          <w:t>.</w:t>
        </w:r>
      </w:ins>
      <w:del w:author="Gary Smailes" w:date="2024-03-16T11:09:58.018Z" w:id="1507396975">
        <w:r w:rsidRPr="07008754" w:rsidDel="07008754">
          <w:rPr>
            <w:rFonts w:cs="Calibri" w:cstheme="minorAscii"/>
            <w:sz w:val="24"/>
            <w:szCs w:val="24"/>
          </w:rPr>
          <w:delText>!</w:delText>
        </w:r>
      </w:del>
      <w:r w:rsidRPr="07008754" w:rsidR="07008754">
        <w:rPr>
          <w:rFonts w:cs="Calibri" w:cstheme="minorAscii"/>
          <w:sz w:val="24"/>
          <w:szCs w:val="24"/>
        </w:rPr>
        <w:t>”</w:t>
      </w:r>
    </w:p>
    <w:p w:rsidR="00176DAF" w:rsidP="07008754" w:rsidRDefault="007F0EEA" w14:paraId="6BE0ACAE" w14:textId="2EBC89D2">
      <w:pPr>
        <w:spacing w:after="0"/>
        <w:ind w:firstLine="360"/>
        <w:rPr>
          <w:rFonts w:cs="Calibri" w:cstheme="minorAscii"/>
          <w:sz w:val="24"/>
          <w:szCs w:val="24"/>
        </w:rPr>
      </w:pPr>
      <w:r w:rsidRPr="07008754" w:rsidR="07008754">
        <w:rPr>
          <w:rFonts w:cs="Calibri" w:cstheme="minorAscii"/>
          <w:sz w:val="24"/>
          <w:szCs w:val="24"/>
        </w:rPr>
        <w:t xml:space="preserve">“Didn’t you hear what he just said?” Janine says. “They were </w:t>
      </w:r>
      <w:r w:rsidRPr="07008754" w:rsidR="07008754">
        <w:rPr>
          <w:rFonts w:cs="Calibri" w:cstheme="minorAscii"/>
          <w:sz w:val="24"/>
          <w:szCs w:val="24"/>
        </w:rPr>
        <w:t>gonna</w:t>
      </w:r>
      <w:r w:rsidRPr="07008754" w:rsidR="07008754">
        <w:rPr>
          <w:rFonts w:cs="Calibri" w:cstheme="minorAscii"/>
          <w:sz w:val="24"/>
          <w:szCs w:val="24"/>
        </w:rPr>
        <w:t xml:space="preserve"> torture him to death</w:t>
      </w:r>
      <w:ins w:author="Gary Smailes" w:date="2024-03-16T11:10:06.054Z" w:id="1783950548">
        <w:r w:rsidRPr="07008754" w:rsidR="07008754">
          <w:rPr>
            <w:rFonts w:cs="Calibri" w:cstheme="minorAscii"/>
            <w:sz w:val="24"/>
            <w:szCs w:val="24"/>
          </w:rPr>
          <w:t>.</w:t>
        </w:r>
      </w:ins>
      <w:del w:author="Gary Smailes" w:date="2024-03-16T11:10:05.337Z" w:id="565892725">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2B3BCA90" w14:textId="77777777">
      <w:pPr>
        <w:spacing w:after="0"/>
        <w:ind w:firstLine="360"/>
        <w:rPr>
          <w:rFonts w:cstheme="minorHAnsi"/>
          <w:sz w:val="24"/>
          <w:szCs w:val="24"/>
        </w:rPr>
      </w:pPr>
      <w:r w:rsidRPr="009E7F4C">
        <w:rPr>
          <w:rFonts w:cstheme="minorHAnsi"/>
          <w:sz w:val="24"/>
          <w:szCs w:val="24"/>
        </w:rPr>
        <w:t>I forgot she was standing there.</w:t>
      </w:r>
      <w:r w:rsidR="0071681A">
        <w:rPr>
          <w:rFonts w:cstheme="minorHAnsi"/>
          <w:sz w:val="24"/>
          <w:szCs w:val="24"/>
        </w:rPr>
        <w:t xml:space="preserve"> </w:t>
      </w:r>
      <w:r w:rsidRPr="009E7F4C">
        <w:rPr>
          <w:rFonts w:cstheme="minorHAnsi"/>
          <w:sz w:val="24"/>
          <w:szCs w:val="24"/>
        </w:rPr>
        <w:t>I was focused on Bucky like a laser beam.</w:t>
      </w:r>
      <w:r w:rsidR="0071681A">
        <w:rPr>
          <w:rFonts w:cstheme="minorHAnsi"/>
          <w:sz w:val="24"/>
          <w:szCs w:val="24"/>
        </w:rPr>
        <w:t xml:space="preserve"> </w:t>
      </w:r>
      <w:r w:rsidRPr="009E7F4C">
        <w:rPr>
          <w:rFonts w:cstheme="minorHAnsi"/>
          <w:sz w:val="24"/>
          <w:szCs w:val="24"/>
        </w:rPr>
        <w:t>This was the man who ruined me.</w:t>
      </w:r>
      <w:r w:rsidR="0071681A">
        <w:rPr>
          <w:rFonts w:cstheme="minorHAnsi"/>
          <w:sz w:val="24"/>
          <w:szCs w:val="24"/>
        </w:rPr>
        <w:t xml:space="preserve"> </w:t>
      </w:r>
      <w:r w:rsidRPr="009E7F4C">
        <w:rPr>
          <w:rFonts w:cstheme="minorHAnsi"/>
          <w:sz w:val="24"/>
          <w:szCs w:val="24"/>
        </w:rPr>
        <w:t>A friend, for fuck’s sake.</w:t>
      </w:r>
      <w:r w:rsidR="0071681A">
        <w:rPr>
          <w:rFonts w:cstheme="minorHAnsi"/>
          <w:sz w:val="24"/>
          <w:szCs w:val="24"/>
        </w:rPr>
        <w:t xml:space="preserve"> </w:t>
      </w:r>
      <w:r w:rsidRPr="009E7F4C">
        <w:rPr>
          <w:rFonts w:cstheme="minorHAnsi"/>
          <w:sz w:val="24"/>
          <w:szCs w:val="24"/>
        </w:rPr>
        <w:t>Well, I thought he was a friend.</w:t>
      </w:r>
      <w:r w:rsidR="0071681A">
        <w:rPr>
          <w:rFonts w:cstheme="minorHAnsi"/>
          <w:sz w:val="24"/>
          <w:szCs w:val="24"/>
        </w:rPr>
        <w:t xml:space="preserve"> </w:t>
      </w:r>
      <w:r w:rsidRPr="009E7F4C">
        <w:rPr>
          <w:rFonts w:cstheme="minorHAnsi"/>
          <w:sz w:val="24"/>
          <w:szCs w:val="24"/>
        </w:rPr>
        <w:t>Goes to show you how good I can pick ‘em.</w:t>
      </w:r>
      <w:r w:rsidR="0071681A">
        <w:rPr>
          <w:rFonts w:cstheme="minorHAnsi"/>
          <w:sz w:val="24"/>
          <w:szCs w:val="24"/>
        </w:rPr>
        <w:t xml:space="preserve"> </w:t>
      </w:r>
      <w:r w:rsidRPr="009E7F4C">
        <w:rPr>
          <w:rFonts w:cstheme="minorHAnsi"/>
          <w:sz w:val="24"/>
          <w:szCs w:val="24"/>
        </w:rPr>
        <w:t>“They still can, for all I care.”</w:t>
      </w:r>
    </w:p>
    <w:p w:rsidR="00176DAF" w:rsidP="00176DAF" w:rsidRDefault="007F0EEA" w14:paraId="5F32D762" w14:textId="7033CF3F">
      <w:pPr>
        <w:spacing w:after="0"/>
        <w:ind w:firstLine="360"/>
        <w:rPr>
          <w:rFonts w:cstheme="minorHAnsi"/>
          <w:sz w:val="24"/>
          <w:szCs w:val="24"/>
        </w:rPr>
      </w:pPr>
      <w:r w:rsidRPr="009E7F4C">
        <w:rPr>
          <w:rFonts w:cstheme="minorHAnsi"/>
          <w:sz w:val="24"/>
          <w:szCs w:val="24"/>
        </w:rPr>
        <w:t>“You don’t mean that,” Janine says.</w:t>
      </w:r>
      <w:r w:rsidR="0071681A">
        <w:rPr>
          <w:rFonts w:cstheme="minorHAnsi"/>
          <w:sz w:val="24"/>
          <w:szCs w:val="24"/>
        </w:rPr>
        <w:t xml:space="preserve"> </w:t>
      </w:r>
      <w:r w:rsidRPr="009E7F4C">
        <w:rPr>
          <w:rFonts w:cstheme="minorHAnsi"/>
          <w:sz w:val="24"/>
          <w:szCs w:val="24"/>
        </w:rPr>
        <w:t>“I know you like to play the tough guy, but you’re not that cold</w:t>
      </w:r>
      <w:r w:rsidR="004360BB">
        <w:rPr>
          <w:rFonts w:cstheme="minorHAnsi"/>
          <w:sz w:val="24"/>
          <w:szCs w:val="24"/>
        </w:rPr>
        <w:t>–”</w:t>
      </w:r>
    </w:p>
    <w:p w:rsidR="00176DAF" w:rsidP="07008754" w:rsidRDefault="007F0EEA" w14:paraId="3ACCB837" w14:textId="758C5977">
      <w:pPr>
        <w:spacing w:after="0"/>
        <w:ind w:firstLine="360"/>
        <w:rPr>
          <w:rFonts w:cs="Calibri" w:cstheme="minorAscii"/>
          <w:sz w:val="24"/>
          <w:szCs w:val="24"/>
        </w:rPr>
      </w:pPr>
      <w:r w:rsidRPr="07008754" w:rsidR="07008754">
        <w:rPr>
          <w:rFonts w:cs="Calibri" w:cstheme="minorAscii"/>
          <w:sz w:val="24"/>
          <w:szCs w:val="24"/>
        </w:rPr>
        <w:t>“You don’t know me at all,” I cut her off, “so save your breath. Why, Bucky? You could have asked for help</w:t>
      </w:r>
      <w:ins w:author="Gary Smailes" w:date="2024-03-16T11:10:25.975Z" w:id="1704348892">
        <w:r w:rsidRPr="07008754" w:rsidR="07008754">
          <w:rPr>
            <w:rFonts w:cs="Calibri" w:cstheme="minorAscii"/>
            <w:sz w:val="24"/>
            <w:szCs w:val="24"/>
          </w:rPr>
          <w:t>.</w:t>
        </w:r>
      </w:ins>
      <w:del w:author="Gary Smailes" w:date="2024-03-16T11:10:25.5Z" w:id="163750468">
        <w:r w:rsidRPr="07008754" w:rsidDel="07008754">
          <w:rPr>
            <w:rFonts w:cs="Calibri" w:cstheme="minorAscii"/>
            <w:sz w:val="24"/>
            <w:szCs w:val="24"/>
          </w:rPr>
          <w:delText>!</w:delText>
        </w:r>
      </w:del>
      <w:r w:rsidRPr="07008754" w:rsidR="07008754">
        <w:rPr>
          <w:rFonts w:cs="Calibri" w:cstheme="minorAscii"/>
          <w:sz w:val="24"/>
          <w:szCs w:val="24"/>
        </w:rPr>
        <w:t xml:space="preserve"> But no, you went ahead and fucked me</w:t>
      </w:r>
      <w:ins w:author="Gary Smailes" w:date="2024-03-16T11:10:28.65Z" w:id="1027757814">
        <w:r w:rsidRPr="07008754" w:rsidR="07008754">
          <w:rPr>
            <w:rFonts w:cs="Calibri" w:cstheme="minorAscii"/>
            <w:sz w:val="24"/>
            <w:szCs w:val="24"/>
          </w:rPr>
          <w:t>.</w:t>
        </w:r>
      </w:ins>
      <w:del w:author="Gary Smailes" w:date="2024-03-16T11:10:28.285Z" w:id="168289919">
        <w:r w:rsidRPr="07008754" w:rsidDel="07008754">
          <w:rPr>
            <w:rFonts w:cs="Calibri" w:cstheme="minorAscii"/>
            <w:sz w:val="24"/>
            <w:szCs w:val="24"/>
          </w:rPr>
          <w:delText>!</w:delText>
        </w:r>
      </w:del>
      <w:r w:rsidRPr="07008754" w:rsidR="07008754">
        <w:rPr>
          <w:rFonts w:cs="Calibri" w:cstheme="minorAscii"/>
          <w:sz w:val="24"/>
          <w:szCs w:val="24"/>
        </w:rPr>
        <w:t xml:space="preserve"> For money, Bucky</w:t>
      </w:r>
      <w:ins w:author="Gary Smailes" w:date="2024-03-16T11:10:31.412Z" w:id="149855867">
        <w:r w:rsidRPr="07008754" w:rsidR="07008754">
          <w:rPr>
            <w:rFonts w:cs="Calibri" w:cstheme="minorAscii"/>
            <w:sz w:val="24"/>
            <w:szCs w:val="24"/>
          </w:rPr>
          <w:t>.</w:t>
        </w:r>
      </w:ins>
      <w:del w:author="Gary Smailes" w:date="2024-03-16T11:10:31.132Z" w:id="2078730436">
        <w:r w:rsidRPr="07008754" w:rsidDel="07008754">
          <w:rPr>
            <w:rFonts w:cs="Calibri" w:cstheme="minorAscii"/>
            <w:sz w:val="24"/>
            <w:szCs w:val="24"/>
          </w:rPr>
          <w:delText>!</w:delText>
        </w:r>
      </w:del>
      <w:r w:rsidRPr="07008754" w:rsidR="07008754">
        <w:rPr>
          <w:rFonts w:cs="Calibri" w:cstheme="minorAscii"/>
          <w:sz w:val="24"/>
          <w:szCs w:val="24"/>
        </w:rPr>
        <w:t xml:space="preserve"> You should have told the League, there are </w:t>
      </w:r>
      <w:r w:rsidRPr="07008754" w:rsidR="07008754">
        <w:rPr>
          <w:rFonts w:cs="Calibri" w:cstheme="minorAscii"/>
          <w:sz w:val="24"/>
          <w:szCs w:val="24"/>
        </w:rPr>
        <w:t>assistance</w:t>
      </w:r>
      <w:r w:rsidRPr="07008754" w:rsidR="07008754">
        <w:rPr>
          <w:rFonts w:cs="Calibri" w:cstheme="minorAscii"/>
          <w:sz w:val="24"/>
          <w:szCs w:val="24"/>
        </w:rPr>
        <w:t xml:space="preserve"> programs for that crap</w:t>
      </w:r>
      <w:ins w:author="Gary Smailes" w:date="2024-03-16T11:10:35.532Z" w:id="1490674733">
        <w:r w:rsidRPr="07008754" w:rsidR="07008754">
          <w:rPr>
            <w:rFonts w:cs="Calibri" w:cstheme="minorAscii"/>
            <w:sz w:val="24"/>
            <w:szCs w:val="24"/>
          </w:rPr>
          <w:t>.</w:t>
        </w:r>
      </w:ins>
      <w:del w:author="Gary Smailes" w:date="2024-03-16T11:10:35.069Z" w:id="409602638">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29304456" w14:textId="77777777">
      <w:pPr>
        <w:spacing w:after="0"/>
        <w:ind w:firstLine="360"/>
        <w:rPr>
          <w:rFonts w:cstheme="minorHAnsi"/>
          <w:sz w:val="24"/>
          <w:szCs w:val="24"/>
        </w:rPr>
      </w:pPr>
      <w:r w:rsidRPr="009E7F4C">
        <w:rPr>
          <w:rFonts w:cstheme="minorHAnsi"/>
          <w:sz w:val="24"/>
          <w:szCs w:val="24"/>
        </w:rPr>
        <w:t>“What, and be in debt to them for the rest of my life?</w:t>
      </w:r>
      <w:r w:rsidR="0071681A">
        <w:rPr>
          <w:rFonts w:cstheme="minorHAnsi"/>
          <w:sz w:val="24"/>
          <w:szCs w:val="24"/>
        </w:rPr>
        <w:t xml:space="preserve"> </w:t>
      </w:r>
      <w:r w:rsidRPr="009E7F4C">
        <w:rPr>
          <w:rFonts w:cstheme="minorHAnsi"/>
          <w:sz w:val="24"/>
          <w:szCs w:val="24"/>
        </w:rPr>
        <w:t>Thanks, but no thanks.”</w:t>
      </w:r>
    </w:p>
    <w:p w:rsidR="00176DAF" w:rsidP="00176DAF" w:rsidRDefault="007F0EEA" w14:paraId="75751F24" w14:textId="77777777">
      <w:pPr>
        <w:spacing w:after="0"/>
        <w:ind w:firstLine="360"/>
        <w:rPr>
          <w:rFonts w:cstheme="minorHAnsi"/>
          <w:sz w:val="24"/>
          <w:szCs w:val="24"/>
        </w:rPr>
      </w:pPr>
      <w:r w:rsidRPr="009E7F4C">
        <w:rPr>
          <w:rFonts w:cstheme="minorHAnsi"/>
          <w:sz w:val="24"/>
          <w:szCs w:val="24"/>
        </w:rPr>
        <w:t>“So it was better to ruin me.”</w:t>
      </w:r>
    </w:p>
    <w:p w:rsidR="00176DAF" w:rsidP="00176DAF" w:rsidRDefault="007F0EEA" w14:paraId="7CD64CE6" w14:textId="77777777">
      <w:pPr>
        <w:spacing w:after="0"/>
        <w:ind w:firstLine="360"/>
        <w:rPr>
          <w:rFonts w:cstheme="minorHAnsi"/>
          <w:sz w:val="24"/>
          <w:szCs w:val="24"/>
        </w:rPr>
      </w:pPr>
      <w:r w:rsidRPr="009E7F4C">
        <w:rPr>
          <w:rFonts w:cstheme="minorHAnsi"/>
          <w:sz w:val="24"/>
          <w:szCs w:val="24"/>
        </w:rPr>
        <w:t>The Bookie nods at Bucky.</w:t>
      </w:r>
      <w:r w:rsidR="0071681A">
        <w:rPr>
          <w:rFonts w:cstheme="minorHAnsi"/>
          <w:sz w:val="24"/>
          <w:szCs w:val="24"/>
        </w:rPr>
        <w:t xml:space="preserve"> </w:t>
      </w:r>
      <w:r w:rsidRPr="009E7F4C">
        <w:rPr>
          <w:rFonts w:cstheme="minorHAnsi"/>
          <w:sz w:val="24"/>
          <w:szCs w:val="24"/>
        </w:rPr>
        <w:t>“That was pretty low, even for us,” she says.</w:t>
      </w:r>
      <w:r w:rsidR="0071681A">
        <w:rPr>
          <w:rFonts w:cstheme="minorHAnsi"/>
          <w:sz w:val="24"/>
          <w:szCs w:val="24"/>
        </w:rPr>
        <w:t xml:space="preserve"> </w:t>
      </w:r>
      <w:r w:rsidRPr="009E7F4C">
        <w:rPr>
          <w:rFonts w:cstheme="minorHAnsi"/>
          <w:sz w:val="24"/>
          <w:szCs w:val="24"/>
        </w:rPr>
        <w:t>“To be quite honest, the League is surprised that you went to such lengths.</w:t>
      </w:r>
      <w:r w:rsidR="0071681A">
        <w:rPr>
          <w:rFonts w:cstheme="minorHAnsi"/>
          <w:sz w:val="24"/>
          <w:szCs w:val="24"/>
        </w:rPr>
        <w:t xml:space="preserve"> </w:t>
      </w:r>
      <w:r w:rsidRPr="009E7F4C">
        <w:rPr>
          <w:rFonts w:cstheme="minorHAnsi"/>
          <w:sz w:val="24"/>
          <w:szCs w:val="24"/>
        </w:rPr>
        <w:t>You could have easily thrown the game by inserting some less than stellar plays into the defense.”</w:t>
      </w:r>
    </w:p>
    <w:p w:rsidR="00176DAF" w:rsidP="00176DAF" w:rsidRDefault="007F0EEA" w14:paraId="7413FAF2" w14:textId="77777777">
      <w:pPr>
        <w:spacing w:after="0"/>
        <w:ind w:firstLine="360"/>
        <w:rPr>
          <w:rFonts w:cstheme="minorHAnsi"/>
          <w:sz w:val="24"/>
          <w:szCs w:val="24"/>
        </w:rPr>
      </w:pPr>
      <w:r w:rsidRPr="009E7F4C">
        <w:rPr>
          <w:rFonts w:cstheme="minorHAnsi"/>
          <w:sz w:val="24"/>
          <w:szCs w:val="24"/>
        </w:rPr>
        <w:t>“It wouldn’t have worked,” Bucky says.</w:t>
      </w:r>
      <w:r w:rsidR="0071681A">
        <w:rPr>
          <w:rFonts w:cstheme="minorHAnsi"/>
          <w:sz w:val="24"/>
          <w:szCs w:val="24"/>
        </w:rPr>
        <w:t xml:space="preserve"> </w:t>
      </w:r>
      <w:r w:rsidRPr="009E7F4C">
        <w:rPr>
          <w:rFonts w:cstheme="minorHAnsi"/>
          <w:sz w:val="24"/>
          <w:szCs w:val="24"/>
        </w:rPr>
        <w:t>“The field AI can detect shit like that.”</w:t>
      </w:r>
    </w:p>
    <w:p w:rsidR="00176DAF" w:rsidP="00176DAF" w:rsidRDefault="007F0EEA" w14:paraId="319319C9" w14:textId="77777777">
      <w:pPr>
        <w:spacing w:after="0"/>
        <w:ind w:firstLine="360"/>
        <w:rPr>
          <w:rFonts w:cstheme="minorHAnsi"/>
          <w:sz w:val="24"/>
          <w:szCs w:val="24"/>
        </w:rPr>
      </w:pPr>
      <w:r w:rsidRPr="009E7F4C">
        <w:rPr>
          <w:rFonts w:cstheme="minorHAnsi"/>
          <w:sz w:val="24"/>
          <w:szCs w:val="24"/>
        </w:rPr>
        <w:t>“You know that isn’t true, Mr. Buchannan,” the Bookie says, “because you’ve been doing it this time again, all season.</w:t>
      </w:r>
      <w:r w:rsidR="0071681A">
        <w:rPr>
          <w:rFonts w:cstheme="minorHAnsi"/>
          <w:sz w:val="24"/>
          <w:szCs w:val="24"/>
        </w:rPr>
        <w:t xml:space="preserve"> </w:t>
      </w:r>
      <w:r w:rsidRPr="009E7F4C">
        <w:rPr>
          <w:rFonts w:cstheme="minorHAnsi"/>
          <w:sz w:val="24"/>
          <w:szCs w:val="24"/>
        </w:rPr>
        <w:t>One or two games wouldn’t have mattered, like I just suggested.</w:t>
      </w:r>
      <w:r w:rsidR="0071681A">
        <w:rPr>
          <w:rFonts w:cstheme="minorHAnsi"/>
          <w:sz w:val="24"/>
          <w:szCs w:val="24"/>
        </w:rPr>
        <w:t xml:space="preserve"> </w:t>
      </w:r>
      <w:r w:rsidRPr="009E7F4C">
        <w:rPr>
          <w:rFonts w:cstheme="minorHAnsi"/>
          <w:sz w:val="24"/>
          <w:szCs w:val="24"/>
        </w:rPr>
        <w:t>But you’ve been doing it in all of them, for some reason.</w:t>
      </w:r>
      <w:r w:rsidR="0071681A">
        <w:rPr>
          <w:rFonts w:cstheme="minorHAnsi"/>
          <w:sz w:val="24"/>
          <w:szCs w:val="24"/>
        </w:rPr>
        <w:t xml:space="preserve"> </w:t>
      </w:r>
      <w:r w:rsidRPr="009E7F4C">
        <w:rPr>
          <w:rFonts w:cstheme="minorHAnsi"/>
          <w:sz w:val="24"/>
          <w:szCs w:val="24"/>
        </w:rPr>
        <w:t>The field AI detected that.</w:t>
      </w:r>
      <w:r w:rsidR="0071681A">
        <w:rPr>
          <w:rFonts w:cstheme="minorHAnsi"/>
          <w:sz w:val="24"/>
          <w:szCs w:val="24"/>
        </w:rPr>
        <w:t xml:space="preserve"> </w:t>
      </w:r>
      <w:r w:rsidRPr="009E7F4C">
        <w:rPr>
          <w:rFonts w:cstheme="minorHAnsi"/>
          <w:sz w:val="24"/>
          <w:szCs w:val="24"/>
        </w:rPr>
        <w:t>The pattern gave you away.”</w:t>
      </w:r>
    </w:p>
    <w:p w:rsidR="00176DAF" w:rsidP="00176DAF" w:rsidRDefault="007F0EEA" w14:paraId="08429A73" w14:textId="77777777">
      <w:pPr>
        <w:spacing w:after="0"/>
        <w:ind w:firstLine="360"/>
        <w:rPr>
          <w:rFonts w:cstheme="minorHAnsi"/>
          <w:sz w:val="24"/>
          <w:szCs w:val="24"/>
        </w:rPr>
      </w:pPr>
      <w:r w:rsidRPr="009E7F4C">
        <w:rPr>
          <w:rFonts w:cstheme="minorHAnsi"/>
          <w:sz w:val="24"/>
          <w:szCs w:val="24"/>
        </w:rPr>
        <w:t>“All season!?” I yell.</w:t>
      </w:r>
      <w:r w:rsidR="0071681A">
        <w:rPr>
          <w:rFonts w:cstheme="minorHAnsi"/>
          <w:sz w:val="24"/>
          <w:szCs w:val="24"/>
        </w:rPr>
        <w:t xml:space="preserve"> </w:t>
      </w:r>
      <w:r w:rsidRPr="009E7F4C">
        <w:rPr>
          <w:rFonts w:cstheme="minorHAnsi"/>
          <w:sz w:val="24"/>
          <w:szCs w:val="24"/>
        </w:rPr>
        <w:t>“You’ve been trying to fuck me all season?</w:t>
      </w:r>
      <w:r w:rsidR="0071681A">
        <w:rPr>
          <w:rFonts w:cstheme="minorHAnsi"/>
          <w:sz w:val="24"/>
          <w:szCs w:val="24"/>
        </w:rPr>
        <w:t xml:space="preserve"> </w:t>
      </w:r>
      <w:r w:rsidRPr="009E7F4C">
        <w:rPr>
          <w:rFonts w:cstheme="minorHAnsi"/>
          <w:sz w:val="24"/>
          <w:szCs w:val="24"/>
        </w:rPr>
        <w:t>Again?”</w:t>
      </w:r>
    </w:p>
    <w:p w:rsidR="00176DAF" w:rsidP="07008754" w:rsidRDefault="007F0EEA" w14:paraId="75B4FD8A" w14:textId="1056CBD4">
      <w:pPr>
        <w:spacing w:after="0"/>
        <w:ind w:firstLine="360"/>
        <w:rPr>
          <w:rFonts w:cs="Calibri" w:cstheme="minorAscii"/>
          <w:sz w:val="24"/>
          <w:szCs w:val="24"/>
        </w:rPr>
      </w:pPr>
      <w:r w:rsidRPr="07008754" w:rsidR="07008754">
        <w:rPr>
          <w:rFonts w:cs="Calibri" w:cstheme="minorAscii"/>
          <w:sz w:val="24"/>
          <w:szCs w:val="24"/>
        </w:rPr>
        <w:t xml:space="preserve">“And you’ve been winning despite it,” </w:t>
      </w:r>
      <w:ins w:author="Gary Smailes" w:date="2024-03-16T11:11:21.491Z" w:id="946161951">
        <w:r w:rsidRPr="07008754" w:rsidR="07008754">
          <w:rPr>
            <w:rFonts w:cs="Calibri" w:cstheme="minorAscii"/>
            <w:sz w:val="24"/>
            <w:szCs w:val="24"/>
          </w:rPr>
          <w:t>T</w:t>
        </w:r>
      </w:ins>
      <w:del w:author="Gary Smailes" w:date="2024-03-16T11:11:21.055Z" w:id="1599274076">
        <w:r w:rsidRPr="07008754" w:rsidDel="07008754">
          <w:rPr>
            <w:rFonts w:cs="Calibri" w:cstheme="minorAscii"/>
            <w:sz w:val="24"/>
            <w:szCs w:val="24"/>
          </w:rPr>
          <w:delText>t</w:delText>
        </w:r>
      </w:del>
      <w:r w:rsidRPr="07008754" w:rsidR="07008754">
        <w:rPr>
          <w:rFonts w:cs="Calibri" w:cstheme="minorAscii"/>
          <w:sz w:val="24"/>
          <w:szCs w:val="24"/>
        </w:rPr>
        <w:t>he Bookie sa</w:t>
      </w:r>
      <w:ins w:author="Gary Smailes" w:date="2024-03-16T11:11:17.912Z" w:id="1308756091">
        <w:r w:rsidRPr="07008754" w:rsidR="07008754">
          <w:rPr>
            <w:rFonts w:cs="Calibri" w:cstheme="minorAscii"/>
            <w:sz w:val="24"/>
            <w:szCs w:val="24"/>
          </w:rPr>
          <w:t>y</w:t>
        </w:r>
      </w:ins>
      <w:del w:author="Gary Smailes" w:date="2024-03-16T11:11:17.041Z" w:id="781089098">
        <w:r w:rsidRPr="07008754" w:rsidDel="07008754">
          <w:rPr>
            <w:rFonts w:cs="Calibri" w:cstheme="minorAscii"/>
            <w:sz w:val="24"/>
            <w:szCs w:val="24"/>
          </w:rPr>
          <w:delText>t</w:delText>
        </w:r>
      </w:del>
      <w:r w:rsidRPr="07008754" w:rsidR="07008754">
        <w:rPr>
          <w:rFonts w:cs="Calibri" w:cstheme="minorAscii"/>
          <w:sz w:val="24"/>
          <w:szCs w:val="24"/>
        </w:rPr>
        <w:t>s. “I usually don’t gamble, Mr. Stern, but I will place a bet or two on the Blood Suns.”</w:t>
      </w:r>
    </w:p>
    <w:p w:rsidR="00176DAF" w:rsidP="00176DAF" w:rsidRDefault="007F0EEA" w14:paraId="4192210F" w14:textId="77777777">
      <w:pPr>
        <w:spacing w:after="0"/>
        <w:ind w:firstLine="360"/>
        <w:rPr>
          <w:rFonts w:cstheme="minorHAnsi"/>
          <w:sz w:val="24"/>
          <w:szCs w:val="24"/>
        </w:rPr>
      </w:pPr>
      <w:r w:rsidRPr="009E7F4C">
        <w:rPr>
          <w:rFonts w:cstheme="minorHAnsi"/>
          <w:sz w:val="24"/>
          <w:szCs w:val="24"/>
        </w:rPr>
        <w:t>“That’s wonderful,” I say.</w:t>
      </w:r>
    </w:p>
    <w:p w:rsidR="00176DAF" w:rsidP="00176DAF" w:rsidRDefault="007F0EEA" w14:paraId="2C656F68" w14:textId="77777777">
      <w:pPr>
        <w:spacing w:after="0"/>
        <w:ind w:firstLine="360"/>
        <w:rPr>
          <w:rFonts w:cstheme="minorHAnsi"/>
          <w:sz w:val="24"/>
          <w:szCs w:val="24"/>
        </w:rPr>
      </w:pPr>
      <w:r w:rsidRPr="009E7F4C">
        <w:rPr>
          <w:rFonts w:cstheme="minorHAnsi"/>
          <w:sz w:val="24"/>
          <w:szCs w:val="24"/>
        </w:rPr>
        <w:t>“You should be aware that I have been monitoring your pulse and blood pressure throughout this encounter.</w:t>
      </w:r>
      <w:r w:rsidR="0071681A">
        <w:rPr>
          <w:rFonts w:cstheme="minorHAnsi"/>
          <w:sz w:val="24"/>
          <w:szCs w:val="24"/>
        </w:rPr>
        <w:t xml:space="preserve"> </w:t>
      </w:r>
      <w:r w:rsidRPr="009E7F4C">
        <w:rPr>
          <w:rFonts w:cstheme="minorHAnsi"/>
          <w:sz w:val="24"/>
          <w:szCs w:val="24"/>
        </w:rPr>
        <w:t>Your surprise and anger are genuine.</w:t>
      </w:r>
      <w:r w:rsidR="0071681A">
        <w:rPr>
          <w:rFonts w:cstheme="minorHAnsi"/>
          <w:sz w:val="24"/>
          <w:szCs w:val="24"/>
        </w:rPr>
        <w:t xml:space="preserve"> </w:t>
      </w:r>
      <w:r w:rsidRPr="009E7F4C">
        <w:rPr>
          <w:rFonts w:cstheme="minorHAnsi"/>
          <w:sz w:val="24"/>
          <w:szCs w:val="24"/>
        </w:rPr>
        <w:t>Since you have been unaware of your employee’s actions, you and the Blood Suns will not be held responsible.”</w:t>
      </w:r>
    </w:p>
    <w:p w:rsidR="00176DAF" w:rsidP="00176DAF" w:rsidRDefault="007F0EEA" w14:paraId="3B288F57" w14:textId="77777777">
      <w:pPr>
        <w:spacing w:after="0"/>
        <w:ind w:firstLine="360"/>
        <w:rPr>
          <w:rFonts w:cstheme="minorHAnsi"/>
          <w:sz w:val="24"/>
          <w:szCs w:val="24"/>
        </w:rPr>
      </w:pPr>
      <w:r w:rsidRPr="009E7F4C">
        <w:rPr>
          <w:rFonts w:cstheme="minorHAnsi"/>
          <w:sz w:val="24"/>
          <w:szCs w:val="24"/>
        </w:rPr>
        <w:t>I nod and walk over to the door.</w:t>
      </w:r>
      <w:r w:rsidR="0071681A">
        <w:rPr>
          <w:rFonts w:cstheme="minorHAnsi"/>
          <w:sz w:val="24"/>
          <w:szCs w:val="24"/>
        </w:rPr>
        <w:t xml:space="preserve"> </w:t>
      </w:r>
      <w:r w:rsidRPr="009E7F4C">
        <w:rPr>
          <w:rFonts w:cstheme="minorHAnsi"/>
          <w:sz w:val="24"/>
          <w:szCs w:val="24"/>
        </w:rPr>
        <w:t>The Bookie stands aside for me.</w:t>
      </w:r>
    </w:p>
    <w:p w:rsidR="00176DAF" w:rsidP="07008754" w:rsidRDefault="007F0EEA" w14:paraId="61CAB7C3" w14:textId="2CE1C198">
      <w:pPr>
        <w:spacing w:after="0"/>
        <w:ind w:firstLine="360"/>
        <w:rPr>
          <w:rFonts w:cs="Calibri" w:cstheme="minorAscii"/>
          <w:sz w:val="24"/>
          <w:szCs w:val="24"/>
        </w:rPr>
      </w:pPr>
      <w:r w:rsidRPr="07008754" w:rsidR="07008754">
        <w:rPr>
          <w:rFonts w:cs="Calibri" w:cstheme="minorAscii"/>
          <w:sz w:val="24"/>
          <w:szCs w:val="24"/>
        </w:rPr>
        <w:t>“Where are you going?” Bucky demands. “You know that Chippers can pay the debt, no problem</w:t>
      </w:r>
      <w:ins w:author="Gary Smailes" w:date="2024-03-16T11:11:38.275Z" w:id="1203260911">
        <w:r w:rsidRPr="07008754" w:rsidR="07008754">
          <w:rPr>
            <w:rFonts w:cs="Calibri" w:cstheme="minorAscii"/>
            <w:sz w:val="24"/>
            <w:szCs w:val="24"/>
          </w:rPr>
          <w:t>.</w:t>
        </w:r>
      </w:ins>
      <w:del w:author="Gary Smailes" w:date="2024-03-16T11:11:37.642Z" w:id="1537606358">
        <w:r w:rsidRPr="07008754" w:rsidDel="07008754">
          <w:rPr>
            <w:rFonts w:cs="Calibri" w:cstheme="minorAscii"/>
            <w:sz w:val="24"/>
            <w:szCs w:val="24"/>
          </w:rPr>
          <w:delText>!</w:delText>
        </w:r>
      </w:del>
      <w:r w:rsidRPr="07008754" w:rsidR="07008754">
        <w:rPr>
          <w:rFonts w:cs="Calibri" w:cstheme="minorAscii"/>
          <w:sz w:val="24"/>
          <w:szCs w:val="24"/>
        </w:rPr>
        <w:t xml:space="preserve"> Call him and help me out, man</w:t>
      </w:r>
      <w:ins w:author="Gary Smailes" w:date="2024-03-16T11:11:41.498Z" w:id="1708571278">
        <w:r w:rsidRPr="07008754" w:rsidR="07008754">
          <w:rPr>
            <w:rFonts w:cs="Calibri" w:cstheme="minorAscii"/>
            <w:sz w:val="24"/>
            <w:szCs w:val="24"/>
          </w:rPr>
          <w:t>.</w:t>
        </w:r>
      </w:ins>
      <w:del w:author="Gary Smailes" w:date="2024-03-16T11:11:40.896Z" w:id="1997163838">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37AFC0B6" w14:textId="77777777">
      <w:pPr>
        <w:spacing w:after="0"/>
        <w:ind w:firstLine="360"/>
        <w:rPr>
          <w:rFonts w:cstheme="minorHAnsi"/>
          <w:sz w:val="24"/>
          <w:szCs w:val="24"/>
        </w:rPr>
      </w:pPr>
      <w:r w:rsidRPr="009E7F4C">
        <w:rPr>
          <w:rFonts w:cstheme="minorHAnsi"/>
          <w:sz w:val="24"/>
          <w:szCs w:val="24"/>
        </w:rPr>
        <w:t>I look back at him.</w:t>
      </w:r>
      <w:r w:rsidR="0071681A">
        <w:rPr>
          <w:rFonts w:cstheme="minorHAnsi"/>
          <w:sz w:val="24"/>
          <w:szCs w:val="24"/>
        </w:rPr>
        <w:t xml:space="preserve"> </w:t>
      </w:r>
      <w:r w:rsidRPr="009E7F4C">
        <w:rPr>
          <w:rFonts w:cstheme="minorHAnsi"/>
          <w:sz w:val="24"/>
          <w:szCs w:val="24"/>
        </w:rPr>
        <w:t>Maybe for the last time.</w:t>
      </w:r>
      <w:r w:rsidR="0071681A">
        <w:rPr>
          <w:rFonts w:cstheme="minorHAnsi"/>
          <w:sz w:val="24"/>
          <w:szCs w:val="24"/>
        </w:rPr>
        <w:t xml:space="preserve"> </w:t>
      </w:r>
      <w:r w:rsidRPr="009E7F4C">
        <w:rPr>
          <w:rFonts w:cstheme="minorHAnsi"/>
          <w:sz w:val="24"/>
          <w:szCs w:val="24"/>
        </w:rPr>
        <w:t>I’m okay with that.</w:t>
      </w:r>
      <w:r w:rsidR="0071681A">
        <w:rPr>
          <w:rFonts w:cstheme="minorHAnsi"/>
          <w:sz w:val="24"/>
          <w:szCs w:val="24"/>
        </w:rPr>
        <w:t xml:space="preserve"> </w:t>
      </w:r>
      <w:r w:rsidRPr="009E7F4C">
        <w:rPr>
          <w:rFonts w:cstheme="minorHAnsi"/>
          <w:sz w:val="24"/>
          <w:szCs w:val="24"/>
        </w:rPr>
        <w:t>“Bucky, you told me you were clean.</w:t>
      </w:r>
      <w:r w:rsidR="0071681A">
        <w:rPr>
          <w:rFonts w:cstheme="minorHAnsi"/>
          <w:sz w:val="24"/>
          <w:szCs w:val="24"/>
        </w:rPr>
        <w:t xml:space="preserve"> </w:t>
      </w:r>
      <w:r w:rsidRPr="009E7F4C">
        <w:rPr>
          <w:rFonts w:cstheme="minorHAnsi"/>
          <w:sz w:val="24"/>
          <w:szCs w:val="24"/>
        </w:rPr>
        <w:t>You lied to me.</w:t>
      </w:r>
      <w:r w:rsidR="0071681A">
        <w:rPr>
          <w:rFonts w:cstheme="minorHAnsi"/>
          <w:sz w:val="24"/>
          <w:szCs w:val="24"/>
        </w:rPr>
        <w:t xml:space="preserve"> </w:t>
      </w:r>
      <w:r w:rsidRPr="009E7F4C">
        <w:rPr>
          <w:rFonts w:cstheme="minorHAnsi"/>
          <w:sz w:val="24"/>
          <w:szCs w:val="24"/>
        </w:rPr>
        <w:t>You sicced a Veeni siren on me.</w:t>
      </w:r>
      <w:r w:rsidR="0071681A">
        <w:rPr>
          <w:rFonts w:cstheme="minorHAnsi"/>
          <w:sz w:val="24"/>
          <w:szCs w:val="24"/>
        </w:rPr>
        <w:t xml:space="preserve"> </w:t>
      </w:r>
      <w:r w:rsidRPr="009E7F4C">
        <w:rPr>
          <w:rFonts w:cstheme="minorHAnsi"/>
          <w:sz w:val="24"/>
          <w:szCs w:val="24"/>
        </w:rPr>
        <w:t>You ruined my career.</w:t>
      </w:r>
      <w:r w:rsidR="0071681A">
        <w:rPr>
          <w:rFonts w:cstheme="minorHAnsi"/>
          <w:sz w:val="24"/>
          <w:szCs w:val="24"/>
        </w:rPr>
        <w:t xml:space="preserve"> </w:t>
      </w:r>
      <w:r w:rsidRPr="009E7F4C">
        <w:rPr>
          <w:rFonts w:cstheme="minorHAnsi"/>
          <w:sz w:val="24"/>
          <w:szCs w:val="24"/>
        </w:rPr>
        <w:t>And you know what?</w:t>
      </w:r>
      <w:r w:rsidR="0071681A">
        <w:rPr>
          <w:rFonts w:cstheme="minorHAnsi"/>
          <w:sz w:val="24"/>
          <w:szCs w:val="24"/>
        </w:rPr>
        <w:t xml:space="preserve"> </w:t>
      </w:r>
      <w:r w:rsidRPr="009E7F4C">
        <w:rPr>
          <w:rFonts w:cstheme="minorHAnsi"/>
          <w:sz w:val="24"/>
          <w:szCs w:val="24"/>
        </w:rPr>
        <w:t>I could forgive all that because I understand why you did the things you did.”</w:t>
      </w:r>
    </w:p>
    <w:p w:rsidR="00176DAF" w:rsidP="00176DAF" w:rsidRDefault="007F0EEA" w14:paraId="28221FE9" w14:textId="0DF9F513">
      <w:pPr>
        <w:spacing w:after="0"/>
        <w:ind w:firstLine="360"/>
        <w:rPr>
          <w:rFonts w:cstheme="minorHAnsi"/>
          <w:sz w:val="24"/>
          <w:szCs w:val="24"/>
        </w:rPr>
      </w:pPr>
      <w:r w:rsidRPr="009E7F4C">
        <w:rPr>
          <w:rFonts w:cstheme="minorHAnsi"/>
          <w:sz w:val="24"/>
          <w:szCs w:val="24"/>
        </w:rPr>
        <w:t>A flicker of hope shines in his eyes.</w:t>
      </w:r>
      <w:r w:rsidR="0071681A">
        <w:rPr>
          <w:rFonts w:cstheme="minorHAnsi"/>
          <w:sz w:val="24"/>
          <w:szCs w:val="24"/>
        </w:rPr>
        <w:t xml:space="preserve"> </w:t>
      </w:r>
      <w:r w:rsidRPr="009E7F4C">
        <w:rPr>
          <w:rFonts w:cstheme="minorHAnsi"/>
          <w:sz w:val="24"/>
          <w:szCs w:val="24"/>
        </w:rPr>
        <w:t>“Thanks, Rick</w:t>
      </w:r>
      <w:r w:rsidR="004360BB">
        <w:rPr>
          <w:rFonts w:cstheme="minorHAnsi"/>
          <w:sz w:val="24"/>
          <w:szCs w:val="24"/>
        </w:rPr>
        <w:t>–”</w:t>
      </w:r>
    </w:p>
    <w:p w:rsidR="00176DAF" w:rsidP="00176DAF" w:rsidRDefault="007F0EEA" w14:paraId="62BB65B5" w14:textId="77777777">
      <w:pPr>
        <w:spacing w:after="0"/>
        <w:ind w:firstLine="360"/>
        <w:rPr>
          <w:rFonts w:cstheme="minorHAnsi"/>
          <w:sz w:val="24"/>
          <w:szCs w:val="24"/>
        </w:rPr>
      </w:pPr>
      <w:r w:rsidRPr="009E7F4C">
        <w:rPr>
          <w:rFonts w:cstheme="minorHAnsi"/>
          <w:sz w:val="24"/>
          <w:szCs w:val="24"/>
        </w:rPr>
        <w:t>I raise a finger.</w:t>
      </w:r>
      <w:r w:rsidR="0071681A">
        <w:rPr>
          <w:rFonts w:cstheme="minorHAnsi"/>
          <w:sz w:val="24"/>
          <w:szCs w:val="24"/>
        </w:rPr>
        <w:t xml:space="preserve"> </w:t>
      </w:r>
      <w:r w:rsidRPr="009E7F4C">
        <w:rPr>
          <w:rFonts w:cstheme="minorHAnsi"/>
          <w:sz w:val="24"/>
          <w:szCs w:val="24"/>
        </w:rPr>
        <w:t>“But you hurt Laura.</w:t>
      </w:r>
      <w:r w:rsidR="0071681A">
        <w:rPr>
          <w:rFonts w:cstheme="minorHAnsi"/>
          <w:sz w:val="24"/>
          <w:szCs w:val="24"/>
        </w:rPr>
        <w:t xml:space="preserve"> </w:t>
      </w:r>
      <w:r w:rsidRPr="009E7F4C">
        <w:rPr>
          <w:rFonts w:cstheme="minorHAnsi"/>
          <w:sz w:val="24"/>
          <w:szCs w:val="24"/>
        </w:rPr>
        <w:t>Your selfishness caused her pain.</w:t>
      </w:r>
      <w:r w:rsidR="0071681A">
        <w:rPr>
          <w:rFonts w:cstheme="minorHAnsi"/>
          <w:sz w:val="24"/>
          <w:szCs w:val="24"/>
        </w:rPr>
        <w:t xml:space="preserve"> </w:t>
      </w:r>
      <w:r w:rsidRPr="009E7F4C">
        <w:rPr>
          <w:rFonts w:cstheme="minorHAnsi"/>
          <w:sz w:val="24"/>
          <w:szCs w:val="24"/>
        </w:rPr>
        <w:t>I’m still picking up the pieces from what you did to her.</w:t>
      </w:r>
      <w:r w:rsidR="0071681A">
        <w:rPr>
          <w:rFonts w:cstheme="minorHAnsi"/>
          <w:sz w:val="24"/>
          <w:szCs w:val="24"/>
        </w:rPr>
        <w:t xml:space="preserve"> </w:t>
      </w:r>
      <w:r w:rsidRPr="009E7F4C">
        <w:rPr>
          <w:rFonts w:cstheme="minorHAnsi"/>
          <w:sz w:val="24"/>
          <w:szCs w:val="24"/>
        </w:rPr>
        <w:t>I could forgive you for what you did to me, but I’ll never forgive you for what you did to her.</w:t>
      </w:r>
      <w:r w:rsidR="0071681A">
        <w:rPr>
          <w:rFonts w:cstheme="minorHAnsi"/>
          <w:sz w:val="24"/>
          <w:szCs w:val="24"/>
        </w:rPr>
        <w:t xml:space="preserve"> </w:t>
      </w:r>
      <w:r w:rsidRPr="009E7F4C">
        <w:rPr>
          <w:rFonts w:cstheme="minorHAnsi"/>
          <w:sz w:val="24"/>
          <w:szCs w:val="24"/>
        </w:rPr>
        <w:t>Never.”</w:t>
      </w:r>
    </w:p>
    <w:p w:rsidR="00176DAF" w:rsidP="00176DAF" w:rsidRDefault="007F0EEA" w14:paraId="224F4F83" w14:textId="0E01A486">
      <w:pPr>
        <w:spacing w:after="0"/>
        <w:ind w:firstLine="360"/>
        <w:rPr>
          <w:rFonts w:cstheme="minorHAnsi"/>
          <w:sz w:val="24"/>
          <w:szCs w:val="24"/>
        </w:rPr>
      </w:pPr>
      <w:r w:rsidRPr="009E7F4C">
        <w:rPr>
          <w:rFonts w:cstheme="minorHAnsi"/>
          <w:sz w:val="24"/>
          <w:szCs w:val="24"/>
        </w:rPr>
        <w:t>“Aw, come on, she’s a bitch and you know it, you hardly even like her</w:t>
      </w:r>
      <w:r w:rsidR="004360BB">
        <w:rPr>
          <w:rFonts w:cstheme="minorHAnsi"/>
          <w:sz w:val="24"/>
          <w:szCs w:val="24"/>
        </w:rPr>
        <w:t>–”</w:t>
      </w:r>
    </w:p>
    <w:p w:rsidR="00652CEA" w:rsidP="00176DAF" w:rsidRDefault="007F0EEA" w14:paraId="3C407BA9" w14:textId="77777777">
      <w:pPr>
        <w:spacing w:after="0"/>
        <w:ind w:firstLine="360"/>
        <w:rPr>
          <w:rFonts w:cstheme="minorHAnsi"/>
          <w:sz w:val="24"/>
          <w:szCs w:val="24"/>
        </w:rPr>
      </w:pPr>
      <w:r w:rsidRPr="009E7F4C">
        <w:rPr>
          <w:rFonts w:cstheme="minorHAnsi"/>
          <w:sz w:val="24"/>
          <w:szCs w:val="24"/>
        </w:rPr>
        <w:lastRenderedPageBreak/>
        <w:t>“Bucky, shut your mouth.</w:t>
      </w:r>
      <w:r w:rsidR="0071681A">
        <w:rPr>
          <w:rFonts w:cstheme="minorHAnsi"/>
          <w:sz w:val="24"/>
          <w:szCs w:val="24"/>
        </w:rPr>
        <w:t xml:space="preserve"> </w:t>
      </w:r>
      <w:r w:rsidRPr="009E7F4C">
        <w:rPr>
          <w:rFonts w:cstheme="minorHAnsi"/>
          <w:sz w:val="24"/>
          <w:szCs w:val="24"/>
        </w:rPr>
        <w:t>You shut your goddamn mouth!</w:t>
      </w:r>
      <w:r w:rsidR="0071681A">
        <w:rPr>
          <w:rFonts w:cstheme="minorHAnsi"/>
          <w:sz w:val="24"/>
          <w:szCs w:val="24"/>
        </w:rPr>
        <w:t xml:space="preserve"> </w:t>
      </w:r>
      <w:r w:rsidRPr="009E7F4C">
        <w:rPr>
          <w:rFonts w:cstheme="minorHAnsi"/>
          <w:sz w:val="24"/>
          <w:szCs w:val="24"/>
        </w:rPr>
        <w:t>I’ll even make it easy for you.</w:t>
      </w:r>
      <w:r w:rsidR="0071681A">
        <w:rPr>
          <w:rFonts w:cstheme="minorHAnsi"/>
          <w:sz w:val="24"/>
          <w:szCs w:val="24"/>
        </w:rPr>
        <w:t xml:space="preserve"> </w:t>
      </w:r>
      <w:r w:rsidRPr="009E7F4C">
        <w:rPr>
          <w:rFonts w:cstheme="minorHAnsi"/>
          <w:sz w:val="24"/>
          <w:szCs w:val="24"/>
        </w:rPr>
        <w:t xml:space="preserve">If you ever speak to me or Laura again, </w:t>
      </w:r>
      <w:r w:rsidRPr="00E82496">
        <w:rPr>
          <w:rFonts w:cstheme="minorHAnsi"/>
          <w:i/>
          <w:iCs/>
          <w:sz w:val="24"/>
          <w:szCs w:val="24"/>
        </w:rPr>
        <w:t>I’ll</w:t>
      </w:r>
      <w:r w:rsidRPr="009E7F4C">
        <w:rPr>
          <w:rFonts w:cstheme="minorHAnsi"/>
          <w:sz w:val="24"/>
          <w:szCs w:val="24"/>
        </w:rPr>
        <w:t xml:space="preserve"> break your legs.</w:t>
      </w:r>
      <w:r w:rsidR="0071681A">
        <w:rPr>
          <w:rFonts w:cstheme="minorHAnsi"/>
          <w:sz w:val="24"/>
          <w:szCs w:val="24"/>
        </w:rPr>
        <w:t xml:space="preserve"> </w:t>
      </w:r>
      <w:r w:rsidRPr="009E7F4C">
        <w:rPr>
          <w:rFonts w:cstheme="minorHAnsi"/>
          <w:sz w:val="24"/>
          <w:szCs w:val="24"/>
        </w:rPr>
        <w:t>Oh, and you’re fired, by the way.”</w:t>
      </w:r>
      <w:r w:rsidR="0071681A">
        <w:rPr>
          <w:rFonts w:cstheme="minorHAnsi"/>
          <w:sz w:val="24"/>
          <w:szCs w:val="24"/>
        </w:rPr>
        <w:t xml:space="preserve"> </w:t>
      </w:r>
      <w:r w:rsidRPr="009E7F4C">
        <w:rPr>
          <w:rFonts w:cstheme="minorHAnsi"/>
          <w:sz w:val="24"/>
          <w:szCs w:val="24"/>
        </w:rPr>
        <w:t>I turn to the Bookie.</w:t>
      </w:r>
      <w:r w:rsidR="0071681A">
        <w:rPr>
          <w:rFonts w:cstheme="minorHAnsi"/>
          <w:sz w:val="24"/>
          <w:szCs w:val="24"/>
        </w:rPr>
        <w:t xml:space="preserve"> </w:t>
      </w:r>
      <w:r w:rsidRPr="009E7F4C">
        <w:rPr>
          <w:rFonts w:cstheme="minorHAnsi"/>
          <w:sz w:val="24"/>
          <w:szCs w:val="24"/>
        </w:rPr>
        <w:t>“He’s all yours</w:t>
      </w:r>
      <w:r w:rsidR="007E5E10">
        <w:rPr>
          <w:rFonts w:cstheme="minorHAnsi"/>
          <w:sz w:val="24"/>
          <w:szCs w:val="24"/>
        </w:rPr>
        <w:t>.”</w:t>
      </w:r>
    </w:p>
    <w:p w:rsidR="007E5E10" w:rsidP="007E5E10" w:rsidRDefault="007E5E10" w14:paraId="4F87ED30" w14:textId="77777777">
      <w:pPr>
        <w:spacing w:after="0"/>
        <w:rPr>
          <w:rFonts w:cstheme="minorHAnsi"/>
          <w:sz w:val="24"/>
          <w:szCs w:val="24"/>
        </w:rPr>
      </w:pPr>
    </w:p>
    <w:p w:rsidR="007E5E10" w:rsidP="007E5E10" w:rsidRDefault="007E5E10" w14:paraId="08017CFF" w14:textId="77777777">
      <w:pPr>
        <w:spacing w:after="0"/>
        <w:rPr>
          <w:rFonts w:cstheme="minorHAnsi"/>
          <w:sz w:val="24"/>
          <w:szCs w:val="24"/>
        </w:rPr>
      </w:pPr>
    </w:p>
    <w:p w:rsidR="007E5E10" w:rsidP="007E5E10" w:rsidRDefault="007E5E10" w14:paraId="266DBE51" w14:textId="77777777">
      <w:pPr>
        <w:spacing w:after="0"/>
        <w:jc w:val="center"/>
        <w:rPr>
          <w:rFonts w:cstheme="minorHAnsi"/>
          <w:sz w:val="24"/>
          <w:szCs w:val="24"/>
        </w:rPr>
      </w:pPr>
      <w:r>
        <w:rPr>
          <w:rFonts w:cstheme="minorHAnsi"/>
          <w:sz w:val="24"/>
          <w:szCs w:val="24"/>
        </w:rPr>
        <w:t>***</w:t>
      </w:r>
    </w:p>
    <w:p w:rsidR="007E5E10" w:rsidP="007E5E10" w:rsidRDefault="007E5E10" w14:paraId="17F04A01" w14:textId="77777777">
      <w:pPr>
        <w:spacing w:after="0"/>
        <w:rPr>
          <w:rFonts w:cstheme="minorHAnsi"/>
          <w:sz w:val="24"/>
          <w:szCs w:val="24"/>
        </w:rPr>
      </w:pPr>
    </w:p>
    <w:p w:rsidR="00176DAF" w:rsidP="00652CEA" w:rsidRDefault="007F0EEA" w14:paraId="1BA72ABC" w14:textId="77777777">
      <w:pPr>
        <w:spacing w:after="0"/>
        <w:rPr>
          <w:rFonts w:cstheme="minorHAnsi"/>
          <w:sz w:val="24"/>
          <w:szCs w:val="24"/>
        </w:rPr>
      </w:pPr>
      <w:r w:rsidRPr="009E7F4C">
        <w:rPr>
          <w:rFonts w:cstheme="minorHAnsi"/>
          <w:sz w:val="24"/>
          <w:szCs w:val="24"/>
        </w:rPr>
        <w:t>“Are you serious?” Laura asks.</w:t>
      </w:r>
    </w:p>
    <w:p w:rsidR="00176DAF" w:rsidP="07008754" w:rsidRDefault="007F0EEA" w14:paraId="00AA373E" w14:textId="77777777">
      <w:pPr>
        <w:spacing w:after="0"/>
        <w:ind w:firstLine="360"/>
        <w:rPr>
          <w:rFonts w:cs="Calibri" w:cstheme="minorAscii"/>
          <w:sz w:val="24"/>
          <w:szCs w:val="24"/>
        </w:rPr>
      </w:pPr>
      <w:commentRangeStart w:id="1464689584"/>
      <w:r w:rsidRPr="07008754" w:rsidR="07008754">
        <w:rPr>
          <w:rFonts w:cs="Calibri" w:cstheme="minorAscii"/>
          <w:sz w:val="24"/>
          <w:szCs w:val="24"/>
        </w:rPr>
        <w:t>We’re</w:t>
      </w:r>
      <w:r w:rsidRPr="07008754" w:rsidR="07008754">
        <w:rPr>
          <w:rFonts w:cs="Calibri" w:cstheme="minorAscii"/>
          <w:sz w:val="24"/>
          <w:szCs w:val="24"/>
        </w:rPr>
        <w:t xml:space="preserve"> down in the armor</w:t>
      </w:r>
      <w:commentRangeEnd w:id="1464689584"/>
      <w:r>
        <w:rPr>
          <w:rStyle w:val="CommentReference"/>
        </w:rPr>
        <w:commentReference w:id="1464689584"/>
      </w:r>
      <w:r w:rsidRPr="07008754" w:rsidR="07008754">
        <w:rPr>
          <w:rFonts w:cs="Calibri" w:cstheme="minorAscii"/>
          <w:sz w:val="24"/>
          <w:szCs w:val="24"/>
        </w:rPr>
        <w:t>y.</w:t>
      </w:r>
      <w:r w:rsidRPr="07008754" w:rsidR="07008754">
        <w:rPr>
          <w:rFonts w:cs="Calibri" w:cstheme="minorAscii"/>
          <w:sz w:val="24"/>
          <w:szCs w:val="24"/>
        </w:rPr>
        <w:t xml:space="preserve"> </w:t>
      </w:r>
      <w:r w:rsidRPr="07008754" w:rsidR="07008754">
        <w:rPr>
          <w:rFonts w:cs="Calibri" w:cstheme="minorAscii"/>
          <w:sz w:val="24"/>
          <w:szCs w:val="24"/>
        </w:rPr>
        <w:t xml:space="preserve">I </w:t>
      </w:r>
      <w:r w:rsidRPr="07008754" w:rsidR="07008754">
        <w:rPr>
          <w:rFonts w:cs="Calibri" w:cstheme="minorAscii"/>
          <w:sz w:val="24"/>
          <w:szCs w:val="24"/>
        </w:rPr>
        <w:t>can’t</w:t>
      </w:r>
      <w:r w:rsidRPr="07008754" w:rsidR="07008754">
        <w:rPr>
          <w:rFonts w:cs="Calibri" w:cstheme="minorAscii"/>
          <w:sz w:val="24"/>
          <w:szCs w:val="24"/>
        </w:rPr>
        <w:t xml:space="preserve"> remember getting here.</w:t>
      </w:r>
      <w:r w:rsidRPr="07008754" w:rsidR="07008754">
        <w:rPr>
          <w:rFonts w:cs="Calibri" w:cstheme="minorAscii"/>
          <w:sz w:val="24"/>
          <w:szCs w:val="24"/>
        </w:rPr>
        <w:t xml:space="preserve"> </w:t>
      </w:r>
      <w:r w:rsidRPr="07008754" w:rsidR="07008754">
        <w:rPr>
          <w:rFonts w:cs="Calibri" w:cstheme="minorAscii"/>
          <w:sz w:val="24"/>
          <w:szCs w:val="24"/>
        </w:rPr>
        <w:t>I do remember the screams from the observation deck when I walked away.</w:t>
      </w:r>
      <w:r w:rsidRPr="07008754" w:rsidR="07008754">
        <w:rPr>
          <w:rFonts w:cs="Calibri" w:cstheme="minorAscii"/>
          <w:sz w:val="24"/>
          <w:szCs w:val="24"/>
        </w:rPr>
        <w:t xml:space="preserve"> </w:t>
      </w:r>
      <w:r w:rsidRPr="07008754" w:rsidR="07008754">
        <w:rPr>
          <w:rFonts w:cs="Calibri" w:cstheme="minorAscii"/>
          <w:sz w:val="24"/>
          <w:szCs w:val="24"/>
        </w:rPr>
        <w:t>I feel sorry for Bucky, I really do.</w:t>
      </w:r>
      <w:r w:rsidRPr="07008754" w:rsidR="07008754">
        <w:rPr>
          <w:rFonts w:cs="Calibri" w:cstheme="minorAscii"/>
          <w:sz w:val="24"/>
          <w:szCs w:val="24"/>
        </w:rPr>
        <w:t xml:space="preserve"> </w:t>
      </w:r>
      <w:r w:rsidRPr="07008754" w:rsidR="07008754">
        <w:rPr>
          <w:rFonts w:cs="Calibri" w:cstheme="minorAscii"/>
          <w:sz w:val="24"/>
          <w:szCs w:val="24"/>
        </w:rPr>
        <w:t>But he did it to himself.</w:t>
      </w:r>
      <w:r w:rsidRPr="07008754" w:rsidR="07008754">
        <w:rPr>
          <w:rFonts w:cs="Calibri" w:cstheme="minorAscii"/>
          <w:sz w:val="24"/>
          <w:szCs w:val="24"/>
        </w:rPr>
        <w:t xml:space="preserve"> </w:t>
      </w:r>
      <w:r w:rsidRPr="07008754" w:rsidR="07008754">
        <w:rPr>
          <w:rFonts w:cs="Calibri" w:cstheme="minorAscii"/>
          <w:sz w:val="24"/>
          <w:szCs w:val="24"/>
        </w:rPr>
        <w:t xml:space="preserve">Besides, </w:t>
      </w:r>
      <w:r w:rsidRPr="07008754" w:rsidR="07008754">
        <w:rPr>
          <w:rFonts w:cs="Calibri" w:cstheme="minorAscii"/>
          <w:sz w:val="24"/>
          <w:szCs w:val="24"/>
        </w:rPr>
        <w:t>it’s</w:t>
      </w:r>
      <w:r w:rsidRPr="07008754" w:rsidR="07008754">
        <w:rPr>
          <w:rFonts w:cs="Calibri" w:cstheme="minorAscii"/>
          <w:sz w:val="24"/>
          <w:szCs w:val="24"/>
        </w:rPr>
        <w:t xml:space="preserve"> not like the injury is permanent.</w:t>
      </w:r>
      <w:r w:rsidRPr="07008754" w:rsidR="07008754">
        <w:rPr>
          <w:rFonts w:cs="Calibri" w:cstheme="minorAscii"/>
          <w:sz w:val="24"/>
          <w:szCs w:val="24"/>
        </w:rPr>
        <w:t xml:space="preserve"> </w:t>
      </w:r>
      <w:r w:rsidRPr="07008754" w:rsidR="07008754">
        <w:rPr>
          <w:rFonts w:cs="Calibri" w:cstheme="minorAscii"/>
          <w:sz w:val="24"/>
          <w:szCs w:val="24"/>
        </w:rPr>
        <w:t xml:space="preserve">Breaking ankles and kneecaps </w:t>
      </w:r>
      <w:r w:rsidRPr="07008754" w:rsidR="07008754">
        <w:rPr>
          <w:rFonts w:cs="Calibri" w:cstheme="minorAscii"/>
          <w:sz w:val="24"/>
          <w:szCs w:val="24"/>
        </w:rPr>
        <w:t>is</w:t>
      </w:r>
      <w:r w:rsidRPr="07008754" w:rsidR="07008754">
        <w:rPr>
          <w:rFonts w:cs="Calibri" w:cstheme="minorAscii"/>
          <w:sz w:val="24"/>
          <w:szCs w:val="24"/>
        </w:rPr>
        <w:t xml:space="preserve"> just for old time’s sake, a throwback to the old days.</w:t>
      </w:r>
      <w:r w:rsidRPr="07008754" w:rsidR="07008754">
        <w:rPr>
          <w:rFonts w:cs="Calibri" w:cstheme="minorAscii"/>
          <w:sz w:val="24"/>
          <w:szCs w:val="24"/>
        </w:rPr>
        <w:t xml:space="preserve"> </w:t>
      </w:r>
      <w:r w:rsidRPr="07008754" w:rsidR="07008754">
        <w:rPr>
          <w:rFonts w:cs="Calibri" w:cstheme="minorAscii"/>
          <w:sz w:val="24"/>
          <w:szCs w:val="24"/>
        </w:rPr>
        <w:t>A bit of excruciating pain, sure, but modern medicine can fix all of that in an hour.</w:t>
      </w:r>
    </w:p>
    <w:p w:rsidR="00176DAF" w:rsidP="00176DAF" w:rsidRDefault="007F0EEA" w14:paraId="701DB9BD" w14:textId="77777777">
      <w:pPr>
        <w:spacing w:after="0"/>
        <w:ind w:firstLine="360"/>
        <w:rPr>
          <w:rFonts w:cstheme="minorHAnsi"/>
          <w:sz w:val="24"/>
          <w:szCs w:val="24"/>
        </w:rPr>
      </w:pPr>
      <w:r w:rsidRPr="009E7F4C">
        <w:rPr>
          <w:rFonts w:cstheme="minorHAnsi"/>
          <w:sz w:val="24"/>
          <w:szCs w:val="24"/>
        </w:rPr>
        <w:t>“Yep,” I say, leaning up against my armor.</w:t>
      </w:r>
      <w:r w:rsidR="0071681A">
        <w:rPr>
          <w:rFonts w:cstheme="minorHAnsi"/>
          <w:sz w:val="24"/>
          <w:szCs w:val="24"/>
        </w:rPr>
        <w:t xml:space="preserve"> </w:t>
      </w:r>
      <w:r w:rsidRPr="009E7F4C">
        <w:rPr>
          <w:rFonts w:cstheme="minorHAnsi"/>
          <w:sz w:val="24"/>
          <w:szCs w:val="24"/>
        </w:rPr>
        <w:t>It feels good.</w:t>
      </w:r>
      <w:r w:rsidR="0071681A">
        <w:rPr>
          <w:rFonts w:cstheme="minorHAnsi"/>
          <w:sz w:val="24"/>
          <w:szCs w:val="24"/>
        </w:rPr>
        <w:t xml:space="preserve"> </w:t>
      </w:r>
      <w:r w:rsidRPr="009E7F4C">
        <w:rPr>
          <w:rFonts w:cstheme="minorHAnsi"/>
          <w:sz w:val="24"/>
          <w:szCs w:val="24"/>
        </w:rPr>
        <w:t>Something stable.</w:t>
      </w:r>
      <w:r w:rsidR="0071681A">
        <w:rPr>
          <w:rFonts w:cstheme="minorHAnsi"/>
          <w:sz w:val="24"/>
          <w:szCs w:val="24"/>
        </w:rPr>
        <w:t xml:space="preserve"> </w:t>
      </w:r>
      <w:r w:rsidRPr="009E7F4C">
        <w:rPr>
          <w:rFonts w:cstheme="minorHAnsi"/>
          <w:sz w:val="24"/>
          <w:szCs w:val="24"/>
        </w:rPr>
        <w:t>“He cursed me out while the Bookie was working on him.</w:t>
      </w:r>
      <w:r w:rsidR="0071681A">
        <w:rPr>
          <w:rFonts w:cstheme="minorHAnsi"/>
          <w:sz w:val="24"/>
          <w:szCs w:val="24"/>
        </w:rPr>
        <w:t xml:space="preserve"> </w:t>
      </w:r>
      <w:r w:rsidRPr="009E7F4C">
        <w:rPr>
          <w:rFonts w:cstheme="minorHAnsi"/>
          <w:sz w:val="24"/>
          <w:szCs w:val="24"/>
        </w:rPr>
        <w:t>He kept at until there weren’t any more words, just screaming.</w:t>
      </w:r>
      <w:r w:rsidR="0071681A">
        <w:rPr>
          <w:rFonts w:cstheme="minorHAnsi"/>
          <w:sz w:val="24"/>
          <w:szCs w:val="24"/>
        </w:rPr>
        <w:t xml:space="preserve"> </w:t>
      </w:r>
      <w:r w:rsidRPr="009E7F4C">
        <w:rPr>
          <w:rFonts w:cstheme="minorHAnsi"/>
          <w:sz w:val="24"/>
          <w:szCs w:val="24"/>
        </w:rPr>
        <w:t>And you know what?</w:t>
      </w:r>
      <w:r w:rsidR="0071681A">
        <w:rPr>
          <w:rFonts w:cstheme="minorHAnsi"/>
          <w:sz w:val="24"/>
          <w:szCs w:val="24"/>
        </w:rPr>
        <w:t xml:space="preserve"> </w:t>
      </w:r>
      <w:r w:rsidRPr="009E7F4C">
        <w:rPr>
          <w:rFonts w:cstheme="minorHAnsi"/>
          <w:sz w:val="24"/>
          <w:szCs w:val="24"/>
        </w:rPr>
        <w:t>Bucky can scream really loud.”</w:t>
      </w:r>
    </w:p>
    <w:p w:rsidR="00176DAF" w:rsidP="00176DAF" w:rsidRDefault="007F0EEA" w14:paraId="18ABA924" w14:textId="77777777">
      <w:pPr>
        <w:spacing w:after="0"/>
        <w:ind w:firstLine="360"/>
        <w:rPr>
          <w:rFonts w:cstheme="minorHAnsi"/>
          <w:sz w:val="24"/>
          <w:szCs w:val="24"/>
        </w:rPr>
      </w:pPr>
      <w:r w:rsidRPr="009E7F4C">
        <w:rPr>
          <w:rFonts w:cstheme="minorHAnsi"/>
          <w:sz w:val="24"/>
          <w:szCs w:val="24"/>
        </w:rPr>
        <w:t>Laura sits down next to me and takes my hand.</w:t>
      </w:r>
      <w:r w:rsidR="0071681A">
        <w:rPr>
          <w:rFonts w:cstheme="minorHAnsi"/>
          <w:sz w:val="24"/>
          <w:szCs w:val="24"/>
        </w:rPr>
        <w:t xml:space="preserve"> </w:t>
      </w:r>
      <w:r w:rsidRPr="009E7F4C">
        <w:rPr>
          <w:rFonts w:cstheme="minorHAnsi"/>
          <w:sz w:val="24"/>
          <w:szCs w:val="24"/>
        </w:rPr>
        <w:t>“Oh, baby, I’m sorry.”</w:t>
      </w:r>
    </w:p>
    <w:p w:rsidR="00176DAF" w:rsidP="00176DAF" w:rsidRDefault="007F0EEA" w14:paraId="532D529C" w14:textId="77777777">
      <w:pPr>
        <w:spacing w:after="0"/>
        <w:ind w:firstLine="360"/>
        <w:rPr>
          <w:rFonts w:cstheme="minorHAnsi"/>
          <w:sz w:val="24"/>
          <w:szCs w:val="24"/>
        </w:rPr>
      </w:pPr>
      <w:r w:rsidRPr="009E7F4C">
        <w:rPr>
          <w:rFonts w:cstheme="minorHAnsi"/>
          <w:sz w:val="24"/>
          <w:szCs w:val="24"/>
        </w:rPr>
        <w:t>“You know the most annoying part?</w:t>
      </w:r>
      <w:r w:rsidR="0071681A">
        <w:rPr>
          <w:rFonts w:cstheme="minorHAnsi"/>
          <w:sz w:val="24"/>
          <w:szCs w:val="24"/>
        </w:rPr>
        <w:t xml:space="preserve"> </w:t>
      </w:r>
      <w:r w:rsidRPr="009E7F4C">
        <w:rPr>
          <w:rFonts w:cstheme="minorHAnsi"/>
          <w:sz w:val="24"/>
          <w:szCs w:val="24"/>
        </w:rPr>
        <w:t>I should have known better.</w:t>
      </w:r>
      <w:r w:rsidR="0071681A">
        <w:rPr>
          <w:rFonts w:cstheme="minorHAnsi"/>
          <w:sz w:val="24"/>
          <w:szCs w:val="24"/>
        </w:rPr>
        <w:t xml:space="preserve"> </w:t>
      </w:r>
      <w:r w:rsidRPr="009E7F4C">
        <w:rPr>
          <w:rFonts w:cstheme="minorHAnsi"/>
          <w:sz w:val="24"/>
          <w:szCs w:val="24"/>
        </w:rPr>
        <w:t>I should have picked somebody else.”</w:t>
      </w:r>
    </w:p>
    <w:p w:rsidR="00176DAF" w:rsidP="00176DAF" w:rsidRDefault="007F0EEA" w14:paraId="49F687E8" w14:textId="77777777">
      <w:pPr>
        <w:spacing w:after="0"/>
        <w:ind w:firstLine="360"/>
        <w:rPr>
          <w:rFonts w:cstheme="minorHAnsi"/>
          <w:sz w:val="24"/>
          <w:szCs w:val="24"/>
        </w:rPr>
      </w:pPr>
      <w:r w:rsidRPr="009E7F4C">
        <w:rPr>
          <w:rFonts w:cstheme="minorHAnsi"/>
          <w:sz w:val="24"/>
          <w:szCs w:val="24"/>
        </w:rPr>
        <w:t>“There was no way you could have known.”</w:t>
      </w:r>
    </w:p>
    <w:p w:rsidR="00176DAF" w:rsidP="00176DAF" w:rsidRDefault="007F0EEA" w14:paraId="5D121925" w14:textId="77777777">
      <w:pPr>
        <w:spacing w:after="0"/>
        <w:ind w:firstLine="360"/>
        <w:rPr>
          <w:rFonts w:cstheme="minorHAnsi"/>
          <w:sz w:val="24"/>
          <w:szCs w:val="24"/>
        </w:rPr>
      </w:pPr>
      <w:r w:rsidRPr="009E7F4C">
        <w:rPr>
          <w:rFonts w:cstheme="minorHAnsi"/>
          <w:sz w:val="24"/>
          <w:szCs w:val="24"/>
        </w:rPr>
        <w:t>“Sure there was.</w:t>
      </w:r>
      <w:r w:rsidR="0071681A">
        <w:rPr>
          <w:rFonts w:cstheme="minorHAnsi"/>
          <w:sz w:val="24"/>
          <w:szCs w:val="24"/>
        </w:rPr>
        <w:t xml:space="preserve"> </w:t>
      </w:r>
      <w:r w:rsidRPr="009E7F4C">
        <w:rPr>
          <w:rFonts w:cstheme="minorHAnsi"/>
          <w:sz w:val="24"/>
          <w:szCs w:val="24"/>
        </w:rPr>
        <w:t>I could’ve checked up on his story.</w:t>
      </w:r>
      <w:r w:rsidR="0071681A">
        <w:rPr>
          <w:rFonts w:cstheme="minorHAnsi"/>
          <w:sz w:val="24"/>
          <w:szCs w:val="24"/>
        </w:rPr>
        <w:t xml:space="preserve"> </w:t>
      </w:r>
      <w:r w:rsidRPr="009E7F4C">
        <w:rPr>
          <w:rFonts w:cstheme="minorHAnsi"/>
          <w:sz w:val="24"/>
          <w:szCs w:val="24"/>
        </w:rPr>
        <w:t>Gotten his medical records.</w:t>
      </w:r>
      <w:r w:rsidR="0071681A">
        <w:rPr>
          <w:rFonts w:cstheme="minorHAnsi"/>
          <w:sz w:val="24"/>
          <w:szCs w:val="24"/>
        </w:rPr>
        <w:t xml:space="preserve"> </w:t>
      </w:r>
      <w:r w:rsidRPr="009E7F4C">
        <w:rPr>
          <w:rFonts w:cstheme="minorHAnsi"/>
          <w:sz w:val="24"/>
          <w:szCs w:val="24"/>
        </w:rPr>
        <w:t>Then I would’ve known from the start.”</w:t>
      </w:r>
    </w:p>
    <w:p w:rsidR="00176DAF" w:rsidP="00176DAF" w:rsidRDefault="007F0EEA" w14:paraId="42F607C0" w14:textId="77777777">
      <w:pPr>
        <w:spacing w:after="0"/>
        <w:ind w:firstLine="360"/>
        <w:rPr>
          <w:rFonts w:cstheme="minorHAnsi"/>
          <w:sz w:val="24"/>
          <w:szCs w:val="24"/>
        </w:rPr>
      </w:pPr>
      <w:r w:rsidRPr="009E7F4C">
        <w:rPr>
          <w:rFonts w:cstheme="minorHAnsi"/>
          <w:sz w:val="24"/>
          <w:szCs w:val="24"/>
        </w:rPr>
        <w:t xml:space="preserve">“Woulda, </w:t>
      </w:r>
      <w:proofErr w:type="spellStart"/>
      <w:r w:rsidRPr="009E7F4C">
        <w:rPr>
          <w:rFonts w:cstheme="minorHAnsi"/>
          <w:sz w:val="24"/>
          <w:szCs w:val="24"/>
        </w:rPr>
        <w:t>coulda</w:t>
      </w:r>
      <w:proofErr w:type="spellEnd"/>
      <w:r w:rsidRPr="009E7F4C">
        <w:rPr>
          <w:rFonts w:cstheme="minorHAnsi"/>
          <w:sz w:val="24"/>
          <w:szCs w:val="24"/>
        </w:rPr>
        <w:t xml:space="preserve">, </w:t>
      </w:r>
      <w:proofErr w:type="spellStart"/>
      <w:r w:rsidRPr="009E7F4C">
        <w:rPr>
          <w:rFonts w:cstheme="minorHAnsi"/>
          <w:sz w:val="24"/>
          <w:szCs w:val="24"/>
        </w:rPr>
        <w:t>shoulda</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Don’t beat yourself up over what you didn’t do.</w:t>
      </w:r>
      <w:r w:rsidR="0071681A">
        <w:rPr>
          <w:rFonts w:cstheme="minorHAnsi"/>
          <w:sz w:val="24"/>
          <w:szCs w:val="24"/>
        </w:rPr>
        <w:t xml:space="preserve"> </w:t>
      </w:r>
      <w:r w:rsidRPr="009E7F4C">
        <w:rPr>
          <w:rFonts w:cstheme="minorHAnsi"/>
          <w:sz w:val="24"/>
          <w:szCs w:val="24"/>
        </w:rPr>
        <w:t>You can’t change it.</w:t>
      </w:r>
      <w:r w:rsidR="0071681A">
        <w:rPr>
          <w:rFonts w:cstheme="minorHAnsi"/>
          <w:sz w:val="24"/>
          <w:szCs w:val="24"/>
        </w:rPr>
        <w:t xml:space="preserve"> </w:t>
      </w:r>
      <w:r w:rsidRPr="009E7F4C">
        <w:rPr>
          <w:rFonts w:cstheme="minorHAnsi"/>
          <w:sz w:val="24"/>
          <w:szCs w:val="24"/>
        </w:rPr>
        <w:t>You can only move forward.”</w:t>
      </w:r>
    </w:p>
    <w:p w:rsidR="00176DAF" w:rsidP="00176DAF" w:rsidRDefault="007F0EEA" w14:paraId="15D9988A" w14:textId="77777777">
      <w:pPr>
        <w:spacing w:after="0"/>
        <w:ind w:firstLine="360"/>
        <w:rPr>
          <w:rFonts w:cstheme="minorHAnsi"/>
          <w:sz w:val="24"/>
          <w:szCs w:val="24"/>
        </w:rPr>
      </w:pPr>
      <w:r w:rsidRPr="009E7F4C">
        <w:rPr>
          <w:rFonts w:cstheme="minorHAnsi"/>
          <w:sz w:val="24"/>
          <w:szCs w:val="24"/>
        </w:rPr>
        <w:t>I smile.</w:t>
      </w:r>
      <w:r w:rsidR="0071681A">
        <w:rPr>
          <w:rFonts w:cstheme="minorHAnsi"/>
          <w:sz w:val="24"/>
          <w:szCs w:val="24"/>
        </w:rPr>
        <w:t xml:space="preserve"> </w:t>
      </w:r>
      <w:r w:rsidRPr="009E7F4C">
        <w:rPr>
          <w:rFonts w:cstheme="minorHAnsi"/>
          <w:sz w:val="24"/>
          <w:szCs w:val="24"/>
        </w:rPr>
        <w:t>“Sometimes that’s the hardest part.”</w:t>
      </w:r>
    </w:p>
    <w:p w:rsidR="00176DAF" w:rsidP="00176DAF" w:rsidRDefault="007F0EEA" w14:paraId="21923223" w14:textId="77777777">
      <w:pPr>
        <w:spacing w:after="0"/>
        <w:ind w:firstLine="360"/>
        <w:rPr>
          <w:rFonts w:cstheme="minorHAnsi"/>
          <w:sz w:val="24"/>
          <w:szCs w:val="24"/>
        </w:rPr>
      </w:pPr>
      <w:r w:rsidRPr="009E7F4C">
        <w:rPr>
          <w:rFonts w:cstheme="minorHAnsi"/>
          <w:sz w:val="24"/>
          <w:szCs w:val="24"/>
        </w:rPr>
        <w:t>“Not really.</w:t>
      </w:r>
      <w:r w:rsidR="0071681A">
        <w:rPr>
          <w:rFonts w:cstheme="minorHAnsi"/>
          <w:sz w:val="24"/>
          <w:szCs w:val="24"/>
        </w:rPr>
        <w:t xml:space="preserve"> </w:t>
      </w:r>
      <w:r w:rsidRPr="009E7F4C">
        <w:rPr>
          <w:rFonts w:cstheme="minorHAnsi"/>
          <w:sz w:val="24"/>
          <w:szCs w:val="24"/>
        </w:rPr>
        <w:t>Easy as putting one foot in front of the other.</w:t>
      </w:r>
      <w:r w:rsidR="0071681A">
        <w:rPr>
          <w:rFonts w:cstheme="minorHAnsi"/>
          <w:sz w:val="24"/>
          <w:szCs w:val="24"/>
        </w:rPr>
        <w:t xml:space="preserve"> </w:t>
      </w:r>
      <w:r w:rsidRPr="009E7F4C">
        <w:rPr>
          <w:rFonts w:cstheme="minorHAnsi"/>
          <w:sz w:val="24"/>
          <w:szCs w:val="24"/>
        </w:rPr>
        <w:t>A child can do it.”</w:t>
      </w:r>
    </w:p>
    <w:p w:rsidR="00176DAF" w:rsidP="00176DAF" w:rsidRDefault="007F0EEA" w14:paraId="355A7CE7" w14:textId="77777777">
      <w:pPr>
        <w:spacing w:after="0"/>
        <w:ind w:firstLine="360"/>
        <w:rPr>
          <w:rFonts w:cstheme="minorHAnsi"/>
          <w:sz w:val="24"/>
          <w:szCs w:val="24"/>
        </w:rPr>
      </w:pPr>
      <w:r w:rsidRPr="009E7F4C">
        <w:rPr>
          <w:rFonts w:cstheme="minorHAnsi"/>
          <w:sz w:val="24"/>
          <w:szCs w:val="24"/>
        </w:rPr>
        <w:t>“There’re a lot of things a kid can do that I can’t.”</w:t>
      </w:r>
    </w:p>
    <w:p w:rsidR="00176DAF" w:rsidP="00176DAF" w:rsidRDefault="007F0EEA" w14:paraId="3A3CA296" w14:textId="77777777">
      <w:pPr>
        <w:spacing w:after="0"/>
        <w:ind w:firstLine="360"/>
        <w:rPr>
          <w:rFonts w:cstheme="minorHAnsi"/>
          <w:sz w:val="24"/>
          <w:szCs w:val="24"/>
        </w:rPr>
      </w:pPr>
      <w:r w:rsidRPr="009E7F4C">
        <w:rPr>
          <w:rFonts w:cstheme="minorHAnsi"/>
          <w:sz w:val="24"/>
          <w:szCs w:val="24"/>
        </w:rPr>
        <w:t>“Like what?”</w:t>
      </w:r>
    </w:p>
    <w:p w:rsidR="00176DAF" w:rsidP="00176DAF" w:rsidRDefault="007F0EEA" w14:paraId="0E29A0BF" w14:textId="77777777">
      <w:pPr>
        <w:spacing w:after="0"/>
        <w:ind w:firstLine="360"/>
        <w:rPr>
          <w:rFonts w:cstheme="minorHAnsi"/>
          <w:sz w:val="24"/>
          <w:szCs w:val="24"/>
        </w:rPr>
      </w:pPr>
      <w:r w:rsidRPr="009E7F4C">
        <w:rPr>
          <w:rFonts w:cstheme="minorHAnsi"/>
          <w:sz w:val="24"/>
          <w:szCs w:val="24"/>
        </w:rPr>
        <w:t>“Well, I’m pretty sure I can’t stick my foot in my mouth.”</w:t>
      </w:r>
    </w:p>
    <w:p w:rsidR="00176DAF" w:rsidP="00176DAF" w:rsidRDefault="007F0EEA" w14:paraId="57813F0E" w14:textId="77777777">
      <w:pPr>
        <w:spacing w:after="0"/>
        <w:ind w:firstLine="360"/>
        <w:rPr>
          <w:rFonts w:cstheme="minorHAnsi"/>
          <w:sz w:val="24"/>
          <w:szCs w:val="24"/>
        </w:rPr>
      </w:pPr>
      <w:r w:rsidRPr="009E7F4C">
        <w:rPr>
          <w:rFonts w:cstheme="minorHAnsi"/>
          <w:sz w:val="24"/>
          <w:szCs w:val="24"/>
        </w:rPr>
        <w:t>“Really?”</w:t>
      </w:r>
    </w:p>
    <w:p w:rsidR="00176DAF" w:rsidP="00176DAF" w:rsidRDefault="007F0EEA" w14:paraId="4C420BD5" w14:textId="77777777">
      <w:pPr>
        <w:spacing w:after="0"/>
        <w:ind w:firstLine="360"/>
        <w:rPr>
          <w:rFonts w:cstheme="minorHAnsi"/>
          <w:sz w:val="24"/>
          <w:szCs w:val="24"/>
        </w:rPr>
      </w:pPr>
      <w:r w:rsidRPr="009E7F4C">
        <w:rPr>
          <w:rFonts w:cstheme="minorHAnsi"/>
          <w:sz w:val="24"/>
          <w:szCs w:val="24"/>
        </w:rPr>
        <w:t>“You know what I mean,” I say.</w:t>
      </w:r>
      <w:r w:rsidR="0071681A">
        <w:rPr>
          <w:rFonts w:cstheme="minorHAnsi"/>
          <w:sz w:val="24"/>
          <w:szCs w:val="24"/>
        </w:rPr>
        <w:t xml:space="preserve"> </w:t>
      </w:r>
      <w:r w:rsidRPr="009E7F4C">
        <w:rPr>
          <w:rFonts w:cstheme="minorHAnsi"/>
          <w:sz w:val="24"/>
          <w:szCs w:val="24"/>
        </w:rPr>
        <w:t>“I can’t actually put it my mouth.</w:t>
      </w:r>
      <w:r w:rsidR="0071681A">
        <w:rPr>
          <w:rFonts w:cstheme="minorHAnsi"/>
          <w:sz w:val="24"/>
          <w:szCs w:val="24"/>
        </w:rPr>
        <w:t xml:space="preserve"> </w:t>
      </w:r>
      <w:r w:rsidRPr="009E7F4C">
        <w:rPr>
          <w:rFonts w:cstheme="minorHAnsi"/>
          <w:sz w:val="24"/>
          <w:szCs w:val="24"/>
        </w:rPr>
        <w:t>I don’t bend that way.”</w:t>
      </w:r>
    </w:p>
    <w:p w:rsidR="00176DAF" w:rsidP="00176DAF" w:rsidRDefault="007F0EEA" w14:paraId="786D948B" w14:textId="77777777">
      <w:pPr>
        <w:spacing w:after="0"/>
        <w:ind w:firstLine="360"/>
        <w:rPr>
          <w:rFonts w:cstheme="minorHAnsi"/>
          <w:sz w:val="24"/>
          <w:szCs w:val="24"/>
        </w:rPr>
      </w:pPr>
      <w:r w:rsidRPr="009E7F4C">
        <w:rPr>
          <w:rFonts w:cstheme="minorHAnsi"/>
          <w:sz w:val="24"/>
          <w:szCs w:val="24"/>
        </w:rPr>
        <w:t>“I think you manage it at least twice a day, Rick.”</w:t>
      </w:r>
    </w:p>
    <w:p w:rsidR="00176DAF" w:rsidP="00176DAF" w:rsidRDefault="007F0EEA" w14:paraId="5D1CD26D" w14:textId="77777777">
      <w:pPr>
        <w:spacing w:after="0"/>
        <w:ind w:firstLine="360"/>
        <w:rPr>
          <w:rFonts w:cstheme="minorHAnsi"/>
          <w:sz w:val="24"/>
          <w:szCs w:val="24"/>
        </w:rPr>
      </w:pPr>
      <w:r w:rsidRPr="009E7F4C">
        <w:rPr>
          <w:rFonts w:cstheme="minorHAnsi"/>
          <w:sz w:val="24"/>
          <w:szCs w:val="24"/>
        </w:rPr>
        <w:t>“Yeah, well, at least nobody’s writing them down.”</w:t>
      </w:r>
    </w:p>
    <w:p w:rsidR="00176DAF" w:rsidP="00176DAF" w:rsidRDefault="007F0EEA" w14:paraId="5DAC8935" w14:textId="77777777">
      <w:pPr>
        <w:spacing w:after="0"/>
        <w:ind w:firstLine="360"/>
        <w:rPr>
          <w:rFonts w:cstheme="minorHAnsi"/>
          <w:sz w:val="24"/>
          <w:szCs w:val="24"/>
        </w:rPr>
      </w:pPr>
      <w:r w:rsidRPr="009E7F4C">
        <w:rPr>
          <w:rFonts w:cstheme="minorHAnsi"/>
          <w:sz w:val="24"/>
          <w:szCs w:val="24"/>
        </w:rPr>
        <w:t>“That you know of.</w:t>
      </w:r>
      <w:r w:rsidR="0071681A">
        <w:rPr>
          <w:rFonts w:cstheme="minorHAnsi"/>
          <w:sz w:val="24"/>
          <w:szCs w:val="24"/>
        </w:rPr>
        <w:t xml:space="preserve"> </w:t>
      </w:r>
      <w:r w:rsidRPr="009E7F4C">
        <w:rPr>
          <w:rFonts w:cstheme="minorHAnsi"/>
          <w:sz w:val="24"/>
          <w:szCs w:val="24"/>
        </w:rPr>
        <w:t>Who are you going to get to replace Bucky?”</w:t>
      </w:r>
    </w:p>
    <w:p w:rsidR="00176DAF" w:rsidP="00176DAF" w:rsidRDefault="007F0EEA" w14:paraId="2E14869B" w14:textId="77777777">
      <w:pPr>
        <w:spacing w:after="0"/>
        <w:ind w:firstLine="360"/>
        <w:rPr>
          <w:rFonts w:cstheme="minorHAnsi"/>
          <w:sz w:val="24"/>
          <w:szCs w:val="24"/>
        </w:rPr>
      </w:pPr>
      <w:r w:rsidRPr="009E7F4C">
        <w:rPr>
          <w:rFonts w:cstheme="minorHAnsi"/>
          <w:sz w:val="24"/>
          <w:szCs w:val="24"/>
        </w:rPr>
        <w:t>I close my eyes.</w:t>
      </w:r>
      <w:r w:rsidR="0071681A">
        <w:rPr>
          <w:rFonts w:cstheme="minorHAnsi"/>
          <w:sz w:val="24"/>
          <w:szCs w:val="24"/>
        </w:rPr>
        <w:t xml:space="preserve"> </w:t>
      </w:r>
      <w:r w:rsidRPr="009E7F4C">
        <w:rPr>
          <w:rFonts w:cstheme="minorHAnsi"/>
          <w:sz w:val="24"/>
          <w:szCs w:val="24"/>
        </w:rPr>
        <w:t>Squeeze them shut, more like.</w:t>
      </w:r>
      <w:r w:rsidR="0071681A">
        <w:rPr>
          <w:rFonts w:cstheme="minorHAnsi"/>
          <w:sz w:val="24"/>
          <w:szCs w:val="24"/>
        </w:rPr>
        <w:t xml:space="preserve"> </w:t>
      </w:r>
      <w:r w:rsidRPr="009E7F4C">
        <w:rPr>
          <w:rFonts w:cstheme="minorHAnsi"/>
          <w:sz w:val="24"/>
          <w:szCs w:val="24"/>
        </w:rPr>
        <w:t>Maybe this is all a dream, and everything will be all right when I open them again.</w:t>
      </w:r>
      <w:r w:rsidR="0071681A">
        <w:rPr>
          <w:rFonts w:cstheme="minorHAnsi"/>
          <w:sz w:val="24"/>
          <w:szCs w:val="24"/>
        </w:rPr>
        <w:t xml:space="preserve"> </w:t>
      </w:r>
      <w:r w:rsidRPr="009E7F4C">
        <w:rPr>
          <w:rFonts w:cstheme="minorHAnsi"/>
          <w:sz w:val="24"/>
          <w:szCs w:val="24"/>
        </w:rPr>
        <w:t>Nope, still shitty.</w:t>
      </w:r>
      <w:r w:rsidR="0071681A">
        <w:rPr>
          <w:rFonts w:cstheme="minorHAnsi"/>
          <w:sz w:val="24"/>
          <w:szCs w:val="24"/>
        </w:rPr>
        <w:t xml:space="preserve"> </w:t>
      </w:r>
      <w:r w:rsidRPr="009E7F4C">
        <w:rPr>
          <w:rFonts w:cstheme="minorHAnsi"/>
          <w:sz w:val="24"/>
          <w:szCs w:val="24"/>
        </w:rPr>
        <w:t>“I have no idea,” I say.</w:t>
      </w:r>
      <w:r w:rsidR="0071681A">
        <w:rPr>
          <w:rFonts w:cstheme="minorHAnsi"/>
          <w:sz w:val="24"/>
          <w:szCs w:val="24"/>
        </w:rPr>
        <w:t xml:space="preserve"> </w:t>
      </w:r>
      <w:r w:rsidRPr="009E7F4C">
        <w:rPr>
          <w:rFonts w:cstheme="minorHAnsi"/>
          <w:sz w:val="24"/>
          <w:szCs w:val="24"/>
        </w:rPr>
        <w:t>“Bucky’s been trying to fuck us all season, and we’ve been winning anyway.</w:t>
      </w:r>
      <w:r w:rsidR="0071681A">
        <w:rPr>
          <w:rFonts w:cstheme="minorHAnsi"/>
          <w:sz w:val="24"/>
          <w:szCs w:val="24"/>
        </w:rPr>
        <w:t xml:space="preserve"> </w:t>
      </w:r>
      <w:r w:rsidRPr="009E7F4C">
        <w:rPr>
          <w:rFonts w:cstheme="minorHAnsi"/>
          <w:sz w:val="24"/>
          <w:szCs w:val="24"/>
        </w:rPr>
        <w:t>Maybe we don’t need one.”</w:t>
      </w:r>
    </w:p>
    <w:p w:rsidR="00176DAF" w:rsidP="00176DAF" w:rsidRDefault="007F0EEA" w14:paraId="1E9EBB18" w14:textId="77777777">
      <w:pPr>
        <w:spacing w:after="0"/>
        <w:ind w:firstLine="360"/>
        <w:rPr>
          <w:rFonts w:cstheme="minorHAnsi"/>
          <w:sz w:val="24"/>
          <w:szCs w:val="24"/>
        </w:rPr>
      </w:pPr>
      <w:r w:rsidRPr="009E7F4C">
        <w:rPr>
          <w:rFonts w:cstheme="minorHAnsi"/>
          <w:sz w:val="24"/>
          <w:szCs w:val="24"/>
        </w:rPr>
        <w:t>“You know as well as I do that that's not true.”</w:t>
      </w:r>
    </w:p>
    <w:p w:rsidR="00176DAF" w:rsidP="00176DAF" w:rsidRDefault="007F0EEA" w14:paraId="1E58F7E9" w14:textId="77777777">
      <w:pPr>
        <w:spacing w:after="0"/>
        <w:ind w:firstLine="360"/>
        <w:rPr>
          <w:rFonts w:cstheme="minorHAnsi"/>
          <w:sz w:val="24"/>
          <w:szCs w:val="24"/>
        </w:rPr>
      </w:pPr>
      <w:r w:rsidRPr="009E7F4C">
        <w:rPr>
          <w:rFonts w:cstheme="minorHAnsi"/>
          <w:sz w:val="24"/>
          <w:szCs w:val="24"/>
        </w:rPr>
        <w:t>“So where am I supposed to find coordinator this late in the season?”</w:t>
      </w:r>
    </w:p>
    <w:p w:rsidR="00176DAF" w:rsidP="00176DAF" w:rsidRDefault="007F0EEA" w14:paraId="5BC9C09C" w14:textId="77777777">
      <w:pPr>
        <w:spacing w:after="0"/>
        <w:ind w:firstLine="360"/>
        <w:rPr>
          <w:rFonts w:cstheme="minorHAnsi"/>
          <w:sz w:val="24"/>
          <w:szCs w:val="24"/>
        </w:rPr>
      </w:pPr>
      <w:r w:rsidRPr="009E7F4C">
        <w:rPr>
          <w:rFonts w:cstheme="minorHAnsi"/>
          <w:sz w:val="24"/>
          <w:szCs w:val="24"/>
        </w:rPr>
        <w:t>“You could always ask Jager.</w:t>
      </w:r>
      <w:r w:rsidR="0071681A">
        <w:rPr>
          <w:rFonts w:cstheme="minorHAnsi"/>
          <w:sz w:val="24"/>
          <w:szCs w:val="24"/>
        </w:rPr>
        <w:t xml:space="preserve"> </w:t>
      </w:r>
      <w:r w:rsidRPr="009E7F4C">
        <w:rPr>
          <w:rFonts w:cstheme="minorHAnsi"/>
          <w:sz w:val="24"/>
          <w:szCs w:val="24"/>
        </w:rPr>
        <w:t>I’m sure he knows somebody.”</w:t>
      </w:r>
    </w:p>
    <w:p w:rsidR="00176DAF" w:rsidP="00176DAF" w:rsidRDefault="007F0EEA" w14:paraId="1C102523" w14:textId="77777777">
      <w:pPr>
        <w:spacing w:after="0"/>
        <w:ind w:firstLine="360"/>
        <w:rPr>
          <w:rFonts w:cstheme="minorHAnsi"/>
          <w:sz w:val="24"/>
          <w:szCs w:val="24"/>
        </w:rPr>
      </w:pPr>
      <w:r w:rsidRPr="009E7F4C">
        <w:rPr>
          <w:rFonts w:cstheme="minorHAnsi"/>
          <w:sz w:val="24"/>
          <w:szCs w:val="24"/>
        </w:rPr>
        <w:lastRenderedPageBreak/>
        <w:t>“I really don't need to be asking him for anything else.</w:t>
      </w:r>
      <w:r w:rsidR="0071681A">
        <w:rPr>
          <w:rFonts w:cstheme="minorHAnsi"/>
          <w:sz w:val="24"/>
          <w:szCs w:val="24"/>
        </w:rPr>
        <w:t xml:space="preserve"> </w:t>
      </w:r>
      <w:r w:rsidRPr="009E7F4C">
        <w:rPr>
          <w:rFonts w:cstheme="minorHAnsi"/>
          <w:sz w:val="24"/>
          <w:szCs w:val="24"/>
        </w:rPr>
        <w:t xml:space="preserve">I'm not sure I want to know what I owe him in exchange for shutting down </w:t>
      </w:r>
      <w:proofErr w:type="spellStart"/>
      <w:r w:rsidRPr="009E7F4C">
        <w:rPr>
          <w:rFonts w:cstheme="minorHAnsi"/>
          <w:sz w:val="24"/>
          <w:szCs w:val="24"/>
        </w:rPr>
        <w:t>Hysis</w:t>
      </w:r>
      <w:proofErr w:type="spellEnd"/>
      <w:r w:rsidRPr="009E7F4C">
        <w:rPr>
          <w:rFonts w:cstheme="minorHAnsi"/>
          <w:sz w:val="24"/>
          <w:szCs w:val="24"/>
        </w:rPr>
        <w:t>.”</w:t>
      </w:r>
    </w:p>
    <w:p w:rsidR="00176DAF" w:rsidP="00176DAF" w:rsidRDefault="007F0EEA" w14:paraId="28D3C85D" w14:textId="77777777">
      <w:pPr>
        <w:spacing w:after="0"/>
        <w:ind w:firstLine="360"/>
        <w:rPr>
          <w:rFonts w:cstheme="minorHAnsi"/>
          <w:sz w:val="24"/>
          <w:szCs w:val="24"/>
        </w:rPr>
      </w:pPr>
      <w:r w:rsidRPr="009E7F4C">
        <w:rPr>
          <w:rFonts w:cstheme="minorHAnsi"/>
          <w:sz w:val="24"/>
          <w:szCs w:val="24"/>
        </w:rPr>
        <w:t>“Rick, it’s not just about finding the right guy.</w:t>
      </w:r>
      <w:r w:rsidR="0071681A">
        <w:rPr>
          <w:rFonts w:cstheme="minorHAnsi"/>
          <w:sz w:val="24"/>
          <w:szCs w:val="24"/>
        </w:rPr>
        <w:t xml:space="preserve"> </w:t>
      </w:r>
      <w:r w:rsidRPr="009E7F4C">
        <w:rPr>
          <w:rFonts w:cstheme="minorHAnsi"/>
          <w:sz w:val="24"/>
          <w:szCs w:val="24"/>
        </w:rPr>
        <w:t>It's about finding the right guy for these players.</w:t>
      </w:r>
      <w:r w:rsidR="0071681A">
        <w:rPr>
          <w:rFonts w:cstheme="minorHAnsi"/>
          <w:sz w:val="24"/>
          <w:szCs w:val="24"/>
        </w:rPr>
        <w:t xml:space="preserve"> </w:t>
      </w:r>
      <w:r w:rsidRPr="009E7F4C">
        <w:rPr>
          <w:rFonts w:cstheme="minorHAnsi"/>
          <w:sz w:val="24"/>
          <w:szCs w:val="24"/>
        </w:rPr>
        <w:t>They're going to be pissed when they find out that Bucky was trying to throw games.</w:t>
      </w:r>
      <w:r w:rsidR="0071681A">
        <w:rPr>
          <w:rFonts w:cstheme="minorHAnsi"/>
          <w:sz w:val="24"/>
          <w:szCs w:val="24"/>
        </w:rPr>
        <w:t xml:space="preserve"> </w:t>
      </w:r>
      <w:r w:rsidRPr="009E7F4C">
        <w:rPr>
          <w:rFonts w:cstheme="minorHAnsi"/>
          <w:sz w:val="24"/>
          <w:szCs w:val="24"/>
        </w:rPr>
        <w:t>They’ll want somebody they can trust to not fuck them over.”</w:t>
      </w:r>
    </w:p>
    <w:p w:rsidR="00176DAF" w:rsidP="00176DAF" w:rsidRDefault="007F0EEA" w14:paraId="0C025731" w14:textId="77777777">
      <w:pPr>
        <w:spacing w:after="0"/>
        <w:ind w:firstLine="360"/>
        <w:rPr>
          <w:rFonts w:cstheme="minorHAnsi"/>
          <w:sz w:val="24"/>
          <w:szCs w:val="24"/>
        </w:rPr>
      </w:pPr>
      <w:r w:rsidRPr="009E7F4C">
        <w:rPr>
          <w:rFonts w:cstheme="minorHAnsi"/>
          <w:sz w:val="24"/>
          <w:szCs w:val="24"/>
        </w:rPr>
        <w:t>“And you think Jager is the only guy that can provide somebody like that?”</w:t>
      </w:r>
    </w:p>
    <w:p w:rsidR="00176DAF" w:rsidP="00176DAF" w:rsidRDefault="007F0EEA" w14:paraId="7D68D412" w14:textId="77777777">
      <w:pPr>
        <w:spacing w:after="0"/>
        <w:ind w:firstLine="360"/>
        <w:rPr>
          <w:rFonts w:cstheme="minorHAnsi"/>
          <w:sz w:val="24"/>
          <w:szCs w:val="24"/>
        </w:rPr>
      </w:pPr>
      <w:r w:rsidRPr="009E7F4C">
        <w:rPr>
          <w:rFonts w:cstheme="minorHAnsi"/>
          <w:sz w:val="24"/>
          <w:szCs w:val="24"/>
        </w:rPr>
        <w:t>“You know I'm right, Rick.”</w:t>
      </w:r>
    </w:p>
    <w:p w:rsidR="00176DAF" w:rsidP="00176DAF" w:rsidRDefault="007F0EEA" w14:paraId="4D493B1E" w14:textId="77777777">
      <w:pPr>
        <w:spacing w:after="0"/>
        <w:ind w:firstLine="360"/>
        <w:rPr>
          <w:rFonts w:cstheme="minorHAnsi"/>
          <w:sz w:val="24"/>
          <w:szCs w:val="24"/>
        </w:rPr>
      </w:pPr>
      <w:r w:rsidRPr="009E7F4C">
        <w:rPr>
          <w:rFonts w:cstheme="minorHAnsi"/>
          <w:sz w:val="24"/>
          <w:szCs w:val="24"/>
        </w:rPr>
        <w:t>“Yeah, I just hate to ask him.”</w:t>
      </w:r>
    </w:p>
    <w:p w:rsidR="00176DAF" w:rsidP="00176DAF" w:rsidRDefault="007F0EEA" w14:paraId="45E8229A" w14:textId="77777777">
      <w:pPr>
        <w:spacing w:after="0"/>
        <w:ind w:firstLine="360"/>
        <w:rPr>
          <w:rFonts w:cstheme="minorHAnsi"/>
          <w:sz w:val="24"/>
          <w:szCs w:val="24"/>
        </w:rPr>
      </w:pPr>
      <w:r w:rsidRPr="009E7F4C">
        <w:rPr>
          <w:rFonts w:cstheme="minorHAnsi"/>
          <w:sz w:val="24"/>
          <w:szCs w:val="24"/>
        </w:rPr>
        <w:t>“Why ask?”</w:t>
      </w:r>
    </w:p>
    <w:p w:rsidR="00176DAF" w:rsidP="00176DAF" w:rsidRDefault="007F0EEA" w14:paraId="6EBA1C14" w14:textId="77777777">
      <w:pPr>
        <w:spacing w:after="0"/>
        <w:ind w:firstLine="360"/>
        <w:rPr>
          <w:rFonts w:cstheme="minorHAnsi"/>
          <w:sz w:val="24"/>
          <w:szCs w:val="24"/>
        </w:rPr>
      </w:pPr>
      <w:r w:rsidRPr="009E7F4C">
        <w:rPr>
          <w:rFonts w:cstheme="minorHAnsi"/>
          <w:sz w:val="24"/>
          <w:szCs w:val="24"/>
        </w:rPr>
        <w:t>“What do you mean?”</w:t>
      </w:r>
    </w:p>
    <w:p w:rsidR="00176DAF" w:rsidP="00176DAF" w:rsidRDefault="007F0EEA" w14:paraId="06A099DE" w14:textId="66370E9F">
      <w:pPr>
        <w:spacing w:after="0"/>
        <w:ind w:firstLine="360"/>
        <w:rPr>
          <w:rFonts w:cstheme="minorHAnsi"/>
          <w:sz w:val="24"/>
          <w:szCs w:val="24"/>
        </w:rPr>
      </w:pPr>
      <w:r w:rsidRPr="009E7F4C">
        <w:rPr>
          <w:rFonts w:cstheme="minorHAnsi"/>
          <w:sz w:val="24"/>
          <w:szCs w:val="24"/>
        </w:rPr>
        <w:t>“Why don’t you hold a late season tryout?</w:t>
      </w:r>
      <w:r w:rsidR="0071681A">
        <w:rPr>
          <w:rFonts w:cstheme="minorHAnsi"/>
          <w:sz w:val="24"/>
          <w:szCs w:val="24"/>
        </w:rPr>
        <w:t xml:space="preserve"> </w:t>
      </w:r>
      <w:r w:rsidRPr="009E7F4C">
        <w:rPr>
          <w:rFonts w:cstheme="minorHAnsi"/>
          <w:sz w:val="24"/>
          <w:szCs w:val="24"/>
        </w:rPr>
        <w:t>That way</w:t>
      </w:r>
      <w:r w:rsidR="004360BB">
        <w:rPr>
          <w:rFonts w:cstheme="minorHAnsi"/>
          <w:sz w:val="24"/>
          <w:szCs w:val="24"/>
        </w:rPr>
        <w:t>–”</w:t>
      </w:r>
    </w:p>
    <w:p w:rsidR="00176DAF" w:rsidP="07008754" w:rsidRDefault="007F0EEA" w14:paraId="398AD755" w14:textId="38B9D490">
      <w:pPr>
        <w:spacing w:after="0"/>
        <w:ind w:firstLine="360"/>
        <w:rPr>
          <w:rFonts w:cs="Calibri" w:cstheme="minorAscii"/>
          <w:sz w:val="24"/>
          <w:szCs w:val="24"/>
        </w:rPr>
      </w:pPr>
      <w:r w:rsidRPr="07008754" w:rsidR="07008754">
        <w:rPr>
          <w:rFonts w:cs="Calibri" w:cstheme="minorAscii"/>
          <w:sz w:val="24"/>
          <w:szCs w:val="24"/>
        </w:rPr>
        <w:t>I sit straight up. “Brilliant</w:t>
      </w:r>
      <w:ins w:author="Gary Smailes" w:date="2024-03-16T11:30:23.591Z" w:id="1009801914">
        <w:r w:rsidRPr="07008754" w:rsidR="07008754">
          <w:rPr>
            <w:rFonts w:cs="Calibri" w:cstheme="minorAscii"/>
            <w:sz w:val="24"/>
            <w:szCs w:val="24"/>
          </w:rPr>
          <w:t>.</w:t>
        </w:r>
      </w:ins>
      <w:del w:author="Gary Smailes" w:date="2024-03-16T11:30:23.158Z" w:id="1319765363">
        <w:r w:rsidRPr="07008754" w:rsidDel="07008754">
          <w:rPr>
            <w:rFonts w:cs="Calibri" w:cstheme="minorAscii"/>
            <w:sz w:val="24"/>
            <w:szCs w:val="24"/>
          </w:rPr>
          <w:delText>!</w:delText>
        </w:r>
      </w:del>
      <w:r w:rsidRPr="07008754" w:rsidR="07008754">
        <w:rPr>
          <w:rFonts w:cs="Calibri" w:cstheme="minorAscii"/>
          <w:sz w:val="24"/>
          <w:szCs w:val="24"/>
        </w:rPr>
        <w:t>” I lean over and kiss her on the cheek. “Sweetheart, you’re fucking brilliant</w:t>
      </w:r>
      <w:ins w:author="Gary Smailes" w:date="2024-03-16T11:30:35.291Z" w:id="1731958845">
        <w:r w:rsidRPr="07008754" w:rsidR="07008754">
          <w:rPr>
            <w:rFonts w:cs="Calibri" w:cstheme="minorAscii"/>
            <w:sz w:val="24"/>
            <w:szCs w:val="24"/>
          </w:rPr>
          <w:t>.</w:t>
        </w:r>
      </w:ins>
      <w:del w:author="Gary Smailes" w:date="2024-03-16T11:30:34.942Z" w:id="684849890">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56957B9A" w14:textId="77777777">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What did I say?”</w:t>
      </w:r>
    </w:p>
    <w:p w:rsidR="00176DAF" w:rsidP="00176DAF" w:rsidRDefault="007F0EEA" w14:paraId="6AAF0460" w14:textId="77777777">
      <w:pPr>
        <w:spacing w:after="0"/>
        <w:ind w:firstLine="360"/>
        <w:rPr>
          <w:rFonts w:cstheme="minorHAnsi"/>
          <w:sz w:val="24"/>
          <w:szCs w:val="24"/>
        </w:rPr>
      </w:pPr>
      <w:r w:rsidRPr="009E7F4C">
        <w:rPr>
          <w:rFonts w:cstheme="minorHAnsi"/>
          <w:sz w:val="24"/>
          <w:szCs w:val="24"/>
        </w:rPr>
        <w:t>I swear, sometimes I think that Laura was placed in the universe to get me out of jams.</w:t>
      </w:r>
      <w:r w:rsidR="0071681A">
        <w:rPr>
          <w:rFonts w:cstheme="minorHAnsi"/>
          <w:sz w:val="24"/>
          <w:szCs w:val="24"/>
        </w:rPr>
        <w:t xml:space="preserve"> </w:t>
      </w:r>
      <w:r w:rsidRPr="009E7F4C">
        <w:rPr>
          <w:rFonts w:cstheme="minorHAnsi"/>
          <w:sz w:val="24"/>
          <w:szCs w:val="24"/>
        </w:rPr>
        <w:t>It’s not like she’s the one extracting me from some retarded situation I invariably put myself in, but she appears at the right moment, or says the right thing, or looks at me in the right way, and I change course.</w:t>
      </w:r>
      <w:r w:rsidR="0071681A">
        <w:rPr>
          <w:rFonts w:cstheme="minorHAnsi"/>
          <w:sz w:val="24"/>
          <w:szCs w:val="24"/>
        </w:rPr>
        <w:t xml:space="preserve"> </w:t>
      </w:r>
      <w:r w:rsidRPr="009E7F4C">
        <w:rPr>
          <w:rFonts w:cstheme="minorHAnsi"/>
          <w:sz w:val="24"/>
          <w:szCs w:val="24"/>
        </w:rPr>
        <w:t>I know exactly what to do to replace Bucky.</w:t>
      </w:r>
    </w:p>
    <w:p w:rsidR="00176DAF" w:rsidP="00176DAF" w:rsidRDefault="007F0EEA" w14:paraId="78E239A5" w14:textId="77777777">
      <w:pPr>
        <w:spacing w:after="0"/>
        <w:ind w:firstLine="360"/>
        <w:rPr>
          <w:rFonts w:cstheme="minorHAnsi"/>
          <w:sz w:val="24"/>
          <w:szCs w:val="24"/>
        </w:rPr>
      </w:pPr>
      <w:r w:rsidRPr="009E7F4C">
        <w:rPr>
          <w:rFonts w:cstheme="minorHAnsi"/>
          <w:sz w:val="24"/>
          <w:szCs w:val="24"/>
        </w:rPr>
        <w:t>Replace Bucky.</w:t>
      </w:r>
      <w:r w:rsidR="0071681A">
        <w:rPr>
          <w:rFonts w:cstheme="minorHAnsi"/>
          <w:sz w:val="24"/>
          <w:szCs w:val="24"/>
        </w:rPr>
        <w:t xml:space="preserve"> </w:t>
      </w:r>
      <w:r w:rsidRPr="009E7F4C">
        <w:rPr>
          <w:rFonts w:cstheme="minorHAnsi"/>
          <w:sz w:val="24"/>
          <w:szCs w:val="24"/>
        </w:rPr>
        <w:t>The words are hard to think.</w:t>
      </w:r>
      <w:r w:rsidR="0071681A">
        <w:rPr>
          <w:rFonts w:cstheme="minorHAnsi"/>
          <w:sz w:val="24"/>
          <w:szCs w:val="24"/>
        </w:rPr>
        <w:t xml:space="preserve"> </w:t>
      </w:r>
      <w:r w:rsidRPr="009E7F4C">
        <w:rPr>
          <w:rFonts w:cstheme="minorHAnsi"/>
          <w:sz w:val="24"/>
          <w:szCs w:val="24"/>
        </w:rPr>
        <w:t>But he betrayed me.</w:t>
      </w:r>
      <w:r w:rsidR="0071681A">
        <w:rPr>
          <w:rFonts w:cstheme="minorHAnsi"/>
          <w:sz w:val="24"/>
          <w:szCs w:val="24"/>
        </w:rPr>
        <w:t xml:space="preserve"> </w:t>
      </w:r>
      <w:r w:rsidRPr="009E7F4C">
        <w:rPr>
          <w:rFonts w:cstheme="minorHAnsi"/>
          <w:sz w:val="24"/>
          <w:szCs w:val="24"/>
        </w:rPr>
        <w:t>Not once, not twice, but every time we played a game.</w:t>
      </w:r>
      <w:r w:rsidR="0071681A">
        <w:rPr>
          <w:rFonts w:cstheme="minorHAnsi"/>
          <w:sz w:val="24"/>
          <w:szCs w:val="24"/>
        </w:rPr>
        <w:t xml:space="preserve"> </w:t>
      </w:r>
      <w:r w:rsidRPr="009E7F4C">
        <w:rPr>
          <w:rFonts w:cstheme="minorHAnsi"/>
          <w:sz w:val="24"/>
          <w:szCs w:val="24"/>
        </w:rPr>
        <w:t>I’m sure he had his reasons, and the non-asshole part of me wants to hear him out, but the angry voices in my head drown out the compassionate ones.</w:t>
      </w:r>
      <w:r w:rsidR="0071681A">
        <w:rPr>
          <w:rFonts w:cstheme="minorHAnsi"/>
          <w:sz w:val="24"/>
          <w:szCs w:val="24"/>
        </w:rPr>
        <w:t xml:space="preserve"> </w:t>
      </w:r>
      <w:r w:rsidRPr="009E7F4C">
        <w:rPr>
          <w:rFonts w:cstheme="minorHAnsi"/>
          <w:sz w:val="24"/>
          <w:szCs w:val="24"/>
        </w:rPr>
        <w:t>I don’t want to be compassionate right now.</w:t>
      </w:r>
      <w:r w:rsidR="0071681A">
        <w:rPr>
          <w:rFonts w:cstheme="minorHAnsi"/>
          <w:sz w:val="24"/>
          <w:szCs w:val="24"/>
        </w:rPr>
        <w:t xml:space="preserve"> </w:t>
      </w:r>
      <w:r w:rsidRPr="009E7F4C">
        <w:rPr>
          <w:rFonts w:cstheme="minorHAnsi"/>
          <w:sz w:val="24"/>
          <w:szCs w:val="24"/>
        </w:rPr>
        <w:t>I don’t want to try to understand him, to put myself in his shoes and see the world from his perspective.</w:t>
      </w:r>
      <w:r w:rsidR="0071681A">
        <w:rPr>
          <w:rFonts w:cstheme="minorHAnsi"/>
          <w:sz w:val="24"/>
          <w:szCs w:val="24"/>
        </w:rPr>
        <w:t xml:space="preserve"> </w:t>
      </w:r>
      <w:r w:rsidRPr="009E7F4C">
        <w:rPr>
          <w:rFonts w:cstheme="minorHAnsi"/>
          <w:sz w:val="24"/>
          <w:szCs w:val="24"/>
        </w:rPr>
        <w:t>Bucky’s perspective is bullshit.</w:t>
      </w:r>
      <w:r w:rsidR="0071681A">
        <w:rPr>
          <w:rFonts w:cstheme="minorHAnsi"/>
          <w:sz w:val="24"/>
          <w:szCs w:val="24"/>
        </w:rPr>
        <w:t xml:space="preserve"> </w:t>
      </w:r>
      <w:r w:rsidRPr="009E7F4C">
        <w:rPr>
          <w:rFonts w:cstheme="minorHAnsi"/>
          <w:sz w:val="24"/>
          <w:szCs w:val="24"/>
        </w:rPr>
        <w:t xml:space="preserve">You don’t sell out friends to settle debts. </w:t>
      </w:r>
    </w:p>
    <w:p w:rsidR="00176DAF" w:rsidP="07008754" w:rsidRDefault="007F0EEA" w14:paraId="027ED994" w14:textId="185DEFF3">
      <w:pPr>
        <w:spacing w:after="0"/>
        <w:ind w:firstLine="360"/>
        <w:rPr>
          <w:rFonts w:cs="Calibri" w:cstheme="minorAscii"/>
          <w:sz w:val="24"/>
          <w:szCs w:val="24"/>
        </w:rPr>
      </w:pPr>
      <w:r w:rsidRPr="07008754" w:rsidR="07008754">
        <w:rPr>
          <w:rFonts w:cs="Calibri" w:cstheme="minorAscii"/>
          <w:sz w:val="24"/>
          <w:szCs w:val="24"/>
        </w:rPr>
        <w:t xml:space="preserve">I toggle my </w:t>
      </w:r>
      <w:r w:rsidRPr="07008754" w:rsidR="07008754">
        <w:rPr>
          <w:rFonts w:cs="Calibri" w:cstheme="minorAscii"/>
          <w:sz w:val="24"/>
          <w:szCs w:val="24"/>
        </w:rPr>
        <w:t>comlink</w:t>
      </w:r>
      <w:r w:rsidRPr="07008754" w:rsidR="07008754">
        <w:rPr>
          <w:rFonts w:cs="Calibri" w:cstheme="minorAscii"/>
          <w:sz w:val="24"/>
          <w:szCs w:val="24"/>
        </w:rPr>
        <w:t>. “Maurice</w:t>
      </w:r>
      <w:ins w:author="Gary Smailes" w:date="2024-03-16T11:30:42.366Z" w:id="193930008">
        <w:r w:rsidRPr="07008754" w:rsidR="07008754">
          <w:rPr>
            <w:rFonts w:cs="Calibri" w:cstheme="minorAscii"/>
            <w:sz w:val="24"/>
            <w:szCs w:val="24"/>
          </w:rPr>
          <w:t>,</w:t>
        </w:r>
      </w:ins>
      <w:del w:author="Gary Smailes" w:date="2024-03-16T11:30:41.893Z" w:id="2110711248">
        <w:r w:rsidRPr="07008754" w:rsidDel="07008754">
          <w:rPr>
            <w:rFonts w:cs="Calibri" w:cstheme="minorAscii"/>
            <w:sz w:val="24"/>
            <w:szCs w:val="24"/>
          </w:rPr>
          <w:delText>!</w:delText>
        </w:r>
      </w:del>
      <w:r w:rsidRPr="07008754" w:rsidR="07008754">
        <w:rPr>
          <w:rFonts w:cs="Calibri" w:cstheme="minorAscii"/>
          <w:sz w:val="24"/>
          <w:szCs w:val="24"/>
        </w:rPr>
        <w:t xml:space="preserve">” I shout. </w:t>
      </w:r>
      <w:r w:rsidRPr="07008754" w:rsidR="07008754">
        <w:rPr>
          <w:rFonts w:cs="Calibri" w:cstheme="minorAscii"/>
          <w:sz w:val="24"/>
          <w:szCs w:val="24"/>
        </w:rPr>
        <w:t>I’m</w:t>
      </w:r>
      <w:r w:rsidRPr="07008754" w:rsidR="07008754">
        <w:rPr>
          <w:rFonts w:cs="Calibri" w:cstheme="minorAscii"/>
          <w:sz w:val="24"/>
          <w:szCs w:val="24"/>
        </w:rPr>
        <w:t xml:space="preserve"> so excited that I forget to have the mental conversation and go the </w:t>
      </w:r>
      <w:del w:author="Gary Smailes" w:date="2024-03-16T11:30:47.07Z" w:id="636399989">
        <w:r w:rsidRPr="07008754" w:rsidDel="07008754">
          <w:rPr>
            <w:rFonts w:cs="Calibri" w:cstheme="minorAscii"/>
            <w:sz w:val="24"/>
            <w:szCs w:val="24"/>
          </w:rPr>
          <w:delText>old fashioned</w:delText>
        </w:r>
      </w:del>
      <w:ins w:author="Gary Smailes" w:date="2024-03-16T11:30:47.071Z" w:id="921416918">
        <w:r w:rsidRPr="07008754" w:rsidR="07008754">
          <w:rPr>
            <w:rFonts w:cs="Calibri" w:cstheme="minorAscii"/>
            <w:sz w:val="24"/>
            <w:szCs w:val="24"/>
          </w:rPr>
          <w:t>old-fashioned</w:t>
        </w:r>
      </w:ins>
      <w:r w:rsidRPr="07008754" w:rsidR="07008754">
        <w:rPr>
          <w:rFonts w:cs="Calibri" w:cstheme="minorAscii"/>
          <w:sz w:val="24"/>
          <w:szCs w:val="24"/>
        </w:rPr>
        <w:t xml:space="preserve"> way.</w:t>
      </w:r>
    </w:p>
    <w:p w:rsidR="00176DAF" w:rsidP="00176DAF" w:rsidRDefault="007F0EEA" w14:paraId="24577855" w14:textId="77777777">
      <w:pPr>
        <w:spacing w:after="0"/>
        <w:ind w:firstLine="360"/>
        <w:rPr>
          <w:rFonts w:cstheme="minorHAnsi"/>
          <w:sz w:val="24"/>
          <w:szCs w:val="24"/>
        </w:rPr>
      </w:pPr>
      <w:r w:rsidRPr="009E7F4C">
        <w:rPr>
          <w:rFonts w:cstheme="minorHAnsi"/>
          <w:sz w:val="24"/>
          <w:szCs w:val="24"/>
        </w:rPr>
        <w:t>Maurice responds right away, as always, but he sounds peevish.</w:t>
      </w:r>
      <w:r w:rsidR="0071681A">
        <w:rPr>
          <w:rFonts w:cstheme="minorHAnsi"/>
          <w:sz w:val="24"/>
          <w:szCs w:val="24"/>
        </w:rPr>
        <w:t xml:space="preserve"> </w:t>
      </w:r>
      <w:r w:rsidRPr="009E7F4C">
        <w:rPr>
          <w:rFonts w:cstheme="minorHAnsi"/>
          <w:sz w:val="24"/>
          <w:szCs w:val="24"/>
        </w:rPr>
        <w:t>Like I’d woken him up or something.</w:t>
      </w:r>
      <w:r w:rsidR="0071681A">
        <w:rPr>
          <w:rFonts w:cstheme="minorHAnsi"/>
          <w:sz w:val="24"/>
          <w:szCs w:val="24"/>
        </w:rPr>
        <w:t xml:space="preserve"> </w:t>
      </w:r>
      <w:r w:rsidRPr="009E7F4C">
        <w:rPr>
          <w:rFonts w:cstheme="minorHAnsi"/>
          <w:sz w:val="24"/>
          <w:szCs w:val="24"/>
        </w:rPr>
        <w:t>“Mr. Stern, why do you sound like you’re underwater?” he asks.</w:t>
      </w:r>
      <w:r w:rsidR="0071681A">
        <w:rPr>
          <w:rFonts w:cstheme="minorHAnsi"/>
          <w:sz w:val="24"/>
          <w:szCs w:val="24"/>
        </w:rPr>
        <w:t xml:space="preserve"> </w:t>
      </w:r>
      <w:r w:rsidRPr="009E7F4C">
        <w:rPr>
          <w:rFonts w:cstheme="minorHAnsi"/>
          <w:sz w:val="24"/>
          <w:szCs w:val="24"/>
        </w:rPr>
        <w:t>“You’re not actually talking out loud, are you?”</w:t>
      </w:r>
    </w:p>
    <w:p w:rsidR="00176DAF" w:rsidP="07008754" w:rsidRDefault="007F0EEA" w14:paraId="61C9B3DD" w14:textId="64E3691C">
      <w:pPr>
        <w:spacing w:after="0"/>
        <w:ind w:firstLine="360"/>
        <w:rPr>
          <w:rFonts w:cs="Calibri" w:cstheme="minorAscii"/>
          <w:sz w:val="24"/>
          <w:szCs w:val="24"/>
        </w:rPr>
      </w:pPr>
      <w:r w:rsidRPr="07008754" w:rsidR="07008754">
        <w:rPr>
          <w:rFonts w:cs="Calibri" w:cstheme="minorAscii"/>
          <w:sz w:val="24"/>
          <w:szCs w:val="24"/>
        </w:rPr>
        <w:t>“We’re having tryouts</w:t>
      </w:r>
      <w:ins w:author="Gary Smailes" w:date="2024-03-16T11:30:58.868Z" w:id="1914876302">
        <w:r w:rsidRPr="07008754" w:rsidR="07008754">
          <w:rPr>
            <w:rFonts w:cs="Calibri" w:cstheme="minorAscii"/>
            <w:sz w:val="24"/>
            <w:szCs w:val="24"/>
          </w:rPr>
          <w:t>,</w:t>
        </w:r>
      </w:ins>
      <w:del w:author="Gary Smailes" w:date="2024-03-16T11:30:58.492Z" w:id="1742757274">
        <w:r w:rsidRPr="07008754" w:rsidDel="07008754">
          <w:rPr>
            <w:rFonts w:cs="Calibri" w:cstheme="minorAscii"/>
            <w:sz w:val="24"/>
            <w:szCs w:val="24"/>
          </w:rPr>
          <w:delText>!</w:delText>
        </w:r>
      </w:del>
      <w:r w:rsidRPr="07008754" w:rsidR="07008754">
        <w:rPr>
          <w:rFonts w:cs="Calibri" w:cstheme="minorAscii"/>
          <w:sz w:val="24"/>
          <w:szCs w:val="24"/>
        </w:rPr>
        <w:t xml:space="preserve">” I </w:t>
      </w:r>
      <w:r w:rsidRPr="07008754" w:rsidR="07008754">
        <w:rPr>
          <w:rFonts w:cs="Calibri" w:cstheme="minorAscii"/>
          <w:sz w:val="24"/>
          <w:szCs w:val="24"/>
        </w:rPr>
        <w:t>say</w:t>
      </w:r>
      <w:r w:rsidRPr="07008754" w:rsidR="07008754">
        <w:rPr>
          <w:rFonts w:cs="Calibri" w:cstheme="minorAscii"/>
          <w:sz w:val="24"/>
          <w:szCs w:val="24"/>
        </w:rPr>
        <w:t>. Still shouting.</w:t>
      </w:r>
    </w:p>
    <w:p w:rsidR="00176DAF" w:rsidP="00176DAF" w:rsidRDefault="007F0EEA" w14:paraId="0B587D75" w14:textId="77777777">
      <w:pPr>
        <w:spacing w:after="0"/>
        <w:ind w:firstLine="360"/>
        <w:rPr>
          <w:rFonts w:cstheme="minorHAnsi"/>
          <w:sz w:val="24"/>
          <w:szCs w:val="24"/>
        </w:rPr>
      </w:pPr>
      <w:r w:rsidRPr="009E7F4C">
        <w:rPr>
          <w:rFonts w:cstheme="minorHAnsi"/>
          <w:sz w:val="24"/>
          <w:szCs w:val="24"/>
        </w:rPr>
        <w:t>“For what?</w:t>
      </w:r>
      <w:r w:rsidR="0071681A">
        <w:rPr>
          <w:rFonts w:cstheme="minorHAnsi"/>
          <w:sz w:val="24"/>
          <w:szCs w:val="24"/>
        </w:rPr>
        <w:t xml:space="preserve"> </w:t>
      </w:r>
      <w:r w:rsidRPr="009E7F4C">
        <w:rPr>
          <w:rFonts w:cstheme="minorHAnsi"/>
          <w:sz w:val="24"/>
          <w:szCs w:val="24"/>
        </w:rPr>
        <w:t>We already have a –“</w:t>
      </w:r>
    </w:p>
    <w:p w:rsidR="00176DAF" w:rsidP="00176DAF" w:rsidRDefault="007F0EEA" w14:paraId="6F8B1BAF" w14:textId="77777777">
      <w:pPr>
        <w:spacing w:after="0"/>
        <w:ind w:firstLine="360"/>
        <w:rPr>
          <w:rFonts w:cstheme="minorHAnsi"/>
          <w:sz w:val="24"/>
          <w:szCs w:val="24"/>
        </w:rPr>
      </w:pPr>
      <w:r w:rsidRPr="009E7F4C">
        <w:rPr>
          <w:rFonts w:cstheme="minorHAnsi"/>
          <w:sz w:val="24"/>
          <w:szCs w:val="24"/>
        </w:rPr>
        <w:t>“For a new defensive coordinator.</w:t>
      </w:r>
      <w:r w:rsidR="0071681A">
        <w:rPr>
          <w:rFonts w:cstheme="minorHAnsi"/>
          <w:sz w:val="24"/>
          <w:szCs w:val="24"/>
        </w:rPr>
        <w:t xml:space="preserve"> </w:t>
      </w:r>
      <w:r w:rsidRPr="009E7F4C">
        <w:rPr>
          <w:rFonts w:cstheme="minorHAnsi"/>
          <w:sz w:val="24"/>
          <w:szCs w:val="24"/>
        </w:rPr>
        <w:t>I fired Bucky.”</w:t>
      </w:r>
    </w:p>
    <w:p w:rsidR="00176DAF" w:rsidP="00176DAF" w:rsidRDefault="007F0EEA" w14:paraId="34CE65A6" w14:textId="77777777">
      <w:pPr>
        <w:spacing w:after="0"/>
        <w:ind w:firstLine="360"/>
        <w:rPr>
          <w:rFonts w:cstheme="minorHAnsi"/>
          <w:sz w:val="24"/>
          <w:szCs w:val="24"/>
        </w:rPr>
      </w:pPr>
      <w:r w:rsidRPr="009E7F4C">
        <w:rPr>
          <w:rFonts w:cstheme="minorHAnsi"/>
          <w:sz w:val="24"/>
          <w:szCs w:val="24"/>
        </w:rPr>
        <w:t>“You what?</w:t>
      </w:r>
      <w:r w:rsidR="0071681A">
        <w:rPr>
          <w:rFonts w:cstheme="minorHAnsi"/>
          <w:sz w:val="24"/>
          <w:szCs w:val="24"/>
        </w:rPr>
        <w:t xml:space="preserve"> </w:t>
      </w:r>
      <w:r w:rsidRPr="009E7F4C">
        <w:rPr>
          <w:rFonts w:cstheme="minorHAnsi"/>
          <w:sz w:val="24"/>
          <w:szCs w:val="24"/>
        </w:rPr>
        <w:t>But I just finished –“</w:t>
      </w:r>
    </w:p>
    <w:p w:rsidR="00176DAF" w:rsidP="07008754" w:rsidRDefault="007F0EEA" w14:paraId="3FC8413B" w14:textId="747707D1">
      <w:pPr>
        <w:spacing w:after="0"/>
        <w:ind w:firstLine="360"/>
        <w:rPr>
          <w:rFonts w:cs="Calibri" w:cstheme="minorAscii"/>
          <w:sz w:val="24"/>
          <w:szCs w:val="24"/>
        </w:rPr>
      </w:pPr>
      <w:r w:rsidRPr="07008754" w:rsidR="07008754">
        <w:rPr>
          <w:rFonts w:cs="Calibri" w:cstheme="minorAscii"/>
          <w:sz w:val="24"/>
          <w:szCs w:val="24"/>
        </w:rPr>
        <w:t>“</w:t>
      </w:r>
      <w:r w:rsidRPr="07008754" w:rsidR="07008754">
        <w:rPr>
          <w:rFonts w:cs="Calibri" w:cstheme="minorAscii"/>
          <w:sz w:val="24"/>
          <w:szCs w:val="24"/>
        </w:rPr>
        <w:t>Doesn’t</w:t>
      </w:r>
      <w:r w:rsidRPr="07008754" w:rsidR="07008754">
        <w:rPr>
          <w:rFonts w:cs="Calibri" w:cstheme="minorAscii"/>
          <w:sz w:val="24"/>
          <w:szCs w:val="24"/>
        </w:rPr>
        <w:t xml:space="preserve"> matter</w:t>
      </w:r>
      <w:ins w:author="Gary Smailes" w:date="2024-03-16T11:31:07.763Z" w:id="1737264804">
        <w:r w:rsidRPr="07008754" w:rsidR="07008754">
          <w:rPr>
            <w:rFonts w:cs="Calibri" w:cstheme="minorAscii"/>
            <w:sz w:val="24"/>
            <w:szCs w:val="24"/>
          </w:rPr>
          <w:t>.</w:t>
        </w:r>
      </w:ins>
      <w:del w:author="Gary Smailes" w:date="2024-03-16T11:31:07.467Z" w:id="713514934">
        <w:r w:rsidRPr="07008754" w:rsidDel="07008754">
          <w:rPr>
            <w:rFonts w:cs="Calibri" w:cstheme="minorAscii"/>
            <w:sz w:val="24"/>
            <w:szCs w:val="24"/>
          </w:rPr>
          <w:delText>!</w:delText>
        </w:r>
      </w:del>
      <w:r w:rsidRPr="07008754" w:rsidR="07008754">
        <w:rPr>
          <w:rFonts w:cs="Calibri" w:cstheme="minorAscii"/>
          <w:sz w:val="24"/>
          <w:szCs w:val="24"/>
        </w:rPr>
        <w:t xml:space="preserve"> We need a new one. </w:t>
      </w:r>
      <w:r w:rsidRPr="07008754" w:rsidR="07008754">
        <w:rPr>
          <w:rFonts w:cs="Calibri" w:cstheme="minorAscii"/>
          <w:sz w:val="24"/>
          <w:szCs w:val="24"/>
        </w:rPr>
        <w:t>We’re</w:t>
      </w:r>
      <w:r w:rsidRPr="07008754" w:rsidR="07008754">
        <w:rPr>
          <w:rFonts w:cs="Calibri" w:cstheme="minorAscii"/>
          <w:sz w:val="24"/>
          <w:szCs w:val="24"/>
        </w:rPr>
        <w:t xml:space="preserve"> going to have tryouts. I need you to put it together.”</w:t>
      </w:r>
    </w:p>
    <w:p w:rsidR="00176DAF" w:rsidP="00176DAF" w:rsidRDefault="007F0EEA" w14:paraId="146E3101" w14:textId="77777777">
      <w:pPr>
        <w:spacing w:after="0"/>
        <w:ind w:firstLine="360"/>
        <w:rPr>
          <w:rFonts w:cstheme="minorHAnsi"/>
          <w:sz w:val="24"/>
          <w:szCs w:val="24"/>
        </w:rPr>
      </w:pPr>
      <w:r w:rsidRPr="009E7F4C">
        <w:rPr>
          <w:rFonts w:cstheme="minorHAnsi"/>
          <w:sz w:val="24"/>
          <w:szCs w:val="24"/>
        </w:rPr>
        <w:t>“Very well, Mr. Stern.</w:t>
      </w:r>
      <w:r w:rsidR="0071681A">
        <w:rPr>
          <w:rFonts w:cstheme="minorHAnsi"/>
          <w:sz w:val="24"/>
          <w:szCs w:val="24"/>
        </w:rPr>
        <w:t xml:space="preserve"> </w:t>
      </w:r>
      <w:r w:rsidRPr="009E7F4C">
        <w:rPr>
          <w:rFonts w:cstheme="minorHAnsi"/>
          <w:sz w:val="24"/>
          <w:szCs w:val="24"/>
        </w:rPr>
        <w:t>When do you want to have these tryouts?”</w:t>
      </w:r>
    </w:p>
    <w:p w:rsidR="00176DAF" w:rsidP="00176DAF" w:rsidRDefault="007F0EEA" w14:paraId="4A01ABD0" w14:textId="77777777">
      <w:pPr>
        <w:spacing w:after="0"/>
        <w:ind w:firstLine="360"/>
        <w:rPr>
          <w:rFonts w:cstheme="minorHAnsi"/>
          <w:sz w:val="24"/>
          <w:szCs w:val="24"/>
        </w:rPr>
      </w:pPr>
      <w:r w:rsidRPr="009E7F4C">
        <w:rPr>
          <w:rFonts w:cstheme="minorHAnsi"/>
          <w:sz w:val="24"/>
          <w:szCs w:val="24"/>
        </w:rPr>
        <w:t>“Tomorrow morning.”</w:t>
      </w:r>
    </w:p>
    <w:p w:rsidR="00176DAF" w:rsidP="00176DAF" w:rsidRDefault="007F0EEA" w14:paraId="7109D6B2" w14:textId="77777777">
      <w:pPr>
        <w:spacing w:after="0"/>
        <w:ind w:firstLine="360"/>
        <w:rPr>
          <w:rFonts w:cstheme="minorHAnsi"/>
          <w:sz w:val="24"/>
          <w:szCs w:val="24"/>
        </w:rPr>
      </w:pPr>
      <w:r w:rsidRPr="009E7F4C">
        <w:rPr>
          <w:rFonts w:cstheme="minorHAnsi"/>
          <w:sz w:val="24"/>
          <w:szCs w:val="24"/>
        </w:rPr>
        <w:t>“To-tom- what?</w:t>
      </w:r>
      <w:r w:rsidR="0071681A">
        <w:rPr>
          <w:rFonts w:cstheme="minorHAnsi"/>
          <w:sz w:val="24"/>
          <w:szCs w:val="24"/>
        </w:rPr>
        <w:t xml:space="preserve"> </w:t>
      </w:r>
      <w:r w:rsidRPr="009E7F4C">
        <w:rPr>
          <w:rFonts w:cstheme="minorHAnsi"/>
          <w:sz w:val="24"/>
          <w:szCs w:val="24"/>
        </w:rPr>
        <w:t>What do you mean, tomorrow morning?”</w:t>
      </w:r>
    </w:p>
    <w:p w:rsidR="002E2D41" w:rsidP="00176DAF" w:rsidRDefault="007F0EEA" w14:paraId="04F57A6D" w14:textId="3D293603">
      <w:pPr>
        <w:spacing w:after="0"/>
        <w:ind w:firstLine="360"/>
        <w:rPr>
          <w:rFonts w:ascii="Tahoma" w:hAnsi="Tahoma" w:cs="Tahoma"/>
          <w:sz w:val="24"/>
          <w:szCs w:val="24"/>
        </w:rPr>
      </w:pPr>
      <w:r w:rsidRPr="009E7F4C">
        <w:rPr>
          <w:rFonts w:cstheme="minorHAnsi"/>
          <w:sz w:val="24"/>
          <w:szCs w:val="24"/>
        </w:rPr>
        <w:t>“Well, we’ve got a game in four days, and I need a couple days breaking the new guy in.</w:t>
      </w:r>
      <w:r w:rsidR="0071681A">
        <w:rPr>
          <w:rFonts w:cstheme="minorHAnsi"/>
          <w:sz w:val="24"/>
          <w:szCs w:val="24"/>
        </w:rPr>
        <w:t xml:space="preserve"> </w:t>
      </w:r>
      <w:r w:rsidRPr="009E7F4C">
        <w:rPr>
          <w:rFonts w:cstheme="minorHAnsi"/>
          <w:sz w:val="24"/>
          <w:szCs w:val="24"/>
        </w:rPr>
        <w:t>So, yeah, tomorrow morning.</w:t>
      </w:r>
      <w:r w:rsidR="0071681A">
        <w:rPr>
          <w:rFonts w:cstheme="minorHAnsi"/>
          <w:sz w:val="24"/>
          <w:szCs w:val="24"/>
        </w:rPr>
        <w:t xml:space="preserve"> </w:t>
      </w:r>
      <w:r w:rsidRPr="009E7F4C">
        <w:rPr>
          <w:rFonts w:cstheme="minorHAnsi"/>
          <w:sz w:val="24"/>
          <w:szCs w:val="24"/>
        </w:rPr>
        <w:t>Unless I’m asking too much of you.”</w:t>
      </w:r>
    </w:p>
    <w:p w:rsidR="00176DAF" w:rsidP="00176DAF" w:rsidRDefault="007F0EEA" w14:paraId="085E0944" w14:textId="77777777">
      <w:pPr>
        <w:spacing w:after="0"/>
        <w:ind w:firstLine="360"/>
        <w:rPr>
          <w:rFonts w:cstheme="minorHAnsi"/>
          <w:sz w:val="24"/>
          <w:szCs w:val="24"/>
        </w:rPr>
      </w:pPr>
      <w:r w:rsidRPr="009E7F4C">
        <w:rPr>
          <w:rFonts w:ascii="Calibri" w:hAnsi="Calibri" w:cs="Calibri"/>
          <w:sz w:val="24"/>
          <w:szCs w:val="24"/>
        </w:rPr>
        <w:t>“</w:t>
      </w:r>
      <w:r w:rsidRPr="009E7F4C">
        <w:rPr>
          <w:rFonts w:cstheme="minorHAnsi"/>
          <w:sz w:val="24"/>
          <w:szCs w:val="24"/>
        </w:rPr>
        <w:t>Did I say that?</w:t>
      </w:r>
      <w:r w:rsidR="0071681A">
        <w:rPr>
          <w:rFonts w:cstheme="minorHAnsi"/>
          <w:sz w:val="24"/>
          <w:szCs w:val="24"/>
        </w:rPr>
        <w:t xml:space="preserve"> </w:t>
      </w:r>
      <w:r w:rsidRPr="009E7F4C">
        <w:rPr>
          <w:rFonts w:cstheme="minorHAnsi"/>
          <w:sz w:val="24"/>
          <w:szCs w:val="24"/>
        </w:rPr>
        <w:t>Did you hear me say that, Mr. Stern?</w:t>
      </w:r>
      <w:r w:rsidRPr="009E7F4C">
        <w:rPr>
          <w:rFonts w:ascii="Calibri" w:hAnsi="Calibri" w:cs="Calibri"/>
          <w:sz w:val="24"/>
          <w:szCs w:val="24"/>
        </w:rPr>
        <w:t>”</w:t>
      </w:r>
    </w:p>
    <w:p w:rsidR="00176DAF" w:rsidP="00176DAF" w:rsidRDefault="007F0EEA" w14:paraId="0E0FB761" w14:textId="77777777">
      <w:pPr>
        <w:spacing w:after="0"/>
        <w:ind w:firstLine="360"/>
        <w:rPr>
          <w:rFonts w:cstheme="minorHAnsi"/>
          <w:sz w:val="24"/>
          <w:szCs w:val="24"/>
        </w:rPr>
      </w:pPr>
      <w:r w:rsidRPr="009E7F4C">
        <w:rPr>
          <w:rFonts w:cstheme="minorHAnsi"/>
          <w:sz w:val="24"/>
          <w:szCs w:val="24"/>
        </w:rPr>
        <w:lastRenderedPageBreak/>
        <w:t>“Put the word out to the pirate clans that we’re looking, and that tryouts are tomorrow.</w:t>
      </w:r>
      <w:r w:rsidR="0071681A">
        <w:rPr>
          <w:rFonts w:cstheme="minorHAnsi"/>
          <w:sz w:val="24"/>
          <w:szCs w:val="24"/>
        </w:rPr>
        <w:t xml:space="preserve"> </w:t>
      </w:r>
      <w:r w:rsidRPr="009E7F4C">
        <w:rPr>
          <w:rFonts w:cstheme="minorHAnsi"/>
          <w:sz w:val="24"/>
          <w:szCs w:val="24"/>
        </w:rPr>
        <w:t>Got all that?”</w:t>
      </w:r>
    </w:p>
    <w:p w:rsidR="00176DAF" w:rsidP="07008754" w:rsidRDefault="007F0EEA" w14:paraId="2A6FAFC9" w14:textId="5321645A">
      <w:pPr>
        <w:spacing w:after="0"/>
        <w:ind w:firstLine="360"/>
        <w:rPr>
          <w:rFonts w:cs="Calibri" w:cstheme="minorAscii"/>
          <w:sz w:val="24"/>
          <w:szCs w:val="24"/>
        </w:rPr>
      </w:pPr>
      <w:r w:rsidRPr="07008754" w:rsidR="07008754">
        <w:rPr>
          <w:rFonts w:cs="Calibri" w:cstheme="minorAscii"/>
          <w:sz w:val="24"/>
          <w:szCs w:val="24"/>
        </w:rPr>
        <w:t xml:space="preserve">“Mr. Stern, I have dictated the Galactic President’s inauguration speech from memory. At gunpoint. I believe I can remember your </w:t>
      </w:r>
      <w:del w:author="Gary Smailes" w:date="2024-03-16T11:31:39.053Z" w:id="375273064">
        <w:r w:rsidRPr="07008754" w:rsidDel="07008754">
          <w:rPr>
            <w:rFonts w:cs="Calibri" w:cstheme="minorAscii"/>
            <w:sz w:val="24"/>
            <w:szCs w:val="24"/>
          </w:rPr>
          <w:delText>sixteen word</w:delText>
        </w:r>
      </w:del>
      <w:ins w:author="Gary Smailes" w:date="2024-03-16T11:31:39.056Z" w:id="1534602960">
        <w:r w:rsidRPr="07008754" w:rsidR="07008754">
          <w:rPr>
            <w:rFonts w:cs="Calibri" w:cstheme="minorAscii"/>
            <w:sz w:val="24"/>
            <w:szCs w:val="24"/>
          </w:rPr>
          <w:t>sixteen-word</w:t>
        </w:r>
      </w:ins>
      <w:r w:rsidRPr="07008754" w:rsidR="07008754">
        <w:rPr>
          <w:rFonts w:cs="Calibri" w:cstheme="minorAscii"/>
          <w:sz w:val="24"/>
          <w:szCs w:val="24"/>
        </w:rPr>
        <w:t xml:space="preserve"> sentence.”</w:t>
      </w:r>
    </w:p>
    <w:p w:rsidR="00176DAF" w:rsidP="00176DAF" w:rsidRDefault="007F0EEA" w14:paraId="3043F6B1" w14:textId="77777777">
      <w:pPr>
        <w:spacing w:after="0"/>
        <w:ind w:firstLine="360"/>
        <w:rPr>
          <w:rFonts w:cstheme="minorHAnsi"/>
          <w:sz w:val="24"/>
          <w:szCs w:val="24"/>
        </w:rPr>
      </w:pPr>
      <w:r w:rsidRPr="009E7F4C">
        <w:rPr>
          <w:rFonts w:cstheme="minorHAnsi"/>
          <w:sz w:val="24"/>
          <w:szCs w:val="24"/>
        </w:rPr>
        <w:t>I stop to count.</w:t>
      </w:r>
    </w:p>
    <w:p w:rsidR="00176DAF" w:rsidP="00176DAF" w:rsidRDefault="007F0EEA" w14:paraId="6ADCB0CB" w14:textId="77777777">
      <w:pPr>
        <w:spacing w:after="0"/>
        <w:ind w:firstLine="360"/>
        <w:rPr>
          <w:rFonts w:cstheme="minorHAnsi"/>
          <w:sz w:val="24"/>
          <w:szCs w:val="24"/>
        </w:rPr>
      </w:pPr>
      <w:r w:rsidRPr="009E7F4C">
        <w:rPr>
          <w:rFonts w:cstheme="minorHAnsi"/>
          <w:sz w:val="24"/>
          <w:szCs w:val="24"/>
        </w:rPr>
        <w:t>Maurice sniffs.</w:t>
      </w:r>
      <w:r w:rsidR="0071681A">
        <w:rPr>
          <w:rFonts w:cstheme="minorHAnsi"/>
          <w:sz w:val="24"/>
          <w:szCs w:val="24"/>
        </w:rPr>
        <w:t xml:space="preserve"> </w:t>
      </w:r>
      <w:r w:rsidRPr="009E7F4C">
        <w:rPr>
          <w:rFonts w:cstheme="minorHAnsi"/>
          <w:sz w:val="24"/>
          <w:szCs w:val="24"/>
        </w:rPr>
        <w:t>“I can hear you counting in your head, Mr. Stern.</w:t>
      </w:r>
      <w:r w:rsidR="0071681A">
        <w:rPr>
          <w:rFonts w:cstheme="minorHAnsi"/>
          <w:sz w:val="24"/>
          <w:szCs w:val="24"/>
        </w:rPr>
        <w:t xml:space="preserve"> </w:t>
      </w:r>
      <w:r w:rsidRPr="009E7F4C">
        <w:rPr>
          <w:rFonts w:cstheme="minorHAnsi"/>
          <w:sz w:val="24"/>
          <w:szCs w:val="24"/>
        </w:rPr>
        <w:t>Sixteen words, I assure you.</w:t>
      </w:r>
      <w:r w:rsidR="0071681A">
        <w:rPr>
          <w:rFonts w:cstheme="minorHAnsi"/>
          <w:sz w:val="24"/>
          <w:szCs w:val="24"/>
        </w:rPr>
        <w:t xml:space="preserve"> </w:t>
      </w:r>
      <w:r w:rsidRPr="009E7F4C">
        <w:rPr>
          <w:rFonts w:cstheme="minorHAnsi"/>
          <w:sz w:val="24"/>
          <w:szCs w:val="24"/>
        </w:rPr>
        <w:t>Was there anything else?”</w:t>
      </w:r>
    </w:p>
    <w:p w:rsidR="00176DAF" w:rsidP="00176DAF" w:rsidRDefault="007F0EEA" w14:paraId="0EFB8307" w14:textId="77777777">
      <w:pPr>
        <w:spacing w:after="0"/>
        <w:ind w:firstLine="360"/>
        <w:rPr>
          <w:rFonts w:cstheme="minorHAnsi"/>
          <w:sz w:val="24"/>
          <w:szCs w:val="24"/>
        </w:rPr>
      </w:pPr>
      <w:r w:rsidRPr="009E7F4C">
        <w:rPr>
          <w:rFonts w:cstheme="minorHAnsi"/>
          <w:sz w:val="24"/>
          <w:szCs w:val="24"/>
        </w:rPr>
        <w:t>“No.</w:t>
      </w:r>
      <w:r w:rsidR="0071681A">
        <w:rPr>
          <w:rFonts w:cstheme="minorHAnsi"/>
          <w:sz w:val="24"/>
          <w:szCs w:val="24"/>
        </w:rPr>
        <w:t xml:space="preserve"> </w:t>
      </w:r>
      <w:r w:rsidRPr="009E7F4C">
        <w:rPr>
          <w:rFonts w:cstheme="minorHAnsi"/>
          <w:sz w:val="24"/>
          <w:szCs w:val="24"/>
        </w:rPr>
        <w:t>So I’ll let you get to it then!</w:t>
      </w:r>
      <w:r w:rsidR="0071681A">
        <w:rPr>
          <w:rFonts w:cstheme="minorHAnsi"/>
          <w:sz w:val="24"/>
          <w:szCs w:val="24"/>
        </w:rPr>
        <w:t xml:space="preserve"> </w:t>
      </w:r>
      <w:r w:rsidRPr="009E7F4C">
        <w:rPr>
          <w:rFonts w:cstheme="minorHAnsi"/>
          <w:sz w:val="24"/>
          <w:szCs w:val="24"/>
        </w:rPr>
        <w:t>Bye!”</w:t>
      </w:r>
    </w:p>
    <w:p w:rsidR="00176DAF" w:rsidP="00176DAF" w:rsidRDefault="007F0EEA" w14:paraId="2B07BD9E" w14:textId="77777777">
      <w:pPr>
        <w:spacing w:after="0"/>
        <w:ind w:firstLine="360"/>
        <w:rPr>
          <w:rFonts w:cstheme="minorHAnsi"/>
          <w:sz w:val="24"/>
          <w:szCs w:val="24"/>
        </w:rPr>
      </w:pPr>
      <w:r w:rsidRPr="009E7F4C">
        <w:rPr>
          <w:rFonts w:cstheme="minorHAnsi"/>
          <w:sz w:val="24"/>
          <w:szCs w:val="24"/>
        </w:rPr>
        <w:t>I disconnect and turn back to Laura.</w:t>
      </w:r>
      <w:r w:rsidR="0071681A">
        <w:rPr>
          <w:rFonts w:cstheme="minorHAnsi"/>
          <w:sz w:val="24"/>
          <w:szCs w:val="24"/>
        </w:rPr>
        <w:t xml:space="preserve"> </w:t>
      </w:r>
      <w:r w:rsidRPr="009E7F4C">
        <w:rPr>
          <w:rFonts w:cstheme="minorHAnsi"/>
          <w:sz w:val="24"/>
          <w:szCs w:val="24"/>
        </w:rPr>
        <w:t>“Well, that’s all set.</w:t>
      </w:r>
      <w:r w:rsidR="0071681A">
        <w:rPr>
          <w:rFonts w:cstheme="minorHAnsi"/>
          <w:sz w:val="24"/>
          <w:szCs w:val="24"/>
        </w:rPr>
        <w:t xml:space="preserve"> </w:t>
      </w:r>
      <w:r w:rsidRPr="009E7F4C">
        <w:rPr>
          <w:rFonts w:cstheme="minorHAnsi"/>
          <w:sz w:val="24"/>
          <w:szCs w:val="24"/>
        </w:rPr>
        <w:t>You have any plans this afternoon?”</w:t>
      </w:r>
    </w:p>
    <w:p w:rsidR="00176DAF" w:rsidP="00176DAF" w:rsidRDefault="007F0EEA" w14:paraId="63E7DE04" w14:textId="77777777">
      <w:pPr>
        <w:spacing w:after="0"/>
        <w:ind w:firstLine="360"/>
        <w:rPr>
          <w:rFonts w:cstheme="minorHAnsi"/>
          <w:sz w:val="24"/>
          <w:szCs w:val="24"/>
        </w:rPr>
      </w:pPr>
      <w:r w:rsidRPr="009E7F4C">
        <w:rPr>
          <w:rFonts w:cstheme="minorHAnsi"/>
          <w:sz w:val="24"/>
          <w:szCs w:val="24"/>
        </w:rPr>
        <w:t>She stands up and stretches.</w:t>
      </w:r>
      <w:r w:rsidR="0071681A">
        <w:rPr>
          <w:rFonts w:cstheme="minorHAnsi"/>
          <w:sz w:val="24"/>
          <w:szCs w:val="24"/>
        </w:rPr>
        <w:t xml:space="preserve"> </w:t>
      </w:r>
      <w:r w:rsidRPr="009E7F4C">
        <w:rPr>
          <w:rFonts w:cstheme="minorHAnsi"/>
          <w:sz w:val="24"/>
          <w:szCs w:val="24"/>
        </w:rPr>
        <w:t>“I’ve got three suits I need to tear down, why?”</w:t>
      </w:r>
    </w:p>
    <w:p w:rsidR="00176DAF" w:rsidP="00176DAF" w:rsidRDefault="007F0EEA" w14:paraId="30703EE0" w14:textId="77777777">
      <w:pPr>
        <w:spacing w:after="0"/>
        <w:ind w:firstLine="360"/>
        <w:rPr>
          <w:rFonts w:cstheme="minorHAnsi"/>
          <w:sz w:val="24"/>
          <w:szCs w:val="24"/>
        </w:rPr>
      </w:pPr>
      <w:r w:rsidRPr="009E7F4C">
        <w:rPr>
          <w:rFonts w:cstheme="minorHAnsi"/>
          <w:sz w:val="24"/>
          <w:szCs w:val="24"/>
        </w:rPr>
        <w:t>I pinch her ass.</w:t>
      </w:r>
      <w:r w:rsidR="0071681A">
        <w:rPr>
          <w:rFonts w:cstheme="minorHAnsi"/>
          <w:sz w:val="24"/>
          <w:szCs w:val="24"/>
        </w:rPr>
        <w:t xml:space="preserve"> </w:t>
      </w:r>
      <w:r w:rsidRPr="009E7F4C">
        <w:rPr>
          <w:rFonts w:cstheme="minorHAnsi"/>
          <w:sz w:val="24"/>
          <w:szCs w:val="24"/>
        </w:rPr>
        <w:t>She yelps and swats at me.</w:t>
      </w:r>
      <w:r w:rsidR="0071681A">
        <w:rPr>
          <w:rFonts w:cstheme="minorHAnsi"/>
          <w:sz w:val="24"/>
          <w:szCs w:val="24"/>
        </w:rPr>
        <w:t xml:space="preserve"> </w:t>
      </w:r>
      <w:r w:rsidRPr="009E7F4C">
        <w:rPr>
          <w:rFonts w:cstheme="minorHAnsi"/>
          <w:sz w:val="24"/>
          <w:szCs w:val="24"/>
        </w:rPr>
        <w:t>“Ow!</w:t>
      </w:r>
      <w:r w:rsidR="0071681A">
        <w:rPr>
          <w:rFonts w:cstheme="minorHAnsi"/>
          <w:sz w:val="24"/>
          <w:szCs w:val="24"/>
        </w:rPr>
        <w:t xml:space="preserve"> </w:t>
      </w:r>
      <w:r w:rsidRPr="009E7F4C">
        <w:rPr>
          <w:rFonts w:cstheme="minorHAnsi"/>
          <w:sz w:val="24"/>
          <w:szCs w:val="24"/>
        </w:rPr>
        <w:t>Rick, you do that again and I’m going to-ow!</w:t>
      </w:r>
      <w:r w:rsidR="0071681A">
        <w:rPr>
          <w:rFonts w:cstheme="minorHAnsi"/>
          <w:sz w:val="24"/>
          <w:szCs w:val="24"/>
        </w:rPr>
        <w:t xml:space="preserve"> </w:t>
      </w:r>
      <w:r w:rsidRPr="009E7F4C">
        <w:rPr>
          <w:rFonts w:cstheme="minorHAnsi"/>
          <w:sz w:val="24"/>
          <w:szCs w:val="24"/>
        </w:rPr>
        <w:t>What the fuck did I just-ow!</w:t>
      </w:r>
      <w:r w:rsidR="0071681A">
        <w:rPr>
          <w:rFonts w:cstheme="minorHAnsi"/>
          <w:sz w:val="24"/>
          <w:szCs w:val="24"/>
        </w:rPr>
        <w:t xml:space="preserve"> </w:t>
      </w:r>
      <w:r w:rsidRPr="009E7F4C">
        <w:rPr>
          <w:rFonts w:cstheme="minorHAnsi"/>
          <w:sz w:val="24"/>
          <w:szCs w:val="24"/>
        </w:rPr>
        <w:t xml:space="preserve">Don’t you dare try to tickle </w:t>
      </w:r>
      <w:proofErr w:type="spellStart"/>
      <w:r w:rsidRPr="009E7F4C">
        <w:rPr>
          <w:rFonts w:cstheme="minorHAnsi"/>
          <w:sz w:val="24"/>
          <w:szCs w:val="24"/>
        </w:rPr>
        <w:t>meeeeeee</w:t>
      </w:r>
      <w:proofErr w:type="spellEnd"/>
      <w:r w:rsidRPr="009E7F4C">
        <w:rPr>
          <w:rFonts w:cstheme="minorHAnsi"/>
          <w:sz w:val="24"/>
          <w:szCs w:val="24"/>
        </w:rPr>
        <w:t>!”</w:t>
      </w:r>
    </w:p>
    <w:p w:rsidR="00652CEA" w:rsidP="00297E6E" w:rsidRDefault="007F0EEA" w14:paraId="6C054CAD" w14:textId="78992C6B">
      <w:pPr>
        <w:spacing w:after="0"/>
        <w:ind w:firstLine="360"/>
        <w:rPr>
          <w:rFonts w:cstheme="minorHAnsi"/>
          <w:sz w:val="24"/>
          <w:szCs w:val="24"/>
        </w:rPr>
        <w:sectPr w:rsidR="00652CEA"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The old trick still works.</w:t>
      </w:r>
      <w:r w:rsidR="0071681A">
        <w:rPr>
          <w:rFonts w:cstheme="minorHAnsi"/>
          <w:sz w:val="24"/>
          <w:szCs w:val="24"/>
        </w:rPr>
        <w:t xml:space="preserve"> </w:t>
      </w:r>
      <w:r w:rsidRPr="009E7F4C">
        <w:rPr>
          <w:rFonts w:cstheme="minorHAnsi"/>
          <w:sz w:val="24"/>
          <w:szCs w:val="24"/>
        </w:rPr>
        <w:t>Three pinches, a tickle torture and a small chase around the room.</w:t>
      </w:r>
      <w:r w:rsidR="0071681A">
        <w:rPr>
          <w:rFonts w:cstheme="minorHAnsi"/>
          <w:sz w:val="24"/>
          <w:szCs w:val="24"/>
        </w:rPr>
        <w:t xml:space="preserve"> </w:t>
      </w:r>
      <w:r w:rsidRPr="009E7F4C">
        <w:rPr>
          <w:rFonts w:cstheme="minorHAnsi"/>
          <w:sz w:val="24"/>
          <w:szCs w:val="24"/>
        </w:rPr>
        <w:t>I still have the keys to Laura’s safe.</w:t>
      </w:r>
    </w:p>
    <w:p w:rsidR="00176DAF" w:rsidP="00652CEA" w:rsidRDefault="007E5E10" w14:paraId="350DA4CA" w14:textId="21875FD0">
      <w:pPr>
        <w:spacing w:after="0"/>
        <w:rPr>
          <w:rFonts w:cstheme="minorHAnsi"/>
          <w:sz w:val="24"/>
          <w:szCs w:val="24"/>
        </w:rPr>
      </w:pPr>
      <w:r>
        <w:rPr>
          <w:rFonts w:cstheme="minorHAnsi"/>
          <w:sz w:val="24"/>
          <w:szCs w:val="24"/>
        </w:rPr>
        <w:lastRenderedPageBreak/>
        <w:t>19</w:t>
      </w:r>
    </w:p>
    <w:p w:rsidRPr="009E7F4C" w:rsidR="007F0EEA" w:rsidP="00176DAF" w:rsidRDefault="007F0EEA" w14:paraId="49B2C781" w14:textId="61C3F151">
      <w:pPr>
        <w:spacing w:after="0"/>
        <w:ind w:firstLine="360"/>
        <w:rPr>
          <w:rFonts w:cstheme="minorHAnsi"/>
          <w:sz w:val="24"/>
          <w:szCs w:val="24"/>
        </w:rPr>
      </w:pPr>
    </w:p>
    <w:p w:rsidR="00176DAF" w:rsidP="00652CEA" w:rsidRDefault="007F0EEA" w14:paraId="76A4BD8E" w14:textId="77777777">
      <w:pPr>
        <w:spacing w:after="0"/>
        <w:rPr>
          <w:rFonts w:cstheme="minorHAnsi"/>
          <w:sz w:val="24"/>
          <w:szCs w:val="24"/>
        </w:rPr>
      </w:pPr>
      <w:r w:rsidRPr="009E7F4C">
        <w:rPr>
          <w:rFonts w:cstheme="minorHAnsi"/>
          <w:sz w:val="24"/>
          <w:szCs w:val="24"/>
        </w:rPr>
        <w:t xml:space="preserve">I was expecting another round of craziness in the main lobby on the </w:t>
      </w:r>
      <w:r w:rsidRPr="001552BE">
        <w:rPr>
          <w:rFonts w:cstheme="minorHAnsi"/>
          <w:i/>
          <w:iCs/>
          <w:sz w:val="24"/>
          <w:szCs w:val="24"/>
        </w:rPr>
        <w:t>Hercules</w:t>
      </w:r>
      <w:r w:rsidRPr="009E7F4C">
        <w:rPr>
          <w:rFonts w:cstheme="minorHAnsi"/>
          <w:sz w:val="24"/>
          <w:szCs w:val="24"/>
        </w:rPr>
        <w:t>, but I don’t get it.</w:t>
      </w:r>
      <w:r w:rsidR="0071681A">
        <w:rPr>
          <w:rFonts w:cstheme="minorHAnsi"/>
          <w:sz w:val="24"/>
          <w:szCs w:val="24"/>
        </w:rPr>
        <w:t xml:space="preserve"> </w:t>
      </w:r>
      <w:r w:rsidRPr="009E7F4C">
        <w:rPr>
          <w:rFonts w:cstheme="minorHAnsi"/>
          <w:sz w:val="24"/>
          <w:szCs w:val="24"/>
        </w:rPr>
        <w:t>The last time I was here, it was full of pirates.</w:t>
      </w:r>
      <w:r w:rsidR="0071681A">
        <w:rPr>
          <w:rFonts w:cstheme="minorHAnsi"/>
          <w:sz w:val="24"/>
          <w:szCs w:val="24"/>
        </w:rPr>
        <w:t xml:space="preserve"> </w:t>
      </w:r>
      <w:r w:rsidRPr="009E7F4C">
        <w:rPr>
          <w:rFonts w:cstheme="minorHAnsi"/>
          <w:sz w:val="24"/>
          <w:szCs w:val="24"/>
        </w:rPr>
        <w:t>It was mayhem, like watching a pitched battle in, on and around a small-scale orgy, gambling den, and over five full-contact football games – all at once.</w:t>
      </w:r>
      <w:r w:rsidR="0071681A">
        <w:rPr>
          <w:rFonts w:cstheme="minorHAnsi"/>
          <w:sz w:val="24"/>
          <w:szCs w:val="24"/>
        </w:rPr>
        <w:t xml:space="preserve"> </w:t>
      </w:r>
      <w:r w:rsidRPr="009E7F4C">
        <w:rPr>
          <w:rFonts w:cstheme="minorHAnsi"/>
          <w:sz w:val="24"/>
          <w:szCs w:val="24"/>
        </w:rPr>
        <w:t>I’m taken aback at how quiet it is now.</w:t>
      </w:r>
      <w:r w:rsidR="0071681A">
        <w:rPr>
          <w:rFonts w:cstheme="minorHAnsi"/>
          <w:sz w:val="24"/>
          <w:szCs w:val="24"/>
        </w:rPr>
        <w:t xml:space="preserve"> </w:t>
      </w:r>
      <w:r w:rsidRPr="009E7F4C">
        <w:rPr>
          <w:rFonts w:cstheme="minorHAnsi"/>
          <w:sz w:val="24"/>
          <w:szCs w:val="24"/>
        </w:rPr>
        <w:t>Sure, I’d only given a day’s warning, but pirates are notorious for getting all riled up on short notice.</w:t>
      </w:r>
      <w:r w:rsidR="0071681A">
        <w:rPr>
          <w:rFonts w:cstheme="minorHAnsi"/>
          <w:sz w:val="24"/>
          <w:szCs w:val="24"/>
        </w:rPr>
        <w:t xml:space="preserve"> </w:t>
      </w:r>
      <w:r w:rsidRPr="009E7F4C">
        <w:rPr>
          <w:rFonts w:cstheme="minorHAnsi"/>
          <w:sz w:val="24"/>
          <w:szCs w:val="24"/>
        </w:rPr>
        <w:t>It’s kind of their thing.</w:t>
      </w:r>
    </w:p>
    <w:p w:rsidR="00176DAF" w:rsidP="00176DAF" w:rsidRDefault="007F0EEA" w14:paraId="57ED5CFD" w14:textId="77777777">
      <w:pPr>
        <w:spacing w:after="0"/>
        <w:ind w:firstLine="360"/>
        <w:rPr>
          <w:rFonts w:cstheme="minorHAnsi"/>
          <w:sz w:val="24"/>
          <w:szCs w:val="24"/>
        </w:rPr>
      </w:pPr>
      <w:r w:rsidRPr="009E7F4C">
        <w:rPr>
          <w:rFonts w:cstheme="minorHAnsi"/>
          <w:sz w:val="24"/>
          <w:szCs w:val="24"/>
        </w:rPr>
        <w:t>The room is practically empty.</w:t>
      </w:r>
      <w:r w:rsidR="0071681A">
        <w:rPr>
          <w:rFonts w:cstheme="minorHAnsi"/>
          <w:sz w:val="24"/>
          <w:szCs w:val="24"/>
        </w:rPr>
        <w:t xml:space="preserve"> </w:t>
      </w:r>
      <w:r w:rsidRPr="009E7F4C">
        <w:rPr>
          <w:rFonts w:cstheme="minorHAnsi"/>
          <w:sz w:val="24"/>
          <w:szCs w:val="24"/>
        </w:rPr>
        <w:t>I’m sure that I’d get an echo if I raised my voice.</w:t>
      </w:r>
      <w:r w:rsidR="0071681A">
        <w:rPr>
          <w:rFonts w:cstheme="minorHAnsi"/>
          <w:sz w:val="24"/>
          <w:szCs w:val="24"/>
        </w:rPr>
        <w:t xml:space="preserve"> </w:t>
      </w:r>
      <w:r w:rsidRPr="009E7F4C">
        <w:rPr>
          <w:rFonts w:cstheme="minorHAnsi"/>
          <w:sz w:val="24"/>
          <w:szCs w:val="24"/>
        </w:rPr>
        <w:t>At the far end of the lobby is a man, sitting on the floor.</w:t>
      </w:r>
      <w:r w:rsidR="0071681A">
        <w:rPr>
          <w:rFonts w:cstheme="minorHAnsi"/>
          <w:sz w:val="24"/>
          <w:szCs w:val="24"/>
        </w:rPr>
        <w:t xml:space="preserve"> </w:t>
      </w:r>
      <w:r w:rsidRPr="009E7F4C">
        <w:rPr>
          <w:rFonts w:cstheme="minorHAnsi"/>
          <w:sz w:val="24"/>
          <w:szCs w:val="24"/>
        </w:rPr>
        <w:t>He’s leaning up against the wall with his eyes closed.</w:t>
      </w:r>
      <w:r w:rsidR="0071681A">
        <w:rPr>
          <w:rFonts w:cstheme="minorHAnsi"/>
          <w:sz w:val="24"/>
          <w:szCs w:val="24"/>
        </w:rPr>
        <w:t xml:space="preserve"> </w:t>
      </w:r>
      <w:r w:rsidRPr="009E7F4C">
        <w:rPr>
          <w:rFonts w:cstheme="minorHAnsi"/>
          <w:sz w:val="24"/>
          <w:szCs w:val="24"/>
        </w:rPr>
        <w:t>There’s a backpack next to his feet, a brown leather thing as worn and wrinkled as its owner.</w:t>
      </w:r>
      <w:r w:rsidR="0071681A">
        <w:rPr>
          <w:rFonts w:cstheme="minorHAnsi"/>
          <w:sz w:val="24"/>
          <w:szCs w:val="24"/>
        </w:rPr>
        <w:t xml:space="preserve"> </w:t>
      </w:r>
      <w:r w:rsidRPr="009E7F4C">
        <w:rPr>
          <w:rFonts w:cstheme="minorHAnsi"/>
          <w:sz w:val="24"/>
          <w:szCs w:val="24"/>
        </w:rPr>
        <w:t>It moves, though, like there’s something sleeping inside of it.</w:t>
      </w:r>
      <w:r w:rsidR="0071681A">
        <w:rPr>
          <w:rFonts w:cstheme="minorHAnsi"/>
          <w:sz w:val="24"/>
          <w:szCs w:val="24"/>
        </w:rPr>
        <w:t xml:space="preserve"> </w:t>
      </w:r>
    </w:p>
    <w:p w:rsidR="00176DAF" w:rsidP="00176DAF" w:rsidRDefault="007F0EEA" w14:paraId="6F0F5358" w14:textId="77777777">
      <w:pPr>
        <w:spacing w:after="0"/>
        <w:ind w:firstLine="360"/>
        <w:rPr>
          <w:rFonts w:cstheme="minorHAnsi"/>
          <w:sz w:val="24"/>
          <w:szCs w:val="24"/>
        </w:rPr>
      </w:pPr>
      <w:r w:rsidRPr="009E7F4C">
        <w:rPr>
          <w:rFonts w:cstheme="minorHAnsi"/>
          <w:sz w:val="24"/>
          <w:szCs w:val="24"/>
        </w:rPr>
        <w:t>“I’m officially creeped out,” I mutter to myself.</w:t>
      </w:r>
    </w:p>
    <w:p w:rsidR="00176DAF" w:rsidP="07008754" w:rsidRDefault="007F0EEA" w14:paraId="43938C5C" w14:textId="0357F9DE">
      <w:pPr>
        <w:spacing w:after="0"/>
        <w:ind w:firstLine="360"/>
        <w:rPr>
          <w:del w:author="Gary Smailes" w:date="2024-03-16T12:32:12.369Z" w:id="1403520940"/>
          <w:rFonts w:cs="Calibri" w:cstheme="minorAscii"/>
          <w:sz w:val="24"/>
          <w:szCs w:val="24"/>
        </w:rPr>
      </w:pPr>
      <w:r w:rsidRPr="07008754" w:rsidR="07008754">
        <w:rPr>
          <w:rFonts w:cs="Calibri" w:cstheme="minorAscii"/>
          <w:sz w:val="24"/>
          <w:szCs w:val="24"/>
        </w:rPr>
        <w:t xml:space="preserve">The man’s eyes snap open. I can tell with my enhanced vision that </w:t>
      </w:r>
      <w:r w:rsidRPr="07008754" w:rsidR="07008754">
        <w:rPr>
          <w:rFonts w:cs="Calibri" w:cstheme="minorAscii"/>
          <w:sz w:val="24"/>
          <w:szCs w:val="24"/>
        </w:rPr>
        <w:t>he’s</w:t>
      </w:r>
      <w:r w:rsidRPr="07008754" w:rsidR="07008754">
        <w:rPr>
          <w:rFonts w:cs="Calibri" w:cstheme="minorAscii"/>
          <w:sz w:val="24"/>
          <w:szCs w:val="24"/>
        </w:rPr>
        <w:t xml:space="preserve"> looking right at me. Into my eyes. </w:t>
      </w:r>
      <w:r w:rsidRPr="07008754" w:rsidR="07008754">
        <w:rPr>
          <w:rFonts w:cs="Calibri" w:cstheme="minorAscii"/>
          <w:sz w:val="24"/>
          <w:szCs w:val="24"/>
        </w:rPr>
        <w:t>It’s</w:t>
      </w:r>
      <w:r w:rsidRPr="07008754" w:rsidR="07008754">
        <w:rPr>
          <w:rFonts w:cs="Calibri" w:cstheme="minorAscii"/>
          <w:sz w:val="24"/>
          <w:szCs w:val="24"/>
        </w:rPr>
        <w:t xml:space="preserve"> as creepy a stare as the slowly twitching thing in his backpack. The man plants his feet and walks himself up the wall. He never blinks.</w:t>
      </w:r>
      <w:ins w:author="Gary Smailes" w:date="2024-03-16T12:32:13.038Z" w:id="34102623">
        <w:r w:rsidRPr="07008754" w:rsidR="07008754">
          <w:rPr>
            <w:rFonts w:cs="Calibri" w:cstheme="minorAscii"/>
            <w:sz w:val="24"/>
            <w:szCs w:val="24"/>
          </w:rPr>
          <w:t xml:space="preserve"> </w:t>
        </w:r>
      </w:ins>
    </w:p>
    <w:p w:rsidR="00176DAF" w:rsidP="07008754" w:rsidRDefault="007F0EEA" w14:paraId="58FA2136" w14:textId="77777777">
      <w:pPr>
        <w:spacing w:after="0"/>
        <w:ind w:firstLine="0"/>
        <w:rPr>
          <w:rFonts w:cs="Calibri" w:cstheme="minorAscii"/>
          <w:sz w:val="24"/>
          <w:szCs w:val="24"/>
        </w:rPr>
        <w:pPrChange w:author="Gary Smailes" w:date="2024-03-16T12:32:12.231Z">
          <w:pPr>
            <w:spacing w:after="0"/>
            <w:ind w:firstLine="360"/>
          </w:pPr>
        </w:pPrChange>
      </w:pPr>
      <w:r w:rsidRPr="07008754" w:rsidR="07008754">
        <w:rPr>
          <w:rFonts w:cs="Calibri" w:cstheme="minorAscii"/>
          <w:sz w:val="24"/>
          <w:szCs w:val="24"/>
        </w:rPr>
        <w:t>The backpack’s top flips open.</w:t>
      </w:r>
      <w:r w:rsidRPr="07008754" w:rsidR="07008754">
        <w:rPr>
          <w:rFonts w:cs="Calibri" w:cstheme="minorAscii"/>
          <w:sz w:val="24"/>
          <w:szCs w:val="24"/>
        </w:rPr>
        <w:t xml:space="preserve"> </w:t>
      </w:r>
      <w:r w:rsidRPr="07008754" w:rsidR="07008754">
        <w:rPr>
          <w:rFonts w:cs="Calibri" w:cstheme="minorAscii"/>
          <w:sz w:val="24"/>
          <w:szCs w:val="24"/>
        </w:rPr>
        <w:t>Something orange skitters out of it and up the man’s pant leg.</w:t>
      </w:r>
      <w:r w:rsidRPr="07008754" w:rsidR="07008754">
        <w:rPr>
          <w:rFonts w:cs="Calibri" w:cstheme="minorAscii"/>
          <w:sz w:val="24"/>
          <w:szCs w:val="24"/>
        </w:rPr>
        <w:t xml:space="preserve"> </w:t>
      </w:r>
      <w:r w:rsidRPr="07008754" w:rsidR="07008754">
        <w:rPr>
          <w:rFonts w:cs="Calibri" w:cstheme="minorAscii"/>
          <w:sz w:val="24"/>
          <w:szCs w:val="24"/>
        </w:rPr>
        <w:t>It wriggles up and behind him and I see something bulge around his stomach and then it all smooths out.</w:t>
      </w:r>
      <w:r w:rsidRPr="07008754" w:rsidR="07008754">
        <w:rPr>
          <w:rFonts w:cs="Calibri" w:cstheme="minorAscii"/>
          <w:sz w:val="24"/>
          <w:szCs w:val="24"/>
        </w:rPr>
        <w:t xml:space="preserve"> </w:t>
      </w:r>
      <w:r w:rsidRPr="07008754" w:rsidR="07008754">
        <w:rPr>
          <w:rFonts w:cs="Calibri" w:cstheme="minorAscii"/>
          <w:sz w:val="24"/>
          <w:szCs w:val="24"/>
        </w:rPr>
        <w:t>The man never moves.</w:t>
      </w:r>
      <w:r w:rsidRPr="07008754" w:rsidR="07008754">
        <w:rPr>
          <w:rFonts w:cs="Calibri" w:cstheme="minorAscii"/>
          <w:sz w:val="24"/>
          <w:szCs w:val="24"/>
        </w:rPr>
        <w:t xml:space="preserve"> </w:t>
      </w:r>
    </w:p>
    <w:p w:rsidR="00176DAF" w:rsidP="00176DAF" w:rsidRDefault="007F0EEA" w14:paraId="322FBC76" w14:textId="77777777">
      <w:pPr>
        <w:spacing w:after="0"/>
        <w:ind w:firstLine="360"/>
        <w:rPr>
          <w:rFonts w:cstheme="minorHAnsi"/>
          <w:sz w:val="24"/>
          <w:szCs w:val="24"/>
        </w:rPr>
      </w:pPr>
      <w:r w:rsidRPr="009E7F4C">
        <w:rPr>
          <w:rFonts w:cstheme="minorHAnsi"/>
          <w:sz w:val="24"/>
          <w:szCs w:val="24"/>
        </w:rPr>
        <w:t>I’m happy I’m standing over here and he’s all the way over there.</w:t>
      </w:r>
      <w:r w:rsidR="0071681A">
        <w:rPr>
          <w:rFonts w:cstheme="minorHAnsi"/>
          <w:sz w:val="24"/>
          <w:szCs w:val="24"/>
        </w:rPr>
        <w:t xml:space="preserve"> </w:t>
      </w:r>
      <w:r w:rsidRPr="009E7F4C">
        <w:rPr>
          <w:rFonts w:cstheme="minorHAnsi"/>
          <w:sz w:val="24"/>
          <w:szCs w:val="24"/>
        </w:rPr>
        <w:t>If that had happened any closer, I would have backed up, closed the door, and then blasted everything out the airlock.</w:t>
      </w:r>
    </w:p>
    <w:p w:rsidR="00176DAF" w:rsidP="00176DAF" w:rsidRDefault="007F0EEA" w14:paraId="67D2889F" w14:textId="77777777">
      <w:pPr>
        <w:spacing w:after="0"/>
        <w:ind w:firstLine="360"/>
        <w:rPr>
          <w:rFonts w:cstheme="minorHAnsi"/>
          <w:sz w:val="24"/>
          <w:szCs w:val="24"/>
        </w:rPr>
      </w:pPr>
      <w:r w:rsidRPr="009E7F4C">
        <w:rPr>
          <w:rFonts w:cstheme="minorHAnsi"/>
          <w:sz w:val="24"/>
          <w:szCs w:val="24"/>
        </w:rPr>
        <w:t>“That would be extremely uncomfortable,” the man says.</w:t>
      </w:r>
    </w:p>
    <w:p w:rsidR="00176DAF" w:rsidP="00176DAF" w:rsidRDefault="007F0EEA" w14:paraId="55E4AF14" w14:textId="77777777">
      <w:pPr>
        <w:spacing w:after="0"/>
        <w:ind w:firstLine="360"/>
        <w:rPr>
          <w:rFonts w:cstheme="minorHAnsi"/>
          <w:sz w:val="24"/>
          <w:szCs w:val="24"/>
        </w:rPr>
      </w:pPr>
      <w:r w:rsidRPr="009E7F4C">
        <w:rPr>
          <w:rFonts w:cstheme="minorHAnsi"/>
          <w:sz w:val="24"/>
          <w:szCs w:val="24"/>
        </w:rPr>
        <w:t>Whoa.</w:t>
      </w:r>
      <w:r w:rsidR="0071681A">
        <w:rPr>
          <w:rFonts w:cstheme="minorHAnsi"/>
          <w:sz w:val="24"/>
          <w:szCs w:val="24"/>
        </w:rPr>
        <w:t xml:space="preserve"> </w:t>
      </w:r>
      <w:r w:rsidRPr="009E7F4C">
        <w:rPr>
          <w:rFonts w:cstheme="minorHAnsi"/>
          <w:sz w:val="24"/>
          <w:szCs w:val="24"/>
        </w:rPr>
        <w:t>The guy is telepathic.</w:t>
      </w:r>
    </w:p>
    <w:p w:rsidR="00176DAF" w:rsidP="00176DAF" w:rsidRDefault="007F0EEA" w14:paraId="234CFC83" w14:textId="77777777">
      <w:pPr>
        <w:spacing w:after="0"/>
        <w:ind w:firstLine="360"/>
        <w:rPr>
          <w:rFonts w:cstheme="minorHAnsi"/>
          <w:sz w:val="24"/>
          <w:szCs w:val="24"/>
        </w:rPr>
      </w:pPr>
      <w:r w:rsidRPr="009E7F4C">
        <w:rPr>
          <w:rFonts w:cstheme="minorHAnsi"/>
          <w:sz w:val="24"/>
          <w:szCs w:val="24"/>
        </w:rPr>
        <w:t>“I am not,” the man says, “but my friend is.</w:t>
      </w:r>
      <w:r w:rsidR="0071681A">
        <w:rPr>
          <w:rFonts w:cstheme="minorHAnsi"/>
          <w:sz w:val="24"/>
          <w:szCs w:val="24"/>
        </w:rPr>
        <w:t xml:space="preserve"> </w:t>
      </w:r>
      <w:r w:rsidRPr="009E7F4C">
        <w:rPr>
          <w:rFonts w:cstheme="minorHAnsi"/>
          <w:sz w:val="24"/>
          <w:szCs w:val="24"/>
        </w:rPr>
        <w:t>I see glimpses of your thoughts through her.”</w:t>
      </w:r>
    </w:p>
    <w:p w:rsidR="00176DAF" w:rsidP="00176DAF" w:rsidRDefault="007F0EEA" w14:paraId="593C9D8C" w14:textId="77777777">
      <w:pPr>
        <w:spacing w:after="0"/>
        <w:ind w:firstLine="360"/>
        <w:rPr>
          <w:rFonts w:cstheme="minorHAnsi"/>
          <w:sz w:val="24"/>
          <w:szCs w:val="24"/>
        </w:rPr>
      </w:pPr>
      <w:r w:rsidRPr="009E7F4C">
        <w:rPr>
          <w:rFonts w:cstheme="minorHAnsi"/>
          <w:sz w:val="24"/>
          <w:szCs w:val="24"/>
        </w:rPr>
        <w:t>“Her?”</w:t>
      </w:r>
    </w:p>
    <w:p w:rsidRPr="008B5FB9" w:rsidR="00176DAF" w:rsidP="00176DAF" w:rsidRDefault="007F0EEA" w14:paraId="6FD1690A" w14:textId="02AE274B">
      <w:pPr>
        <w:spacing w:after="0"/>
        <w:ind w:firstLine="360"/>
        <w:rPr>
          <w:rFonts w:cstheme="minorHAnsi"/>
          <w:i/>
          <w:iCs/>
          <w:sz w:val="24"/>
          <w:szCs w:val="24"/>
        </w:rPr>
      </w:pPr>
      <w:r w:rsidRPr="008B5FB9">
        <w:rPr>
          <w:rFonts w:cstheme="minorHAnsi"/>
          <w:i/>
          <w:iCs/>
          <w:sz w:val="24"/>
          <w:szCs w:val="24"/>
        </w:rPr>
        <w:t>My name is Sysianti</w:t>
      </w:r>
      <w:r w:rsidRPr="009E7F4C">
        <w:rPr>
          <w:rFonts w:cstheme="minorHAnsi"/>
          <w:sz w:val="24"/>
          <w:szCs w:val="24"/>
        </w:rPr>
        <w:t>, a voice says in my head.</w:t>
      </w:r>
      <w:r w:rsidR="0071681A">
        <w:rPr>
          <w:rFonts w:cstheme="minorHAnsi"/>
          <w:sz w:val="24"/>
          <w:szCs w:val="24"/>
        </w:rPr>
        <w:t xml:space="preserve"> </w:t>
      </w:r>
      <w:r w:rsidRPr="009E7F4C">
        <w:rPr>
          <w:rFonts w:cstheme="minorHAnsi"/>
          <w:sz w:val="24"/>
          <w:szCs w:val="24"/>
        </w:rPr>
        <w:t>Decidedly female.</w:t>
      </w:r>
      <w:r w:rsidR="0071681A">
        <w:rPr>
          <w:rFonts w:cstheme="minorHAnsi"/>
          <w:sz w:val="24"/>
          <w:szCs w:val="24"/>
        </w:rPr>
        <w:t xml:space="preserve"> </w:t>
      </w:r>
      <w:r w:rsidRPr="009E7F4C">
        <w:rPr>
          <w:rFonts w:cstheme="minorHAnsi"/>
          <w:sz w:val="24"/>
          <w:szCs w:val="24"/>
        </w:rPr>
        <w:t>Clipped diction.</w:t>
      </w:r>
      <w:r w:rsidR="0071681A">
        <w:rPr>
          <w:rFonts w:cstheme="minorHAnsi"/>
          <w:sz w:val="24"/>
          <w:szCs w:val="24"/>
        </w:rPr>
        <w:t xml:space="preserve"> </w:t>
      </w:r>
      <w:r w:rsidRPr="009E7F4C">
        <w:rPr>
          <w:rFonts w:cstheme="minorHAnsi"/>
          <w:sz w:val="24"/>
          <w:szCs w:val="24"/>
        </w:rPr>
        <w:t>Disapproving.</w:t>
      </w:r>
      <w:r w:rsidR="0071681A">
        <w:rPr>
          <w:rFonts w:cstheme="minorHAnsi"/>
          <w:sz w:val="24"/>
          <w:szCs w:val="24"/>
        </w:rPr>
        <w:t xml:space="preserve"> </w:t>
      </w:r>
      <w:r w:rsidRPr="008B5FB9">
        <w:rPr>
          <w:rFonts w:cstheme="minorHAnsi"/>
          <w:i/>
          <w:iCs/>
          <w:sz w:val="24"/>
          <w:szCs w:val="24"/>
        </w:rPr>
        <w:t>I know all about you, Mr. Stern, so yes, I disapprove.</w:t>
      </w:r>
      <w:r w:rsidRPr="008B5FB9" w:rsidR="0071681A">
        <w:rPr>
          <w:rFonts w:cstheme="minorHAnsi"/>
          <w:i/>
          <w:iCs/>
          <w:sz w:val="24"/>
          <w:szCs w:val="24"/>
        </w:rPr>
        <w:t xml:space="preserve"> </w:t>
      </w:r>
      <w:r w:rsidRPr="008B5FB9">
        <w:rPr>
          <w:rFonts w:cstheme="minorHAnsi"/>
          <w:i/>
          <w:iCs/>
          <w:sz w:val="24"/>
          <w:szCs w:val="24"/>
        </w:rPr>
        <w:t>So much talent wasted on an infantile sport.</w:t>
      </w:r>
      <w:r w:rsidRPr="008B5FB9" w:rsidR="0071681A">
        <w:rPr>
          <w:rFonts w:cstheme="minorHAnsi"/>
          <w:i/>
          <w:iCs/>
          <w:sz w:val="24"/>
          <w:szCs w:val="24"/>
        </w:rPr>
        <w:t xml:space="preserve"> </w:t>
      </w:r>
      <w:r w:rsidRPr="008B5FB9">
        <w:rPr>
          <w:rFonts w:cstheme="minorHAnsi"/>
          <w:i/>
          <w:iCs/>
          <w:sz w:val="24"/>
          <w:szCs w:val="24"/>
        </w:rPr>
        <w:t>Mindless entertainment.</w:t>
      </w:r>
    </w:p>
    <w:p w:rsidR="00176DAF" w:rsidP="00176DAF" w:rsidRDefault="007F0EEA" w14:paraId="53EDAF78" w14:textId="77777777">
      <w:pPr>
        <w:spacing w:after="0"/>
        <w:ind w:firstLine="360"/>
        <w:rPr>
          <w:rFonts w:cstheme="minorHAnsi"/>
          <w:sz w:val="24"/>
          <w:szCs w:val="24"/>
        </w:rPr>
      </w:pPr>
      <w:r w:rsidRPr="009E7F4C">
        <w:rPr>
          <w:rFonts w:cstheme="minorHAnsi"/>
          <w:sz w:val="24"/>
          <w:szCs w:val="24"/>
        </w:rPr>
        <w:t>“Are you here for the defensive coordinator position?”</w:t>
      </w:r>
    </w:p>
    <w:p w:rsidRPr="008B5FB9" w:rsidR="00176DAF" w:rsidP="00176DAF" w:rsidRDefault="007F0EEA" w14:paraId="7CAE7A3D" w14:textId="77777777">
      <w:pPr>
        <w:spacing w:after="0"/>
        <w:ind w:firstLine="360"/>
        <w:rPr>
          <w:rFonts w:cstheme="minorHAnsi"/>
          <w:i/>
          <w:iCs/>
          <w:sz w:val="24"/>
          <w:szCs w:val="24"/>
        </w:rPr>
      </w:pPr>
      <w:r w:rsidRPr="008B5FB9">
        <w:rPr>
          <w:rFonts w:cstheme="minorHAnsi"/>
          <w:i/>
          <w:iCs/>
          <w:sz w:val="24"/>
          <w:szCs w:val="24"/>
        </w:rPr>
        <w:t>I am to serve in that capacity, yes.</w:t>
      </w:r>
      <w:r w:rsidRPr="008B5FB9" w:rsidR="0071681A">
        <w:rPr>
          <w:rFonts w:cstheme="minorHAnsi"/>
          <w:i/>
          <w:iCs/>
          <w:sz w:val="24"/>
          <w:szCs w:val="24"/>
        </w:rPr>
        <w:t xml:space="preserve"> </w:t>
      </w:r>
      <w:r w:rsidRPr="008B5FB9">
        <w:rPr>
          <w:rFonts w:cstheme="minorHAnsi"/>
          <w:i/>
          <w:iCs/>
          <w:sz w:val="24"/>
          <w:szCs w:val="24"/>
        </w:rPr>
        <w:t>To pay a debt.</w:t>
      </w:r>
      <w:r w:rsidRPr="008B5FB9" w:rsidR="0071681A">
        <w:rPr>
          <w:rFonts w:cstheme="minorHAnsi"/>
          <w:i/>
          <w:iCs/>
          <w:sz w:val="24"/>
          <w:szCs w:val="24"/>
        </w:rPr>
        <w:t xml:space="preserve"> </w:t>
      </w:r>
      <w:r w:rsidRPr="008B5FB9">
        <w:rPr>
          <w:rFonts w:cstheme="minorHAnsi"/>
          <w:i/>
          <w:iCs/>
          <w:sz w:val="24"/>
          <w:szCs w:val="24"/>
        </w:rPr>
        <w:t>A poor exchange, but I will not argue the terms.</w:t>
      </w:r>
    </w:p>
    <w:p w:rsidR="00176DAF" w:rsidP="00176DAF" w:rsidRDefault="007F0EEA" w14:paraId="7645C2D6" w14:textId="77777777">
      <w:pPr>
        <w:spacing w:after="0"/>
        <w:ind w:firstLine="360"/>
        <w:rPr>
          <w:rFonts w:cstheme="minorHAnsi"/>
          <w:sz w:val="24"/>
          <w:szCs w:val="24"/>
        </w:rPr>
      </w:pPr>
      <w:r w:rsidRPr="009E7F4C">
        <w:rPr>
          <w:rFonts w:cstheme="minorHAnsi"/>
          <w:sz w:val="24"/>
          <w:szCs w:val="24"/>
        </w:rPr>
        <w:t>“Debt?</w:t>
      </w:r>
      <w:r w:rsidR="0071681A">
        <w:rPr>
          <w:rFonts w:cstheme="minorHAnsi"/>
          <w:sz w:val="24"/>
          <w:szCs w:val="24"/>
        </w:rPr>
        <w:t xml:space="preserve"> </w:t>
      </w:r>
      <w:r w:rsidRPr="009E7F4C">
        <w:rPr>
          <w:rFonts w:cstheme="minorHAnsi"/>
          <w:sz w:val="24"/>
          <w:szCs w:val="24"/>
        </w:rPr>
        <w:t>To whom?”</w:t>
      </w:r>
    </w:p>
    <w:p w:rsidR="00176DAF" w:rsidP="00176DAF" w:rsidRDefault="007F0EEA" w14:paraId="464C3247" w14:textId="77777777">
      <w:pPr>
        <w:spacing w:after="0"/>
        <w:ind w:firstLine="360"/>
        <w:rPr>
          <w:rFonts w:cstheme="minorHAnsi"/>
          <w:sz w:val="24"/>
          <w:szCs w:val="24"/>
        </w:rPr>
      </w:pPr>
      <w:r w:rsidRPr="009E7F4C">
        <w:rPr>
          <w:rFonts w:cstheme="minorHAnsi"/>
          <w:sz w:val="24"/>
          <w:szCs w:val="24"/>
        </w:rPr>
        <w:t>The man turns his head slightly, as if listening to a small whisper.</w:t>
      </w:r>
      <w:r w:rsidR="0071681A">
        <w:rPr>
          <w:rFonts w:cstheme="minorHAnsi"/>
          <w:sz w:val="24"/>
          <w:szCs w:val="24"/>
        </w:rPr>
        <w:t xml:space="preserve"> </w:t>
      </w:r>
      <w:r w:rsidRPr="009E7F4C">
        <w:rPr>
          <w:rFonts w:cstheme="minorHAnsi"/>
          <w:sz w:val="24"/>
          <w:szCs w:val="24"/>
        </w:rPr>
        <w:t>“She says that’s none of your business.”</w:t>
      </w:r>
    </w:p>
    <w:p w:rsidR="00176DAF" w:rsidP="00176DAF" w:rsidRDefault="007F0EEA" w14:paraId="31C4AED5" w14:textId="77777777">
      <w:pPr>
        <w:spacing w:after="0"/>
        <w:ind w:firstLine="360"/>
        <w:rPr>
          <w:rFonts w:cstheme="minorHAnsi"/>
          <w:sz w:val="24"/>
          <w:szCs w:val="24"/>
        </w:rPr>
      </w:pPr>
      <w:r w:rsidRPr="009E7F4C">
        <w:rPr>
          <w:rFonts w:cstheme="minorHAnsi"/>
          <w:sz w:val="24"/>
          <w:szCs w:val="24"/>
        </w:rPr>
        <w:t>“How come she talks to me, and then sometimes she talks through you?</w:t>
      </w:r>
      <w:r w:rsidR="0071681A">
        <w:rPr>
          <w:rFonts w:cstheme="minorHAnsi"/>
          <w:sz w:val="24"/>
          <w:szCs w:val="24"/>
        </w:rPr>
        <w:t xml:space="preserve"> </w:t>
      </w:r>
      <w:r w:rsidRPr="009E7F4C">
        <w:rPr>
          <w:rFonts w:cstheme="minorHAnsi"/>
          <w:sz w:val="24"/>
          <w:szCs w:val="24"/>
        </w:rPr>
        <w:t>No, back up a second.</w:t>
      </w:r>
      <w:r w:rsidR="0071681A">
        <w:rPr>
          <w:rFonts w:cstheme="minorHAnsi"/>
          <w:sz w:val="24"/>
          <w:szCs w:val="24"/>
        </w:rPr>
        <w:t xml:space="preserve"> </w:t>
      </w:r>
      <w:r w:rsidRPr="009E7F4C">
        <w:rPr>
          <w:rFonts w:cstheme="minorHAnsi"/>
          <w:sz w:val="24"/>
          <w:szCs w:val="24"/>
        </w:rPr>
        <w:t>Is she the orange thing plastered all over your chest?</w:t>
      </w:r>
      <w:r w:rsidR="0071681A">
        <w:rPr>
          <w:rFonts w:cstheme="minorHAnsi"/>
          <w:sz w:val="24"/>
          <w:szCs w:val="24"/>
        </w:rPr>
        <w:t xml:space="preserve"> </w:t>
      </w:r>
      <w:r w:rsidRPr="009E7F4C">
        <w:rPr>
          <w:rFonts w:cstheme="minorHAnsi"/>
          <w:sz w:val="24"/>
          <w:szCs w:val="24"/>
        </w:rPr>
        <w:t>I can see the hairs peeking out of your shirt.”</w:t>
      </w:r>
    </w:p>
    <w:p w:rsidR="00176DAF" w:rsidP="00176DAF" w:rsidRDefault="007F0EEA" w14:paraId="3859F1F3" w14:textId="77777777">
      <w:pPr>
        <w:spacing w:after="0"/>
        <w:ind w:firstLine="360"/>
        <w:rPr>
          <w:rFonts w:cstheme="minorHAnsi"/>
          <w:sz w:val="24"/>
          <w:szCs w:val="24"/>
        </w:rPr>
      </w:pPr>
      <w:r w:rsidRPr="009E7F4C">
        <w:rPr>
          <w:rFonts w:cstheme="minorHAnsi"/>
          <w:sz w:val="24"/>
          <w:szCs w:val="24"/>
        </w:rPr>
        <w:t>The faint whiskers disappears as the creature shifts position.</w:t>
      </w:r>
    </w:p>
    <w:p w:rsidR="00176DAF" w:rsidP="07008754" w:rsidRDefault="007F0EEA" w14:paraId="3F0D8F6B" w14:textId="7FFB0841">
      <w:pPr>
        <w:spacing w:after="0"/>
        <w:ind w:firstLine="360"/>
        <w:rPr>
          <w:rFonts w:cs="Calibri" w:cstheme="minorAscii"/>
          <w:sz w:val="24"/>
          <w:szCs w:val="24"/>
        </w:rPr>
      </w:pPr>
      <w:r w:rsidRPr="07008754" w:rsidR="07008754">
        <w:rPr>
          <w:rFonts w:cs="Calibri" w:cstheme="minorAscii"/>
          <w:sz w:val="24"/>
          <w:szCs w:val="24"/>
        </w:rPr>
        <w:t xml:space="preserve">“Yep,” the man says. “My name’s Darden, by the way. </w:t>
      </w:r>
      <w:r w:rsidRPr="07008754" w:rsidR="07008754">
        <w:rPr>
          <w:rFonts w:cs="Calibri" w:cstheme="minorAscii"/>
          <w:sz w:val="24"/>
          <w:szCs w:val="24"/>
        </w:rPr>
        <w:t>I’m</w:t>
      </w:r>
      <w:r w:rsidRPr="07008754" w:rsidR="07008754">
        <w:rPr>
          <w:rFonts w:cs="Calibri" w:cstheme="minorAscii"/>
          <w:sz w:val="24"/>
          <w:szCs w:val="24"/>
        </w:rPr>
        <w:t xml:space="preserve"> </w:t>
      </w:r>
      <w:r w:rsidRPr="07008754" w:rsidR="07008754">
        <w:rPr>
          <w:rFonts w:cs="Calibri" w:cstheme="minorAscii"/>
          <w:sz w:val="24"/>
          <w:szCs w:val="24"/>
        </w:rPr>
        <w:t>Sysianti’s</w:t>
      </w:r>
      <w:r w:rsidRPr="07008754" w:rsidR="07008754">
        <w:rPr>
          <w:rFonts w:cs="Calibri" w:cstheme="minorAscii"/>
          <w:sz w:val="24"/>
          <w:szCs w:val="24"/>
        </w:rPr>
        <w:t xml:space="preserve"> </w:t>
      </w:r>
      <w:r w:rsidRPr="07008754" w:rsidR="07008754">
        <w:rPr>
          <w:rFonts w:cs="Calibri" w:cstheme="minorAscii"/>
          <w:i w:val="1"/>
          <w:iCs w:val="1"/>
          <w:sz w:val="24"/>
          <w:szCs w:val="24"/>
        </w:rPr>
        <w:t>kasha’re</w:t>
      </w:r>
      <w:r w:rsidRPr="07008754" w:rsidR="07008754">
        <w:rPr>
          <w:rFonts w:cs="Calibri" w:cstheme="minorAscii"/>
          <w:sz w:val="24"/>
          <w:szCs w:val="24"/>
        </w:rPr>
        <w:t xml:space="preserve">. I carry her from place to place, and in return, she allows me to live without pain, without disease, and I get to see the </w:t>
      </w:r>
      <w:ins w:author="Gary Smailes" w:date="2024-03-16T12:33:26.343Z" w:id="1880478377">
        <w:r w:rsidRPr="07008754" w:rsidR="07008754">
          <w:rPr>
            <w:rFonts w:cs="Calibri" w:cstheme="minorAscii"/>
            <w:sz w:val="24"/>
            <w:szCs w:val="24"/>
          </w:rPr>
          <w:t>U</w:t>
        </w:r>
      </w:ins>
      <w:del w:author="Gary Smailes" w:date="2024-03-16T12:33:25.895Z" w:id="1565877318">
        <w:r w:rsidRPr="07008754" w:rsidDel="07008754">
          <w:rPr>
            <w:rFonts w:cs="Calibri" w:cstheme="minorAscii"/>
            <w:sz w:val="24"/>
            <w:szCs w:val="24"/>
          </w:rPr>
          <w:delText>u</w:delText>
        </w:r>
      </w:del>
      <w:r w:rsidRPr="07008754" w:rsidR="07008754">
        <w:rPr>
          <w:rFonts w:cs="Calibri" w:cstheme="minorAscii"/>
          <w:sz w:val="24"/>
          <w:szCs w:val="24"/>
        </w:rPr>
        <w:t xml:space="preserve">niverse from the vantage point of three hundred extra years. Nice </w:t>
      </w:r>
      <w:r w:rsidRPr="07008754" w:rsidR="07008754">
        <w:rPr>
          <w:rFonts w:cs="Calibri" w:cstheme="minorAscii"/>
          <w:sz w:val="24"/>
          <w:szCs w:val="24"/>
        </w:rPr>
        <w:t>exchange, if</w:t>
      </w:r>
      <w:r w:rsidRPr="07008754" w:rsidR="07008754">
        <w:rPr>
          <w:rFonts w:cs="Calibri" w:cstheme="minorAscii"/>
          <w:sz w:val="24"/>
          <w:szCs w:val="24"/>
        </w:rPr>
        <w:t xml:space="preserve"> you ask me.”</w:t>
      </w:r>
    </w:p>
    <w:p w:rsidR="00176DAF" w:rsidP="00176DAF" w:rsidRDefault="007F0EEA" w14:paraId="72568534" w14:textId="77777777">
      <w:pPr>
        <w:spacing w:after="0"/>
        <w:ind w:firstLine="360"/>
        <w:rPr>
          <w:rFonts w:cstheme="minorHAnsi"/>
          <w:sz w:val="24"/>
          <w:szCs w:val="24"/>
        </w:rPr>
      </w:pPr>
      <w:r w:rsidRPr="009E7F4C">
        <w:rPr>
          <w:rFonts w:cstheme="minorHAnsi"/>
          <w:sz w:val="24"/>
          <w:szCs w:val="24"/>
        </w:rPr>
        <w:lastRenderedPageBreak/>
        <w:t>“How’s the sex?”</w:t>
      </w:r>
    </w:p>
    <w:p w:rsidR="00176DAF" w:rsidP="00176DAF" w:rsidRDefault="007F0EEA" w14:paraId="64DA84C3" w14:textId="77777777">
      <w:pPr>
        <w:spacing w:after="0"/>
        <w:ind w:firstLine="360"/>
        <w:rPr>
          <w:rFonts w:cstheme="minorHAnsi"/>
          <w:sz w:val="24"/>
          <w:szCs w:val="24"/>
        </w:rPr>
      </w:pPr>
      <w:r w:rsidRPr="009E7F4C">
        <w:rPr>
          <w:rFonts w:cstheme="minorHAnsi"/>
          <w:sz w:val="24"/>
          <w:szCs w:val="24"/>
        </w:rPr>
        <w:t>Darden snorts.</w:t>
      </w:r>
      <w:r w:rsidR="0071681A">
        <w:rPr>
          <w:rFonts w:cstheme="minorHAnsi"/>
          <w:sz w:val="24"/>
          <w:szCs w:val="24"/>
        </w:rPr>
        <w:t xml:space="preserve"> </w:t>
      </w:r>
      <w:r w:rsidRPr="009E7F4C">
        <w:rPr>
          <w:rFonts w:cstheme="minorHAnsi"/>
          <w:sz w:val="24"/>
          <w:szCs w:val="24"/>
        </w:rPr>
        <w:t>“It’s not like that.</w:t>
      </w:r>
      <w:r w:rsidR="0071681A">
        <w:rPr>
          <w:rFonts w:cstheme="minorHAnsi"/>
          <w:sz w:val="24"/>
          <w:szCs w:val="24"/>
        </w:rPr>
        <w:t xml:space="preserve"> </w:t>
      </w:r>
      <w:r w:rsidRPr="009E7F4C">
        <w:rPr>
          <w:rFonts w:cstheme="minorHAnsi"/>
          <w:sz w:val="24"/>
          <w:szCs w:val="24"/>
        </w:rPr>
        <w:t>Sysianti’s kind don’t reproduce that way, anyway.”</w:t>
      </w:r>
    </w:p>
    <w:p w:rsidR="00176DAF" w:rsidP="00176DAF" w:rsidRDefault="007F0EEA" w14:paraId="3ABEA93E" w14:textId="77777777">
      <w:pPr>
        <w:spacing w:after="0"/>
        <w:ind w:firstLine="360"/>
        <w:rPr>
          <w:rFonts w:cstheme="minorHAnsi"/>
          <w:sz w:val="24"/>
          <w:szCs w:val="24"/>
        </w:rPr>
      </w:pPr>
      <w:r w:rsidRPr="009E7F4C">
        <w:rPr>
          <w:rFonts w:cstheme="minorHAnsi"/>
          <w:sz w:val="24"/>
          <w:szCs w:val="24"/>
        </w:rPr>
        <w:t>“What kind is she, exactly?”</w:t>
      </w:r>
    </w:p>
    <w:p w:rsidRPr="00AD1251" w:rsidR="00176DAF" w:rsidP="00176DAF" w:rsidRDefault="007F0EEA" w14:paraId="31802E4A" w14:textId="77777777">
      <w:pPr>
        <w:spacing w:after="0"/>
        <w:ind w:firstLine="360"/>
        <w:rPr>
          <w:rFonts w:cstheme="minorHAnsi"/>
          <w:iCs/>
          <w:sz w:val="24"/>
          <w:szCs w:val="24"/>
        </w:rPr>
      </w:pPr>
      <w:r w:rsidRPr="00E96430">
        <w:rPr>
          <w:rFonts w:cstheme="minorHAnsi"/>
          <w:i/>
          <w:sz w:val="24"/>
          <w:szCs w:val="24"/>
        </w:rPr>
        <w:t>I am of the Neeci,</w:t>
      </w:r>
      <w:r w:rsidRPr="00AD1251">
        <w:rPr>
          <w:rFonts w:cstheme="minorHAnsi"/>
          <w:iCs/>
          <w:sz w:val="24"/>
          <w:szCs w:val="24"/>
        </w:rPr>
        <w:t xml:space="preserve"> she says.</w:t>
      </w:r>
    </w:p>
    <w:p w:rsidR="00176DAF" w:rsidP="00176DAF" w:rsidRDefault="007F0EEA" w14:paraId="528213F7" w14:textId="77777777">
      <w:pPr>
        <w:spacing w:after="0"/>
        <w:ind w:firstLine="360"/>
        <w:rPr>
          <w:rFonts w:cstheme="minorHAnsi"/>
          <w:sz w:val="24"/>
          <w:szCs w:val="24"/>
        </w:rPr>
      </w:pPr>
      <w:r w:rsidRPr="009E7F4C">
        <w:rPr>
          <w:rFonts w:cstheme="minorHAnsi"/>
          <w:sz w:val="24"/>
          <w:szCs w:val="24"/>
        </w:rPr>
        <w:t>“You know, that’s really obnoxious,” I say.</w:t>
      </w:r>
      <w:r w:rsidR="0071681A">
        <w:rPr>
          <w:rFonts w:cstheme="minorHAnsi"/>
          <w:sz w:val="24"/>
          <w:szCs w:val="24"/>
        </w:rPr>
        <w:t xml:space="preserve"> </w:t>
      </w:r>
      <w:r w:rsidRPr="009E7F4C">
        <w:rPr>
          <w:rFonts w:cstheme="minorHAnsi"/>
          <w:sz w:val="24"/>
          <w:szCs w:val="24"/>
        </w:rPr>
        <w:t>“I’m having a conversation with your golf cart here, and you keep barging in.”</w:t>
      </w:r>
    </w:p>
    <w:p w:rsidRPr="00E96430" w:rsidR="00176DAF" w:rsidP="00176DAF" w:rsidRDefault="007F0EEA" w14:paraId="5FABECEB" w14:textId="77777777">
      <w:pPr>
        <w:spacing w:after="0"/>
        <w:ind w:firstLine="360"/>
        <w:rPr>
          <w:rFonts w:cstheme="minorHAnsi"/>
          <w:i/>
          <w:sz w:val="24"/>
          <w:szCs w:val="24"/>
        </w:rPr>
      </w:pPr>
      <w:r w:rsidRPr="00E96430">
        <w:rPr>
          <w:rFonts w:cstheme="minorHAnsi"/>
          <w:i/>
          <w:sz w:val="24"/>
          <w:szCs w:val="24"/>
        </w:rPr>
        <w:t>What is a golf cart?</w:t>
      </w:r>
    </w:p>
    <w:p w:rsidR="00176DAF" w:rsidP="00176DAF" w:rsidRDefault="007F0EEA" w14:paraId="3E1E18B8" w14:textId="77777777">
      <w:pPr>
        <w:spacing w:after="0"/>
        <w:ind w:firstLine="360"/>
        <w:rPr>
          <w:rFonts w:cstheme="minorHAnsi"/>
          <w:sz w:val="24"/>
          <w:szCs w:val="24"/>
        </w:rPr>
      </w:pPr>
      <w:r w:rsidRPr="009E7F4C">
        <w:rPr>
          <w:rFonts w:cstheme="minorHAnsi"/>
          <w:sz w:val="24"/>
          <w:szCs w:val="24"/>
        </w:rPr>
        <w:t>I picture it in my head.</w:t>
      </w:r>
      <w:r w:rsidR="0071681A">
        <w:rPr>
          <w:rFonts w:cstheme="minorHAnsi"/>
          <w:sz w:val="24"/>
          <w:szCs w:val="24"/>
        </w:rPr>
        <w:t xml:space="preserve"> </w:t>
      </w:r>
      <w:r w:rsidRPr="009E7F4C">
        <w:rPr>
          <w:rFonts w:cstheme="minorHAnsi"/>
          <w:sz w:val="24"/>
          <w:szCs w:val="24"/>
        </w:rPr>
        <w:t>“That’s a golf cart.”</w:t>
      </w:r>
    </w:p>
    <w:p w:rsidRPr="00E96430" w:rsidR="00176DAF" w:rsidP="00176DAF" w:rsidRDefault="007F0EEA" w14:paraId="5E709CA8" w14:textId="77777777">
      <w:pPr>
        <w:spacing w:after="0"/>
        <w:ind w:firstLine="360"/>
        <w:rPr>
          <w:rFonts w:cstheme="minorHAnsi"/>
          <w:i/>
          <w:sz w:val="24"/>
          <w:szCs w:val="24"/>
        </w:rPr>
      </w:pPr>
      <w:r w:rsidRPr="00E96430">
        <w:rPr>
          <w:rFonts w:cstheme="minorHAnsi"/>
          <w:i/>
          <w:sz w:val="24"/>
          <w:szCs w:val="24"/>
        </w:rPr>
        <w:t>Are you being offensive on purpose?</w:t>
      </w:r>
    </w:p>
    <w:p w:rsidR="00176DAF" w:rsidP="00176DAF" w:rsidRDefault="007F0EEA" w14:paraId="4F4CEF13" w14:textId="77777777">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It’s a gift.</w:t>
      </w:r>
      <w:r w:rsidR="0071681A">
        <w:rPr>
          <w:rFonts w:cstheme="minorHAnsi"/>
          <w:sz w:val="24"/>
          <w:szCs w:val="24"/>
        </w:rPr>
        <w:t xml:space="preserve"> </w:t>
      </w:r>
      <w:r w:rsidRPr="009E7F4C">
        <w:rPr>
          <w:rFonts w:cstheme="minorHAnsi"/>
          <w:sz w:val="24"/>
          <w:szCs w:val="24"/>
        </w:rPr>
        <w:t>So, what’s your range?”</w:t>
      </w:r>
    </w:p>
    <w:p w:rsidRPr="00E96430" w:rsidR="00176DAF" w:rsidP="00176DAF" w:rsidRDefault="007F0EEA" w14:paraId="23F8A926" w14:textId="77777777">
      <w:pPr>
        <w:spacing w:after="0"/>
        <w:ind w:firstLine="360"/>
        <w:rPr>
          <w:rFonts w:cstheme="minorHAnsi"/>
          <w:i/>
          <w:sz w:val="24"/>
          <w:szCs w:val="24"/>
        </w:rPr>
      </w:pPr>
      <w:r w:rsidRPr="00E96430">
        <w:rPr>
          <w:rFonts w:cstheme="minorHAnsi"/>
          <w:i/>
          <w:sz w:val="24"/>
          <w:szCs w:val="24"/>
        </w:rPr>
        <w:t>Suitable for a spaceball game, I assure you.</w:t>
      </w:r>
    </w:p>
    <w:p w:rsidR="00176DAF" w:rsidP="00176DAF" w:rsidRDefault="007F0EEA" w14:paraId="16B1B33A" w14:textId="77777777">
      <w:pPr>
        <w:spacing w:after="0"/>
        <w:ind w:firstLine="360"/>
        <w:rPr>
          <w:rFonts w:cstheme="minorHAnsi"/>
          <w:sz w:val="24"/>
          <w:szCs w:val="24"/>
        </w:rPr>
      </w:pPr>
      <w:r w:rsidRPr="009E7F4C">
        <w:rPr>
          <w:rFonts w:cstheme="minorHAnsi"/>
          <w:sz w:val="24"/>
          <w:szCs w:val="24"/>
        </w:rPr>
        <w:t>“Do you go both ways?” I ask.</w:t>
      </w:r>
    </w:p>
    <w:p w:rsidRPr="00E96430" w:rsidR="00176DAF" w:rsidP="00176DAF" w:rsidRDefault="007F0EEA" w14:paraId="2F741FA2" w14:textId="77777777">
      <w:pPr>
        <w:spacing w:after="0"/>
        <w:ind w:firstLine="360"/>
        <w:rPr>
          <w:rFonts w:cstheme="minorHAnsi"/>
          <w:i/>
          <w:sz w:val="24"/>
          <w:szCs w:val="24"/>
        </w:rPr>
      </w:pPr>
      <w:r w:rsidRPr="00E96430">
        <w:rPr>
          <w:rFonts w:cstheme="minorHAnsi"/>
          <w:i/>
          <w:sz w:val="24"/>
          <w:szCs w:val="24"/>
        </w:rPr>
        <w:t xml:space="preserve">I have sustained two-way communication with over eight hundred separate sentient beings at once, </w:t>
      </w:r>
      <w:r w:rsidRPr="00E96430">
        <w:rPr>
          <w:rFonts w:cstheme="minorHAnsi"/>
          <w:sz w:val="24"/>
          <w:szCs w:val="24"/>
        </w:rPr>
        <w:t>Sysianti said</w:t>
      </w:r>
      <w:r w:rsidRPr="00E96430">
        <w:rPr>
          <w:rFonts w:cstheme="minorHAnsi"/>
          <w:i/>
          <w:sz w:val="24"/>
          <w:szCs w:val="24"/>
        </w:rPr>
        <w:t>, and yes, I caught your feeble attempt at innuendo.</w:t>
      </w:r>
      <w:r w:rsidRPr="00E96430" w:rsidR="0071681A">
        <w:rPr>
          <w:rFonts w:cstheme="minorHAnsi"/>
          <w:i/>
          <w:sz w:val="24"/>
          <w:szCs w:val="24"/>
        </w:rPr>
        <w:t xml:space="preserve"> </w:t>
      </w:r>
      <w:r w:rsidRPr="00E96430">
        <w:rPr>
          <w:rFonts w:cstheme="minorHAnsi"/>
          <w:i/>
          <w:sz w:val="24"/>
          <w:szCs w:val="24"/>
        </w:rPr>
        <w:t>And no, I was not amused.</w:t>
      </w:r>
    </w:p>
    <w:p w:rsidR="00176DAF" w:rsidP="00176DAF" w:rsidRDefault="007F0EEA" w14:paraId="190E87FE" w14:textId="77777777">
      <w:pPr>
        <w:spacing w:after="0"/>
        <w:ind w:firstLine="360"/>
        <w:rPr>
          <w:rFonts w:cstheme="minorHAnsi"/>
          <w:sz w:val="24"/>
          <w:szCs w:val="24"/>
        </w:rPr>
      </w:pPr>
      <w:r w:rsidRPr="009E7F4C">
        <w:rPr>
          <w:rFonts w:cstheme="minorHAnsi"/>
          <w:sz w:val="24"/>
          <w:szCs w:val="24"/>
        </w:rPr>
        <w:t>“This isn’t going to be very fun if you don’t relax,” I tell her.</w:t>
      </w:r>
    </w:p>
    <w:p w:rsidRPr="00E96430" w:rsidR="00176DAF" w:rsidP="00176DAF" w:rsidRDefault="007F0EEA" w14:paraId="25B36102" w14:textId="77777777">
      <w:pPr>
        <w:spacing w:after="0"/>
        <w:ind w:firstLine="360"/>
        <w:rPr>
          <w:rFonts w:cstheme="minorHAnsi"/>
          <w:i/>
          <w:sz w:val="24"/>
          <w:szCs w:val="24"/>
        </w:rPr>
      </w:pPr>
      <w:r w:rsidRPr="00E96430">
        <w:rPr>
          <w:rFonts w:cstheme="minorHAnsi"/>
          <w:i/>
          <w:sz w:val="24"/>
          <w:szCs w:val="24"/>
        </w:rPr>
        <w:t>I am not here for fun.</w:t>
      </w:r>
      <w:r w:rsidRPr="00E96430" w:rsidR="0071681A">
        <w:rPr>
          <w:rFonts w:cstheme="minorHAnsi"/>
          <w:i/>
          <w:sz w:val="24"/>
          <w:szCs w:val="24"/>
        </w:rPr>
        <w:t xml:space="preserve"> </w:t>
      </w:r>
      <w:r w:rsidRPr="00E96430">
        <w:rPr>
          <w:rFonts w:cstheme="minorHAnsi"/>
          <w:i/>
          <w:sz w:val="24"/>
          <w:szCs w:val="24"/>
        </w:rPr>
        <w:t>I am here to pay a debt.</w:t>
      </w:r>
    </w:p>
    <w:p w:rsidR="00176DAF" w:rsidP="00176DAF" w:rsidRDefault="007F0EEA" w14:paraId="482458D1" w14:textId="77777777">
      <w:pPr>
        <w:spacing w:after="0"/>
        <w:ind w:firstLine="360"/>
        <w:rPr>
          <w:rFonts w:cstheme="minorHAnsi"/>
          <w:sz w:val="24"/>
          <w:szCs w:val="24"/>
        </w:rPr>
      </w:pPr>
      <w:r w:rsidRPr="009E7F4C">
        <w:rPr>
          <w:rFonts w:cstheme="minorHAnsi"/>
          <w:sz w:val="24"/>
          <w:szCs w:val="24"/>
        </w:rPr>
        <w:t>“Nothing says you have to be so uptight when doing it, though.”</w:t>
      </w:r>
    </w:p>
    <w:p w:rsidR="00176DAF" w:rsidP="00176DAF" w:rsidRDefault="007F0EEA" w14:paraId="291073C6" w14:textId="4265E0AA">
      <w:pPr>
        <w:spacing w:after="0"/>
        <w:ind w:firstLine="360"/>
        <w:rPr>
          <w:rFonts w:cstheme="minorHAnsi"/>
          <w:sz w:val="24"/>
          <w:szCs w:val="24"/>
        </w:rPr>
      </w:pPr>
      <w:r w:rsidRPr="009E7F4C">
        <w:rPr>
          <w:rFonts w:cstheme="minorHAnsi"/>
          <w:sz w:val="24"/>
          <w:szCs w:val="24"/>
        </w:rPr>
        <w:t xml:space="preserve">Darden looks at me for a moment, and then he says, “I’m not so sure you’d be thrilled to know what she thinks is fun.” </w:t>
      </w:r>
    </w:p>
    <w:p w:rsidR="00176DAF" w:rsidP="00176DAF" w:rsidRDefault="007F0EEA" w14:paraId="786E3BC5" w14:textId="647FDE4B">
      <w:pPr>
        <w:spacing w:after="0"/>
        <w:ind w:firstLine="360"/>
        <w:rPr>
          <w:rFonts w:cstheme="minorHAnsi"/>
          <w:sz w:val="24"/>
          <w:szCs w:val="24"/>
        </w:rPr>
      </w:pPr>
      <w:r w:rsidRPr="009E7F4C">
        <w:rPr>
          <w:rFonts w:cstheme="minorHAnsi"/>
          <w:sz w:val="24"/>
          <w:szCs w:val="24"/>
        </w:rPr>
        <w:t xml:space="preserve">I decide </w:t>
      </w:r>
      <w:r w:rsidR="00AD1251">
        <w:rPr>
          <w:rFonts w:cstheme="minorHAnsi"/>
          <w:sz w:val="24"/>
          <w:szCs w:val="24"/>
        </w:rPr>
        <w:t>to</w:t>
      </w:r>
      <w:r w:rsidRPr="009E7F4C">
        <w:rPr>
          <w:rFonts w:cstheme="minorHAnsi"/>
          <w:sz w:val="24"/>
          <w:szCs w:val="24"/>
        </w:rPr>
        <w:t xml:space="preserve"> agree with him and plow onward.</w:t>
      </w:r>
      <w:r w:rsidR="0071681A">
        <w:rPr>
          <w:rFonts w:cstheme="minorHAnsi"/>
          <w:sz w:val="24"/>
          <w:szCs w:val="24"/>
        </w:rPr>
        <w:t xml:space="preserve"> </w:t>
      </w:r>
      <w:r w:rsidRPr="009E7F4C">
        <w:rPr>
          <w:rFonts w:cstheme="minorHAnsi"/>
          <w:sz w:val="24"/>
          <w:szCs w:val="24"/>
        </w:rPr>
        <w:t>“What kind of experience do you have coaching?”</w:t>
      </w:r>
    </w:p>
    <w:p w:rsidRPr="00E96430" w:rsidR="00176DAF" w:rsidP="00176DAF" w:rsidRDefault="007F0EEA" w14:paraId="3EE8F624" w14:textId="77777777">
      <w:pPr>
        <w:spacing w:after="0"/>
        <w:ind w:firstLine="360"/>
        <w:rPr>
          <w:rFonts w:cstheme="minorHAnsi"/>
          <w:i/>
          <w:sz w:val="24"/>
          <w:szCs w:val="24"/>
        </w:rPr>
      </w:pPr>
      <w:r w:rsidRPr="00E96430">
        <w:rPr>
          <w:rFonts w:cstheme="minorHAnsi"/>
          <w:i/>
          <w:sz w:val="24"/>
          <w:szCs w:val="24"/>
        </w:rPr>
        <w:t>Ever wonder why the Andosians win so much?</w:t>
      </w:r>
    </w:p>
    <w:p w:rsidR="00176DAF" w:rsidP="00176DAF" w:rsidRDefault="007F0EEA" w14:paraId="11D0DD74" w14:textId="77777777">
      <w:pPr>
        <w:spacing w:after="0"/>
        <w:ind w:firstLine="360"/>
        <w:rPr>
          <w:rFonts w:cstheme="minorHAnsi"/>
          <w:sz w:val="24"/>
          <w:szCs w:val="24"/>
        </w:rPr>
      </w:pPr>
      <w:r w:rsidRPr="009E7F4C">
        <w:rPr>
          <w:rFonts w:cstheme="minorHAnsi"/>
          <w:sz w:val="24"/>
          <w:szCs w:val="24"/>
        </w:rPr>
        <w:t>“You’re deflecting.”</w:t>
      </w:r>
    </w:p>
    <w:p w:rsidRPr="00E96430" w:rsidR="00176DAF" w:rsidP="00176DAF" w:rsidRDefault="007F0EEA" w14:paraId="7F2B8702" w14:textId="77777777">
      <w:pPr>
        <w:spacing w:after="0"/>
        <w:ind w:firstLine="360"/>
        <w:rPr>
          <w:rFonts w:cstheme="minorHAnsi"/>
          <w:i/>
          <w:sz w:val="24"/>
          <w:szCs w:val="24"/>
        </w:rPr>
      </w:pPr>
      <w:r w:rsidRPr="00E96430">
        <w:rPr>
          <w:rFonts w:cstheme="minorHAnsi"/>
          <w:i/>
          <w:sz w:val="24"/>
          <w:szCs w:val="24"/>
        </w:rPr>
        <w:t>Answer the question.</w:t>
      </w:r>
      <w:r w:rsidRPr="00E96430" w:rsidR="0071681A">
        <w:rPr>
          <w:rFonts w:cstheme="minorHAnsi"/>
          <w:i/>
          <w:sz w:val="24"/>
          <w:szCs w:val="24"/>
        </w:rPr>
        <w:t xml:space="preserve"> </w:t>
      </w:r>
      <w:r w:rsidRPr="00E96430">
        <w:rPr>
          <w:rFonts w:cstheme="minorHAnsi"/>
          <w:i/>
          <w:sz w:val="24"/>
          <w:szCs w:val="24"/>
        </w:rPr>
        <w:t>Do you know why?</w:t>
      </w:r>
    </w:p>
    <w:p w:rsidR="00176DAF" w:rsidP="00176DAF" w:rsidRDefault="007F0EEA" w14:paraId="1AD7D1CC" w14:textId="77777777">
      <w:pPr>
        <w:spacing w:after="0"/>
        <w:ind w:firstLine="360"/>
        <w:rPr>
          <w:rFonts w:cstheme="minorHAnsi"/>
          <w:sz w:val="24"/>
          <w:szCs w:val="24"/>
        </w:rPr>
      </w:pPr>
      <w:r w:rsidRPr="009E7F4C">
        <w:rPr>
          <w:rFonts w:cstheme="minorHAnsi"/>
          <w:sz w:val="24"/>
          <w:szCs w:val="24"/>
        </w:rPr>
        <w:t>“Because they’re telepathic.”</w:t>
      </w:r>
    </w:p>
    <w:p w:rsidRPr="00E96430" w:rsidR="00176DAF" w:rsidP="00176DAF" w:rsidRDefault="007F0EEA" w14:paraId="3FFE7D77" w14:textId="77777777">
      <w:pPr>
        <w:spacing w:after="0"/>
        <w:ind w:firstLine="360"/>
        <w:rPr>
          <w:rFonts w:cstheme="minorHAnsi"/>
          <w:i/>
          <w:sz w:val="24"/>
          <w:szCs w:val="24"/>
        </w:rPr>
      </w:pPr>
      <w:r w:rsidRPr="00E96430">
        <w:rPr>
          <w:rFonts w:cstheme="minorHAnsi"/>
          <w:i/>
          <w:sz w:val="24"/>
          <w:szCs w:val="24"/>
        </w:rPr>
        <w:t>No.</w:t>
      </w:r>
      <w:r w:rsidRPr="00E96430" w:rsidR="0071681A">
        <w:rPr>
          <w:rFonts w:cstheme="minorHAnsi"/>
          <w:i/>
          <w:sz w:val="24"/>
          <w:szCs w:val="24"/>
        </w:rPr>
        <w:t xml:space="preserve"> </w:t>
      </w:r>
      <w:r w:rsidRPr="00E96430">
        <w:rPr>
          <w:rFonts w:cstheme="minorHAnsi"/>
          <w:i/>
          <w:sz w:val="24"/>
          <w:szCs w:val="24"/>
        </w:rPr>
        <w:t xml:space="preserve">They win because </w:t>
      </w:r>
      <w:r w:rsidRPr="00AD1251">
        <w:rPr>
          <w:rFonts w:cstheme="minorHAnsi"/>
          <w:iCs/>
          <w:sz w:val="24"/>
          <w:szCs w:val="24"/>
        </w:rPr>
        <w:t>I’m</w:t>
      </w:r>
      <w:r w:rsidRPr="00E96430">
        <w:rPr>
          <w:rFonts w:cstheme="minorHAnsi"/>
          <w:i/>
          <w:sz w:val="24"/>
          <w:szCs w:val="24"/>
        </w:rPr>
        <w:t xml:space="preserve"> telepathic.</w:t>
      </w:r>
    </w:p>
    <w:p w:rsidR="00176DAF" w:rsidP="00176DAF" w:rsidRDefault="007F0EEA" w14:paraId="643D3F42" w14:textId="77777777">
      <w:pPr>
        <w:spacing w:after="0"/>
        <w:ind w:firstLine="360"/>
        <w:rPr>
          <w:rFonts w:cstheme="minorHAnsi"/>
          <w:sz w:val="24"/>
          <w:szCs w:val="24"/>
        </w:rPr>
      </w:pPr>
      <w:r w:rsidRPr="009E7F4C">
        <w:rPr>
          <w:rFonts w:cstheme="minorHAnsi"/>
          <w:sz w:val="24"/>
          <w:szCs w:val="24"/>
        </w:rPr>
        <w:t>“Andosians aren’t telepathic?”</w:t>
      </w:r>
    </w:p>
    <w:p w:rsidRPr="00E96430" w:rsidR="00176DAF" w:rsidP="00176DAF" w:rsidRDefault="007F0EEA" w14:paraId="3FA8DD01" w14:textId="77777777">
      <w:pPr>
        <w:spacing w:after="0"/>
        <w:ind w:firstLine="360"/>
        <w:rPr>
          <w:rFonts w:cstheme="minorHAnsi"/>
          <w:i/>
          <w:sz w:val="24"/>
          <w:szCs w:val="24"/>
        </w:rPr>
      </w:pPr>
      <w:r w:rsidRPr="00E96430">
        <w:rPr>
          <w:rFonts w:cstheme="minorHAnsi"/>
          <w:i/>
          <w:sz w:val="24"/>
          <w:szCs w:val="24"/>
        </w:rPr>
        <w:t>They’re more empathic than telepathic.</w:t>
      </w:r>
      <w:r w:rsidRPr="00E96430" w:rsidR="0071681A">
        <w:rPr>
          <w:rFonts w:cstheme="minorHAnsi"/>
          <w:i/>
          <w:sz w:val="24"/>
          <w:szCs w:val="24"/>
        </w:rPr>
        <w:t xml:space="preserve"> </w:t>
      </w:r>
      <w:r w:rsidRPr="00E96430">
        <w:rPr>
          <w:rFonts w:cstheme="minorHAnsi"/>
          <w:i/>
          <w:sz w:val="24"/>
          <w:szCs w:val="24"/>
        </w:rPr>
        <w:t>They feel what others feel, but they cannot achieve a true mind bond.</w:t>
      </w:r>
    </w:p>
    <w:p w:rsidR="00176DAF" w:rsidP="00176DAF" w:rsidRDefault="007F0EEA" w14:paraId="63BAA205" w14:textId="77777777">
      <w:pPr>
        <w:spacing w:after="0"/>
        <w:ind w:firstLine="360"/>
        <w:rPr>
          <w:rFonts w:cstheme="minorHAnsi"/>
          <w:sz w:val="24"/>
          <w:szCs w:val="24"/>
        </w:rPr>
      </w:pPr>
      <w:r w:rsidRPr="009E7F4C">
        <w:rPr>
          <w:rFonts w:cstheme="minorHAnsi"/>
          <w:sz w:val="24"/>
          <w:szCs w:val="24"/>
        </w:rPr>
        <w:t>“So, you used to work with the Andosian team?”</w:t>
      </w:r>
    </w:p>
    <w:p w:rsidRPr="00E96430" w:rsidR="00176DAF" w:rsidP="00176DAF" w:rsidRDefault="007F0EEA" w14:paraId="6E67A6B8" w14:textId="77777777">
      <w:pPr>
        <w:spacing w:after="0"/>
        <w:ind w:firstLine="360"/>
        <w:rPr>
          <w:rFonts w:cstheme="minorHAnsi"/>
          <w:i/>
          <w:sz w:val="24"/>
          <w:szCs w:val="24"/>
        </w:rPr>
      </w:pPr>
      <w:r w:rsidRPr="00E96430">
        <w:rPr>
          <w:rFonts w:cstheme="minorHAnsi"/>
          <w:i/>
          <w:sz w:val="24"/>
          <w:szCs w:val="24"/>
        </w:rPr>
        <w:t>I still do.</w:t>
      </w:r>
    </w:p>
    <w:p w:rsidR="00176DAF" w:rsidP="00176DAF" w:rsidRDefault="007F0EEA" w14:paraId="0BAD50A2" w14:textId="77777777">
      <w:pPr>
        <w:spacing w:after="0"/>
        <w:ind w:firstLine="360"/>
        <w:rPr>
          <w:rFonts w:cstheme="minorHAnsi"/>
          <w:sz w:val="24"/>
          <w:szCs w:val="24"/>
        </w:rPr>
      </w:pPr>
      <w:r w:rsidRPr="009E7F4C">
        <w:rPr>
          <w:rFonts w:cstheme="minorHAnsi"/>
          <w:sz w:val="24"/>
          <w:szCs w:val="24"/>
        </w:rPr>
        <w:t>“What?”</w:t>
      </w:r>
    </w:p>
    <w:p w:rsidR="00176DAF" w:rsidP="07008754" w:rsidRDefault="007F0EEA" w14:paraId="435DAEF9" w14:textId="20D64584">
      <w:pPr>
        <w:spacing w:after="0"/>
        <w:ind w:firstLine="360"/>
        <w:rPr>
          <w:rFonts w:cs="Calibri" w:cstheme="minorAscii"/>
          <w:sz w:val="24"/>
          <w:szCs w:val="24"/>
        </w:rPr>
      </w:pPr>
      <w:r w:rsidRPr="07008754" w:rsidR="07008754">
        <w:rPr>
          <w:rFonts w:cs="Calibri" w:cstheme="minorAscii"/>
          <w:sz w:val="24"/>
          <w:szCs w:val="24"/>
        </w:rPr>
        <w:t xml:space="preserve">Darden stretches. “She’s in more than one place at the same time,” he says. “Lots of places. Every so often, a Neeci splits in half, creating a copy. </w:t>
      </w:r>
      <w:r w:rsidRPr="07008754" w:rsidR="07008754">
        <w:rPr>
          <w:rFonts w:cs="Calibri" w:cstheme="minorAscii"/>
          <w:sz w:val="24"/>
          <w:szCs w:val="24"/>
        </w:rPr>
        <w:t>They’re</w:t>
      </w:r>
      <w:r w:rsidRPr="07008754" w:rsidR="07008754">
        <w:rPr>
          <w:rFonts w:cs="Calibri" w:cstheme="minorAscii"/>
          <w:sz w:val="24"/>
          <w:szCs w:val="24"/>
        </w:rPr>
        <w:t xml:space="preserve"> all the same mind, different bodies. </w:t>
      </w:r>
      <w:r w:rsidRPr="07008754" w:rsidR="07008754">
        <w:rPr>
          <w:rFonts w:cs="Calibri" w:cstheme="minorAscii"/>
          <w:sz w:val="24"/>
          <w:szCs w:val="24"/>
        </w:rPr>
        <w:t>Sysianti</w:t>
      </w:r>
      <w:r w:rsidRPr="07008754" w:rsidR="07008754">
        <w:rPr>
          <w:rFonts w:cs="Calibri" w:cstheme="minorAscii"/>
          <w:sz w:val="24"/>
          <w:szCs w:val="24"/>
        </w:rPr>
        <w:t xml:space="preserve"> and her </w:t>
      </w:r>
      <w:r w:rsidRPr="07008754" w:rsidR="07008754">
        <w:rPr>
          <w:rFonts w:cs="Calibri" w:cstheme="minorAscii"/>
          <w:i w:val="1"/>
          <w:iCs w:val="1"/>
          <w:sz w:val="24"/>
          <w:szCs w:val="24"/>
        </w:rPr>
        <w:t>kasha’re</w:t>
      </w:r>
      <w:r w:rsidRPr="07008754" w:rsidR="07008754">
        <w:rPr>
          <w:rFonts w:cs="Calibri" w:cstheme="minorAscii"/>
          <w:sz w:val="24"/>
          <w:szCs w:val="24"/>
        </w:rPr>
        <w:t xml:space="preserve"> are all over the </w:t>
      </w:r>
      <w:ins w:author="Gary Smailes" w:date="2024-03-16T12:34:42.596Z" w:id="1303043688">
        <w:r w:rsidRPr="07008754" w:rsidR="07008754">
          <w:rPr>
            <w:rFonts w:cs="Calibri" w:cstheme="minorAscii"/>
            <w:sz w:val="24"/>
            <w:szCs w:val="24"/>
          </w:rPr>
          <w:t>U</w:t>
        </w:r>
      </w:ins>
      <w:del w:author="Gary Smailes" w:date="2024-03-16T12:34:42.031Z" w:id="93885657">
        <w:r w:rsidRPr="07008754" w:rsidDel="07008754">
          <w:rPr>
            <w:rFonts w:cs="Calibri" w:cstheme="minorAscii"/>
            <w:sz w:val="24"/>
            <w:szCs w:val="24"/>
          </w:rPr>
          <w:delText>u</w:delText>
        </w:r>
      </w:del>
      <w:r w:rsidRPr="07008754" w:rsidR="07008754">
        <w:rPr>
          <w:rFonts w:cs="Calibri" w:cstheme="minorAscii"/>
          <w:sz w:val="24"/>
          <w:szCs w:val="24"/>
        </w:rPr>
        <w:t>niverse.”</w:t>
      </w:r>
    </w:p>
    <w:p w:rsidR="00176DAF" w:rsidP="00176DAF" w:rsidRDefault="007F0EEA" w14:paraId="4E5A77BD" w14:textId="77777777">
      <w:pPr>
        <w:spacing w:after="0"/>
        <w:ind w:firstLine="360"/>
        <w:rPr>
          <w:rFonts w:cstheme="minorHAnsi"/>
          <w:sz w:val="24"/>
          <w:szCs w:val="24"/>
        </w:rPr>
      </w:pPr>
      <w:r w:rsidRPr="009E7F4C">
        <w:rPr>
          <w:rFonts w:cstheme="minorHAnsi"/>
          <w:sz w:val="24"/>
          <w:szCs w:val="24"/>
        </w:rPr>
        <w:t>“How many?”</w:t>
      </w:r>
    </w:p>
    <w:p w:rsidR="00176DAF" w:rsidP="00176DAF" w:rsidRDefault="007F0EEA" w14:paraId="2DAD691B" w14:textId="77777777">
      <w:pPr>
        <w:spacing w:after="0"/>
        <w:ind w:firstLine="360"/>
        <w:rPr>
          <w:rFonts w:cstheme="minorHAnsi"/>
          <w:sz w:val="24"/>
          <w:szCs w:val="24"/>
        </w:rPr>
      </w:pPr>
      <w:r w:rsidRPr="009E7F4C">
        <w:rPr>
          <w:rFonts w:cstheme="minorHAnsi"/>
          <w:sz w:val="24"/>
          <w:szCs w:val="24"/>
        </w:rPr>
        <w:t>“Numerous.”</w:t>
      </w:r>
    </w:p>
    <w:p w:rsidR="00176DAF" w:rsidP="00176DAF" w:rsidRDefault="007F0EEA" w14:paraId="28C60416" w14:textId="52408FDC">
      <w:pPr>
        <w:spacing w:after="0"/>
        <w:ind w:firstLine="360"/>
        <w:rPr>
          <w:rFonts w:cstheme="minorHAnsi"/>
          <w:sz w:val="24"/>
          <w:szCs w:val="24"/>
        </w:rPr>
      </w:pPr>
      <w:r w:rsidRPr="009E7F4C">
        <w:rPr>
          <w:rFonts w:cstheme="minorHAnsi"/>
          <w:sz w:val="24"/>
          <w:szCs w:val="24"/>
        </w:rPr>
        <w:t>“</w:t>
      </w:r>
      <w:r w:rsidRPr="009E7F4C" w:rsidR="00D61078">
        <w:rPr>
          <w:rFonts w:cstheme="minorHAnsi"/>
          <w:sz w:val="24"/>
          <w:szCs w:val="24"/>
        </w:rPr>
        <w:t>So,</w:t>
      </w:r>
      <w:r w:rsidRPr="009E7F4C">
        <w:rPr>
          <w:rFonts w:cstheme="minorHAnsi"/>
          <w:sz w:val="24"/>
          <w:szCs w:val="24"/>
        </w:rPr>
        <w:t xml:space="preserve"> all </w:t>
      </w:r>
      <w:r w:rsidR="00D61078">
        <w:rPr>
          <w:rFonts w:cstheme="minorHAnsi"/>
          <w:sz w:val="24"/>
          <w:szCs w:val="24"/>
        </w:rPr>
        <w:t>Neeci</w:t>
      </w:r>
      <w:r w:rsidRPr="009E7F4C">
        <w:rPr>
          <w:rFonts w:cstheme="minorHAnsi"/>
          <w:sz w:val="24"/>
          <w:szCs w:val="24"/>
        </w:rPr>
        <w:t xml:space="preserve"> are Sysianti?”</w:t>
      </w:r>
    </w:p>
    <w:p w:rsidR="00176DAF" w:rsidP="00176DAF" w:rsidRDefault="007F0EEA" w14:paraId="05B05529" w14:textId="7C9073F1">
      <w:pPr>
        <w:spacing w:after="0"/>
        <w:ind w:firstLine="360"/>
        <w:rPr>
          <w:rFonts w:cstheme="minorHAnsi"/>
          <w:sz w:val="24"/>
          <w:szCs w:val="24"/>
        </w:rPr>
      </w:pPr>
      <w:r w:rsidRPr="009E7F4C">
        <w:rPr>
          <w:rFonts w:cstheme="minorHAnsi"/>
          <w:sz w:val="24"/>
          <w:szCs w:val="24"/>
        </w:rPr>
        <w:t xml:space="preserve">“No, sometimes Sysianti disconnects from a body, and if that body splits while they’re disconnected, then that </w:t>
      </w:r>
      <w:r w:rsidR="00AD1251">
        <w:rPr>
          <w:rFonts w:cstheme="minorHAnsi"/>
          <w:sz w:val="24"/>
          <w:szCs w:val="24"/>
        </w:rPr>
        <w:t xml:space="preserve">new </w:t>
      </w:r>
      <w:r w:rsidR="00D61078">
        <w:rPr>
          <w:rFonts w:cstheme="minorHAnsi"/>
          <w:sz w:val="24"/>
          <w:szCs w:val="24"/>
        </w:rPr>
        <w:t>Neeci</w:t>
      </w:r>
      <w:r w:rsidRPr="009E7F4C">
        <w:rPr>
          <w:rFonts w:cstheme="minorHAnsi"/>
          <w:sz w:val="24"/>
          <w:szCs w:val="24"/>
        </w:rPr>
        <w:t xml:space="preserve"> becomes its own being.</w:t>
      </w:r>
      <w:r w:rsidR="0071681A">
        <w:rPr>
          <w:rFonts w:cstheme="minorHAnsi"/>
          <w:sz w:val="24"/>
          <w:szCs w:val="24"/>
        </w:rPr>
        <w:t xml:space="preserve"> </w:t>
      </w:r>
      <w:r w:rsidRPr="009E7F4C">
        <w:rPr>
          <w:rFonts w:cstheme="minorHAnsi"/>
          <w:sz w:val="24"/>
          <w:szCs w:val="24"/>
        </w:rPr>
        <w:t xml:space="preserve">I think it has something to do with </w:t>
      </w:r>
      <w:r w:rsidRPr="009E7F4C">
        <w:rPr>
          <w:rFonts w:cstheme="minorHAnsi"/>
          <w:sz w:val="24"/>
          <w:szCs w:val="24"/>
        </w:rPr>
        <w:lastRenderedPageBreak/>
        <w:t>the exponential increase in collective experiences.</w:t>
      </w:r>
      <w:r w:rsidR="0071681A">
        <w:rPr>
          <w:rFonts w:cstheme="minorHAnsi"/>
          <w:sz w:val="24"/>
          <w:szCs w:val="24"/>
        </w:rPr>
        <w:t xml:space="preserve"> </w:t>
      </w:r>
      <w:r w:rsidRPr="009E7F4C">
        <w:rPr>
          <w:rFonts w:cstheme="minorHAnsi"/>
          <w:sz w:val="24"/>
          <w:szCs w:val="24"/>
        </w:rPr>
        <w:t>At some point it’s too difficult to re</w:t>
      </w:r>
      <w:r w:rsidR="00A0554E">
        <w:rPr>
          <w:rFonts w:cstheme="minorHAnsi"/>
          <w:sz w:val="24"/>
          <w:szCs w:val="24"/>
        </w:rPr>
        <w:t>-</w:t>
      </w:r>
      <w:r w:rsidRPr="009E7F4C">
        <w:rPr>
          <w:rFonts w:cstheme="minorHAnsi"/>
          <w:sz w:val="24"/>
          <w:szCs w:val="24"/>
        </w:rPr>
        <w:t>forge the mind bond.”</w:t>
      </w:r>
    </w:p>
    <w:p w:rsidR="00176DAF" w:rsidP="00176DAF" w:rsidRDefault="007F0EEA" w14:paraId="4BB91FE5" w14:textId="77777777">
      <w:pPr>
        <w:spacing w:after="0"/>
        <w:ind w:firstLine="360"/>
        <w:rPr>
          <w:rFonts w:cstheme="minorHAnsi"/>
          <w:sz w:val="24"/>
          <w:szCs w:val="24"/>
        </w:rPr>
      </w:pPr>
      <w:r w:rsidRPr="009E7F4C">
        <w:rPr>
          <w:rFonts w:cstheme="minorHAnsi"/>
          <w:sz w:val="24"/>
          <w:szCs w:val="24"/>
        </w:rPr>
        <w:t>“Ok.</w:t>
      </w:r>
      <w:r w:rsidR="0071681A">
        <w:rPr>
          <w:rFonts w:cstheme="minorHAnsi"/>
          <w:sz w:val="24"/>
          <w:szCs w:val="24"/>
        </w:rPr>
        <w:t xml:space="preserve"> </w:t>
      </w:r>
      <w:r w:rsidRPr="009E7F4C">
        <w:rPr>
          <w:rFonts w:cstheme="minorHAnsi"/>
          <w:sz w:val="24"/>
          <w:szCs w:val="24"/>
        </w:rPr>
        <w:t>That makes sense, sort of.</w:t>
      </w:r>
      <w:r w:rsidR="0071681A">
        <w:rPr>
          <w:rFonts w:cstheme="minorHAnsi"/>
          <w:sz w:val="24"/>
          <w:szCs w:val="24"/>
        </w:rPr>
        <w:t xml:space="preserve"> </w:t>
      </w:r>
      <w:r w:rsidRPr="009E7F4C">
        <w:rPr>
          <w:rFonts w:cstheme="minorHAnsi"/>
          <w:sz w:val="24"/>
          <w:szCs w:val="24"/>
        </w:rPr>
        <w:t>But what I don’t get is how you can work for the Andosian team and ours at the same time.</w:t>
      </w:r>
      <w:r w:rsidR="0071681A">
        <w:rPr>
          <w:rFonts w:cstheme="minorHAnsi"/>
          <w:sz w:val="24"/>
          <w:szCs w:val="24"/>
        </w:rPr>
        <w:t xml:space="preserve"> </w:t>
      </w:r>
      <w:r w:rsidRPr="009E7F4C">
        <w:rPr>
          <w:rFonts w:cstheme="minorHAnsi"/>
          <w:sz w:val="24"/>
          <w:szCs w:val="24"/>
        </w:rPr>
        <w:t>Seems like a major conflict of interest.”</w:t>
      </w:r>
    </w:p>
    <w:p w:rsidR="00176DAF" w:rsidP="00176DAF" w:rsidRDefault="007F0EEA" w14:paraId="3BDD8571" w14:textId="77777777">
      <w:pPr>
        <w:spacing w:after="0"/>
        <w:ind w:firstLine="360"/>
        <w:rPr>
          <w:rFonts w:cstheme="minorHAnsi"/>
          <w:sz w:val="24"/>
          <w:szCs w:val="24"/>
        </w:rPr>
      </w:pPr>
      <w:r w:rsidRPr="009E7F4C">
        <w:rPr>
          <w:rFonts w:cstheme="minorHAnsi"/>
          <w:sz w:val="24"/>
          <w:szCs w:val="24"/>
        </w:rPr>
        <w:t>“If you agree to let her work for you, she’ll split from that node.”</w:t>
      </w:r>
    </w:p>
    <w:p w:rsidR="00176DAF" w:rsidP="00176DAF" w:rsidRDefault="007F0EEA" w14:paraId="27E050BA" w14:textId="77777777">
      <w:pPr>
        <w:spacing w:after="0"/>
        <w:ind w:firstLine="360"/>
        <w:rPr>
          <w:rFonts w:cstheme="minorHAnsi"/>
          <w:sz w:val="24"/>
          <w:szCs w:val="24"/>
        </w:rPr>
      </w:pPr>
      <w:r w:rsidRPr="009E7F4C">
        <w:rPr>
          <w:rFonts w:cstheme="minorHAnsi"/>
          <w:sz w:val="24"/>
          <w:szCs w:val="24"/>
        </w:rPr>
        <w:t>“How do I know she will?”</w:t>
      </w:r>
    </w:p>
    <w:p w:rsidRPr="00D61078" w:rsidR="00176DAF" w:rsidP="00176DAF" w:rsidRDefault="007F0EEA" w14:paraId="1AC6BE46" w14:textId="77777777">
      <w:pPr>
        <w:spacing w:after="0"/>
        <w:ind w:firstLine="360"/>
        <w:rPr>
          <w:rFonts w:cstheme="minorHAnsi"/>
          <w:i/>
          <w:sz w:val="24"/>
          <w:szCs w:val="24"/>
        </w:rPr>
      </w:pPr>
      <w:r w:rsidRPr="00D61078">
        <w:rPr>
          <w:rFonts w:cstheme="minorHAnsi"/>
          <w:i/>
          <w:sz w:val="24"/>
          <w:szCs w:val="24"/>
        </w:rPr>
        <w:t>You have my word.</w:t>
      </w:r>
    </w:p>
    <w:p w:rsidR="00176DAF" w:rsidP="00176DAF" w:rsidRDefault="007F0EEA" w14:paraId="6685EE85" w14:textId="77777777">
      <w:pPr>
        <w:spacing w:after="0"/>
        <w:ind w:firstLine="360"/>
        <w:rPr>
          <w:rFonts w:cstheme="minorHAnsi"/>
          <w:sz w:val="24"/>
          <w:szCs w:val="24"/>
        </w:rPr>
      </w:pPr>
      <w:r w:rsidRPr="009E7F4C">
        <w:rPr>
          <w:rFonts w:cstheme="minorHAnsi"/>
          <w:sz w:val="24"/>
          <w:szCs w:val="24"/>
        </w:rPr>
        <w:t>“And I’m supposed to just believe that?”</w:t>
      </w:r>
    </w:p>
    <w:p w:rsidR="00176DAF" w:rsidP="00176DAF" w:rsidRDefault="007F0EEA" w14:paraId="4846B6A6" w14:textId="33CD7BB2">
      <w:pPr>
        <w:spacing w:after="0"/>
        <w:ind w:firstLine="360"/>
        <w:rPr>
          <w:rFonts w:cstheme="minorHAnsi"/>
          <w:sz w:val="24"/>
          <w:szCs w:val="24"/>
        </w:rPr>
      </w:pPr>
      <w:r w:rsidRPr="009E7F4C">
        <w:rPr>
          <w:rFonts w:cstheme="minorHAnsi"/>
          <w:sz w:val="24"/>
          <w:szCs w:val="24"/>
        </w:rPr>
        <w:t>“Ne</w:t>
      </w:r>
      <w:r w:rsidR="00D61078">
        <w:rPr>
          <w:rFonts w:cstheme="minorHAnsi"/>
          <w:sz w:val="24"/>
          <w:szCs w:val="24"/>
        </w:rPr>
        <w:t>e</w:t>
      </w:r>
      <w:r w:rsidRPr="009E7F4C">
        <w:rPr>
          <w:rFonts w:cstheme="minorHAnsi"/>
          <w:sz w:val="24"/>
          <w:szCs w:val="24"/>
        </w:rPr>
        <w:t>ci can’t break their word,” Darden says.</w:t>
      </w:r>
      <w:r w:rsidR="0071681A">
        <w:rPr>
          <w:rFonts w:cstheme="minorHAnsi"/>
          <w:sz w:val="24"/>
          <w:szCs w:val="24"/>
        </w:rPr>
        <w:t xml:space="preserve"> </w:t>
      </w:r>
      <w:r w:rsidRPr="009E7F4C">
        <w:rPr>
          <w:rFonts w:cstheme="minorHAnsi"/>
          <w:sz w:val="24"/>
          <w:szCs w:val="24"/>
        </w:rPr>
        <w:t xml:space="preserve">“Once a </w:t>
      </w:r>
      <w:r w:rsidRPr="009E7F4C" w:rsidR="00D61078">
        <w:rPr>
          <w:rFonts w:cstheme="minorHAnsi"/>
          <w:sz w:val="24"/>
          <w:szCs w:val="24"/>
        </w:rPr>
        <w:t>Ne</w:t>
      </w:r>
      <w:r w:rsidR="00D61078">
        <w:rPr>
          <w:rFonts w:cstheme="minorHAnsi"/>
          <w:sz w:val="24"/>
          <w:szCs w:val="24"/>
        </w:rPr>
        <w:t>e</w:t>
      </w:r>
      <w:r w:rsidRPr="009E7F4C" w:rsidR="00D61078">
        <w:rPr>
          <w:rFonts w:cstheme="minorHAnsi"/>
          <w:sz w:val="24"/>
          <w:szCs w:val="24"/>
        </w:rPr>
        <w:t xml:space="preserve">ci </w:t>
      </w:r>
      <w:r w:rsidRPr="009E7F4C">
        <w:rPr>
          <w:rFonts w:cstheme="minorHAnsi"/>
          <w:sz w:val="24"/>
          <w:szCs w:val="24"/>
        </w:rPr>
        <w:t>commits, there’s no turning back.</w:t>
      </w:r>
      <w:r w:rsidR="0071681A">
        <w:rPr>
          <w:rFonts w:cstheme="minorHAnsi"/>
          <w:sz w:val="24"/>
          <w:szCs w:val="24"/>
        </w:rPr>
        <w:t xml:space="preserve"> </w:t>
      </w:r>
      <w:r w:rsidRPr="009E7F4C">
        <w:rPr>
          <w:rFonts w:cstheme="minorHAnsi"/>
          <w:sz w:val="24"/>
          <w:szCs w:val="24"/>
        </w:rPr>
        <w:t>It’s a physical and mental thing for them.</w:t>
      </w:r>
      <w:r w:rsidR="0071681A">
        <w:rPr>
          <w:rFonts w:cstheme="minorHAnsi"/>
          <w:sz w:val="24"/>
          <w:szCs w:val="24"/>
        </w:rPr>
        <w:t xml:space="preserve"> </w:t>
      </w:r>
      <w:r w:rsidRPr="009E7F4C">
        <w:rPr>
          <w:rFonts w:cstheme="minorHAnsi"/>
          <w:sz w:val="24"/>
          <w:szCs w:val="24"/>
        </w:rPr>
        <w:t xml:space="preserve">If a </w:t>
      </w:r>
      <w:r w:rsidRPr="009E7F4C" w:rsidR="00D61078">
        <w:rPr>
          <w:rFonts w:cstheme="minorHAnsi"/>
          <w:sz w:val="24"/>
          <w:szCs w:val="24"/>
        </w:rPr>
        <w:t>Ne</w:t>
      </w:r>
      <w:r w:rsidR="00D61078">
        <w:rPr>
          <w:rFonts w:cstheme="minorHAnsi"/>
          <w:sz w:val="24"/>
          <w:szCs w:val="24"/>
        </w:rPr>
        <w:t>e</w:t>
      </w:r>
      <w:r w:rsidRPr="009E7F4C" w:rsidR="00D61078">
        <w:rPr>
          <w:rFonts w:cstheme="minorHAnsi"/>
          <w:sz w:val="24"/>
          <w:szCs w:val="24"/>
        </w:rPr>
        <w:t xml:space="preserve">ci </w:t>
      </w:r>
      <w:r w:rsidRPr="009E7F4C">
        <w:rPr>
          <w:rFonts w:cstheme="minorHAnsi"/>
          <w:sz w:val="24"/>
          <w:szCs w:val="24"/>
        </w:rPr>
        <w:t>breaks their word, the mind bond between their nodes shatter.</w:t>
      </w:r>
      <w:r w:rsidR="0071681A">
        <w:rPr>
          <w:rFonts w:cstheme="minorHAnsi"/>
          <w:sz w:val="24"/>
          <w:szCs w:val="24"/>
        </w:rPr>
        <w:t xml:space="preserve"> </w:t>
      </w:r>
      <w:r w:rsidRPr="009E7F4C">
        <w:rPr>
          <w:rFonts w:cstheme="minorHAnsi"/>
          <w:sz w:val="24"/>
          <w:szCs w:val="24"/>
        </w:rPr>
        <w:t>All at once.</w:t>
      </w:r>
      <w:r w:rsidR="0071681A">
        <w:rPr>
          <w:rFonts w:cstheme="minorHAnsi"/>
          <w:sz w:val="24"/>
          <w:szCs w:val="24"/>
        </w:rPr>
        <w:t xml:space="preserve"> </w:t>
      </w:r>
      <w:r w:rsidRPr="009E7F4C">
        <w:rPr>
          <w:rFonts w:cstheme="minorHAnsi"/>
          <w:sz w:val="24"/>
          <w:szCs w:val="24"/>
        </w:rPr>
        <w:t>It would be like if all of your limbs lost their connection to each other at the same time.”</w:t>
      </w:r>
    </w:p>
    <w:p w:rsidR="00176DAF" w:rsidP="00176DAF" w:rsidRDefault="007F0EEA" w14:paraId="4DFE23DB" w14:textId="77777777">
      <w:pPr>
        <w:spacing w:after="0"/>
        <w:ind w:firstLine="360"/>
        <w:rPr>
          <w:rFonts w:cstheme="minorHAnsi"/>
          <w:sz w:val="24"/>
          <w:szCs w:val="24"/>
        </w:rPr>
      </w:pPr>
      <w:r w:rsidRPr="009E7F4C">
        <w:rPr>
          <w:rFonts w:cstheme="minorHAnsi"/>
          <w:sz w:val="24"/>
          <w:szCs w:val="24"/>
        </w:rPr>
        <w:t>“So she dies.”</w:t>
      </w:r>
    </w:p>
    <w:p w:rsidR="00176DAF" w:rsidP="00176DAF" w:rsidRDefault="007F0EEA" w14:paraId="3CCEA535" w14:textId="75278703">
      <w:pPr>
        <w:spacing w:after="0"/>
        <w:ind w:firstLine="360"/>
        <w:rPr>
          <w:rFonts w:cstheme="minorHAnsi"/>
          <w:sz w:val="24"/>
          <w:szCs w:val="24"/>
        </w:rPr>
      </w:pPr>
      <w:r w:rsidRPr="009E7F4C">
        <w:rPr>
          <w:rFonts w:cstheme="minorHAnsi"/>
          <w:sz w:val="24"/>
          <w:szCs w:val="24"/>
        </w:rPr>
        <w:t>“Not exactly, but the comparison fits.</w:t>
      </w:r>
      <w:r w:rsidR="0071681A">
        <w:rPr>
          <w:rFonts w:cstheme="minorHAnsi"/>
          <w:sz w:val="24"/>
          <w:szCs w:val="24"/>
        </w:rPr>
        <w:t xml:space="preserve"> </w:t>
      </w:r>
      <w:r w:rsidRPr="009E7F4C">
        <w:rPr>
          <w:rFonts w:cstheme="minorHAnsi"/>
          <w:sz w:val="24"/>
          <w:szCs w:val="24"/>
        </w:rPr>
        <w:t xml:space="preserve">It’s a trauma every </w:t>
      </w:r>
      <w:r w:rsidR="00D61078">
        <w:rPr>
          <w:rFonts w:cstheme="minorHAnsi"/>
          <w:sz w:val="24"/>
          <w:szCs w:val="24"/>
        </w:rPr>
        <w:t>Neeci</w:t>
      </w:r>
      <w:r w:rsidRPr="009E7F4C">
        <w:rPr>
          <w:rFonts w:cstheme="minorHAnsi"/>
          <w:sz w:val="24"/>
          <w:szCs w:val="24"/>
        </w:rPr>
        <w:t xml:space="preserve"> will fight to avoid.”</w:t>
      </w:r>
    </w:p>
    <w:p w:rsidR="00176DAF" w:rsidP="00176DAF" w:rsidRDefault="007F0EEA" w14:paraId="71606FEC" w14:textId="77777777">
      <w:pPr>
        <w:spacing w:after="0"/>
        <w:ind w:firstLine="360"/>
        <w:rPr>
          <w:rFonts w:cstheme="minorHAnsi"/>
          <w:sz w:val="24"/>
          <w:szCs w:val="24"/>
        </w:rPr>
      </w:pPr>
      <w:r w:rsidRPr="009E7F4C">
        <w:rPr>
          <w:rFonts w:cstheme="minorHAnsi"/>
          <w:sz w:val="24"/>
          <w:szCs w:val="24"/>
        </w:rPr>
        <w:t>“And I have your word?” I ask.</w:t>
      </w:r>
    </w:p>
    <w:p w:rsidRPr="00D61078" w:rsidR="00176DAF" w:rsidP="00176DAF" w:rsidRDefault="007F0EEA" w14:paraId="2F075249" w14:textId="77777777">
      <w:pPr>
        <w:spacing w:after="0"/>
        <w:ind w:firstLine="360"/>
        <w:rPr>
          <w:rFonts w:cstheme="minorHAnsi"/>
          <w:i/>
          <w:sz w:val="24"/>
          <w:szCs w:val="24"/>
        </w:rPr>
      </w:pPr>
      <w:r w:rsidRPr="00D61078">
        <w:rPr>
          <w:rFonts w:cstheme="minorHAnsi"/>
          <w:i/>
          <w:sz w:val="24"/>
          <w:szCs w:val="24"/>
        </w:rPr>
        <w:t>I give it freely.</w:t>
      </w:r>
    </w:p>
    <w:p w:rsidR="00176DAF" w:rsidP="00176DAF" w:rsidRDefault="007F0EEA" w14:paraId="788F326F" w14:textId="77777777">
      <w:pPr>
        <w:spacing w:after="0"/>
        <w:ind w:firstLine="360"/>
        <w:rPr>
          <w:rFonts w:cstheme="minorHAnsi"/>
          <w:sz w:val="24"/>
          <w:szCs w:val="24"/>
        </w:rPr>
      </w:pP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You’re hired.</w:t>
      </w:r>
      <w:r w:rsidR="0071681A">
        <w:rPr>
          <w:rFonts w:cstheme="minorHAnsi"/>
          <w:sz w:val="24"/>
          <w:szCs w:val="24"/>
        </w:rPr>
        <w:t xml:space="preserve"> </w:t>
      </w:r>
      <w:r w:rsidRPr="009E7F4C">
        <w:rPr>
          <w:rFonts w:cstheme="minorHAnsi"/>
          <w:sz w:val="24"/>
          <w:szCs w:val="24"/>
        </w:rPr>
        <w:t>If you need anything, talk to Maurice.”</w:t>
      </w:r>
    </w:p>
    <w:p w:rsidR="00176DAF" w:rsidP="00176DAF" w:rsidRDefault="007F0EEA" w14:paraId="072FA0E7" w14:textId="77777777">
      <w:pPr>
        <w:spacing w:after="0"/>
        <w:ind w:firstLine="360"/>
        <w:rPr>
          <w:rFonts w:cstheme="minorHAnsi"/>
          <w:sz w:val="24"/>
          <w:szCs w:val="24"/>
        </w:rPr>
      </w:pPr>
      <w:r w:rsidRPr="009E7F4C">
        <w:rPr>
          <w:rFonts w:cstheme="minorHAnsi"/>
          <w:sz w:val="24"/>
          <w:szCs w:val="24"/>
        </w:rPr>
        <w:t>“We’ve already spoken with your supervisor,” Darden says, “and arrangements have been made for our needs.”</w:t>
      </w:r>
    </w:p>
    <w:p w:rsidR="00176DAF" w:rsidP="00176DAF" w:rsidRDefault="007F0EEA" w14:paraId="2F471C52" w14:textId="77777777">
      <w:pPr>
        <w:spacing w:after="0"/>
        <w:ind w:firstLine="360"/>
        <w:rPr>
          <w:rFonts w:cstheme="minorHAnsi"/>
          <w:sz w:val="24"/>
          <w:szCs w:val="24"/>
        </w:rPr>
      </w:pPr>
      <w:r w:rsidRPr="009E7F4C">
        <w:rPr>
          <w:rFonts w:cstheme="minorHAnsi"/>
          <w:sz w:val="24"/>
          <w:szCs w:val="24"/>
        </w:rPr>
        <w:t>“Supervisor?</w:t>
      </w:r>
      <w:r w:rsidR="0071681A">
        <w:rPr>
          <w:rFonts w:cstheme="minorHAnsi"/>
          <w:sz w:val="24"/>
          <w:szCs w:val="24"/>
        </w:rPr>
        <w:t xml:space="preserve"> </w:t>
      </w:r>
      <w:r w:rsidRPr="009E7F4C">
        <w:rPr>
          <w:rFonts w:cstheme="minorHAnsi"/>
          <w:sz w:val="24"/>
          <w:szCs w:val="24"/>
        </w:rPr>
        <w:t>No, you’ve got it backwards.</w:t>
      </w:r>
      <w:r w:rsidR="0071681A">
        <w:rPr>
          <w:rFonts w:cstheme="minorHAnsi"/>
          <w:sz w:val="24"/>
          <w:szCs w:val="24"/>
        </w:rPr>
        <w:t xml:space="preserve"> </w:t>
      </w:r>
      <w:r w:rsidRPr="009E7F4C">
        <w:rPr>
          <w:rFonts w:cstheme="minorHAnsi"/>
          <w:sz w:val="24"/>
          <w:szCs w:val="24"/>
        </w:rPr>
        <w:t>Maurice works for me.”</w:t>
      </w:r>
    </w:p>
    <w:p w:rsidR="00176DAF" w:rsidP="00176DAF" w:rsidRDefault="007F0EEA" w14:paraId="2FD1927B" w14:textId="77777777">
      <w:pPr>
        <w:spacing w:after="0"/>
        <w:ind w:firstLine="360"/>
        <w:rPr>
          <w:rFonts w:cstheme="minorHAnsi"/>
          <w:sz w:val="24"/>
          <w:szCs w:val="24"/>
        </w:rPr>
      </w:pPr>
      <w:r w:rsidRPr="009E7F4C">
        <w:rPr>
          <w:rFonts w:cstheme="minorHAnsi"/>
          <w:sz w:val="24"/>
          <w:szCs w:val="24"/>
        </w:rPr>
        <w:t>“He arranges all of your appointments?”</w:t>
      </w:r>
    </w:p>
    <w:p w:rsidR="00176DAF" w:rsidP="00176DAF" w:rsidRDefault="007F0EEA" w14:paraId="4CD14CDC" w14:textId="1B9B4DDF">
      <w:pPr>
        <w:spacing w:after="0"/>
        <w:ind w:firstLine="360"/>
        <w:rPr>
          <w:rFonts w:cstheme="minorHAnsi"/>
          <w:sz w:val="24"/>
          <w:szCs w:val="24"/>
        </w:rPr>
      </w:pPr>
      <w:r w:rsidRPr="009E7F4C">
        <w:rPr>
          <w:rFonts w:cstheme="minorHAnsi"/>
          <w:sz w:val="24"/>
          <w:szCs w:val="24"/>
        </w:rPr>
        <w:t>“Yes</w:t>
      </w:r>
      <w:r w:rsidR="00AD1251">
        <w:rPr>
          <w:rFonts w:cstheme="minorHAnsi"/>
          <w:sz w:val="24"/>
          <w:szCs w:val="24"/>
        </w:rPr>
        <w:t>.</w:t>
      </w:r>
      <w:r w:rsidRPr="009E7F4C">
        <w:rPr>
          <w:rFonts w:cstheme="minorHAnsi"/>
          <w:sz w:val="24"/>
          <w:szCs w:val="24"/>
        </w:rPr>
        <w:t>”</w:t>
      </w:r>
    </w:p>
    <w:p w:rsidR="00176DAF" w:rsidP="00176DAF" w:rsidRDefault="007F0EEA" w14:paraId="51C6FDB1" w14:textId="77777777">
      <w:pPr>
        <w:spacing w:after="0"/>
        <w:ind w:firstLine="360"/>
        <w:rPr>
          <w:rFonts w:cstheme="minorHAnsi"/>
          <w:sz w:val="24"/>
          <w:szCs w:val="24"/>
        </w:rPr>
      </w:pPr>
      <w:r w:rsidRPr="009E7F4C">
        <w:rPr>
          <w:rFonts w:cstheme="minorHAnsi"/>
          <w:sz w:val="24"/>
          <w:szCs w:val="24"/>
        </w:rPr>
        <w:t>“Tells you where to go, who to speak to, what to say?”</w:t>
      </w:r>
    </w:p>
    <w:p w:rsidR="00176DAF" w:rsidP="00176DAF" w:rsidRDefault="007F0EEA" w14:paraId="3288D189" w14:textId="1513D144">
      <w:pPr>
        <w:spacing w:after="0"/>
        <w:ind w:firstLine="360"/>
        <w:rPr>
          <w:rFonts w:cstheme="minorHAnsi"/>
          <w:sz w:val="24"/>
          <w:szCs w:val="24"/>
        </w:rPr>
      </w:pPr>
      <w:r w:rsidRPr="009E7F4C">
        <w:rPr>
          <w:rFonts w:cstheme="minorHAnsi"/>
          <w:sz w:val="24"/>
          <w:szCs w:val="24"/>
        </w:rPr>
        <w:t>“Well, yes, but</w:t>
      </w:r>
      <w:r w:rsidR="00AD1251">
        <w:rPr>
          <w:rFonts w:cstheme="minorHAnsi"/>
          <w:sz w:val="24"/>
          <w:szCs w:val="24"/>
        </w:rPr>
        <w:t>—</w:t>
      </w:r>
      <w:r w:rsidR="004360BB">
        <w:rPr>
          <w:rFonts w:cstheme="minorHAnsi"/>
          <w:sz w:val="24"/>
          <w:szCs w:val="24"/>
        </w:rPr>
        <w:t>”</w:t>
      </w:r>
    </w:p>
    <w:p w:rsidR="00176DAF" w:rsidP="00176DAF" w:rsidRDefault="007F0EEA" w14:paraId="06868953" w14:textId="77777777">
      <w:pPr>
        <w:spacing w:after="0"/>
        <w:ind w:firstLine="360"/>
        <w:rPr>
          <w:rFonts w:cstheme="minorHAnsi"/>
          <w:sz w:val="24"/>
          <w:szCs w:val="24"/>
        </w:rPr>
      </w:pPr>
      <w:r w:rsidRPr="009E7F4C">
        <w:rPr>
          <w:rFonts w:cstheme="minorHAnsi"/>
          <w:sz w:val="24"/>
          <w:szCs w:val="24"/>
        </w:rPr>
        <w:t>“He instructs you on what to wear, what to eat, who you can shake hands with, and who you must avoid touching at all costs to avoid assassination?”</w:t>
      </w:r>
    </w:p>
    <w:p w:rsidR="00176DAF" w:rsidP="00176DAF" w:rsidRDefault="007F0EEA" w14:paraId="5A6FC0F1" w14:textId="786E5CF8">
      <w:pPr>
        <w:spacing w:after="0"/>
        <w:ind w:firstLine="360"/>
        <w:rPr>
          <w:rFonts w:cstheme="minorHAnsi"/>
          <w:sz w:val="24"/>
          <w:szCs w:val="24"/>
        </w:rPr>
      </w:pPr>
      <w:r w:rsidRPr="009E7F4C">
        <w:rPr>
          <w:rFonts w:cstheme="minorHAnsi"/>
          <w:sz w:val="24"/>
          <w:szCs w:val="24"/>
        </w:rPr>
        <w:t>“Yeah, but hold on for a minute</w:t>
      </w:r>
      <w:r w:rsidR="00AD1251">
        <w:rPr>
          <w:rFonts w:cstheme="minorHAnsi"/>
          <w:sz w:val="24"/>
          <w:szCs w:val="24"/>
        </w:rPr>
        <w:t>—</w:t>
      </w:r>
      <w:r w:rsidR="004360BB">
        <w:rPr>
          <w:rFonts w:cstheme="minorHAnsi"/>
          <w:sz w:val="24"/>
          <w:szCs w:val="24"/>
        </w:rPr>
        <w:t>”</w:t>
      </w:r>
    </w:p>
    <w:p w:rsidR="009D65EF" w:rsidP="00176DAF" w:rsidRDefault="007F0EEA" w14:paraId="72634844" w14:textId="77777777">
      <w:pPr>
        <w:spacing w:after="0"/>
        <w:ind w:firstLine="360"/>
        <w:rPr>
          <w:rFonts w:cstheme="minorHAnsi"/>
          <w:sz w:val="24"/>
          <w:szCs w:val="24"/>
        </w:rPr>
      </w:pPr>
      <w:r w:rsidRPr="009E7F4C">
        <w:rPr>
          <w:rFonts w:cstheme="minorHAnsi"/>
          <w:sz w:val="24"/>
          <w:szCs w:val="24"/>
        </w:rPr>
        <w:t>“I believe you work for Maurice, Mr. Stern,” Darden says.</w:t>
      </w:r>
      <w:r w:rsidR="0071681A">
        <w:rPr>
          <w:rFonts w:cstheme="minorHAnsi"/>
          <w:sz w:val="24"/>
          <w:szCs w:val="24"/>
        </w:rPr>
        <w:t xml:space="preserve"> </w:t>
      </w:r>
    </w:p>
    <w:p w:rsidR="00176DAF" w:rsidP="00176DAF" w:rsidRDefault="007F0EEA" w14:paraId="034C8629" w14:textId="64963B06">
      <w:pPr>
        <w:spacing w:after="0"/>
        <w:ind w:firstLine="360"/>
        <w:rPr>
          <w:rFonts w:cstheme="minorHAnsi"/>
          <w:sz w:val="24"/>
          <w:szCs w:val="24"/>
        </w:rPr>
      </w:pPr>
      <w:r w:rsidRPr="009E7F4C">
        <w:rPr>
          <w:rFonts w:cstheme="minorHAnsi"/>
          <w:sz w:val="24"/>
          <w:szCs w:val="24"/>
        </w:rPr>
        <w:t>He’s smiling now</w:t>
      </w:r>
      <w:r w:rsidR="009D65EF">
        <w:rPr>
          <w:rFonts w:cstheme="minorHAnsi"/>
          <w:sz w:val="24"/>
          <w:szCs w:val="24"/>
        </w:rPr>
        <w:t xml:space="preserve">. </w:t>
      </w:r>
      <w:r w:rsidRPr="009E7F4C">
        <w:rPr>
          <w:rFonts w:cstheme="minorHAnsi"/>
          <w:sz w:val="24"/>
          <w:szCs w:val="24"/>
        </w:rPr>
        <w:t>I’m not sure I like it.</w:t>
      </w:r>
    </w:p>
    <w:p w:rsidR="00176DAF" w:rsidP="00176DAF" w:rsidRDefault="007F0EEA" w14:paraId="4ADED504" w14:textId="77777777">
      <w:pPr>
        <w:spacing w:after="0"/>
        <w:ind w:firstLine="360"/>
        <w:rPr>
          <w:rFonts w:cstheme="minorHAnsi"/>
          <w:sz w:val="24"/>
          <w:szCs w:val="24"/>
        </w:rPr>
      </w:pPr>
      <w:r w:rsidRPr="009E7F4C">
        <w:rPr>
          <w:rFonts w:cstheme="minorHAnsi"/>
          <w:sz w:val="24"/>
          <w:szCs w:val="24"/>
        </w:rPr>
        <w:t>“That is true,” Maurice says, coming up beside me, “but I would prefer it if you did not tell that to my clients.</w:t>
      </w:r>
      <w:r w:rsidR="0071681A">
        <w:rPr>
          <w:rFonts w:cstheme="minorHAnsi"/>
          <w:sz w:val="24"/>
          <w:szCs w:val="24"/>
        </w:rPr>
        <w:t xml:space="preserve"> </w:t>
      </w:r>
      <w:r w:rsidRPr="009E7F4C">
        <w:rPr>
          <w:rFonts w:cstheme="minorHAnsi"/>
          <w:sz w:val="24"/>
          <w:szCs w:val="24"/>
        </w:rPr>
        <w:t>It makes it easier on everybody if they think that they are the ones in charge.”</w:t>
      </w:r>
    </w:p>
    <w:p w:rsidR="00176DAF" w:rsidP="00176DAF" w:rsidRDefault="007F0EEA" w14:paraId="267C64D3" w14:textId="77777777">
      <w:pPr>
        <w:spacing w:after="0"/>
        <w:ind w:firstLine="360"/>
        <w:rPr>
          <w:rFonts w:cstheme="minorHAnsi"/>
          <w:sz w:val="24"/>
          <w:szCs w:val="24"/>
        </w:rPr>
      </w:pPr>
      <w:r w:rsidRPr="009E7F4C">
        <w:rPr>
          <w:rFonts w:cstheme="minorHAnsi"/>
          <w:sz w:val="24"/>
          <w:szCs w:val="24"/>
        </w:rPr>
        <w:t>I open my mouth to retort, but no words come out.</w:t>
      </w:r>
      <w:r w:rsidR="0071681A">
        <w:rPr>
          <w:rFonts w:cstheme="minorHAnsi"/>
          <w:sz w:val="24"/>
          <w:szCs w:val="24"/>
        </w:rPr>
        <w:t xml:space="preserve"> </w:t>
      </w:r>
      <w:r w:rsidRPr="009E7F4C">
        <w:rPr>
          <w:rFonts w:cstheme="minorHAnsi"/>
          <w:sz w:val="24"/>
          <w:szCs w:val="24"/>
        </w:rPr>
        <w:t>No thoughts bubble up to suppress this terrible idea.</w:t>
      </w:r>
      <w:r w:rsidR="0071681A">
        <w:rPr>
          <w:rFonts w:cstheme="minorHAnsi"/>
          <w:sz w:val="24"/>
          <w:szCs w:val="24"/>
        </w:rPr>
        <w:t xml:space="preserve"> </w:t>
      </w:r>
      <w:r w:rsidRPr="009E7F4C">
        <w:rPr>
          <w:rFonts w:cstheme="minorHAnsi"/>
          <w:sz w:val="24"/>
          <w:szCs w:val="24"/>
        </w:rPr>
        <w:t>Me, work for Maurice?</w:t>
      </w:r>
      <w:r w:rsidR="0071681A">
        <w:rPr>
          <w:rFonts w:cstheme="minorHAnsi"/>
          <w:sz w:val="24"/>
          <w:szCs w:val="24"/>
        </w:rPr>
        <w:t xml:space="preserve"> </w:t>
      </w:r>
      <w:r w:rsidRPr="009E7F4C">
        <w:rPr>
          <w:rFonts w:cstheme="minorHAnsi"/>
          <w:sz w:val="24"/>
          <w:szCs w:val="24"/>
        </w:rPr>
        <w:t>Absurd.</w:t>
      </w:r>
      <w:r w:rsidR="0071681A">
        <w:rPr>
          <w:rFonts w:cstheme="minorHAnsi"/>
          <w:sz w:val="24"/>
          <w:szCs w:val="24"/>
        </w:rPr>
        <w:t xml:space="preserve"> </w:t>
      </w:r>
      <w:r w:rsidRPr="009E7F4C">
        <w:rPr>
          <w:rFonts w:cstheme="minorHAnsi"/>
          <w:sz w:val="24"/>
          <w:szCs w:val="24"/>
        </w:rPr>
        <w:t>But the more I think about it, the less sure I am.</w:t>
      </w:r>
    </w:p>
    <w:p w:rsidR="00176DAF" w:rsidP="00176DAF" w:rsidRDefault="007F0EEA" w14:paraId="39711F2B" w14:textId="77777777">
      <w:pPr>
        <w:spacing w:after="0"/>
        <w:ind w:firstLine="360"/>
        <w:rPr>
          <w:rFonts w:cstheme="minorHAnsi"/>
          <w:sz w:val="24"/>
          <w:szCs w:val="24"/>
        </w:rPr>
      </w:pPr>
      <w:r w:rsidRPr="009E7F4C">
        <w:rPr>
          <w:rFonts w:cstheme="minorHAnsi"/>
          <w:sz w:val="24"/>
          <w:szCs w:val="24"/>
        </w:rPr>
        <w:t>“Perhaps it would be better if you found something to occupy yourself,” Maurice advises me.</w:t>
      </w:r>
      <w:r w:rsidR="0071681A">
        <w:rPr>
          <w:rFonts w:cstheme="minorHAnsi"/>
          <w:sz w:val="24"/>
          <w:szCs w:val="24"/>
        </w:rPr>
        <w:t xml:space="preserve"> </w:t>
      </w:r>
      <w:r w:rsidRPr="009E7F4C">
        <w:rPr>
          <w:rFonts w:cstheme="minorHAnsi"/>
          <w:sz w:val="24"/>
          <w:szCs w:val="24"/>
        </w:rPr>
        <w:t>“No sense in worrying about things you cannot change, sir.”</w:t>
      </w:r>
    </w:p>
    <w:p w:rsidR="00176DAF" w:rsidP="00176DAF" w:rsidRDefault="007F0EEA" w14:paraId="0AD20F3E" w14:textId="77777777">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That’s a good idea.</w:t>
      </w:r>
      <w:r w:rsidR="0071681A">
        <w:rPr>
          <w:rFonts w:cstheme="minorHAnsi"/>
          <w:sz w:val="24"/>
          <w:szCs w:val="24"/>
        </w:rPr>
        <w:t xml:space="preserve"> </w:t>
      </w:r>
      <w:r w:rsidRPr="009E7F4C">
        <w:rPr>
          <w:rFonts w:cstheme="minorHAnsi"/>
          <w:sz w:val="24"/>
          <w:szCs w:val="24"/>
        </w:rPr>
        <w:t>What’s next for me on my schedule?”</w:t>
      </w:r>
    </w:p>
    <w:p w:rsidR="00176DAF" w:rsidP="00176DAF" w:rsidRDefault="007F0EEA" w14:paraId="7DA75D2C" w14:textId="77777777">
      <w:pPr>
        <w:spacing w:after="0"/>
        <w:ind w:firstLine="360"/>
        <w:rPr>
          <w:rFonts w:cstheme="minorHAnsi"/>
          <w:sz w:val="24"/>
          <w:szCs w:val="24"/>
        </w:rPr>
      </w:pPr>
      <w:r w:rsidRPr="009E7F4C">
        <w:rPr>
          <w:rFonts w:cstheme="minorHAnsi"/>
          <w:sz w:val="24"/>
          <w:szCs w:val="24"/>
        </w:rPr>
        <w:t>“You have twelve minutes to spare before your next meeting, which is with the Shipping Guild.”</w:t>
      </w:r>
    </w:p>
    <w:p w:rsidR="00176DAF" w:rsidP="00176DAF" w:rsidRDefault="007F0EEA" w14:paraId="75C7951D" w14:textId="77777777">
      <w:pPr>
        <w:spacing w:after="0"/>
        <w:ind w:firstLine="360"/>
        <w:rPr>
          <w:rFonts w:cstheme="minorHAnsi"/>
          <w:sz w:val="24"/>
          <w:szCs w:val="24"/>
        </w:rPr>
      </w:pPr>
      <w:r w:rsidRPr="009E7F4C">
        <w:rPr>
          <w:rFonts w:cstheme="minorHAnsi"/>
          <w:sz w:val="24"/>
          <w:szCs w:val="24"/>
        </w:rPr>
        <w:t>“Again?</w:t>
      </w:r>
      <w:r w:rsidR="0071681A">
        <w:rPr>
          <w:rFonts w:cstheme="minorHAnsi"/>
          <w:sz w:val="24"/>
          <w:szCs w:val="24"/>
        </w:rPr>
        <w:t xml:space="preserve"> </w:t>
      </w:r>
      <w:r w:rsidRPr="009E7F4C">
        <w:rPr>
          <w:rFonts w:cstheme="minorHAnsi"/>
          <w:sz w:val="24"/>
          <w:szCs w:val="24"/>
        </w:rPr>
        <w:t>What do they want now?”</w:t>
      </w:r>
    </w:p>
    <w:p w:rsidR="00176DAF" w:rsidP="00176DAF" w:rsidRDefault="007F0EEA" w14:paraId="006942ED" w14:textId="77777777">
      <w:pPr>
        <w:spacing w:after="0"/>
        <w:ind w:firstLine="360"/>
        <w:rPr>
          <w:rFonts w:cstheme="minorHAnsi"/>
          <w:sz w:val="24"/>
          <w:szCs w:val="24"/>
        </w:rPr>
      </w:pPr>
      <w:r w:rsidRPr="009E7F4C">
        <w:rPr>
          <w:rFonts w:cstheme="minorHAnsi"/>
          <w:sz w:val="24"/>
          <w:szCs w:val="24"/>
        </w:rPr>
        <w:t>“Everything and more, sir, as always.”</w:t>
      </w:r>
    </w:p>
    <w:p w:rsidR="00176DAF" w:rsidP="00176DAF" w:rsidRDefault="007F0EEA" w14:paraId="6B4C3945" w14:textId="77777777">
      <w:pPr>
        <w:spacing w:after="0"/>
        <w:ind w:firstLine="360"/>
        <w:rPr>
          <w:rFonts w:cstheme="minorHAnsi"/>
          <w:sz w:val="24"/>
          <w:szCs w:val="24"/>
        </w:rPr>
      </w:pPr>
      <w:r w:rsidRPr="009E7F4C">
        <w:rPr>
          <w:rFonts w:cstheme="minorHAnsi"/>
          <w:sz w:val="24"/>
          <w:szCs w:val="24"/>
        </w:rPr>
        <w:lastRenderedPageBreak/>
        <w:t>“That’s not what they’re going to talk to me about, though, is it?”</w:t>
      </w:r>
    </w:p>
    <w:p w:rsidR="00176DAF" w:rsidP="00176DAF" w:rsidRDefault="007F0EEA" w14:paraId="73D9F6B6" w14:textId="77777777">
      <w:pPr>
        <w:spacing w:after="0"/>
        <w:ind w:firstLine="360"/>
        <w:rPr>
          <w:rFonts w:cstheme="minorHAnsi"/>
          <w:sz w:val="24"/>
          <w:szCs w:val="24"/>
        </w:rPr>
      </w:pPr>
      <w:r w:rsidRPr="009E7F4C">
        <w:rPr>
          <w:rFonts w:cstheme="minorHAnsi"/>
          <w:sz w:val="24"/>
          <w:szCs w:val="24"/>
        </w:rPr>
        <w:t>“Of course not, sir.</w:t>
      </w:r>
      <w:r w:rsidR="0071681A">
        <w:rPr>
          <w:rFonts w:cstheme="minorHAnsi"/>
          <w:sz w:val="24"/>
          <w:szCs w:val="24"/>
        </w:rPr>
        <w:t xml:space="preserve"> </w:t>
      </w:r>
      <w:r w:rsidRPr="009E7F4C">
        <w:rPr>
          <w:rFonts w:cstheme="minorHAnsi"/>
          <w:sz w:val="24"/>
          <w:szCs w:val="24"/>
        </w:rPr>
        <w:t>That was a joke.”</w:t>
      </w:r>
    </w:p>
    <w:p w:rsidR="00652CEA" w:rsidP="00176DAF" w:rsidRDefault="007F0EEA" w14:paraId="48E2AC29" w14:textId="77777777">
      <w:pPr>
        <w:spacing w:after="0"/>
        <w:ind w:firstLine="360"/>
        <w:rPr>
          <w:rFonts w:cstheme="minorHAnsi"/>
          <w:sz w:val="24"/>
          <w:szCs w:val="24"/>
        </w:rPr>
        <w:sectPr w:rsidR="00652CEA"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“Sometimes it’s hard to tell with you.”</w:t>
      </w:r>
    </w:p>
    <w:p w:rsidR="00176DAF" w:rsidP="07008754" w:rsidRDefault="007E5E10" w14:paraId="7EBC7CAB" w14:textId="4DE0364F">
      <w:pPr>
        <w:spacing w:after="0"/>
        <w:rPr>
          <w:rFonts w:cs="Calibri" w:cstheme="minorAscii"/>
          <w:sz w:val="24"/>
          <w:szCs w:val="24"/>
        </w:rPr>
      </w:pPr>
      <w:r w:rsidRPr="07008754" w:rsidR="07008754">
        <w:rPr>
          <w:rFonts w:cs="Calibri" w:cstheme="minorAscii"/>
          <w:sz w:val="24"/>
          <w:szCs w:val="24"/>
        </w:rPr>
        <w:t>20</w:t>
      </w:r>
      <w:del w:author="Gary Smailes" w:date="2024-03-16T12:42:25.119Z" w:id="1980702569">
        <w:r>
          <w:tab/>
        </w:r>
      </w:del>
    </w:p>
    <w:p w:rsidR="00176DAF" w:rsidP="00176DAF" w:rsidRDefault="00176DAF" w14:paraId="5E0F447E" w14:textId="77777777">
      <w:pPr>
        <w:spacing w:after="0"/>
        <w:ind w:firstLine="360"/>
        <w:rPr>
          <w:rFonts w:cstheme="minorHAnsi"/>
          <w:sz w:val="24"/>
          <w:szCs w:val="24"/>
        </w:rPr>
      </w:pPr>
    </w:p>
    <w:p w:rsidR="00176DAF" w:rsidP="07008754" w:rsidRDefault="0025371E" w14:paraId="073BC499" w14:textId="4DE841B7">
      <w:pPr>
        <w:spacing w:after="0"/>
        <w:rPr>
          <w:rFonts w:cs="Calibri" w:cstheme="minorAscii"/>
          <w:sz w:val="24"/>
          <w:szCs w:val="24"/>
        </w:rPr>
      </w:pPr>
      <w:r w:rsidRPr="07008754" w:rsidR="07008754">
        <w:rPr>
          <w:rFonts w:cs="Calibri" w:cstheme="minorAscii"/>
          <w:sz w:val="24"/>
          <w:szCs w:val="24"/>
        </w:rPr>
        <w:t>It’s</w:t>
      </w:r>
      <w:r w:rsidRPr="07008754" w:rsidR="07008754">
        <w:rPr>
          <w:rFonts w:cs="Calibri" w:cstheme="minorAscii"/>
          <w:sz w:val="24"/>
          <w:szCs w:val="24"/>
        </w:rPr>
        <w:t xml:space="preserve"> the day before the first playoff game and nobody on the team can find Dexter Cribbens.</w:t>
      </w:r>
      <w:del w:author="Gary Smailes" w:date="2024-03-16T12:45:10.309Z" w:id="1564371098">
        <w:r w:rsidRPr="07008754" w:rsidDel="07008754">
          <w:rPr>
            <w:rFonts w:cs="Calibri" w:cstheme="minorAscii"/>
            <w:sz w:val="24"/>
            <w:szCs w:val="24"/>
          </w:rPr>
          <w:delText xml:space="preserve"> </w:delText>
        </w:r>
      </w:del>
    </w:p>
    <w:p w:rsidR="006B4DDC" w:rsidP="07008754" w:rsidRDefault="006B4DDC" w14:paraId="388F0D70" w14:textId="77777777">
      <w:pPr>
        <w:spacing w:after="0"/>
        <w:rPr>
          <w:del w:author="Gary Smailes" w:date="2024-03-16T12:45:09.85Z" w:id="962613178"/>
          <w:rFonts w:cs="Calibri" w:cstheme="minorAscii"/>
          <w:sz w:val="24"/>
          <w:szCs w:val="24"/>
        </w:rPr>
      </w:pPr>
    </w:p>
    <w:p w:rsidR="006B4DDC" w:rsidP="07008754" w:rsidRDefault="006B4DDC" w14:paraId="1034BA3D" w14:textId="16ECCA36">
      <w:pPr>
        <w:spacing w:after="0"/>
        <w:rPr>
          <w:rFonts w:cs="Calibri" w:cstheme="minorAscii"/>
          <w:sz w:val="24"/>
          <w:szCs w:val="24"/>
        </w:rPr>
      </w:pPr>
      <w:r w:rsidRPr="07008754" w:rsidR="07008754">
        <w:rPr>
          <w:rFonts w:cs="Calibri" w:cstheme="minorAscii"/>
          <w:sz w:val="24"/>
          <w:szCs w:val="24"/>
        </w:rPr>
        <w:t>Maybe it’s</w:t>
      </w:r>
      <w:r w:rsidRPr="07008754" w:rsidR="07008754">
        <w:rPr>
          <w:rFonts w:cs="Calibri" w:cstheme="minorAscii"/>
          <w:sz w:val="24"/>
          <w:szCs w:val="24"/>
        </w:rPr>
        <w:t xml:space="preserve"> the day before the first playoff game? Move up the timeline</w:t>
      </w:r>
      <w:ins w:author="Gary Smailes" w:date="2024-03-16T12:45:16.288Z" w:id="155436291">
        <w:r w:rsidRPr="07008754" w:rsidR="07008754">
          <w:rPr>
            <w:rFonts w:cs="Calibri" w:cstheme="minorAscii"/>
            <w:sz w:val="24"/>
            <w:szCs w:val="24"/>
          </w:rPr>
          <w:t>.</w:t>
        </w:r>
      </w:ins>
      <w:del w:author="Gary Smailes" w:date="2024-03-16T12:45:14.753Z" w:id="692843023">
        <w:r w:rsidRPr="07008754" w:rsidDel="07008754">
          <w:rPr>
            <w:rFonts w:cs="Calibri" w:cstheme="minorAscii"/>
            <w:sz w:val="24"/>
            <w:szCs w:val="24"/>
          </w:rPr>
          <w:delText>?</w:delText>
        </w:r>
      </w:del>
    </w:p>
    <w:p w:rsidR="00176DAF" w:rsidP="07008754" w:rsidRDefault="00176DAF" w14:paraId="4AFD4CD1" w14:textId="77777777">
      <w:pPr>
        <w:spacing w:after="0"/>
        <w:ind w:firstLine="360"/>
        <w:rPr>
          <w:del w:author="Gary Smailes" w:date="2024-03-16T12:45:14.532Z" w:id="805487809"/>
          <w:rFonts w:cs="Calibri" w:cstheme="minorAscii"/>
          <w:sz w:val="24"/>
          <w:szCs w:val="24"/>
        </w:rPr>
      </w:pPr>
    </w:p>
    <w:p w:rsidR="00176DAF" w:rsidP="00176DAF" w:rsidRDefault="007F0EEA" w14:paraId="21EFF535" w14:textId="77777777">
      <w:pPr>
        <w:spacing w:after="0"/>
        <w:ind w:firstLine="360"/>
        <w:rPr>
          <w:rFonts w:cstheme="minorHAnsi"/>
          <w:sz w:val="24"/>
          <w:szCs w:val="24"/>
        </w:rPr>
      </w:pPr>
      <w:r w:rsidRPr="009E7F4C">
        <w:rPr>
          <w:rFonts w:cstheme="minorHAnsi"/>
          <w:sz w:val="24"/>
          <w:szCs w:val="24"/>
        </w:rPr>
        <w:t>“Where is he?”</w:t>
      </w:r>
    </w:p>
    <w:p w:rsidR="00176DAF" w:rsidP="00176DAF" w:rsidRDefault="007F0EEA" w14:paraId="1F4ACEEE" w14:textId="77777777">
      <w:pPr>
        <w:spacing w:after="0"/>
        <w:ind w:firstLine="360"/>
        <w:rPr>
          <w:rFonts w:cstheme="minorHAnsi"/>
          <w:sz w:val="24"/>
          <w:szCs w:val="24"/>
        </w:rPr>
      </w:pPr>
      <w:r w:rsidRPr="009E7F4C">
        <w:rPr>
          <w:rFonts w:cstheme="minorHAnsi"/>
          <w:sz w:val="24"/>
          <w:szCs w:val="24"/>
        </w:rPr>
        <w:t>“How should I know?</w:t>
      </w:r>
      <w:r w:rsidR="0071681A">
        <w:rPr>
          <w:rFonts w:cstheme="minorHAnsi"/>
          <w:sz w:val="24"/>
          <w:szCs w:val="24"/>
        </w:rPr>
        <w:t xml:space="preserve"> </w:t>
      </w:r>
      <w:r w:rsidRPr="009E7F4C">
        <w:rPr>
          <w:rFonts w:cstheme="minorHAnsi"/>
          <w:sz w:val="24"/>
          <w:szCs w:val="24"/>
        </w:rPr>
        <w:t>I told you I wasn’t going to be his minder.”</w:t>
      </w:r>
      <w:r w:rsidR="0071681A">
        <w:rPr>
          <w:rFonts w:cstheme="minorHAnsi"/>
          <w:sz w:val="24"/>
          <w:szCs w:val="24"/>
        </w:rPr>
        <w:t xml:space="preserve"> </w:t>
      </w:r>
      <w:r w:rsidRPr="009E7F4C">
        <w:rPr>
          <w:rFonts w:cstheme="minorHAnsi"/>
          <w:sz w:val="24"/>
          <w:szCs w:val="24"/>
        </w:rPr>
        <w:t>I look around at the team.</w:t>
      </w:r>
      <w:r w:rsidR="0071681A">
        <w:rPr>
          <w:rFonts w:cstheme="minorHAnsi"/>
          <w:sz w:val="24"/>
          <w:szCs w:val="24"/>
        </w:rPr>
        <w:t xml:space="preserve"> </w:t>
      </w:r>
      <w:r w:rsidRPr="009E7F4C">
        <w:rPr>
          <w:rFonts w:cstheme="minorHAnsi"/>
          <w:sz w:val="24"/>
          <w:szCs w:val="24"/>
        </w:rPr>
        <w:t>“Anybody seen Cribbens?”</w:t>
      </w:r>
    </w:p>
    <w:p w:rsidR="00176DAF" w:rsidP="00176DAF" w:rsidRDefault="007F0EEA" w14:paraId="27D54AB0" w14:textId="77777777">
      <w:pPr>
        <w:spacing w:after="0"/>
        <w:ind w:firstLine="360"/>
        <w:rPr>
          <w:rFonts w:cstheme="minorHAnsi"/>
          <w:sz w:val="24"/>
          <w:szCs w:val="24"/>
        </w:rPr>
      </w:pPr>
      <w:r w:rsidRPr="009E7F4C">
        <w:rPr>
          <w:rFonts w:cstheme="minorHAnsi"/>
          <w:sz w:val="24"/>
          <w:szCs w:val="24"/>
        </w:rPr>
        <w:t>I get a lot of shrugs.</w:t>
      </w:r>
      <w:r w:rsidR="0071681A">
        <w:rPr>
          <w:rFonts w:cstheme="minorHAnsi"/>
          <w:sz w:val="24"/>
          <w:szCs w:val="24"/>
        </w:rPr>
        <w:t xml:space="preserve"> </w:t>
      </w:r>
    </w:p>
    <w:p w:rsidR="00176DAF" w:rsidP="00176DAF" w:rsidRDefault="007F0EEA" w14:paraId="3D334766" w14:textId="77777777">
      <w:pPr>
        <w:spacing w:after="0"/>
        <w:ind w:firstLine="360"/>
        <w:rPr>
          <w:rFonts w:cstheme="minorHAnsi"/>
          <w:sz w:val="24"/>
          <w:szCs w:val="24"/>
        </w:rPr>
      </w:pPr>
      <w:r w:rsidRPr="009E7F4C">
        <w:rPr>
          <w:rFonts w:cstheme="minorHAnsi"/>
          <w:sz w:val="24"/>
          <w:szCs w:val="24"/>
        </w:rPr>
        <w:t>“You suck at this,” Jint says.</w:t>
      </w:r>
      <w:r w:rsidR="0071681A">
        <w:rPr>
          <w:rFonts w:cstheme="minorHAnsi"/>
          <w:sz w:val="24"/>
          <w:szCs w:val="24"/>
        </w:rPr>
        <w:t xml:space="preserve"> </w:t>
      </w:r>
      <w:r w:rsidRPr="009E7F4C">
        <w:rPr>
          <w:rFonts w:cstheme="minorHAnsi"/>
          <w:sz w:val="24"/>
          <w:szCs w:val="24"/>
        </w:rPr>
        <w:t>She points at Fuckhead #1.</w:t>
      </w:r>
      <w:r w:rsidR="0071681A">
        <w:rPr>
          <w:rFonts w:cstheme="minorHAnsi"/>
          <w:sz w:val="24"/>
          <w:szCs w:val="24"/>
        </w:rPr>
        <w:t xml:space="preserve"> </w:t>
      </w:r>
      <w:r w:rsidRPr="009E7F4C">
        <w:rPr>
          <w:rFonts w:cstheme="minorHAnsi"/>
          <w:sz w:val="24"/>
          <w:szCs w:val="24"/>
        </w:rPr>
        <w:t>“You.</w:t>
      </w:r>
      <w:r w:rsidR="0071681A">
        <w:rPr>
          <w:rFonts w:cstheme="minorHAnsi"/>
          <w:sz w:val="24"/>
          <w:szCs w:val="24"/>
        </w:rPr>
        <w:t xml:space="preserve"> </w:t>
      </w:r>
      <w:r w:rsidRPr="009E7F4C">
        <w:rPr>
          <w:rFonts w:cstheme="minorHAnsi"/>
          <w:sz w:val="24"/>
          <w:szCs w:val="24"/>
        </w:rPr>
        <w:t>When did you last see my son?”</w:t>
      </w:r>
    </w:p>
    <w:p w:rsidR="00176DAF" w:rsidP="00176DAF" w:rsidRDefault="007F0EEA" w14:paraId="02E7BE74" w14:textId="77777777">
      <w:pPr>
        <w:spacing w:after="0"/>
        <w:ind w:firstLine="360"/>
        <w:rPr>
          <w:rFonts w:cstheme="minorHAnsi"/>
          <w:sz w:val="24"/>
          <w:szCs w:val="24"/>
        </w:rPr>
      </w:pPr>
      <w:r w:rsidRPr="009E7F4C">
        <w:rPr>
          <w:rFonts w:cstheme="minorHAnsi"/>
          <w:sz w:val="24"/>
          <w:szCs w:val="24"/>
        </w:rPr>
        <w:t>“At yesterday’s practice,” he says.</w:t>
      </w:r>
      <w:r w:rsidR="0071681A">
        <w:rPr>
          <w:rFonts w:cstheme="minorHAnsi"/>
          <w:sz w:val="24"/>
          <w:szCs w:val="24"/>
        </w:rPr>
        <w:t xml:space="preserve"> </w:t>
      </w:r>
      <w:r w:rsidRPr="009E7F4C">
        <w:rPr>
          <w:rFonts w:cstheme="minorHAnsi"/>
          <w:sz w:val="24"/>
          <w:szCs w:val="24"/>
        </w:rPr>
        <w:t>“And I didn’t talk to him, neither.”</w:t>
      </w:r>
    </w:p>
    <w:p w:rsidR="00176DAF" w:rsidP="00176DAF" w:rsidRDefault="007F0EEA" w14:paraId="0E3944C4" w14:textId="77777777">
      <w:pPr>
        <w:spacing w:after="0"/>
        <w:ind w:firstLine="360"/>
        <w:rPr>
          <w:rFonts w:cstheme="minorHAnsi"/>
          <w:sz w:val="24"/>
          <w:szCs w:val="24"/>
        </w:rPr>
      </w:pPr>
      <w:r w:rsidRPr="009E7F4C">
        <w:rPr>
          <w:rFonts w:cstheme="minorHAnsi"/>
          <w:sz w:val="24"/>
          <w:szCs w:val="24"/>
        </w:rPr>
        <w:t>“Good for you.”</w:t>
      </w:r>
      <w:r w:rsidR="0071681A">
        <w:rPr>
          <w:rFonts w:cstheme="minorHAnsi"/>
          <w:sz w:val="24"/>
          <w:szCs w:val="24"/>
        </w:rPr>
        <w:t xml:space="preserve"> </w:t>
      </w:r>
      <w:r w:rsidRPr="009E7F4C">
        <w:rPr>
          <w:rFonts w:cstheme="minorHAnsi"/>
          <w:sz w:val="24"/>
          <w:szCs w:val="24"/>
        </w:rPr>
        <w:t>Jint looks around.</w:t>
      </w:r>
      <w:r w:rsidR="0071681A">
        <w:rPr>
          <w:rFonts w:cstheme="minorHAnsi"/>
          <w:sz w:val="24"/>
          <w:szCs w:val="24"/>
        </w:rPr>
        <w:t xml:space="preserve"> </w:t>
      </w:r>
      <w:r w:rsidRPr="009E7F4C">
        <w:rPr>
          <w:rFonts w:cstheme="minorHAnsi"/>
          <w:sz w:val="24"/>
          <w:szCs w:val="24"/>
        </w:rPr>
        <w:t>“Who’s seen him sooner than that?”</w:t>
      </w:r>
    </w:p>
    <w:p w:rsidR="00176DAF" w:rsidP="00176DAF" w:rsidRDefault="007F0EEA" w14:paraId="656E3C95" w14:textId="77777777">
      <w:pPr>
        <w:spacing w:after="0"/>
        <w:ind w:firstLine="360"/>
        <w:rPr>
          <w:rFonts w:cstheme="minorHAnsi"/>
          <w:sz w:val="24"/>
          <w:szCs w:val="24"/>
        </w:rPr>
      </w:pPr>
      <w:r w:rsidRPr="009E7F4C">
        <w:rPr>
          <w:rFonts w:cstheme="minorHAnsi"/>
          <w:sz w:val="24"/>
          <w:szCs w:val="24"/>
        </w:rPr>
        <w:t>A hand goes up.</w:t>
      </w:r>
      <w:r w:rsidR="0071681A">
        <w:rPr>
          <w:rFonts w:cstheme="minorHAnsi"/>
          <w:sz w:val="24"/>
          <w:szCs w:val="24"/>
        </w:rPr>
        <w:t xml:space="preserve"> </w:t>
      </w:r>
      <w:r w:rsidRPr="009E7F4C">
        <w:rPr>
          <w:rFonts w:cstheme="minorHAnsi"/>
          <w:sz w:val="24"/>
          <w:szCs w:val="24"/>
        </w:rPr>
        <w:t xml:space="preserve">“Saw him </w:t>
      </w:r>
      <w:proofErr w:type="spellStart"/>
      <w:r w:rsidRPr="009E7F4C">
        <w:rPr>
          <w:rFonts w:cstheme="minorHAnsi"/>
          <w:sz w:val="24"/>
          <w:szCs w:val="24"/>
        </w:rPr>
        <w:t>comin</w:t>
      </w:r>
      <w:proofErr w:type="spellEnd"/>
      <w:r w:rsidRPr="009E7F4C">
        <w:rPr>
          <w:rFonts w:cstheme="minorHAnsi"/>
          <w:sz w:val="24"/>
          <w:szCs w:val="24"/>
        </w:rPr>
        <w:t>’ outta the head yesterday afternoon.</w:t>
      </w:r>
      <w:r w:rsidR="0071681A">
        <w:rPr>
          <w:rFonts w:cstheme="minorHAnsi"/>
          <w:sz w:val="24"/>
          <w:szCs w:val="24"/>
        </w:rPr>
        <w:t xml:space="preserve"> </w:t>
      </w:r>
      <w:r w:rsidRPr="009E7F4C">
        <w:rPr>
          <w:rFonts w:cstheme="minorHAnsi"/>
          <w:sz w:val="24"/>
          <w:szCs w:val="24"/>
        </w:rPr>
        <w:t>C-deck, I think.”</w:t>
      </w:r>
    </w:p>
    <w:p w:rsidR="00176DAF" w:rsidP="07008754" w:rsidRDefault="007F0EEA" w14:paraId="79C28DCA" w14:textId="31A73A42">
      <w:pPr>
        <w:spacing w:after="0"/>
        <w:ind w:firstLine="360"/>
        <w:rPr>
          <w:rFonts w:cs="Calibri" w:cstheme="minorAscii"/>
          <w:sz w:val="24"/>
          <w:szCs w:val="24"/>
        </w:rPr>
      </w:pPr>
      <w:r w:rsidRPr="07008754" w:rsidR="07008754">
        <w:rPr>
          <w:rFonts w:cs="Calibri" w:cstheme="minorAscii"/>
          <w:sz w:val="24"/>
          <w:szCs w:val="24"/>
        </w:rPr>
        <w:t>“We were with him last night,” says another, “at the</w:t>
      </w:r>
      <w:del w:author="Gary Smailes" w:date="2024-03-16T12:46:04.576Z" w:id="1236581091">
        <w:r w:rsidRPr="07008754" w:rsidDel="07008754">
          <w:rPr>
            <w:rFonts w:cs="Calibri" w:cstheme="minorAscii"/>
            <w:sz w:val="24"/>
            <w:szCs w:val="24"/>
          </w:rPr>
          <w:delText xml:space="preserve"> - </w:delText>
        </w:r>
      </w:del>
      <w:ins w:author="Gary Smailes" w:date="2024-03-16T12:46:04.578Z" w:id="1958452704">
        <w:r w:rsidRPr="07008754" w:rsidR="07008754">
          <w:rPr>
            <w:rFonts w:cs="Calibri" w:cstheme="minorAscii"/>
            <w:sz w:val="24"/>
            <w:szCs w:val="24"/>
          </w:rPr>
          <w:t xml:space="preserve"> – </w:t>
        </w:r>
      </w:ins>
      <w:r w:rsidRPr="07008754" w:rsidR="07008754">
        <w:rPr>
          <w:rFonts w:cs="Calibri" w:cstheme="minorAscii"/>
          <w:sz w:val="24"/>
          <w:szCs w:val="24"/>
        </w:rPr>
        <w:t>ouch</w:t>
      </w:r>
      <w:ins w:author="Gary Smailes" w:date="2024-03-16T12:46:04.57Z" w:id="1312963308">
        <w:r w:rsidRPr="07008754" w:rsidR="07008754">
          <w:rPr>
            <w:rFonts w:cs="Calibri" w:cstheme="minorAscii"/>
            <w:sz w:val="24"/>
            <w:szCs w:val="24"/>
          </w:rPr>
          <w:t>.</w:t>
        </w:r>
      </w:ins>
      <w:del w:author="Gary Smailes" w:date="2024-03-16T12:46:03.617Z" w:id="983493847">
        <w:r w:rsidRPr="07008754" w:rsidDel="07008754">
          <w:rPr>
            <w:rFonts w:cs="Calibri" w:cstheme="minorAscii"/>
            <w:sz w:val="24"/>
            <w:szCs w:val="24"/>
          </w:rPr>
          <w:delText>!</w:delText>
        </w:r>
      </w:del>
      <w:r w:rsidRPr="07008754" w:rsidR="07008754">
        <w:rPr>
          <w:rFonts w:cs="Calibri" w:cstheme="minorAscii"/>
          <w:sz w:val="24"/>
          <w:szCs w:val="24"/>
        </w:rPr>
        <w:t xml:space="preserve"> </w:t>
      </w:r>
      <w:r w:rsidRPr="07008754" w:rsidR="07008754">
        <w:rPr>
          <w:rFonts w:cs="Calibri" w:cstheme="minorAscii"/>
          <w:sz w:val="24"/>
          <w:szCs w:val="24"/>
        </w:rPr>
        <w:t>What’s</w:t>
      </w:r>
      <w:r w:rsidRPr="07008754" w:rsidR="07008754">
        <w:rPr>
          <w:rFonts w:cs="Calibri" w:cstheme="minorAscii"/>
          <w:sz w:val="24"/>
          <w:szCs w:val="24"/>
        </w:rPr>
        <w:t xml:space="preserve"> with the fuckin’ elbow, </w:t>
      </w:r>
      <w:r w:rsidRPr="07008754" w:rsidR="07008754">
        <w:rPr>
          <w:rFonts w:cs="Calibri" w:cstheme="minorAscii"/>
          <w:sz w:val="24"/>
          <w:szCs w:val="24"/>
        </w:rPr>
        <w:t>Hawgs?“</w:t>
      </w:r>
    </w:p>
    <w:p w:rsidR="00176DAF" w:rsidP="00176DAF" w:rsidRDefault="007F0EEA" w14:paraId="522D121B" w14:textId="77777777">
      <w:pPr>
        <w:spacing w:after="0"/>
        <w:ind w:firstLine="360"/>
        <w:rPr>
          <w:rFonts w:cstheme="minorHAnsi"/>
          <w:sz w:val="24"/>
          <w:szCs w:val="24"/>
        </w:rPr>
      </w:pPr>
      <w:r w:rsidRPr="009E7F4C">
        <w:rPr>
          <w:rFonts w:cstheme="minorHAnsi"/>
          <w:sz w:val="24"/>
          <w:szCs w:val="24"/>
        </w:rPr>
        <w:t>“Shut the fuck up.”</w:t>
      </w:r>
    </w:p>
    <w:p w:rsidR="00176DAF" w:rsidP="07008754" w:rsidRDefault="007F0EEA" w14:paraId="304DBF25" w14:textId="795FAE9C">
      <w:pPr>
        <w:spacing w:after="0"/>
        <w:ind w:firstLine="360"/>
        <w:rPr>
          <w:ins w:author="Gary Smailes" w:date="2024-03-16T12:46:24.6Z" w:id="283925219"/>
          <w:rFonts w:cs="Calibri" w:cstheme="minorAscii"/>
          <w:sz w:val="24"/>
          <w:szCs w:val="24"/>
        </w:rPr>
      </w:pPr>
      <w:r w:rsidRPr="07008754" w:rsidR="07008754">
        <w:rPr>
          <w:rFonts w:cs="Calibri" w:cstheme="minorAscii"/>
          <w:sz w:val="24"/>
          <w:szCs w:val="24"/>
        </w:rPr>
        <w:t>I see the two of them right away, in the back.</w:t>
      </w:r>
      <w:r w:rsidRPr="07008754" w:rsidR="07008754">
        <w:rPr>
          <w:rFonts w:cs="Calibri" w:cstheme="minorAscii"/>
          <w:sz w:val="24"/>
          <w:szCs w:val="24"/>
        </w:rPr>
        <w:t xml:space="preserve"> </w:t>
      </w:r>
      <w:r w:rsidRPr="07008754" w:rsidR="07008754">
        <w:rPr>
          <w:rFonts w:cs="Calibri" w:cstheme="minorAscii"/>
          <w:sz w:val="24"/>
          <w:szCs w:val="24"/>
        </w:rPr>
        <w:t>It’s</w:t>
      </w:r>
      <w:r w:rsidRPr="07008754" w:rsidR="07008754">
        <w:rPr>
          <w:rFonts w:cs="Calibri" w:cstheme="minorAscii"/>
          <w:sz w:val="24"/>
          <w:szCs w:val="24"/>
        </w:rPr>
        <w:t xml:space="preserve"> Bobby Grimes and Paul </w:t>
      </w:r>
      <w:r w:rsidRPr="07008754" w:rsidR="07008754">
        <w:rPr>
          <w:rFonts w:cs="Calibri" w:cstheme="minorAscii"/>
          <w:sz w:val="24"/>
          <w:szCs w:val="24"/>
        </w:rPr>
        <w:t>Hawgs</w:t>
      </w:r>
      <w:r w:rsidRPr="07008754" w:rsidR="07008754">
        <w:rPr>
          <w:rFonts w:cs="Calibri" w:cstheme="minorAscii"/>
          <w:sz w:val="24"/>
          <w:szCs w:val="24"/>
        </w:rPr>
        <w:t>, both offensive linemen.</w:t>
      </w:r>
      <w:r w:rsidRPr="07008754" w:rsidR="07008754">
        <w:rPr>
          <w:rFonts w:cs="Calibri" w:cstheme="minorAscii"/>
          <w:sz w:val="24"/>
          <w:szCs w:val="24"/>
        </w:rPr>
        <w:t xml:space="preserve"> </w:t>
      </w:r>
      <w:r w:rsidRPr="07008754" w:rsidR="07008754">
        <w:rPr>
          <w:rFonts w:cs="Calibri" w:cstheme="minorAscii"/>
          <w:sz w:val="24"/>
          <w:szCs w:val="24"/>
        </w:rPr>
        <w:t>Kissy’s boys.</w:t>
      </w:r>
      <w:r w:rsidRPr="07008754" w:rsidR="07008754">
        <w:rPr>
          <w:rFonts w:cs="Calibri" w:cstheme="minorAscii"/>
          <w:sz w:val="24"/>
          <w:szCs w:val="24"/>
        </w:rPr>
        <w:t xml:space="preserve"> </w:t>
      </w:r>
      <w:r w:rsidRPr="07008754" w:rsidR="07008754">
        <w:rPr>
          <w:rFonts w:cs="Calibri" w:cstheme="minorAscii"/>
          <w:sz w:val="24"/>
          <w:szCs w:val="24"/>
        </w:rPr>
        <w:t xml:space="preserve">I can tell by their looks that </w:t>
      </w:r>
      <w:r w:rsidRPr="07008754" w:rsidR="07008754">
        <w:rPr>
          <w:rFonts w:cs="Calibri" w:cstheme="minorAscii"/>
          <w:sz w:val="24"/>
          <w:szCs w:val="24"/>
        </w:rPr>
        <w:t>they’re</w:t>
      </w:r>
      <w:r w:rsidRPr="07008754" w:rsidR="07008754">
        <w:rPr>
          <w:rFonts w:cs="Calibri" w:cstheme="minorAscii"/>
          <w:sz w:val="24"/>
          <w:szCs w:val="24"/>
        </w:rPr>
        <w:t xml:space="preserve"> trying to be subtle, but they might as well have been dressed in pink tutus and twirling rainbow batons.</w:t>
      </w:r>
      <w:r w:rsidRPr="07008754" w:rsidR="07008754">
        <w:rPr>
          <w:rFonts w:cs="Calibri" w:cstheme="minorAscii"/>
          <w:sz w:val="24"/>
          <w:szCs w:val="24"/>
        </w:rPr>
        <w:t xml:space="preserve"> </w:t>
      </w:r>
    </w:p>
    <w:p w:rsidR="00176DAF" w:rsidP="07008754" w:rsidRDefault="007F0EEA" w14:paraId="2EF38273" w14:textId="17F17141">
      <w:pPr>
        <w:spacing w:after="0"/>
        <w:ind w:firstLine="360"/>
        <w:rPr>
          <w:rFonts w:cs="Calibri" w:cstheme="minorAscii"/>
          <w:sz w:val="24"/>
          <w:szCs w:val="24"/>
        </w:rPr>
      </w:pPr>
      <w:r w:rsidRPr="07008754" w:rsidR="07008754">
        <w:rPr>
          <w:rFonts w:cs="Calibri" w:cstheme="minorAscii"/>
          <w:sz w:val="24"/>
          <w:szCs w:val="24"/>
        </w:rPr>
        <w:t>“The two of you got something?” I ask.</w:t>
      </w:r>
      <w:r w:rsidRPr="07008754" w:rsidR="07008754">
        <w:rPr>
          <w:rFonts w:cs="Calibri" w:cstheme="minorAscii"/>
          <w:sz w:val="24"/>
          <w:szCs w:val="24"/>
        </w:rPr>
        <w:t xml:space="preserve"> </w:t>
      </w:r>
      <w:r w:rsidRPr="07008754" w:rsidR="07008754">
        <w:rPr>
          <w:rFonts w:cs="Calibri" w:cstheme="minorAscii"/>
          <w:sz w:val="24"/>
          <w:szCs w:val="24"/>
        </w:rPr>
        <w:t>“Spill it.”</w:t>
      </w:r>
    </w:p>
    <w:p w:rsidR="00176DAF" w:rsidP="00176DAF" w:rsidRDefault="007F0EEA" w14:paraId="0A5EBFFC" w14:textId="77777777">
      <w:pPr>
        <w:spacing w:after="0"/>
        <w:ind w:firstLine="360"/>
        <w:rPr>
          <w:rFonts w:cstheme="minorHAnsi"/>
          <w:sz w:val="24"/>
          <w:szCs w:val="24"/>
        </w:rPr>
      </w:pPr>
      <w:r w:rsidRPr="009E7F4C">
        <w:rPr>
          <w:rFonts w:cstheme="minorHAnsi"/>
          <w:sz w:val="24"/>
          <w:szCs w:val="24"/>
        </w:rPr>
        <w:t>They spot something real interesting on the floor.</w:t>
      </w:r>
      <w:r w:rsidR="0071681A">
        <w:rPr>
          <w:rFonts w:cstheme="minorHAnsi"/>
          <w:sz w:val="24"/>
          <w:szCs w:val="24"/>
        </w:rPr>
        <w:t xml:space="preserve"> </w:t>
      </w:r>
    </w:p>
    <w:p w:rsidR="00176DAF" w:rsidP="00176DAF" w:rsidRDefault="007F0EEA" w14:paraId="132901B5" w14:textId="77777777">
      <w:pPr>
        <w:spacing w:after="0"/>
        <w:ind w:firstLine="360"/>
        <w:rPr>
          <w:rFonts w:cstheme="minorHAnsi"/>
          <w:sz w:val="24"/>
          <w:szCs w:val="24"/>
        </w:rPr>
      </w:pPr>
      <w:r w:rsidRPr="009E7F4C">
        <w:rPr>
          <w:rFonts w:cstheme="minorHAnsi"/>
          <w:sz w:val="24"/>
          <w:szCs w:val="24"/>
        </w:rPr>
        <w:t>“Really, guys?” I say.</w:t>
      </w:r>
      <w:r w:rsidR="0071681A">
        <w:rPr>
          <w:rFonts w:cstheme="minorHAnsi"/>
          <w:sz w:val="24"/>
          <w:szCs w:val="24"/>
        </w:rPr>
        <w:t xml:space="preserve"> </w:t>
      </w:r>
      <w:r w:rsidRPr="009E7F4C">
        <w:rPr>
          <w:rFonts w:cstheme="minorHAnsi"/>
          <w:sz w:val="24"/>
          <w:szCs w:val="24"/>
        </w:rPr>
        <w:t>“You know something.</w:t>
      </w:r>
      <w:r w:rsidR="0071681A">
        <w:rPr>
          <w:rFonts w:cstheme="minorHAnsi"/>
          <w:sz w:val="24"/>
          <w:szCs w:val="24"/>
        </w:rPr>
        <w:t xml:space="preserve"> </w:t>
      </w:r>
      <w:r w:rsidRPr="009E7F4C">
        <w:rPr>
          <w:rFonts w:cstheme="minorHAnsi"/>
          <w:sz w:val="24"/>
          <w:szCs w:val="24"/>
        </w:rPr>
        <w:t>We’re going to find out what.</w:t>
      </w:r>
      <w:r w:rsidR="0071681A">
        <w:rPr>
          <w:rFonts w:cstheme="minorHAnsi"/>
          <w:sz w:val="24"/>
          <w:szCs w:val="24"/>
        </w:rPr>
        <w:t xml:space="preserve"> </w:t>
      </w:r>
      <w:r w:rsidRPr="009E7F4C">
        <w:rPr>
          <w:rFonts w:cstheme="minorHAnsi"/>
          <w:sz w:val="24"/>
          <w:szCs w:val="24"/>
        </w:rPr>
        <w:t>Stalling just makes it worse for you.”</w:t>
      </w:r>
    </w:p>
    <w:p w:rsidR="00176DAF" w:rsidP="00176DAF" w:rsidRDefault="007F0EEA" w14:paraId="7315CA5C" w14:textId="77777777">
      <w:pPr>
        <w:spacing w:after="0"/>
        <w:ind w:firstLine="360"/>
        <w:rPr>
          <w:rFonts w:cstheme="minorHAnsi"/>
          <w:sz w:val="24"/>
          <w:szCs w:val="24"/>
        </w:rPr>
      </w:pPr>
      <w:r w:rsidRPr="009E7F4C">
        <w:rPr>
          <w:rFonts w:cstheme="minorHAnsi"/>
          <w:sz w:val="24"/>
          <w:szCs w:val="24"/>
        </w:rPr>
        <w:t>Kissy stands up, turns around, and grabs both men by an ear.</w:t>
      </w:r>
      <w:r w:rsidR="0071681A">
        <w:rPr>
          <w:rFonts w:cstheme="minorHAnsi"/>
          <w:sz w:val="24"/>
          <w:szCs w:val="24"/>
        </w:rPr>
        <w:t xml:space="preserve"> </w:t>
      </w:r>
      <w:r w:rsidRPr="009E7F4C">
        <w:rPr>
          <w:rFonts w:cstheme="minorHAnsi"/>
          <w:sz w:val="24"/>
          <w:szCs w:val="24"/>
        </w:rPr>
        <w:t>She frog marches them through the front two rows and presents them to Jint.</w:t>
      </w:r>
      <w:r w:rsidR="0071681A">
        <w:rPr>
          <w:rFonts w:cstheme="minorHAnsi"/>
          <w:sz w:val="24"/>
          <w:szCs w:val="24"/>
        </w:rPr>
        <w:t xml:space="preserve"> </w:t>
      </w:r>
      <w:r w:rsidRPr="009E7F4C">
        <w:rPr>
          <w:rFonts w:cstheme="minorHAnsi"/>
          <w:sz w:val="24"/>
          <w:szCs w:val="24"/>
        </w:rPr>
        <w:t>“Talk,” she said.</w:t>
      </w:r>
    </w:p>
    <w:p w:rsidR="00176DAF" w:rsidP="07008754" w:rsidRDefault="007F0EEA" w14:paraId="6D804A3F" w14:textId="3B623A18">
      <w:pPr>
        <w:spacing w:after="0"/>
        <w:ind w:firstLine="360"/>
        <w:rPr>
          <w:ins w:author="Gary Smailes" w:date="2024-03-16T12:47:23.442Z" w:id="371962717"/>
          <w:rFonts w:cs="Calibri" w:cstheme="minorAscii"/>
          <w:sz w:val="24"/>
          <w:szCs w:val="24"/>
        </w:rPr>
      </w:pPr>
      <w:r w:rsidRPr="07008754" w:rsidR="07008754">
        <w:rPr>
          <w:rFonts w:cs="Calibri" w:cstheme="minorAscii"/>
          <w:sz w:val="24"/>
          <w:szCs w:val="24"/>
        </w:rPr>
        <w:t>Grimes is talking before Kissy finishes her order.</w:t>
      </w:r>
      <w:r w:rsidRPr="07008754" w:rsidR="07008754">
        <w:rPr>
          <w:rFonts w:cs="Calibri" w:cstheme="minorAscii"/>
          <w:sz w:val="24"/>
          <w:szCs w:val="24"/>
        </w:rPr>
        <w:t xml:space="preserve"> </w:t>
      </w:r>
      <w:r w:rsidRPr="07008754" w:rsidR="07008754">
        <w:rPr>
          <w:rFonts w:cs="Calibri" w:cstheme="minorAscii"/>
          <w:sz w:val="24"/>
          <w:szCs w:val="24"/>
        </w:rPr>
        <w:t>I know right then that I should never tell him a secret, not unless I want it broadcasted to everyone he meets.</w:t>
      </w:r>
      <w:r w:rsidRPr="07008754" w:rsidR="07008754">
        <w:rPr>
          <w:rFonts w:cs="Calibri" w:cstheme="minorAscii"/>
          <w:sz w:val="24"/>
          <w:szCs w:val="24"/>
        </w:rPr>
        <w:t xml:space="preserve"> </w:t>
      </w:r>
      <w:r w:rsidRPr="07008754" w:rsidR="07008754">
        <w:rPr>
          <w:rFonts w:cs="Calibri" w:cstheme="minorAscii"/>
          <w:sz w:val="24"/>
          <w:szCs w:val="24"/>
        </w:rPr>
        <w:t>He’s</w:t>
      </w:r>
      <w:r w:rsidRPr="07008754" w:rsidR="07008754">
        <w:rPr>
          <w:rFonts w:cs="Calibri" w:cstheme="minorAscii"/>
          <w:sz w:val="24"/>
          <w:szCs w:val="24"/>
        </w:rPr>
        <w:t xml:space="preserve"> an information-must-be-free kind of guy.</w:t>
      </w:r>
      <w:r w:rsidRPr="07008754" w:rsidR="07008754">
        <w:rPr>
          <w:rFonts w:cs="Calibri" w:cstheme="minorAscii"/>
          <w:sz w:val="24"/>
          <w:szCs w:val="24"/>
        </w:rPr>
        <w:t xml:space="preserve"> </w:t>
      </w:r>
      <w:r w:rsidRPr="07008754" w:rsidR="07008754">
        <w:rPr>
          <w:rFonts w:cs="Calibri" w:cstheme="minorAscii"/>
          <w:sz w:val="24"/>
          <w:szCs w:val="24"/>
        </w:rPr>
        <w:t xml:space="preserve">I bet </w:t>
      </w:r>
      <w:r w:rsidRPr="07008754" w:rsidR="07008754">
        <w:rPr>
          <w:rFonts w:cs="Calibri" w:cstheme="minorAscii"/>
          <w:sz w:val="24"/>
          <w:szCs w:val="24"/>
        </w:rPr>
        <w:t>he’s</w:t>
      </w:r>
      <w:r w:rsidRPr="07008754" w:rsidR="07008754">
        <w:rPr>
          <w:rFonts w:cs="Calibri" w:cstheme="minorAscii"/>
          <w:sz w:val="24"/>
          <w:szCs w:val="24"/>
        </w:rPr>
        <w:t xml:space="preserve"> the last guy to know about anything, and </w:t>
      </w:r>
      <w:r w:rsidRPr="07008754" w:rsidR="07008754">
        <w:rPr>
          <w:rFonts w:cs="Calibri" w:cstheme="minorAscii"/>
          <w:sz w:val="24"/>
          <w:szCs w:val="24"/>
        </w:rPr>
        <w:t>he’s</w:t>
      </w:r>
      <w:r w:rsidRPr="07008754" w:rsidR="07008754">
        <w:rPr>
          <w:rFonts w:cs="Calibri" w:cstheme="minorAscii"/>
          <w:sz w:val="24"/>
          <w:szCs w:val="24"/>
        </w:rPr>
        <w:t xml:space="preserve"> trying to make up for it.</w:t>
      </w:r>
      <w:r w:rsidRPr="07008754" w:rsidR="07008754">
        <w:rPr>
          <w:rFonts w:cs="Calibri" w:cstheme="minorAscii"/>
          <w:sz w:val="24"/>
          <w:szCs w:val="24"/>
        </w:rPr>
        <w:t xml:space="preserve"> </w:t>
      </w:r>
    </w:p>
    <w:p w:rsidR="00176DAF" w:rsidP="07008754" w:rsidRDefault="007F0EEA" w14:paraId="1477FBF2" w14:textId="7F6F51B9">
      <w:pPr>
        <w:spacing w:after="0"/>
        <w:ind w:firstLine="360"/>
        <w:rPr>
          <w:rFonts w:cs="Calibri" w:cstheme="minorAscii"/>
          <w:sz w:val="24"/>
          <w:szCs w:val="24"/>
        </w:rPr>
      </w:pPr>
      <w:r w:rsidRPr="07008754" w:rsidR="07008754">
        <w:rPr>
          <w:rFonts w:cs="Calibri" w:cstheme="minorAscii"/>
          <w:sz w:val="24"/>
          <w:szCs w:val="24"/>
        </w:rPr>
        <w:t>“We just wanted to take him out,” Grimes says,</w:t>
      </w:r>
      <w:r w:rsidRPr="07008754" w:rsidR="07008754">
        <w:rPr>
          <w:rFonts w:cs="Calibri" w:cstheme="minorAscii"/>
          <w:sz w:val="24"/>
          <w:szCs w:val="24"/>
        </w:rPr>
        <w:t xml:space="preserve"> </w:t>
      </w:r>
      <w:r w:rsidRPr="07008754" w:rsidR="07008754">
        <w:rPr>
          <w:rFonts w:cs="Calibri" w:cstheme="minorAscii"/>
          <w:sz w:val="24"/>
          <w:szCs w:val="24"/>
        </w:rPr>
        <w:t>“show him a good time.”</w:t>
      </w:r>
    </w:p>
    <w:p w:rsidR="00176DAF" w:rsidP="00176DAF" w:rsidRDefault="007F0EEA" w14:paraId="2E1524DA" w14:textId="77777777">
      <w:pPr>
        <w:spacing w:after="0"/>
        <w:ind w:firstLine="360"/>
        <w:rPr>
          <w:rFonts w:cstheme="minorHAnsi"/>
          <w:sz w:val="24"/>
          <w:szCs w:val="24"/>
        </w:rPr>
      </w:pPr>
      <w:r w:rsidRPr="009E7F4C">
        <w:rPr>
          <w:rFonts w:cstheme="minorHAnsi"/>
          <w:sz w:val="24"/>
          <w:szCs w:val="24"/>
        </w:rPr>
        <w:t>Jint’s eyebrows bang into her forehead, and then crash back down into a dark frown.</w:t>
      </w:r>
      <w:r w:rsidR="0071681A">
        <w:rPr>
          <w:rFonts w:cstheme="minorHAnsi"/>
          <w:sz w:val="24"/>
          <w:szCs w:val="24"/>
        </w:rPr>
        <w:t xml:space="preserve"> </w:t>
      </w:r>
      <w:r w:rsidRPr="009E7F4C">
        <w:rPr>
          <w:rFonts w:cstheme="minorHAnsi"/>
          <w:sz w:val="24"/>
          <w:szCs w:val="24"/>
        </w:rPr>
        <w:t>“Where?”</w:t>
      </w:r>
    </w:p>
    <w:p w:rsidR="00176DAF" w:rsidP="00176DAF" w:rsidRDefault="007F0EEA" w14:paraId="61212FD9" w14:textId="77777777">
      <w:pPr>
        <w:spacing w:after="0"/>
        <w:ind w:firstLine="360"/>
        <w:rPr>
          <w:rFonts w:cstheme="minorHAnsi"/>
          <w:sz w:val="24"/>
          <w:szCs w:val="24"/>
        </w:rPr>
      </w:pPr>
      <w:r w:rsidRPr="009E7F4C">
        <w:rPr>
          <w:rFonts w:cstheme="minorHAnsi"/>
          <w:sz w:val="24"/>
          <w:szCs w:val="24"/>
        </w:rPr>
        <w:t xml:space="preserve">“Just the Kornerstone, </w:t>
      </w:r>
      <w:proofErr w:type="spellStart"/>
      <w:r w:rsidRPr="009E7F4C">
        <w:rPr>
          <w:rFonts w:cstheme="minorHAnsi"/>
          <w:sz w:val="24"/>
          <w:szCs w:val="24"/>
        </w:rPr>
        <w:t>nothin</w:t>
      </w:r>
      <w:proofErr w:type="spellEnd"/>
      <w:r w:rsidRPr="009E7F4C">
        <w:rPr>
          <w:rFonts w:cstheme="minorHAnsi"/>
          <w:sz w:val="24"/>
          <w:szCs w:val="24"/>
        </w:rPr>
        <w:t>’ major.”</w:t>
      </w:r>
    </w:p>
    <w:p w:rsidR="00176DAF" w:rsidP="00176DAF" w:rsidRDefault="007F0EEA" w14:paraId="0B8197B6" w14:textId="77777777">
      <w:pPr>
        <w:spacing w:after="0"/>
        <w:ind w:firstLine="360"/>
        <w:rPr>
          <w:rFonts w:cstheme="minorHAnsi"/>
          <w:sz w:val="24"/>
          <w:szCs w:val="24"/>
        </w:rPr>
      </w:pPr>
      <w:r w:rsidRPr="009E7F4C">
        <w:rPr>
          <w:rFonts w:cstheme="minorHAnsi"/>
          <w:sz w:val="24"/>
          <w:szCs w:val="24"/>
        </w:rPr>
        <w:t>Jint’s expression says that it certainly IS major.</w:t>
      </w:r>
      <w:r w:rsidR="0071681A">
        <w:rPr>
          <w:rFonts w:cstheme="minorHAnsi"/>
          <w:sz w:val="24"/>
          <w:szCs w:val="24"/>
        </w:rPr>
        <w:t xml:space="preserve"> </w:t>
      </w:r>
      <w:r w:rsidRPr="009E7F4C">
        <w:rPr>
          <w:rFonts w:cstheme="minorHAnsi"/>
          <w:sz w:val="24"/>
          <w:szCs w:val="24"/>
        </w:rPr>
        <w:t>“You arrive with him?”</w:t>
      </w:r>
    </w:p>
    <w:p w:rsidR="00176DAF" w:rsidP="00176DAF" w:rsidRDefault="007F0EEA" w14:paraId="44CB690C" w14:textId="77777777">
      <w:pPr>
        <w:spacing w:after="0"/>
        <w:ind w:firstLine="360"/>
        <w:rPr>
          <w:rFonts w:cstheme="minorHAnsi"/>
          <w:sz w:val="24"/>
          <w:szCs w:val="24"/>
        </w:rPr>
      </w:pPr>
      <w:r w:rsidRPr="009E7F4C">
        <w:rPr>
          <w:rFonts w:cstheme="minorHAnsi"/>
          <w:sz w:val="24"/>
          <w:szCs w:val="24"/>
        </w:rPr>
        <w:t>“Yeah.”</w:t>
      </w:r>
    </w:p>
    <w:p w:rsidR="00176DAF" w:rsidP="00176DAF" w:rsidRDefault="007F0EEA" w14:paraId="23C3AF83" w14:textId="77777777">
      <w:pPr>
        <w:spacing w:after="0"/>
        <w:ind w:firstLine="360"/>
        <w:rPr>
          <w:rFonts w:cstheme="minorHAnsi"/>
          <w:sz w:val="24"/>
          <w:szCs w:val="24"/>
        </w:rPr>
      </w:pPr>
      <w:r w:rsidRPr="009E7F4C">
        <w:rPr>
          <w:rFonts w:cstheme="minorHAnsi"/>
          <w:sz w:val="24"/>
          <w:szCs w:val="24"/>
        </w:rPr>
        <w:t>“You leave with him?”</w:t>
      </w:r>
    </w:p>
    <w:p w:rsidR="00176DAF" w:rsidP="00176DAF" w:rsidRDefault="007F0EEA" w14:paraId="61C4D484" w14:textId="77777777">
      <w:pPr>
        <w:spacing w:after="0"/>
        <w:ind w:firstLine="360"/>
        <w:rPr>
          <w:rFonts w:cstheme="minorHAnsi"/>
          <w:sz w:val="24"/>
          <w:szCs w:val="24"/>
        </w:rPr>
      </w:pPr>
      <w:r w:rsidRPr="009E7F4C">
        <w:rPr>
          <w:rFonts w:cstheme="minorHAnsi"/>
          <w:sz w:val="24"/>
          <w:szCs w:val="24"/>
        </w:rPr>
        <w:t>Grimes scratches his head.</w:t>
      </w:r>
      <w:r w:rsidR="0071681A">
        <w:rPr>
          <w:rFonts w:cstheme="minorHAnsi"/>
          <w:sz w:val="24"/>
          <w:szCs w:val="24"/>
        </w:rPr>
        <w:t xml:space="preserve"> </w:t>
      </w:r>
      <w:r w:rsidRPr="009E7F4C">
        <w:rPr>
          <w:rFonts w:cstheme="minorHAnsi"/>
          <w:sz w:val="24"/>
          <w:szCs w:val="24"/>
        </w:rPr>
        <w:t>“Dunno.</w:t>
      </w:r>
      <w:r w:rsidR="0071681A">
        <w:rPr>
          <w:rFonts w:cstheme="minorHAnsi"/>
          <w:sz w:val="24"/>
          <w:szCs w:val="24"/>
        </w:rPr>
        <w:t xml:space="preserve"> </w:t>
      </w:r>
      <w:r w:rsidRPr="009E7F4C">
        <w:rPr>
          <w:rFonts w:cstheme="minorHAnsi"/>
          <w:sz w:val="24"/>
          <w:szCs w:val="24"/>
        </w:rPr>
        <w:t xml:space="preserve">Things are fuzzy for me after the fourth round of </w:t>
      </w:r>
      <w:proofErr w:type="spellStart"/>
      <w:r w:rsidRPr="009E7F4C">
        <w:rPr>
          <w:rFonts w:cstheme="minorHAnsi"/>
          <w:sz w:val="24"/>
          <w:szCs w:val="24"/>
        </w:rPr>
        <w:t>Blindsiders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How ‘bout you, Hawgs?”</w:t>
      </w:r>
    </w:p>
    <w:p w:rsidR="00176DAF" w:rsidP="00176DAF" w:rsidRDefault="007F0EEA" w14:paraId="1164071B" w14:textId="7B2467B6">
      <w:pPr>
        <w:spacing w:after="0"/>
        <w:ind w:firstLine="360"/>
        <w:rPr>
          <w:rFonts w:cstheme="minorHAnsi"/>
          <w:sz w:val="24"/>
          <w:szCs w:val="24"/>
        </w:rPr>
      </w:pPr>
      <w:r w:rsidRPr="009E7F4C">
        <w:rPr>
          <w:rFonts w:cstheme="minorHAnsi"/>
          <w:sz w:val="24"/>
          <w:szCs w:val="24"/>
        </w:rPr>
        <w:t>Hawgs doesn’t say anything.</w:t>
      </w:r>
      <w:r w:rsidR="0071681A">
        <w:rPr>
          <w:rFonts w:cstheme="minorHAnsi"/>
          <w:sz w:val="24"/>
          <w:szCs w:val="24"/>
        </w:rPr>
        <w:t xml:space="preserve"> </w:t>
      </w:r>
      <w:r w:rsidRPr="009E7F4C">
        <w:rPr>
          <w:rFonts w:cstheme="minorHAnsi"/>
          <w:sz w:val="24"/>
          <w:szCs w:val="24"/>
        </w:rPr>
        <w:t>Kissy twists his ear and he hits the floor.</w:t>
      </w:r>
      <w:r w:rsidR="0071681A">
        <w:rPr>
          <w:rFonts w:cstheme="minorHAnsi"/>
          <w:sz w:val="24"/>
          <w:szCs w:val="24"/>
        </w:rPr>
        <w:t xml:space="preserve"> </w:t>
      </w:r>
      <w:r w:rsidRPr="009E7F4C">
        <w:rPr>
          <w:rFonts w:cstheme="minorHAnsi"/>
          <w:sz w:val="24"/>
          <w:szCs w:val="24"/>
        </w:rPr>
        <w:t>“OW!</w:t>
      </w:r>
      <w:r w:rsidR="0071681A">
        <w:rPr>
          <w:rFonts w:cstheme="minorHAnsi"/>
          <w:sz w:val="24"/>
          <w:szCs w:val="24"/>
        </w:rPr>
        <w:t xml:space="preserve"> </w:t>
      </w:r>
      <w:r w:rsidRPr="009E7F4C">
        <w:rPr>
          <w:rFonts w:cstheme="minorHAnsi"/>
          <w:sz w:val="24"/>
          <w:szCs w:val="24"/>
        </w:rPr>
        <w:t>JESUS MARY FUCKING CUNTHOLE!”</w:t>
      </w:r>
    </w:p>
    <w:p w:rsidR="00176DAF" w:rsidP="00176DAF" w:rsidRDefault="007F0EEA" w14:paraId="28244E35" w14:textId="77777777">
      <w:pPr>
        <w:spacing w:after="0"/>
        <w:ind w:firstLine="360"/>
        <w:rPr>
          <w:rFonts w:cstheme="minorHAnsi"/>
          <w:sz w:val="24"/>
          <w:szCs w:val="24"/>
        </w:rPr>
      </w:pPr>
      <w:r w:rsidRPr="009E7F4C">
        <w:rPr>
          <w:rFonts w:cstheme="minorHAnsi"/>
          <w:sz w:val="24"/>
          <w:szCs w:val="24"/>
        </w:rPr>
        <w:lastRenderedPageBreak/>
        <w:t>“Talk,” Kissy says, “or you’ll lose it.</w:t>
      </w:r>
      <w:r w:rsidR="0071681A">
        <w:rPr>
          <w:rFonts w:cstheme="minorHAnsi"/>
          <w:sz w:val="24"/>
          <w:szCs w:val="24"/>
        </w:rPr>
        <w:t xml:space="preserve"> </w:t>
      </w:r>
      <w:r w:rsidRPr="009E7F4C">
        <w:rPr>
          <w:rFonts w:cstheme="minorHAnsi"/>
          <w:sz w:val="24"/>
          <w:szCs w:val="24"/>
        </w:rPr>
        <w:t>Then I’ll twist something else that you don’t have two of.”</w:t>
      </w:r>
    </w:p>
    <w:p w:rsidR="00176DAF" w:rsidP="07008754" w:rsidRDefault="007F0EEA" w14:paraId="0A44F980" w14:textId="0CCC111E">
      <w:pPr>
        <w:spacing w:after="0"/>
        <w:ind w:firstLine="360"/>
        <w:rPr>
          <w:rFonts w:cs="Calibri" w:cstheme="minorAscii"/>
          <w:sz w:val="24"/>
          <w:szCs w:val="24"/>
        </w:rPr>
      </w:pPr>
      <w:r w:rsidRPr="07008754" w:rsidR="07008754">
        <w:rPr>
          <w:rFonts w:cs="Calibri" w:cstheme="minorAscii"/>
          <w:sz w:val="24"/>
          <w:szCs w:val="24"/>
        </w:rPr>
        <w:t>“FUCK</w:t>
      </w:r>
      <w:ins w:author="Gary Smailes" w:date="2024-03-16T12:47:54.023Z" w:id="782931974">
        <w:r w:rsidRPr="07008754" w:rsidR="07008754">
          <w:rPr>
            <w:rFonts w:cs="Calibri" w:cstheme="minorAscii"/>
            <w:sz w:val="24"/>
            <w:szCs w:val="24"/>
          </w:rPr>
          <w:t>.</w:t>
        </w:r>
      </w:ins>
      <w:r w:rsidRPr="07008754" w:rsidR="07008754">
        <w:rPr>
          <w:rFonts w:cs="Calibri" w:cstheme="minorAscii"/>
          <w:sz w:val="24"/>
          <w:szCs w:val="24"/>
        </w:rPr>
        <w:t xml:space="preserve"> FUCKING</w:t>
      </w:r>
      <w:ins w:author="Gary Smailes" w:date="2024-03-16T12:47:56.463Z" w:id="1064530213">
        <w:r w:rsidRPr="07008754" w:rsidR="07008754">
          <w:rPr>
            <w:rFonts w:cs="Calibri" w:cstheme="minorAscii"/>
            <w:sz w:val="24"/>
            <w:szCs w:val="24"/>
          </w:rPr>
          <w:t>,</w:t>
        </w:r>
      </w:ins>
      <w:r w:rsidRPr="07008754" w:rsidR="07008754">
        <w:rPr>
          <w:rFonts w:cs="Calibri" w:cstheme="minorAscii"/>
          <w:sz w:val="24"/>
          <w:szCs w:val="24"/>
        </w:rPr>
        <w:t xml:space="preserve"> FUCK</w:t>
      </w:r>
      <w:ins w:author="Gary Smailes" w:date="2024-03-16T12:47:58.832Z" w:id="1660939525">
        <w:r w:rsidRPr="07008754" w:rsidR="07008754">
          <w:rPr>
            <w:rFonts w:cs="Calibri" w:cstheme="minorAscii"/>
            <w:sz w:val="24"/>
            <w:szCs w:val="24"/>
          </w:rPr>
          <w:t>.</w:t>
        </w:r>
      </w:ins>
      <w:r w:rsidRPr="07008754" w:rsidR="07008754">
        <w:rPr>
          <w:rFonts w:cs="Calibri" w:cstheme="minorAscii"/>
          <w:sz w:val="24"/>
          <w:szCs w:val="24"/>
        </w:rPr>
        <w:t xml:space="preserve"> </w:t>
      </w:r>
      <w:r w:rsidRPr="07008754" w:rsidR="07008754">
        <w:rPr>
          <w:rFonts w:cs="Calibri" w:cstheme="minorAscii"/>
          <w:sz w:val="24"/>
          <w:szCs w:val="24"/>
        </w:rPr>
        <w:t>FUCK</w:t>
      </w:r>
      <w:ins w:author="Gary Smailes" w:date="2024-03-16T12:47:59.95Z" w:id="1723282078">
        <w:r w:rsidRPr="07008754" w:rsidR="07008754">
          <w:rPr>
            <w:rFonts w:cs="Calibri" w:cstheme="minorAscii"/>
            <w:sz w:val="24"/>
            <w:szCs w:val="24"/>
          </w:rPr>
          <w:t>.</w:t>
        </w:r>
      </w:ins>
      <w:r w:rsidRPr="07008754" w:rsidR="07008754">
        <w:rPr>
          <w:rFonts w:cs="Calibri" w:cstheme="minorAscii"/>
          <w:sz w:val="24"/>
          <w:szCs w:val="24"/>
        </w:rPr>
        <w:t xml:space="preserve"> </w:t>
      </w:r>
      <w:r w:rsidRPr="07008754" w:rsidR="07008754">
        <w:rPr>
          <w:rFonts w:cs="Calibri" w:cstheme="minorAscii"/>
          <w:sz w:val="24"/>
          <w:szCs w:val="24"/>
        </w:rPr>
        <w:t>FUCK</w:t>
      </w:r>
      <w:r w:rsidRPr="07008754" w:rsidR="07008754">
        <w:rPr>
          <w:rFonts w:cs="Calibri" w:cstheme="minorAscii"/>
          <w:sz w:val="24"/>
          <w:szCs w:val="24"/>
        </w:rPr>
        <w:t>!”</w:t>
      </w:r>
    </w:p>
    <w:p w:rsidR="00176DAF" w:rsidP="00176DAF" w:rsidRDefault="007F0EEA" w14:paraId="7451C4AE" w14:textId="77777777">
      <w:pPr>
        <w:spacing w:after="0"/>
        <w:ind w:firstLine="360"/>
        <w:rPr>
          <w:rFonts w:cstheme="minorHAnsi"/>
          <w:sz w:val="24"/>
          <w:szCs w:val="24"/>
        </w:rPr>
      </w:pPr>
      <w:r w:rsidRPr="009E7F4C">
        <w:rPr>
          <w:rFonts w:cstheme="minorHAnsi"/>
          <w:sz w:val="24"/>
          <w:szCs w:val="24"/>
        </w:rPr>
        <w:t>“Just talk, Hawgs,” Grimes says.</w:t>
      </w:r>
      <w:r w:rsidR="0071681A">
        <w:rPr>
          <w:rFonts w:cstheme="minorHAnsi"/>
          <w:sz w:val="24"/>
          <w:szCs w:val="24"/>
        </w:rPr>
        <w:t xml:space="preserve"> </w:t>
      </w:r>
      <w:r w:rsidRPr="009E7F4C">
        <w:rPr>
          <w:rFonts w:cstheme="minorHAnsi"/>
          <w:sz w:val="24"/>
          <w:szCs w:val="24"/>
        </w:rPr>
        <w:t>“You’re gonna look really funny without that ear.”</w:t>
      </w:r>
    </w:p>
    <w:p w:rsidR="00176DAF" w:rsidP="00176DAF" w:rsidRDefault="007F0EEA" w14:paraId="3010A166" w14:textId="77777777">
      <w:pPr>
        <w:spacing w:after="0"/>
        <w:ind w:firstLine="360"/>
        <w:rPr>
          <w:rFonts w:cstheme="minorHAnsi"/>
          <w:sz w:val="24"/>
          <w:szCs w:val="24"/>
        </w:rPr>
      </w:pPr>
      <w:r w:rsidRPr="009E7F4C">
        <w:rPr>
          <w:rFonts w:cstheme="minorHAnsi"/>
          <w:sz w:val="24"/>
          <w:szCs w:val="24"/>
        </w:rPr>
        <w:t>Hawgs opens his mouth as if to say something and screams instead.</w:t>
      </w:r>
      <w:r w:rsidR="0071681A">
        <w:rPr>
          <w:rFonts w:cstheme="minorHAnsi"/>
          <w:sz w:val="24"/>
          <w:szCs w:val="24"/>
        </w:rPr>
        <w:t xml:space="preserve"> </w:t>
      </w:r>
      <w:r w:rsidRPr="009E7F4C">
        <w:rPr>
          <w:rFonts w:cstheme="minorHAnsi"/>
          <w:sz w:val="24"/>
          <w:szCs w:val="24"/>
        </w:rPr>
        <w:t>Kissy’s hand comes off his head with a bloody hunk of flesh.</w:t>
      </w:r>
      <w:r w:rsidR="0071681A">
        <w:rPr>
          <w:rFonts w:cstheme="minorHAnsi"/>
          <w:sz w:val="24"/>
          <w:szCs w:val="24"/>
        </w:rPr>
        <w:t xml:space="preserve"> </w:t>
      </w:r>
      <w:r w:rsidRPr="009E7F4C">
        <w:rPr>
          <w:rFonts w:cstheme="minorHAnsi"/>
          <w:sz w:val="24"/>
          <w:szCs w:val="24"/>
        </w:rPr>
        <w:t>“Too slow,” she says.</w:t>
      </w:r>
      <w:r w:rsidR="0071681A">
        <w:rPr>
          <w:rFonts w:cstheme="minorHAnsi"/>
          <w:sz w:val="24"/>
          <w:szCs w:val="24"/>
        </w:rPr>
        <w:t xml:space="preserve"> </w:t>
      </w:r>
      <w:r w:rsidRPr="009E7F4C">
        <w:rPr>
          <w:rFonts w:cstheme="minorHAnsi"/>
          <w:sz w:val="24"/>
          <w:szCs w:val="24"/>
        </w:rPr>
        <w:t>“Quit yelling, Hawgs.</w:t>
      </w:r>
      <w:r w:rsidR="0071681A">
        <w:rPr>
          <w:rFonts w:cstheme="minorHAnsi"/>
          <w:sz w:val="24"/>
          <w:szCs w:val="24"/>
        </w:rPr>
        <w:t xml:space="preserve"> </w:t>
      </w:r>
      <w:r w:rsidRPr="009E7F4C">
        <w:rPr>
          <w:rFonts w:cstheme="minorHAnsi"/>
          <w:sz w:val="24"/>
          <w:szCs w:val="24"/>
        </w:rPr>
        <w:t>You can get an ear regrown for 100 credits.</w:t>
      </w:r>
      <w:r w:rsidR="0071681A">
        <w:rPr>
          <w:rFonts w:cstheme="minorHAnsi"/>
          <w:sz w:val="24"/>
          <w:szCs w:val="24"/>
        </w:rPr>
        <w:t xml:space="preserve"> </w:t>
      </w:r>
      <w:r w:rsidRPr="009E7F4C">
        <w:rPr>
          <w:rFonts w:cstheme="minorHAnsi"/>
          <w:sz w:val="24"/>
          <w:szCs w:val="24"/>
        </w:rPr>
        <w:t>I’m going to rip off your cock next, and those are a bit harder to do.</w:t>
      </w:r>
      <w:r w:rsidR="0071681A">
        <w:rPr>
          <w:rFonts w:cstheme="minorHAnsi"/>
          <w:sz w:val="24"/>
          <w:szCs w:val="24"/>
        </w:rPr>
        <w:t xml:space="preserve"> </w:t>
      </w:r>
      <w:r w:rsidRPr="009E7F4C">
        <w:rPr>
          <w:rFonts w:cstheme="minorHAnsi"/>
          <w:sz w:val="24"/>
          <w:szCs w:val="24"/>
        </w:rPr>
        <w:t>You might end up with something the size of my pinky finger.”</w:t>
      </w:r>
    </w:p>
    <w:p w:rsidR="00176DAF" w:rsidP="07008754" w:rsidRDefault="007F0EEA" w14:paraId="41AD04E7" w14:textId="60F6A5F5">
      <w:pPr>
        <w:spacing w:after="0"/>
        <w:ind w:firstLine="360"/>
        <w:rPr>
          <w:rFonts w:cs="Calibri" w:cstheme="minorAscii"/>
          <w:sz w:val="24"/>
          <w:szCs w:val="24"/>
        </w:rPr>
      </w:pPr>
      <w:r w:rsidRPr="07008754" w:rsidR="07008754">
        <w:rPr>
          <w:rFonts w:cs="Calibri" w:cstheme="minorAscii"/>
          <w:sz w:val="24"/>
          <w:szCs w:val="24"/>
        </w:rPr>
        <w:t>“Fuck</w:t>
      </w:r>
      <w:ins w:author="Gary Smailes" w:date="2024-03-16T12:48:20.943Z" w:id="568476841">
        <w:r w:rsidRPr="07008754" w:rsidR="07008754">
          <w:rPr>
            <w:rFonts w:cs="Calibri" w:cstheme="minorAscii"/>
            <w:sz w:val="24"/>
            <w:szCs w:val="24"/>
          </w:rPr>
          <w:t>.</w:t>
        </w:r>
      </w:ins>
      <w:del w:author="Gary Smailes" w:date="2024-03-16T12:48:20.453Z" w:id="1022483325">
        <w:r w:rsidRPr="07008754" w:rsidDel="07008754">
          <w:rPr>
            <w:rFonts w:cs="Calibri" w:cstheme="minorAscii"/>
            <w:sz w:val="24"/>
            <w:szCs w:val="24"/>
          </w:rPr>
          <w:delText>!</w:delText>
        </w:r>
      </w:del>
      <w:r w:rsidRPr="07008754" w:rsidR="07008754">
        <w:rPr>
          <w:rFonts w:cs="Calibri" w:cstheme="minorAscii"/>
          <w:sz w:val="24"/>
          <w:szCs w:val="24"/>
        </w:rPr>
        <w:t xml:space="preserve"> Stop</w:t>
      </w:r>
      <w:ins w:author="Gary Smailes" w:date="2024-03-16T12:48:22.475Z" w:id="578508762">
        <w:r w:rsidRPr="07008754" w:rsidR="07008754">
          <w:rPr>
            <w:rFonts w:cs="Calibri" w:cstheme="minorAscii"/>
            <w:sz w:val="24"/>
            <w:szCs w:val="24"/>
          </w:rPr>
          <w:t>.</w:t>
        </w:r>
      </w:ins>
      <w:del w:author="Gary Smailes" w:date="2024-03-16T12:48:22.307Z" w:id="570888887">
        <w:r w:rsidRPr="07008754" w:rsidDel="07008754">
          <w:rPr>
            <w:rFonts w:cs="Calibri" w:cstheme="minorAscii"/>
            <w:sz w:val="24"/>
            <w:szCs w:val="24"/>
          </w:rPr>
          <w:delText>!</w:delText>
        </w:r>
      </w:del>
      <w:r w:rsidRPr="07008754" w:rsidR="07008754">
        <w:rPr>
          <w:rFonts w:cs="Calibri" w:cstheme="minorAscii"/>
          <w:sz w:val="24"/>
          <w:szCs w:val="24"/>
        </w:rPr>
        <w:t xml:space="preserve"> </w:t>
      </w:r>
      <w:r w:rsidRPr="07008754" w:rsidR="07008754">
        <w:rPr>
          <w:rFonts w:cs="Calibri" w:cstheme="minorAscii"/>
          <w:sz w:val="24"/>
          <w:szCs w:val="24"/>
        </w:rPr>
        <w:t>I’ll</w:t>
      </w:r>
      <w:r w:rsidRPr="07008754" w:rsidR="07008754">
        <w:rPr>
          <w:rFonts w:cs="Calibri" w:cstheme="minorAscii"/>
          <w:sz w:val="24"/>
          <w:szCs w:val="24"/>
        </w:rPr>
        <w:t xml:space="preserve"> talk</w:t>
      </w:r>
      <w:ins w:author="Gary Smailes" w:date="2024-03-16T12:48:24.921Z" w:id="1365215502">
        <w:r w:rsidRPr="07008754" w:rsidR="07008754">
          <w:rPr>
            <w:rFonts w:cs="Calibri" w:cstheme="minorAscii"/>
            <w:sz w:val="24"/>
            <w:szCs w:val="24"/>
          </w:rPr>
          <w:t>.</w:t>
        </w:r>
      </w:ins>
      <w:del w:author="Gary Smailes" w:date="2024-03-16T12:48:24.734Z" w:id="325305216">
        <w:r w:rsidRPr="07008754" w:rsidDel="07008754">
          <w:rPr>
            <w:rFonts w:cs="Calibri" w:cstheme="minorAscii"/>
            <w:sz w:val="24"/>
            <w:szCs w:val="24"/>
          </w:rPr>
          <w:delText>!</w:delText>
        </w:r>
      </w:del>
      <w:r w:rsidRPr="07008754" w:rsidR="07008754">
        <w:rPr>
          <w:rFonts w:cs="Calibri" w:cstheme="minorAscii"/>
          <w:sz w:val="24"/>
          <w:szCs w:val="24"/>
        </w:rPr>
        <w:t>” Hawgs presses his hand to the left side of his head to stem the bleeding. “Can I get a nanogel pack first?”</w:t>
      </w:r>
    </w:p>
    <w:p w:rsidR="00176DAF" w:rsidP="00176DAF" w:rsidRDefault="007F0EEA" w14:paraId="4E8B1269" w14:textId="77777777">
      <w:pPr>
        <w:spacing w:after="0"/>
        <w:ind w:firstLine="360"/>
        <w:rPr>
          <w:rFonts w:cstheme="minorHAnsi"/>
          <w:sz w:val="24"/>
          <w:szCs w:val="24"/>
        </w:rPr>
      </w:pPr>
      <w:r w:rsidRPr="009E7F4C">
        <w:rPr>
          <w:rFonts w:cstheme="minorHAnsi"/>
          <w:sz w:val="24"/>
          <w:szCs w:val="24"/>
        </w:rPr>
        <w:t>“After,” Kissy says.</w:t>
      </w:r>
      <w:r w:rsidR="0071681A">
        <w:rPr>
          <w:rFonts w:cstheme="minorHAnsi"/>
          <w:sz w:val="24"/>
          <w:szCs w:val="24"/>
        </w:rPr>
        <w:t xml:space="preserve"> </w:t>
      </w:r>
      <w:r w:rsidRPr="009E7F4C">
        <w:rPr>
          <w:rFonts w:cstheme="minorHAnsi"/>
          <w:sz w:val="24"/>
          <w:szCs w:val="24"/>
        </w:rPr>
        <w:t>“Where’s Dexter?”</w:t>
      </w:r>
    </w:p>
    <w:p w:rsidR="00176DAF" w:rsidP="00176DAF" w:rsidRDefault="007F0EEA" w14:paraId="763F6E76" w14:textId="77777777">
      <w:pPr>
        <w:spacing w:after="0"/>
        <w:ind w:firstLine="360"/>
        <w:rPr>
          <w:rFonts w:cstheme="minorHAnsi"/>
          <w:sz w:val="24"/>
          <w:szCs w:val="24"/>
        </w:rPr>
      </w:pPr>
      <w:r w:rsidRPr="009E7F4C">
        <w:rPr>
          <w:rFonts w:cstheme="minorHAnsi"/>
          <w:sz w:val="24"/>
          <w:szCs w:val="24"/>
        </w:rPr>
        <w:t>“I don’t know where he is.</w:t>
      </w:r>
      <w:r w:rsidR="0071681A">
        <w:rPr>
          <w:rFonts w:cstheme="minorHAnsi"/>
          <w:sz w:val="24"/>
          <w:szCs w:val="24"/>
        </w:rPr>
        <w:t xml:space="preserve"> </w:t>
      </w:r>
      <w:r w:rsidRPr="009E7F4C">
        <w:rPr>
          <w:rFonts w:cstheme="minorHAnsi"/>
          <w:sz w:val="24"/>
          <w:szCs w:val="24"/>
        </w:rPr>
        <w:t>But I saw him leave the club last night with a Scorpion Girl.”</w:t>
      </w:r>
    </w:p>
    <w:p w:rsidR="00176DAF" w:rsidP="00176DAF" w:rsidRDefault="007F0EEA" w14:paraId="3E1ED8B9" w14:textId="77777777">
      <w:pPr>
        <w:spacing w:after="0"/>
        <w:ind w:firstLine="360"/>
        <w:rPr>
          <w:rFonts w:cstheme="minorHAnsi"/>
          <w:sz w:val="24"/>
          <w:szCs w:val="24"/>
        </w:rPr>
      </w:pPr>
      <w:r w:rsidRPr="009E7F4C">
        <w:rPr>
          <w:rFonts w:cstheme="minorHAnsi"/>
          <w:sz w:val="24"/>
          <w:szCs w:val="24"/>
        </w:rPr>
        <w:t>I see a hand reach in and grab Hawgs’ neck.</w:t>
      </w:r>
      <w:r w:rsidR="0071681A">
        <w:rPr>
          <w:rFonts w:cstheme="minorHAnsi"/>
          <w:sz w:val="24"/>
          <w:szCs w:val="24"/>
        </w:rPr>
        <w:t xml:space="preserve"> </w:t>
      </w:r>
      <w:r w:rsidRPr="009E7F4C">
        <w:rPr>
          <w:rFonts w:cstheme="minorHAnsi"/>
          <w:sz w:val="24"/>
          <w:szCs w:val="24"/>
        </w:rPr>
        <w:t>It’s Jager.</w:t>
      </w:r>
      <w:r w:rsidR="0071681A">
        <w:rPr>
          <w:rFonts w:cstheme="minorHAnsi"/>
          <w:sz w:val="24"/>
          <w:szCs w:val="24"/>
        </w:rPr>
        <w:t xml:space="preserve"> </w:t>
      </w:r>
      <w:r w:rsidRPr="009E7F4C">
        <w:rPr>
          <w:rFonts w:cstheme="minorHAnsi"/>
          <w:sz w:val="24"/>
          <w:szCs w:val="24"/>
        </w:rPr>
        <w:t>He pulls Hawgs to him and growls into his face, “You let a Scorpion Girl take my son?”</w:t>
      </w:r>
    </w:p>
    <w:p w:rsidR="00176DAF" w:rsidP="00176DAF" w:rsidRDefault="007F0EEA" w14:paraId="3008F728" w14:textId="77777777">
      <w:pPr>
        <w:spacing w:after="0"/>
        <w:ind w:firstLine="360"/>
        <w:rPr>
          <w:rFonts w:cstheme="minorHAnsi"/>
          <w:sz w:val="24"/>
          <w:szCs w:val="24"/>
        </w:rPr>
      </w:pPr>
      <w:r w:rsidRPr="009E7F4C">
        <w:rPr>
          <w:rFonts w:cstheme="minorHAnsi"/>
          <w:sz w:val="24"/>
          <w:szCs w:val="24"/>
        </w:rPr>
        <w:t>A lot of people start talking at once, but my attention is riveted on Hawgs’ face.</w:t>
      </w:r>
      <w:r w:rsidR="0071681A">
        <w:rPr>
          <w:rFonts w:cstheme="minorHAnsi"/>
          <w:sz w:val="24"/>
          <w:szCs w:val="24"/>
        </w:rPr>
        <w:t xml:space="preserve"> </w:t>
      </w:r>
      <w:r w:rsidRPr="009E7F4C">
        <w:rPr>
          <w:rFonts w:cstheme="minorHAnsi"/>
          <w:sz w:val="24"/>
          <w:szCs w:val="24"/>
        </w:rPr>
        <w:t>This guy gets his ear ripped off and treats it as if he scraped his knee.</w:t>
      </w:r>
      <w:r w:rsidR="0071681A">
        <w:rPr>
          <w:rFonts w:cstheme="minorHAnsi"/>
          <w:sz w:val="24"/>
          <w:szCs w:val="24"/>
        </w:rPr>
        <w:t xml:space="preserve"> </w:t>
      </w:r>
      <w:r w:rsidRPr="009E7F4C">
        <w:rPr>
          <w:rFonts w:cstheme="minorHAnsi"/>
          <w:sz w:val="24"/>
          <w:szCs w:val="24"/>
        </w:rPr>
        <w:t>But Jager is in his face and I’m pretty sure he shit his pants.</w:t>
      </w:r>
      <w:r w:rsidR="0071681A">
        <w:rPr>
          <w:rFonts w:cstheme="minorHAnsi"/>
          <w:sz w:val="24"/>
          <w:szCs w:val="24"/>
        </w:rPr>
        <w:t xml:space="preserve"> </w:t>
      </w:r>
      <w:r w:rsidRPr="009E7F4C">
        <w:rPr>
          <w:rFonts w:cstheme="minorHAnsi"/>
          <w:sz w:val="24"/>
          <w:szCs w:val="24"/>
        </w:rPr>
        <w:t>I take a whiff.</w:t>
      </w:r>
      <w:r w:rsidR="0071681A">
        <w:rPr>
          <w:rFonts w:cstheme="minorHAnsi"/>
          <w:sz w:val="24"/>
          <w:szCs w:val="24"/>
        </w:rPr>
        <w:t xml:space="preserve"> </w:t>
      </w:r>
      <w:r w:rsidRPr="009E7F4C">
        <w:rPr>
          <w:rFonts w:cstheme="minorHAnsi"/>
          <w:sz w:val="24"/>
          <w:szCs w:val="24"/>
        </w:rPr>
        <w:t>Yep, Hawgs shit his pants.</w:t>
      </w:r>
      <w:r w:rsidR="0071681A">
        <w:rPr>
          <w:rFonts w:cstheme="minorHAnsi"/>
          <w:sz w:val="24"/>
          <w:szCs w:val="24"/>
        </w:rPr>
        <w:t xml:space="preserve"> </w:t>
      </w:r>
    </w:p>
    <w:p w:rsidR="00176DAF" w:rsidP="00176DAF" w:rsidRDefault="007F0EEA" w14:paraId="599C89E0" w14:textId="77777777">
      <w:pPr>
        <w:spacing w:after="0"/>
        <w:ind w:firstLine="360"/>
        <w:rPr>
          <w:rFonts w:cstheme="minorHAnsi"/>
          <w:sz w:val="24"/>
          <w:szCs w:val="24"/>
        </w:rPr>
      </w:pPr>
      <w:r w:rsidRPr="009E7F4C">
        <w:rPr>
          <w:rFonts w:cstheme="minorHAnsi"/>
          <w:sz w:val="24"/>
          <w:szCs w:val="24"/>
        </w:rPr>
        <w:t>“He’s not on the ship,” Kissy reports.</w:t>
      </w:r>
      <w:r w:rsidR="0071681A">
        <w:rPr>
          <w:rFonts w:cstheme="minorHAnsi"/>
          <w:sz w:val="24"/>
          <w:szCs w:val="24"/>
        </w:rPr>
        <w:t xml:space="preserve"> </w:t>
      </w:r>
      <w:r w:rsidRPr="009E7F4C">
        <w:rPr>
          <w:rFonts w:cstheme="minorHAnsi"/>
          <w:sz w:val="24"/>
          <w:szCs w:val="24"/>
        </w:rPr>
        <w:t>Everyone looks at her.</w:t>
      </w:r>
      <w:r w:rsidR="0071681A">
        <w:rPr>
          <w:rFonts w:cstheme="minorHAnsi"/>
          <w:sz w:val="24"/>
          <w:szCs w:val="24"/>
        </w:rPr>
        <w:t xml:space="preserve"> </w:t>
      </w:r>
      <w:r w:rsidRPr="009E7F4C">
        <w:rPr>
          <w:rFonts w:cstheme="minorHAnsi"/>
          <w:sz w:val="24"/>
          <w:szCs w:val="24"/>
        </w:rPr>
        <w:t>She’s not looking at anybody, she’s listening to somebody else. “He’s not on Freehaven.”</w:t>
      </w:r>
    </w:p>
    <w:p w:rsidR="00176DAF" w:rsidP="00176DAF" w:rsidRDefault="007F0EEA" w14:paraId="03E33404" w14:textId="77777777">
      <w:pPr>
        <w:spacing w:after="0"/>
        <w:ind w:firstLine="360"/>
        <w:rPr>
          <w:rFonts w:cstheme="minorHAnsi"/>
          <w:sz w:val="24"/>
          <w:szCs w:val="24"/>
        </w:rPr>
      </w:pPr>
      <w:r w:rsidRPr="009E7F4C">
        <w:rPr>
          <w:rFonts w:cstheme="minorHAnsi"/>
          <w:sz w:val="24"/>
          <w:szCs w:val="24"/>
        </w:rPr>
        <w:t>“Bah, I know where he is,” Jager says.</w:t>
      </w:r>
      <w:r w:rsidR="0071681A">
        <w:rPr>
          <w:rFonts w:cstheme="minorHAnsi"/>
          <w:sz w:val="24"/>
          <w:szCs w:val="24"/>
        </w:rPr>
        <w:t xml:space="preserve"> </w:t>
      </w:r>
      <w:r w:rsidRPr="009E7F4C">
        <w:rPr>
          <w:rFonts w:cstheme="minorHAnsi"/>
          <w:sz w:val="24"/>
          <w:szCs w:val="24"/>
        </w:rPr>
        <w:t>He lets go of Hawgs’ neck.</w:t>
      </w:r>
      <w:r w:rsidR="0071681A">
        <w:rPr>
          <w:rFonts w:cstheme="minorHAnsi"/>
          <w:sz w:val="24"/>
          <w:szCs w:val="24"/>
        </w:rPr>
        <w:t xml:space="preserve"> </w:t>
      </w:r>
      <w:r w:rsidRPr="009E7F4C">
        <w:rPr>
          <w:rFonts w:cstheme="minorHAnsi"/>
          <w:sz w:val="24"/>
          <w:szCs w:val="24"/>
        </w:rPr>
        <w:t>“We will speak of this later.</w:t>
      </w:r>
      <w:r w:rsidR="0071681A">
        <w:rPr>
          <w:rFonts w:cstheme="minorHAnsi"/>
          <w:sz w:val="24"/>
          <w:szCs w:val="24"/>
        </w:rPr>
        <w:t xml:space="preserve"> </w:t>
      </w:r>
      <w:r w:rsidRPr="009E7F4C">
        <w:rPr>
          <w:rFonts w:cstheme="minorHAnsi"/>
          <w:sz w:val="24"/>
          <w:szCs w:val="24"/>
        </w:rPr>
        <w:t>You might be able to make it up to me.”</w:t>
      </w:r>
    </w:p>
    <w:p w:rsidR="00176DAF" w:rsidP="00176DAF" w:rsidRDefault="007F0EEA" w14:paraId="00EC56ED" w14:textId="77777777">
      <w:pPr>
        <w:spacing w:after="0"/>
        <w:ind w:firstLine="360"/>
        <w:rPr>
          <w:rFonts w:cstheme="minorHAnsi"/>
          <w:sz w:val="24"/>
          <w:szCs w:val="24"/>
        </w:rPr>
      </w:pPr>
      <w:r w:rsidRPr="009E7F4C">
        <w:rPr>
          <w:rFonts w:cstheme="minorHAnsi"/>
          <w:sz w:val="24"/>
          <w:szCs w:val="24"/>
        </w:rPr>
        <w:t>Hawgs stumbles away, presumably in search of a nanogel pack and a new pair of pants.</w:t>
      </w:r>
    </w:p>
    <w:p w:rsidR="00176DAF" w:rsidP="00176DAF" w:rsidRDefault="007F0EEA" w14:paraId="05008182" w14:textId="77777777">
      <w:pPr>
        <w:spacing w:after="0"/>
        <w:ind w:firstLine="360"/>
        <w:rPr>
          <w:rFonts w:cstheme="minorHAnsi"/>
          <w:sz w:val="24"/>
          <w:szCs w:val="24"/>
        </w:rPr>
      </w:pPr>
      <w:r w:rsidRPr="009E7F4C">
        <w:rPr>
          <w:rFonts w:cstheme="minorHAnsi"/>
          <w:sz w:val="24"/>
          <w:szCs w:val="24"/>
        </w:rPr>
        <w:t>“He isn’t anywhere on the IIDS network,” Kissy says.</w:t>
      </w:r>
    </w:p>
    <w:p w:rsidR="00176DAF" w:rsidP="00176DAF" w:rsidRDefault="007F0EEA" w14:paraId="479AF427" w14:textId="77777777">
      <w:pPr>
        <w:spacing w:after="0"/>
        <w:ind w:firstLine="360"/>
        <w:rPr>
          <w:rFonts w:cstheme="minorHAnsi"/>
          <w:sz w:val="24"/>
          <w:szCs w:val="24"/>
        </w:rPr>
      </w:pPr>
      <w:r w:rsidRPr="009E7F4C">
        <w:rPr>
          <w:rFonts w:cstheme="minorHAnsi"/>
          <w:sz w:val="24"/>
          <w:szCs w:val="24"/>
        </w:rPr>
        <w:t>“Because the Scorpion Lady has him,” Jager says.</w:t>
      </w:r>
    </w:p>
    <w:p w:rsidR="00176DAF" w:rsidP="00176DAF" w:rsidRDefault="007F0EEA" w14:paraId="63AB5606" w14:textId="700DE25B">
      <w:pPr>
        <w:spacing w:after="0"/>
        <w:ind w:firstLine="360"/>
        <w:rPr>
          <w:rFonts w:cstheme="minorHAnsi"/>
          <w:sz w:val="24"/>
          <w:szCs w:val="24"/>
        </w:rPr>
      </w:pPr>
      <w:r w:rsidRPr="009E7F4C">
        <w:rPr>
          <w:rFonts w:cstheme="minorHAnsi"/>
          <w:sz w:val="24"/>
          <w:szCs w:val="24"/>
        </w:rPr>
        <w:t>I’ve heard of her.</w:t>
      </w:r>
      <w:r w:rsidR="0071681A">
        <w:rPr>
          <w:rFonts w:cstheme="minorHAnsi"/>
          <w:sz w:val="24"/>
          <w:szCs w:val="24"/>
        </w:rPr>
        <w:t xml:space="preserve"> </w:t>
      </w:r>
      <w:r w:rsidRPr="009E7F4C">
        <w:rPr>
          <w:rFonts w:cstheme="minorHAnsi"/>
          <w:sz w:val="24"/>
          <w:szCs w:val="24"/>
        </w:rPr>
        <w:t xml:space="preserve">The </w:t>
      </w:r>
      <w:proofErr w:type="spellStart"/>
      <w:r w:rsidRPr="009E7F4C">
        <w:rPr>
          <w:rFonts w:cstheme="minorHAnsi"/>
          <w:sz w:val="24"/>
          <w:szCs w:val="24"/>
        </w:rPr>
        <w:t>clanmaster</w:t>
      </w:r>
      <w:proofErr w:type="spellEnd"/>
      <w:r w:rsidRPr="009E7F4C">
        <w:rPr>
          <w:rFonts w:cstheme="minorHAnsi"/>
          <w:sz w:val="24"/>
          <w:szCs w:val="24"/>
        </w:rPr>
        <w:t xml:space="preserve"> of the Scorpion clan.</w:t>
      </w:r>
      <w:r w:rsidR="0071681A">
        <w:rPr>
          <w:rFonts w:cstheme="minorHAnsi"/>
          <w:sz w:val="24"/>
          <w:szCs w:val="24"/>
        </w:rPr>
        <w:t xml:space="preserve"> </w:t>
      </w:r>
      <w:r w:rsidR="00FD0887">
        <w:rPr>
          <w:rFonts w:cstheme="minorHAnsi"/>
          <w:sz w:val="24"/>
          <w:szCs w:val="24"/>
        </w:rPr>
        <w:t xml:space="preserve">She’s extra special crazy, with </w:t>
      </w:r>
      <w:proofErr w:type="spellStart"/>
      <w:r w:rsidRPr="009E7F4C">
        <w:rPr>
          <w:rFonts w:cstheme="minorHAnsi"/>
          <w:sz w:val="24"/>
          <w:szCs w:val="24"/>
        </w:rPr>
        <w:t>nanotattoos</w:t>
      </w:r>
      <w:proofErr w:type="spellEnd"/>
      <w:r w:rsidRPr="009E7F4C">
        <w:rPr>
          <w:rFonts w:cstheme="minorHAnsi"/>
          <w:sz w:val="24"/>
          <w:szCs w:val="24"/>
        </w:rPr>
        <w:t xml:space="preserve"> in the shape of scorpions.</w:t>
      </w:r>
      <w:r w:rsidR="0071681A">
        <w:rPr>
          <w:rFonts w:cstheme="minorHAnsi"/>
          <w:sz w:val="24"/>
          <w:szCs w:val="24"/>
        </w:rPr>
        <w:t xml:space="preserve"> </w:t>
      </w:r>
      <w:proofErr w:type="spellStart"/>
      <w:r w:rsidRPr="009E7F4C">
        <w:rPr>
          <w:rFonts w:cstheme="minorHAnsi"/>
          <w:sz w:val="24"/>
          <w:szCs w:val="24"/>
        </w:rPr>
        <w:t>Nanotattoos</w:t>
      </w:r>
      <w:proofErr w:type="spellEnd"/>
      <w:r w:rsidRPr="009E7F4C">
        <w:rPr>
          <w:rFonts w:cstheme="minorHAnsi"/>
          <w:sz w:val="24"/>
          <w:szCs w:val="24"/>
        </w:rPr>
        <w:t xml:space="preserve"> can change shape in three dimensions, so if you want that snake armband to come alive and strangle someone while you’re wrestling them to the ground, </w:t>
      </w:r>
      <w:proofErr w:type="spellStart"/>
      <w:r w:rsidRPr="009E7F4C">
        <w:rPr>
          <w:rFonts w:cstheme="minorHAnsi"/>
          <w:sz w:val="24"/>
          <w:szCs w:val="24"/>
        </w:rPr>
        <w:t>nanotattoos</w:t>
      </w:r>
      <w:proofErr w:type="spellEnd"/>
      <w:r w:rsidRPr="009E7F4C">
        <w:rPr>
          <w:rFonts w:cstheme="minorHAnsi"/>
          <w:sz w:val="24"/>
          <w:szCs w:val="24"/>
        </w:rPr>
        <w:t xml:space="preserve"> will do it.</w:t>
      </w:r>
      <w:r w:rsidR="0071681A">
        <w:rPr>
          <w:rFonts w:cstheme="minorHAnsi"/>
          <w:sz w:val="24"/>
          <w:szCs w:val="24"/>
        </w:rPr>
        <w:t xml:space="preserve"> </w:t>
      </w:r>
      <w:r w:rsidRPr="009E7F4C">
        <w:rPr>
          <w:rFonts w:cstheme="minorHAnsi"/>
          <w:sz w:val="24"/>
          <w:szCs w:val="24"/>
        </w:rPr>
        <w:t>I’ve never been into the tattoo bit.</w:t>
      </w:r>
      <w:r w:rsidR="0071681A">
        <w:rPr>
          <w:rFonts w:cstheme="minorHAnsi"/>
          <w:sz w:val="24"/>
          <w:szCs w:val="24"/>
        </w:rPr>
        <w:t xml:space="preserve"> </w:t>
      </w:r>
      <w:r w:rsidRPr="009E7F4C">
        <w:rPr>
          <w:rFonts w:cstheme="minorHAnsi"/>
          <w:sz w:val="24"/>
          <w:szCs w:val="24"/>
        </w:rPr>
        <w:t>They’re not as permanent as they used to be – removal takes only as long as dipping the inked body part into a nanogel vat – so it seems like a lot of pain to endure on purpose.</w:t>
      </w:r>
      <w:r w:rsidR="0071681A">
        <w:rPr>
          <w:rFonts w:cstheme="minorHAnsi"/>
          <w:sz w:val="24"/>
          <w:szCs w:val="24"/>
        </w:rPr>
        <w:t xml:space="preserve"> </w:t>
      </w:r>
    </w:p>
    <w:p w:rsidR="00176DAF" w:rsidP="00176DAF" w:rsidRDefault="007F0EEA" w14:paraId="680EA3C1" w14:textId="187BD2E0">
      <w:pPr>
        <w:spacing w:after="0"/>
        <w:ind w:firstLine="360"/>
        <w:rPr>
          <w:rFonts w:cstheme="minorHAnsi"/>
          <w:sz w:val="24"/>
          <w:szCs w:val="24"/>
        </w:rPr>
      </w:pPr>
      <w:r w:rsidRPr="009E7F4C">
        <w:rPr>
          <w:rFonts w:cstheme="minorHAnsi"/>
          <w:sz w:val="24"/>
          <w:szCs w:val="24"/>
        </w:rPr>
        <w:t xml:space="preserve">The Scorpion Lady has a lot of these scorpion </w:t>
      </w:r>
      <w:proofErr w:type="spellStart"/>
      <w:r w:rsidRPr="009E7F4C">
        <w:rPr>
          <w:rFonts w:cstheme="minorHAnsi"/>
          <w:sz w:val="24"/>
          <w:szCs w:val="24"/>
        </w:rPr>
        <w:t>nanotattoos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One on each hand, each foot, on her arms, her shoulders, just about anywhere she might come in contact with another person.</w:t>
      </w:r>
      <w:r w:rsidR="0071681A">
        <w:rPr>
          <w:rFonts w:cstheme="minorHAnsi"/>
          <w:sz w:val="24"/>
          <w:szCs w:val="24"/>
        </w:rPr>
        <w:t xml:space="preserve"> </w:t>
      </w:r>
      <w:r w:rsidRPr="009E7F4C">
        <w:rPr>
          <w:rFonts w:cstheme="minorHAnsi"/>
          <w:sz w:val="24"/>
          <w:szCs w:val="24"/>
        </w:rPr>
        <w:t>Even her tongue.</w:t>
      </w:r>
      <w:r w:rsidR="0071681A">
        <w:rPr>
          <w:rFonts w:cstheme="minorHAnsi"/>
          <w:sz w:val="24"/>
          <w:szCs w:val="24"/>
        </w:rPr>
        <w:t xml:space="preserve"> </w:t>
      </w:r>
      <w:r w:rsidRPr="009E7F4C">
        <w:rPr>
          <w:rFonts w:cstheme="minorHAnsi"/>
          <w:sz w:val="24"/>
          <w:szCs w:val="24"/>
        </w:rPr>
        <w:t>Ouch.</w:t>
      </w:r>
      <w:r w:rsidR="0071681A">
        <w:rPr>
          <w:rFonts w:cstheme="minorHAnsi"/>
          <w:sz w:val="24"/>
          <w:szCs w:val="24"/>
        </w:rPr>
        <w:t xml:space="preserve"> </w:t>
      </w:r>
      <w:r w:rsidRPr="009E7F4C">
        <w:rPr>
          <w:rFonts w:cstheme="minorHAnsi"/>
          <w:sz w:val="24"/>
          <w:szCs w:val="24"/>
        </w:rPr>
        <w:t>The rumor also says she’s got two positioned on her inner thighs, and another just above the magic happy place.</w:t>
      </w:r>
      <w:r w:rsidR="0071681A">
        <w:rPr>
          <w:rFonts w:cstheme="minorHAnsi"/>
          <w:sz w:val="24"/>
          <w:szCs w:val="24"/>
        </w:rPr>
        <w:t xml:space="preserve"> </w:t>
      </w:r>
      <w:r w:rsidRPr="009E7F4C">
        <w:rPr>
          <w:rFonts w:cstheme="minorHAnsi"/>
          <w:sz w:val="24"/>
          <w:szCs w:val="24"/>
        </w:rPr>
        <w:t>All of them ready to strike whomever – or whatever – happens to be nearby, and all of them armed with an implanted vial of poison.</w:t>
      </w:r>
      <w:r w:rsidR="0071681A">
        <w:rPr>
          <w:rFonts w:cstheme="minorHAnsi"/>
          <w:sz w:val="24"/>
          <w:szCs w:val="24"/>
        </w:rPr>
        <w:t xml:space="preserve"> </w:t>
      </w:r>
      <w:r w:rsidRPr="009E7F4C">
        <w:rPr>
          <w:rFonts w:cstheme="minorHAnsi"/>
          <w:sz w:val="24"/>
          <w:szCs w:val="24"/>
        </w:rPr>
        <w:t>Anybody who tries to have sex with the Scorpion Lady has to be really, really confidant.</w:t>
      </w:r>
      <w:r w:rsidR="0071681A">
        <w:rPr>
          <w:rFonts w:cstheme="minorHAnsi"/>
          <w:sz w:val="24"/>
          <w:szCs w:val="24"/>
        </w:rPr>
        <w:t xml:space="preserve"> </w:t>
      </w:r>
      <w:r w:rsidRPr="009E7F4C">
        <w:rPr>
          <w:rFonts w:cstheme="minorHAnsi"/>
          <w:sz w:val="24"/>
          <w:szCs w:val="24"/>
        </w:rPr>
        <w:t>Or a robot.</w:t>
      </w:r>
    </w:p>
    <w:p w:rsidR="00176DAF" w:rsidP="00176DAF" w:rsidRDefault="007F0EEA" w14:paraId="514D6ACE" w14:textId="77777777">
      <w:pPr>
        <w:spacing w:after="0"/>
        <w:ind w:firstLine="360"/>
        <w:rPr>
          <w:rFonts w:cstheme="minorHAnsi"/>
          <w:sz w:val="24"/>
          <w:szCs w:val="24"/>
        </w:rPr>
      </w:pPr>
      <w:r w:rsidRPr="009E7F4C">
        <w:rPr>
          <w:rFonts w:cstheme="minorHAnsi"/>
          <w:sz w:val="24"/>
          <w:szCs w:val="24"/>
        </w:rPr>
        <w:t xml:space="preserve">When the Scorpion Lady was an up and comer, she used to seduce rival </w:t>
      </w:r>
      <w:proofErr w:type="spellStart"/>
      <w:r w:rsidRPr="009E7F4C">
        <w:rPr>
          <w:rFonts w:cstheme="minorHAnsi"/>
          <w:sz w:val="24"/>
          <w:szCs w:val="24"/>
        </w:rPr>
        <w:t>clanmasters</w:t>
      </w:r>
      <w:proofErr w:type="spellEnd"/>
      <w:r w:rsidRPr="009E7F4C">
        <w:rPr>
          <w:rFonts w:cstheme="minorHAnsi"/>
          <w:sz w:val="24"/>
          <w:szCs w:val="24"/>
        </w:rPr>
        <w:t xml:space="preserve"> and then strike and poison them during sex.</w:t>
      </w:r>
      <w:r w:rsidR="0071681A">
        <w:rPr>
          <w:rFonts w:cstheme="minorHAnsi"/>
          <w:sz w:val="24"/>
          <w:szCs w:val="24"/>
        </w:rPr>
        <w:t xml:space="preserve"> </w:t>
      </w:r>
      <w:r w:rsidRPr="009E7F4C">
        <w:rPr>
          <w:rFonts w:cstheme="minorHAnsi"/>
          <w:sz w:val="24"/>
          <w:szCs w:val="24"/>
        </w:rPr>
        <w:t xml:space="preserve">After she’d absorbed or destroyed a few enemy clans this way, the other </w:t>
      </w:r>
      <w:proofErr w:type="spellStart"/>
      <w:r w:rsidRPr="009E7F4C">
        <w:rPr>
          <w:rFonts w:cstheme="minorHAnsi"/>
          <w:sz w:val="24"/>
          <w:szCs w:val="24"/>
        </w:rPr>
        <w:t>clanmasters</w:t>
      </w:r>
      <w:proofErr w:type="spellEnd"/>
      <w:r w:rsidRPr="009E7F4C">
        <w:rPr>
          <w:rFonts w:cstheme="minorHAnsi"/>
          <w:sz w:val="24"/>
          <w:szCs w:val="24"/>
        </w:rPr>
        <w:t xml:space="preserve"> wised up and stopped trying to get into her pants, even when said pants and contents therein were freely offered.</w:t>
      </w:r>
      <w:r w:rsidR="0071681A">
        <w:rPr>
          <w:rFonts w:cstheme="minorHAnsi"/>
          <w:sz w:val="24"/>
          <w:szCs w:val="24"/>
        </w:rPr>
        <w:t xml:space="preserve"> </w:t>
      </w:r>
      <w:r w:rsidRPr="009E7F4C">
        <w:rPr>
          <w:rFonts w:cstheme="minorHAnsi"/>
          <w:sz w:val="24"/>
          <w:szCs w:val="24"/>
        </w:rPr>
        <w:t>I’m seen vids.</w:t>
      </w:r>
      <w:r w:rsidR="0071681A">
        <w:rPr>
          <w:rFonts w:cstheme="minorHAnsi"/>
          <w:sz w:val="24"/>
          <w:szCs w:val="24"/>
        </w:rPr>
        <w:t xml:space="preserve"> </w:t>
      </w:r>
      <w:r w:rsidRPr="009E7F4C">
        <w:rPr>
          <w:rFonts w:cstheme="minorHAnsi"/>
          <w:sz w:val="24"/>
          <w:szCs w:val="24"/>
        </w:rPr>
        <w:t>The Scorpion Lady is hot, but some things just aren’t worth it.</w:t>
      </w:r>
    </w:p>
    <w:p w:rsidR="00176DAF" w:rsidP="00176DAF" w:rsidRDefault="007F0EEA" w14:paraId="09E45637" w14:textId="61558C27">
      <w:pPr>
        <w:spacing w:after="0"/>
        <w:ind w:firstLine="360"/>
        <w:rPr>
          <w:rFonts w:cstheme="minorHAnsi"/>
          <w:sz w:val="24"/>
          <w:szCs w:val="24"/>
        </w:rPr>
      </w:pPr>
      <w:r w:rsidRPr="009E7F4C">
        <w:rPr>
          <w:rFonts w:cstheme="minorHAnsi"/>
          <w:sz w:val="24"/>
          <w:szCs w:val="24"/>
        </w:rPr>
        <w:lastRenderedPageBreak/>
        <w:t>Jint has heard of her, too, because she draws one of her many knives and does this fancy underhand throw at Hawgs.</w:t>
      </w:r>
      <w:r w:rsidR="0071681A">
        <w:rPr>
          <w:rFonts w:cstheme="minorHAnsi"/>
          <w:sz w:val="24"/>
          <w:szCs w:val="24"/>
        </w:rPr>
        <w:t xml:space="preserve"> </w:t>
      </w:r>
      <w:r w:rsidRPr="009E7F4C">
        <w:rPr>
          <w:rFonts w:cstheme="minorHAnsi"/>
          <w:sz w:val="24"/>
          <w:szCs w:val="24"/>
        </w:rPr>
        <w:t>It whips across the room and everyone holds a collective breath for a split second because we all know she’s a good shot and if she kills him there will be trouble.</w:t>
      </w:r>
      <w:r w:rsidR="0071681A">
        <w:rPr>
          <w:rFonts w:cstheme="minorHAnsi"/>
          <w:sz w:val="24"/>
          <w:szCs w:val="24"/>
        </w:rPr>
        <w:t xml:space="preserve"> </w:t>
      </w:r>
      <w:r w:rsidRPr="009E7F4C">
        <w:rPr>
          <w:rFonts w:cstheme="minorHAnsi"/>
          <w:sz w:val="24"/>
          <w:szCs w:val="24"/>
        </w:rPr>
        <w:t>Yeah, Hawgs made a bad mistake and he’s in the doghouse with Jager, but he’s still a clansman and Jint’s not.</w:t>
      </w:r>
      <w:r w:rsidR="0071681A">
        <w:rPr>
          <w:rFonts w:cstheme="minorHAnsi"/>
          <w:sz w:val="24"/>
          <w:szCs w:val="24"/>
        </w:rPr>
        <w:t xml:space="preserve"> </w:t>
      </w:r>
      <w:r w:rsidRPr="009E7F4C">
        <w:rPr>
          <w:rFonts w:cstheme="minorHAnsi"/>
          <w:sz w:val="24"/>
          <w:szCs w:val="24"/>
        </w:rPr>
        <w:t>If Hawgs dies at her hand and it’s not accidental, every player on my team will be honor bound to slay her on the spot.</w:t>
      </w:r>
      <w:r w:rsidR="0071681A">
        <w:rPr>
          <w:rFonts w:cstheme="minorHAnsi"/>
          <w:sz w:val="24"/>
          <w:szCs w:val="24"/>
        </w:rPr>
        <w:t xml:space="preserve"> </w:t>
      </w:r>
      <w:r w:rsidRPr="009E7F4C">
        <w:rPr>
          <w:rFonts w:cstheme="minorHAnsi"/>
          <w:sz w:val="24"/>
          <w:szCs w:val="24"/>
        </w:rPr>
        <w:t>Even if she is a teammate’s mom.</w:t>
      </w:r>
      <w:r w:rsidR="0071681A">
        <w:rPr>
          <w:rFonts w:cstheme="minorHAnsi"/>
          <w:sz w:val="24"/>
          <w:szCs w:val="24"/>
        </w:rPr>
        <w:t xml:space="preserve"> </w:t>
      </w:r>
      <w:r w:rsidRPr="009E7F4C">
        <w:rPr>
          <w:rFonts w:cstheme="minorHAnsi"/>
          <w:sz w:val="24"/>
          <w:szCs w:val="24"/>
        </w:rPr>
        <w:t>All of that flashes through my head</w:t>
      </w:r>
      <w:r w:rsidR="00FD0887">
        <w:rPr>
          <w:rFonts w:cstheme="minorHAnsi"/>
          <w:sz w:val="24"/>
          <w:szCs w:val="24"/>
        </w:rPr>
        <w:t>,</w:t>
      </w:r>
      <w:r w:rsidRPr="009E7F4C">
        <w:rPr>
          <w:rFonts w:cstheme="minorHAnsi"/>
          <w:sz w:val="24"/>
          <w:szCs w:val="24"/>
        </w:rPr>
        <w:t xml:space="preserve"> and on its heels is Jager knows Cribbens is his!</w:t>
      </w:r>
    </w:p>
    <w:p w:rsidR="00176DAF" w:rsidP="07008754" w:rsidRDefault="007F0EEA" w14:paraId="0DA1C010" w14:textId="0C9C755E">
      <w:pPr>
        <w:spacing w:after="0"/>
        <w:ind w:firstLine="360"/>
        <w:rPr>
          <w:rFonts w:cs="Calibri" w:cstheme="minorAscii"/>
          <w:sz w:val="24"/>
          <w:szCs w:val="24"/>
        </w:rPr>
      </w:pPr>
      <w:r w:rsidRPr="07008754" w:rsidR="07008754">
        <w:rPr>
          <w:rFonts w:cs="Calibri" w:cstheme="minorAscii"/>
          <w:sz w:val="24"/>
          <w:szCs w:val="24"/>
        </w:rPr>
        <w:t xml:space="preserve">The knife hums with this weird </w:t>
      </w:r>
      <w:r w:rsidRPr="07008754" w:rsidR="07008754">
        <w:rPr>
          <w:rFonts w:cs="Calibri" w:cstheme="minorAscii"/>
          <w:sz w:val="24"/>
          <w:szCs w:val="24"/>
        </w:rPr>
        <w:t>wom-wom-wom</w:t>
      </w:r>
      <w:r w:rsidRPr="07008754" w:rsidR="07008754">
        <w:rPr>
          <w:rFonts w:cs="Calibri" w:cstheme="minorAscii"/>
          <w:sz w:val="24"/>
          <w:szCs w:val="24"/>
        </w:rPr>
        <w:t xml:space="preserve"> noise</w:t>
      </w:r>
      <w:ins w:author="Gary Smailes" w:date="2024-03-16T12:54:20.063Z" w:id="1565171453">
        <w:r w:rsidRPr="07008754" w:rsidR="07008754">
          <w:rPr>
            <w:rFonts w:cs="Calibri" w:cstheme="minorAscii"/>
            <w:sz w:val="24"/>
            <w:szCs w:val="24"/>
          </w:rPr>
          <w:t>,</w:t>
        </w:r>
      </w:ins>
      <w:r w:rsidRPr="07008754" w:rsidR="07008754">
        <w:rPr>
          <w:rFonts w:cs="Calibri" w:cstheme="minorAscii"/>
          <w:sz w:val="24"/>
          <w:szCs w:val="24"/>
        </w:rPr>
        <w:t xml:space="preserve"> which tells everyone within earshot that </w:t>
      </w:r>
      <w:r w:rsidRPr="07008754" w:rsidR="07008754">
        <w:rPr>
          <w:rFonts w:cs="Calibri" w:cstheme="minorAscii"/>
          <w:sz w:val="24"/>
          <w:szCs w:val="24"/>
        </w:rPr>
        <w:t>it’s</w:t>
      </w:r>
      <w:r w:rsidRPr="07008754" w:rsidR="07008754">
        <w:rPr>
          <w:rFonts w:cs="Calibri" w:cstheme="minorAscii"/>
          <w:sz w:val="24"/>
          <w:szCs w:val="24"/>
        </w:rPr>
        <w:t xml:space="preserve"> a monofilament blade. It passes through Hawgs’ right shoulder and buries itself in the wall. Pinning him to it. </w:t>
      </w:r>
    </w:p>
    <w:p w:rsidR="00176DAF" w:rsidP="07008754" w:rsidRDefault="007F0EEA" w14:paraId="0A26D349" w14:textId="52B6773C">
      <w:pPr>
        <w:spacing w:after="0"/>
        <w:ind w:firstLine="360"/>
        <w:rPr>
          <w:rFonts w:cs="Calibri" w:cstheme="minorAscii"/>
          <w:sz w:val="24"/>
          <w:szCs w:val="24"/>
        </w:rPr>
      </w:pPr>
      <w:r w:rsidRPr="07008754" w:rsidR="07008754">
        <w:rPr>
          <w:rFonts w:cs="Calibri" w:cstheme="minorAscii"/>
          <w:sz w:val="24"/>
          <w:szCs w:val="24"/>
        </w:rPr>
        <w:t>So</w:t>
      </w:r>
      <w:r w:rsidRPr="07008754" w:rsidR="07008754">
        <w:rPr>
          <w:rFonts w:cs="Calibri" w:cstheme="minorAscii"/>
          <w:sz w:val="24"/>
          <w:szCs w:val="24"/>
        </w:rPr>
        <w:t xml:space="preserve"> </w:t>
      </w:r>
      <w:r w:rsidRPr="07008754" w:rsidR="07008754">
        <w:rPr>
          <w:rFonts w:cs="Calibri" w:cstheme="minorAscii"/>
          <w:sz w:val="24"/>
          <w:szCs w:val="24"/>
        </w:rPr>
        <w:t>here’s</w:t>
      </w:r>
      <w:r w:rsidRPr="07008754" w:rsidR="07008754">
        <w:rPr>
          <w:rFonts w:cs="Calibri" w:cstheme="minorAscii"/>
          <w:sz w:val="24"/>
          <w:szCs w:val="24"/>
        </w:rPr>
        <w:t xml:space="preserve"> this guy. He got his ear ripped off. Scared by another man into shitting his pants. And now </w:t>
      </w:r>
      <w:r w:rsidRPr="07008754" w:rsidR="07008754">
        <w:rPr>
          <w:rFonts w:cs="Calibri" w:cstheme="minorAscii"/>
          <w:sz w:val="24"/>
          <w:szCs w:val="24"/>
        </w:rPr>
        <w:t>he’s</w:t>
      </w:r>
      <w:r w:rsidRPr="07008754" w:rsidR="07008754">
        <w:rPr>
          <w:rFonts w:cs="Calibri" w:cstheme="minorAscii"/>
          <w:sz w:val="24"/>
          <w:szCs w:val="24"/>
        </w:rPr>
        <w:t xml:space="preserve"> stuck on a wall like a wiggly, shit-smelling poster. All for watching a teenager walk out of a bar with a woman</w:t>
      </w:r>
      <w:ins w:author="Gary Smailes" w:date="2024-03-16T12:54:43.033Z" w:id="1525051805">
        <w:r w:rsidRPr="07008754" w:rsidR="07008754">
          <w:rPr>
            <w:rFonts w:cs="Calibri" w:cstheme="minorAscii"/>
            <w:sz w:val="24"/>
            <w:szCs w:val="24"/>
          </w:rPr>
          <w:t>.</w:t>
        </w:r>
      </w:ins>
      <w:del w:author="Gary Smailes" w:date="2024-03-16T12:54:42.299Z" w:id="142693960">
        <w:r w:rsidRPr="07008754" w:rsidDel="07008754">
          <w:rPr>
            <w:rFonts w:cs="Calibri" w:cstheme="minorAscii"/>
            <w:sz w:val="24"/>
            <w:szCs w:val="24"/>
          </w:rPr>
          <w:delText>!</w:delText>
        </w:r>
      </w:del>
      <w:r w:rsidRPr="07008754" w:rsidR="07008754">
        <w:rPr>
          <w:rFonts w:cs="Calibri" w:cstheme="minorAscii"/>
          <w:sz w:val="24"/>
          <w:szCs w:val="24"/>
        </w:rPr>
        <w:t xml:space="preserve"> I mean, c’mon</w:t>
      </w:r>
      <w:ins w:author="Gary Smailes" w:date="2024-03-16T12:54:47.228Z" w:id="1470266181">
        <w:r w:rsidRPr="07008754" w:rsidR="07008754">
          <w:rPr>
            <w:rFonts w:cs="Calibri" w:cstheme="minorAscii"/>
            <w:sz w:val="24"/>
            <w:szCs w:val="24"/>
          </w:rPr>
          <w:t>.</w:t>
        </w:r>
      </w:ins>
      <w:del w:author="Gary Smailes" w:date="2024-03-16T12:54:46.447Z" w:id="234562670">
        <w:r w:rsidRPr="07008754" w:rsidDel="07008754">
          <w:rPr>
            <w:rFonts w:cs="Calibri" w:cstheme="minorAscii"/>
            <w:sz w:val="24"/>
            <w:szCs w:val="24"/>
          </w:rPr>
          <w:delText>!</w:delText>
        </w:r>
      </w:del>
      <w:r w:rsidRPr="07008754" w:rsidR="07008754">
        <w:rPr>
          <w:rFonts w:cs="Calibri" w:cstheme="minorAscii"/>
          <w:sz w:val="24"/>
          <w:szCs w:val="24"/>
        </w:rPr>
        <w:t xml:space="preserve"> This is a little much. </w:t>
      </w:r>
      <w:r w:rsidRPr="07008754" w:rsidR="07008754">
        <w:rPr>
          <w:rFonts w:cs="Calibri" w:cstheme="minorAscii"/>
          <w:sz w:val="24"/>
          <w:szCs w:val="24"/>
        </w:rPr>
        <w:t>I’m</w:t>
      </w:r>
      <w:r w:rsidRPr="07008754" w:rsidR="07008754">
        <w:rPr>
          <w:rFonts w:cs="Calibri" w:cstheme="minorAscii"/>
          <w:sz w:val="24"/>
          <w:szCs w:val="24"/>
        </w:rPr>
        <w:t xml:space="preserve"> just </w:t>
      </w:r>
      <w:r w:rsidRPr="07008754" w:rsidR="07008754">
        <w:rPr>
          <w:rFonts w:cs="Calibri" w:cstheme="minorAscii"/>
          <w:sz w:val="24"/>
          <w:szCs w:val="24"/>
        </w:rPr>
        <w:t>sayin</w:t>
      </w:r>
      <w:r w:rsidRPr="07008754" w:rsidR="07008754">
        <w:rPr>
          <w:rFonts w:cs="Calibri" w:cstheme="minorAscii"/>
          <w:sz w:val="24"/>
          <w:szCs w:val="24"/>
        </w:rPr>
        <w:t>’.</w:t>
      </w:r>
      <w:r w:rsidRPr="07008754" w:rsidR="07008754">
        <w:rPr>
          <w:rFonts w:cs="Calibri" w:cstheme="minorAscii"/>
          <w:sz w:val="24"/>
          <w:szCs w:val="24"/>
        </w:rPr>
        <w:t xml:space="preserve"> To myself.</w:t>
      </w:r>
    </w:p>
    <w:p w:rsidR="00176DAF" w:rsidP="00176DAF" w:rsidRDefault="007F0EEA" w14:paraId="0471A7FC" w14:textId="77777777">
      <w:pPr>
        <w:spacing w:after="0"/>
        <w:ind w:firstLine="360"/>
        <w:rPr>
          <w:rFonts w:cstheme="minorHAnsi"/>
          <w:sz w:val="24"/>
          <w:szCs w:val="24"/>
        </w:rPr>
      </w:pPr>
      <w:r w:rsidRPr="009E7F4C">
        <w:rPr>
          <w:rFonts w:cstheme="minorHAnsi"/>
          <w:sz w:val="24"/>
          <w:szCs w:val="24"/>
        </w:rPr>
        <w:t>Jint stalks up to Hawgs and grabs the knife handle.</w:t>
      </w:r>
      <w:r w:rsidR="0071681A">
        <w:rPr>
          <w:rFonts w:cstheme="minorHAnsi"/>
          <w:sz w:val="24"/>
          <w:szCs w:val="24"/>
        </w:rPr>
        <w:t xml:space="preserve"> </w:t>
      </w:r>
      <w:r w:rsidRPr="009E7F4C">
        <w:rPr>
          <w:rFonts w:cstheme="minorHAnsi"/>
          <w:sz w:val="24"/>
          <w:szCs w:val="24"/>
        </w:rPr>
        <w:t>The big burly man makes this low keening sound as Jint whispers in his ear.</w:t>
      </w:r>
      <w:r w:rsidR="0071681A">
        <w:rPr>
          <w:rFonts w:cstheme="minorHAnsi"/>
          <w:sz w:val="24"/>
          <w:szCs w:val="24"/>
        </w:rPr>
        <w:t xml:space="preserve"> </w:t>
      </w:r>
    </w:p>
    <w:p w:rsidR="00176DAF" w:rsidP="00176DAF" w:rsidRDefault="007F0EEA" w14:paraId="78E48E3A" w14:textId="77777777">
      <w:pPr>
        <w:spacing w:after="0"/>
        <w:ind w:firstLine="360"/>
        <w:rPr>
          <w:rFonts w:cstheme="minorHAnsi"/>
          <w:sz w:val="24"/>
          <w:szCs w:val="24"/>
        </w:rPr>
      </w:pPr>
      <w:r w:rsidRPr="009E7F4C">
        <w:rPr>
          <w:rFonts w:cstheme="minorHAnsi"/>
          <w:sz w:val="24"/>
          <w:szCs w:val="24"/>
        </w:rPr>
        <w:t>My hearing is implant amplified so I hear everything she says.</w:t>
      </w:r>
      <w:r w:rsidR="0071681A">
        <w:rPr>
          <w:rFonts w:cstheme="minorHAnsi"/>
          <w:sz w:val="24"/>
          <w:szCs w:val="24"/>
        </w:rPr>
        <w:t xml:space="preserve"> </w:t>
      </w:r>
    </w:p>
    <w:p w:rsidR="00176DAF" w:rsidP="00176DAF" w:rsidRDefault="007F0EEA" w14:paraId="446B5B78" w14:textId="77777777">
      <w:pPr>
        <w:spacing w:after="0"/>
        <w:ind w:firstLine="360"/>
        <w:rPr>
          <w:rFonts w:cstheme="minorHAnsi"/>
          <w:sz w:val="24"/>
          <w:szCs w:val="24"/>
        </w:rPr>
      </w:pPr>
      <w:r w:rsidRPr="009E7F4C">
        <w:rPr>
          <w:rFonts w:cstheme="minorHAnsi"/>
          <w:sz w:val="24"/>
          <w:szCs w:val="24"/>
        </w:rPr>
        <w:t>“Keep up that sound you’re making right now,” Jint tells him.</w:t>
      </w:r>
      <w:r w:rsidR="0071681A">
        <w:rPr>
          <w:rFonts w:cstheme="minorHAnsi"/>
          <w:sz w:val="24"/>
          <w:szCs w:val="24"/>
        </w:rPr>
        <w:t xml:space="preserve"> </w:t>
      </w:r>
      <w:r w:rsidRPr="009E7F4C">
        <w:rPr>
          <w:rFonts w:cstheme="minorHAnsi"/>
          <w:sz w:val="24"/>
          <w:szCs w:val="24"/>
        </w:rPr>
        <w:t>“That’s good.</w:t>
      </w:r>
      <w:r w:rsidR="0071681A">
        <w:rPr>
          <w:rFonts w:cstheme="minorHAnsi"/>
          <w:sz w:val="24"/>
          <w:szCs w:val="24"/>
        </w:rPr>
        <w:t xml:space="preserve"> </w:t>
      </w:r>
      <w:r w:rsidRPr="009E7F4C">
        <w:rPr>
          <w:rFonts w:cstheme="minorHAnsi"/>
          <w:sz w:val="24"/>
          <w:szCs w:val="24"/>
        </w:rPr>
        <w:t>Maybe a little louder now, like I’m telling you something really scary.”</w:t>
      </w:r>
    </w:p>
    <w:p w:rsidR="00176DAF" w:rsidP="00176DAF" w:rsidRDefault="007F0EEA" w14:paraId="69D277B3" w14:textId="77777777">
      <w:pPr>
        <w:spacing w:after="0"/>
        <w:ind w:firstLine="360"/>
        <w:rPr>
          <w:rFonts w:cstheme="minorHAnsi"/>
          <w:sz w:val="24"/>
          <w:szCs w:val="24"/>
        </w:rPr>
      </w:pPr>
      <w:r w:rsidRPr="009E7F4C">
        <w:rPr>
          <w:rFonts w:cstheme="minorHAnsi"/>
          <w:sz w:val="24"/>
          <w:szCs w:val="24"/>
        </w:rPr>
        <w:t>Hawgs whines himself into a higher pitch.</w:t>
      </w:r>
    </w:p>
    <w:p w:rsidR="00176DAF" w:rsidP="00176DAF" w:rsidRDefault="007F0EEA" w14:paraId="1FD4E352" w14:textId="10EF0B79">
      <w:pPr>
        <w:spacing w:after="0"/>
        <w:ind w:firstLine="360"/>
        <w:rPr>
          <w:rFonts w:cstheme="minorHAnsi"/>
          <w:sz w:val="24"/>
          <w:szCs w:val="24"/>
        </w:rPr>
      </w:pPr>
      <w:r w:rsidRPr="009E7F4C">
        <w:rPr>
          <w:rFonts w:cstheme="minorHAnsi"/>
          <w:sz w:val="24"/>
          <w:szCs w:val="24"/>
        </w:rPr>
        <w:t>“I didn’t plan on this part, it’s just flowing.</w:t>
      </w:r>
      <w:r w:rsidR="0071681A">
        <w:rPr>
          <w:rFonts w:cstheme="minorHAnsi"/>
          <w:sz w:val="24"/>
          <w:szCs w:val="24"/>
        </w:rPr>
        <w:t xml:space="preserve"> </w:t>
      </w:r>
      <w:r w:rsidRPr="009E7F4C">
        <w:rPr>
          <w:rFonts w:cstheme="minorHAnsi"/>
          <w:sz w:val="24"/>
          <w:szCs w:val="24"/>
        </w:rPr>
        <w:t>But it’ll leave a great impression.</w:t>
      </w:r>
      <w:r w:rsidR="0071681A">
        <w:rPr>
          <w:rFonts w:cstheme="minorHAnsi"/>
          <w:sz w:val="24"/>
          <w:szCs w:val="24"/>
        </w:rPr>
        <w:t xml:space="preserve"> </w:t>
      </w:r>
      <w:r w:rsidR="003D276A">
        <w:rPr>
          <w:rFonts w:cstheme="minorHAnsi"/>
          <w:sz w:val="24"/>
          <w:szCs w:val="24"/>
        </w:rPr>
        <w:t>By the way, I’m going to triple</w:t>
      </w:r>
      <w:r w:rsidRPr="009E7F4C">
        <w:rPr>
          <w:rFonts w:cstheme="minorHAnsi"/>
          <w:sz w:val="24"/>
          <w:szCs w:val="24"/>
        </w:rPr>
        <w:t xml:space="preserve"> your pay for this last bit.”</w:t>
      </w:r>
    </w:p>
    <w:p w:rsidR="00176DAF" w:rsidP="00176DAF" w:rsidRDefault="007F0EEA" w14:paraId="2FD7E1FB" w14:textId="77777777">
      <w:pPr>
        <w:spacing w:after="0"/>
        <w:ind w:firstLine="360"/>
        <w:rPr>
          <w:rFonts w:cstheme="minorHAnsi"/>
          <w:sz w:val="24"/>
          <w:szCs w:val="24"/>
        </w:rPr>
      </w:pPr>
      <w:r w:rsidRPr="009E7F4C">
        <w:rPr>
          <w:rFonts w:cstheme="minorHAnsi"/>
          <w:sz w:val="24"/>
          <w:szCs w:val="24"/>
        </w:rPr>
        <w:t>The whine takes on a questioning note.</w:t>
      </w:r>
      <w:r w:rsidR="0071681A">
        <w:rPr>
          <w:rFonts w:cstheme="minorHAnsi"/>
          <w:sz w:val="24"/>
          <w:szCs w:val="24"/>
        </w:rPr>
        <w:t xml:space="preserve"> </w:t>
      </w:r>
      <w:r w:rsidRPr="009E7F4C">
        <w:rPr>
          <w:rFonts w:cstheme="minorHAnsi"/>
          <w:sz w:val="24"/>
          <w:szCs w:val="24"/>
        </w:rPr>
        <w:t>Jint grabs the knife handle and rips it out of the wall.</w:t>
      </w:r>
      <w:r w:rsidR="0071681A">
        <w:rPr>
          <w:rFonts w:cstheme="minorHAnsi"/>
          <w:sz w:val="24"/>
          <w:szCs w:val="24"/>
        </w:rPr>
        <w:t xml:space="preserve"> </w:t>
      </w:r>
      <w:r w:rsidRPr="009E7F4C">
        <w:rPr>
          <w:rFonts w:cstheme="minorHAnsi"/>
          <w:sz w:val="24"/>
          <w:szCs w:val="24"/>
        </w:rPr>
        <w:t>Hawgs screams.</w:t>
      </w:r>
    </w:p>
    <w:p w:rsidR="00176DAF" w:rsidP="00176DAF" w:rsidRDefault="007F0EEA" w14:paraId="46D847D2" w14:textId="77777777">
      <w:pPr>
        <w:spacing w:after="0"/>
        <w:ind w:firstLine="360"/>
        <w:rPr>
          <w:rFonts w:cstheme="minorHAnsi"/>
          <w:sz w:val="24"/>
          <w:szCs w:val="24"/>
        </w:rPr>
      </w:pPr>
      <w:r w:rsidRPr="009E7F4C">
        <w:rPr>
          <w:rFonts w:cstheme="minorHAnsi"/>
          <w:sz w:val="24"/>
          <w:szCs w:val="24"/>
        </w:rPr>
        <w:t>I glance around to see if I’m the only one who heard that.</w:t>
      </w:r>
      <w:r w:rsidR="0071681A">
        <w:rPr>
          <w:rFonts w:cstheme="minorHAnsi"/>
          <w:sz w:val="24"/>
          <w:szCs w:val="24"/>
        </w:rPr>
        <w:t xml:space="preserve"> </w:t>
      </w:r>
      <w:r w:rsidRPr="009E7F4C">
        <w:rPr>
          <w:rFonts w:cstheme="minorHAnsi"/>
          <w:sz w:val="24"/>
          <w:szCs w:val="24"/>
        </w:rPr>
        <w:t>Everyone is rapt, including Laura and Kissy.</w:t>
      </w:r>
      <w:r w:rsidR="0071681A">
        <w:rPr>
          <w:rFonts w:cstheme="minorHAnsi"/>
          <w:sz w:val="24"/>
          <w:szCs w:val="24"/>
        </w:rPr>
        <w:t xml:space="preserve"> </w:t>
      </w:r>
      <w:r w:rsidRPr="009E7F4C">
        <w:rPr>
          <w:rFonts w:cstheme="minorHAnsi"/>
          <w:sz w:val="24"/>
          <w:szCs w:val="24"/>
        </w:rPr>
        <w:t>So I’m the only one.</w:t>
      </w:r>
      <w:r w:rsidR="0071681A">
        <w:rPr>
          <w:rFonts w:cstheme="minorHAnsi"/>
          <w:sz w:val="24"/>
          <w:szCs w:val="24"/>
        </w:rPr>
        <w:t xml:space="preserve"> </w:t>
      </w:r>
      <w:r w:rsidRPr="009E7F4C">
        <w:rPr>
          <w:rFonts w:cstheme="minorHAnsi"/>
          <w:sz w:val="24"/>
          <w:szCs w:val="24"/>
        </w:rPr>
        <w:t>Fan-fucking-</w:t>
      </w:r>
      <w:proofErr w:type="spellStart"/>
      <w:r w:rsidRPr="009E7F4C">
        <w:rPr>
          <w:rFonts w:cstheme="minorHAnsi"/>
          <w:sz w:val="24"/>
          <w:szCs w:val="24"/>
        </w:rPr>
        <w:t>tastic</w:t>
      </w:r>
      <w:proofErr w:type="spellEnd"/>
      <w:r w:rsidRPr="009E7F4C">
        <w:rPr>
          <w:rFonts w:cstheme="minorHAnsi"/>
          <w:sz w:val="24"/>
          <w:szCs w:val="24"/>
        </w:rPr>
        <w:t>.</w:t>
      </w:r>
    </w:p>
    <w:p w:rsidR="00176DAF" w:rsidP="07008754" w:rsidRDefault="007F0EEA" w14:paraId="56836AC7" w14:textId="082D1394">
      <w:pPr>
        <w:spacing w:after="0"/>
        <w:ind w:firstLine="360"/>
        <w:rPr>
          <w:rFonts w:cs="Calibri" w:cstheme="minorAscii"/>
          <w:sz w:val="24"/>
          <w:szCs w:val="24"/>
        </w:rPr>
      </w:pPr>
      <w:r w:rsidRPr="07008754" w:rsidR="07008754">
        <w:rPr>
          <w:rFonts w:cs="Calibri" w:cstheme="minorAscii"/>
          <w:sz w:val="24"/>
          <w:szCs w:val="24"/>
        </w:rPr>
        <w:t>Jint</w:t>
      </w:r>
      <w:r w:rsidRPr="07008754" w:rsidR="07008754">
        <w:rPr>
          <w:rFonts w:cs="Calibri" w:cstheme="minorAscii"/>
          <w:sz w:val="24"/>
          <w:szCs w:val="24"/>
        </w:rPr>
        <w:t xml:space="preserve"> turns around and walks up to Jager and sticks the bloody knife under his chin. The blade is cooking Hawgs’ </w:t>
      </w:r>
      <w:r w:rsidRPr="07008754" w:rsidR="07008754">
        <w:rPr>
          <w:rFonts w:cs="Calibri" w:cstheme="minorAscii"/>
          <w:sz w:val="24"/>
          <w:szCs w:val="24"/>
        </w:rPr>
        <w:t>blood</w:t>
      </w:r>
      <w:r w:rsidRPr="07008754" w:rsidR="07008754">
        <w:rPr>
          <w:rFonts w:cs="Calibri" w:cstheme="minorAscii"/>
          <w:sz w:val="24"/>
          <w:szCs w:val="24"/>
        </w:rPr>
        <w:t xml:space="preserve"> and it hisses and spits. “This is because of you</w:t>
      </w:r>
      <w:ins w:author="Gary Smailes" w:date="2024-03-16T12:55:41.675Z" w:id="1903278181">
        <w:r w:rsidRPr="07008754" w:rsidR="07008754">
          <w:rPr>
            <w:rFonts w:cs="Calibri" w:cstheme="minorAscii"/>
            <w:sz w:val="24"/>
            <w:szCs w:val="24"/>
          </w:rPr>
          <w:t>,</w:t>
        </w:r>
      </w:ins>
      <w:del w:author="Gary Smailes" w:date="2024-03-16T12:55:41.193Z" w:id="693506027">
        <w:r w:rsidRPr="07008754" w:rsidDel="07008754">
          <w:rPr>
            <w:rFonts w:cs="Calibri" w:cstheme="minorAscii"/>
            <w:sz w:val="24"/>
            <w:szCs w:val="24"/>
          </w:rPr>
          <w:delText>!</w:delText>
        </w:r>
      </w:del>
      <w:r w:rsidRPr="07008754" w:rsidR="07008754">
        <w:rPr>
          <w:rFonts w:cs="Calibri" w:cstheme="minorAscii"/>
          <w:sz w:val="24"/>
          <w:szCs w:val="24"/>
        </w:rPr>
        <w:t>” she shouts. “Because of you and her</w:t>
      </w:r>
      <w:ins w:author="Gary Smailes" w:date="2024-03-16T12:55:45.453Z" w:id="1176582992">
        <w:r w:rsidRPr="07008754" w:rsidR="07008754">
          <w:rPr>
            <w:rFonts w:cs="Calibri" w:cstheme="minorAscii"/>
            <w:sz w:val="24"/>
            <w:szCs w:val="24"/>
          </w:rPr>
          <w:t>.</w:t>
        </w:r>
      </w:ins>
      <w:del w:author="Gary Smailes" w:date="2024-03-16T12:55:45.19Z" w:id="1869720359">
        <w:r w:rsidRPr="07008754" w:rsidDel="07008754">
          <w:rPr>
            <w:rFonts w:cs="Calibri" w:cstheme="minorAscii"/>
            <w:sz w:val="24"/>
            <w:szCs w:val="24"/>
          </w:rPr>
          <w:delText>!</w:delText>
        </w:r>
      </w:del>
      <w:r w:rsidRPr="07008754" w:rsidR="07008754">
        <w:rPr>
          <w:rFonts w:cs="Calibri" w:cstheme="minorAscii"/>
          <w:sz w:val="24"/>
          <w:szCs w:val="24"/>
        </w:rPr>
        <w:t xml:space="preserve"> And now she has my son</w:t>
      </w:r>
      <w:ins w:author="Gary Smailes" w:date="2024-03-16T12:55:48.879Z" w:id="167587747">
        <w:r w:rsidRPr="07008754" w:rsidR="07008754">
          <w:rPr>
            <w:rFonts w:cs="Calibri" w:cstheme="minorAscii"/>
            <w:sz w:val="24"/>
            <w:szCs w:val="24"/>
          </w:rPr>
          <w:t>.</w:t>
        </w:r>
      </w:ins>
      <w:del w:author="Gary Smailes" w:date="2024-03-16T12:55:48.548Z" w:id="38493717">
        <w:r w:rsidRPr="07008754" w:rsidDel="07008754">
          <w:rPr>
            <w:rFonts w:cs="Calibri" w:cstheme="minorAscii"/>
            <w:sz w:val="24"/>
            <w:szCs w:val="24"/>
          </w:rPr>
          <w:delText>!</w:delText>
        </w:r>
      </w:del>
      <w:r w:rsidRPr="07008754" w:rsidR="07008754">
        <w:rPr>
          <w:rFonts w:cs="Calibri" w:cstheme="minorAscii"/>
          <w:sz w:val="24"/>
          <w:szCs w:val="24"/>
        </w:rPr>
        <w:t>”</w:t>
      </w:r>
    </w:p>
    <w:p w:rsidR="00176DAF" w:rsidP="07008754" w:rsidRDefault="007F0EEA" w14:paraId="56A4AA5E" w14:textId="47ABC402">
      <w:pPr>
        <w:spacing w:after="0"/>
        <w:ind w:firstLine="360"/>
        <w:rPr>
          <w:rFonts w:cs="Calibri" w:cstheme="minorAscii"/>
          <w:sz w:val="24"/>
          <w:szCs w:val="24"/>
        </w:rPr>
      </w:pPr>
      <w:r w:rsidRPr="07008754" w:rsidR="07008754">
        <w:rPr>
          <w:rFonts w:cs="Calibri" w:cstheme="minorAscii"/>
          <w:sz w:val="24"/>
          <w:szCs w:val="24"/>
        </w:rPr>
        <w:t xml:space="preserve">Jager </w:t>
      </w:r>
      <w:del w:author="Gary Smailes" w:date="2024-03-16T12:55:54.456Z" w:id="228573895">
        <w:r w:rsidRPr="07008754" w:rsidDel="07008754">
          <w:rPr>
            <w:rFonts w:cs="Calibri" w:cstheme="minorAscii"/>
            <w:sz w:val="24"/>
            <w:szCs w:val="24"/>
          </w:rPr>
          <w:delText xml:space="preserve">slowly </w:delText>
        </w:r>
      </w:del>
      <w:r w:rsidRPr="07008754" w:rsidR="07008754">
        <w:rPr>
          <w:rFonts w:cs="Calibri" w:cstheme="minorAscii"/>
          <w:sz w:val="24"/>
          <w:szCs w:val="24"/>
        </w:rPr>
        <w:t xml:space="preserve">puts his hand over her wrist and pushes the knife down. The blade is still </w:t>
      </w:r>
      <w:r w:rsidRPr="07008754" w:rsidR="07008754">
        <w:rPr>
          <w:rFonts w:cs="Calibri" w:cstheme="minorAscii"/>
          <w:sz w:val="24"/>
          <w:szCs w:val="24"/>
        </w:rPr>
        <w:t>active</w:t>
      </w:r>
      <w:r w:rsidRPr="07008754" w:rsidR="07008754">
        <w:rPr>
          <w:rFonts w:cs="Calibri" w:cstheme="minorAscii"/>
          <w:sz w:val="24"/>
          <w:szCs w:val="24"/>
        </w:rPr>
        <w:t xml:space="preserve"> and it cuts through his tooth necklace. The gruesome pearls clatter to the floor. “She has MY son,” he says. “And she will not keep him the day.” He looks around. “Who will follow me to the Scorpions’ lair and take back what is mine?”</w:t>
      </w:r>
    </w:p>
    <w:p w:rsidR="00176DAF" w:rsidP="00176DAF" w:rsidRDefault="007F0EEA" w14:paraId="6599A20A" w14:textId="77777777">
      <w:pPr>
        <w:spacing w:after="0"/>
        <w:ind w:firstLine="360"/>
        <w:rPr>
          <w:rFonts w:cstheme="minorHAnsi"/>
          <w:sz w:val="24"/>
          <w:szCs w:val="24"/>
        </w:rPr>
      </w:pPr>
      <w:r w:rsidRPr="009E7F4C">
        <w:rPr>
          <w:rFonts w:cstheme="minorHAnsi"/>
          <w:sz w:val="24"/>
          <w:szCs w:val="24"/>
        </w:rPr>
        <w:t>Everyone roars.</w:t>
      </w:r>
      <w:r w:rsidR="0071681A">
        <w:rPr>
          <w:rFonts w:cstheme="minorHAnsi"/>
          <w:sz w:val="24"/>
          <w:szCs w:val="24"/>
        </w:rPr>
        <w:t xml:space="preserve"> </w:t>
      </w:r>
      <w:r w:rsidRPr="009E7F4C">
        <w:rPr>
          <w:rFonts w:cstheme="minorHAnsi"/>
          <w:sz w:val="24"/>
          <w:szCs w:val="24"/>
        </w:rPr>
        <w:t>Jager raises his fist and leads the way out of the room.</w:t>
      </w:r>
    </w:p>
    <w:p w:rsidR="00176DAF" w:rsidP="07008754" w:rsidRDefault="007F0EEA" w14:paraId="2662B9F8" w14:textId="28BA3B68">
      <w:pPr>
        <w:spacing w:after="0"/>
        <w:ind w:firstLine="360"/>
        <w:rPr>
          <w:rFonts w:cs="Calibri" w:cstheme="minorAscii"/>
          <w:sz w:val="24"/>
          <w:szCs w:val="24"/>
        </w:rPr>
      </w:pPr>
      <w:r w:rsidRPr="07008754" w:rsidR="07008754">
        <w:rPr>
          <w:rFonts w:cs="Calibri" w:cstheme="minorAscii"/>
          <w:sz w:val="24"/>
          <w:szCs w:val="24"/>
        </w:rPr>
        <w:t>I grab Laura’s hand as the crowd forms around us and we start to move. This must be what fish in those big schools feel like. Swim</w:t>
      </w:r>
      <w:ins w:author="Gary Smailes" w:date="2024-03-16T13:18:03.348Z" w:id="663436025">
        <w:r w:rsidRPr="07008754" w:rsidR="07008754">
          <w:rPr>
            <w:rFonts w:cs="Calibri" w:cstheme="minorAscii"/>
            <w:sz w:val="24"/>
            <w:szCs w:val="24"/>
          </w:rPr>
          <w:t>.</w:t>
        </w:r>
      </w:ins>
      <w:del w:author="Gary Smailes" w:date="2024-03-16T13:18:02.838Z" w:id="1877504734">
        <w:r w:rsidRPr="07008754" w:rsidDel="07008754">
          <w:rPr>
            <w:rFonts w:cs="Calibri" w:cstheme="minorAscii"/>
            <w:sz w:val="24"/>
            <w:szCs w:val="24"/>
          </w:rPr>
          <w:delText>!</w:delText>
        </w:r>
      </w:del>
      <w:r w:rsidRPr="07008754" w:rsidR="07008754">
        <w:rPr>
          <w:rFonts w:cs="Calibri" w:cstheme="minorAscii"/>
          <w:sz w:val="24"/>
          <w:szCs w:val="24"/>
        </w:rPr>
        <w:t xml:space="preserve"> Swim now</w:t>
      </w:r>
      <w:ins w:author="Gary Smailes" w:date="2024-03-16T13:18:05.458Z" w:id="1978395827">
        <w:r w:rsidRPr="07008754" w:rsidR="07008754">
          <w:rPr>
            <w:rFonts w:cs="Calibri" w:cstheme="minorAscii"/>
            <w:sz w:val="24"/>
            <w:szCs w:val="24"/>
          </w:rPr>
          <w:t>.</w:t>
        </w:r>
      </w:ins>
      <w:del w:author="Gary Smailes" w:date="2024-03-16T13:18:05.093Z" w:id="943408294">
        <w:r w:rsidRPr="07008754" w:rsidDel="07008754">
          <w:rPr>
            <w:rFonts w:cs="Calibri" w:cstheme="minorAscii"/>
            <w:sz w:val="24"/>
            <w:szCs w:val="24"/>
          </w:rPr>
          <w:delText>!</w:delText>
        </w:r>
      </w:del>
      <w:r w:rsidRPr="07008754" w:rsidR="07008754">
        <w:rPr>
          <w:rFonts w:cs="Calibri" w:cstheme="minorAscii"/>
          <w:sz w:val="24"/>
          <w:szCs w:val="24"/>
        </w:rPr>
        <w:t xml:space="preserve"> </w:t>
      </w:r>
      <w:r w:rsidRPr="07008754" w:rsidR="07008754">
        <w:rPr>
          <w:rFonts w:cs="Calibri" w:cstheme="minorAscii"/>
          <w:sz w:val="24"/>
          <w:szCs w:val="24"/>
        </w:rPr>
        <w:t>We’re</w:t>
      </w:r>
      <w:r w:rsidRPr="07008754" w:rsidR="07008754">
        <w:rPr>
          <w:rFonts w:cs="Calibri" w:cstheme="minorAscii"/>
          <w:sz w:val="24"/>
          <w:szCs w:val="24"/>
        </w:rPr>
        <w:t xml:space="preserve"> all swimming and you </w:t>
      </w:r>
      <w:r w:rsidRPr="07008754" w:rsidR="07008754">
        <w:rPr>
          <w:rFonts w:cs="Calibri" w:cstheme="minorAscii"/>
          <w:sz w:val="24"/>
          <w:szCs w:val="24"/>
        </w:rPr>
        <w:t>have to</w:t>
      </w:r>
      <w:r w:rsidRPr="07008754" w:rsidR="07008754">
        <w:rPr>
          <w:rFonts w:cs="Calibri" w:cstheme="minorAscii"/>
          <w:sz w:val="24"/>
          <w:szCs w:val="24"/>
        </w:rPr>
        <w:t xml:space="preserve"> swim, too</w:t>
      </w:r>
      <w:ins w:author="Gary Smailes" w:date="2024-03-16T13:18:09.412Z" w:id="2103907245">
        <w:r w:rsidRPr="07008754" w:rsidR="07008754">
          <w:rPr>
            <w:rFonts w:cs="Calibri" w:cstheme="minorAscii"/>
            <w:sz w:val="24"/>
            <w:szCs w:val="24"/>
          </w:rPr>
          <w:t>.</w:t>
        </w:r>
      </w:ins>
      <w:del w:author="Gary Smailes" w:date="2024-03-16T13:18:09.207Z" w:id="1999398053">
        <w:r w:rsidRPr="07008754" w:rsidDel="07008754">
          <w:rPr>
            <w:rFonts w:cs="Calibri" w:cstheme="minorAscii"/>
            <w:sz w:val="24"/>
            <w:szCs w:val="24"/>
          </w:rPr>
          <w:delText>!</w:delText>
        </w:r>
      </w:del>
      <w:r w:rsidRPr="07008754" w:rsidR="07008754">
        <w:rPr>
          <w:rFonts w:cs="Calibri" w:cstheme="minorAscii"/>
          <w:sz w:val="24"/>
          <w:szCs w:val="24"/>
        </w:rPr>
        <w:t xml:space="preserve"> This </w:t>
      </w:r>
      <w:r w:rsidRPr="07008754" w:rsidR="07008754">
        <w:rPr>
          <w:rFonts w:cs="Calibri" w:cstheme="minorAscii"/>
          <w:sz w:val="24"/>
          <w:szCs w:val="24"/>
        </w:rPr>
        <w:t>doesn’t</w:t>
      </w:r>
      <w:r w:rsidRPr="07008754" w:rsidR="07008754">
        <w:rPr>
          <w:rFonts w:cs="Calibri" w:cstheme="minorAscii"/>
          <w:sz w:val="24"/>
          <w:szCs w:val="24"/>
        </w:rPr>
        <w:t xml:space="preserve"> work if you </w:t>
      </w:r>
      <w:r w:rsidRPr="07008754" w:rsidR="07008754">
        <w:rPr>
          <w:rFonts w:cs="Calibri" w:cstheme="minorAscii"/>
          <w:sz w:val="24"/>
          <w:szCs w:val="24"/>
        </w:rPr>
        <w:t>don’t</w:t>
      </w:r>
      <w:r w:rsidRPr="07008754" w:rsidR="07008754">
        <w:rPr>
          <w:rFonts w:cs="Calibri" w:cstheme="minorAscii"/>
          <w:sz w:val="24"/>
          <w:szCs w:val="24"/>
        </w:rPr>
        <w:t xml:space="preserve"> swim</w:t>
      </w:r>
      <w:ins w:author="Gary Smailes" w:date="2024-03-16T13:18:11.961Z" w:id="429793966">
        <w:r w:rsidRPr="07008754" w:rsidR="07008754">
          <w:rPr>
            <w:rFonts w:cs="Calibri" w:cstheme="minorAscii"/>
            <w:sz w:val="24"/>
            <w:szCs w:val="24"/>
          </w:rPr>
          <w:t>.</w:t>
        </w:r>
      </w:ins>
      <w:del w:author="Gary Smailes" w:date="2024-03-16T13:18:11.796Z" w:id="699525656">
        <w:r w:rsidRPr="07008754" w:rsidDel="07008754">
          <w:rPr>
            <w:rFonts w:cs="Calibri" w:cstheme="minorAscii"/>
            <w:sz w:val="24"/>
            <w:szCs w:val="24"/>
          </w:rPr>
          <w:delText>!</w:delText>
        </w:r>
      </w:del>
      <w:r w:rsidRPr="07008754" w:rsidR="07008754">
        <w:rPr>
          <w:rFonts w:cs="Calibri" w:cstheme="minorAscii"/>
          <w:sz w:val="24"/>
          <w:szCs w:val="24"/>
        </w:rPr>
        <w:t xml:space="preserve"> C’mon, swim</w:t>
      </w:r>
      <w:ins w:author="Gary Smailes" w:date="2024-03-16T13:18:14.839Z" w:id="500683713">
        <w:r w:rsidRPr="07008754" w:rsidR="07008754">
          <w:rPr>
            <w:rFonts w:cs="Calibri" w:cstheme="minorAscii"/>
            <w:sz w:val="24"/>
            <w:szCs w:val="24"/>
          </w:rPr>
          <w:t>.</w:t>
        </w:r>
      </w:ins>
      <w:del w:author="Gary Smailes" w:date="2024-03-16T13:18:14.6Z" w:id="1993954658">
        <w:r w:rsidRPr="07008754" w:rsidDel="07008754">
          <w:rPr>
            <w:rFonts w:cs="Calibri" w:cstheme="minorAscii"/>
            <w:sz w:val="24"/>
            <w:szCs w:val="24"/>
          </w:rPr>
          <w:delText>!</w:delText>
        </w:r>
      </w:del>
      <w:r w:rsidRPr="07008754" w:rsidR="07008754">
        <w:rPr>
          <w:rFonts w:cs="Calibri" w:cstheme="minorAscii"/>
          <w:sz w:val="24"/>
          <w:szCs w:val="24"/>
        </w:rPr>
        <w:t xml:space="preserve"> I squeeze Laura’s hand and she squeezes back. I wish I could tell her that this </w:t>
      </w:r>
      <w:r w:rsidRPr="07008754" w:rsidR="07008754">
        <w:rPr>
          <w:rFonts w:cs="Calibri" w:cstheme="minorAscii"/>
          <w:sz w:val="24"/>
          <w:szCs w:val="24"/>
        </w:rPr>
        <w:t>isn’t</w:t>
      </w:r>
      <w:r w:rsidRPr="07008754" w:rsidR="07008754">
        <w:rPr>
          <w:rFonts w:cs="Calibri" w:cstheme="minorAscii"/>
          <w:sz w:val="24"/>
          <w:szCs w:val="24"/>
        </w:rPr>
        <w:t xml:space="preserve"> real, that </w:t>
      </w:r>
      <w:r w:rsidRPr="07008754" w:rsidR="07008754">
        <w:rPr>
          <w:rFonts w:cs="Calibri" w:cstheme="minorAscii"/>
          <w:sz w:val="24"/>
          <w:szCs w:val="24"/>
        </w:rPr>
        <w:t>Jint’s</w:t>
      </w:r>
      <w:r w:rsidRPr="07008754" w:rsidR="07008754">
        <w:rPr>
          <w:rFonts w:cs="Calibri" w:cstheme="minorAscii"/>
          <w:sz w:val="24"/>
          <w:szCs w:val="24"/>
        </w:rPr>
        <w:t xml:space="preserve"> got some pretty big puppet strings going on right now, but </w:t>
      </w:r>
      <w:r w:rsidRPr="07008754" w:rsidR="07008754">
        <w:rPr>
          <w:rFonts w:cs="Calibri" w:cstheme="minorAscii"/>
          <w:sz w:val="24"/>
          <w:szCs w:val="24"/>
        </w:rPr>
        <w:t>there’s</w:t>
      </w:r>
      <w:r w:rsidRPr="07008754" w:rsidR="07008754">
        <w:rPr>
          <w:rFonts w:cs="Calibri" w:cstheme="minorAscii"/>
          <w:sz w:val="24"/>
          <w:szCs w:val="24"/>
        </w:rPr>
        <w:t xml:space="preserve"> no way </w:t>
      </w:r>
      <w:r w:rsidRPr="07008754" w:rsidR="07008754">
        <w:rPr>
          <w:rFonts w:cs="Calibri" w:cstheme="minorAscii"/>
          <w:sz w:val="24"/>
          <w:szCs w:val="24"/>
        </w:rPr>
        <w:t>I’m</w:t>
      </w:r>
      <w:r w:rsidRPr="07008754" w:rsidR="07008754">
        <w:rPr>
          <w:rFonts w:cs="Calibri" w:cstheme="minorAscii"/>
          <w:sz w:val="24"/>
          <w:szCs w:val="24"/>
        </w:rPr>
        <w:t xml:space="preserve"> going to blurt something out and spoil the show. I know how many knives </w:t>
      </w:r>
      <w:r w:rsidRPr="07008754" w:rsidR="07008754">
        <w:rPr>
          <w:rFonts w:cs="Calibri" w:cstheme="minorAscii"/>
          <w:sz w:val="24"/>
          <w:szCs w:val="24"/>
        </w:rPr>
        <w:t>she’s</w:t>
      </w:r>
      <w:r w:rsidRPr="07008754" w:rsidR="07008754">
        <w:rPr>
          <w:rFonts w:cs="Calibri" w:cstheme="minorAscii"/>
          <w:sz w:val="24"/>
          <w:szCs w:val="24"/>
        </w:rPr>
        <w:t xml:space="preserve"> got, and I </w:t>
      </w:r>
      <w:r w:rsidRPr="07008754" w:rsidR="07008754">
        <w:rPr>
          <w:rFonts w:cs="Calibri" w:cstheme="minorAscii"/>
          <w:sz w:val="24"/>
          <w:szCs w:val="24"/>
        </w:rPr>
        <w:t>don’t</w:t>
      </w:r>
      <w:r w:rsidRPr="07008754" w:rsidR="07008754">
        <w:rPr>
          <w:rFonts w:cs="Calibri" w:cstheme="minorAscii"/>
          <w:sz w:val="24"/>
          <w:szCs w:val="24"/>
        </w:rPr>
        <w:t xml:space="preserve"> want to be part of the spectacle aside from a quiet spectator. Quiet means I </w:t>
      </w:r>
      <w:r w:rsidRPr="07008754" w:rsidR="07008754">
        <w:rPr>
          <w:rFonts w:cs="Calibri" w:cstheme="minorAscii"/>
          <w:sz w:val="24"/>
          <w:szCs w:val="24"/>
        </w:rPr>
        <w:t>don’t</w:t>
      </w:r>
      <w:r w:rsidRPr="07008754" w:rsidR="07008754">
        <w:rPr>
          <w:rFonts w:cs="Calibri" w:cstheme="minorAscii"/>
          <w:sz w:val="24"/>
          <w:szCs w:val="24"/>
        </w:rPr>
        <w:t xml:space="preserve"> get impaled.</w:t>
      </w:r>
    </w:p>
    <w:p w:rsidR="00176DAF" w:rsidP="00176DAF" w:rsidRDefault="007F0EEA" w14:paraId="71BE6A58" w14:textId="77777777">
      <w:pPr>
        <w:spacing w:after="0"/>
        <w:ind w:firstLine="360"/>
        <w:rPr>
          <w:rFonts w:cstheme="minorHAnsi"/>
          <w:sz w:val="24"/>
          <w:szCs w:val="24"/>
        </w:rPr>
      </w:pPr>
      <w:r w:rsidRPr="009E7F4C">
        <w:rPr>
          <w:rFonts w:cstheme="minorHAnsi"/>
          <w:sz w:val="24"/>
          <w:szCs w:val="24"/>
        </w:rPr>
        <w:lastRenderedPageBreak/>
        <w:t xml:space="preserve">The pirate school swims its way directly to the team </w:t>
      </w:r>
      <w:proofErr w:type="spellStart"/>
      <w:r w:rsidRPr="009E7F4C">
        <w:rPr>
          <w:rFonts w:cstheme="minorHAnsi"/>
          <w:sz w:val="24"/>
          <w:szCs w:val="24"/>
        </w:rPr>
        <w:t>bus’</w:t>
      </w:r>
      <w:proofErr w:type="spellEnd"/>
      <w:r w:rsidRPr="009E7F4C">
        <w:rPr>
          <w:rFonts w:cstheme="minorHAnsi"/>
          <w:sz w:val="24"/>
          <w:szCs w:val="24"/>
        </w:rPr>
        <w:t xml:space="preserve"> airlock.</w:t>
      </w:r>
      <w:r w:rsidR="0071681A">
        <w:rPr>
          <w:rFonts w:cstheme="minorHAnsi"/>
          <w:sz w:val="24"/>
          <w:szCs w:val="24"/>
        </w:rPr>
        <w:t xml:space="preserve"> </w:t>
      </w:r>
      <w:r w:rsidRPr="009E7F4C">
        <w:rPr>
          <w:rFonts w:cstheme="minorHAnsi"/>
          <w:sz w:val="24"/>
          <w:szCs w:val="24"/>
        </w:rPr>
        <w:t>Maurice makes the mistake of being out in the hallway and gets scooped up.</w:t>
      </w:r>
      <w:r w:rsidR="0071681A">
        <w:rPr>
          <w:rFonts w:cstheme="minorHAnsi"/>
          <w:sz w:val="24"/>
          <w:szCs w:val="24"/>
        </w:rPr>
        <w:t xml:space="preserve"> </w:t>
      </w:r>
      <w:r w:rsidRPr="009E7F4C">
        <w:rPr>
          <w:rFonts w:cstheme="minorHAnsi"/>
          <w:sz w:val="24"/>
          <w:szCs w:val="24"/>
        </w:rPr>
        <w:t>I hear some prim objections followed by coarse yelling and he shuts up and goes along for the ride.</w:t>
      </w:r>
      <w:r w:rsidR="0071681A">
        <w:rPr>
          <w:rFonts w:cstheme="minorHAnsi"/>
          <w:sz w:val="24"/>
          <w:szCs w:val="24"/>
        </w:rPr>
        <w:t xml:space="preserve"> </w:t>
      </w:r>
      <w:r w:rsidRPr="009E7F4C">
        <w:rPr>
          <w:rFonts w:cstheme="minorHAnsi"/>
          <w:sz w:val="24"/>
          <w:szCs w:val="24"/>
        </w:rPr>
        <w:t>I wonder if this is how pirate raids go.</w:t>
      </w:r>
      <w:r w:rsidR="0071681A">
        <w:rPr>
          <w:rFonts w:cstheme="minorHAnsi"/>
          <w:sz w:val="24"/>
          <w:szCs w:val="24"/>
        </w:rPr>
        <w:t xml:space="preserve"> </w:t>
      </w:r>
      <w:r w:rsidRPr="009E7F4C">
        <w:rPr>
          <w:rFonts w:cstheme="minorHAnsi"/>
          <w:sz w:val="24"/>
          <w:szCs w:val="24"/>
        </w:rPr>
        <w:t>Somebody gets mad, makes a rousing cry, and it happens.</w:t>
      </w:r>
      <w:r w:rsidR="0071681A">
        <w:rPr>
          <w:rFonts w:cstheme="minorHAnsi"/>
          <w:sz w:val="24"/>
          <w:szCs w:val="24"/>
        </w:rPr>
        <w:t xml:space="preserve"> </w:t>
      </w:r>
      <w:r w:rsidRPr="009E7F4C">
        <w:rPr>
          <w:rFonts w:cstheme="minorHAnsi"/>
          <w:sz w:val="24"/>
          <w:szCs w:val="24"/>
        </w:rPr>
        <w:t>Immediately.</w:t>
      </w:r>
      <w:r w:rsidR="0071681A">
        <w:rPr>
          <w:rFonts w:cstheme="minorHAnsi"/>
          <w:sz w:val="24"/>
          <w:szCs w:val="24"/>
        </w:rPr>
        <w:t xml:space="preserve"> </w:t>
      </w:r>
      <w:r w:rsidRPr="009E7F4C">
        <w:rPr>
          <w:rFonts w:cstheme="minorHAnsi"/>
          <w:sz w:val="24"/>
          <w:szCs w:val="24"/>
        </w:rPr>
        <w:t>No planning.</w:t>
      </w:r>
      <w:r w:rsidR="0071681A">
        <w:rPr>
          <w:rFonts w:cstheme="minorHAnsi"/>
          <w:sz w:val="24"/>
          <w:szCs w:val="24"/>
        </w:rPr>
        <w:t xml:space="preserve"> </w:t>
      </w:r>
      <w:r w:rsidRPr="009E7F4C">
        <w:rPr>
          <w:rFonts w:cstheme="minorHAnsi"/>
          <w:sz w:val="24"/>
          <w:szCs w:val="24"/>
        </w:rPr>
        <w:t>No strategy.</w:t>
      </w:r>
      <w:r w:rsidR="0071681A">
        <w:rPr>
          <w:rFonts w:cstheme="minorHAnsi"/>
          <w:sz w:val="24"/>
          <w:szCs w:val="24"/>
        </w:rPr>
        <w:t xml:space="preserve"> </w:t>
      </w:r>
      <w:r w:rsidRPr="009E7F4C">
        <w:rPr>
          <w:rFonts w:cstheme="minorHAnsi"/>
          <w:sz w:val="24"/>
          <w:szCs w:val="24"/>
        </w:rPr>
        <w:t>Just up and go.</w:t>
      </w:r>
      <w:r w:rsidR="0071681A">
        <w:rPr>
          <w:rFonts w:cstheme="minorHAnsi"/>
          <w:sz w:val="24"/>
          <w:szCs w:val="24"/>
        </w:rPr>
        <w:t xml:space="preserve"> </w:t>
      </w:r>
      <w:r w:rsidRPr="009E7F4C">
        <w:rPr>
          <w:rFonts w:cstheme="minorHAnsi"/>
          <w:sz w:val="24"/>
          <w:szCs w:val="24"/>
        </w:rPr>
        <w:t>I then wonder how pirate raids are deemed a success.</w:t>
      </w:r>
      <w:r w:rsidR="0071681A">
        <w:rPr>
          <w:rFonts w:cstheme="minorHAnsi"/>
          <w:sz w:val="24"/>
          <w:szCs w:val="24"/>
        </w:rPr>
        <w:t xml:space="preserve"> </w:t>
      </w:r>
      <w:r w:rsidRPr="009E7F4C">
        <w:rPr>
          <w:rFonts w:cstheme="minorHAnsi"/>
          <w:sz w:val="24"/>
          <w:szCs w:val="24"/>
        </w:rPr>
        <w:t>Most ships shot down?</w:t>
      </w:r>
      <w:r w:rsidR="0071681A">
        <w:rPr>
          <w:rFonts w:cstheme="minorHAnsi"/>
          <w:sz w:val="24"/>
          <w:szCs w:val="24"/>
        </w:rPr>
        <w:t xml:space="preserve"> </w:t>
      </w:r>
      <w:r w:rsidRPr="009E7F4C">
        <w:rPr>
          <w:rFonts w:cstheme="minorHAnsi"/>
          <w:sz w:val="24"/>
          <w:szCs w:val="24"/>
        </w:rPr>
        <w:t>Most people maimed or killed?</w:t>
      </w:r>
      <w:r w:rsidR="0071681A">
        <w:rPr>
          <w:rFonts w:cstheme="minorHAnsi"/>
          <w:sz w:val="24"/>
          <w:szCs w:val="24"/>
        </w:rPr>
        <w:t xml:space="preserve"> </w:t>
      </w:r>
      <w:r w:rsidRPr="009E7F4C">
        <w:rPr>
          <w:rFonts w:cstheme="minorHAnsi"/>
          <w:sz w:val="24"/>
          <w:szCs w:val="24"/>
        </w:rPr>
        <w:t>Or just showing up and surprising the other guy and stealing some of his stuff?</w:t>
      </w:r>
      <w:r w:rsidR="0071681A">
        <w:rPr>
          <w:rFonts w:cstheme="minorHAnsi"/>
          <w:sz w:val="24"/>
          <w:szCs w:val="24"/>
        </w:rPr>
        <w:t xml:space="preserve"> </w:t>
      </w:r>
      <w:r w:rsidRPr="009E7F4C">
        <w:rPr>
          <w:rFonts w:cstheme="minorHAnsi"/>
          <w:sz w:val="24"/>
          <w:szCs w:val="24"/>
        </w:rPr>
        <w:t>Maybe that’s it.</w:t>
      </w:r>
    </w:p>
    <w:p w:rsidR="00176DAF" w:rsidP="07008754" w:rsidRDefault="007F0EEA" w14:paraId="4DF32552" w14:textId="291E555B">
      <w:pPr>
        <w:spacing w:after="0"/>
        <w:ind w:firstLine="360"/>
        <w:rPr>
          <w:rFonts w:cs="Calibri" w:cstheme="minorAscii"/>
          <w:sz w:val="24"/>
          <w:szCs w:val="24"/>
        </w:rPr>
      </w:pPr>
      <w:r w:rsidRPr="07008754" w:rsidR="07008754">
        <w:rPr>
          <w:rFonts w:cs="Calibri" w:cstheme="minorAscii"/>
          <w:sz w:val="24"/>
          <w:szCs w:val="24"/>
        </w:rPr>
        <w:t xml:space="preserve">We all pile into the team bus. Well, </w:t>
      </w:r>
      <w:r w:rsidRPr="07008754" w:rsidR="07008754">
        <w:rPr>
          <w:rFonts w:cs="Calibri" w:cstheme="minorAscii"/>
          <w:sz w:val="24"/>
          <w:szCs w:val="24"/>
        </w:rPr>
        <w:t>almost all</w:t>
      </w:r>
      <w:r w:rsidRPr="07008754" w:rsidR="07008754">
        <w:rPr>
          <w:rFonts w:cs="Calibri" w:cstheme="minorAscii"/>
          <w:sz w:val="24"/>
          <w:szCs w:val="24"/>
        </w:rPr>
        <w:t xml:space="preserve"> of us. Still holding onto me, Laura grabs Jager’s hand and pulls us back from the mob. It flows around us and into the ship, no longer needing its leader, already knowing what it needs to do. Swim</w:t>
      </w:r>
      <w:ins w:author="Gary Smailes" w:date="2024-03-16T13:18:54.935Z" w:id="304420282">
        <w:r w:rsidRPr="07008754" w:rsidR="07008754">
          <w:rPr>
            <w:rFonts w:cs="Calibri" w:cstheme="minorAscii"/>
            <w:sz w:val="24"/>
            <w:szCs w:val="24"/>
          </w:rPr>
          <w:t>.</w:t>
        </w:r>
      </w:ins>
      <w:del w:author="Gary Smailes" w:date="2024-03-16T13:18:54.756Z" w:id="238513475">
        <w:r w:rsidRPr="07008754" w:rsidDel="07008754">
          <w:rPr>
            <w:rFonts w:cs="Calibri" w:cstheme="minorAscii"/>
            <w:sz w:val="24"/>
            <w:szCs w:val="24"/>
          </w:rPr>
          <w:delText>!</w:delText>
        </w:r>
      </w:del>
      <w:r w:rsidRPr="07008754" w:rsidR="07008754">
        <w:rPr>
          <w:rFonts w:cs="Calibri" w:cstheme="minorAscii"/>
          <w:sz w:val="24"/>
          <w:szCs w:val="24"/>
        </w:rPr>
        <w:t xml:space="preserve"> Attack</w:t>
      </w:r>
      <w:ins w:author="Gary Smailes" w:date="2024-03-16T13:18:56.946Z" w:id="1508515660">
        <w:r w:rsidRPr="07008754" w:rsidR="07008754">
          <w:rPr>
            <w:rFonts w:cs="Calibri" w:cstheme="minorAscii"/>
            <w:sz w:val="24"/>
            <w:szCs w:val="24"/>
          </w:rPr>
          <w:t>.</w:t>
        </w:r>
      </w:ins>
      <w:del w:author="Gary Smailes" w:date="2024-03-16T13:18:56.807Z" w:id="580429779">
        <w:r w:rsidRPr="07008754" w:rsidDel="07008754">
          <w:rPr>
            <w:rFonts w:cs="Calibri" w:cstheme="minorAscii"/>
            <w:sz w:val="24"/>
            <w:szCs w:val="24"/>
          </w:rPr>
          <w:delText>!</w:delText>
        </w:r>
      </w:del>
      <w:r w:rsidRPr="07008754" w:rsidR="07008754">
        <w:rPr>
          <w:rFonts w:cs="Calibri" w:cstheme="minorAscii"/>
          <w:sz w:val="24"/>
          <w:szCs w:val="24"/>
        </w:rPr>
        <w:t xml:space="preserve"> Kill</w:t>
      </w:r>
      <w:ins w:author="Gary Smailes" w:date="2024-03-16T13:18:59.199Z" w:id="782945344">
        <w:r w:rsidRPr="07008754" w:rsidR="07008754">
          <w:rPr>
            <w:rFonts w:cs="Calibri" w:cstheme="minorAscii"/>
            <w:sz w:val="24"/>
            <w:szCs w:val="24"/>
          </w:rPr>
          <w:t>.</w:t>
        </w:r>
      </w:ins>
      <w:del w:author="Gary Smailes" w:date="2024-03-16T13:18:59.001Z" w:id="257420491">
        <w:r w:rsidRPr="07008754" w:rsidDel="07008754">
          <w:rPr>
            <w:rFonts w:cs="Calibri" w:cstheme="minorAscii"/>
            <w:sz w:val="24"/>
            <w:szCs w:val="24"/>
          </w:rPr>
          <w:delText>!</w:delText>
        </w:r>
      </w:del>
    </w:p>
    <w:p w:rsidR="00176DAF" w:rsidP="00176DAF" w:rsidRDefault="007F0EEA" w14:paraId="7E6CE4C5" w14:textId="1D758B4F">
      <w:pPr>
        <w:spacing w:after="0"/>
        <w:ind w:firstLine="360"/>
        <w:rPr>
          <w:rFonts w:cstheme="minorHAnsi"/>
          <w:sz w:val="24"/>
          <w:szCs w:val="24"/>
        </w:rPr>
      </w:pPr>
      <w:r w:rsidRPr="009E7F4C">
        <w:rPr>
          <w:rFonts w:cstheme="minorHAnsi"/>
          <w:sz w:val="24"/>
          <w:szCs w:val="24"/>
        </w:rPr>
        <w:t>“What is this?” Jager demands.</w:t>
      </w:r>
      <w:r w:rsidR="00842F7E">
        <w:rPr>
          <w:rFonts w:cstheme="minorHAnsi"/>
          <w:sz w:val="24"/>
          <w:szCs w:val="24"/>
        </w:rPr>
        <w:t xml:space="preserve"> </w:t>
      </w:r>
    </w:p>
    <w:p w:rsidR="00176DAF" w:rsidP="00176DAF" w:rsidRDefault="007F0EEA" w14:paraId="0DE883D6" w14:textId="77777777">
      <w:pPr>
        <w:spacing w:after="0"/>
        <w:ind w:firstLine="360"/>
        <w:rPr>
          <w:rFonts w:cstheme="minorHAnsi"/>
          <w:sz w:val="24"/>
          <w:szCs w:val="24"/>
        </w:rPr>
      </w:pPr>
      <w:r w:rsidRPr="009E7F4C">
        <w:rPr>
          <w:rFonts w:cstheme="minorHAnsi"/>
          <w:sz w:val="24"/>
          <w:szCs w:val="24"/>
        </w:rPr>
        <w:t>“I have an idea,” Laura says.</w:t>
      </w:r>
      <w:r w:rsidR="0071681A">
        <w:rPr>
          <w:rFonts w:cstheme="minorHAnsi"/>
          <w:sz w:val="24"/>
          <w:szCs w:val="24"/>
        </w:rPr>
        <w:t xml:space="preserve"> </w:t>
      </w:r>
      <w:r w:rsidRPr="009E7F4C">
        <w:rPr>
          <w:rFonts w:cstheme="minorHAnsi"/>
          <w:sz w:val="24"/>
          <w:szCs w:val="24"/>
        </w:rPr>
        <w:t>“I can get us a ship.”</w:t>
      </w:r>
    </w:p>
    <w:p w:rsidR="00176DAF" w:rsidP="00176DAF" w:rsidRDefault="007F0EEA" w14:paraId="70E541A0" w14:textId="77777777">
      <w:pPr>
        <w:spacing w:after="0"/>
        <w:ind w:firstLine="360"/>
        <w:rPr>
          <w:rFonts w:cstheme="minorHAnsi"/>
          <w:sz w:val="24"/>
          <w:szCs w:val="24"/>
        </w:rPr>
      </w:pPr>
      <w:r w:rsidRPr="009E7F4C">
        <w:rPr>
          <w:rFonts w:cstheme="minorHAnsi"/>
          <w:sz w:val="24"/>
          <w:szCs w:val="24"/>
        </w:rPr>
        <w:t>“We have ship.”</w:t>
      </w:r>
    </w:p>
    <w:p w:rsidR="00176DAF" w:rsidP="00176DAF" w:rsidRDefault="007F0EEA" w14:paraId="56B5B94D" w14:textId="77777777">
      <w:pPr>
        <w:spacing w:after="0"/>
        <w:ind w:firstLine="360"/>
        <w:rPr>
          <w:rFonts w:cstheme="minorHAnsi"/>
          <w:sz w:val="24"/>
          <w:szCs w:val="24"/>
        </w:rPr>
      </w:pPr>
      <w:r w:rsidRPr="009E7F4C">
        <w:rPr>
          <w:rFonts w:cstheme="minorHAnsi"/>
          <w:sz w:val="24"/>
          <w:szCs w:val="24"/>
        </w:rPr>
        <w:t>“A better ship.</w:t>
      </w:r>
      <w:r w:rsidR="0071681A">
        <w:rPr>
          <w:rFonts w:cstheme="minorHAnsi"/>
          <w:sz w:val="24"/>
          <w:szCs w:val="24"/>
        </w:rPr>
        <w:t xml:space="preserve"> </w:t>
      </w:r>
      <w:r w:rsidRPr="009E7F4C">
        <w:rPr>
          <w:rFonts w:cstheme="minorHAnsi"/>
          <w:sz w:val="24"/>
          <w:szCs w:val="24"/>
        </w:rPr>
        <w:t>A military-class vessel.</w:t>
      </w:r>
      <w:r w:rsidR="0071681A">
        <w:rPr>
          <w:rFonts w:cstheme="minorHAnsi"/>
          <w:sz w:val="24"/>
          <w:szCs w:val="24"/>
        </w:rPr>
        <w:t xml:space="preserve"> </w:t>
      </w:r>
      <w:r w:rsidRPr="009E7F4C">
        <w:rPr>
          <w:rFonts w:cstheme="minorHAnsi"/>
          <w:sz w:val="24"/>
          <w:szCs w:val="24"/>
        </w:rPr>
        <w:t>I have contacts.”</w:t>
      </w:r>
    </w:p>
    <w:p w:rsidR="00176DAF" w:rsidP="00176DAF" w:rsidRDefault="007F0EEA" w14:paraId="590B3D91" w14:textId="77777777">
      <w:pPr>
        <w:spacing w:after="0"/>
        <w:ind w:firstLine="360"/>
        <w:rPr>
          <w:rFonts w:cstheme="minorHAnsi"/>
          <w:sz w:val="24"/>
          <w:szCs w:val="24"/>
        </w:rPr>
      </w:pPr>
      <w:r w:rsidRPr="009E7F4C">
        <w:rPr>
          <w:rFonts w:cstheme="minorHAnsi"/>
          <w:sz w:val="24"/>
          <w:szCs w:val="24"/>
        </w:rPr>
        <w:t>Jager’s suspicious.</w:t>
      </w:r>
      <w:r w:rsidR="0071681A">
        <w:rPr>
          <w:rFonts w:cstheme="minorHAnsi"/>
          <w:sz w:val="24"/>
          <w:szCs w:val="24"/>
        </w:rPr>
        <w:t xml:space="preserve"> </w:t>
      </w:r>
      <w:r w:rsidRPr="009E7F4C">
        <w:rPr>
          <w:rFonts w:cstheme="minorHAnsi"/>
          <w:sz w:val="24"/>
          <w:szCs w:val="24"/>
        </w:rPr>
        <w:t>“What sort of contacts?”</w:t>
      </w:r>
    </w:p>
    <w:p w:rsidR="00176DAF" w:rsidP="00176DAF" w:rsidRDefault="007F0EEA" w14:paraId="536A0CC5" w14:textId="77777777">
      <w:pPr>
        <w:spacing w:after="0"/>
        <w:ind w:firstLine="360"/>
        <w:rPr>
          <w:rFonts w:cstheme="minorHAnsi"/>
          <w:sz w:val="24"/>
          <w:szCs w:val="24"/>
        </w:rPr>
      </w:pPr>
      <w:r w:rsidRPr="009E7F4C">
        <w:rPr>
          <w:rFonts w:cstheme="minorHAnsi"/>
          <w:sz w:val="24"/>
          <w:szCs w:val="24"/>
        </w:rPr>
        <w:t xml:space="preserve">“What if I told you that I know someone in </w:t>
      </w:r>
      <w:proofErr w:type="spellStart"/>
      <w:r w:rsidRPr="009E7F4C">
        <w:rPr>
          <w:rFonts w:cstheme="minorHAnsi"/>
          <w:sz w:val="24"/>
          <w:szCs w:val="24"/>
        </w:rPr>
        <w:t>Omm</w:t>
      </w:r>
      <w:proofErr w:type="spellEnd"/>
      <w:r w:rsidRPr="009E7F4C">
        <w:rPr>
          <w:rFonts w:cstheme="minorHAnsi"/>
          <w:sz w:val="24"/>
          <w:szCs w:val="24"/>
        </w:rPr>
        <w:t xml:space="preserve"> Industries?”</w:t>
      </w:r>
    </w:p>
    <w:p w:rsidR="00176DAF" w:rsidP="07008754" w:rsidRDefault="007F0EEA" w14:paraId="7FC60171" w14:textId="540C32CF">
      <w:pPr>
        <w:spacing w:after="0"/>
        <w:ind w:firstLine="360"/>
        <w:rPr>
          <w:rFonts w:cs="Calibri" w:cstheme="minorAscii"/>
          <w:sz w:val="24"/>
          <w:szCs w:val="24"/>
        </w:rPr>
      </w:pPr>
      <w:r w:rsidRPr="07008754" w:rsidR="07008754">
        <w:rPr>
          <w:rFonts w:cs="Calibri" w:cstheme="minorAscii"/>
          <w:sz w:val="24"/>
          <w:szCs w:val="24"/>
        </w:rPr>
        <w:t>At the other end of the airlock, Fuckhead #2 leans out of the bus and yells, “Uncle</w:t>
      </w:r>
      <w:ins w:author="Gary Smailes" w:date="2024-03-16T13:19:24.847Z" w:id="995894257">
        <w:r w:rsidRPr="07008754" w:rsidR="07008754">
          <w:rPr>
            <w:rFonts w:cs="Calibri" w:cstheme="minorAscii"/>
            <w:sz w:val="24"/>
            <w:szCs w:val="24"/>
          </w:rPr>
          <w:t>.</w:t>
        </w:r>
      </w:ins>
      <w:del w:author="Gary Smailes" w:date="2024-03-16T13:19:23.868Z" w:id="47750574">
        <w:r w:rsidRPr="07008754" w:rsidDel="07008754">
          <w:rPr>
            <w:rFonts w:cs="Calibri" w:cstheme="minorAscii"/>
            <w:sz w:val="24"/>
            <w:szCs w:val="24"/>
          </w:rPr>
          <w:delText>!</w:delText>
        </w:r>
      </w:del>
      <w:r w:rsidRPr="07008754" w:rsidR="07008754">
        <w:rPr>
          <w:rFonts w:cs="Calibri" w:cstheme="minorAscii"/>
          <w:sz w:val="24"/>
          <w:szCs w:val="24"/>
        </w:rPr>
        <w:t xml:space="preserve"> Are we </w:t>
      </w:r>
      <w:r w:rsidRPr="07008754" w:rsidR="07008754">
        <w:rPr>
          <w:rFonts w:cs="Calibri" w:cstheme="minorAscii"/>
          <w:sz w:val="24"/>
          <w:szCs w:val="24"/>
        </w:rPr>
        <w:t>goin</w:t>
      </w:r>
      <w:r w:rsidRPr="07008754" w:rsidR="07008754">
        <w:rPr>
          <w:rFonts w:cs="Calibri" w:cstheme="minorAscii"/>
          <w:sz w:val="24"/>
          <w:szCs w:val="24"/>
        </w:rPr>
        <w:t>’ or what?”</w:t>
      </w:r>
    </w:p>
    <w:p w:rsidR="00176DAF" w:rsidP="00176DAF" w:rsidRDefault="007F0EEA" w14:paraId="27538366" w14:textId="77777777">
      <w:pPr>
        <w:spacing w:after="0"/>
        <w:ind w:firstLine="360"/>
        <w:rPr>
          <w:rFonts w:cstheme="minorHAnsi"/>
          <w:sz w:val="24"/>
          <w:szCs w:val="24"/>
        </w:rPr>
      </w:pPr>
      <w:r w:rsidRPr="009E7F4C">
        <w:rPr>
          <w:rFonts w:cstheme="minorHAnsi"/>
          <w:sz w:val="24"/>
          <w:szCs w:val="24"/>
        </w:rPr>
        <w:t>Jager head swivels ever so slightly.</w:t>
      </w:r>
    </w:p>
    <w:p w:rsidR="00176DAF" w:rsidP="00176DAF" w:rsidRDefault="007F0EEA" w14:paraId="637D9D3D" w14:textId="77777777">
      <w:pPr>
        <w:spacing w:after="0"/>
        <w:ind w:firstLine="360"/>
        <w:rPr>
          <w:rFonts w:cstheme="minorHAnsi"/>
          <w:sz w:val="24"/>
          <w:szCs w:val="24"/>
        </w:rPr>
      </w:pPr>
      <w:r w:rsidRPr="009E7F4C">
        <w:rPr>
          <w:rFonts w:cstheme="minorHAnsi"/>
          <w:sz w:val="24"/>
          <w:szCs w:val="24"/>
        </w:rPr>
        <w:t xml:space="preserve">Fuckhead #2’s face blanches and he ducks back inside. </w:t>
      </w:r>
    </w:p>
    <w:p w:rsidR="00176DAF" w:rsidP="07008754" w:rsidRDefault="007F0EEA" w14:paraId="33783A79" w14:textId="6EFBDB03">
      <w:pPr>
        <w:spacing w:after="0"/>
        <w:ind w:firstLine="360"/>
        <w:rPr>
          <w:rFonts w:cs="Calibri" w:cstheme="minorAscii"/>
          <w:sz w:val="24"/>
          <w:szCs w:val="24"/>
        </w:rPr>
      </w:pPr>
      <w:r w:rsidRPr="07008754" w:rsidR="07008754">
        <w:rPr>
          <w:rFonts w:cs="Calibri" w:cstheme="minorAscii"/>
          <w:sz w:val="24"/>
          <w:szCs w:val="24"/>
        </w:rPr>
        <w:t>“</w:t>
      </w:r>
      <w:r w:rsidRPr="07008754" w:rsidR="07008754">
        <w:rPr>
          <w:rFonts w:cs="Calibri" w:cstheme="minorAscii"/>
          <w:sz w:val="24"/>
          <w:szCs w:val="24"/>
        </w:rPr>
        <w:t>Omm</w:t>
      </w:r>
      <w:r w:rsidRPr="07008754" w:rsidR="07008754">
        <w:rPr>
          <w:rFonts w:cs="Calibri" w:cstheme="minorAscii"/>
          <w:sz w:val="24"/>
          <w:szCs w:val="24"/>
        </w:rPr>
        <w:t xml:space="preserve"> Industries?” Jager asks</w:t>
      </w:r>
      <w:ins w:author="Gary Smailes" w:date="2024-03-16T13:19:36.535Z" w:id="1744881323">
        <w:r w:rsidRPr="07008754" w:rsidR="07008754">
          <w:rPr>
            <w:rFonts w:cs="Calibri" w:cstheme="minorAscii"/>
            <w:sz w:val="24"/>
            <w:szCs w:val="24"/>
          </w:rPr>
          <w:t>.</w:t>
        </w:r>
      </w:ins>
      <w:del w:author="Gary Smailes" w:date="2024-03-16T13:19:36.07Z" w:id="121954136">
        <w:r w:rsidRPr="07008754" w:rsidDel="07008754">
          <w:rPr>
            <w:rFonts w:cs="Calibri" w:cstheme="minorAscii"/>
            <w:sz w:val="24"/>
            <w:szCs w:val="24"/>
          </w:rPr>
          <w:delText>, then says,</w:delText>
        </w:r>
      </w:del>
      <w:r w:rsidRPr="07008754" w:rsidR="07008754">
        <w:rPr>
          <w:rFonts w:cs="Calibri" w:cstheme="minorAscii"/>
          <w:sz w:val="24"/>
          <w:szCs w:val="24"/>
        </w:rPr>
        <w:t xml:space="preserve"> “</w:t>
      </w:r>
      <w:ins w:author="Gary Smailes" w:date="2024-03-16T13:19:38.385Z" w:id="1280436613">
        <w:r w:rsidRPr="07008754" w:rsidR="07008754">
          <w:rPr>
            <w:rFonts w:cs="Calibri" w:cstheme="minorAscii"/>
            <w:sz w:val="24"/>
            <w:szCs w:val="24"/>
          </w:rPr>
          <w:t>T</w:t>
        </w:r>
      </w:ins>
      <w:del w:author="Gary Smailes" w:date="2024-03-16T13:19:37.69Z" w:id="1121970007">
        <w:r w:rsidRPr="07008754" w:rsidDel="07008754">
          <w:rPr>
            <w:rFonts w:cs="Calibri" w:cstheme="minorAscii"/>
            <w:sz w:val="24"/>
            <w:szCs w:val="24"/>
          </w:rPr>
          <w:delText>t</w:delText>
        </w:r>
      </w:del>
      <w:r w:rsidRPr="07008754" w:rsidR="07008754">
        <w:rPr>
          <w:rFonts w:cs="Calibri" w:cstheme="minorAscii"/>
          <w:sz w:val="24"/>
          <w:szCs w:val="24"/>
        </w:rPr>
        <w:t>his</w:t>
      </w:r>
      <w:r w:rsidRPr="07008754" w:rsidR="07008754">
        <w:rPr>
          <w:rFonts w:cs="Calibri" w:cstheme="minorAscii"/>
          <w:sz w:val="24"/>
          <w:szCs w:val="24"/>
        </w:rPr>
        <w:t xml:space="preserve"> is nothing. I know someone in </w:t>
      </w:r>
      <w:r w:rsidRPr="07008754" w:rsidR="07008754">
        <w:rPr>
          <w:rFonts w:cs="Calibri" w:cstheme="minorAscii"/>
          <w:sz w:val="24"/>
          <w:szCs w:val="24"/>
        </w:rPr>
        <w:t>Omm</w:t>
      </w:r>
      <w:r w:rsidRPr="07008754" w:rsidR="07008754">
        <w:rPr>
          <w:rFonts w:cs="Calibri" w:cstheme="minorAscii"/>
          <w:sz w:val="24"/>
          <w:szCs w:val="24"/>
        </w:rPr>
        <w:t xml:space="preserve"> Industries. Everyone can say this.”</w:t>
      </w:r>
    </w:p>
    <w:p w:rsidR="00176DAF" w:rsidP="00176DAF" w:rsidRDefault="007F0EEA" w14:paraId="01D4B20D" w14:textId="2FCE506C">
      <w:pPr>
        <w:spacing w:after="0"/>
        <w:ind w:firstLine="360"/>
        <w:rPr>
          <w:rFonts w:cstheme="minorHAnsi"/>
          <w:sz w:val="24"/>
          <w:szCs w:val="24"/>
        </w:rPr>
      </w:pPr>
      <w:r w:rsidRPr="009E7F4C">
        <w:rPr>
          <w:rFonts w:cstheme="minorHAnsi"/>
          <w:sz w:val="24"/>
          <w:szCs w:val="24"/>
        </w:rPr>
        <w:t>“Oh, yeah?</w:t>
      </w:r>
      <w:r w:rsidR="0071681A">
        <w:rPr>
          <w:rFonts w:cstheme="minorHAnsi"/>
          <w:sz w:val="24"/>
          <w:szCs w:val="24"/>
        </w:rPr>
        <w:t xml:space="preserve"> </w:t>
      </w:r>
      <w:r w:rsidRPr="009E7F4C">
        <w:rPr>
          <w:rFonts w:cstheme="minorHAnsi"/>
          <w:sz w:val="24"/>
          <w:szCs w:val="24"/>
        </w:rPr>
        <w:t xml:space="preserve">Does your sector rep’s last name </w:t>
      </w:r>
      <w:r w:rsidR="006557C9">
        <w:rPr>
          <w:rFonts w:cstheme="minorHAnsi"/>
          <w:sz w:val="24"/>
          <w:szCs w:val="24"/>
        </w:rPr>
        <w:t xml:space="preserve">actually </w:t>
      </w:r>
      <w:r w:rsidRPr="009E7F4C">
        <w:rPr>
          <w:rFonts w:cstheme="minorHAnsi"/>
          <w:sz w:val="24"/>
          <w:szCs w:val="24"/>
        </w:rPr>
        <w:t xml:space="preserve">end in </w:t>
      </w:r>
      <w:proofErr w:type="spellStart"/>
      <w:r w:rsidRPr="009E7F4C">
        <w:rPr>
          <w:rFonts w:cstheme="minorHAnsi"/>
          <w:sz w:val="24"/>
          <w:szCs w:val="24"/>
        </w:rPr>
        <w:t>Omm</w:t>
      </w:r>
      <w:proofErr w:type="spellEnd"/>
      <w:r w:rsidRPr="009E7F4C">
        <w:rPr>
          <w:rFonts w:cstheme="minorHAnsi"/>
          <w:sz w:val="24"/>
          <w:szCs w:val="24"/>
        </w:rPr>
        <w:t>?”</w:t>
      </w:r>
    </w:p>
    <w:p w:rsidR="00176DAF" w:rsidP="07008754" w:rsidRDefault="00FD0887" w14:paraId="61DEE16A" w14:textId="35C988DE">
      <w:pPr>
        <w:spacing w:after="0"/>
        <w:ind w:firstLine="360"/>
        <w:rPr>
          <w:rFonts w:cs="Calibri" w:cstheme="minorAscii"/>
          <w:sz w:val="24"/>
          <w:szCs w:val="24"/>
        </w:rPr>
      </w:pPr>
      <w:r w:rsidRPr="07008754" w:rsidR="07008754">
        <w:rPr>
          <w:rFonts w:cs="Calibri" w:cstheme="minorAscii"/>
          <w:sz w:val="24"/>
          <w:szCs w:val="24"/>
        </w:rPr>
        <w:t>Jager’s eyebrows shoot up. “You speak the truth? Yes</w:t>
      </w:r>
      <w:ins w:author="Gary Smailes" w:date="2024-03-16T13:19:56.83Z" w:id="1387800003">
        <w:r w:rsidRPr="07008754" w:rsidR="07008754">
          <w:rPr>
            <w:rFonts w:cs="Calibri" w:cstheme="minorAscii"/>
            <w:sz w:val="24"/>
            <w:szCs w:val="24"/>
          </w:rPr>
          <w:t>.</w:t>
        </w:r>
      </w:ins>
      <w:del w:author="Gary Smailes" w:date="2024-03-16T13:19:56.613Z" w:id="1990180774">
        <w:r w:rsidRPr="07008754" w:rsidDel="07008754">
          <w:rPr>
            <w:rFonts w:cs="Calibri" w:cstheme="minorAscii"/>
            <w:sz w:val="24"/>
            <w:szCs w:val="24"/>
          </w:rPr>
          <w:delText>!</w:delText>
        </w:r>
      </w:del>
      <w:r w:rsidRPr="07008754" w:rsidR="07008754">
        <w:rPr>
          <w:rFonts w:cs="Calibri" w:cstheme="minorAscii"/>
          <w:sz w:val="24"/>
          <w:szCs w:val="24"/>
        </w:rPr>
        <w:t xml:space="preserve"> Yes, go</w:t>
      </w:r>
      <w:ins w:author="Gary Smailes" w:date="2024-03-16T13:19:59.022Z" w:id="433400899">
        <w:r w:rsidRPr="07008754" w:rsidR="07008754">
          <w:rPr>
            <w:rFonts w:cs="Calibri" w:cstheme="minorAscii"/>
            <w:sz w:val="24"/>
            <w:szCs w:val="24"/>
          </w:rPr>
          <w:t>.</w:t>
        </w:r>
      </w:ins>
      <w:del w:author="Gary Smailes" w:date="2024-03-16T13:19:58.836Z" w:id="1093887131">
        <w:r w:rsidRPr="07008754" w:rsidDel="07008754">
          <w:rPr>
            <w:rFonts w:cs="Calibri" w:cstheme="minorAscii"/>
            <w:sz w:val="24"/>
            <w:szCs w:val="24"/>
          </w:rPr>
          <w:delText>!</w:delText>
        </w:r>
      </w:del>
      <w:r w:rsidRPr="07008754" w:rsidR="07008754">
        <w:rPr>
          <w:rFonts w:cs="Calibri" w:cstheme="minorAscii"/>
          <w:sz w:val="24"/>
          <w:szCs w:val="24"/>
        </w:rPr>
        <w:t xml:space="preserve"> Wait, how long?”</w:t>
      </w:r>
    </w:p>
    <w:p w:rsidR="00176DAF" w:rsidP="00176DAF" w:rsidRDefault="007F0EEA" w14:paraId="7F14B464" w14:textId="77777777">
      <w:pPr>
        <w:spacing w:after="0"/>
        <w:ind w:firstLine="360"/>
        <w:rPr>
          <w:rFonts w:cstheme="minorHAnsi"/>
          <w:sz w:val="24"/>
          <w:szCs w:val="24"/>
        </w:rPr>
      </w:pPr>
      <w:r w:rsidRPr="009E7F4C">
        <w:rPr>
          <w:rFonts w:cstheme="minorHAnsi"/>
          <w:sz w:val="24"/>
          <w:szCs w:val="24"/>
        </w:rPr>
        <w:t>“I’ll meet you in six hours.”</w:t>
      </w:r>
      <w:r w:rsidR="0071681A">
        <w:rPr>
          <w:rFonts w:cstheme="minorHAnsi"/>
          <w:sz w:val="24"/>
          <w:szCs w:val="24"/>
        </w:rPr>
        <w:t xml:space="preserve"> </w:t>
      </w:r>
      <w:r w:rsidRPr="009E7F4C">
        <w:rPr>
          <w:rFonts w:cstheme="minorHAnsi"/>
          <w:sz w:val="24"/>
          <w:szCs w:val="24"/>
        </w:rPr>
        <w:t>She blinks a couple of times.</w:t>
      </w:r>
      <w:r w:rsidR="0071681A">
        <w:rPr>
          <w:rFonts w:cstheme="minorHAnsi"/>
          <w:sz w:val="24"/>
          <w:szCs w:val="24"/>
        </w:rPr>
        <w:t xml:space="preserve"> </w:t>
      </w:r>
      <w:r w:rsidRPr="009E7F4C">
        <w:rPr>
          <w:rFonts w:cstheme="minorHAnsi"/>
          <w:sz w:val="24"/>
          <w:szCs w:val="24"/>
        </w:rPr>
        <w:t xml:space="preserve">“I just uploaded the coordinates into the </w:t>
      </w:r>
      <w:proofErr w:type="spellStart"/>
      <w:r w:rsidRPr="009E7F4C">
        <w:rPr>
          <w:rFonts w:cstheme="minorHAnsi"/>
          <w:sz w:val="24"/>
          <w:szCs w:val="24"/>
        </w:rPr>
        <w:t>bus’</w:t>
      </w:r>
      <w:proofErr w:type="spellEnd"/>
      <w:r w:rsidRPr="009E7F4C">
        <w:rPr>
          <w:rFonts w:cstheme="minorHAnsi"/>
          <w:sz w:val="24"/>
          <w:szCs w:val="24"/>
        </w:rPr>
        <w:t xml:space="preserve"> computer.</w:t>
      </w:r>
      <w:r w:rsidR="0071681A">
        <w:rPr>
          <w:rFonts w:cstheme="minorHAnsi"/>
          <w:sz w:val="24"/>
          <w:szCs w:val="24"/>
        </w:rPr>
        <w:t xml:space="preserve"> </w:t>
      </w:r>
      <w:r w:rsidRPr="009E7F4C">
        <w:rPr>
          <w:rFonts w:cstheme="minorHAnsi"/>
          <w:sz w:val="24"/>
          <w:szCs w:val="24"/>
        </w:rPr>
        <w:t>I need you to do something, though, while we’re gone.”</w:t>
      </w:r>
    </w:p>
    <w:p w:rsidR="00176DAF" w:rsidP="00176DAF" w:rsidRDefault="007F0EEA" w14:paraId="79548214" w14:textId="77777777">
      <w:pPr>
        <w:spacing w:after="0"/>
        <w:ind w:firstLine="360"/>
        <w:rPr>
          <w:rFonts w:cstheme="minorHAnsi"/>
          <w:sz w:val="24"/>
          <w:szCs w:val="24"/>
        </w:rPr>
      </w:pPr>
      <w:r w:rsidRPr="009E7F4C">
        <w:rPr>
          <w:rFonts w:cstheme="minorHAnsi"/>
          <w:sz w:val="24"/>
          <w:szCs w:val="24"/>
        </w:rPr>
        <w:t>“Wait, who is we?”</w:t>
      </w:r>
    </w:p>
    <w:p w:rsidR="00176DAF" w:rsidP="07008754" w:rsidRDefault="007F0EEA" w14:paraId="47BA874B" w14:textId="0D631380">
      <w:pPr>
        <w:spacing w:after="0"/>
        <w:ind w:firstLine="360"/>
        <w:rPr>
          <w:ins w:author="Gary Smailes" w:date="2024-03-16T13:20:22.599Z" w:id="1494259313"/>
          <w:rFonts w:cs="Calibri" w:cstheme="minorAscii"/>
          <w:sz w:val="24"/>
          <w:szCs w:val="24"/>
        </w:rPr>
      </w:pPr>
      <w:r w:rsidRPr="07008754" w:rsidR="07008754">
        <w:rPr>
          <w:rFonts w:cs="Calibri" w:cstheme="minorAscii"/>
          <w:sz w:val="24"/>
          <w:szCs w:val="24"/>
        </w:rPr>
        <w:t>She grips my hand even tighter.</w:t>
      </w:r>
      <w:r w:rsidRPr="07008754" w:rsidR="07008754">
        <w:rPr>
          <w:rFonts w:cs="Calibri" w:cstheme="minorAscii"/>
          <w:sz w:val="24"/>
          <w:szCs w:val="24"/>
        </w:rPr>
        <w:t xml:space="preserve"> </w:t>
      </w:r>
      <w:r w:rsidRPr="07008754" w:rsidR="07008754">
        <w:rPr>
          <w:rFonts w:cs="Calibri" w:cstheme="minorAscii"/>
          <w:sz w:val="24"/>
          <w:szCs w:val="24"/>
        </w:rPr>
        <w:t xml:space="preserve">I get the feeling that </w:t>
      </w:r>
      <w:r w:rsidRPr="07008754" w:rsidR="07008754">
        <w:rPr>
          <w:rFonts w:cs="Calibri" w:cstheme="minorAscii"/>
          <w:sz w:val="24"/>
          <w:szCs w:val="24"/>
        </w:rPr>
        <w:t>she’ll</w:t>
      </w:r>
      <w:r w:rsidRPr="07008754" w:rsidR="07008754">
        <w:rPr>
          <w:rFonts w:cs="Calibri" w:cstheme="minorAscii"/>
          <w:sz w:val="24"/>
          <w:szCs w:val="24"/>
        </w:rPr>
        <w:t xml:space="preserve"> kill people to keep me off the bus.</w:t>
      </w:r>
      <w:r w:rsidRPr="07008754" w:rsidR="07008754">
        <w:rPr>
          <w:rFonts w:cs="Calibri" w:cstheme="minorAscii"/>
          <w:sz w:val="24"/>
          <w:szCs w:val="24"/>
        </w:rPr>
        <w:t xml:space="preserve"> </w:t>
      </w:r>
      <w:r w:rsidRPr="07008754" w:rsidR="07008754">
        <w:rPr>
          <w:rFonts w:cs="Calibri" w:cstheme="minorAscii"/>
          <w:sz w:val="24"/>
          <w:szCs w:val="24"/>
        </w:rPr>
        <w:t xml:space="preserve">Which I </w:t>
      </w:r>
      <w:r w:rsidRPr="07008754" w:rsidR="07008754">
        <w:rPr>
          <w:rFonts w:cs="Calibri" w:cstheme="minorAscii"/>
          <w:sz w:val="24"/>
          <w:szCs w:val="24"/>
        </w:rPr>
        <w:t>won’t</w:t>
      </w:r>
      <w:r w:rsidRPr="07008754" w:rsidR="07008754">
        <w:rPr>
          <w:rFonts w:cs="Calibri" w:cstheme="minorAscii"/>
          <w:sz w:val="24"/>
          <w:szCs w:val="24"/>
        </w:rPr>
        <w:t xml:space="preserve"> lie, makes me feel happy and sick to my stomach at the same time.</w:t>
      </w:r>
      <w:r w:rsidRPr="07008754" w:rsidR="07008754">
        <w:rPr>
          <w:rFonts w:cs="Calibri" w:cstheme="minorAscii"/>
          <w:sz w:val="24"/>
          <w:szCs w:val="24"/>
        </w:rPr>
        <w:t xml:space="preserve"> </w:t>
      </w:r>
      <w:r w:rsidRPr="07008754" w:rsidR="07008754">
        <w:rPr>
          <w:rFonts w:cs="Calibri" w:cstheme="minorAscii"/>
          <w:sz w:val="24"/>
          <w:szCs w:val="24"/>
        </w:rPr>
        <w:t xml:space="preserve">Happy because </w:t>
      </w:r>
      <w:r w:rsidRPr="07008754" w:rsidR="07008754">
        <w:rPr>
          <w:rFonts w:cs="Calibri" w:cstheme="minorAscii"/>
          <w:sz w:val="24"/>
          <w:szCs w:val="24"/>
        </w:rPr>
        <w:t>I’ll</w:t>
      </w:r>
      <w:r w:rsidRPr="07008754" w:rsidR="07008754">
        <w:rPr>
          <w:rFonts w:cs="Calibri" w:cstheme="minorAscii"/>
          <w:sz w:val="24"/>
          <w:szCs w:val="24"/>
        </w:rPr>
        <w:t xml:space="preserve"> be safer with my wife.</w:t>
      </w:r>
      <w:r w:rsidRPr="07008754" w:rsidR="07008754">
        <w:rPr>
          <w:rFonts w:cs="Calibri" w:cstheme="minorAscii"/>
          <w:sz w:val="24"/>
          <w:szCs w:val="24"/>
        </w:rPr>
        <w:t xml:space="preserve"> </w:t>
      </w:r>
      <w:r w:rsidRPr="07008754" w:rsidR="07008754">
        <w:rPr>
          <w:rFonts w:cs="Calibri" w:cstheme="minorAscii"/>
          <w:sz w:val="24"/>
          <w:szCs w:val="24"/>
        </w:rPr>
        <w:t xml:space="preserve">Sick because my entire team is in one place at the same time, sailing into a battle where the other side </w:t>
      </w:r>
      <w:r w:rsidRPr="07008754" w:rsidR="07008754">
        <w:rPr>
          <w:rFonts w:cs="Calibri" w:cstheme="minorAscii"/>
          <w:sz w:val="24"/>
          <w:szCs w:val="24"/>
        </w:rPr>
        <w:t>almost certainly</w:t>
      </w:r>
      <w:r w:rsidRPr="07008754" w:rsidR="07008754">
        <w:rPr>
          <w:rFonts w:cs="Calibri" w:cstheme="minorAscii"/>
          <w:sz w:val="24"/>
          <w:szCs w:val="24"/>
        </w:rPr>
        <w:t xml:space="preserve"> knows </w:t>
      </w:r>
      <w:r w:rsidRPr="07008754" w:rsidR="07008754">
        <w:rPr>
          <w:rFonts w:cs="Calibri" w:cstheme="minorAscii"/>
          <w:sz w:val="24"/>
          <w:szCs w:val="24"/>
        </w:rPr>
        <w:t>they’re</w:t>
      </w:r>
      <w:r w:rsidRPr="07008754" w:rsidR="07008754">
        <w:rPr>
          <w:rFonts w:cs="Calibri" w:cstheme="minorAscii"/>
          <w:sz w:val="24"/>
          <w:szCs w:val="24"/>
        </w:rPr>
        <w:t xml:space="preserve"> coming.</w:t>
      </w:r>
      <w:r w:rsidRPr="07008754" w:rsidR="07008754">
        <w:rPr>
          <w:rFonts w:cs="Calibri" w:cstheme="minorAscii"/>
          <w:sz w:val="24"/>
          <w:szCs w:val="24"/>
        </w:rPr>
        <w:t xml:space="preserve"> </w:t>
      </w:r>
    </w:p>
    <w:p w:rsidR="00176DAF" w:rsidP="07008754" w:rsidRDefault="007F0EEA" w14:paraId="750E230F" w14:textId="6743D3C8">
      <w:pPr>
        <w:spacing w:after="0"/>
        <w:ind w:firstLine="360"/>
        <w:rPr>
          <w:rFonts w:cs="Calibri" w:cstheme="minorAscii"/>
          <w:sz w:val="24"/>
          <w:szCs w:val="24"/>
        </w:rPr>
      </w:pPr>
      <w:r w:rsidRPr="07008754" w:rsidR="07008754">
        <w:rPr>
          <w:rFonts w:cs="Calibri" w:cstheme="minorAscii"/>
          <w:sz w:val="24"/>
          <w:szCs w:val="24"/>
        </w:rPr>
        <w:t>“I need him,” Laura says.</w:t>
      </w:r>
      <w:r w:rsidRPr="07008754" w:rsidR="07008754">
        <w:rPr>
          <w:rFonts w:cs="Calibri" w:cstheme="minorAscii"/>
          <w:sz w:val="24"/>
          <w:szCs w:val="24"/>
        </w:rPr>
        <w:t xml:space="preserve"> </w:t>
      </w:r>
      <w:r w:rsidRPr="07008754" w:rsidR="07008754">
        <w:rPr>
          <w:rFonts w:cs="Calibri" w:cstheme="minorAscii"/>
          <w:sz w:val="24"/>
          <w:szCs w:val="24"/>
        </w:rPr>
        <w:t>“He’s going to help me make the deal with Holden.”</w:t>
      </w:r>
    </w:p>
    <w:p w:rsidR="00176DAF" w:rsidP="07008754" w:rsidRDefault="007F0EEA" w14:paraId="27565DDD" w14:textId="56FB297B">
      <w:pPr>
        <w:spacing w:after="0"/>
        <w:ind w:firstLine="360"/>
        <w:rPr>
          <w:rFonts w:cs="Calibri" w:cstheme="minorAscii"/>
          <w:sz w:val="24"/>
          <w:szCs w:val="24"/>
        </w:rPr>
      </w:pPr>
      <w:r w:rsidRPr="07008754" w:rsidR="07008754">
        <w:rPr>
          <w:rFonts w:cs="Calibri" w:cstheme="minorAscii"/>
          <w:sz w:val="24"/>
          <w:szCs w:val="24"/>
        </w:rPr>
        <w:t>I’ve</w:t>
      </w:r>
      <w:r w:rsidRPr="07008754" w:rsidR="07008754">
        <w:rPr>
          <w:rFonts w:cs="Calibri" w:cstheme="minorAscii"/>
          <w:sz w:val="24"/>
          <w:szCs w:val="24"/>
        </w:rPr>
        <w:t xml:space="preserve"> never met Holden </w:t>
      </w:r>
      <w:r w:rsidRPr="07008754" w:rsidR="07008754">
        <w:rPr>
          <w:rFonts w:cs="Calibri" w:cstheme="minorAscii"/>
          <w:sz w:val="24"/>
          <w:szCs w:val="24"/>
        </w:rPr>
        <w:t>Omm</w:t>
      </w:r>
      <w:r w:rsidRPr="07008754" w:rsidR="07008754">
        <w:rPr>
          <w:rFonts w:cs="Calibri" w:cstheme="minorAscii"/>
          <w:sz w:val="24"/>
          <w:szCs w:val="24"/>
        </w:rPr>
        <w:t xml:space="preserve"> and have no idea what he even looks like. “He’s a big </w:t>
      </w:r>
      <w:r w:rsidRPr="07008754" w:rsidR="07008754">
        <w:rPr>
          <w:rFonts w:cs="Calibri" w:cstheme="minorAscii"/>
          <w:sz w:val="24"/>
          <w:szCs w:val="24"/>
        </w:rPr>
        <w:t>spaceball</w:t>
      </w:r>
      <w:r w:rsidRPr="07008754" w:rsidR="07008754">
        <w:rPr>
          <w:rFonts w:cs="Calibri" w:cstheme="minorAscii"/>
          <w:sz w:val="24"/>
          <w:szCs w:val="24"/>
        </w:rPr>
        <w:t xml:space="preserve"> fan,” I say with a shrug. “I’m pretty sure that front-row tickets to the </w:t>
      </w:r>
      <w:ins w:author="Gary Smailes" w:date="2024-03-16T13:20:36.805Z" w:id="116337472">
        <w:r w:rsidRPr="07008754" w:rsidR="07008754">
          <w:rPr>
            <w:rFonts w:cs="Calibri" w:cstheme="minorAscii"/>
            <w:sz w:val="24"/>
            <w:szCs w:val="24"/>
          </w:rPr>
          <w:t>c</w:t>
        </w:r>
      </w:ins>
      <w:del w:author="Gary Smailes" w:date="2024-03-16T13:20:36.424Z" w:id="1641609232">
        <w:r w:rsidRPr="07008754" w:rsidDel="07008754">
          <w:rPr>
            <w:rFonts w:cs="Calibri" w:cstheme="minorAscii"/>
            <w:sz w:val="24"/>
            <w:szCs w:val="24"/>
          </w:rPr>
          <w:delText>C</w:delText>
        </w:r>
      </w:del>
      <w:r w:rsidRPr="07008754" w:rsidR="07008754">
        <w:rPr>
          <w:rFonts w:cs="Calibri" w:cstheme="minorAscii"/>
          <w:sz w:val="24"/>
          <w:szCs w:val="24"/>
        </w:rPr>
        <w:t xml:space="preserve">up game are going to be part of this arrangement.” I think </w:t>
      </w:r>
      <w:r w:rsidRPr="07008754" w:rsidR="07008754">
        <w:rPr>
          <w:rFonts w:cs="Calibri" w:cstheme="minorAscii"/>
          <w:sz w:val="24"/>
          <w:szCs w:val="24"/>
        </w:rPr>
        <w:t>I’m</w:t>
      </w:r>
      <w:r w:rsidRPr="07008754" w:rsidR="07008754">
        <w:rPr>
          <w:rFonts w:cs="Calibri" w:cstheme="minorAscii"/>
          <w:sz w:val="24"/>
          <w:szCs w:val="24"/>
        </w:rPr>
        <w:t xml:space="preserve"> telling the truth, given what Laura has told me about the importance of making the Cup game. </w:t>
      </w:r>
      <w:r w:rsidRPr="07008754" w:rsidR="07008754">
        <w:rPr>
          <w:rFonts w:cs="Calibri" w:cstheme="minorAscii"/>
          <w:sz w:val="24"/>
          <w:szCs w:val="24"/>
        </w:rPr>
        <w:t>I’m</w:t>
      </w:r>
      <w:r w:rsidRPr="07008754" w:rsidR="07008754">
        <w:rPr>
          <w:rFonts w:cs="Calibri" w:cstheme="minorAscii"/>
          <w:sz w:val="24"/>
          <w:szCs w:val="24"/>
        </w:rPr>
        <w:t xml:space="preserve"> guessing Holden, and if not Holden, then his boss, are going to a big part of the game. So, </w:t>
      </w:r>
      <w:r w:rsidRPr="07008754" w:rsidR="07008754">
        <w:rPr>
          <w:rFonts w:cs="Calibri" w:cstheme="minorAscii"/>
          <w:sz w:val="24"/>
          <w:szCs w:val="24"/>
        </w:rPr>
        <w:t>yeah</w:t>
      </w:r>
      <w:r w:rsidRPr="07008754" w:rsidR="07008754">
        <w:rPr>
          <w:rFonts w:cs="Calibri" w:cstheme="minorAscii"/>
          <w:sz w:val="24"/>
          <w:szCs w:val="24"/>
        </w:rPr>
        <w:t>, front-row seats.</w:t>
      </w:r>
    </w:p>
    <w:p w:rsidR="00176DAF" w:rsidP="00176DAF" w:rsidRDefault="007F0EEA" w14:paraId="53077D16" w14:textId="77777777">
      <w:pPr>
        <w:spacing w:after="0"/>
        <w:ind w:firstLine="360"/>
        <w:rPr>
          <w:rFonts w:cstheme="minorHAnsi"/>
          <w:sz w:val="24"/>
          <w:szCs w:val="24"/>
        </w:rPr>
      </w:pPr>
      <w:r w:rsidRPr="009E7F4C">
        <w:rPr>
          <w:rFonts w:cstheme="minorHAnsi"/>
          <w:sz w:val="24"/>
          <w:szCs w:val="24"/>
        </w:rPr>
        <w:t>Jager squints at me.</w:t>
      </w:r>
      <w:r w:rsidR="0071681A">
        <w:rPr>
          <w:rFonts w:cstheme="minorHAnsi"/>
          <w:sz w:val="24"/>
          <w:szCs w:val="24"/>
        </w:rPr>
        <w:t xml:space="preserve"> </w:t>
      </w:r>
      <w:r w:rsidRPr="009E7F4C">
        <w:rPr>
          <w:rFonts w:cstheme="minorHAnsi"/>
          <w:sz w:val="24"/>
          <w:szCs w:val="24"/>
        </w:rPr>
        <w:t>I nearly pull a Hawgs and clench my butt cheeks together.</w:t>
      </w:r>
      <w:r w:rsidR="0071681A">
        <w:rPr>
          <w:rFonts w:cstheme="minorHAnsi"/>
          <w:sz w:val="24"/>
          <w:szCs w:val="24"/>
        </w:rPr>
        <w:t xml:space="preserve"> </w:t>
      </w:r>
      <w:r w:rsidRPr="009E7F4C">
        <w:rPr>
          <w:rFonts w:cstheme="minorHAnsi"/>
          <w:sz w:val="24"/>
          <w:szCs w:val="24"/>
        </w:rPr>
        <w:t>Then he squints at Laura.</w:t>
      </w:r>
      <w:r w:rsidR="0071681A">
        <w:rPr>
          <w:rFonts w:cstheme="minorHAnsi"/>
          <w:sz w:val="24"/>
          <w:szCs w:val="24"/>
        </w:rPr>
        <w:t xml:space="preserve"> </w:t>
      </w: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But you are not standing with your clan.”</w:t>
      </w:r>
    </w:p>
    <w:p w:rsidR="00176DAF" w:rsidP="00176DAF" w:rsidRDefault="007F0EEA" w14:paraId="5008BAAE" w14:textId="1C50E174">
      <w:pPr>
        <w:spacing w:after="0"/>
        <w:ind w:firstLine="360"/>
        <w:rPr>
          <w:rFonts w:cstheme="minorHAnsi"/>
          <w:sz w:val="24"/>
          <w:szCs w:val="24"/>
        </w:rPr>
      </w:pPr>
      <w:r w:rsidRPr="009E7F4C">
        <w:rPr>
          <w:rFonts w:cstheme="minorHAnsi"/>
          <w:sz w:val="24"/>
          <w:szCs w:val="24"/>
        </w:rPr>
        <w:t>“Bullshit,” Laura says.</w:t>
      </w:r>
      <w:r w:rsidR="0071681A">
        <w:rPr>
          <w:rFonts w:cstheme="minorHAnsi"/>
          <w:sz w:val="24"/>
          <w:szCs w:val="24"/>
        </w:rPr>
        <w:t xml:space="preserve"> </w:t>
      </w:r>
      <w:r w:rsidRPr="009E7F4C">
        <w:rPr>
          <w:rFonts w:cstheme="minorHAnsi"/>
          <w:sz w:val="24"/>
          <w:szCs w:val="24"/>
        </w:rPr>
        <w:t>“We’re standing with them</w:t>
      </w:r>
      <w:r w:rsidR="00FD0887">
        <w:rPr>
          <w:rFonts w:cstheme="minorHAnsi"/>
          <w:sz w:val="24"/>
          <w:szCs w:val="24"/>
        </w:rPr>
        <w:t>;</w:t>
      </w:r>
      <w:r w:rsidRPr="009E7F4C">
        <w:rPr>
          <w:rFonts w:cstheme="minorHAnsi"/>
          <w:sz w:val="24"/>
          <w:szCs w:val="24"/>
        </w:rPr>
        <w:t xml:space="preserve"> we’re just going to get some bigger guns.</w:t>
      </w:r>
      <w:r w:rsidR="0071681A">
        <w:rPr>
          <w:rFonts w:cstheme="minorHAnsi"/>
          <w:sz w:val="24"/>
          <w:szCs w:val="24"/>
        </w:rPr>
        <w:t xml:space="preserve"> </w:t>
      </w:r>
      <w:r w:rsidRPr="009E7F4C">
        <w:rPr>
          <w:rFonts w:cstheme="minorHAnsi"/>
          <w:sz w:val="24"/>
          <w:szCs w:val="24"/>
        </w:rPr>
        <w:t>Wait, you were just going to run right into the Scorpion Lady’s territory on the team bus?”</w:t>
      </w:r>
    </w:p>
    <w:p w:rsidR="00176DAF" w:rsidP="00176DAF" w:rsidRDefault="007F0EEA" w14:paraId="4F6CF1CC" w14:textId="65E5D024">
      <w:pPr>
        <w:spacing w:after="0"/>
        <w:ind w:firstLine="360"/>
        <w:rPr>
          <w:rFonts w:cstheme="minorHAnsi"/>
          <w:sz w:val="24"/>
          <w:szCs w:val="24"/>
        </w:rPr>
      </w:pPr>
      <w:r w:rsidRPr="009E7F4C">
        <w:rPr>
          <w:rFonts w:cstheme="minorHAnsi"/>
          <w:sz w:val="24"/>
          <w:szCs w:val="24"/>
        </w:rPr>
        <w:lastRenderedPageBreak/>
        <w:t>“It is done this way.</w:t>
      </w:r>
      <w:r w:rsidR="0071681A">
        <w:rPr>
          <w:rFonts w:cstheme="minorHAnsi"/>
          <w:sz w:val="24"/>
          <w:szCs w:val="24"/>
        </w:rPr>
        <w:t xml:space="preserve"> </w:t>
      </w:r>
      <w:r w:rsidRPr="009E7F4C">
        <w:rPr>
          <w:rFonts w:cstheme="minorHAnsi"/>
          <w:sz w:val="24"/>
          <w:szCs w:val="24"/>
        </w:rPr>
        <w:t>If a clan cannot protect its children, then that clan will not survive.”</w:t>
      </w:r>
    </w:p>
    <w:p w:rsidR="00176DAF" w:rsidP="00176DAF" w:rsidRDefault="007F0EEA" w14:paraId="059A1097" w14:textId="77777777">
      <w:pPr>
        <w:spacing w:after="0"/>
        <w:ind w:firstLine="360"/>
        <w:rPr>
          <w:rFonts w:cstheme="minorHAnsi"/>
          <w:sz w:val="24"/>
          <w:szCs w:val="24"/>
        </w:rPr>
      </w:pPr>
      <w:r w:rsidRPr="009E7F4C">
        <w:rPr>
          <w:rFonts w:cstheme="minorHAnsi"/>
          <w:sz w:val="24"/>
          <w:szCs w:val="24"/>
        </w:rPr>
        <w:t>“Jesus.</w:t>
      </w:r>
      <w:r w:rsidR="0071681A">
        <w:rPr>
          <w:rFonts w:cstheme="minorHAnsi"/>
          <w:sz w:val="24"/>
          <w:szCs w:val="24"/>
        </w:rPr>
        <w:t xml:space="preserve"> </w:t>
      </w:r>
      <w:r w:rsidRPr="009E7F4C">
        <w:rPr>
          <w:rFonts w:cstheme="minorHAnsi"/>
          <w:sz w:val="24"/>
          <w:szCs w:val="24"/>
        </w:rPr>
        <w:t>That answers my question about how you got your place in pirate hierarchy.</w:t>
      </w:r>
      <w:r w:rsidR="0071681A">
        <w:rPr>
          <w:rFonts w:cstheme="minorHAnsi"/>
          <w:sz w:val="24"/>
          <w:szCs w:val="24"/>
        </w:rPr>
        <w:t xml:space="preserve"> </w:t>
      </w:r>
      <w:r w:rsidRPr="009E7F4C">
        <w:rPr>
          <w:rFonts w:cstheme="minorHAnsi"/>
          <w:sz w:val="24"/>
          <w:szCs w:val="24"/>
        </w:rPr>
        <w:t>Jint!</w:t>
      </w:r>
      <w:r w:rsidR="0071681A">
        <w:rPr>
          <w:rFonts w:cstheme="minorHAnsi"/>
          <w:sz w:val="24"/>
          <w:szCs w:val="24"/>
        </w:rPr>
        <w:t xml:space="preserve"> </w:t>
      </w:r>
      <w:r w:rsidRPr="009E7F4C">
        <w:rPr>
          <w:rFonts w:cstheme="minorHAnsi"/>
          <w:sz w:val="24"/>
          <w:szCs w:val="24"/>
        </w:rPr>
        <w:t>Kissy!”</w:t>
      </w:r>
      <w:r w:rsidR="0071681A">
        <w:rPr>
          <w:rFonts w:cstheme="minorHAnsi"/>
          <w:sz w:val="24"/>
          <w:szCs w:val="24"/>
        </w:rPr>
        <w:t xml:space="preserve"> </w:t>
      </w:r>
      <w:r w:rsidRPr="009E7F4C">
        <w:rPr>
          <w:rFonts w:cstheme="minorHAnsi"/>
          <w:sz w:val="24"/>
          <w:szCs w:val="24"/>
        </w:rPr>
        <w:t>When they come into view, Laura asks, “Jint, do you have an IIDS node?”</w:t>
      </w:r>
    </w:p>
    <w:p w:rsidR="00176DAF" w:rsidP="00176DAF" w:rsidRDefault="007F0EEA" w14:paraId="4A4D159E" w14:textId="77777777">
      <w:pPr>
        <w:spacing w:after="0"/>
        <w:ind w:firstLine="360"/>
        <w:rPr>
          <w:rFonts w:cstheme="minorHAnsi"/>
          <w:sz w:val="24"/>
          <w:szCs w:val="24"/>
        </w:rPr>
      </w:pPr>
      <w:r w:rsidRPr="009E7F4C">
        <w:rPr>
          <w:rFonts w:cstheme="minorHAnsi"/>
          <w:sz w:val="24"/>
          <w:szCs w:val="24"/>
        </w:rPr>
        <w:t>“Yes, of course.”</w:t>
      </w:r>
    </w:p>
    <w:p w:rsidR="00176DAF" w:rsidP="00176DAF" w:rsidRDefault="007F0EEA" w14:paraId="4ED5C48A" w14:textId="77777777">
      <w:pPr>
        <w:spacing w:after="0"/>
        <w:ind w:firstLine="360"/>
        <w:rPr>
          <w:rFonts w:cstheme="minorHAnsi"/>
          <w:sz w:val="24"/>
          <w:szCs w:val="24"/>
        </w:rPr>
      </w:pP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Kissy, once the bus reaches the coordinates in the nav link, take the node and go on ahead to scout for Dexter.</w:t>
      </w:r>
      <w:r w:rsidR="0071681A">
        <w:rPr>
          <w:rFonts w:cstheme="minorHAnsi"/>
          <w:sz w:val="24"/>
          <w:szCs w:val="24"/>
        </w:rPr>
        <w:t xml:space="preserve"> </w:t>
      </w:r>
      <w:r w:rsidRPr="009E7F4C">
        <w:rPr>
          <w:rFonts w:cstheme="minorHAnsi"/>
          <w:sz w:val="24"/>
          <w:szCs w:val="24"/>
        </w:rPr>
        <w:t>Hang tight once you find him and provide onsite intel so we’re not flying in blind.”</w:t>
      </w:r>
    </w:p>
    <w:p w:rsidR="00176DAF" w:rsidP="00176DAF" w:rsidRDefault="007F0EEA" w14:paraId="653422C6" w14:textId="77777777">
      <w:pPr>
        <w:spacing w:after="0"/>
        <w:ind w:firstLine="360"/>
        <w:rPr>
          <w:rFonts w:cstheme="minorHAnsi"/>
          <w:sz w:val="24"/>
          <w:szCs w:val="24"/>
        </w:rPr>
      </w:pPr>
      <w:r w:rsidRPr="009E7F4C">
        <w:rPr>
          <w:rFonts w:cstheme="minorHAnsi"/>
          <w:sz w:val="24"/>
          <w:szCs w:val="24"/>
        </w:rPr>
        <w:t>“I can do that,” Kissy nods.</w:t>
      </w:r>
    </w:p>
    <w:p w:rsidR="00176DAF" w:rsidP="00176DAF" w:rsidRDefault="007F0EEA" w14:paraId="1AC515D8" w14:textId="77777777">
      <w:pPr>
        <w:spacing w:after="0"/>
        <w:ind w:firstLine="360"/>
        <w:rPr>
          <w:rFonts w:cstheme="minorHAnsi"/>
          <w:sz w:val="24"/>
          <w:szCs w:val="24"/>
        </w:rPr>
      </w:pPr>
      <w:r w:rsidRPr="009E7F4C">
        <w:rPr>
          <w:rFonts w:cstheme="minorHAnsi"/>
          <w:sz w:val="24"/>
          <w:szCs w:val="24"/>
        </w:rPr>
        <w:t>“Are you serious?” Jint asks.</w:t>
      </w:r>
      <w:r w:rsidR="0071681A">
        <w:rPr>
          <w:rFonts w:cstheme="minorHAnsi"/>
          <w:sz w:val="24"/>
          <w:szCs w:val="24"/>
        </w:rPr>
        <w:t xml:space="preserve"> </w:t>
      </w:r>
      <w:r w:rsidRPr="009E7F4C">
        <w:rPr>
          <w:rFonts w:cstheme="minorHAnsi"/>
          <w:sz w:val="24"/>
          <w:szCs w:val="24"/>
        </w:rPr>
        <w:t>“The sex robot?</w:t>
      </w:r>
      <w:r w:rsidR="0071681A">
        <w:rPr>
          <w:rFonts w:cstheme="minorHAnsi"/>
          <w:sz w:val="24"/>
          <w:szCs w:val="24"/>
        </w:rPr>
        <w:t xml:space="preserve"> </w:t>
      </w:r>
      <w:r w:rsidRPr="009E7F4C">
        <w:rPr>
          <w:rFonts w:cstheme="minorHAnsi"/>
          <w:sz w:val="24"/>
          <w:szCs w:val="24"/>
        </w:rPr>
        <w:t>No offense, Kissy.”</w:t>
      </w:r>
    </w:p>
    <w:p w:rsidR="00176DAF" w:rsidP="00176DAF" w:rsidRDefault="007F0EEA" w14:paraId="5D432957" w14:textId="77777777">
      <w:pPr>
        <w:spacing w:after="0"/>
        <w:ind w:firstLine="360"/>
        <w:rPr>
          <w:rFonts w:cstheme="minorHAnsi"/>
          <w:sz w:val="24"/>
          <w:szCs w:val="24"/>
        </w:rPr>
      </w:pPr>
      <w:r w:rsidRPr="009E7F4C">
        <w:rPr>
          <w:rFonts w:cstheme="minorHAnsi"/>
          <w:sz w:val="24"/>
          <w:szCs w:val="24"/>
        </w:rPr>
        <w:t>“None taken,” Kissy replies.</w:t>
      </w:r>
      <w:r w:rsidR="0071681A">
        <w:rPr>
          <w:rFonts w:cstheme="minorHAnsi"/>
          <w:sz w:val="24"/>
          <w:szCs w:val="24"/>
        </w:rPr>
        <w:t xml:space="preserve"> </w:t>
      </w:r>
      <w:r w:rsidRPr="009E7F4C">
        <w:rPr>
          <w:rFonts w:cstheme="minorHAnsi"/>
          <w:sz w:val="24"/>
          <w:szCs w:val="24"/>
        </w:rPr>
        <w:t>“You wouldn’t know.</w:t>
      </w:r>
      <w:r w:rsidR="0071681A">
        <w:rPr>
          <w:rFonts w:cstheme="minorHAnsi"/>
          <w:sz w:val="24"/>
          <w:szCs w:val="24"/>
        </w:rPr>
        <w:t xml:space="preserve"> </w:t>
      </w:r>
      <w:r w:rsidRPr="009E7F4C">
        <w:rPr>
          <w:rFonts w:cstheme="minorHAnsi"/>
          <w:sz w:val="24"/>
          <w:szCs w:val="24"/>
        </w:rPr>
        <w:t>My armor has some neat tricks beyond looking sexy on the field.”</w:t>
      </w:r>
    </w:p>
    <w:p w:rsidR="00176DAF" w:rsidP="00176DAF" w:rsidRDefault="007F0EEA" w14:paraId="3428AD34" w14:textId="77777777">
      <w:pPr>
        <w:spacing w:after="0"/>
        <w:ind w:firstLine="360"/>
        <w:rPr>
          <w:rFonts w:cstheme="minorHAnsi"/>
          <w:sz w:val="24"/>
          <w:szCs w:val="24"/>
        </w:rPr>
      </w:pPr>
      <w:r w:rsidRPr="009E7F4C">
        <w:rPr>
          <w:rFonts w:cstheme="minorHAnsi"/>
          <w:sz w:val="24"/>
          <w:szCs w:val="24"/>
        </w:rPr>
        <w:t>“But you’re not wearing your armor.”</w:t>
      </w:r>
    </w:p>
    <w:p w:rsidR="00176DAF" w:rsidP="07008754" w:rsidRDefault="007F0EEA" w14:paraId="258CC704" w14:textId="7E511249">
      <w:pPr>
        <w:spacing w:after="0"/>
        <w:ind w:firstLine="360"/>
        <w:rPr>
          <w:ins w:author="Gary Smailes" w:date="2024-03-16T13:21:27.756Z" w:id="554358079"/>
          <w:rFonts w:cs="Calibri" w:cstheme="minorAscii"/>
          <w:sz w:val="24"/>
          <w:szCs w:val="24"/>
        </w:rPr>
      </w:pPr>
      <w:r w:rsidRPr="07008754" w:rsidR="07008754">
        <w:rPr>
          <w:rFonts w:cs="Calibri" w:cstheme="minorAscii"/>
          <w:sz w:val="24"/>
          <w:szCs w:val="24"/>
        </w:rPr>
        <w:t xml:space="preserve">Kissy’s clothes ripple and disappear as her body changes jet black, her eyes turn </w:t>
      </w:r>
      <w:r w:rsidRPr="07008754" w:rsidR="07008754">
        <w:rPr>
          <w:rFonts w:cs="Calibri" w:cstheme="minorAscii"/>
          <w:sz w:val="24"/>
          <w:szCs w:val="24"/>
        </w:rPr>
        <w:t>red</w:t>
      </w:r>
      <w:r w:rsidRPr="07008754" w:rsidR="07008754">
        <w:rPr>
          <w:rFonts w:cs="Calibri" w:cstheme="minorAscii"/>
          <w:sz w:val="24"/>
          <w:szCs w:val="24"/>
        </w:rPr>
        <w:t xml:space="preserve"> and she gets </w:t>
      </w:r>
      <w:r w:rsidRPr="07008754" w:rsidR="07008754">
        <w:rPr>
          <w:rFonts w:cs="Calibri" w:cstheme="minorAscii"/>
          <w:sz w:val="24"/>
          <w:szCs w:val="24"/>
        </w:rPr>
        <w:t>a meter</w:t>
      </w:r>
      <w:r w:rsidRPr="07008754" w:rsidR="07008754">
        <w:rPr>
          <w:rFonts w:cs="Calibri" w:cstheme="minorAscii"/>
          <w:sz w:val="24"/>
          <w:szCs w:val="24"/>
        </w:rPr>
        <w:t xml:space="preserve"> taller.</w:t>
      </w:r>
      <w:r w:rsidRPr="07008754" w:rsidR="07008754">
        <w:rPr>
          <w:rFonts w:cs="Calibri" w:cstheme="minorAscii"/>
          <w:sz w:val="24"/>
          <w:szCs w:val="24"/>
        </w:rPr>
        <w:t xml:space="preserve"> </w:t>
      </w:r>
      <w:r w:rsidRPr="07008754" w:rsidR="07008754">
        <w:rPr>
          <w:rFonts w:cs="Calibri" w:cstheme="minorAscii"/>
          <w:sz w:val="24"/>
          <w:szCs w:val="24"/>
        </w:rPr>
        <w:t>The vents in her back turn the airlock sooty orange and those white flame tattoos flicker up over her limbs.</w:t>
      </w:r>
      <w:r w:rsidRPr="07008754" w:rsidR="07008754">
        <w:rPr>
          <w:rFonts w:cs="Calibri" w:cstheme="minorAscii"/>
          <w:sz w:val="24"/>
          <w:szCs w:val="24"/>
        </w:rPr>
        <w:t xml:space="preserve"> </w:t>
      </w:r>
      <w:r w:rsidRPr="07008754" w:rsidR="07008754">
        <w:rPr>
          <w:rFonts w:cs="Calibri" w:cstheme="minorAscii"/>
          <w:sz w:val="24"/>
          <w:szCs w:val="24"/>
        </w:rPr>
        <w:t>I’ve</w:t>
      </w:r>
      <w:r w:rsidRPr="07008754" w:rsidR="07008754">
        <w:rPr>
          <w:rFonts w:cs="Calibri" w:cstheme="minorAscii"/>
          <w:sz w:val="24"/>
          <w:szCs w:val="24"/>
        </w:rPr>
        <w:t xml:space="preserve"> only ever seen her on the field like this, and </w:t>
      </w:r>
      <w:r w:rsidRPr="07008754" w:rsidR="07008754">
        <w:rPr>
          <w:rFonts w:cs="Calibri" w:cstheme="minorAscii"/>
          <w:sz w:val="24"/>
          <w:szCs w:val="24"/>
        </w:rPr>
        <w:t>she’s</w:t>
      </w:r>
      <w:r w:rsidRPr="07008754" w:rsidR="07008754">
        <w:rPr>
          <w:rFonts w:cs="Calibri" w:cstheme="minorAscii"/>
          <w:sz w:val="24"/>
          <w:szCs w:val="24"/>
        </w:rPr>
        <w:t xml:space="preserve"> even sexier up close.</w:t>
      </w:r>
      <w:r w:rsidRPr="07008754" w:rsidR="07008754">
        <w:rPr>
          <w:rFonts w:cs="Calibri" w:cstheme="minorAscii"/>
          <w:sz w:val="24"/>
          <w:szCs w:val="24"/>
        </w:rPr>
        <w:t xml:space="preserve"> </w:t>
      </w:r>
      <w:r w:rsidRPr="07008754" w:rsidR="07008754">
        <w:rPr>
          <w:rFonts w:cs="Calibri" w:cstheme="minorAscii"/>
          <w:sz w:val="24"/>
          <w:szCs w:val="24"/>
        </w:rPr>
        <w:t xml:space="preserve">The entire process takes less than </w:t>
      </w:r>
      <w:r w:rsidRPr="07008754" w:rsidR="07008754">
        <w:rPr>
          <w:rFonts w:cs="Calibri" w:cstheme="minorAscii"/>
          <w:sz w:val="24"/>
          <w:szCs w:val="24"/>
        </w:rPr>
        <w:t>two</w:t>
      </w:r>
      <w:r w:rsidRPr="07008754" w:rsidR="07008754">
        <w:rPr>
          <w:rFonts w:cs="Calibri" w:cstheme="minorAscii"/>
          <w:sz w:val="24"/>
          <w:szCs w:val="24"/>
        </w:rPr>
        <w:t xml:space="preserve"> seconds.</w:t>
      </w:r>
      <w:r w:rsidRPr="07008754" w:rsidR="07008754">
        <w:rPr>
          <w:rFonts w:cs="Calibri" w:cstheme="minorAscii"/>
          <w:sz w:val="24"/>
          <w:szCs w:val="24"/>
        </w:rPr>
        <w:t xml:space="preserve"> </w:t>
      </w:r>
    </w:p>
    <w:p w:rsidR="00176DAF" w:rsidP="07008754" w:rsidRDefault="007F0EEA" w14:paraId="0FC34AF4" w14:textId="1D888A2A">
      <w:pPr>
        <w:spacing w:after="0"/>
        <w:ind w:firstLine="360"/>
        <w:rPr>
          <w:rFonts w:cs="Calibri" w:cstheme="minorAscii"/>
          <w:sz w:val="24"/>
          <w:szCs w:val="24"/>
        </w:rPr>
      </w:pPr>
      <w:r w:rsidRPr="07008754" w:rsidR="07008754">
        <w:rPr>
          <w:rFonts w:cs="Calibri" w:cstheme="minorAscii"/>
          <w:sz w:val="24"/>
          <w:szCs w:val="24"/>
        </w:rPr>
        <w:t>“I’m always wearing my armor,” she says, her voice amplified and distorted as if speaking with the voices a thousand dark angels.</w:t>
      </w:r>
      <w:r w:rsidRPr="07008754" w:rsidR="07008754">
        <w:rPr>
          <w:rFonts w:cs="Calibri" w:cstheme="minorAscii"/>
          <w:sz w:val="24"/>
          <w:szCs w:val="24"/>
        </w:rPr>
        <w:t xml:space="preserve"> </w:t>
      </w:r>
      <w:r w:rsidRPr="07008754" w:rsidR="07008754">
        <w:rPr>
          <w:rFonts w:cs="Calibri" w:cstheme="minorAscii"/>
          <w:sz w:val="24"/>
          <w:szCs w:val="24"/>
        </w:rPr>
        <w:t>“Don’t worry, I’ll get in close enough to scan for your boy without being seen.”</w:t>
      </w:r>
      <w:r w:rsidRPr="07008754" w:rsidR="07008754">
        <w:rPr>
          <w:rFonts w:cs="Calibri" w:cstheme="minorAscii"/>
          <w:sz w:val="24"/>
          <w:szCs w:val="24"/>
        </w:rPr>
        <w:t xml:space="preserve"> </w:t>
      </w:r>
      <w:r w:rsidRPr="07008754" w:rsidR="07008754">
        <w:rPr>
          <w:rFonts w:cs="Calibri" w:cstheme="minorAscii"/>
          <w:sz w:val="24"/>
          <w:szCs w:val="24"/>
        </w:rPr>
        <w:t>Then she powers down battle mode and returns to normal.</w:t>
      </w:r>
      <w:r w:rsidRPr="07008754" w:rsidR="07008754">
        <w:rPr>
          <w:rFonts w:cs="Calibri" w:cstheme="minorAscii"/>
          <w:sz w:val="24"/>
          <w:szCs w:val="24"/>
        </w:rPr>
        <w:t xml:space="preserve"> </w:t>
      </w:r>
      <w:r w:rsidRPr="07008754" w:rsidR="07008754">
        <w:rPr>
          <w:rFonts w:cs="Calibri" w:cstheme="minorAscii"/>
          <w:sz w:val="24"/>
          <w:szCs w:val="24"/>
        </w:rPr>
        <w:t>She catches me ogling before her clothes flick back into place and smirks at me.</w:t>
      </w:r>
    </w:p>
    <w:p w:rsidR="00176DAF" w:rsidP="00176DAF" w:rsidRDefault="007F0EEA" w14:paraId="135EB809" w14:textId="6A015983">
      <w:pPr>
        <w:spacing w:after="0"/>
        <w:ind w:firstLine="360"/>
        <w:rPr>
          <w:rFonts w:cstheme="minorHAnsi"/>
          <w:sz w:val="24"/>
          <w:szCs w:val="24"/>
        </w:rPr>
      </w:pPr>
      <w:r w:rsidRPr="009E7F4C">
        <w:rPr>
          <w:rFonts w:cstheme="minorHAnsi"/>
          <w:sz w:val="24"/>
          <w:szCs w:val="24"/>
        </w:rPr>
        <w:t>I tear my eyes away just in time to catch Jint trying to look hopeful.</w:t>
      </w:r>
      <w:r w:rsidR="0071681A">
        <w:rPr>
          <w:rFonts w:cstheme="minorHAnsi"/>
          <w:sz w:val="24"/>
          <w:szCs w:val="24"/>
        </w:rPr>
        <w:t xml:space="preserve"> </w:t>
      </w:r>
      <w:r w:rsidRPr="009E7F4C">
        <w:rPr>
          <w:rFonts w:cstheme="minorHAnsi"/>
          <w:sz w:val="24"/>
          <w:szCs w:val="24"/>
        </w:rPr>
        <w:t>A bit of consternation right before, some oh crap now what do I do action.</w:t>
      </w:r>
      <w:r w:rsidR="0071681A">
        <w:rPr>
          <w:rFonts w:cstheme="minorHAnsi"/>
          <w:sz w:val="24"/>
          <w:szCs w:val="24"/>
        </w:rPr>
        <w:t xml:space="preserve"> </w:t>
      </w:r>
      <w:r w:rsidRPr="009E7F4C">
        <w:rPr>
          <w:rFonts w:cstheme="minorHAnsi"/>
          <w:sz w:val="24"/>
          <w:szCs w:val="24"/>
        </w:rPr>
        <w:t>Before, I wasn’t sure what game she’s playing.</w:t>
      </w:r>
      <w:r w:rsidR="00842F7E">
        <w:rPr>
          <w:rFonts w:cstheme="minorHAnsi"/>
          <w:sz w:val="24"/>
          <w:szCs w:val="24"/>
        </w:rPr>
        <w:t xml:space="preserve"> </w:t>
      </w:r>
      <w:r w:rsidRPr="009E7F4C">
        <w:rPr>
          <w:rFonts w:cstheme="minorHAnsi"/>
          <w:sz w:val="24"/>
          <w:szCs w:val="24"/>
        </w:rPr>
        <w:t>I’m sure now.</w:t>
      </w:r>
      <w:r w:rsidR="0071681A">
        <w:rPr>
          <w:rFonts w:cstheme="minorHAnsi"/>
          <w:sz w:val="24"/>
          <w:szCs w:val="24"/>
        </w:rPr>
        <w:t xml:space="preserve"> </w:t>
      </w:r>
      <w:r w:rsidRPr="009E7F4C">
        <w:rPr>
          <w:rFonts w:cstheme="minorHAnsi"/>
          <w:sz w:val="24"/>
          <w:szCs w:val="24"/>
        </w:rPr>
        <w:t>She’s trying to get my whole team killed.</w:t>
      </w:r>
      <w:r w:rsidR="0071681A">
        <w:rPr>
          <w:rFonts w:cstheme="minorHAnsi"/>
          <w:sz w:val="24"/>
          <w:szCs w:val="24"/>
        </w:rPr>
        <w:t xml:space="preserve"> </w:t>
      </w:r>
    </w:p>
    <w:p w:rsidR="00176DAF" w:rsidP="00176DAF" w:rsidRDefault="007F0EEA" w14:paraId="701FC69C" w14:textId="77777777">
      <w:pPr>
        <w:spacing w:after="0"/>
        <w:ind w:firstLine="360"/>
        <w:rPr>
          <w:rFonts w:cstheme="minorHAnsi"/>
          <w:sz w:val="24"/>
          <w:szCs w:val="24"/>
        </w:rPr>
      </w:pPr>
      <w:r w:rsidRPr="009E7F4C">
        <w:rPr>
          <w:rFonts w:cstheme="minorHAnsi"/>
          <w:sz w:val="24"/>
          <w:szCs w:val="24"/>
        </w:rPr>
        <w:t>I open my mouth to call her on it and Laura digs her fingernails into my palm.</w:t>
      </w:r>
      <w:r w:rsidR="0071681A">
        <w:rPr>
          <w:rFonts w:cstheme="minorHAnsi"/>
          <w:sz w:val="24"/>
          <w:szCs w:val="24"/>
        </w:rPr>
        <w:t xml:space="preserve"> </w:t>
      </w:r>
      <w:r w:rsidRPr="009E7F4C">
        <w:rPr>
          <w:rFonts w:cstheme="minorHAnsi"/>
          <w:sz w:val="24"/>
          <w:szCs w:val="24"/>
        </w:rPr>
        <w:t>Then she says, “Remember, Erik.</w:t>
      </w:r>
      <w:r w:rsidR="0071681A">
        <w:rPr>
          <w:rFonts w:cstheme="minorHAnsi"/>
          <w:sz w:val="24"/>
          <w:szCs w:val="24"/>
        </w:rPr>
        <w:t xml:space="preserve"> </w:t>
      </w:r>
      <w:r w:rsidRPr="009E7F4C">
        <w:rPr>
          <w:rFonts w:cstheme="minorHAnsi"/>
          <w:sz w:val="24"/>
          <w:szCs w:val="24"/>
        </w:rPr>
        <w:t>Six hours, and we’ll be at the rendezvous.</w:t>
      </w:r>
      <w:r w:rsidR="0071681A">
        <w:rPr>
          <w:rFonts w:cstheme="minorHAnsi"/>
          <w:sz w:val="24"/>
          <w:szCs w:val="24"/>
        </w:rPr>
        <w:t xml:space="preserve"> </w:t>
      </w:r>
      <w:r w:rsidRPr="009E7F4C">
        <w:rPr>
          <w:rFonts w:cstheme="minorHAnsi"/>
          <w:sz w:val="24"/>
          <w:szCs w:val="24"/>
        </w:rPr>
        <w:t>Don’t go wandering off until we get there.”</w:t>
      </w:r>
    </w:p>
    <w:p w:rsidR="00176DAF" w:rsidP="00176DAF" w:rsidRDefault="007F0EEA" w14:paraId="119E28FA" w14:textId="77777777">
      <w:pPr>
        <w:spacing w:after="0"/>
        <w:ind w:firstLine="360"/>
        <w:rPr>
          <w:rFonts w:cstheme="minorHAnsi"/>
          <w:sz w:val="24"/>
          <w:szCs w:val="24"/>
        </w:rPr>
      </w:pP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But one moment later…”</w:t>
      </w:r>
    </w:p>
    <w:p w:rsidR="00176DAF" w:rsidP="00176DAF" w:rsidRDefault="007F0EEA" w14:paraId="5EC744D7" w14:textId="77777777">
      <w:pPr>
        <w:spacing w:after="0"/>
        <w:ind w:firstLine="360"/>
        <w:rPr>
          <w:rFonts w:cstheme="minorHAnsi"/>
          <w:sz w:val="24"/>
          <w:szCs w:val="24"/>
        </w:rPr>
      </w:pPr>
      <w:r w:rsidRPr="009E7F4C">
        <w:rPr>
          <w:rFonts w:cstheme="minorHAnsi"/>
          <w:sz w:val="24"/>
          <w:szCs w:val="24"/>
        </w:rPr>
        <w:t>“Yeah, yeah, you’ll be saving the day.”</w:t>
      </w:r>
    </w:p>
    <w:p w:rsidR="00176DAF" w:rsidP="07008754" w:rsidRDefault="007F0EEA" w14:paraId="723F7E3C" w14:textId="2AD68ADF">
      <w:pPr>
        <w:spacing w:after="0"/>
        <w:ind w:firstLine="360"/>
        <w:rPr>
          <w:rFonts w:cs="Calibri" w:cstheme="minorAscii"/>
          <w:sz w:val="24"/>
          <w:szCs w:val="24"/>
        </w:rPr>
      </w:pPr>
      <w:r w:rsidRPr="07008754" w:rsidR="07008754">
        <w:rPr>
          <w:rFonts w:cs="Calibri" w:cstheme="minorAscii"/>
          <w:sz w:val="24"/>
          <w:szCs w:val="24"/>
        </w:rPr>
        <w:t xml:space="preserve">Jager glares at her, and </w:t>
      </w:r>
      <w:del w:author="Gary Smailes" w:date="2024-03-16T13:21:56.206Z" w:id="401094188">
        <w:r w:rsidRPr="07008754" w:rsidDel="07008754">
          <w:rPr>
            <w:rFonts w:cs="Calibri" w:cstheme="minorAscii"/>
            <w:sz w:val="24"/>
            <w:szCs w:val="24"/>
          </w:rPr>
          <w:delText xml:space="preserve">then </w:delText>
        </w:r>
      </w:del>
      <w:r w:rsidRPr="07008754" w:rsidR="07008754">
        <w:rPr>
          <w:rFonts w:cs="Calibri" w:cstheme="minorAscii"/>
          <w:sz w:val="24"/>
          <w:szCs w:val="24"/>
        </w:rPr>
        <w:t xml:space="preserve">ushers Kissy and </w:t>
      </w:r>
      <w:r w:rsidRPr="07008754" w:rsidR="07008754">
        <w:rPr>
          <w:rFonts w:cs="Calibri" w:cstheme="minorAscii"/>
          <w:sz w:val="24"/>
          <w:szCs w:val="24"/>
        </w:rPr>
        <w:t>Jint</w:t>
      </w:r>
      <w:r w:rsidRPr="07008754" w:rsidR="07008754">
        <w:rPr>
          <w:rFonts w:cs="Calibri" w:cstheme="minorAscii"/>
          <w:sz w:val="24"/>
          <w:szCs w:val="24"/>
        </w:rPr>
        <w:t xml:space="preserve"> through the airlock and closes it behind them. Some red lights turn on and </w:t>
      </w:r>
      <w:r w:rsidRPr="07008754" w:rsidR="07008754">
        <w:rPr>
          <w:rFonts w:cs="Calibri" w:cstheme="minorAscii"/>
          <w:sz w:val="24"/>
          <w:szCs w:val="24"/>
        </w:rPr>
        <w:t>there’s</w:t>
      </w:r>
      <w:r w:rsidRPr="07008754" w:rsidR="07008754">
        <w:rPr>
          <w:rFonts w:cs="Calibri" w:cstheme="minorAscii"/>
          <w:sz w:val="24"/>
          <w:szCs w:val="24"/>
        </w:rPr>
        <w:t xml:space="preserve"> a flash of white light through the little porthole at the far end, and I know the team bus has disembarked. </w:t>
      </w:r>
    </w:p>
    <w:p w:rsidR="00176DAF" w:rsidP="00176DAF" w:rsidRDefault="007F0EEA" w14:paraId="4895E8AA" w14:textId="77777777">
      <w:pPr>
        <w:spacing w:after="0"/>
        <w:ind w:firstLine="360"/>
        <w:rPr>
          <w:rFonts w:cstheme="minorHAnsi"/>
          <w:sz w:val="24"/>
          <w:szCs w:val="24"/>
        </w:rPr>
      </w:pPr>
      <w:r w:rsidRPr="009E7F4C">
        <w:rPr>
          <w:rFonts w:cstheme="minorHAnsi"/>
          <w:sz w:val="24"/>
          <w:szCs w:val="24"/>
        </w:rPr>
        <w:t>“You mind telling me why we just let Jint get on that ship?” I ask.</w:t>
      </w:r>
      <w:r w:rsidR="0071681A">
        <w:rPr>
          <w:rFonts w:cstheme="minorHAnsi"/>
          <w:sz w:val="24"/>
          <w:szCs w:val="24"/>
        </w:rPr>
        <w:t xml:space="preserve"> </w:t>
      </w:r>
      <w:r w:rsidRPr="009E7F4C">
        <w:rPr>
          <w:rFonts w:cstheme="minorHAnsi"/>
          <w:sz w:val="24"/>
          <w:szCs w:val="24"/>
        </w:rPr>
        <w:t>“You know she orchestrated the whole thing, right?”</w:t>
      </w:r>
    </w:p>
    <w:p w:rsidR="00176DAF" w:rsidP="00176DAF" w:rsidRDefault="007F0EEA" w14:paraId="6B5CE2BE" w14:textId="77777777">
      <w:pPr>
        <w:spacing w:after="0"/>
        <w:ind w:firstLine="360"/>
        <w:rPr>
          <w:rFonts w:cstheme="minorHAnsi"/>
          <w:sz w:val="24"/>
          <w:szCs w:val="24"/>
        </w:rPr>
      </w:pPr>
      <w:r w:rsidRPr="009E7F4C">
        <w:rPr>
          <w:rFonts w:cstheme="minorHAnsi"/>
          <w:sz w:val="24"/>
          <w:szCs w:val="24"/>
        </w:rPr>
        <w:t>“I’m got that feeling, yeah,” Laura says.</w:t>
      </w:r>
    </w:p>
    <w:p w:rsidR="00176DAF" w:rsidP="00176DAF" w:rsidRDefault="007F0EEA" w14:paraId="1A99AFC9" w14:textId="77777777">
      <w:pPr>
        <w:spacing w:after="0"/>
        <w:ind w:firstLine="360"/>
        <w:rPr>
          <w:rFonts w:cstheme="minorHAnsi"/>
          <w:sz w:val="24"/>
          <w:szCs w:val="24"/>
        </w:rPr>
      </w:pPr>
      <w:r w:rsidRPr="009E7F4C">
        <w:rPr>
          <w:rFonts w:cstheme="minorHAnsi"/>
          <w:sz w:val="24"/>
          <w:szCs w:val="24"/>
        </w:rPr>
        <w:t>“And she’s trying to get the team killed, right?”</w:t>
      </w:r>
    </w:p>
    <w:p w:rsidR="00176DAF" w:rsidP="00176DAF" w:rsidRDefault="007F0EEA" w14:paraId="4377741B" w14:textId="77777777">
      <w:pPr>
        <w:spacing w:after="0"/>
        <w:ind w:firstLine="360"/>
        <w:rPr>
          <w:rFonts w:cstheme="minorHAnsi"/>
          <w:sz w:val="24"/>
          <w:szCs w:val="24"/>
        </w:rPr>
      </w:pPr>
      <w:r w:rsidRPr="009E7F4C">
        <w:rPr>
          <w:rFonts w:cstheme="minorHAnsi"/>
          <w:sz w:val="24"/>
          <w:szCs w:val="24"/>
        </w:rPr>
        <w:t>“Then why did she get on the team bus with them?”</w:t>
      </w:r>
    </w:p>
    <w:p w:rsidR="00176DAF" w:rsidP="00176DAF" w:rsidRDefault="007F0EEA" w14:paraId="251CF4DA" w14:textId="77777777">
      <w:pPr>
        <w:spacing w:after="0"/>
        <w:ind w:firstLine="360"/>
        <w:rPr>
          <w:rFonts w:cstheme="minorHAnsi"/>
          <w:sz w:val="24"/>
          <w:szCs w:val="24"/>
        </w:rPr>
      </w:pPr>
      <w:r w:rsidRPr="009E7F4C">
        <w:rPr>
          <w:rFonts w:cstheme="minorHAnsi"/>
          <w:sz w:val="24"/>
          <w:szCs w:val="24"/>
        </w:rPr>
        <w:t>“Laura, I heard her talking to Hawgs at the wall.</w:t>
      </w:r>
      <w:r w:rsidR="0071681A">
        <w:rPr>
          <w:rFonts w:cstheme="minorHAnsi"/>
          <w:sz w:val="24"/>
          <w:szCs w:val="24"/>
        </w:rPr>
        <w:t xml:space="preserve"> </w:t>
      </w:r>
      <w:r w:rsidRPr="009E7F4C">
        <w:rPr>
          <w:rFonts w:cstheme="minorHAnsi"/>
          <w:sz w:val="24"/>
          <w:szCs w:val="24"/>
        </w:rPr>
        <w:t>It was an act.</w:t>
      </w:r>
      <w:r w:rsidR="0071681A">
        <w:rPr>
          <w:rFonts w:cstheme="minorHAnsi"/>
          <w:sz w:val="24"/>
          <w:szCs w:val="24"/>
        </w:rPr>
        <w:t xml:space="preserve"> </w:t>
      </w:r>
      <w:r w:rsidRPr="009E7F4C">
        <w:rPr>
          <w:rFonts w:cstheme="minorHAnsi"/>
          <w:sz w:val="24"/>
          <w:szCs w:val="24"/>
        </w:rPr>
        <w:t>Well, not the knife part, but she put him up to it.”</w:t>
      </w:r>
    </w:p>
    <w:p w:rsidR="00176DAF" w:rsidP="00176DAF" w:rsidRDefault="007F0EEA" w14:paraId="4B12BD01" w14:textId="77777777">
      <w:pPr>
        <w:spacing w:after="0"/>
        <w:ind w:firstLine="360"/>
        <w:rPr>
          <w:rFonts w:cstheme="minorHAnsi"/>
          <w:sz w:val="24"/>
          <w:szCs w:val="24"/>
        </w:rPr>
      </w:pPr>
      <w:r w:rsidRPr="009E7F4C">
        <w:rPr>
          <w:rFonts w:cstheme="minorHAnsi"/>
          <w:sz w:val="24"/>
          <w:szCs w:val="24"/>
        </w:rPr>
        <w:t>“I thought his eyes didn’t look right.</w:t>
      </w:r>
      <w:r w:rsidR="0071681A">
        <w:rPr>
          <w:rFonts w:cstheme="minorHAnsi"/>
          <w:sz w:val="24"/>
          <w:szCs w:val="24"/>
        </w:rPr>
        <w:t xml:space="preserve"> </w:t>
      </w:r>
      <w:r w:rsidRPr="009E7F4C">
        <w:rPr>
          <w:rFonts w:cstheme="minorHAnsi"/>
          <w:sz w:val="24"/>
          <w:szCs w:val="24"/>
        </w:rPr>
        <w:t>Not scared enough.</w:t>
      </w:r>
      <w:r w:rsidR="0071681A">
        <w:rPr>
          <w:rFonts w:cstheme="minorHAnsi"/>
          <w:sz w:val="24"/>
          <w:szCs w:val="24"/>
        </w:rPr>
        <w:t xml:space="preserve"> </w:t>
      </w:r>
      <w:r w:rsidRPr="009E7F4C">
        <w:rPr>
          <w:rFonts w:cstheme="minorHAnsi"/>
          <w:sz w:val="24"/>
          <w:szCs w:val="24"/>
        </w:rPr>
        <w:t>What did she say to him, exactly?”</w:t>
      </w:r>
    </w:p>
    <w:p w:rsidR="00176DAF" w:rsidP="00176DAF" w:rsidRDefault="007F0EEA" w14:paraId="261E6C4C" w14:textId="77777777">
      <w:pPr>
        <w:spacing w:after="0"/>
        <w:ind w:firstLine="360"/>
        <w:rPr>
          <w:rFonts w:cstheme="minorHAnsi"/>
          <w:sz w:val="24"/>
          <w:szCs w:val="24"/>
        </w:rPr>
      </w:pPr>
      <w:r w:rsidRPr="009E7F4C">
        <w:rPr>
          <w:rFonts w:cstheme="minorHAnsi"/>
          <w:sz w:val="24"/>
          <w:szCs w:val="24"/>
        </w:rPr>
        <w:t>I told her.</w:t>
      </w:r>
    </w:p>
    <w:p w:rsidR="00176DAF" w:rsidP="00176DAF" w:rsidRDefault="007F0EEA" w14:paraId="030C28CA" w14:textId="51D0B440">
      <w:pPr>
        <w:spacing w:after="0"/>
        <w:ind w:firstLine="360"/>
        <w:rPr>
          <w:rFonts w:cstheme="minorHAnsi"/>
          <w:sz w:val="24"/>
          <w:szCs w:val="24"/>
        </w:rPr>
      </w:pPr>
      <w:r w:rsidRPr="009E7F4C">
        <w:rPr>
          <w:rFonts w:cstheme="minorHAnsi"/>
          <w:sz w:val="24"/>
          <w:szCs w:val="24"/>
        </w:rPr>
        <w:t xml:space="preserve">“Cribbens didn’t get </w:t>
      </w:r>
      <w:r w:rsidRPr="009E7F4C" w:rsidR="00FD0887">
        <w:rPr>
          <w:rFonts w:cstheme="minorHAnsi"/>
          <w:sz w:val="24"/>
          <w:szCs w:val="24"/>
        </w:rPr>
        <w:t>kidnapped;</w:t>
      </w:r>
      <w:r w:rsidRPr="009E7F4C">
        <w:rPr>
          <w:rFonts w:cstheme="minorHAnsi"/>
          <w:sz w:val="24"/>
          <w:szCs w:val="24"/>
        </w:rPr>
        <w:t xml:space="preserve"> I’d bet my left boob on it.”</w:t>
      </w:r>
    </w:p>
    <w:p w:rsidR="00176DAF" w:rsidP="00176DAF" w:rsidRDefault="007F0EEA" w14:paraId="1222F8C9" w14:textId="77777777">
      <w:pPr>
        <w:spacing w:after="0"/>
        <w:ind w:firstLine="360"/>
        <w:rPr>
          <w:rFonts w:cstheme="minorHAnsi"/>
          <w:sz w:val="24"/>
          <w:szCs w:val="24"/>
        </w:rPr>
      </w:pPr>
      <w:r w:rsidRPr="009E7F4C">
        <w:rPr>
          <w:rFonts w:cstheme="minorHAnsi"/>
          <w:sz w:val="24"/>
          <w:szCs w:val="24"/>
        </w:rPr>
        <w:lastRenderedPageBreak/>
        <w:t>“Why the left one?</w:t>
      </w:r>
      <w:r w:rsidR="0071681A">
        <w:rPr>
          <w:rFonts w:cstheme="minorHAnsi"/>
          <w:sz w:val="24"/>
          <w:szCs w:val="24"/>
        </w:rPr>
        <w:t xml:space="preserve"> </w:t>
      </w:r>
      <w:r w:rsidRPr="009E7F4C">
        <w:rPr>
          <w:rFonts w:cstheme="minorHAnsi"/>
          <w:sz w:val="24"/>
          <w:szCs w:val="24"/>
        </w:rPr>
        <w:t>I think it’s of equal value, if not greater, than the right one.”</w:t>
      </w:r>
    </w:p>
    <w:p w:rsidR="00176DAF" w:rsidP="00176DAF" w:rsidRDefault="007F0EEA" w14:paraId="6EFB7694" w14:textId="77777777">
      <w:pPr>
        <w:spacing w:after="0"/>
        <w:ind w:firstLine="360"/>
        <w:rPr>
          <w:rFonts w:cstheme="minorHAnsi"/>
          <w:sz w:val="24"/>
          <w:szCs w:val="24"/>
        </w:rPr>
      </w:pPr>
      <w:r w:rsidRPr="009E7F4C">
        <w:rPr>
          <w:rFonts w:cstheme="minorHAnsi"/>
          <w:sz w:val="24"/>
          <w:szCs w:val="24"/>
        </w:rPr>
        <w:t>“You have the attention span of a nano-gnat.</w:t>
      </w:r>
      <w:r w:rsidR="0071681A">
        <w:rPr>
          <w:rFonts w:cstheme="minorHAnsi"/>
          <w:sz w:val="24"/>
          <w:szCs w:val="24"/>
        </w:rPr>
        <w:t xml:space="preserve"> </w:t>
      </w:r>
      <w:r w:rsidRPr="009E7F4C">
        <w:rPr>
          <w:rFonts w:cstheme="minorHAnsi"/>
          <w:sz w:val="24"/>
          <w:szCs w:val="24"/>
        </w:rPr>
        <w:t>Wait, what do you mean, greater value than my right?”</w:t>
      </w:r>
    </w:p>
    <w:p w:rsidR="00176DAF" w:rsidP="00176DAF" w:rsidRDefault="007F0EEA" w14:paraId="7EEDCC2F" w14:textId="77777777">
      <w:pPr>
        <w:spacing w:after="0"/>
        <w:ind w:firstLine="360"/>
        <w:rPr>
          <w:rFonts w:cstheme="minorHAnsi"/>
          <w:sz w:val="24"/>
          <w:szCs w:val="24"/>
        </w:rPr>
      </w:pPr>
      <w:r w:rsidRPr="009E7F4C">
        <w:rPr>
          <w:rFonts w:cstheme="minorHAnsi"/>
          <w:sz w:val="24"/>
          <w:szCs w:val="24"/>
        </w:rPr>
        <w:t>“Simple.</w:t>
      </w:r>
      <w:r w:rsidR="0071681A">
        <w:rPr>
          <w:rFonts w:cstheme="minorHAnsi"/>
          <w:sz w:val="24"/>
          <w:szCs w:val="24"/>
        </w:rPr>
        <w:t xml:space="preserve"> </w:t>
      </w:r>
      <w:r w:rsidRPr="009E7F4C">
        <w:rPr>
          <w:rFonts w:cstheme="minorHAnsi"/>
          <w:sz w:val="24"/>
          <w:szCs w:val="24"/>
        </w:rPr>
        <w:t>Your left boob is where my right hand goes.</w:t>
      </w:r>
      <w:r w:rsidR="0071681A">
        <w:rPr>
          <w:rFonts w:cstheme="minorHAnsi"/>
          <w:sz w:val="24"/>
          <w:szCs w:val="24"/>
        </w:rPr>
        <w:t xml:space="preserve"> </w:t>
      </w:r>
      <w:r w:rsidRPr="009E7F4C">
        <w:rPr>
          <w:rFonts w:cstheme="minorHAnsi"/>
          <w:sz w:val="24"/>
          <w:szCs w:val="24"/>
        </w:rPr>
        <w:t>I get more tactile sensations out of my right hand than my left because it’s still real, and I can deliver finer motor touches with it than my cybernetic one.</w:t>
      </w:r>
      <w:r w:rsidR="0071681A">
        <w:rPr>
          <w:rFonts w:cstheme="minorHAnsi"/>
          <w:sz w:val="24"/>
          <w:szCs w:val="24"/>
        </w:rPr>
        <w:t xml:space="preserve"> </w:t>
      </w:r>
      <w:r w:rsidRPr="009E7F4C">
        <w:rPr>
          <w:rFonts w:cstheme="minorHAnsi"/>
          <w:sz w:val="24"/>
          <w:szCs w:val="24"/>
        </w:rPr>
        <w:t>Unless I’m doing a reach around, that is, but yeah, statistically speaking, your left boob gets more traffic and therefore is of greater value.”</w:t>
      </w:r>
    </w:p>
    <w:p w:rsidR="00176DAF" w:rsidP="00176DAF" w:rsidRDefault="007F0EEA" w14:paraId="58EDAE1F" w14:textId="77777777">
      <w:pPr>
        <w:spacing w:after="0"/>
        <w:ind w:firstLine="360"/>
        <w:rPr>
          <w:rFonts w:cstheme="minorHAnsi"/>
          <w:sz w:val="24"/>
          <w:szCs w:val="24"/>
        </w:rPr>
      </w:pPr>
      <w:r w:rsidRPr="009E7F4C">
        <w:rPr>
          <w:rFonts w:cstheme="minorHAnsi"/>
          <w:sz w:val="24"/>
          <w:szCs w:val="24"/>
        </w:rPr>
        <w:t>“How long have you been working on that?”</w:t>
      </w:r>
    </w:p>
    <w:p w:rsidR="00176DAF" w:rsidP="00176DAF" w:rsidRDefault="007F0EEA" w14:paraId="274B18C4" w14:textId="77777777">
      <w:pPr>
        <w:spacing w:after="0"/>
        <w:ind w:firstLine="360"/>
        <w:rPr>
          <w:rFonts w:cstheme="minorHAnsi"/>
          <w:sz w:val="24"/>
          <w:szCs w:val="24"/>
        </w:rPr>
      </w:pPr>
      <w:r w:rsidRPr="009E7F4C">
        <w:rPr>
          <w:rFonts w:cstheme="minorHAnsi"/>
          <w:sz w:val="24"/>
          <w:szCs w:val="24"/>
        </w:rPr>
        <w:t>“Just now.</w:t>
      </w:r>
      <w:r w:rsidR="0071681A">
        <w:rPr>
          <w:rFonts w:cstheme="minorHAnsi"/>
          <w:sz w:val="24"/>
          <w:szCs w:val="24"/>
        </w:rPr>
        <w:t xml:space="preserve"> </w:t>
      </w:r>
      <w:r w:rsidRPr="009E7F4C">
        <w:rPr>
          <w:rFonts w:cstheme="minorHAnsi"/>
          <w:sz w:val="24"/>
          <w:szCs w:val="24"/>
        </w:rPr>
        <w:t>I never thought about it until you offered up one of your boobs to the Bet God in the Sky.</w:t>
      </w:r>
      <w:r w:rsidR="0071681A">
        <w:rPr>
          <w:rFonts w:cstheme="minorHAnsi"/>
          <w:sz w:val="24"/>
          <w:szCs w:val="24"/>
        </w:rPr>
        <w:t xml:space="preserve"> </w:t>
      </w:r>
      <w:r w:rsidRPr="009E7F4C">
        <w:rPr>
          <w:rFonts w:cstheme="minorHAnsi"/>
          <w:sz w:val="24"/>
          <w:szCs w:val="24"/>
        </w:rPr>
        <w:t>Which I’d prefer you didn’t do, by the way.</w:t>
      </w:r>
      <w:r w:rsidR="0071681A">
        <w:rPr>
          <w:rFonts w:cstheme="minorHAnsi"/>
          <w:sz w:val="24"/>
          <w:szCs w:val="24"/>
        </w:rPr>
        <w:t xml:space="preserve"> </w:t>
      </w:r>
      <w:r w:rsidRPr="009E7F4C">
        <w:rPr>
          <w:rFonts w:cstheme="minorHAnsi"/>
          <w:sz w:val="24"/>
          <w:szCs w:val="24"/>
        </w:rPr>
        <w:t>I like your boobs right where they are.</w:t>
      </w:r>
      <w:r w:rsidR="0071681A">
        <w:rPr>
          <w:rFonts w:cstheme="minorHAnsi"/>
          <w:sz w:val="24"/>
          <w:szCs w:val="24"/>
        </w:rPr>
        <w:t xml:space="preserve"> </w:t>
      </w:r>
      <w:r w:rsidRPr="009E7F4C">
        <w:rPr>
          <w:rFonts w:cstheme="minorHAnsi"/>
          <w:sz w:val="24"/>
          <w:szCs w:val="24"/>
        </w:rPr>
        <w:t>Maybe a bit closer, though.”</w:t>
      </w:r>
      <w:r w:rsidR="0071681A">
        <w:rPr>
          <w:rFonts w:cstheme="minorHAnsi"/>
          <w:sz w:val="24"/>
          <w:szCs w:val="24"/>
        </w:rPr>
        <w:t xml:space="preserve"> </w:t>
      </w:r>
      <w:r w:rsidRPr="009E7F4C">
        <w:rPr>
          <w:rFonts w:cstheme="minorHAnsi"/>
          <w:sz w:val="24"/>
          <w:szCs w:val="24"/>
        </w:rPr>
        <w:t>I make a groping gesture with both my hands and she slaps them away.</w:t>
      </w:r>
      <w:r w:rsidR="0071681A">
        <w:rPr>
          <w:rFonts w:cstheme="minorHAnsi"/>
          <w:sz w:val="24"/>
          <w:szCs w:val="24"/>
        </w:rPr>
        <w:t xml:space="preserve"> </w:t>
      </w:r>
      <w:r w:rsidRPr="009E7F4C">
        <w:rPr>
          <w:rFonts w:cstheme="minorHAnsi"/>
          <w:sz w:val="24"/>
          <w:szCs w:val="24"/>
        </w:rPr>
        <w:t>“So, if Cribbens didn’t get kidnapped, are we still going on a rescue mission?”</w:t>
      </w:r>
    </w:p>
    <w:p w:rsidR="00176DAF" w:rsidP="00176DAF" w:rsidRDefault="007F0EEA" w14:paraId="6DCE8417" w14:textId="77777777">
      <w:pPr>
        <w:spacing w:after="0"/>
        <w:ind w:firstLine="360"/>
        <w:rPr>
          <w:rFonts w:cstheme="minorHAnsi"/>
          <w:sz w:val="24"/>
          <w:szCs w:val="24"/>
        </w:rPr>
      </w:pPr>
      <w:r w:rsidRPr="009E7F4C">
        <w:rPr>
          <w:rFonts w:cstheme="minorHAnsi"/>
          <w:sz w:val="24"/>
          <w:szCs w:val="24"/>
        </w:rPr>
        <w:t>“We still are,” Laura says.</w:t>
      </w:r>
      <w:r w:rsidR="0071681A">
        <w:rPr>
          <w:rFonts w:cstheme="minorHAnsi"/>
          <w:sz w:val="24"/>
          <w:szCs w:val="24"/>
        </w:rPr>
        <w:t xml:space="preserve"> </w:t>
      </w:r>
      <w:r w:rsidRPr="009E7F4C">
        <w:rPr>
          <w:rFonts w:cstheme="minorHAnsi"/>
          <w:sz w:val="24"/>
          <w:szCs w:val="24"/>
        </w:rPr>
        <w:t>“But we’re going to get a better ship before Erik and his rag-tag band of merry mischief makers ever leave the rendezvous point.</w:t>
      </w:r>
      <w:r w:rsidR="0071681A">
        <w:rPr>
          <w:rFonts w:cstheme="minorHAnsi"/>
          <w:sz w:val="24"/>
          <w:szCs w:val="24"/>
        </w:rPr>
        <w:t xml:space="preserve"> </w:t>
      </w:r>
      <w:r w:rsidRPr="009E7F4C">
        <w:rPr>
          <w:rFonts w:cstheme="minorHAnsi"/>
          <w:sz w:val="24"/>
          <w:szCs w:val="24"/>
        </w:rPr>
        <w:t>The team bus isn’t exactly battle-worthy.”</w:t>
      </w:r>
    </w:p>
    <w:p w:rsidR="00176DAF" w:rsidP="00176DAF" w:rsidRDefault="007F0EEA" w14:paraId="0C2867B2" w14:textId="77777777">
      <w:pPr>
        <w:spacing w:after="0"/>
        <w:ind w:firstLine="360"/>
        <w:rPr>
          <w:rFonts w:cstheme="minorHAnsi"/>
          <w:sz w:val="24"/>
          <w:szCs w:val="24"/>
        </w:rPr>
      </w:pPr>
      <w:r w:rsidRPr="009E7F4C">
        <w:rPr>
          <w:rFonts w:cstheme="minorHAnsi"/>
          <w:sz w:val="24"/>
          <w:szCs w:val="24"/>
        </w:rPr>
        <w:t>“True.</w:t>
      </w:r>
      <w:r w:rsidR="0071681A">
        <w:rPr>
          <w:rFonts w:cstheme="minorHAnsi"/>
          <w:sz w:val="24"/>
          <w:szCs w:val="24"/>
        </w:rPr>
        <w:t xml:space="preserve"> </w:t>
      </w:r>
      <w:r w:rsidRPr="009E7F4C">
        <w:rPr>
          <w:rFonts w:cstheme="minorHAnsi"/>
          <w:sz w:val="24"/>
          <w:szCs w:val="24"/>
        </w:rPr>
        <w:t>So what’s the plan?”</w:t>
      </w:r>
    </w:p>
    <w:p w:rsidR="00176DAF" w:rsidP="00176DAF" w:rsidRDefault="007F0EEA" w14:paraId="0B2181B5" w14:textId="77777777">
      <w:pPr>
        <w:spacing w:after="0"/>
        <w:ind w:firstLine="360"/>
        <w:rPr>
          <w:rFonts w:cstheme="minorHAnsi"/>
          <w:sz w:val="24"/>
          <w:szCs w:val="24"/>
        </w:rPr>
      </w:pPr>
      <w:r w:rsidRPr="009E7F4C">
        <w:rPr>
          <w:rFonts w:cstheme="minorHAnsi"/>
          <w:sz w:val="24"/>
          <w:szCs w:val="24"/>
        </w:rPr>
        <w:t>“Our ride is already on its way, so wait here.</w:t>
      </w:r>
      <w:r w:rsidR="0071681A">
        <w:rPr>
          <w:rFonts w:cstheme="minorHAnsi"/>
          <w:sz w:val="24"/>
          <w:szCs w:val="24"/>
        </w:rPr>
        <w:t xml:space="preserve"> </w:t>
      </w:r>
      <w:r w:rsidRPr="009E7F4C">
        <w:rPr>
          <w:rFonts w:cstheme="minorHAnsi"/>
          <w:sz w:val="24"/>
          <w:szCs w:val="24"/>
        </w:rPr>
        <w:t>I have to get some things from the armory.”</w:t>
      </w:r>
    </w:p>
    <w:p w:rsidR="00176DAF" w:rsidP="00176DAF" w:rsidRDefault="007F0EEA" w14:paraId="1C5BE2BC" w14:textId="77777777">
      <w:pPr>
        <w:spacing w:after="0"/>
        <w:ind w:firstLine="360"/>
        <w:rPr>
          <w:rFonts w:cstheme="minorHAnsi"/>
          <w:sz w:val="24"/>
          <w:szCs w:val="24"/>
        </w:rPr>
      </w:pPr>
      <w:r w:rsidRPr="009E7F4C">
        <w:rPr>
          <w:rFonts w:cstheme="minorHAnsi"/>
          <w:sz w:val="24"/>
          <w:szCs w:val="24"/>
        </w:rPr>
        <w:t>“The armory is five decks down.</w:t>
      </w:r>
      <w:r w:rsidR="0071681A">
        <w:rPr>
          <w:rFonts w:cstheme="minorHAnsi"/>
          <w:sz w:val="24"/>
          <w:szCs w:val="24"/>
        </w:rPr>
        <w:t xml:space="preserve"> </w:t>
      </w:r>
      <w:r w:rsidRPr="009E7F4C">
        <w:rPr>
          <w:rFonts w:cstheme="minorHAnsi"/>
          <w:sz w:val="24"/>
          <w:szCs w:val="24"/>
        </w:rPr>
        <w:t>How long are you going to be?”</w:t>
      </w:r>
    </w:p>
    <w:p w:rsidR="00176DAF" w:rsidP="00176DAF" w:rsidRDefault="007F0EEA" w14:paraId="446EF7D5" w14:textId="77777777">
      <w:pPr>
        <w:spacing w:after="0"/>
        <w:ind w:firstLine="360"/>
        <w:rPr>
          <w:rFonts w:cstheme="minorHAnsi"/>
          <w:sz w:val="24"/>
          <w:szCs w:val="24"/>
        </w:rPr>
      </w:pPr>
      <w:r w:rsidRPr="009E7F4C">
        <w:rPr>
          <w:rFonts w:cstheme="minorHAnsi"/>
          <w:sz w:val="24"/>
          <w:szCs w:val="24"/>
        </w:rPr>
        <w:t>“About an hour.”</w:t>
      </w:r>
    </w:p>
    <w:p w:rsidR="00176DAF" w:rsidP="00176DAF" w:rsidRDefault="007F0EEA" w14:paraId="0EA4A671" w14:textId="77777777">
      <w:pPr>
        <w:spacing w:after="0"/>
        <w:ind w:firstLine="360"/>
        <w:rPr>
          <w:rFonts w:cstheme="minorHAnsi"/>
          <w:sz w:val="24"/>
          <w:szCs w:val="24"/>
        </w:rPr>
      </w:pPr>
      <w:r w:rsidRPr="009E7F4C">
        <w:rPr>
          <w:rFonts w:cstheme="minorHAnsi"/>
          <w:sz w:val="24"/>
          <w:szCs w:val="24"/>
        </w:rPr>
        <w:t>“I’m not standing here for an entire hour.”</w:t>
      </w:r>
    </w:p>
    <w:p w:rsidR="00652CEA" w:rsidP="00176DAF" w:rsidRDefault="007F0EEA" w14:paraId="6BD8F169" w14:textId="0BE9FBD0">
      <w:pPr>
        <w:spacing w:after="0"/>
        <w:ind w:firstLine="360"/>
        <w:rPr>
          <w:rFonts w:cstheme="minorHAnsi"/>
          <w:sz w:val="24"/>
          <w:szCs w:val="24"/>
        </w:rPr>
        <w:sectPr w:rsidR="00652CEA"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“Do whatever you want</w:t>
      </w:r>
      <w:r w:rsidR="006557C9">
        <w:rPr>
          <w:rFonts w:cstheme="minorHAnsi"/>
          <w:sz w:val="24"/>
          <w:szCs w:val="24"/>
        </w:rPr>
        <w:t>.</w:t>
      </w:r>
      <w:r w:rsidRPr="009E7F4C">
        <w:rPr>
          <w:rFonts w:cstheme="minorHAnsi"/>
          <w:sz w:val="24"/>
          <w:szCs w:val="24"/>
        </w:rPr>
        <w:t xml:space="preserve"> </w:t>
      </w:r>
      <w:r w:rsidR="006557C9">
        <w:rPr>
          <w:rFonts w:cstheme="minorHAnsi"/>
          <w:sz w:val="24"/>
          <w:szCs w:val="24"/>
        </w:rPr>
        <w:t>B</w:t>
      </w:r>
      <w:r w:rsidRPr="009E7F4C">
        <w:rPr>
          <w:rFonts w:cstheme="minorHAnsi"/>
          <w:sz w:val="24"/>
          <w:szCs w:val="24"/>
        </w:rPr>
        <w:t>e standing here when I get back.”</w:t>
      </w:r>
    </w:p>
    <w:p w:rsidR="002E2D41" w:rsidP="00652CEA" w:rsidRDefault="002E2D41" w14:paraId="0EEE4C37" w14:textId="16FBF4F5">
      <w:pPr>
        <w:spacing w:after="0"/>
        <w:rPr>
          <w:rFonts w:cstheme="minorHAnsi"/>
          <w:sz w:val="24"/>
          <w:szCs w:val="24"/>
        </w:rPr>
      </w:pPr>
      <w:r>
        <w:rPr>
          <w:rFonts w:cstheme="minorHAnsi"/>
          <w:sz w:val="24"/>
          <w:szCs w:val="24"/>
        </w:rPr>
        <w:lastRenderedPageBreak/>
        <w:t>2</w:t>
      </w:r>
      <w:r w:rsidR="007E5E10">
        <w:rPr>
          <w:rFonts w:cstheme="minorHAnsi"/>
          <w:sz w:val="24"/>
          <w:szCs w:val="24"/>
        </w:rPr>
        <w:t>1</w:t>
      </w:r>
    </w:p>
    <w:p w:rsidR="00176DAF" w:rsidP="00176DAF" w:rsidRDefault="00176DAF" w14:paraId="466892D0" w14:textId="77777777">
      <w:pPr>
        <w:spacing w:after="0"/>
        <w:ind w:firstLine="360"/>
        <w:rPr>
          <w:rFonts w:cstheme="minorHAnsi"/>
          <w:sz w:val="24"/>
          <w:szCs w:val="24"/>
        </w:rPr>
      </w:pPr>
    </w:p>
    <w:p w:rsidR="00176DAF" w:rsidP="07008754" w:rsidRDefault="007F0EEA" w14:paraId="6DCAE7EE" w14:textId="65626B92">
      <w:pPr>
        <w:spacing w:after="0"/>
        <w:rPr>
          <w:rFonts w:cs="Calibri" w:cstheme="minorAscii"/>
          <w:sz w:val="24"/>
          <w:szCs w:val="24"/>
        </w:rPr>
      </w:pPr>
      <w:r w:rsidRPr="07008754" w:rsidR="07008754">
        <w:rPr>
          <w:rFonts w:cs="Calibri" w:cstheme="minorAscii"/>
          <w:sz w:val="24"/>
          <w:szCs w:val="24"/>
        </w:rPr>
        <w:t>I’m</w:t>
      </w:r>
      <w:r w:rsidRPr="07008754" w:rsidR="07008754">
        <w:rPr>
          <w:rFonts w:cs="Calibri" w:cstheme="minorAscii"/>
          <w:sz w:val="24"/>
          <w:szCs w:val="24"/>
        </w:rPr>
        <w:t xml:space="preserve"> still standing here when Laura comes back. I had a bunch of ideas of what I could do to burn through an hour. I </w:t>
      </w:r>
      <w:r w:rsidRPr="07008754" w:rsidR="07008754">
        <w:rPr>
          <w:rFonts w:cs="Calibri" w:cstheme="minorAscii"/>
          <w:sz w:val="24"/>
          <w:szCs w:val="24"/>
        </w:rPr>
        <w:t>can’t</w:t>
      </w:r>
      <w:r w:rsidRPr="07008754" w:rsidR="07008754">
        <w:rPr>
          <w:rFonts w:cs="Calibri" w:cstheme="minorAscii"/>
          <w:sz w:val="24"/>
          <w:szCs w:val="24"/>
        </w:rPr>
        <w:t xml:space="preserve"> remember when I last had an hour completely to myself with nothing else to do. Maurice </w:t>
      </w:r>
      <w:r w:rsidRPr="07008754" w:rsidR="07008754">
        <w:rPr>
          <w:rFonts w:cs="Calibri" w:cstheme="minorAscii"/>
          <w:sz w:val="24"/>
          <w:szCs w:val="24"/>
        </w:rPr>
        <w:t>isn’t</w:t>
      </w:r>
      <w:r w:rsidRPr="07008754" w:rsidR="07008754">
        <w:rPr>
          <w:rFonts w:cs="Calibri" w:cstheme="minorAscii"/>
          <w:sz w:val="24"/>
          <w:szCs w:val="24"/>
        </w:rPr>
        <w:t xml:space="preserve"> here telling me which meeting or interview </w:t>
      </w:r>
      <w:r w:rsidRPr="07008754" w:rsidR="07008754">
        <w:rPr>
          <w:rFonts w:cs="Calibri" w:cstheme="minorAscii"/>
          <w:sz w:val="24"/>
          <w:szCs w:val="24"/>
        </w:rPr>
        <w:t>I’m</w:t>
      </w:r>
      <w:r w:rsidRPr="07008754" w:rsidR="07008754">
        <w:rPr>
          <w:rFonts w:cs="Calibri" w:cstheme="minorAscii"/>
          <w:sz w:val="24"/>
          <w:szCs w:val="24"/>
        </w:rPr>
        <w:t xml:space="preserve"> late for, and ever since Maurice banned the media bots from the ship, </w:t>
      </w:r>
      <w:r w:rsidRPr="07008754" w:rsidR="07008754">
        <w:rPr>
          <w:rFonts w:cs="Calibri" w:cstheme="minorAscii"/>
          <w:sz w:val="24"/>
          <w:szCs w:val="24"/>
        </w:rPr>
        <w:t>nobody’s</w:t>
      </w:r>
      <w:r w:rsidRPr="07008754" w:rsidR="07008754">
        <w:rPr>
          <w:rFonts w:cs="Calibri" w:cstheme="minorAscii"/>
          <w:sz w:val="24"/>
          <w:szCs w:val="24"/>
        </w:rPr>
        <w:t xml:space="preserve"> trying to pester me about my game day preparations</w:t>
      </w:r>
      <w:ins w:author="Gary Smailes" w:date="2024-03-16T13:32:52.18Z" w:id="1830027345">
        <w:r w:rsidRPr="07008754" w:rsidR="07008754">
          <w:rPr>
            <w:rFonts w:cs="Calibri" w:cstheme="minorAscii"/>
            <w:sz w:val="24"/>
            <w:szCs w:val="24"/>
          </w:rPr>
          <w:t>,</w:t>
        </w:r>
      </w:ins>
      <w:del w:author="Gary Smailes" w:date="2024-03-16T13:32:51.16Z" w:id="1766858480">
        <w:r w:rsidRPr="07008754" w:rsidDel="07008754">
          <w:rPr>
            <w:rFonts w:cs="Calibri" w:cstheme="minorAscii"/>
            <w:sz w:val="24"/>
            <w:szCs w:val="24"/>
          </w:rPr>
          <w:delText xml:space="preserve"> -</w:delText>
        </w:r>
      </w:del>
      <w:r w:rsidRPr="07008754" w:rsidR="07008754">
        <w:rPr>
          <w:rFonts w:cs="Calibri" w:cstheme="minorAscii"/>
          <w:sz w:val="24"/>
          <w:szCs w:val="24"/>
        </w:rPr>
        <w:t xml:space="preserve"> which to be honest, are </w:t>
      </w:r>
      <w:r w:rsidRPr="07008754" w:rsidR="07008754">
        <w:rPr>
          <w:rFonts w:cs="Calibri" w:cstheme="minorAscii"/>
          <w:sz w:val="24"/>
          <w:szCs w:val="24"/>
        </w:rPr>
        <w:t>sort of up</w:t>
      </w:r>
      <w:r w:rsidRPr="07008754" w:rsidR="07008754">
        <w:rPr>
          <w:rFonts w:cs="Calibri" w:cstheme="minorAscii"/>
          <w:sz w:val="24"/>
          <w:szCs w:val="24"/>
        </w:rPr>
        <w:t xml:space="preserve"> in the air </w:t>
      </w:r>
      <w:r w:rsidRPr="07008754" w:rsidR="07008754">
        <w:rPr>
          <w:rFonts w:cs="Calibri" w:cstheme="minorAscii"/>
          <w:sz w:val="24"/>
          <w:szCs w:val="24"/>
        </w:rPr>
        <w:t>at the moment</w:t>
      </w:r>
      <w:r w:rsidRPr="07008754" w:rsidR="07008754">
        <w:rPr>
          <w:rFonts w:cs="Calibri" w:cstheme="minorAscii"/>
          <w:sz w:val="24"/>
          <w:szCs w:val="24"/>
        </w:rPr>
        <w:t xml:space="preserve">. I </w:t>
      </w:r>
      <w:r w:rsidRPr="07008754" w:rsidR="07008754">
        <w:rPr>
          <w:rFonts w:cs="Calibri" w:cstheme="minorAscii"/>
          <w:sz w:val="24"/>
          <w:szCs w:val="24"/>
        </w:rPr>
        <w:t>don’t</w:t>
      </w:r>
      <w:r w:rsidRPr="07008754" w:rsidR="07008754">
        <w:rPr>
          <w:rFonts w:cs="Calibri" w:cstheme="minorAscii"/>
          <w:sz w:val="24"/>
          <w:szCs w:val="24"/>
        </w:rPr>
        <w:t xml:space="preserve"> know how many people are coming back from Erik’s quest. </w:t>
      </w:r>
    </w:p>
    <w:p w:rsidR="00176DAF" w:rsidP="00176DAF" w:rsidRDefault="007F0EEA" w14:paraId="0E4973C0" w14:textId="4FBCE45B">
      <w:pPr>
        <w:spacing w:after="0"/>
        <w:ind w:firstLine="360"/>
        <w:rPr>
          <w:rFonts w:cstheme="minorHAnsi"/>
          <w:sz w:val="24"/>
          <w:szCs w:val="24"/>
        </w:rPr>
      </w:pPr>
      <w:r w:rsidRPr="009E7F4C">
        <w:rPr>
          <w:rFonts w:cstheme="minorHAnsi"/>
          <w:sz w:val="24"/>
          <w:szCs w:val="24"/>
        </w:rPr>
        <w:t>I spent twenty minutes trying to decide, ten minutes walking down to the end of the hallway only to turn back, sure that whatever I was about to do would take too long, and ended up checking my messages for half an hour.</w:t>
      </w:r>
      <w:r w:rsidR="0071681A">
        <w:rPr>
          <w:rFonts w:cstheme="minorHAnsi"/>
          <w:sz w:val="24"/>
          <w:szCs w:val="24"/>
        </w:rPr>
        <w:t xml:space="preserve"> </w:t>
      </w:r>
      <w:r w:rsidRPr="009E7F4C">
        <w:rPr>
          <w:rFonts w:cstheme="minorHAnsi"/>
          <w:sz w:val="24"/>
          <w:szCs w:val="24"/>
        </w:rPr>
        <w:t>I don’t have very many.</w:t>
      </w:r>
      <w:r w:rsidR="0071681A">
        <w:rPr>
          <w:rFonts w:cstheme="minorHAnsi"/>
          <w:sz w:val="24"/>
          <w:szCs w:val="24"/>
        </w:rPr>
        <w:t xml:space="preserve"> </w:t>
      </w:r>
      <w:r w:rsidRPr="009E7F4C">
        <w:rPr>
          <w:rFonts w:cstheme="minorHAnsi"/>
          <w:sz w:val="24"/>
          <w:szCs w:val="24"/>
        </w:rPr>
        <w:t>I know, you’re thinking spaceball coach, I must get a lot of random pieces of junk from all corners of the known universe.</w:t>
      </w:r>
      <w:r w:rsidR="0071681A">
        <w:rPr>
          <w:rFonts w:cstheme="minorHAnsi"/>
          <w:sz w:val="24"/>
          <w:szCs w:val="24"/>
        </w:rPr>
        <w:t xml:space="preserve"> </w:t>
      </w:r>
      <w:r w:rsidRPr="009E7F4C">
        <w:rPr>
          <w:rFonts w:cstheme="minorHAnsi"/>
          <w:sz w:val="24"/>
          <w:szCs w:val="24"/>
        </w:rPr>
        <w:t>Spam is that peculiar meat product that’s still sold in oddly-shaped containers.</w:t>
      </w:r>
      <w:r w:rsidR="0071681A">
        <w:rPr>
          <w:rFonts w:cstheme="minorHAnsi"/>
          <w:sz w:val="24"/>
          <w:szCs w:val="24"/>
        </w:rPr>
        <w:t xml:space="preserve"> </w:t>
      </w:r>
      <w:r w:rsidRPr="009E7F4C">
        <w:rPr>
          <w:rFonts w:cstheme="minorHAnsi"/>
          <w:sz w:val="24"/>
          <w:szCs w:val="24"/>
        </w:rPr>
        <w:t xml:space="preserve">Nobody gets </w:t>
      </w:r>
      <w:r w:rsidR="00776C26">
        <w:rPr>
          <w:rFonts w:cstheme="minorHAnsi"/>
          <w:sz w:val="24"/>
          <w:szCs w:val="24"/>
        </w:rPr>
        <w:t xml:space="preserve">the mailbox variety </w:t>
      </w:r>
      <w:r w:rsidRPr="009E7F4C">
        <w:rPr>
          <w:rFonts w:cstheme="minorHAnsi"/>
          <w:sz w:val="24"/>
          <w:szCs w:val="24"/>
        </w:rPr>
        <w:t>anymore, not after the Disinformation War.</w:t>
      </w:r>
      <w:r w:rsidR="0071681A">
        <w:rPr>
          <w:rFonts w:cstheme="minorHAnsi"/>
          <w:sz w:val="24"/>
          <w:szCs w:val="24"/>
        </w:rPr>
        <w:t xml:space="preserve"> </w:t>
      </w:r>
      <w:r w:rsidRPr="009E7F4C">
        <w:rPr>
          <w:rFonts w:cstheme="minorHAnsi"/>
          <w:sz w:val="24"/>
          <w:szCs w:val="24"/>
        </w:rPr>
        <w:t>After that little gem in our history, anybody sending unsolicited messages gets three warnings before they get a fine.</w:t>
      </w:r>
      <w:r w:rsidR="0071681A">
        <w:rPr>
          <w:rFonts w:cstheme="minorHAnsi"/>
          <w:sz w:val="24"/>
          <w:szCs w:val="24"/>
        </w:rPr>
        <w:t xml:space="preserve"> </w:t>
      </w:r>
      <w:r w:rsidRPr="009E7F4C">
        <w:rPr>
          <w:rFonts w:cstheme="minorHAnsi"/>
          <w:sz w:val="24"/>
          <w:szCs w:val="24"/>
        </w:rPr>
        <w:t xml:space="preserve">After the fine, </w:t>
      </w:r>
      <w:r w:rsidR="00776C26">
        <w:rPr>
          <w:rFonts w:cstheme="minorHAnsi"/>
          <w:sz w:val="24"/>
          <w:szCs w:val="24"/>
        </w:rPr>
        <w:t xml:space="preserve">if </w:t>
      </w:r>
      <w:r w:rsidRPr="009E7F4C">
        <w:rPr>
          <w:rFonts w:cstheme="minorHAnsi"/>
          <w:sz w:val="24"/>
          <w:szCs w:val="24"/>
        </w:rPr>
        <w:t xml:space="preserve">you </w:t>
      </w:r>
      <w:r w:rsidR="00776C26">
        <w:rPr>
          <w:rFonts w:cstheme="minorHAnsi"/>
          <w:sz w:val="24"/>
          <w:szCs w:val="24"/>
        </w:rPr>
        <w:t xml:space="preserve">do it again you </w:t>
      </w:r>
      <w:r w:rsidRPr="009E7F4C">
        <w:rPr>
          <w:rFonts w:cstheme="minorHAnsi"/>
          <w:sz w:val="24"/>
          <w:szCs w:val="24"/>
        </w:rPr>
        <w:t>get disconnected from the ‘Net for a year.</w:t>
      </w:r>
      <w:r w:rsidR="0071681A">
        <w:rPr>
          <w:rFonts w:cstheme="minorHAnsi"/>
          <w:sz w:val="24"/>
          <w:szCs w:val="24"/>
        </w:rPr>
        <w:t xml:space="preserve"> </w:t>
      </w:r>
      <w:r w:rsidRPr="009E7F4C">
        <w:rPr>
          <w:rFonts w:cstheme="minorHAnsi"/>
          <w:sz w:val="24"/>
          <w:szCs w:val="24"/>
        </w:rPr>
        <w:t>Most people go insane after getting kicked off the ‘Net.</w:t>
      </w:r>
      <w:r w:rsidR="0071681A">
        <w:rPr>
          <w:rFonts w:cstheme="minorHAnsi"/>
          <w:sz w:val="24"/>
          <w:szCs w:val="24"/>
        </w:rPr>
        <w:t xml:space="preserve"> </w:t>
      </w:r>
      <w:r w:rsidRPr="009E7F4C">
        <w:rPr>
          <w:rFonts w:cstheme="minorHAnsi"/>
          <w:sz w:val="24"/>
          <w:szCs w:val="24"/>
        </w:rPr>
        <w:t>Or they join a monastery.</w:t>
      </w:r>
      <w:r w:rsidR="0071681A">
        <w:rPr>
          <w:rFonts w:cstheme="minorHAnsi"/>
          <w:sz w:val="24"/>
          <w:szCs w:val="24"/>
        </w:rPr>
        <w:t xml:space="preserve"> </w:t>
      </w:r>
      <w:r w:rsidRPr="009E7F4C">
        <w:rPr>
          <w:rFonts w:cstheme="minorHAnsi"/>
          <w:sz w:val="24"/>
          <w:szCs w:val="24"/>
        </w:rPr>
        <w:t>Maybe both.</w:t>
      </w:r>
    </w:p>
    <w:p w:rsidR="00176DAF" w:rsidP="07008754" w:rsidRDefault="007F0EEA" w14:paraId="60BFD674" w14:textId="5C472FEC">
      <w:pPr>
        <w:spacing w:after="0"/>
        <w:ind w:firstLine="360"/>
        <w:rPr>
          <w:rFonts w:cs="Calibri" w:cstheme="minorAscii"/>
          <w:sz w:val="24"/>
          <w:szCs w:val="24"/>
        </w:rPr>
      </w:pPr>
      <w:r w:rsidRPr="07008754" w:rsidR="07008754">
        <w:rPr>
          <w:rFonts w:cs="Calibri" w:cstheme="minorAscii"/>
          <w:sz w:val="24"/>
          <w:szCs w:val="24"/>
        </w:rPr>
        <w:t>I’ve</w:t>
      </w:r>
      <w:r w:rsidRPr="07008754" w:rsidR="07008754">
        <w:rPr>
          <w:rFonts w:cs="Calibri" w:cstheme="minorAscii"/>
          <w:sz w:val="24"/>
          <w:szCs w:val="24"/>
        </w:rPr>
        <w:t xml:space="preserve"> got twelve messages in my inbox. Three are saved. One saying that </w:t>
      </w:r>
      <w:r w:rsidRPr="07008754" w:rsidR="07008754">
        <w:rPr>
          <w:rFonts w:cs="Calibri" w:cstheme="minorAscii"/>
          <w:sz w:val="24"/>
          <w:szCs w:val="24"/>
        </w:rPr>
        <w:t>I’d</w:t>
      </w:r>
      <w:r w:rsidRPr="07008754" w:rsidR="07008754">
        <w:rPr>
          <w:rFonts w:cs="Calibri" w:cstheme="minorAscii"/>
          <w:sz w:val="24"/>
          <w:szCs w:val="24"/>
        </w:rPr>
        <w:t xml:space="preserve"> been banned from the League &lt;when&gt;. Another I got right after my conversation with Chippers, saying my ban had been lifted &lt;when&gt;. The other is from my </w:t>
      </w:r>
      <w:r w:rsidRPr="07008754" w:rsidR="07008754">
        <w:rPr>
          <w:rFonts w:cs="Calibri" w:cstheme="minorAscii"/>
          <w:sz w:val="24"/>
          <w:szCs w:val="24"/>
        </w:rPr>
        <w:t>Mom</w:t>
      </w:r>
      <w:r w:rsidRPr="07008754" w:rsidR="07008754">
        <w:rPr>
          <w:rFonts w:cs="Calibri" w:cstheme="minorAscii"/>
          <w:sz w:val="24"/>
          <w:szCs w:val="24"/>
        </w:rPr>
        <w:t xml:space="preserve"> &lt;I thought they died before this&gt;, talking about me coming home for my </w:t>
      </w:r>
      <w:r w:rsidRPr="07008754" w:rsidR="07008754">
        <w:rPr>
          <w:rFonts w:cs="Calibri" w:cstheme="minorAscii"/>
          <w:sz w:val="24"/>
          <w:szCs w:val="24"/>
        </w:rPr>
        <w:t>Dad’s</w:t>
      </w:r>
      <w:r w:rsidRPr="07008754" w:rsidR="07008754">
        <w:rPr>
          <w:rFonts w:cs="Calibri" w:cstheme="minorAscii"/>
          <w:sz w:val="24"/>
          <w:szCs w:val="24"/>
        </w:rPr>
        <w:t xml:space="preserve"> 65</w:t>
      </w:r>
      <w:r w:rsidRPr="07008754" w:rsidR="07008754">
        <w:rPr>
          <w:rFonts w:cs="Calibri" w:cstheme="minorAscii"/>
          <w:sz w:val="24"/>
          <w:szCs w:val="24"/>
          <w:vertAlign w:val="superscript"/>
        </w:rPr>
        <w:t>th</w:t>
      </w:r>
      <w:r w:rsidRPr="07008754" w:rsidR="07008754">
        <w:rPr>
          <w:rFonts w:cs="Calibri" w:cstheme="minorAscii"/>
          <w:sz w:val="24"/>
          <w:szCs w:val="24"/>
        </w:rPr>
        <w:t xml:space="preserve"> birthday as a surprise &lt;when&gt;. It was the last communication I got from her before the </w:t>
      </w:r>
      <w:r w:rsidRPr="07008754" w:rsidR="07008754">
        <w:rPr>
          <w:rFonts w:cs="Calibri" w:cstheme="minorAscii"/>
          <w:sz w:val="24"/>
          <w:szCs w:val="24"/>
        </w:rPr>
        <w:t>Edochians</w:t>
      </w:r>
      <w:r w:rsidRPr="07008754" w:rsidR="07008754">
        <w:rPr>
          <w:rFonts w:cs="Calibri" w:cstheme="minorAscii"/>
          <w:sz w:val="24"/>
          <w:szCs w:val="24"/>
        </w:rPr>
        <w:t xml:space="preserve"> got their panties in a bunch and blew up the planet beneath her feet. I </w:t>
      </w:r>
      <w:r w:rsidRPr="07008754" w:rsidR="07008754">
        <w:rPr>
          <w:rFonts w:cs="Calibri" w:cstheme="minorAscii"/>
          <w:sz w:val="24"/>
          <w:szCs w:val="24"/>
        </w:rPr>
        <w:t>don’t</w:t>
      </w:r>
      <w:r w:rsidRPr="07008754" w:rsidR="07008754">
        <w:rPr>
          <w:rFonts w:cs="Calibri" w:cstheme="minorAscii"/>
          <w:sz w:val="24"/>
          <w:szCs w:val="24"/>
        </w:rPr>
        <w:t xml:space="preserve"> listen to it much </w:t>
      </w:r>
      <w:r w:rsidRPr="07008754" w:rsidR="07008754">
        <w:rPr>
          <w:rFonts w:cs="Calibri" w:cstheme="minorAscii"/>
          <w:sz w:val="24"/>
          <w:szCs w:val="24"/>
        </w:rPr>
        <w:t>anymore,</w:t>
      </w:r>
      <w:r w:rsidRPr="07008754" w:rsidR="07008754">
        <w:rPr>
          <w:rFonts w:cs="Calibri" w:cstheme="minorAscii"/>
          <w:sz w:val="24"/>
          <w:szCs w:val="24"/>
        </w:rPr>
        <w:t xml:space="preserve"> </w:t>
      </w:r>
      <w:r w:rsidRPr="07008754" w:rsidR="07008754">
        <w:rPr>
          <w:rFonts w:cs="Calibri" w:cstheme="minorAscii"/>
          <w:sz w:val="24"/>
          <w:szCs w:val="24"/>
        </w:rPr>
        <w:t>I’ve</w:t>
      </w:r>
      <w:r w:rsidRPr="07008754" w:rsidR="07008754">
        <w:rPr>
          <w:rFonts w:cs="Calibri" w:cstheme="minorAscii"/>
          <w:sz w:val="24"/>
          <w:szCs w:val="24"/>
        </w:rPr>
        <w:t xml:space="preserve"> got it memorized. I just </w:t>
      </w:r>
      <w:r w:rsidRPr="07008754" w:rsidR="07008754">
        <w:rPr>
          <w:rFonts w:cs="Calibri" w:cstheme="minorAscii"/>
          <w:sz w:val="24"/>
          <w:szCs w:val="24"/>
        </w:rPr>
        <w:t>can’t</w:t>
      </w:r>
      <w:r w:rsidRPr="07008754" w:rsidR="07008754">
        <w:rPr>
          <w:rFonts w:cs="Calibri" w:cstheme="minorAscii"/>
          <w:sz w:val="24"/>
          <w:szCs w:val="24"/>
        </w:rPr>
        <w:t xml:space="preserve"> </w:t>
      </w:r>
      <w:r w:rsidRPr="07008754" w:rsidR="07008754">
        <w:rPr>
          <w:rFonts w:cs="Calibri" w:cstheme="minorAscii"/>
          <w:sz w:val="24"/>
          <w:szCs w:val="24"/>
        </w:rPr>
        <w:t>delete</w:t>
      </w:r>
      <w:r w:rsidRPr="07008754" w:rsidR="07008754">
        <w:rPr>
          <w:rFonts w:cs="Calibri" w:cstheme="minorAscii"/>
          <w:sz w:val="24"/>
          <w:szCs w:val="24"/>
        </w:rPr>
        <w:t xml:space="preserve"> it.</w:t>
      </w:r>
    </w:p>
    <w:p w:rsidR="00176DAF" w:rsidP="00176DAF" w:rsidRDefault="007F0EEA" w14:paraId="380D8FFF" w14:textId="77777777">
      <w:pPr>
        <w:spacing w:after="0"/>
        <w:ind w:firstLine="360"/>
        <w:rPr>
          <w:rFonts w:cstheme="minorHAnsi"/>
          <w:sz w:val="24"/>
          <w:szCs w:val="24"/>
        </w:rPr>
      </w:pPr>
      <w:r w:rsidRPr="009E7F4C">
        <w:rPr>
          <w:rFonts w:cstheme="minorHAnsi"/>
          <w:sz w:val="24"/>
          <w:szCs w:val="24"/>
        </w:rPr>
        <w:t>Three new messages from Bucky.</w:t>
      </w:r>
    </w:p>
    <w:p w:rsidR="00176DAF" w:rsidP="07008754" w:rsidRDefault="007F0EEA" w14:paraId="46C2D6D0" w14:textId="1C142842">
      <w:pPr>
        <w:spacing w:after="0"/>
        <w:ind w:firstLine="360"/>
        <w:rPr>
          <w:rFonts w:cs="Calibri" w:cstheme="minorAscii"/>
          <w:sz w:val="24"/>
          <w:szCs w:val="24"/>
        </w:rPr>
      </w:pPr>
      <w:r w:rsidRPr="07008754" w:rsidR="07008754">
        <w:rPr>
          <w:rFonts w:cs="Calibri" w:cstheme="minorAscii"/>
          <w:sz w:val="24"/>
          <w:szCs w:val="24"/>
        </w:rPr>
        <w:t xml:space="preserve">First: </w:t>
      </w:r>
      <w:ins w:author="Gary Smailes" w:date="2024-03-16T13:33:37.779Z" w:id="138682875">
        <w:r w:rsidRPr="07008754" w:rsidR="07008754">
          <w:rPr>
            <w:rFonts w:cs="Calibri" w:cstheme="minorAscii"/>
            <w:sz w:val="24"/>
            <w:szCs w:val="24"/>
          </w:rPr>
          <w:t>‘</w:t>
        </w:r>
      </w:ins>
      <w:del w:author="Gary Smailes" w:date="2024-03-16T13:33:36.979Z" w:id="79075031">
        <w:r w:rsidRPr="07008754" w:rsidDel="07008754">
          <w:rPr>
            <w:rFonts w:cs="Calibri" w:cstheme="minorAscii"/>
            <w:sz w:val="24"/>
            <w:szCs w:val="24"/>
          </w:rPr>
          <w:delText>“</w:delText>
        </w:r>
      </w:del>
      <w:r w:rsidRPr="07008754" w:rsidR="07008754">
        <w:rPr>
          <w:rFonts w:cs="Calibri" w:cstheme="minorAscii"/>
          <w:sz w:val="24"/>
          <w:szCs w:val="24"/>
        </w:rPr>
        <w:t xml:space="preserve">Ricky, I understand </w:t>
      </w:r>
      <w:r w:rsidRPr="07008754" w:rsidR="07008754">
        <w:rPr>
          <w:rFonts w:cs="Calibri" w:cstheme="minorAscii"/>
          <w:sz w:val="24"/>
          <w:szCs w:val="24"/>
        </w:rPr>
        <w:t>you’re</w:t>
      </w:r>
      <w:r w:rsidRPr="07008754" w:rsidR="07008754">
        <w:rPr>
          <w:rFonts w:cs="Calibri" w:cstheme="minorAscii"/>
          <w:sz w:val="24"/>
          <w:szCs w:val="24"/>
        </w:rPr>
        <w:t xml:space="preserve"> all </w:t>
      </w:r>
      <w:r w:rsidRPr="07008754" w:rsidR="07008754">
        <w:rPr>
          <w:rFonts w:cs="Calibri" w:cstheme="minorAscii"/>
          <w:sz w:val="24"/>
          <w:szCs w:val="24"/>
        </w:rPr>
        <w:t>pissy</w:t>
      </w:r>
      <w:r w:rsidRPr="07008754" w:rsidR="07008754">
        <w:rPr>
          <w:rFonts w:cs="Calibri" w:cstheme="minorAscii"/>
          <w:sz w:val="24"/>
          <w:szCs w:val="24"/>
        </w:rPr>
        <w:t xml:space="preserve"> about the gambling, but tell me, man, what would’ve you </w:t>
      </w:r>
      <w:r w:rsidRPr="07008754" w:rsidR="07008754">
        <w:rPr>
          <w:rFonts w:cs="Calibri" w:cstheme="minorAscii"/>
          <w:sz w:val="24"/>
          <w:szCs w:val="24"/>
        </w:rPr>
        <w:t>of</w:t>
      </w:r>
      <w:r w:rsidRPr="07008754" w:rsidR="07008754">
        <w:rPr>
          <w:rFonts w:cs="Calibri" w:cstheme="minorAscii"/>
          <w:sz w:val="24"/>
          <w:szCs w:val="24"/>
        </w:rPr>
        <w:t xml:space="preserve"> done in my place? Gone crawling? Gone begging? I </w:t>
      </w:r>
      <w:r w:rsidRPr="07008754" w:rsidR="07008754">
        <w:rPr>
          <w:rFonts w:cs="Calibri" w:cstheme="minorAscii"/>
          <w:sz w:val="24"/>
          <w:szCs w:val="24"/>
        </w:rPr>
        <w:t>don’t</w:t>
      </w:r>
      <w:r w:rsidRPr="07008754" w:rsidR="07008754">
        <w:rPr>
          <w:rFonts w:cs="Calibri" w:cstheme="minorAscii"/>
          <w:sz w:val="24"/>
          <w:szCs w:val="24"/>
        </w:rPr>
        <w:t xml:space="preserve"> crawl, Rick, and I </w:t>
      </w:r>
      <w:r w:rsidRPr="07008754" w:rsidR="07008754">
        <w:rPr>
          <w:rFonts w:cs="Calibri" w:cstheme="minorAscii"/>
          <w:sz w:val="24"/>
          <w:szCs w:val="24"/>
        </w:rPr>
        <w:t xml:space="preserve">sure as hell </w:t>
      </w:r>
      <w:r w:rsidRPr="07008754" w:rsidR="07008754">
        <w:rPr>
          <w:rFonts w:cs="Calibri" w:cstheme="minorAscii"/>
          <w:sz w:val="24"/>
          <w:szCs w:val="24"/>
        </w:rPr>
        <w:t>don’t</w:t>
      </w:r>
      <w:r w:rsidRPr="07008754" w:rsidR="07008754">
        <w:rPr>
          <w:rFonts w:cs="Calibri" w:cstheme="minorAscii"/>
          <w:sz w:val="24"/>
          <w:szCs w:val="24"/>
        </w:rPr>
        <w:t xml:space="preserve"> beg. Better things to be doing than beg, Ricky. But…now that I said that…you </w:t>
      </w:r>
      <w:r w:rsidRPr="07008754" w:rsidR="07008754">
        <w:rPr>
          <w:rFonts w:cs="Calibri" w:cstheme="minorAscii"/>
          <w:sz w:val="24"/>
          <w:szCs w:val="24"/>
        </w:rPr>
        <w:t>gotta</w:t>
      </w:r>
      <w:r w:rsidRPr="07008754" w:rsidR="07008754">
        <w:rPr>
          <w:rFonts w:cs="Calibri" w:cstheme="minorAscii"/>
          <w:sz w:val="24"/>
          <w:szCs w:val="24"/>
        </w:rPr>
        <w:t xml:space="preserve"> let me come back. I </w:t>
      </w:r>
      <w:r w:rsidRPr="07008754" w:rsidR="07008754">
        <w:rPr>
          <w:rFonts w:cs="Calibri" w:cstheme="minorAscii"/>
          <w:sz w:val="24"/>
          <w:szCs w:val="24"/>
        </w:rPr>
        <w:t>don’t</w:t>
      </w:r>
      <w:r w:rsidRPr="07008754" w:rsidR="07008754">
        <w:rPr>
          <w:rFonts w:cs="Calibri" w:cstheme="minorAscii"/>
          <w:sz w:val="24"/>
          <w:szCs w:val="24"/>
        </w:rPr>
        <w:t xml:space="preserve"> have </w:t>
      </w:r>
      <w:r w:rsidRPr="07008754" w:rsidR="07008754">
        <w:rPr>
          <w:rFonts w:cs="Calibri" w:cstheme="minorAscii"/>
          <w:sz w:val="24"/>
          <w:szCs w:val="24"/>
        </w:rPr>
        <w:t>nothing</w:t>
      </w:r>
      <w:r w:rsidRPr="07008754" w:rsidR="07008754">
        <w:rPr>
          <w:rFonts w:cs="Calibri" w:cstheme="minorAscii"/>
          <w:sz w:val="24"/>
          <w:szCs w:val="24"/>
        </w:rPr>
        <w:t xml:space="preserve"> else and that fuckin’ Bookie is </w:t>
      </w:r>
      <w:r w:rsidRPr="07008754" w:rsidR="07008754">
        <w:rPr>
          <w:rFonts w:cs="Calibri" w:cstheme="minorAscii"/>
          <w:sz w:val="24"/>
          <w:szCs w:val="24"/>
        </w:rPr>
        <w:t>gonna</w:t>
      </w:r>
      <w:r w:rsidRPr="07008754" w:rsidR="07008754">
        <w:rPr>
          <w:rFonts w:cs="Calibri" w:cstheme="minorAscii"/>
          <w:sz w:val="24"/>
          <w:szCs w:val="24"/>
        </w:rPr>
        <w:t xml:space="preserve"> come back and break my ankles every week I </w:t>
      </w:r>
      <w:r w:rsidRPr="07008754" w:rsidR="07008754">
        <w:rPr>
          <w:rFonts w:cs="Calibri" w:cstheme="minorAscii"/>
          <w:sz w:val="24"/>
          <w:szCs w:val="24"/>
        </w:rPr>
        <w:t>don’t</w:t>
      </w:r>
      <w:r w:rsidRPr="07008754" w:rsidR="07008754">
        <w:rPr>
          <w:rFonts w:cs="Calibri" w:cstheme="minorAscii"/>
          <w:sz w:val="24"/>
          <w:szCs w:val="24"/>
        </w:rPr>
        <w:t xml:space="preserve"> pay. </w:t>
      </w:r>
      <w:r w:rsidRPr="07008754" w:rsidR="07008754">
        <w:rPr>
          <w:rFonts w:cs="Calibri" w:cstheme="minorAscii"/>
          <w:sz w:val="24"/>
          <w:szCs w:val="24"/>
        </w:rPr>
        <w:t>She’s</w:t>
      </w:r>
      <w:r w:rsidRPr="07008754" w:rsidR="07008754">
        <w:rPr>
          <w:rFonts w:cs="Calibri" w:cstheme="minorAscii"/>
          <w:sz w:val="24"/>
          <w:szCs w:val="24"/>
        </w:rPr>
        <w:t xml:space="preserve"> a right cunt and likes it. Fuckin’ Bookies! Where am I supposed to get </w:t>
      </w:r>
      <w:ins w:author="Gary Smailes" w:date="2024-03-16T13:33:43.23Z" w:id="77825049">
        <w:r w:rsidRPr="07008754" w:rsidR="07008754">
          <w:rPr>
            <w:rFonts w:cs="Calibri" w:cstheme="minorAscii"/>
            <w:sz w:val="24"/>
            <w:szCs w:val="24"/>
          </w:rPr>
          <w:t>three</w:t>
        </w:r>
      </w:ins>
      <w:del w:author="Gary Smailes" w:date="2024-03-16T13:33:42.388Z" w:id="718974481">
        <w:r w:rsidRPr="07008754" w:rsidDel="07008754">
          <w:rPr>
            <w:rFonts w:cs="Calibri" w:cstheme="minorAscii"/>
            <w:sz w:val="24"/>
            <w:szCs w:val="24"/>
          </w:rPr>
          <w:delText>3</w:delText>
        </w:r>
      </w:del>
      <w:r w:rsidRPr="07008754" w:rsidR="07008754">
        <w:rPr>
          <w:rFonts w:cs="Calibri" w:cstheme="minorAscii"/>
          <w:sz w:val="24"/>
          <w:szCs w:val="24"/>
        </w:rPr>
        <w:t xml:space="preserve"> million? </w:t>
      </w:r>
      <w:r w:rsidRPr="07008754" w:rsidR="07008754">
        <w:rPr>
          <w:rFonts w:cs="Calibri" w:cstheme="minorAscii"/>
          <w:sz w:val="24"/>
          <w:szCs w:val="24"/>
        </w:rPr>
        <w:t>Outta</w:t>
      </w:r>
      <w:r w:rsidRPr="07008754" w:rsidR="07008754">
        <w:rPr>
          <w:rFonts w:cs="Calibri" w:cstheme="minorAscii"/>
          <w:sz w:val="24"/>
          <w:szCs w:val="24"/>
        </w:rPr>
        <w:t xml:space="preserve"> my ass? Ah…shit. Please, Ricky, </w:t>
      </w:r>
      <w:r w:rsidRPr="07008754" w:rsidR="07008754">
        <w:rPr>
          <w:rFonts w:cs="Calibri" w:cstheme="minorAscii"/>
          <w:sz w:val="24"/>
          <w:szCs w:val="24"/>
        </w:rPr>
        <w:t>I’m</w:t>
      </w:r>
      <w:r w:rsidRPr="07008754" w:rsidR="07008754">
        <w:rPr>
          <w:rFonts w:cs="Calibri" w:cstheme="minorAscii"/>
          <w:sz w:val="24"/>
          <w:szCs w:val="24"/>
        </w:rPr>
        <w:t xml:space="preserve"> begging you, I down on my hands and knees begging like the fuckin’ loser I am, please let me come back. I </w:t>
      </w:r>
      <w:r w:rsidRPr="07008754" w:rsidR="07008754">
        <w:rPr>
          <w:rFonts w:cs="Calibri" w:cstheme="minorAscii"/>
          <w:sz w:val="24"/>
          <w:szCs w:val="24"/>
        </w:rPr>
        <w:t>won’t</w:t>
      </w:r>
      <w:r w:rsidRPr="07008754" w:rsidR="07008754">
        <w:rPr>
          <w:rFonts w:cs="Calibri" w:cstheme="minorAscii"/>
          <w:sz w:val="24"/>
          <w:szCs w:val="24"/>
        </w:rPr>
        <w:t xml:space="preserve"> try to fuck ye over anymore, I promise.</w:t>
      </w:r>
      <w:ins w:author="Gary Smailes" w:date="2024-03-16T13:33:46.645Z" w:id="1635194415">
        <w:r w:rsidRPr="07008754" w:rsidR="07008754">
          <w:rPr>
            <w:rFonts w:cs="Calibri" w:cstheme="minorAscii"/>
            <w:sz w:val="24"/>
            <w:szCs w:val="24"/>
          </w:rPr>
          <w:t>’</w:t>
        </w:r>
      </w:ins>
      <w:del w:author="Gary Smailes" w:date="2024-03-16T13:33:45.562Z" w:id="1773263207">
        <w:r w:rsidRPr="07008754" w:rsidDel="07008754">
          <w:rPr>
            <w:rFonts w:cs="Calibri" w:cstheme="minorAscii"/>
            <w:sz w:val="24"/>
            <w:szCs w:val="24"/>
          </w:rPr>
          <w:delText>”</w:delText>
        </w:r>
      </w:del>
    </w:p>
    <w:p w:rsidR="00176DAF" w:rsidP="00176DAF" w:rsidRDefault="007F0EEA" w14:paraId="12CD63BB" w14:textId="77777777">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I’ll get right on that.</w:t>
      </w:r>
      <w:r w:rsidR="0071681A">
        <w:rPr>
          <w:rFonts w:cstheme="minorHAnsi"/>
          <w:sz w:val="24"/>
          <w:szCs w:val="24"/>
        </w:rPr>
        <w:t xml:space="preserve"> </w:t>
      </w:r>
      <w:r w:rsidRPr="009E7F4C">
        <w:rPr>
          <w:rFonts w:cstheme="minorHAnsi"/>
          <w:sz w:val="24"/>
          <w:szCs w:val="24"/>
        </w:rPr>
        <w:t>What kind of idiot does he think I am?</w:t>
      </w:r>
      <w:r w:rsidR="0071681A">
        <w:rPr>
          <w:rFonts w:cstheme="minorHAnsi"/>
          <w:sz w:val="24"/>
          <w:szCs w:val="24"/>
        </w:rPr>
        <w:t xml:space="preserve"> </w:t>
      </w:r>
      <w:r w:rsidRPr="009E7F4C">
        <w:rPr>
          <w:rFonts w:cstheme="minorHAnsi"/>
          <w:sz w:val="24"/>
          <w:szCs w:val="24"/>
        </w:rPr>
        <w:t>Asshole.</w:t>
      </w:r>
    </w:p>
    <w:p w:rsidR="00176DAF" w:rsidP="07008754" w:rsidRDefault="007F0EEA" w14:paraId="4A7D525D" w14:textId="60034530">
      <w:pPr>
        <w:spacing w:after="0"/>
        <w:ind w:firstLine="360"/>
        <w:rPr>
          <w:rFonts w:cs="Calibri" w:cstheme="minorAscii"/>
          <w:sz w:val="24"/>
          <w:szCs w:val="24"/>
        </w:rPr>
      </w:pPr>
      <w:r w:rsidRPr="07008754" w:rsidR="07008754">
        <w:rPr>
          <w:rFonts w:cs="Calibri" w:cstheme="minorAscii"/>
          <w:sz w:val="24"/>
          <w:szCs w:val="24"/>
        </w:rPr>
        <w:t xml:space="preserve">Second: </w:t>
      </w:r>
      <w:ins w:author="Gary Smailes" w:date="2024-03-16T13:33:52.001Z" w:id="1718700442">
        <w:r w:rsidRPr="07008754" w:rsidR="07008754">
          <w:rPr>
            <w:rFonts w:cs="Calibri" w:cstheme="minorAscii"/>
            <w:sz w:val="24"/>
            <w:szCs w:val="24"/>
          </w:rPr>
          <w:t>‘</w:t>
        </w:r>
      </w:ins>
      <w:del w:author="Gary Smailes" w:date="2024-03-16T13:33:51.382Z" w:id="2109234168">
        <w:r w:rsidRPr="07008754" w:rsidDel="07008754">
          <w:rPr>
            <w:rFonts w:cs="Calibri" w:cstheme="minorAscii"/>
            <w:sz w:val="24"/>
            <w:szCs w:val="24"/>
          </w:rPr>
          <w:delText>“</w:delText>
        </w:r>
      </w:del>
      <w:r w:rsidRPr="07008754" w:rsidR="07008754">
        <w:rPr>
          <w:rFonts w:cs="Calibri" w:cstheme="minorAscii"/>
          <w:sz w:val="24"/>
          <w:szCs w:val="24"/>
        </w:rPr>
        <w:t xml:space="preserve">Oi! </w:t>
      </w:r>
      <w:r w:rsidRPr="07008754" w:rsidR="07008754">
        <w:rPr>
          <w:rFonts w:cs="Calibri" w:cstheme="minorAscii"/>
          <w:sz w:val="24"/>
          <w:szCs w:val="24"/>
        </w:rPr>
        <w:t>So</w:t>
      </w:r>
      <w:r w:rsidRPr="07008754" w:rsidR="07008754">
        <w:rPr>
          <w:rFonts w:cs="Calibri" w:cstheme="minorAscii"/>
          <w:sz w:val="24"/>
          <w:szCs w:val="24"/>
        </w:rPr>
        <w:t xml:space="preserve"> </w:t>
      </w:r>
      <w:r w:rsidRPr="07008754" w:rsidR="07008754">
        <w:rPr>
          <w:rFonts w:cs="Calibri" w:cstheme="minorAscii"/>
          <w:sz w:val="24"/>
          <w:szCs w:val="24"/>
        </w:rPr>
        <w:t>you’re</w:t>
      </w:r>
      <w:r w:rsidRPr="07008754" w:rsidR="07008754">
        <w:rPr>
          <w:rFonts w:cs="Calibri" w:cstheme="minorAscii"/>
          <w:sz w:val="24"/>
          <w:szCs w:val="24"/>
        </w:rPr>
        <w:t xml:space="preserve"> ignoring my messages, I get it. </w:t>
      </w:r>
      <w:r w:rsidRPr="07008754" w:rsidR="07008754">
        <w:rPr>
          <w:rFonts w:cs="Calibri" w:cstheme="minorAscii"/>
          <w:sz w:val="24"/>
          <w:szCs w:val="24"/>
        </w:rPr>
        <w:t>Don’t</w:t>
      </w:r>
      <w:r w:rsidRPr="07008754" w:rsidR="07008754">
        <w:rPr>
          <w:rFonts w:cs="Calibri" w:cstheme="minorAscii"/>
          <w:sz w:val="24"/>
          <w:szCs w:val="24"/>
        </w:rPr>
        <w:t xml:space="preserve"> </w:t>
      </w:r>
      <w:r w:rsidRPr="07008754" w:rsidR="07008754">
        <w:rPr>
          <w:rFonts w:cs="Calibri" w:cstheme="minorAscii"/>
          <w:sz w:val="24"/>
          <w:szCs w:val="24"/>
        </w:rPr>
        <w:t>wanna</w:t>
      </w:r>
      <w:r w:rsidRPr="07008754" w:rsidR="07008754">
        <w:rPr>
          <w:rFonts w:cs="Calibri" w:cstheme="minorAscii"/>
          <w:sz w:val="24"/>
          <w:szCs w:val="24"/>
        </w:rPr>
        <w:t xml:space="preserve"> man up and listen to what </w:t>
      </w:r>
      <w:r w:rsidRPr="07008754" w:rsidR="07008754">
        <w:rPr>
          <w:rFonts w:cs="Calibri" w:cstheme="minorAscii"/>
          <w:sz w:val="24"/>
          <w:szCs w:val="24"/>
        </w:rPr>
        <w:t>I’ve</w:t>
      </w:r>
      <w:r w:rsidRPr="07008754" w:rsidR="07008754">
        <w:rPr>
          <w:rFonts w:cs="Calibri" w:cstheme="minorAscii"/>
          <w:sz w:val="24"/>
          <w:szCs w:val="24"/>
        </w:rPr>
        <w:t xml:space="preserve"> got to say, </w:t>
      </w:r>
      <w:r w:rsidRPr="07008754" w:rsidR="07008754">
        <w:rPr>
          <w:rFonts w:cs="Calibri" w:cstheme="minorAscii"/>
          <w:sz w:val="24"/>
          <w:szCs w:val="24"/>
        </w:rPr>
        <w:t>don’t</w:t>
      </w:r>
      <w:r w:rsidRPr="07008754" w:rsidR="07008754">
        <w:rPr>
          <w:rFonts w:cs="Calibri" w:cstheme="minorAscii"/>
          <w:sz w:val="24"/>
          <w:szCs w:val="24"/>
        </w:rPr>
        <w:t xml:space="preserve"> </w:t>
      </w:r>
      <w:r w:rsidRPr="07008754" w:rsidR="07008754">
        <w:rPr>
          <w:rFonts w:cs="Calibri" w:cstheme="minorAscii"/>
          <w:sz w:val="24"/>
          <w:szCs w:val="24"/>
        </w:rPr>
        <w:t>wanna</w:t>
      </w:r>
      <w:r w:rsidRPr="07008754" w:rsidR="07008754">
        <w:rPr>
          <w:rFonts w:cs="Calibri" w:cstheme="minorAscii"/>
          <w:sz w:val="24"/>
          <w:szCs w:val="24"/>
        </w:rPr>
        <w:t xml:space="preserve"> talk to me like a real man. I get it, I get it. Fuck you, Rick. Fuck. You. I bet you </w:t>
      </w:r>
      <w:r w:rsidRPr="07008754" w:rsidR="07008754">
        <w:rPr>
          <w:rFonts w:cs="Calibri" w:cstheme="minorAscii"/>
          <w:sz w:val="24"/>
          <w:szCs w:val="24"/>
        </w:rPr>
        <w:t>couldn’t</w:t>
      </w:r>
      <w:r w:rsidRPr="07008754" w:rsidR="07008754">
        <w:rPr>
          <w:rFonts w:cs="Calibri" w:cstheme="minorAscii"/>
          <w:sz w:val="24"/>
          <w:szCs w:val="24"/>
        </w:rPr>
        <w:t xml:space="preserve"> last ten minutes in the real world, you know that? Always </w:t>
      </w:r>
      <w:r w:rsidRPr="07008754" w:rsidR="07008754">
        <w:rPr>
          <w:rFonts w:cs="Calibri" w:cstheme="minorAscii"/>
          <w:sz w:val="24"/>
          <w:szCs w:val="24"/>
        </w:rPr>
        <w:t>gotta</w:t>
      </w:r>
      <w:r w:rsidRPr="07008754" w:rsidR="07008754">
        <w:rPr>
          <w:rFonts w:cs="Calibri" w:cstheme="minorAscii"/>
          <w:sz w:val="24"/>
          <w:szCs w:val="24"/>
        </w:rPr>
        <w:t xml:space="preserve"> go crawling to that bitch Laura and get her to bail you out. We </w:t>
      </w:r>
      <w:r w:rsidRPr="07008754" w:rsidR="07008754">
        <w:rPr>
          <w:rFonts w:cs="Calibri" w:cstheme="minorAscii"/>
          <w:sz w:val="24"/>
          <w:szCs w:val="24"/>
        </w:rPr>
        <w:t>could’ve</w:t>
      </w:r>
      <w:r w:rsidRPr="07008754" w:rsidR="07008754">
        <w:rPr>
          <w:rFonts w:cs="Calibri" w:cstheme="minorAscii"/>
          <w:sz w:val="24"/>
          <w:szCs w:val="24"/>
        </w:rPr>
        <w:t xml:space="preserve"> done it without her, you know, </w:t>
      </w:r>
      <w:r w:rsidRPr="07008754" w:rsidR="07008754">
        <w:rPr>
          <w:rFonts w:cs="Calibri" w:cstheme="minorAscii"/>
          <w:sz w:val="24"/>
          <w:szCs w:val="24"/>
        </w:rPr>
        <w:t>could’ve</w:t>
      </w:r>
      <w:r w:rsidRPr="07008754" w:rsidR="07008754">
        <w:rPr>
          <w:rFonts w:cs="Calibri" w:cstheme="minorAscii"/>
          <w:sz w:val="24"/>
          <w:szCs w:val="24"/>
        </w:rPr>
        <w:t xml:space="preserve"> won the whole shebang, but </w:t>
      </w:r>
      <w:r w:rsidRPr="07008754" w:rsidR="07008754">
        <w:rPr>
          <w:rFonts w:cs="Calibri" w:cstheme="minorAscii"/>
          <w:sz w:val="24"/>
          <w:szCs w:val="24"/>
        </w:rPr>
        <w:t>you’re</w:t>
      </w:r>
      <w:r w:rsidRPr="07008754" w:rsidR="07008754">
        <w:rPr>
          <w:rFonts w:cs="Calibri" w:cstheme="minorAscii"/>
          <w:sz w:val="24"/>
          <w:szCs w:val="24"/>
        </w:rPr>
        <w:t xml:space="preserve"> scared shitless of doing anything without that fuckin’ cunt. Fuck her, too! Go fuck yourselves, Rick, go fuck yourselves with a fuckin’ splintered wooden bat!</w:t>
      </w:r>
      <w:ins w:author="Gary Smailes" w:date="2024-03-16T13:33:55.72Z" w:id="1220631523">
        <w:r w:rsidRPr="07008754" w:rsidR="07008754">
          <w:rPr>
            <w:rFonts w:cs="Calibri" w:cstheme="minorAscii"/>
            <w:sz w:val="24"/>
            <w:szCs w:val="24"/>
          </w:rPr>
          <w:t>’</w:t>
        </w:r>
      </w:ins>
      <w:del w:author="Gary Smailes" w:date="2024-03-16T13:33:54.296Z" w:id="1507232263">
        <w:r w:rsidRPr="07008754" w:rsidDel="07008754">
          <w:rPr>
            <w:rFonts w:cs="Calibri" w:cstheme="minorAscii"/>
            <w:sz w:val="24"/>
            <w:szCs w:val="24"/>
          </w:rPr>
          <w:delText>”</w:delText>
        </w:r>
      </w:del>
    </w:p>
    <w:p w:rsidR="00176DAF" w:rsidP="00176DAF" w:rsidRDefault="007F0EEA" w14:paraId="1D0FB986" w14:textId="77777777">
      <w:pPr>
        <w:spacing w:after="0"/>
        <w:ind w:firstLine="360"/>
        <w:rPr>
          <w:rFonts w:cstheme="minorHAnsi"/>
          <w:sz w:val="24"/>
          <w:szCs w:val="24"/>
        </w:rPr>
      </w:pPr>
      <w:r w:rsidRPr="009E7F4C">
        <w:rPr>
          <w:rFonts w:cstheme="minorHAnsi"/>
          <w:sz w:val="24"/>
          <w:szCs w:val="24"/>
        </w:rPr>
        <w:lastRenderedPageBreak/>
        <w:t>Nice, Bucky.</w:t>
      </w:r>
      <w:r w:rsidR="0071681A">
        <w:rPr>
          <w:rFonts w:cstheme="minorHAnsi"/>
          <w:sz w:val="24"/>
          <w:szCs w:val="24"/>
        </w:rPr>
        <w:t xml:space="preserve"> </w:t>
      </w:r>
      <w:r w:rsidRPr="009E7F4C">
        <w:rPr>
          <w:rFonts w:cstheme="minorHAnsi"/>
          <w:sz w:val="24"/>
          <w:szCs w:val="24"/>
        </w:rPr>
        <w:t>Nice.</w:t>
      </w:r>
    </w:p>
    <w:p w:rsidR="00176DAF" w:rsidP="07008754" w:rsidRDefault="007F0EEA" w14:paraId="4AE5D32E" w14:textId="3053EDB1">
      <w:pPr>
        <w:spacing w:after="0"/>
        <w:ind w:firstLine="360"/>
        <w:rPr>
          <w:rFonts w:cs="Calibri" w:cstheme="minorAscii"/>
          <w:sz w:val="24"/>
          <w:szCs w:val="24"/>
        </w:rPr>
      </w:pPr>
      <w:r w:rsidRPr="07008754" w:rsidR="07008754">
        <w:rPr>
          <w:rFonts w:cs="Calibri" w:cstheme="minorAscii"/>
          <w:sz w:val="24"/>
          <w:szCs w:val="24"/>
        </w:rPr>
        <w:t xml:space="preserve">Third: </w:t>
      </w:r>
      <w:ins w:author="Gary Smailes" w:date="2024-03-16T13:33:59.842Z" w:id="2143532842">
        <w:r w:rsidRPr="07008754" w:rsidR="07008754">
          <w:rPr>
            <w:rFonts w:cs="Calibri" w:cstheme="minorAscii"/>
            <w:sz w:val="24"/>
            <w:szCs w:val="24"/>
          </w:rPr>
          <w:t>‘</w:t>
        </w:r>
      </w:ins>
      <w:del w:author="Gary Smailes" w:date="2024-03-16T13:33:59.225Z" w:id="919162501">
        <w:r w:rsidRPr="07008754" w:rsidDel="07008754">
          <w:rPr>
            <w:rFonts w:cs="Calibri" w:cstheme="minorAscii"/>
            <w:sz w:val="24"/>
            <w:szCs w:val="24"/>
          </w:rPr>
          <w:delText>“</w:delText>
        </w:r>
      </w:del>
      <w:r w:rsidRPr="07008754" w:rsidR="07008754">
        <w:rPr>
          <w:rFonts w:cs="Calibri" w:cstheme="minorAscii"/>
          <w:sz w:val="24"/>
          <w:szCs w:val="24"/>
        </w:rPr>
        <w:t xml:space="preserve">You </w:t>
      </w:r>
      <w:r w:rsidRPr="07008754" w:rsidR="07008754">
        <w:rPr>
          <w:rFonts w:cs="Calibri" w:cstheme="minorAscii"/>
          <w:sz w:val="24"/>
          <w:szCs w:val="24"/>
        </w:rPr>
        <w:t>won’t</w:t>
      </w:r>
      <w:r w:rsidRPr="07008754" w:rsidR="07008754">
        <w:rPr>
          <w:rFonts w:cs="Calibri" w:cstheme="minorAscii"/>
          <w:sz w:val="24"/>
          <w:szCs w:val="24"/>
        </w:rPr>
        <w:t xml:space="preserve"> hear from me again, Ricky, but </w:t>
      </w:r>
      <w:r w:rsidRPr="07008754" w:rsidR="07008754">
        <w:rPr>
          <w:rFonts w:cs="Calibri" w:cstheme="minorAscii"/>
          <w:sz w:val="24"/>
          <w:szCs w:val="24"/>
        </w:rPr>
        <w:t>lemme</w:t>
      </w:r>
      <w:r w:rsidRPr="07008754" w:rsidR="07008754">
        <w:rPr>
          <w:rFonts w:cs="Calibri" w:cstheme="minorAscii"/>
          <w:sz w:val="24"/>
          <w:szCs w:val="24"/>
        </w:rPr>
        <w:t xml:space="preserve"> just say this: </w:t>
      </w:r>
      <w:r w:rsidRPr="07008754" w:rsidR="07008754">
        <w:rPr>
          <w:rFonts w:cs="Calibri" w:cstheme="minorAscii"/>
          <w:sz w:val="24"/>
          <w:szCs w:val="24"/>
        </w:rPr>
        <w:t>you’re</w:t>
      </w:r>
      <w:r w:rsidRPr="07008754" w:rsidR="07008754">
        <w:rPr>
          <w:rFonts w:cs="Calibri" w:cstheme="minorAscii"/>
          <w:sz w:val="24"/>
          <w:szCs w:val="24"/>
        </w:rPr>
        <w:t xml:space="preserve"> going to get yours. </w:t>
      </w:r>
      <w:r w:rsidRPr="07008754" w:rsidR="07008754">
        <w:rPr>
          <w:rFonts w:cs="Calibri" w:cstheme="minorAscii"/>
          <w:sz w:val="24"/>
          <w:szCs w:val="24"/>
        </w:rPr>
        <w:t>You’re</w:t>
      </w:r>
      <w:r w:rsidRPr="07008754" w:rsidR="07008754">
        <w:rPr>
          <w:rFonts w:cs="Calibri" w:cstheme="minorAscii"/>
          <w:sz w:val="24"/>
          <w:szCs w:val="24"/>
        </w:rPr>
        <w:t xml:space="preserve"> going to get yours, Ricky. </w:t>
      </w:r>
      <w:r w:rsidRPr="07008754" w:rsidR="07008754">
        <w:rPr>
          <w:rFonts w:cs="Calibri" w:cstheme="minorAscii"/>
          <w:sz w:val="24"/>
          <w:szCs w:val="24"/>
        </w:rPr>
        <w:t>You’re</w:t>
      </w:r>
      <w:r w:rsidRPr="07008754" w:rsidR="07008754">
        <w:rPr>
          <w:rFonts w:cs="Calibri" w:cstheme="minorAscii"/>
          <w:sz w:val="24"/>
          <w:szCs w:val="24"/>
        </w:rPr>
        <w:t xml:space="preserve"> going to get fuckin’ yours. I got something in the works </w:t>
      </w:r>
      <w:r w:rsidRPr="07008754" w:rsidR="07008754">
        <w:rPr>
          <w:rFonts w:cs="Calibri" w:cstheme="minorAscii"/>
          <w:sz w:val="24"/>
          <w:szCs w:val="24"/>
        </w:rPr>
        <w:t>that’ll</w:t>
      </w:r>
      <w:r w:rsidRPr="07008754" w:rsidR="07008754">
        <w:rPr>
          <w:rFonts w:cs="Calibri" w:cstheme="minorAscii"/>
          <w:sz w:val="24"/>
          <w:szCs w:val="24"/>
        </w:rPr>
        <w:t xml:space="preserve"> fuck you right good. I </w:t>
      </w:r>
      <w:r w:rsidRPr="07008754" w:rsidR="07008754">
        <w:rPr>
          <w:rFonts w:cs="Calibri" w:cstheme="minorAscii"/>
          <w:sz w:val="24"/>
          <w:szCs w:val="24"/>
        </w:rPr>
        <w:t>can’t</w:t>
      </w:r>
      <w:r w:rsidRPr="07008754" w:rsidR="07008754">
        <w:rPr>
          <w:rFonts w:cs="Calibri" w:cstheme="minorAscii"/>
          <w:sz w:val="24"/>
          <w:szCs w:val="24"/>
        </w:rPr>
        <w:t xml:space="preserve"> wait to see your fuckin’ face when it happens, Ricky, I </w:t>
      </w:r>
      <w:r w:rsidRPr="07008754" w:rsidR="07008754">
        <w:rPr>
          <w:rFonts w:cs="Calibri" w:cstheme="minorAscii"/>
          <w:sz w:val="24"/>
          <w:szCs w:val="24"/>
        </w:rPr>
        <w:t>can’t</w:t>
      </w:r>
      <w:r w:rsidRPr="07008754" w:rsidR="07008754">
        <w:rPr>
          <w:rFonts w:cs="Calibri" w:cstheme="minorAscii"/>
          <w:sz w:val="24"/>
          <w:szCs w:val="24"/>
        </w:rPr>
        <w:t xml:space="preserve"> fuckin’ wait. We </w:t>
      </w:r>
      <w:r w:rsidRPr="07008754" w:rsidR="07008754">
        <w:rPr>
          <w:rFonts w:cs="Calibri" w:cstheme="minorAscii"/>
          <w:sz w:val="24"/>
          <w:szCs w:val="24"/>
        </w:rPr>
        <w:t>could’ve</w:t>
      </w:r>
      <w:r w:rsidRPr="07008754" w:rsidR="07008754">
        <w:rPr>
          <w:rFonts w:cs="Calibri" w:cstheme="minorAscii"/>
          <w:sz w:val="24"/>
          <w:szCs w:val="24"/>
        </w:rPr>
        <w:t xml:space="preserve"> had it all together, but you dropped me like a goddamn lead ball. You know what? I think </w:t>
      </w:r>
      <w:r w:rsidRPr="07008754" w:rsidR="07008754">
        <w:rPr>
          <w:rFonts w:cs="Calibri" w:cstheme="minorAscii"/>
          <w:sz w:val="24"/>
          <w:szCs w:val="24"/>
        </w:rPr>
        <w:t>we’d</w:t>
      </w:r>
      <w:r w:rsidRPr="07008754" w:rsidR="07008754">
        <w:rPr>
          <w:rFonts w:cs="Calibri" w:cstheme="minorAscii"/>
          <w:sz w:val="24"/>
          <w:szCs w:val="24"/>
        </w:rPr>
        <w:t xml:space="preserve"> all have been better off if </w:t>
      </w:r>
      <w:r w:rsidRPr="07008754" w:rsidR="07008754">
        <w:rPr>
          <w:rFonts w:cs="Calibri" w:cstheme="minorAscii"/>
          <w:sz w:val="24"/>
          <w:szCs w:val="24"/>
        </w:rPr>
        <w:t>you’d</w:t>
      </w:r>
      <w:r w:rsidRPr="07008754" w:rsidR="07008754">
        <w:rPr>
          <w:rFonts w:cs="Calibri" w:cstheme="minorAscii"/>
          <w:sz w:val="24"/>
          <w:szCs w:val="24"/>
        </w:rPr>
        <w:t xml:space="preserve"> been on Earth on The Day. </w:t>
      </w:r>
      <w:r w:rsidRPr="07008754" w:rsidR="07008754">
        <w:rPr>
          <w:rFonts w:cs="Calibri" w:cstheme="minorAscii"/>
          <w:sz w:val="24"/>
          <w:szCs w:val="24"/>
        </w:rPr>
        <w:t>Would’ve</w:t>
      </w:r>
      <w:r w:rsidRPr="07008754" w:rsidR="07008754">
        <w:rPr>
          <w:rFonts w:cs="Calibri" w:cstheme="minorAscii"/>
          <w:sz w:val="24"/>
          <w:szCs w:val="24"/>
        </w:rPr>
        <w:t xml:space="preserve"> saved us all a whole lotta trouble. But </w:t>
      </w:r>
      <w:r w:rsidRPr="07008754" w:rsidR="07008754">
        <w:rPr>
          <w:rFonts w:cs="Calibri" w:cstheme="minorAscii"/>
          <w:sz w:val="24"/>
          <w:szCs w:val="24"/>
        </w:rPr>
        <w:t>you’re</w:t>
      </w:r>
      <w:r w:rsidRPr="07008754" w:rsidR="07008754">
        <w:rPr>
          <w:rFonts w:cs="Calibri" w:cstheme="minorAscii"/>
          <w:sz w:val="24"/>
          <w:szCs w:val="24"/>
        </w:rPr>
        <w:t xml:space="preserve"> here, and </w:t>
      </w:r>
      <w:r w:rsidRPr="07008754" w:rsidR="07008754">
        <w:rPr>
          <w:rFonts w:cs="Calibri" w:cstheme="minorAscii"/>
          <w:sz w:val="24"/>
          <w:szCs w:val="24"/>
        </w:rPr>
        <w:t>I’m</w:t>
      </w:r>
      <w:r w:rsidRPr="07008754" w:rsidR="07008754">
        <w:rPr>
          <w:rFonts w:cs="Calibri" w:cstheme="minorAscii"/>
          <w:sz w:val="24"/>
          <w:szCs w:val="24"/>
        </w:rPr>
        <w:t xml:space="preserve"> here, and you might think that by firing me I </w:t>
      </w:r>
      <w:r w:rsidRPr="07008754" w:rsidR="07008754">
        <w:rPr>
          <w:rFonts w:cs="Calibri" w:cstheme="minorAscii"/>
          <w:sz w:val="24"/>
          <w:szCs w:val="24"/>
        </w:rPr>
        <w:t>can’t</w:t>
      </w:r>
      <w:r w:rsidRPr="07008754" w:rsidR="07008754">
        <w:rPr>
          <w:rFonts w:cs="Calibri" w:cstheme="minorAscii"/>
          <w:sz w:val="24"/>
          <w:szCs w:val="24"/>
        </w:rPr>
        <w:t xml:space="preserve"> fuck you over anymore. </w:t>
      </w:r>
      <w:r w:rsidRPr="07008754" w:rsidR="07008754">
        <w:rPr>
          <w:rFonts w:cs="Calibri" w:cstheme="minorAscii"/>
          <w:sz w:val="24"/>
          <w:szCs w:val="24"/>
        </w:rPr>
        <w:t>You’re</w:t>
      </w:r>
      <w:r w:rsidRPr="07008754" w:rsidR="07008754">
        <w:rPr>
          <w:rFonts w:cs="Calibri" w:cstheme="minorAscii"/>
          <w:sz w:val="24"/>
          <w:szCs w:val="24"/>
        </w:rPr>
        <w:t xml:space="preserve"> wrong, Ricky. </w:t>
      </w:r>
      <w:r w:rsidRPr="07008754" w:rsidR="07008754">
        <w:rPr>
          <w:rFonts w:cs="Calibri" w:cstheme="minorAscii"/>
          <w:sz w:val="24"/>
          <w:szCs w:val="24"/>
        </w:rPr>
        <w:t>You’re</w:t>
      </w:r>
      <w:r w:rsidRPr="07008754" w:rsidR="07008754">
        <w:rPr>
          <w:rFonts w:cs="Calibri" w:cstheme="minorAscii"/>
          <w:sz w:val="24"/>
          <w:szCs w:val="24"/>
        </w:rPr>
        <w:t xml:space="preserve"> wrong. </w:t>
      </w:r>
      <w:r w:rsidRPr="07008754" w:rsidR="07008754">
        <w:rPr>
          <w:rFonts w:cs="Calibri" w:cstheme="minorAscii"/>
          <w:sz w:val="24"/>
          <w:szCs w:val="24"/>
        </w:rPr>
        <w:t>I’m</w:t>
      </w:r>
      <w:r w:rsidRPr="07008754" w:rsidR="07008754">
        <w:rPr>
          <w:rFonts w:cs="Calibri" w:cstheme="minorAscii"/>
          <w:sz w:val="24"/>
          <w:szCs w:val="24"/>
        </w:rPr>
        <w:t xml:space="preserve"> still going to fuck you over. And </w:t>
      </w:r>
      <w:r w:rsidRPr="07008754" w:rsidR="07008754">
        <w:rPr>
          <w:rFonts w:cs="Calibri" w:cstheme="minorAscii"/>
          <w:sz w:val="24"/>
          <w:szCs w:val="24"/>
        </w:rPr>
        <w:t>you’re</w:t>
      </w:r>
      <w:r w:rsidRPr="07008754" w:rsidR="07008754">
        <w:rPr>
          <w:rFonts w:cs="Calibri" w:cstheme="minorAscii"/>
          <w:sz w:val="24"/>
          <w:szCs w:val="24"/>
        </w:rPr>
        <w:t xml:space="preserve"> not even going to see it coming.</w:t>
      </w:r>
      <w:ins w:author="Gary Smailes" w:date="2024-03-16T13:34:03.275Z" w:id="1322848402">
        <w:r w:rsidRPr="07008754" w:rsidR="07008754">
          <w:rPr>
            <w:rFonts w:cs="Calibri" w:cstheme="minorAscii"/>
            <w:sz w:val="24"/>
            <w:szCs w:val="24"/>
          </w:rPr>
          <w:t>’</w:t>
        </w:r>
      </w:ins>
      <w:del w:author="Gary Smailes" w:date="2024-03-16T13:34:02.768Z" w:id="1319177137">
        <w:r w:rsidRPr="07008754" w:rsidDel="07008754">
          <w:rPr>
            <w:rFonts w:cs="Calibri" w:cstheme="minorAscii"/>
            <w:sz w:val="24"/>
            <w:szCs w:val="24"/>
          </w:rPr>
          <w:delText>”</w:delText>
        </w:r>
      </w:del>
    </w:p>
    <w:p w:rsidR="00176DAF" w:rsidP="00176DAF" w:rsidRDefault="007F0EEA" w14:paraId="4A1188FF" w14:textId="1E408DEA">
      <w:pPr>
        <w:spacing w:after="0"/>
        <w:ind w:firstLine="360"/>
        <w:rPr>
          <w:rFonts w:cstheme="minorHAnsi"/>
          <w:sz w:val="24"/>
          <w:szCs w:val="24"/>
        </w:rPr>
      </w:pPr>
      <w:r w:rsidRPr="009E7F4C">
        <w:rPr>
          <w:rFonts w:cstheme="minorHAnsi"/>
          <w:sz w:val="24"/>
          <w:szCs w:val="24"/>
        </w:rPr>
        <w:t>Uh-huh.</w:t>
      </w:r>
      <w:r w:rsidR="0071681A">
        <w:rPr>
          <w:rFonts w:cstheme="minorHAnsi"/>
          <w:sz w:val="24"/>
          <w:szCs w:val="24"/>
        </w:rPr>
        <w:t xml:space="preserve"> </w:t>
      </w:r>
      <w:r w:rsidRPr="009E7F4C">
        <w:rPr>
          <w:rFonts w:cstheme="minorHAnsi"/>
          <w:sz w:val="24"/>
          <w:szCs w:val="24"/>
        </w:rPr>
        <w:t xml:space="preserve">Probably the only thing Bucky can do right now is </w:t>
      </w:r>
      <w:proofErr w:type="gramStart"/>
      <w:r w:rsidRPr="009E7F4C">
        <w:rPr>
          <w:rFonts w:cstheme="minorHAnsi"/>
          <w:sz w:val="24"/>
          <w:szCs w:val="24"/>
        </w:rPr>
        <w:t>try</w:t>
      </w:r>
      <w:proofErr w:type="gramEnd"/>
      <w:r w:rsidRPr="009E7F4C">
        <w:rPr>
          <w:rFonts w:cstheme="minorHAnsi"/>
          <w:sz w:val="24"/>
          <w:szCs w:val="24"/>
        </w:rPr>
        <w:t xml:space="preserve"> to go work for another team.</w:t>
      </w:r>
      <w:r w:rsidR="0071681A">
        <w:rPr>
          <w:rFonts w:cstheme="minorHAnsi"/>
          <w:sz w:val="24"/>
          <w:szCs w:val="24"/>
        </w:rPr>
        <w:t xml:space="preserve"> </w:t>
      </w:r>
      <w:r w:rsidRPr="009E7F4C">
        <w:rPr>
          <w:rFonts w:cstheme="minorHAnsi"/>
          <w:sz w:val="24"/>
          <w:szCs w:val="24"/>
        </w:rPr>
        <w:t>Not in any official capacity, but as some advisor.</w:t>
      </w:r>
      <w:r w:rsidR="0071681A">
        <w:rPr>
          <w:rFonts w:cstheme="minorHAnsi"/>
          <w:sz w:val="24"/>
          <w:szCs w:val="24"/>
        </w:rPr>
        <w:t xml:space="preserve"> </w:t>
      </w:r>
      <w:r w:rsidRPr="009E7F4C">
        <w:rPr>
          <w:rFonts w:cstheme="minorHAnsi"/>
          <w:sz w:val="24"/>
          <w:szCs w:val="24"/>
        </w:rPr>
        <w:t>Tell them all about how the Blood Suns play, the holes in the defense, where to attack and all that.</w:t>
      </w:r>
      <w:r w:rsidR="0071681A">
        <w:rPr>
          <w:rFonts w:cstheme="minorHAnsi"/>
          <w:sz w:val="24"/>
          <w:szCs w:val="24"/>
        </w:rPr>
        <w:t xml:space="preserve"> </w:t>
      </w:r>
      <w:r w:rsidRPr="009E7F4C">
        <w:rPr>
          <w:rFonts w:cstheme="minorHAnsi"/>
          <w:sz w:val="24"/>
          <w:szCs w:val="24"/>
        </w:rPr>
        <w:t>Fat lot of good it’ll do him.</w:t>
      </w:r>
      <w:r w:rsidR="0071681A">
        <w:rPr>
          <w:rFonts w:cstheme="minorHAnsi"/>
          <w:sz w:val="24"/>
          <w:szCs w:val="24"/>
        </w:rPr>
        <w:t xml:space="preserve"> </w:t>
      </w:r>
      <w:r w:rsidR="00D61078">
        <w:rPr>
          <w:rFonts w:cstheme="minorHAnsi"/>
          <w:sz w:val="24"/>
          <w:szCs w:val="24"/>
        </w:rPr>
        <w:t>Neeci</w:t>
      </w:r>
      <w:r w:rsidRPr="009E7F4C">
        <w:rPr>
          <w:rFonts w:cstheme="minorHAnsi"/>
          <w:sz w:val="24"/>
          <w:szCs w:val="24"/>
        </w:rPr>
        <w:t xml:space="preserve"> </w:t>
      </w:r>
      <w:r w:rsidR="00AD1251">
        <w:rPr>
          <w:rFonts w:cstheme="minorHAnsi"/>
          <w:sz w:val="24"/>
          <w:szCs w:val="24"/>
        </w:rPr>
        <w:t xml:space="preserve">&lt;or </w:t>
      </w:r>
      <w:proofErr w:type="spellStart"/>
      <w:r w:rsidR="00AD1251">
        <w:rPr>
          <w:rFonts w:cstheme="minorHAnsi"/>
          <w:sz w:val="24"/>
          <w:szCs w:val="24"/>
        </w:rPr>
        <w:t>Sysanti</w:t>
      </w:r>
      <w:proofErr w:type="spellEnd"/>
      <w:r w:rsidR="00AD1251">
        <w:rPr>
          <w:rFonts w:cstheme="minorHAnsi"/>
          <w:sz w:val="24"/>
          <w:szCs w:val="24"/>
        </w:rPr>
        <w:t xml:space="preserve">?&gt; </w:t>
      </w:r>
      <w:r w:rsidRPr="009E7F4C">
        <w:rPr>
          <w:rFonts w:cstheme="minorHAnsi"/>
          <w:sz w:val="24"/>
          <w:szCs w:val="24"/>
        </w:rPr>
        <w:t>won’t pick up where he left off.</w:t>
      </w:r>
      <w:r w:rsidR="0071681A">
        <w:rPr>
          <w:rFonts w:cstheme="minorHAnsi"/>
          <w:sz w:val="24"/>
          <w:szCs w:val="24"/>
        </w:rPr>
        <w:t xml:space="preserve"> </w:t>
      </w:r>
      <w:r w:rsidRPr="009E7F4C">
        <w:rPr>
          <w:rFonts w:cstheme="minorHAnsi"/>
          <w:sz w:val="24"/>
          <w:szCs w:val="24"/>
        </w:rPr>
        <w:t>She’ll rewrite the entire playbook.</w:t>
      </w:r>
    </w:p>
    <w:p w:rsidR="00176DAF" w:rsidP="00176DAF" w:rsidRDefault="007F0EEA" w14:paraId="20324946" w14:textId="39CEFB88">
      <w:pPr>
        <w:spacing w:after="0"/>
        <w:ind w:firstLine="360"/>
        <w:rPr>
          <w:rFonts w:cstheme="minorHAnsi"/>
          <w:sz w:val="24"/>
          <w:szCs w:val="24"/>
        </w:rPr>
      </w:pPr>
      <w:r w:rsidRPr="009E7F4C">
        <w:rPr>
          <w:rFonts w:cstheme="minorHAnsi"/>
          <w:sz w:val="24"/>
          <w:szCs w:val="24"/>
        </w:rPr>
        <w:t>I delete all three of his messages and fire off another one to Maurice to block Bucky from the entire team, and from everyone the team members know.</w:t>
      </w:r>
      <w:r w:rsidR="0071681A">
        <w:rPr>
          <w:rFonts w:cstheme="minorHAnsi"/>
          <w:sz w:val="24"/>
          <w:szCs w:val="24"/>
        </w:rPr>
        <w:t xml:space="preserve"> </w:t>
      </w:r>
      <w:r w:rsidR="005828AC">
        <w:rPr>
          <w:rFonts w:cstheme="minorHAnsi"/>
          <w:sz w:val="24"/>
          <w:szCs w:val="24"/>
        </w:rPr>
        <w:t>When Maurice is done, Bucky won’t</w:t>
      </w:r>
      <w:r w:rsidRPr="009E7F4C">
        <w:rPr>
          <w:rFonts w:cstheme="minorHAnsi"/>
          <w:sz w:val="24"/>
          <w:szCs w:val="24"/>
        </w:rPr>
        <w:t xml:space="preserve"> be even able to contact an ex-girlfriend of the last maintenance worker to service the </w:t>
      </w:r>
      <w:r w:rsidRPr="001552BE">
        <w:rPr>
          <w:rFonts w:cstheme="minorHAnsi"/>
          <w:i/>
          <w:iCs/>
          <w:sz w:val="24"/>
          <w:szCs w:val="24"/>
        </w:rPr>
        <w:t>Hercules</w:t>
      </w:r>
      <w:r w:rsidRPr="009E7F4C">
        <w:rPr>
          <w:rFonts w:cstheme="minorHAnsi"/>
          <w:sz w:val="24"/>
          <w:szCs w:val="24"/>
        </w:rPr>
        <w:t>.</w:t>
      </w:r>
    </w:p>
    <w:p w:rsidRPr="005828AC" w:rsidR="00176DAF" w:rsidP="00176DAF" w:rsidRDefault="007F0EEA" w14:paraId="43F9817C" w14:textId="77777777">
      <w:pPr>
        <w:spacing w:after="0"/>
        <w:ind w:firstLine="360"/>
        <w:rPr>
          <w:rFonts w:cstheme="minorHAnsi"/>
          <w:i/>
          <w:sz w:val="24"/>
          <w:szCs w:val="24"/>
        </w:rPr>
      </w:pPr>
      <w:r w:rsidRPr="009E7F4C">
        <w:rPr>
          <w:rFonts w:cstheme="minorHAnsi"/>
          <w:sz w:val="24"/>
          <w:szCs w:val="24"/>
        </w:rPr>
        <w:t xml:space="preserve">Maurice immediately responds with </w:t>
      </w:r>
      <w:r w:rsidRPr="005828AC">
        <w:rPr>
          <w:rFonts w:cstheme="minorHAnsi"/>
          <w:i/>
          <w:sz w:val="24"/>
          <w:szCs w:val="24"/>
        </w:rPr>
        <w:t>I have.</w:t>
      </w:r>
      <w:r w:rsidRPr="005828AC" w:rsidR="0071681A">
        <w:rPr>
          <w:rFonts w:cstheme="minorHAnsi"/>
          <w:i/>
          <w:sz w:val="24"/>
          <w:szCs w:val="24"/>
        </w:rPr>
        <w:t xml:space="preserve"> </w:t>
      </w:r>
      <w:r w:rsidRPr="005828AC">
        <w:rPr>
          <w:rFonts w:cstheme="minorHAnsi"/>
          <w:i/>
          <w:sz w:val="24"/>
          <w:szCs w:val="24"/>
        </w:rPr>
        <w:t>The three I allowed through to you gave you the gist of his thought progression.</w:t>
      </w:r>
      <w:r w:rsidRPr="005828AC" w:rsidR="0071681A">
        <w:rPr>
          <w:rFonts w:cstheme="minorHAnsi"/>
          <w:i/>
          <w:sz w:val="24"/>
          <w:szCs w:val="24"/>
        </w:rPr>
        <w:t xml:space="preserve"> </w:t>
      </w:r>
      <w:r w:rsidRPr="005828AC">
        <w:rPr>
          <w:rFonts w:cstheme="minorHAnsi"/>
          <w:i/>
          <w:sz w:val="24"/>
          <w:szCs w:val="24"/>
        </w:rPr>
        <w:t>We will not receive any more from him.</w:t>
      </w:r>
    </w:p>
    <w:p w:rsidRPr="005828AC" w:rsidR="00176DAF" w:rsidP="00176DAF" w:rsidRDefault="007F0EEA" w14:paraId="72F70ACA" w14:textId="77777777">
      <w:pPr>
        <w:spacing w:after="0"/>
        <w:ind w:firstLine="360"/>
        <w:rPr>
          <w:rFonts w:cstheme="minorHAnsi"/>
          <w:i/>
          <w:sz w:val="24"/>
          <w:szCs w:val="24"/>
        </w:rPr>
      </w:pPr>
      <w:r w:rsidRPr="005828AC">
        <w:rPr>
          <w:rFonts w:cstheme="minorHAnsi"/>
          <w:i/>
          <w:sz w:val="24"/>
          <w:szCs w:val="24"/>
        </w:rPr>
        <w:t>How many were there?</w:t>
      </w:r>
    </w:p>
    <w:p w:rsidRPr="005828AC" w:rsidR="00176DAF" w:rsidP="00176DAF" w:rsidRDefault="007F0EEA" w14:paraId="7EF71F54" w14:textId="77777777">
      <w:pPr>
        <w:spacing w:after="0"/>
        <w:ind w:firstLine="360"/>
        <w:rPr>
          <w:rFonts w:cstheme="minorHAnsi"/>
          <w:i/>
          <w:sz w:val="24"/>
          <w:szCs w:val="24"/>
        </w:rPr>
      </w:pPr>
      <w:r w:rsidRPr="005828AC">
        <w:rPr>
          <w:rFonts w:cstheme="minorHAnsi"/>
          <w:i/>
          <w:sz w:val="24"/>
          <w:szCs w:val="24"/>
        </w:rPr>
        <w:t>Twelve.</w:t>
      </w:r>
      <w:r w:rsidRPr="005828AC" w:rsidR="0071681A">
        <w:rPr>
          <w:rFonts w:cstheme="minorHAnsi"/>
          <w:i/>
          <w:sz w:val="24"/>
          <w:szCs w:val="24"/>
        </w:rPr>
        <w:t xml:space="preserve"> </w:t>
      </w:r>
      <w:r w:rsidRPr="005828AC">
        <w:rPr>
          <w:rFonts w:cstheme="minorHAnsi"/>
          <w:i/>
          <w:sz w:val="24"/>
          <w:szCs w:val="24"/>
        </w:rPr>
        <w:t>You also received twenty-three messages from Janine, but I assume that you do not want to listen to those.</w:t>
      </w:r>
    </w:p>
    <w:p w:rsidRPr="005828AC" w:rsidR="00176DAF" w:rsidP="00176DAF" w:rsidRDefault="007F0EEA" w14:paraId="7F973C8F" w14:textId="77777777">
      <w:pPr>
        <w:spacing w:after="0"/>
        <w:ind w:firstLine="360"/>
        <w:rPr>
          <w:rFonts w:cstheme="minorHAnsi"/>
          <w:i/>
          <w:sz w:val="24"/>
          <w:szCs w:val="24"/>
        </w:rPr>
      </w:pPr>
      <w:r w:rsidRPr="005828AC">
        <w:rPr>
          <w:rFonts w:cstheme="minorHAnsi"/>
          <w:i/>
          <w:sz w:val="24"/>
          <w:szCs w:val="24"/>
        </w:rPr>
        <w:t>You assume correctly.</w:t>
      </w:r>
    </w:p>
    <w:p w:rsidRPr="005828AC" w:rsidR="00176DAF" w:rsidP="00176DAF" w:rsidRDefault="007F0EEA" w14:paraId="2C855565" w14:textId="77777777">
      <w:pPr>
        <w:spacing w:after="0"/>
        <w:ind w:firstLine="360"/>
        <w:rPr>
          <w:rFonts w:cstheme="minorHAnsi"/>
          <w:i/>
          <w:sz w:val="24"/>
          <w:szCs w:val="24"/>
        </w:rPr>
      </w:pPr>
      <w:r w:rsidRPr="005828AC">
        <w:rPr>
          <w:rFonts w:cstheme="minorHAnsi"/>
          <w:sz w:val="24"/>
          <w:szCs w:val="24"/>
        </w:rPr>
        <w:t>A pause.</w:t>
      </w:r>
      <w:r w:rsidRPr="005828AC" w:rsidR="0071681A">
        <w:rPr>
          <w:rFonts w:cstheme="minorHAnsi"/>
          <w:sz w:val="24"/>
          <w:szCs w:val="24"/>
        </w:rPr>
        <w:t xml:space="preserve"> </w:t>
      </w:r>
      <w:r w:rsidRPr="005828AC">
        <w:rPr>
          <w:rFonts w:cstheme="minorHAnsi"/>
          <w:sz w:val="24"/>
          <w:szCs w:val="24"/>
        </w:rPr>
        <w:t xml:space="preserve">Then, </w:t>
      </w:r>
      <w:r w:rsidRPr="005828AC">
        <w:rPr>
          <w:rFonts w:cstheme="minorHAnsi"/>
          <w:i/>
          <w:sz w:val="24"/>
          <w:szCs w:val="24"/>
        </w:rPr>
        <w:t>Are you coming?</w:t>
      </w:r>
    </w:p>
    <w:p w:rsidRPr="005828AC" w:rsidR="00176DAF" w:rsidP="00176DAF" w:rsidRDefault="007F0EEA" w14:paraId="6A69A47B" w14:textId="2D911AA2">
      <w:pPr>
        <w:spacing w:after="0"/>
        <w:ind w:firstLine="360"/>
        <w:rPr>
          <w:rFonts w:cstheme="minorHAnsi"/>
          <w:i/>
          <w:sz w:val="24"/>
          <w:szCs w:val="24"/>
        </w:rPr>
      </w:pPr>
      <w:r w:rsidRPr="005828AC">
        <w:rPr>
          <w:rFonts w:cstheme="minorHAnsi"/>
          <w:i/>
          <w:sz w:val="24"/>
          <w:szCs w:val="24"/>
        </w:rPr>
        <w:t>Yes, we’re going for help.</w:t>
      </w:r>
      <w:r w:rsidRPr="005828AC" w:rsidR="0071681A">
        <w:rPr>
          <w:rFonts w:cstheme="minorHAnsi"/>
          <w:i/>
          <w:sz w:val="24"/>
          <w:szCs w:val="24"/>
        </w:rPr>
        <w:t xml:space="preserve"> </w:t>
      </w:r>
      <w:r w:rsidRPr="00AD1251">
        <w:rPr>
          <w:rFonts w:cstheme="minorHAnsi"/>
          <w:iCs/>
          <w:sz w:val="24"/>
          <w:szCs w:val="24"/>
        </w:rPr>
        <w:t>I picture how the team bus usually is, and then Maurice sitting all proper-like surrounded by that lot.</w:t>
      </w:r>
      <w:r w:rsidRPr="00AD1251" w:rsidR="0071681A">
        <w:rPr>
          <w:rFonts w:cstheme="minorHAnsi"/>
          <w:iCs/>
          <w:sz w:val="24"/>
          <w:szCs w:val="24"/>
        </w:rPr>
        <w:t xml:space="preserve"> </w:t>
      </w:r>
      <w:r w:rsidRPr="00AD1251">
        <w:rPr>
          <w:rFonts w:cstheme="minorHAnsi"/>
          <w:iCs/>
          <w:sz w:val="24"/>
          <w:szCs w:val="24"/>
        </w:rPr>
        <w:t>I don’t worry about him, though.</w:t>
      </w:r>
      <w:r w:rsidRPr="00AD1251" w:rsidR="0071681A">
        <w:rPr>
          <w:rFonts w:cstheme="minorHAnsi"/>
          <w:iCs/>
          <w:sz w:val="24"/>
          <w:szCs w:val="24"/>
        </w:rPr>
        <w:t xml:space="preserve"> </w:t>
      </w:r>
      <w:r w:rsidRPr="00AD1251">
        <w:rPr>
          <w:rFonts w:cstheme="minorHAnsi"/>
          <w:iCs/>
          <w:sz w:val="24"/>
          <w:szCs w:val="24"/>
        </w:rPr>
        <w:t>Terrance Boys are definitely not pussies.</w:t>
      </w:r>
      <w:r w:rsidRPr="005828AC" w:rsidR="0071681A">
        <w:rPr>
          <w:rFonts w:cstheme="minorHAnsi"/>
          <w:i/>
          <w:sz w:val="24"/>
          <w:szCs w:val="24"/>
        </w:rPr>
        <w:t xml:space="preserve"> </w:t>
      </w:r>
    </w:p>
    <w:p w:rsidRPr="005828AC" w:rsidR="00176DAF" w:rsidP="00176DAF" w:rsidRDefault="007F0EEA" w14:paraId="06C87215" w14:textId="77777777">
      <w:pPr>
        <w:spacing w:after="0"/>
        <w:ind w:firstLine="360"/>
        <w:rPr>
          <w:rFonts w:cstheme="minorHAnsi"/>
          <w:i/>
          <w:sz w:val="24"/>
          <w:szCs w:val="24"/>
        </w:rPr>
      </w:pPr>
      <w:r w:rsidRPr="005828AC">
        <w:rPr>
          <w:rFonts w:cstheme="minorHAnsi"/>
          <w:i/>
          <w:sz w:val="24"/>
          <w:szCs w:val="24"/>
        </w:rPr>
        <w:t>Please hurry.</w:t>
      </w:r>
      <w:r w:rsidRPr="005828AC" w:rsidR="0071681A">
        <w:rPr>
          <w:rFonts w:cstheme="minorHAnsi"/>
          <w:i/>
          <w:sz w:val="24"/>
          <w:szCs w:val="24"/>
        </w:rPr>
        <w:t xml:space="preserve"> </w:t>
      </w:r>
      <w:r w:rsidRPr="005828AC">
        <w:rPr>
          <w:rFonts w:cstheme="minorHAnsi"/>
          <w:i/>
          <w:sz w:val="24"/>
          <w:szCs w:val="24"/>
        </w:rPr>
        <w:t>Your schedule is falling into further disarray with each moment.</w:t>
      </w:r>
    </w:p>
    <w:p w:rsidRPr="005828AC" w:rsidR="00176DAF" w:rsidP="00176DAF" w:rsidRDefault="007F0EEA" w14:paraId="2549CEDD" w14:textId="77777777">
      <w:pPr>
        <w:spacing w:after="0"/>
        <w:ind w:firstLine="360"/>
        <w:rPr>
          <w:rFonts w:cstheme="minorHAnsi"/>
          <w:i/>
          <w:sz w:val="24"/>
          <w:szCs w:val="24"/>
        </w:rPr>
      </w:pPr>
      <w:r w:rsidRPr="005828AC">
        <w:rPr>
          <w:rFonts w:cstheme="minorHAnsi"/>
          <w:i/>
          <w:sz w:val="24"/>
          <w:szCs w:val="24"/>
        </w:rPr>
        <w:t>Oh, the horror.</w:t>
      </w:r>
    </w:p>
    <w:p w:rsidR="00176DAF" w:rsidP="00176DAF" w:rsidRDefault="007F0EEA" w14:paraId="430DB9C3" w14:textId="77777777">
      <w:pPr>
        <w:spacing w:after="0"/>
        <w:ind w:firstLine="360"/>
        <w:rPr>
          <w:rFonts w:cstheme="minorHAnsi"/>
          <w:sz w:val="24"/>
          <w:szCs w:val="24"/>
        </w:rPr>
      </w:pPr>
      <w:r w:rsidRPr="009E7F4C">
        <w:rPr>
          <w:rFonts w:cstheme="minorHAnsi"/>
          <w:sz w:val="24"/>
          <w:szCs w:val="24"/>
        </w:rPr>
        <w:t>Speaking of Maurice, the other six messages are from him, indeed reminding me of all the meetings I have today that I’m sure I won’t make now that we’re going to go get ourselves killed rescuing our kicker.</w:t>
      </w:r>
      <w:r w:rsidR="0071681A">
        <w:rPr>
          <w:rFonts w:cstheme="minorHAnsi"/>
          <w:sz w:val="24"/>
          <w:szCs w:val="24"/>
        </w:rPr>
        <w:t xml:space="preserve"> </w:t>
      </w:r>
      <w:r w:rsidRPr="009E7F4C">
        <w:rPr>
          <w:rFonts w:cstheme="minorHAnsi"/>
          <w:sz w:val="24"/>
          <w:szCs w:val="24"/>
        </w:rPr>
        <w:t>I’ve just come to the conclusion that I’m probably going to die today when the door at the end of the hallway opens and Laura comes through.</w:t>
      </w:r>
    </w:p>
    <w:p w:rsidR="00176DAF" w:rsidP="00176DAF" w:rsidRDefault="007F0EEA" w14:paraId="08879817" w14:textId="77777777">
      <w:pPr>
        <w:spacing w:after="0"/>
        <w:ind w:firstLine="360"/>
        <w:rPr>
          <w:rFonts w:cstheme="minorHAnsi"/>
          <w:sz w:val="24"/>
          <w:szCs w:val="24"/>
        </w:rPr>
      </w:pPr>
      <w:r w:rsidRPr="009E7F4C">
        <w:rPr>
          <w:rFonts w:cstheme="minorHAnsi"/>
          <w:sz w:val="24"/>
          <w:szCs w:val="24"/>
        </w:rPr>
        <w:t>She’s got thirty technicians behind her with what looks like all of the teams’ spaceball suits on those levitating tables.</w:t>
      </w:r>
      <w:r w:rsidR="0071681A">
        <w:rPr>
          <w:rFonts w:cstheme="minorHAnsi"/>
          <w:sz w:val="24"/>
          <w:szCs w:val="24"/>
        </w:rPr>
        <w:t xml:space="preserve"> </w:t>
      </w:r>
      <w:r w:rsidRPr="009E7F4C">
        <w:rPr>
          <w:rFonts w:cstheme="minorHAnsi"/>
          <w:sz w:val="24"/>
          <w:szCs w:val="24"/>
        </w:rPr>
        <w:t>She stops next to me and waves them by.</w:t>
      </w:r>
      <w:r w:rsidR="0071681A">
        <w:rPr>
          <w:rFonts w:cstheme="minorHAnsi"/>
          <w:sz w:val="24"/>
          <w:szCs w:val="24"/>
        </w:rPr>
        <w:t xml:space="preserve"> </w:t>
      </w:r>
      <w:r w:rsidRPr="009E7F4C">
        <w:rPr>
          <w:rFonts w:cstheme="minorHAnsi"/>
          <w:sz w:val="24"/>
          <w:szCs w:val="24"/>
        </w:rPr>
        <w:t>They all troop past down the airlock.</w:t>
      </w:r>
      <w:r w:rsidR="0071681A">
        <w:rPr>
          <w:rFonts w:cstheme="minorHAnsi"/>
          <w:sz w:val="24"/>
          <w:szCs w:val="24"/>
        </w:rPr>
        <w:t xml:space="preserve"> </w:t>
      </w:r>
      <w:r w:rsidRPr="009E7F4C">
        <w:rPr>
          <w:rFonts w:cstheme="minorHAnsi"/>
          <w:sz w:val="24"/>
          <w:szCs w:val="24"/>
        </w:rPr>
        <w:t>The door opens at the other end and they bring them aboard a ship I had no idea was even there.</w:t>
      </w:r>
      <w:r w:rsidR="0071681A">
        <w:rPr>
          <w:rFonts w:cstheme="minorHAnsi"/>
          <w:sz w:val="24"/>
          <w:szCs w:val="24"/>
        </w:rPr>
        <w:t xml:space="preserve"> </w:t>
      </w:r>
      <w:r w:rsidRPr="009E7F4C">
        <w:rPr>
          <w:rFonts w:cstheme="minorHAnsi"/>
          <w:sz w:val="24"/>
          <w:szCs w:val="24"/>
        </w:rPr>
        <w:t>I’m about to make a comment to that effect when I see that one of the suits has a bunch of bloody handprints on the faceplate.</w:t>
      </w:r>
    </w:p>
    <w:p w:rsidR="00176DAF" w:rsidP="00176DAF" w:rsidRDefault="007F0EEA" w14:paraId="0C7E42D0" w14:textId="77777777">
      <w:pPr>
        <w:spacing w:after="0"/>
        <w:ind w:firstLine="360"/>
        <w:rPr>
          <w:rFonts w:cstheme="minorHAnsi"/>
          <w:sz w:val="24"/>
          <w:szCs w:val="24"/>
        </w:rPr>
      </w:pPr>
      <w:r w:rsidRPr="009E7F4C">
        <w:rPr>
          <w:rFonts w:cstheme="minorHAnsi"/>
          <w:sz w:val="24"/>
          <w:szCs w:val="24"/>
        </w:rPr>
        <w:t>“Hey, is that my suit?”</w:t>
      </w:r>
    </w:p>
    <w:p w:rsidR="00176DAF" w:rsidP="00176DAF" w:rsidRDefault="007F0EEA" w14:paraId="41A93E28"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00F00593" w14:textId="77777777">
      <w:pPr>
        <w:spacing w:after="0"/>
        <w:ind w:firstLine="360"/>
        <w:rPr>
          <w:rFonts w:cstheme="minorHAnsi"/>
          <w:sz w:val="24"/>
          <w:szCs w:val="24"/>
        </w:rPr>
      </w:pPr>
      <w:r w:rsidRPr="009E7F4C">
        <w:rPr>
          <w:rFonts w:cstheme="minorHAnsi"/>
          <w:sz w:val="24"/>
          <w:szCs w:val="24"/>
        </w:rPr>
        <w:t>“Why are we bringing it?”</w:t>
      </w:r>
    </w:p>
    <w:p w:rsidR="00176DAF" w:rsidP="00176DAF" w:rsidRDefault="007F0EEA" w14:paraId="48AFB25F" w14:textId="1D5B63FF">
      <w:pPr>
        <w:spacing w:after="0"/>
        <w:ind w:firstLine="360"/>
        <w:rPr>
          <w:rFonts w:cstheme="minorHAnsi"/>
          <w:sz w:val="24"/>
          <w:szCs w:val="24"/>
        </w:rPr>
      </w:pPr>
      <w:r w:rsidRPr="009E7F4C">
        <w:rPr>
          <w:rFonts w:cstheme="minorHAnsi"/>
          <w:sz w:val="24"/>
          <w:szCs w:val="24"/>
        </w:rPr>
        <w:lastRenderedPageBreak/>
        <w:t xml:space="preserve">“For you to wear, </w:t>
      </w:r>
      <w:r w:rsidR="00ED41AF">
        <w:rPr>
          <w:rFonts w:cstheme="minorHAnsi"/>
          <w:sz w:val="24"/>
          <w:szCs w:val="24"/>
        </w:rPr>
        <w:t>dummy</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Did you think your team was going into battle without you?”</w:t>
      </w:r>
    </w:p>
    <w:p w:rsidR="00176DAF" w:rsidP="00176DAF" w:rsidRDefault="007F0EEA" w14:paraId="0D09DB7F" w14:textId="77777777">
      <w:pPr>
        <w:spacing w:after="0"/>
        <w:ind w:firstLine="360"/>
        <w:rPr>
          <w:rFonts w:cstheme="minorHAnsi"/>
          <w:sz w:val="24"/>
          <w:szCs w:val="24"/>
        </w:rPr>
      </w:pPr>
      <w:r w:rsidRPr="009E7F4C">
        <w:rPr>
          <w:rFonts w:cstheme="minorHAnsi"/>
          <w:sz w:val="24"/>
          <w:szCs w:val="24"/>
        </w:rPr>
        <w:t>“Battle?</w:t>
      </w:r>
      <w:r w:rsidR="0071681A">
        <w:rPr>
          <w:rFonts w:cstheme="minorHAnsi"/>
          <w:sz w:val="24"/>
          <w:szCs w:val="24"/>
        </w:rPr>
        <w:t xml:space="preserve"> </w:t>
      </w:r>
      <w:r w:rsidRPr="009E7F4C">
        <w:rPr>
          <w:rFonts w:cstheme="minorHAnsi"/>
          <w:sz w:val="24"/>
          <w:szCs w:val="24"/>
        </w:rPr>
        <w:t>What battle?”</w:t>
      </w:r>
    </w:p>
    <w:p w:rsidR="00176DAF" w:rsidP="00176DAF" w:rsidRDefault="007F0EEA" w14:paraId="148B72B1" w14:textId="77777777">
      <w:pPr>
        <w:spacing w:after="0"/>
        <w:ind w:firstLine="360"/>
        <w:rPr>
          <w:rFonts w:cstheme="minorHAnsi"/>
          <w:sz w:val="24"/>
          <w:szCs w:val="24"/>
        </w:rPr>
      </w:pPr>
      <w:r w:rsidRPr="009E7F4C">
        <w:rPr>
          <w:rFonts w:cstheme="minorHAnsi"/>
          <w:sz w:val="24"/>
          <w:szCs w:val="24"/>
        </w:rPr>
        <w:t>“Did you see what happened this morning?</w:t>
      </w:r>
      <w:r w:rsidR="0071681A">
        <w:rPr>
          <w:rFonts w:cstheme="minorHAnsi"/>
          <w:sz w:val="24"/>
          <w:szCs w:val="24"/>
        </w:rPr>
        <w:t xml:space="preserve"> </w:t>
      </w:r>
      <w:r w:rsidRPr="009E7F4C">
        <w:rPr>
          <w:rFonts w:cstheme="minorHAnsi"/>
          <w:sz w:val="24"/>
          <w:szCs w:val="24"/>
        </w:rPr>
        <w:t>There will be a battle.</w:t>
      </w:r>
      <w:r w:rsidR="0071681A">
        <w:rPr>
          <w:rFonts w:cstheme="minorHAnsi"/>
          <w:sz w:val="24"/>
          <w:szCs w:val="24"/>
        </w:rPr>
        <w:t xml:space="preserve"> </w:t>
      </w:r>
      <w:r w:rsidRPr="009E7F4C">
        <w:rPr>
          <w:rFonts w:cstheme="minorHAnsi"/>
          <w:sz w:val="24"/>
          <w:szCs w:val="24"/>
        </w:rPr>
        <w:t xml:space="preserve">Nobody on the team will come back without battling </w:t>
      </w:r>
      <w:proofErr w:type="gramStart"/>
      <w:r w:rsidRPr="009E7F4C">
        <w:rPr>
          <w:rFonts w:cstheme="minorHAnsi"/>
          <w:sz w:val="24"/>
          <w:szCs w:val="24"/>
        </w:rPr>
        <w:t>somebody,</w:t>
      </w:r>
      <w:proofErr w:type="gramEnd"/>
      <w:r w:rsidRPr="009E7F4C">
        <w:rPr>
          <w:rFonts w:cstheme="minorHAnsi"/>
          <w:sz w:val="24"/>
          <w:szCs w:val="24"/>
        </w:rPr>
        <w:t xml:space="preserve"> something!</w:t>
      </w:r>
      <w:r w:rsidR="0071681A">
        <w:rPr>
          <w:rFonts w:cstheme="minorHAnsi"/>
          <w:sz w:val="24"/>
          <w:szCs w:val="24"/>
        </w:rPr>
        <w:t xml:space="preserve"> </w:t>
      </w:r>
      <w:r w:rsidRPr="009E7F4C">
        <w:rPr>
          <w:rFonts w:cstheme="minorHAnsi"/>
          <w:sz w:val="24"/>
          <w:szCs w:val="24"/>
        </w:rPr>
        <w:t>A battle will happen.</w:t>
      </w:r>
      <w:r w:rsidR="0071681A">
        <w:rPr>
          <w:rFonts w:cstheme="minorHAnsi"/>
          <w:sz w:val="24"/>
          <w:szCs w:val="24"/>
        </w:rPr>
        <w:t xml:space="preserve"> </w:t>
      </w:r>
      <w:r w:rsidRPr="009E7F4C">
        <w:rPr>
          <w:rFonts w:cstheme="minorHAnsi"/>
          <w:sz w:val="24"/>
          <w:szCs w:val="24"/>
        </w:rPr>
        <w:t>I’m just hoping I can get the suits to them before they actually find one.”</w:t>
      </w:r>
    </w:p>
    <w:p w:rsidR="00176DAF" w:rsidP="00176DAF" w:rsidRDefault="007F0EEA" w14:paraId="6F69C53C" w14:textId="77777777">
      <w:pPr>
        <w:spacing w:after="0"/>
        <w:ind w:firstLine="360"/>
        <w:rPr>
          <w:rFonts w:cstheme="minorHAnsi"/>
          <w:sz w:val="24"/>
          <w:szCs w:val="24"/>
        </w:rPr>
      </w:pPr>
      <w:r w:rsidRPr="009E7F4C">
        <w:rPr>
          <w:rFonts w:cstheme="minorHAnsi"/>
          <w:sz w:val="24"/>
          <w:szCs w:val="24"/>
        </w:rPr>
        <w:t>“Aw, fuck, I’m going to get killed, I know it.”</w:t>
      </w:r>
    </w:p>
    <w:p w:rsidR="00176DAF" w:rsidP="00176DAF" w:rsidRDefault="007F0EEA" w14:paraId="40E488A0" w14:textId="77777777">
      <w:pPr>
        <w:spacing w:after="0"/>
        <w:ind w:firstLine="360"/>
        <w:rPr>
          <w:rFonts w:cstheme="minorHAnsi"/>
          <w:sz w:val="24"/>
          <w:szCs w:val="24"/>
        </w:rPr>
      </w:pPr>
      <w:r w:rsidRPr="009E7F4C">
        <w:rPr>
          <w:rFonts w:cstheme="minorHAnsi"/>
          <w:sz w:val="24"/>
          <w:szCs w:val="24"/>
        </w:rPr>
        <w:t>She sniffed.</w:t>
      </w:r>
      <w:r w:rsidR="0071681A">
        <w:rPr>
          <w:rFonts w:cstheme="minorHAnsi"/>
          <w:sz w:val="24"/>
          <w:szCs w:val="24"/>
        </w:rPr>
        <w:t xml:space="preserve"> </w:t>
      </w:r>
      <w:r w:rsidRPr="009E7F4C">
        <w:rPr>
          <w:rFonts w:cstheme="minorHAnsi"/>
          <w:sz w:val="24"/>
          <w:szCs w:val="24"/>
        </w:rPr>
        <w:t>“Honey, you’ve done more dangerous things than this without wearing pants.”</w:t>
      </w:r>
    </w:p>
    <w:p w:rsidR="00176DAF" w:rsidP="00176DAF" w:rsidRDefault="007F0EEA" w14:paraId="14FD0A69" w14:textId="77777777">
      <w:pPr>
        <w:spacing w:after="0"/>
        <w:ind w:firstLine="360"/>
        <w:rPr>
          <w:rFonts w:cstheme="minorHAnsi"/>
          <w:sz w:val="24"/>
          <w:szCs w:val="24"/>
        </w:rPr>
      </w:pPr>
      <w:r w:rsidRPr="009E7F4C">
        <w:rPr>
          <w:rFonts w:cstheme="minorHAnsi"/>
          <w:sz w:val="24"/>
          <w:szCs w:val="24"/>
        </w:rPr>
        <w:t>I follow her down the corridor to the airlock.</w:t>
      </w:r>
      <w:r w:rsidR="0071681A">
        <w:rPr>
          <w:rFonts w:cstheme="minorHAnsi"/>
          <w:sz w:val="24"/>
          <w:szCs w:val="24"/>
        </w:rPr>
        <w:t xml:space="preserve"> </w:t>
      </w:r>
      <w:r w:rsidRPr="009E7F4C">
        <w:rPr>
          <w:rFonts w:cstheme="minorHAnsi"/>
          <w:sz w:val="24"/>
          <w:szCs w:val="24"/>
        </w:rPr>
        <w:t>I’ve done a lot of dumb things in my life, it’s true.</w:t>
      </w:r>
      <w:r w:rsidR="0071681A">
        <w:rPr>
          <w:rFonts w:cstheme="minorHAnsi"/>
          <w:sz w:val="24"/>
          <w:szCs w:val="24"/>
        </w:rPr>
        <w:t xml:space="preserve"> </w:t>
      </w:r>
      <w:r w:rsidRPr="009E7F4C">
        <w:rPr>
          <w:rFonts w:cstheme="minorHAnsi"/>
          <w:sz w:val="24"/>
          <w:szCs w:val="24"/>
        </w:rPr>
        <w:t>I’m trying to remember which of them were pant-less excursions when we walk onto the cleanest ship I’ve ever seen.</w:t>
      </w:r>
      <w:r w:rsidR="0071681A">
        <w:rPr>
          <w:rFonts w:cstheme="minorHAnsi"/>
          <w:sz w:val="24"/>
          <w:szCs w:val="24"/>
        </w:rPr>
        <w:t xml:space="preserve"> </w:t>
      </w:r>
      <w:r w:rsidRPr="009E7F4C">
        <w:rPr>
          <w:rFonts w:cstheme="minorHAnsi"/>
          <w:sz w:val="24"/>
          <w:szCs w:val="24"/>
        </w:rPr>
        <w:t xml:space="preserve">The </w:t>
      </w:r>
      <w:r w:rsidRPr="001552BE">
        <w:rPr>
          <w:rFonts w:cstheme="minorHAnsi"/>
          <w:i/>
          <w:iCs/>
          <w:sz w:val="24"/>
          <w:szCs w:val="24"/>
        </w:rPr>
        <w:t>Hercules</w:t>
      </w:r>
      <w:r w:rsidRPr="009E7F4C">
        <w:rPr>
          <w:rFonts w:cstheme="minorHAnsi"/>
          <w:sz w:val="24"/>
          <w:szCs w:val="24"/>
        </w:rPr>
        <w:t xml:space="preserve"> is a pile of greasy wires and old used condoms compared to the spotless silver and white walls of the place.</w:t>
      </w:r>
      <w:r w:rsidR="0071681A">
        <w:rPr>
          <w:rFonts w:cstheme="minorHAnsi"/>
          <w:sz w:val="24"/>
          <w:szCs w:val="24"/>
        </w:rPr>
        <w:t xml:space="preserve"> </w:t>
      </w:r>
      <w:r w:rsidRPr="009E7F4C">
        <w:rPr>
          <w:rFonts w:cstheme="minorHAnsi"/>
          <w:sz w:val="24"/>
          <w:szCs w:val="24"/>
        </w:rPr>
        <w:t>I feel dirty just standing inside the threshold, like I’ve done something wrong and should go back and take a shower.</w:t>
      </w:r>
    </w:p>
    <w:p w:rsidR="00176DAF" w:rsidP="00176DAF" w:rsidRDefault="007F0EEA" w14:paraId="7049582E" w14:textId="77777777">
      <w:pPr>
        <w:spacing w:after="0"/>
        <w:ind w:firstLine="360"/>
        <w:rPr>
          <w:rFonts w:cstheme="minorHAnsi"/>
          <w:sz w:val="24"/>
          <w:szCs w:val="24"/>
        </w:rPr>
      </w:pPr>
      <w:r w:rsidRPr="009E7F4C">
        <w:rPr>
          <w:rFonts w:cstheme="minorHAnsi"/>
          <w:sz w:val="24"/>
          <w:szCs w:val="24"/>
        </w:rPr>
        <w:t>“Whoa, can you even have a ship this clean?” I ask.</w:t>
      </w:r>
      <w:r w:rsidR="0071681A">
        <w:rPr>
          <w:rFonts w:cstheme="minorHAnsi"/>
          <w:sz w:val="24"/>
          <w:szCs w:val="24"/>
        </w:rPr>
        <w:t xml:space="preserve"> </w:t>
      </w:r>
      <w:r w:rsidRPr="009E7F4C">
        <w:rPr>
          <w:rFonts w:cstheme="minorHAnsi"/>
          <w:sz w:val="24"/>
          <w:szCs w:val="24"/>
        </w:rPr>
        <w:t>“I don’t want to touch anything.</w:t>
      </w:r>
      <w:r w:rsidR="0071681A">
        <w:rPr>
          <w:rFonts w:cstheme="minorHAnsi"/>
          <w:sz w:val="24"/>
          <w:szCs w:val="24"/>
        </w:rPr>
        <w:t xml:space="preserve"> </w:t>
      </w:r>
      <w:r w:rsidRPr="009E7F4C">
        <w:rPr>
          <w:rFonts w:cstheme="minorHAnsi"/>
          <w:sz w:val="24"/>
          <w:szCs w:val="24"/>
        </w:rPr>
        <w:t>Isn’t this against some sort of spacefaring rule, or something?”</w:t>
      </w:r>
    </w:p>
    <w:p w:rsidR="00176DAF" w:rsidP="00176DAF" w:rsidRDefault="007F0EEA" w14:paraId="581B64DE" w14:textId="77777777">
      <w:pPr>
        <w:spacing w:after="0"/>
        <w:ind w:firstLine="360"/>
        <w:rPr>
          <w:rFonts w:cstheme="minorHAnsi"/>
          <w:sz w:val="24"/>
          <w:szCs w:val="24"/>
        </w:rPr>
      </w:pPr>
      <w:r w:rsidRPr="009E7F4C">
        <w:rPr>
          <w:rFonts w:cstheme="minorHAnsi"/>
          <w:sz w:val="24"/>
          <w:szCs w:val="24"/>
        </w:rPr>
        <w:t>“Who is that?” a woman’s voice calls from the other side of the airlock.</w:t>
      </w:r>
      <w:r w:rsidR="0071681A">
        <w:rPr>
          <w:rFonts w:cstheme="minorHAnsi"/>
          <w:sz w:val="24"/>
          <w:szCs w:val="24"/>
        </w:rPr>
        <w:t xml:space="preserve"> </w:t>
      </w:r>
    </w:p>
    <w:p w:rsidR="00176DAF" w:rsidP="07008754" w:rsidRDefault="007F0EEA" w14:paraId="55A71736" w14:textId="01A10EBB">
      <w:pPr>
        <w:spacing w:after="0"/>
        <w:ind w:firstLine="360"/>
        <w:rPr>
          <w:rFonts w:cs="Calibri" w:cstheme="minorAscii"/>
          <w:sz w:val="24"/>
          <w:szCs w:val="24"/>
        </w:rPr>
      </w:pPr>
      <w:r w:rsidRPr="07008754" w:rsidR="07008754">
        <w:rPr>
          <w:rFonts w:cs="Calibri" w:cstheme="minorAscii"/>
          <w:sz w:val="24"/>
          <w:szCs w:val="24"/>
        </w:rPr>
        <w:t xml:space="preserve">“It’s him, Kiera,” Laura calls back. </w:t>
      </w:r>
      <w:r w:rsidRPr="07008754" w:rsidR="07008754">
        <w:rPr>
          <w:rFonts w:cs="Calibri" w:cstheme="minorAscii"/>
          <w:sz w:val="24"/>
          <w:szCs w:val="24"/>
        </w:rPr>
        <w:t>She’s</w:t>
      </w:r>
      <w:r w:rsidRPr="07008754" w:rsidR="07008754">
        <w:rPr>
          <w:rFonts w:cs="Calibri" w:cstheme="minorAscii"/>
          <w:sz w:val="24"/>
          <w:szCs w:val="24"/>
        </w:rPr>
        <w:t xml:space="preserve"> got a weird lilt to her voice, like </w:t>
      </w:r>
      <w:r w:rsidRPr="07008754" w:rsidR="07008754">
        <w:rPr>
          <w:rFonts w:cs="Calibri" w:cstheme="minorAscii"/>
          <w:sz w:val="24"/>
          <w:szCs w:val="24"/>
        </w:rPr>
        <w:t>she’s</w:t>
      </w:r>
      <w:r w:rsidRPr="07008754" w:rsidR="07008754">
        <w:rPr>
          <w:rFonts w:cs="Calibri" w:cstheme="minorAscii"/>
          <w:sz w:val="24"/>
          <w:szCs w:val="24"/>
        </w:rPr>
        <w:t xml:space="preserve"> going to be in trouble, or </w:t>
      </w:r>
      <w:r w:rsidRPr="07008754" w:rsidR="07008754">
        <w:rPr>
          <w:rFonts w:cs="Calibri" w:cstheme="minorAscii"/>
          <w:sz w:val="24"/>
          <w:szCs w:val="24"/>
        </w:rPr>
        <w:t>she’s</w:t>
      </w:r>
      <w:r w:rsidRPr="07008754" w:rsidR="07008754">
        <w:rPr>
          <w:rFonts w:cs="Calibri" w:cstheme="minorAscii"/>
          <w:sz w:val="24"/>
          <w:szCs w:val="24"/>
        </w:rPr>
        <w:t xml:space="preserve"> already in trouble and </w:t>
      </w:r>
      <w:r w:rsidRPr="07008754" w:rsidR="07008754">
        <w:rPr>
          <w:rFonts w:cs="Calibri" w:cstheme="minorAscii"/>
          <w:sz w:val="24"/>
          <w:szCs w:val="24"/>
        </w:rPr>
        <w:t>she’s</w:t>
      </w:r>
      <w:r w:rsidRPr="07008754" w:rsidR="07008754">
        <w:rPr>
          <w:rFonts w:cs="Calibri" w:cstheme="minorAscii"/>
          <w:sz w:val="24"/>
          <w:szCs w:val="24"/>
        </w:rPr>
        <w:t xml:space="preserve"> trying to lessen the impact of the trouble. </w:t>
      </w:r>
      <w:r w:rsidRPr="07008754" w:rsidR="07008754">
        <w:rPr>
          <w:rFonts w:cs="Calibri" w:cstheme="minorAscii"/>
          <w:sz w:val="24"/>
          <w:szCs w:val="24"/>
        </w:rPr>
        <w:t>I’ve</w:t>
      </w:r>
      <w:r w:rsidRPr="07008754" w:rsidR="07008754">
        <w:rPr>
          <w:rFonts w:cs="Calibri" w:cstheme="minorAscii"/>
          <w:sz w:val="24"/>
          <w:szCs w:val="24"/>
        </w:rPr>
        <w:t xml:space="preserve"> used the same lilt whenever someone asked me if I was at a strip club before coming home for dinner, asking by the </w:t>
      </w:r>
      <w:r w:rsidRPr="07008754" w:rsidR="07008754">
        <w:rPr>
          <w:rFonts w:cs="Calibri" w:cstheme="minorAscii"/>
          <w:sz w:val="24"/>
          <w:szCs w:val="24"/>
        </w:rPr>
        <w:t>club</w:t>
      </w:r>
      <w:r w:rsidRPr="07008754" w:rsidR="07008754">
        <w:rPr>
          <w:rFonts w:cs="Calibri" w:cstheme="minorAscii"/>
          <w:sz w:val="24"/>
          <w:szCs w:val="24"/>
        </w:rPr>
        <w:t xml:space="preserve"> name, like they thought they knew already and were trying to catch me in a lie? I never was at said club. Never</w:t>
      </w:r>
      <w:ins w:author="Gary Smailes" w:date="2024-03-16T13:35:26.691Z" w:id="645755453">
        <w:r w:rsidRPr="07008754" w:rsidR="07008754">
          <w:rPr>
            <w:rFonts w:cs="Calibri" w:cstheme="minorAscii"/>
            <w:sz w:val="24"/>
            <w:szCs w:val="24"/>
          </w:rPr>
          <w:t>.</w:t>
        </w:r>
      </w:ins>
      <w:del w:author="Gary Smailes" w:date="2024-03-16T13:35:26.088Z" w:id="124839036">
        <w:r w:rsidRPr="07008754" w:rsidDel="07008754">
          <w:rPr>
            <w:rFonts w:cs="Calibri" w:cstheme="minorAscii"/>
            <w:sz w:val="24"/>
            <w:szCs w:val="24"/>
          </w:rPr>
          <w:delText>!</w:delText>
        </w:r>
      </w:del>
    </w:p>
    <w:p w:rsidR="00176DAF" w:rsidP="00176DAF" w:rsidRDefault="007F0EEA" w14:paraId="5338CFD7" w14:textId="77777777">
      <w:pPr>
        <w:spacing w:after="0"/>
        <w:ind w:firstLine="360"/>
        <w:rPr>
          <w:rFonts w:cstheme="minorHAnsi"/>
          <w:sz w:val="24"/>
          <w:szCs w:val="24"/>
        </w:rPr>
      </w:pPr>
      <w:r w:rsidRPr="009E7F4C">
        <w:rPr>
          <w:rFonts w:cstheme="minorHAnsi"/>
          <w:sz w:val="24"/>
          <w:szCs w:val="24"/>
        </w:rPr>
        <w:t>The woman named Kiera walks into view.</w:t>
      </w:r>
      <w:r w:rsidR="0071681A">
        <w:rPr>
          <w:rFonts w:cstheme="minorHAnsi"/>
          <w:sz w:val="24"/>
          <w:szCs w:val="24"/>
        </w:rPr>
        <w:t xml:space="preserve"> </w:t>
      </w:r>
      <w:r w:rsidRPr="009E7F4C">
        <w:rPr>
          <w:rFonts w:cstheme="minorHAnsi"/>
          <w:sz w:val="24"/>
          <w:szCs w:val="24"/>
        </w:rPr>
        <w:t>I’ve never seen her before because I’d remember.</w:t>
      </w:r>
      <w:r w:rsidR="0071681A">
        <w:rPr>
          <w:rFonts w:cstheme="minorHAnsi"/>
          <w:sz w:val="24"/>
          <w:szCs w:val="24"/>
        </w:rPr>
        <w:t xml:space="preserve"> </w:t>
      </w:r>
      <w:r w:rsidRPr="009E7F4C">
        <w:rPr>
          <w:rFonts w:cstheme="minorHAnsi"/>
          <w:sz w:val="24"/>
          <w:szCs w:val="24"/>
        </w:rPr>
        <w:t>She’s got deep red brown hair all tied up and knotted in one of those crazy braids that takes four people working all at once to manufacture.</w:t>
      </w:r>
      <w:r w:rsidR="0071681A">
        <w:rPr>
          <w:rFonts w:cstheme="minorHAnsi"/>
          <w:sz w:val="24"/>
          <w:szCs w:val="24"/>
        </w:rPr>
        <w:t xml:space="preserve"> </w:t>
      </w:r>
      <w:r w:rsidRPr="009E7F4C">
        <w:rPr>
          <w:rFonts w:cstheme="minorHAnsi"/>
          <w:sz w:val="24"/>
          <w:szCs w:val="24"/>
        </w:rPr>
        <w:t>She’s wearing an empty battle harness over a gray t-shirt with black pants and dark red boots.</w:t>
      </w:r>
      <w:r w:rsidR="0071681A">
        <w:rPr>
          <w:rFonts w:cstheme="minorHAnsi"/>
          <w:sz w:val="24"/>
          <w:szCs w:val="24"/>
        </w:rPr>
        <w:t xml:space="preserve"> </w:t>
      </w:r>
      <w:r w:rsidRPr="009E7F4C">
        <w:rPr>
          <w:rFonts w:cstheme="minorHAnsi"/>
          <w:sz w:val="24"/>
          <w:szCs w:val="24"/>
        </w:rPr>
        <w:t>I can’t tell from here but I’m certain she’s got at least one knife on her.</w:t>
      </w:r>
      <w:r w:rsidR="0071681A">
        <w:rPr>
          <w:rFonts w:cstheme="minorHAnsi"/>
          <w:sz w:val="24"/>
          <w:szCs w:val="24"/>
        </w:rPr>
        <w:t xml:space="preserve"> </w:t>
      </w:r>
      <w:r w:rsidRPr="009E7F4C">
        <w:rPr>
          <w:rFonts w:cstheme="minorHAnsi"/>
          <w:sz w:val="24"/>
          <w:szCs w:val="24"/>
        </w:rPr>
        <w:t>She’s hot.</w:t>
      </w:r>
      <w:r w:rsidR="0071681A">
        <w:rPr>
          <w:rFonts w:cstheme="minorHAnsi"/>
          <w:sz w:val="24"/>
          <w:szCs w:val="24"/>
        </w:rPr>
        <w:t xml:space="preserve"> </w:t>
      </w:r>
      <w:r w:rsidRPr="009E7F4C">
        <w:rPr>
          <w:rFonts w:cstheme="minorHAnsi"/>
          <w:sz w:val="24"/>
          <w:szCs w:val="24"/>
        </w:rPr>
        <w:t xml:space="preserve">She’s </w:t>
      </w:r>
      <w:proofErr w:type="spellStart"/>
      <w:r w:rsidRPr="00CC4975">
        <w:rPr>
          <w:rFonts w:cstheme="minorHAnsi"/>
          <w:i/>
          <w:sz w:val="24"/>
          <w:szCs w:val="24"/>
        </w:rPr>
        <w:t>smokin</w:t>
      </w:r>
      <w:proofErr w:type="spellEnd"/>
      <w:r w:rsidRPr="00CC4975">
        <w:rPr>
          <w:rFonts w:cstheme="minorHAnsi"/>
          <w:i/>
          <w:sz w:val="24"/>
          <w:szCs w:val="24"/>
        </w:rPr>
        <w: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sort of beautiful where she knows it and uses it as a weapon.</w:t>
      </w:r>
      <w:r w:rsidR="0071681A">
        <w:rPr>
          <w:rFonts w:cstheme="minorHAnsi"/>
          <w:sz w:val="24"/>
          <w:szCs w:val="24"/>
        </w:rPr>
        <w:t xml:space="preserve"> </w:t>
      </w:r>
      <w:r w:rsidRPr="009E7F4C">
        <w:rPr>
          <w:rFonts w:cstheme="minorHAnsi"/>
          <w:sz w:val="24"/>
          <w:szCs w:val="24"/>
        </w:rPr>
        <w:t>I don’t mind.</w:t>
      </w:r>
      <w:r w:rsidR="0071681A">
        <w:rPr>
          <w:rFonts w:cstheme="minorHAnsi"/>
          <w:sz w:val="24"/>
          <w:szCs w:val="24"/>
        </w:rPr>
        <w:t xml:space="preserve"> </w:t>
      </w:r>
      <w:r w:rsidRPr="009E7F4C">
        <w:rPr>
          <w:rFonts w:cstheme="minorHAnsi"/>
          <w:sz w:val="24"/>
          <w:szCs w:val="24"/>
        </w:rPr>
        <w:t>She can fire away all day.</w:t>
      </w:r>
      <w:r w:rsidR="0071681A">
        <w:rPr>
          <w:rFonts w:cstheme="minorHAnsi"/>
          <w:sz w:val="24"/>
          <w:szCs w:val="24"/>
        </w:rPr>
        <w:t xml:space="preserve"> </w:t>
      </w:r>
      <w:r w:rsidRPr="009E7F4C">
        <w:rPr>
          <w:rFonts w:cstheme="minorHAnsi"/>
          <w:sz w:val="24"/>
          <w:szCs w:val="24"/>
        </w:rPr>
        <w:t>I take all of this in and process it in the smallest slice of a second where thoughts still happen.</w:t>
      </w:r>
      <w:r w:rsidR="0071681A">
        <w:rPr>
          <w:rFonts w:cstheme="minorHAnsi"/>
          <w:sz w:val="24"/>
          <w:szCs w:val="24"/>
        </w:rPr>
        <w:t xml:space="preserve"> </w:t>
      </w:r>
      <w:r w:rsidRPr="009E7F4C">
        <w:rPr>
          <w:rFonts w:cstheme="minorHAnsi"/>
          <w:sz w:val="24"/>
          <w:szCs w:val="24"/>
        </w:rPr>
        <w:t>Laura does bad things to me if she catches me staring at pretty women.</w:t>
      </w:r>
    </w:p>
    <w:p w:rsidR="00176DAF" w:rsidP="07008754" w:rsidRDefault="007F0EEA" w14:paraId="62EE7BD2" w14:textId="7A3FC503">
      <w:pPr>
        <w:spacing w:after="0"/>
        <w:ind w:firstLine="360"/>
        <w:rPr>
          <w:rFonts w:cs="Calibri" w:cstheme="minorAscii"/>
          <w:sz w:val="24"/>
          <w:szCs w:val="24"/>
        </w:rPr>
      </w:pPr>
      <w:r w:rsidRPr="07008754" w:rsidR="07008754">
        <w:rPr>
          <w:rFonts w:cs="Calibri" w:cstheme="minorAscii"/>
          <w:sz w:val="24"/>
          <w:szCs w:val="24"/>
        </w:rPr>
        <w:t>Kiera sees me</w:t>
      </w:r>
      <w:ins w:author="Gary Smailes" w:date="2024-03-16T13:36:37.528Z" w:id="905540751">
        <w:r w:rsidRPr="07008754" w:rsidR="07008754">
          <w:rPr>
            <w:rFonts w:cs="Calibri" w:cstheme="minorAscii"/>
            <w:sz w:val="24"/>
            <w:szCs w:val="24"/>
          </w:rPr>
          <w:t>.</w:t>
        </w:r>
      </w:ins>
      <w:r w:rsidRPr="07008754" w:rsidR="07008754">
        <w:rPr>
          <w:rFonts w:cs="Calibri" w:cstheme="minorAscii"/>
          <w:sz w:val="24"/>
          <w:szCs w:val="24"/>
        </w:rPr>
        <w:t xml:space="preserve"> </w:t>
      </w:r>
      <w:del w:author="Gary Smailes" w:date="2024-03-16T13:36:33.395Z" w:id="1688949665">
        <w:r w:rsidRPr="07008754" w:rsidDel="07008754">
          <w:rPr>
            <w:rFonts w:cs="Calibri" w:cstheme="minorAscii"/>
            <w:sz w:val="24"/>
            <w:szCs w:val="24"/>
          </w:rPr>
          <w:delText xml:space="preserve">and blurts, </w:delText>
        </w:r>
      </w:del>
      <w:r w:rsidRPr="07008754" w:rsidR="07008754">
        <w:rPr>
          <w:rFonts w:cs="Calibri" w:cstheme="minorAscii"/>
          <w:sz w:val="24"/>
          <w:szCs w:val="24"/>
        </w:rPr>
        <w:t>“Fuck</w:t>
      </w:r>
      <w:ins w:author="Gary Smailes" w:date="2024-03-16T13:36:39.666Z" w:id="106619759">
        <w:r w:rsidRPr="07008754" w:rsidR="07008754">
          <w:rPr>
            <w:rFonts w:cs="Calibri" w:cstheme="minorAscii"/>
            <w:sz w:val="24"/>
            <w:szCs w:val="24"/>
          </w:rPr>
          <w:t>.</w:t>
        </w:r>
      </w:ins>
      <w:del w:author="Gary Smailes" w:date="2024-03-16T13:36:39.29Z" w:id="590595824">
        <w:r w:rsidRPr="07008754" w:rsidDel="07008754">
          <w:rPr>
            <w:rFonts w:cs="Calibri" w:cstheme="minorAscii"/>
            <w:sz w:val="24"/>
            <w:szCs w:val="24"/>
          </w:rPr>
          <w:delText>!</w:delText>
        </w:r>
      </w:del>
      <w:r w:rsidRPr="07008754" w:rsidR="07008754">
        <w:rPr>
          <w:rFonts w:cs="Calibri" w:cstheme="minorAscii"/>
          <w:sz w:val="24"/>
          <w:szCs w:val="24"/>
        </w:rPr>
        <w:t xml:space="preserve"> Laura, did you really have to bring him?”</w:t>
      </w:r>
    </w:p>
    <w:p w:rsidR="00176DAF" w:rsidP="00176DAF" w:rsidRDefault="007F0EEA" w14:paraId="122B77BD" w14:textId="77777777">
      <w:pPr>
        <w:spacing w:after="0"/>
        <w:ind w:firstLine="360"/>
        <w:rPr>
          <w:rFonts w:cstheme="minorHAnsi"/>
          <w:sz w:val="24"/>
          <w:szCs w:val="24"/>
        </w:rPr>
      </w:pPr>
      <w:r w:rsidRPr="009E7F4C">
        <w:rPr>
          <w:rFonts w:cstheme="minorHAnsi"/>
          <w:sz w:val="24"/>
          <w:szCs w:val="24"/>
        </w:rPr>
        <w:t>“Who’re you?” I ask.</w:t>
      </w:r>
    </w:p>
    <w:p w:rsidR="00176DAF" w:rsidP="07008754" w:rsidRDefault="007F0EEA" w14:paraId="372B871B" w14:textId="1F21D70A">
      <w:pPr>
        <w:spacing w:after="0"/>
        <w:ind w:firstLine="360"/>
        <w:rPr>
          <w:rFonts w:cs="Calibri" w:cstheme="minorAscii"/>
          <w:sz w:val="24"/>
          <w:szCs w:val="24"/>
        </w:rPr>
      </w:pPr>
      <w:r w:rsidRPr="07008754" w:rsidR="07008754">
        <w:rPr>
          <w:rFonts w:cs="Calibri" w:cstheme="minorAscii"/>
          <w:sz w:val="24"/>
          <w:szCs w:val="24"/>
        </w:rPr>
        <w:t xml:space="preserve">She </w:t>
      </w:r>
      <w:r w:rsidRPr="07008754" w:rsidR="07008754">
        <w:rPr>
          <w:rFonts w:cs="Calibri" w:cstheme="minorAscii"/>
          <w:sz w:val="24"/>
          <w:szCs w:val="24"/>
        </w:rPr>
        <w:t>doesn’t</w:t>
      </w:r>
      <w:r w:rsidRPr="07008754" w:rsidR="07008754">
        <w:rPr>
          <w:rFonts w:cs="Calibri" w:cstheme="minorAscii"/>
          <w:sz w:val="24"/>
          <w:szCs w:val="24"/>
        </w:rPr>
        <w:t xml:space="preserve"> even look at me. “Laura</w:t>
      </w:r>
      <w:ins w:author="Gary Smailes" w:date="2024-03-16T13:36:46.667Z" w:id="1670506346">
        <w:r w:rsidRPr="07008754" w:rsidR="07008754">
          <w:rPr>
            <w:rFonts w:cs="Calibri" w:cstheme="minorAscii"/>
            <w:sz w:val="24"/>
            <w:szCs w:val="24"/>
          </w:rPr>
          <w:t>.</w:t>
        </w:r>
      </w:ins>
      <w:del w:author="Gary Smailes" w:date="2024-03-16T13:36:46.301Z" w:id="587096839">
        <w:r w:rsidRPr="07008754" w:rsidDel="07008754">
          <w:rPr>
            <w:rFonts w:cs="Calibri" w:cstheme="minorAscii"/>
            <w:sz w:val="24"/>
            <w:szCs w:val="24"/>
          </w:rPr>
          <w:delText>!</w:delText>
        </w:r>
      </w:del>
      <w:r w:rsidRPr="07008754" w:rsidR="07008754">
        <w:rPr>
          <w:rFonts w:cs="Calibri" w:cstheme="minorAscii"/>
          <w:sz w:val="24"/>
          <w:szCs w:val="24"/>
        </w:rPr>
        <w:t xml:space="preserve"> Why is he here?”</w:t>
      </w:r>
    </w:p>
    <w:p w:rsidR="00176DAF" w:rsidP="00176DAF" w:rsidRDefault="007F0EEA" w14:paraId="2038954E" w14:textId="01C99B37">
      <w:pPr>
        <w:spacing w:after="0"/>
        <w:ind w:firstLine="360"/>
        <w:rPr>
          <w:rFonts w:cstheme="minorHAnsi"/>
          <w:sz w:val="24"/>
          <w:szCs w:val="24"/>
        </w:rPr>
      </w:pPr>
      <w:r w:rsidRPr="009E7F4C">
        <w:rPr>
          <w:rFonts w:cstheme="minorHAnsi"/>
          <w:sz w:val="24"/>
          <w:szCs w:val="24"/>
        </w:rPr>
        <w:t>Laura doesn’t respond.</w:t>
      </w:r>
      <w:r w:rsidR="0071681A">
        <w:rPr>
          <w:rFonts w:cstheme="minorHAnsi"/>
          <w:sz w:val="24"/>
          <w:szCs w:val="24"/>
        </w:rPr>
        <w:t xml:space="preserve"> </w:t>
      </w:r>
      <w:r w:rsidRPr="009E7F4C">
        <w:rPr>
          <w:rFonts w:cstheme="minorHAnsi"/>
          <w:sz w:val="24"/>
          <w:szCs w:val="24"/>
        </w:rPr>
        <w:t>I look at her.</w:t>
      </w:r>
      <w:r w:rsidR="0071681A">
        <w:rPr>
          <w:rFonts w:cstheme="minorHAnsi"/>
          <w:sz w:val="24"/>
          <w:szCs w:val="24"/>
        </w:rPr>
        <w:t xml:space="preserve"> </w:t>
      </w:r>
      <w:r w:rsidRPr="009E7F4C">
        <w:rPr>
          <w:rFonts w:cstheme="minorHAnsi"/>
          <w:sz w:val="24"/>
          <w:szCs w:val="24"/>
        </w:rPr>
        <w:t>She’s stopped dead in the middle of the airlock.</w:t>
      </w:r>
      <w:r w:rsidR="0071681A">
        <w:rPr>
          <w:rFonts w:cstheme="minorHAnsi"/>
          <w:sz w:val="24"/>
          <w:szCs w:val="24"/>
        </w:rPr>
        <w:t xml:space="preserve"> </w:t>
      </w:r>
      <w:r w:rsidRPr="009E7F4C">
        <w:rPr>
          <w:rFonts w:cstheme="minorHAnsi"/>
          <w:sz w:val="24"/>
          <w:szCs w:val="24"/>
        </w:rPr>
        <w:t>She’s staring at Kiera.</w:t>
      </w:r>
      <w:r w:rsidR="0071681A">
        <w:rPr>
          <w:rFonts w:cstheme="minorHAnsi"/>
          <w:sz w:val="24"/>
          <w:szCs w:val="24"/>
        </w:rPr>
        <w:t xml:space="preserve"> </w:t>
      </w:r>
      <w:r w:rsidRPr="009E7F4C">
        <w:rPr>
          <w:rFonts w:cstheme="minorHAnsi"/>
          <w:sz w:val="24"/>
          <w:szCs w:val="24"/>
        </w:rPr>
        <w:t xml:space="preserve">Kiera </w:t>
      </w:r>
      <w:r w:rsidR="006D696F">
        <w:rPr>
          <w:rFonts w:cstheme="minorHAnsi"/>
          <w:sz w:val="24"/>
          <w:szCs w:val="24"/>
        </w:rPr>
        <w:t xml:space="preserve">sees her looking and </w:t>
      </w:r>
      <w:r w:rsidRPr="009E7F4C">
        <w:rPr>
          <w:rFonts w:cstheme="minorHAnsi"/>
          <w:sz w:val="24"/>
          <w:szCs w:val="24"/>
        </w:rPr>
        <w:t xml:space="preserve">nods. My wife squeals like a little girl and launches herself into Kiera’s arms. </w:t>
      </w:r>
    </w:p>
    <w:p w:rsidR="00176DAF" w:rsidP="00176DAF" w:rsidRDefault="007F0EEA" w14:paraId="51CE52B6" w14:textId="77777777">
      <w:pPr>
        <w:spacing w:after="0"/>
        <w:ind w:firstLine="360"/>
        <w:rPr>
          <w:rFonts w:cstheme="minorHAnsi"/>
          <w:sz w:val="24"/>
          <w:szCs w:val="24"/>
        </w:rPr>
      </w:pPr>
      <w:r w:rsidRPr="009E7F4C">
        <w:rPr>
          <w:rFonts w:cstheme="minorHAnsi"/>
          <w:sz w:val="24"/>
          <w:szCs w:val="24"/>
        </w:rPr>
        <w:t>“Are you serious?” Laura says.</w:t>
      </w:r>
      <w:r w:rsidR="0071681A">
        <w:rPr>
          <w:rFonts w:cstheme="minorHAnsi"/>
          <w:sz w:val="24"/>
          <w:szCs w:val="24"/>
        </w:rPr>
        <w:t xml:space="preserve"> </w:t>
      </w:r>
      <w:r w:rsidRPr="009E7F4C">
        <w:rPr>
          <w:rFonts w:cstheme="minorHAnsi"/>
          <w:sz w:val="24"/>
          <w:szCs w:val="24"/>
        </w:rPr>
        <w:t>“Moo-Moo, when?</w:t>
      </w:r>
      <w:r w:rsidR="0071681A">
        <w:rPr>
          <w:rFonts w:cstheme="minorHAnsi"/>
          <w:sz w:val="24"/>
          <w:szCs w:val="24"/>
        </w:rPr>
        <w:t xml:space="preserve"> </w:t>
      </w:r>
      <w:r w:rsidRPr="009E7F4C">
        <w:rPr>
          <w:rFonts w:cstheme="minorHAnsi"/>
          <w:sz w:val="24"/>
          <w:szCs w:val="24"/>
        </w:rPr>
        <w:t>And why didn’t you tell me?”</w:t>
      </w:r>
    </w:p>
    <w:p w:rsidR="00176DAF" w:rsidP="00176DAF" w:rsidRDefault="007F0EEA" w14:paraId="2C904384" w14:textId="77777777">
      <w:pPr>
        <w:spacing w:after="0"/>
        <w:ind w:firstLine="360"/>
        <w:rPr>
          <w:rFonts w:cstheme="minorHAnsi"/>
          <w:sz w:val="24"/>
          <w:szCs w:val="24"/>
        </w:rPr>
      </w:pPr>
      <w:r w:rsidRPr="009E7F4C">
        <w:rPr>
          <w:rFonts w:cstheme="minorHAnsi"/>
          <w:sz w:val="24"/>
          <w:szCs w:val="24"/>
        </w:rPr>
        <w:t>“I found out a few days ago and we’ve been really busy,” Kiera says, her voice completely different now.</w:t>
      </w:r>
      <w:r w:rsidR="0071681A">
        <w:rPr>
          <w:rFonts w:cstheme="minorHAnsi"/>
          <w:sz w:val="24"/>
          <w:szCs w:val="24"/>
        </w:rPr>
        <w:t xml:space="preserve"> </w:t>
      </w:r>
      <w:r w:rsidRPr="009E7F4C">
        <w:rPr>
          <w:rFonts w:cstheme="minorHAnsi"/>
          <w:sz w:val="24"/>
          <w:szCs w:val="24"/>
        </w:rPr>
        <w:t>Warm.</w:t>
      </w:r>
      <w:r w:rsidR="0071681A">
        <w:rPr>
          <w:rFonts w:cstheme="minorHAnsi"/>
          <w:sz w:val="24"/>
          <w:szCs w:val="24"/>
        </w:rPr>
        <w:t xml:space="preserve"> </w:t>
      </w:r>
      <w:r w:rsidRPr="009E7F4C">
        <w:rPr>
          <w:rFonts w:cstheme="minorHAnsi"/>
          <w:sz w:val="24"/>
          <w:szCs w:val="24"/>
        </w:rPr>
        <w:t>Happy.</w:t>
      </w:r>
      <w:r w:rsidR="0071681A">
        <w:rPr>
          <w:rFonts w:cstheme="minorHAnsi"/>
          <w:sz w:val="24"/>
          <w:szCs w:val="24"/>
        </w:rPr>
        <w:t xml:space="preserve"> </w:t>
      </w:r>
      <w:r w:rsidRPr="009E7F4C">
        <w:rPr>
          <w:rFonts w:cstheme="minorHAnsi"/>
          <w:sz w:val="24"/>
          <w:szCs w:val="24"/>
        </w:rPr>
        <w:t>“Thomas is still in shock about it because he thought I couldn’t.”</w:t>
      </w:r>
    </w:p>
    <w:p w:rsidR="00176DAF" w:rsidP="00176DAF" w:rsidRDefault="007F0EEA" w14:paraId="4979577D" w14:textId="77777777">
      <w:pPr>
        <w:spacing w:after="0"/>
        <w:ind w:firstLine="360"/>
        <w:rPr>
          <w:rFonts w:cstheme="minorHAnsi"/>
          <w:sz w:val="24"/>
          <w:szCs w:val="24"/>
        </w:rPr>
      </w:pPr>
      <w:r w:rsidRPr="009E7F4C">
        <w:rPr>
          <w:rFonts w:cstheme="minorHAnsi"/>
          <w:sz w:val="24"/>
          <w:szCs w:val="24"/>
        </w:rPr>
        <w:t>“Is he happy?”</w:t>
      </w:r>
    </w:p>
    <w:p w:rsidR="00176DAF" w:rsidP="00176DAF" w:rsidRDefault="007F0EEA" w14:paraId="527EAC52" w14:textId="77777777">
      <w:pPr>
        <w:spacing w:after="0"/>
        <w:ind w:firstLine="360"/>
        <w:rPr>
          <w:rFonts w:cstheme="minorHAnsi"/>
          <w:sz w:val="24"/>
          <w:szCs w:val="24"/>
        </w:rPr>
      </w:pPr>
      <w:r w:rsidRPr="009E7F4C">
        <w:rPr>
          <w:rFonts w:cstheme="minorHAnsi"/>
          <w:sz w:val="24"/>
          <w:szCs w:val="24"/>
        </w:rPr>
        <w:t>“He is.</w:t>
      </w:r>
      <w:r w:rsidR="0071681A">
        <w:rPr>
          <w:rFonts w:cstheme="minorHAnsi"/>
          <w:sz w:val="24"/>
          <w:szCs w:val="24"/>
        </w:rPr>
        <w:t xml:space="preserve"> </w:t>
      </w:r>
      <w:r w:rsidRPr="009E7F4C">
        <w:rPr>
          <w:rFonts w:cstheme="minorHAnsi"/>
          <w:sz w:val="24"/>
          <w:szCs w:val="24"/>
        </w:rPr>
        <w:t>I just surprised him, that’s all.”</w:t>
      </w:r>
    </w:p>
    <w:p w:rsidR="00176DAF" w:rsidP="00176DAF" w:rsidRDefault="007F0EEA" w14:paraId="4D7F2E6F" w14:textId="77777777">
      <w:pPr>
        <w:spacing w:after="0"/>
        <w:ind w:firstLine="360"/>
        <w:rPr>
          <w:rFonts w:cstheme="minorHAnsi"/>
          <w:sz w:val="24"/>
          <w:szCs w:val="24"/>
        </w:rPr>
      </w:pPr>
      <w:r w:rsidRPr="009E7F4C">
        <w:rPr>
          <w:rFonts w:cstheme="minorHAnsi"/>
          <w:sz w:val="24"/>
          <w:szCs w:val="24"/>
        </w:rPr>
        <w:t>Laura waves me over.</w:t>
      </w:r>
      <w:r w:rsidR="0071681A">
        <w:rPr>
          <w:rFonts w:cstheme="minorHAnsi"/>
          <w:sz w:val="24"/>
          <w:szCs w:val="24"/>
        </w:rPr>
        <w:t xml:space="preserve"> </w:t>
      </w:r>
      <w:r w:rsidRPr="009E7F4C">
        <w:rPr>
          <w:rFonts w:cstheme="minorHAnsi"/>
          <w:sz w:val="24"/>
          <w:szCs w:val="24"/>
        </w:rPr>
        <w:t>“Rick, come over here.”</w:t>
      </w:r>
    </w:p>
    <w:p w:rsidR="00176DAF" w:rsidP="00176DAF" w:rsidRDefault="007F0EEA" w14:paraId="67526C49" w14:textId="77777777">
      <w:pPr>
        <w:spacing w:after="0"/>
        <w:ind w:firstLine="360"/>
        <w:rPr>
          <w:rFonts w:cstheme="minorHAnsi"/>
          <w:sz w:val="24"/>
          <w:szCs w:val="24"/>
        </w:rPr>
      </w:pPr>
      <w:r w:rsidRPr="009E7F4C">
        <w:rPr>
          <w:rFonts w:cstheme="minorHAnsi"/>
          <w:sz w:val="24"/>
          <w:szCs w:val="24"/>
        </w:rPr>
        <w:t>I approach and get a chilly stare from Kiera.</w:t>
      </w:r>
    </w:p>
    <w:p w:rsidR="00176DAF" w:rsidP="00176DAF" w:rsidRDefault="007F0EEA" w14:paraId="0D1E9032" w14:textId="77777777">
      <w:pPr>
        <w:spacing w:after="0"/>
        <w:ind w:firstLine="360"/>
        <w:rPr>
          <w:rFonts w:cstheme="minorHAnsi"/>
          <w:sz w:val="24"/>
          <w:szCs w:val="24"/>
        </w:rPr>
      </w:pPr>
      <w:r w:rsidRPr="009E7F4C">
        <w:rPr>
          <w:rFonts w:cstheme="minorHAnsi"/>
          <w:sz w:val="24"/>
          <w:szCs w:val="24"/>
        </w:rPr>
        <w:lastRenderedPageBreak/>
        <w:t>“Rick, this is my oldest friend, Kiera Moon.</w:t>
      </w:r>
      <w:r w:rsidR="0071681A">
        <w:rPr>
          <w:rFonts w:cstheme="minorHAnsi"/>
          <w:sz w:val="24"/>
          <w:szCs w:val="24"/>
        </w:rPr>
        <w:t xml:space="preserve"> </w:t>
      </w:r>
      <w:r w:rsidRPr="009E7F4C">
        <w:rPr>
          <w:rFonts w:cstheme="minorHAnsi"/>
          <w:sz w:val="24"/>
          <w:szCs w:val="24"/>
        </w:rPr>
        <w:t>She’s with Thomas Beane.” Laura’s face lights up.</w:t>
      </w:r>
      <w:r w:rsidR="0071681A">
        <w:rPr>
          <w:rFonts w:cstheme="minorHAnsi"/>
          <w:sz w:val="24"/>
          <w:szCs w:val="24"/>
        </w:rPr>
        <w:t xml:space="preserve"> </w:t>
      </w:r>
      <w:r w:rsidRPr="009E7F4C">
        <w:rPr>
          <w:rFonts w:cstheme="minorHAnsi"/>
          <w:sz w:val="24"/>
          <w:szCs w:val="24"/>
        </w:rPr>
        <w:t>“Is Tom-Tom here?”</w:t>
      </w:r>
    </w:p>
    <w:p w:rsidR="00176DAF" w:rsidP="00176DAF" w:rsidRDefault="007F0EEA" w14:paraId="3C78149D" w14:textId="77777777">
      <w:pPr>
        <w:spacing w:after="0"/>
        <w:ind w:firstLine="360"/>
        <w:rPr>
          <w:rFonts w:cstheme="minorHAnsi"/>
          <w:sz w:val="24"/>
          <w:szCs w:val="24"/>
        </w:rPr>
      </w:pPr>
      <w:r w:rsidRPr="009E7F4C">
        <w:rPr>
          <w:rFonts w:cstheme="minorHAnsi"/>
          <w:sz w:val="24"/>
          <w:szCs w:val="24"/>
        </w:rPr>
        <w:t>“No, he couldn’t come.”</w:t>
      </w:r>
    </w:p>
    <w:p w:rsidR="00176DAF" w:rsidP="00176DAF" w:rsidRDefault="007F0EEA" w14:paraId="6C156702" w14:textId="77777777">
      <w:pPr>
        <w:spacing w:after="0"/>
        <w:ind w:firstLine="360"/>
        <w:rPr>
          <w:rFonts w:cstheme="minorHAnsi"/>
          <w:sz w:val="24"/>
          <w:szCs w:val="24"/>
        </w:rPr>
      </w:pPr>
      <w:r w:rsidRPr="009E7F4C">
        <w:rPr>
          <w:rFonts w:cstheme="minorHAnsi"/>
          <w:sz w:val="24"/>
          <w:szCs w:val="24"/>
        </w:rPr>
        <w:t>My brain processes the nicknames.</w:t>
      </w:r>
      <w:r w:rsidR="0071681A">
        <w:rPr>
          <w:rFonts w:cstheme="minorHAnsi"/>
          <w:sz w:val="24"/>
          <w:szCs w:val="24"/>
        </w:rPr>
        <w:t xml:space="preserve"> </w:t>
      </w:r>
      <w:r w:rsidRPr="009E7F4C">
        <w:rPr>
          <w:rFonts w:cstheme="minorHAnsi"/>
          <w:sz w:val="24"/>
          <w:szCs w:val="24"/>
        </w:rPr>
        <w:t>It’s difficult.</w:t>
      </w:r>
      <w:r w:rsidR="0071681A">
        <w:rPr>
          <w:rFonts w:cstheme="minorHAnsi"/>
          <w:sz w:val="24"/>
          <w:szCs w:val="24"/>
        </w:rPr>
        <w:t xml:space="preserve"> </w:t>
      </w:r>
      <w:r w:rsidRPr="009E7F4C">
        <w:rPr>
          <w:rFonts w:cstheme="minorHAnsi"/>
          <w:sz w:val="24"/>
          <w:szCs w:val="24"/>
        </w:rPr>
        <w:t>I’ve just been told that this woman is shacked up with the bogeyman, and I realize now that I’m standing on one of their ships, the ones that go toe-to-toe with fucking Edochian destroyers, and it’s quite possible I might be killed later for things I’m not supposed to know about, but…but…Tom-Tom…and Moo-Moo…</w:t>
      </w:r>
    </w:p>
    <w:p w:rsidR="00176DAF" w:rsidP="00176DAF" w:rsidRDefault="007F0EEA" w14:paraId="693D4D31" w14:textId="40546C37">
      <w:pPr>
        <w:spacing w:after="0"/>
        <w:ind w:firstLine="360"/>
        <w:rPr>
          <w:rFonts w:cstheme="minorHAnsi"/>
          <w:sz w:val="24"/>
          <w:szCs w:val="24"/>
        </w:rPr>
      </w:pPr>
      <w:r w:rsidRPr="009E7F4C">
        <w:rPr>
          <w:rFonts w:cstheme="minorHAnsi"/>
          <w:sz w:val="24"/>
          <w:szCs w:val="24"/>
        </w:rPr>
        <w:t>Words come out of my mouth unbidden, “Tom-Tom and</w:t>
      </w:r>
      <w:r w:rsidR="00AA6454">
        <w:rPr>
          <w:rFonts w:cstheme="minorHAnsi"/>
          <w:sz w:val="24"/>
          <w:szCs w:val="24"/>
        </w:rPr>
        <w:t>—</w:t>
      </w:r>
      <w:r w:rsidR="004360BB">
        <w:rPr>
          <w:rFonts w:cstheme="minorHAnsi"/>
          <w:sz w:val="24"/>
          <w:szCs w:val="24"/>
        </w:rPr>
        <w:t>”</w:t>
      </w:r>
    </w:p>
    <w:p w:rsidR="00176DAF" w:rsidP="00176DAF" w:rsidRDefault="007F0EEA" w14:paraId="4936EAAB" w14:textId="77777777">
      <w:pPr>
        <w:spacing w:after="0"/>
        <w:ind w:firstLine="360"/>
        <w:rPr>
          <w:rFonts w:cstheme="minorHAnsi"/>
          <w:sz w:val="24"/>
          <w:szCs w:val="24"/>
        </w:rPr>
      </w:pPr>
      <w:r w:rsidRPr="009E7F4C">
        <w:rPr>
          <w:rFonts w:cstheme="minorHAnsi"/>
          <w:sz w:val="24"/>
          <w:szCs w:val="24"/>
        </w:rPr>
        <w:t>“Don’t you fucking say it,” Moon says, pulling a curved knife from nowhere and waving it under my nose.</w:t>
      </w:r>
      <w:r w:rsidR="0071681A">
        <w:rPr>
          <w:rFonts w:cstheme="minorHAnsi"/>
          <w:sz w:val="24"/>
          <w:szCs w:val="24"/>
        </w:rPr>
        <w:t xml:space="preserve"> </w:t>
      </w:r>
      <w:r w:rsidRPr="009E7F4C">
        <w:rPr>
          <w:rFonts w:cstheme="minorHAnsi"/>
          <w:sz w:val="24"/>
          <w:szCs w:val="24"/>
        </w:rPr>
        <w:t>“Only one person gets to call me that, and she’s got tits.”</w:t>
      </w:r>
    </w:p>
    <w:p w:rsidR="007F0EEA" w:rsidP="07008754" w:rsidRDefault="007F0EEA" w14:paraId="7B64D21E" w14:textId="0D23C873">
      <w:pPr>
        <w:spacing w:after="0"/>
        <w:ind w:firstLine="360"/>
        <w:rPr>
          <w:rFonts w:cs="Calibri" w:cstheme="minorAscii"/>
          <w:sz w:val="24"/>
          <w:szCs w:val="24"/>
        </w:rPr>
      </w:pPr>
      <w:r w:rsidRPr="07008754" w:rsidR="07008754">
        <w:rPr>
          <w:rFonts w:cs="Calibri" w:cstheme="minorAscii"/>
          <w:sz w:val="24"/>
          <w:szCs w:val="24"/>
        </w:rPr>
        <w:t>“Moo-Moo</w:t>
      </w:r>
      <w:ins w:author="Gary Smailes" w:date="2024-03-16T13:37:32.499Z" w:id="1554280229">
        <w:r w:rsidRPr="07008754" w:rsidR="07008754">
          <w:rPr>
            <w:rFonts w:cs="Calibri" w:cstheme="minorAscii"/>
            <w:sz w:val="24"/>
            <w:szCs w:val="24"/>
          </w:rPr>
          <w:t>,</w:t>
        </w:r>
      </w:ins>
      <w:del w:author="Gary Smailes" w:date="2024-03-16T13:37:32.135Z" w:id="1128573557">
        <w:r w:rsidRPr="07008754" w:rsidDel="07008754">
          <w:rPr>
            <w:rFonts w:cs="Calibri" w:cstheme="minorAscii"/>
            <w:sz w:val="24"/>
            <w:szCs w:val="24"/>
          </w:rPr>
          <w:delText>!</w:delText>
        </w:r>
      </w:del>
      <w:r w:rsidRPr="07008754" w:rsidR="07008754">
        <w:rPr>
          <w:rFonts w:cs="Calibri" w:cstheme="minorAscii"/>
          <w:sz w:val="24"/>
          <w:szCs w:val="24"/>
        </w:rPr>
        <w:t>” Laura says. “Put that away. Think of the baby.”</w:t>
      </w:r>
    </w:p>
    <w:p w:rsidR="00205782" w:rsidP="07008754" w:rsidRDefault="00205782" w14:paraId="54E45F18" w14:textId="77777777">
      <w:pPr>
        <w:spacing w:after="0"/>
        <w:rPr>
          <w:del w:author="Gary Smailes" w:date="2024-03-16T13:37:42.756Z" w:id="505138740"/>
          <w:rFonts w:cs="Calibri" w:cstheme="minorAscii"/>
          <w:sz w:val="24"/>
          <w:szCs w:val="24"/>
        </w:rPr>
      </w:pPr>
    </w:p>
    <w:p w:rsidR="002E2D41" w:rsidP="07008754" w:rsidRDefault="002E2D41" w14:paraId="55451B23" w14:textId="64BA29D9">
      <w:pPr>
        <w:spacing w:after="0"/>
        <w:jc w:val="center"/>
        <w:rPr>
          <w:rFonts w:cs="Calibri" w:cstheme="minorAscii"/>
          <w:sz w:val="24"/>
          <w:szCs w:val="24"/>
        </w:rPr>
      </w:pPr>
      <w:del w:author="Gary Smailes" w:date="2024-03-16T13:37:41.586Z" w:id="583188184">
        <w:r w:rsidRPr="07008754" w:rsidDel="07008754">
          <w:rPr>
            <w:rFonts w:cs="Calibri" w:cstheme="minorAscii"/>
            <w:sz w:val="24"/>
            <w:szCs w:val="24"/>
          </w:rPr>
          <w:delText>***</w:delText>
        </w:r>
      </w:del>
    </w:p>
    <w:p w:rsidR="00176DAF" w:rsidP="07008754" w:rsidRDefault="00176DAF" w14:paraId="4C714D7C" w14:textId="77777777">
      <w:pPr>
        <w:spacing w:after="0"/>
        <w:ind w:firstLine="360"/>
        <w:rPr>
          <w:del w:author="Gary Smailes" w:date="2024-03-16T13:37:41.403Z" w:id="1075039983"/>
          <w:rFonts w:cs="Calibri" w:cstheme="minorAscii"/>
          <w:sz w:val="24"/>
          <w:szCs w:val="24"/>
        </w:rPr>
      </w:pPr>
    </w:p>
    <w:p w:rsidR="00176DAF" w:rsidP="07008754" w:rsidRDefault="007F0EEA" w14:paraId="3F1AF15C" w14:textId="50EC4E65">
      <w:pPr>
        <w:spacing w:after="0"/>
        <w:ind w:firstLine="360"/>
        <w:rPr>
          <w:rFonts w:cs="Calibri" w:cstheme="minorAscii"/>
          <w:sz w:val="24"/>
          <w:szCs w:val="24"/>
        </w:rPr>
        <w:pPrChange w:author="Gary Smailes" w:date="2024-03-16T13:37:48.404Z">
          <w:pPr>
            <w:spacing w:after="0"/>
          </w:pPr>
        </w:pPrChange>
      </w:pPr>
      <w:r w:rsidRPr="07008754" w:rsidR="07008754">
        <w:rPr>
          <w:rFonts w:cs="Calibri" w:cstheme="minorAscii"/>
          <w:sz w:val="24"/>
          <w:szCs w:val="24"/>
        </w:rPr>
        <w:t>It’s</w:t>
      </w:r>
      <w:r w:rsidRPr="07008754" w:rsidR="07008754">
        <w:rPr>
          <w:rFonts w:cs="Calibri" w:cstheme="minorAscii"/>
          <w:sz w:val="24"/>
          <w:szCs w:val="24"/>
        </w:rPr>
        <w:t xml:space="preserve"> twenty minutes later and </w:t>
      </w:r>
      <w:r w:rsidRPr="07008754" w:rsidR="07008754">
        <w:rPr>
          <w:rFonts w:cs="Calibri" w:cstheme="minorAscii"/>
          <w:sz w:val="24"/>
          <w:szCs w:val="24"/>
        </w:rPr>
        <w:t>I’m</w:t>
      </w:r>
      <w:r w:rsidRPr="07008754" w:rsidR="07008754">
        <w:rPr>
          <w:rFonts w:cs="Calibri" w:cstheme="minorAscii"/>
          <w:sz w:val="24"/>
          <w:szCs w:val="24"/>
        </w:rPr>
        <w:t xml:space="preserve"> sitting on the floor just outside the cockpit.</w:t>
      </w:r>
      <w:r w:rsidRPr="07008754" w:rsidR="07008754">
        <w:rPr>
          <w:rFonts w:cs="Calibri" w:cstheme="minorAscii"/>
          <w:sz w:val="24"/>
          <w:szCs w:val="24"/>
        </w:rPr>
        <w:t xml:space="preserve"> </w:t>
      </w:r>
      <w:r w:rsidRPr="07008754" w:rsidR="07008754">
        <w:rPr>
          <w:rFonts w:cs="Calibri" w:cstheme="minorAscii"/>
          <w:sz w:val="24"/>
          <w:szCs w:val="24"/>
        </w:rPr>
        <w:t xml:space="preserve">There are only two </w:t>
      </w:r>
      <w:r w:rsidRPr="07008754" w:rsidR="07008754">
        <w:rPr>
          <w:rFonts w:cs="Calibri" w:cstheme="minorAscii"/>
          <w:sz w:val="24"/>
          <w:szCs w:val="24"/>
        </w:rPr>
        <w:t>chairs</w:t>
      </w:r>
      <w:r w:rsidRPr="07008754" w:rsidR="07008754">
        <w:rPr>
          <w:rFonts w:cs="Calibri" w:cstheme="minorAscii"/>
          <w:sz w:val="24"/>
          <w:szCs w:val="24"/>
        </w:rPr>
        <w:t xml:space="preserve"> and the women are in them.</w:t>
      </w:r>
      <w:r w:rsidRPr="07008754" w:rsidR="07008754">
        <w:rPr>
          <w:rFonts w:cs="Calibri" w:cstheme="minorAscii"/>
          <w:sz w:val="24"/>
          <w:szCs w:val="24"/>
        </w:rPr>
        <w:t xml:space="preserve"> </w:t>
      </w:r>
      <w:r w:rsidRPr="07008754" w:rsidR="07008754">
        <w:rPr>
          <w:rFonts w:cs="Calibri" w:cstheme="minorAscii"/>
          <w:sz w:val="24"/>
          <w:szCs w:val="24"/>
        </w:rPr>
        <w:t>I was told to “not wander off”</w:t>
      </w:r>
      <w:r w:rsidRPr="07008754" w:rsidR="07008754">
        <w:rPr>
          <w:rFonts w:cs="Calibri" w:cstheme="minorAscii"/>
          <w:sz w:val="24"/>
          <w:szCs w:val="24"/>
        </w:rPr>
        <w:t xml:space="preserve"> and then they closed the door on me.</w:t>
      </w:r>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not exactly sulking, but I feel like this is a wasted opportunity because I very much want to explore.</w:t>
      </w:r>
      <w:r w:rsidRPr="07008754" w:rsidR="07008754">
        <w:rPr>
          <w:rFonts w:cs="Calibri" w:cstheme="minorAscii"/>
          <w:sz w:val="24"/>
          <w:szCs w:val="24"/>
        </w:rPr>
        <w:t xml:space="preserve"> </w:t>
      </w:r>
      <w:r w:rsidRPr="07008754" w:rsidR="07008754">
        <w:rPr>
          <w:rFonts w:cs="Calibri" w:cstheme="minorAscii"/>
          <w:sz w:val="24"/>
          <w:szCs w:val="24"/>
        </w:rPr>
        <w:t>I want to experience the shiny.</w:t>
      </w:r>
      <w:r w:rsidRPr="07008754" w:rsidR="07008754">
        <w:rPr>
          <w:rFonts w:cs="Calibri" w:cstheme="minorAscii"/>
          <w:sz w:val="24"/>
          <w:szCs w:val="24"/>
        </w:rPr>
        <w:t xml:space="preserve"> </w:t>
      </w:r>
      <w:r w:rsidRPr="07008754" w:rsidR="07008754">
        <w:rPr>
          <w:rFonts w:cs="Calibri" w:cstheme="minorAscii"/>
          <w:sz w:val="24"/>
          <w:szCs w:val="24"/>
        </w:rPr>
        <w:t>This ship is all about the shiny.</w:t>
      </w:r>
      <w:r w:rsidRPr="07008754" w:rsidR="07008754">
        <w:rPr>
          <w:rFonts w:cs="Calibri" w:cstheme="minorAscii"/>
          <w:sz w:val="24"/>
          <w:szCs w:val="24"/>
        </w:rPr>
        <w:t xml:space="preserve"> </w:t>
      </w:r>
      <w:r w:rsidRPr="07008754" w:rsidR="07008754">
        <w:rPr>
          <w:rFonts w:cs="Calibri" w:cstheme="minorAscii"/>
          <w:sz w:val="24"/>
          <w:szCs w:val="24"/>
        </w:rPr>
        <w:t>The walls are smooth and silver and light blue with glossy instrument panels here and there.</w:t>
      </w:r>
      <w:r w:rsidRPr="07008754" w:rsidR="07008754">
        <w:rPr>
          <w:rFonts w:cs="Calibri" w:cstheme="minorAscii"/>
          <w:sz w:val="24"/>
          <w:szCs w:val="24"/>
        </w:rPr>
        <w:t xml:space="preserve"> </w:t>
      </w:r>
      <w:r w:rsidRPr="07008754" w:rsidR="07008754">
        <w:rPr>
          <w:rFonts w:cs="Calibri" w:cstheme="minorAscii"/>
          <w:sz w:val="24"/>
          <w:szCs w:val="24"/>
        </w:rPr>
        <w:t>The lights are soft.</w:t>
      </w:r>
      <w:r w:rsidRPr="07008754" w:rsidR="07008754">
        <w:rPr>
          <w:rFonts w:cs="Calibri" w:cstheme="minorAscii"/>
          <w:sz w:val="24"/>
          <w:szCs w:val="24"/>
        </w:rPr>
        <w:t xml:space="preserve"> </w:t>
      </w:r>
      <w:r w:rsidRPr="07008754" w:rsidR="07008754">
        <w:rPr>
          <w:rFonts w:cs="Calibri" w:cstheme="minorAscii"/>
          <w:sz w:val="24"/>
          <w:szCs w:val="24"/>
        </w:rPr>
        <w:t>Everything’s round, very few hard edges and I get the sense that whoever designed it wanted a space they could feel perpetually comfortable in.</w:t>
      </w:r>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also </w:t>
      </w:r>
      <w:r w:rsidRPr="07008754" w:rsidR="07008754">
        <w:rPr>
          <w:rFonts w:cs="Calibri" w:cstheme="minorAscii"/>
          <w:sz w:val="24"/>
          <w:szCs w:val="24"/>
        </w:rPr>
        <w:t>fairly certain</w:t>
      </w:r>
      <w:r w:rsidRPr="07008754" w:rsidR="07008754">
        <w:rPr>
          <w:rFonts w:cs="Calibri" w:cstheme="minorAscii"/>
          <w:sz w:val="24"/>
          <w:szCs w:val="24"/>
        </w:rPr>
        <w:t xml:space="preserve"> that the three of us are the only people onboard.</w:t>
      </w:r>
      <w:r w:rsidRPr="07008754" w:rsidR="07008754">
        <w:rPr>
          <w:rFonts w:cs="Calibri" w:cstheme="minorAscii"/>
          <w:sz w:val="24"/>
          <w:szCs w:val="24"/>
        </w:rPr>
        <w:t xml:space="preserve"> </w:t>
      </w:r>
      <w:r w:rsidRPr="07008754" w:rsidR="07008754">
        <w:rPr>
          <w:rFonts w:cs="Calibri" w:cstheme="minorAscii"/>
          <w:sz w:val="24"/>
          <w:szCs w:val="24"/>
        </w:rPr>
        <w:t xml:space="preserve">I want to see the ship that </w:t>
      </w:r>
      <w:r w:rsidRPr="07008754" w:rsidR="07008754">
        <w:rPr>
          <w:rFonts w:cs="Calibri" w:cstheme="minorAscii"/>
          <w:sz w:val="24"/>
          <w:szCs w:val="24"/>
        </w:rPr>
        <w:t>doesn’t</w:t>
      </w:r>
      <w:r w:rsidRPr="07008754" w:rsidR="07008754">
        <w:rPr>
          <w:rFonts w:cs="Calibri" w:cstheme="minorAscii"/>
          <w:sz w:val="24"/>
          <w:szCs w:val="24"/>
        </w:rPr>
        <w:t xml:space="preserve"> need anything but a </w:t>
      </w:r>
      <w:r w:rsidRPr="07008754" w:rsidR="07008754">
        <w:rPr>
          <w:rFonts w:cs="Calibri" w:cstheme="minorAscii"/>
          <w:sz w:val="24"/>
          <w:szCs w:val="24"/>
        </w:rPr>
        <w:t>pilot, and</w:t>
      </w:r>
      <w:r w:rsidRPr="07008754" w:rsidR="07008754">
        <w:rPr>
          <w:rFonts w:cs="Calibri" w:cstheme="minorAscii"/>
          <w:sz w:val="24"/>
          <w:szCs w:val="24"/>
        </w:rPr>
        <w:t xml:space="preserve"> could </w:t>
      </w:r>
      <w:r w:rsidRPr="07008754" w:rsidR="07008754">
        <w:rPr>
          <w:rFonts w:cs="Calibri" w:cstheme="minorAscii"/>
          <w:sz w:val="24"/>
          <w:szCs w:val="24"/>
        </w:rPr>
        <w:t>probably do</w:t>
      </w:r>
      <w:r w:rsidRPr="07008754" w:rsidR="07008754">
        <w:rPr>
          <w:rFonts w:cs="Calibri" w:cstheme="minorAscii"/>
          <w:sz w:val="24"/>
          <w:szCs w:val="24"/>
        </w:rPr>
        <w:t xml:space="preserve"> without one of those in a pinch.</w:t>
      </w:r>
    </w:p>
    <w:p w:rsidR="00176DAF" w:rsidP="00176DAF" w:rsidRDefault="007F0EEA" w14:paraId="265DD3C6" w14:textId="77777777">
      <w:pPr>
        <w:spacing w:after="0"/>
        <w:ind w:firstLine="360"/>
        <w:rPr>
          <w:rFonts w:cstheme="minorHAnsi"/>
          <w:sz w:val="24"/>
          <w:szCs w:val="24"/>
        </w:rPr>
      </w:pPr>
      <w:r w:rsidRPr="009E7F4C">
        <w:rPr>
          <w:rFonts w:cstheme="minorHAnsi"/>
          <w:sz w:val="24"/>
          <w:szCs w:val="24"/>
        </w:rPr>
        <w:t>I heard in passing that this ship can travel through hyperspace.</w:t>
      </w:r>
      <w:r w:rsidR="0071681A">
        <w:rPr>
          <w:rFonts w:cstheme="minorHAnsi"/>
          <w:sz w:val="24"/>
          <w:szCs w:val="24"/>
        </w:rPr>
        <w:t xml:space="preserve"> </w:t>
      </w:r>
      <w:r w:rsidRPr="009E7F4C">
        <w:rPr>
          <w:rFonts w:cstheme="minorHAnsi"/>
          <w:sz w:val="24"/>
          <w:szCs w:val="24"/>
        </w:rPr>
        <w:t>I’ve never seen a hyperspace drive, thought I never would, and even though I have no idea how it works I still want to see it.</w:t>
      </w:r>
      <w:r w:rsidR="0071681A">
        <w:rPr>
          <w:rFonts w:cstheme="minorHAnsi"/>
          <w:sz w:val="24"/>
          <w:szCs w:val="24"/>
        </w:rPr>
        <w:t xml:space="preserve"> </w:t>
      </w:r>
      <w:r w:rsidRPr="009E7F4C">
        <w:rPr>
          <w:rFonts w:cstheme="minorHAnsi"/>
          <w:sz w:val="24"/>
          <w:szCs w:val="24"/>
        </w:rPr>
        <w:t>It’s got to be super shiny.</w:t>
      </w:r>
      <w:r w:rsidR="0071681A">
        <w:rPr>
          <w:rFonts w:cstheme="minorHAnsi"/>
          <w:sz w:val="24"/>
          <w:szCs w:val="24"/>
        </w:rPr>
        <w:t xml:space="preserve"> </w:t>
      </w:r>
      <w:r w:rsidRPr="009E7F4C">
        <w:rPr>
          <w:rFonts w:cstheme="minorHAnsi"/>
          <w:sz w:val="24"/>
          <w:szCs w:val="24"/>
        </w:rPr>
        <w:t>I’m certain that I am not allowed to see it, not allowed to roll around in the shiny like catnip.</w:t>
      </w:r>
      <w:r w:rsidR="0071681A">
        <w:rPr>
          <w:rFonts w:cstheme="minorHAnsi"/>
          <w:sz w:val="24"/>
          <w:szCs w:val="24"/>
        </w:rPr>
        <w:t xml:space="preserve"> </w:t>
      </w:r>
      <w:r w:rsidRPr="009E7F4C">
        <w:rPr>
          <w:rFonts w:cstheme="minorHAnsi"/>
          <w:sz w:val="24"/>
          <w:szCs w:val="24"/>
        </w:rPr>
        <w:t>I know this in my soul.</w:t>
      </w:r>
      <w:r w:rsidR="0071681A">
        <w:rPr>
          <w:rFonts w:cstheme="minorHAnsi"/>
          <w:sz w:val="24"/>
          <w:szCs w:val="24"/>
        </w:rPr>
        <w:t xml:space="preserve"> </w:t>
      </w:r>
      <w:r w:rsidRPr="009E7F4C">
        <w:rPr>
          <w:rFonts w:cstheme="minorHAnsi"/>
          <w:sz w:val="24"/>
          <w:szCs w:val="24"/>
        </w:rPr>
        <w:t>Down deep.</w:t>
      </w:r>
      <w:r w:rsidR="0071681A">
        <w:rPr>
          <w:rFonts w:cstheme="minorHAnsi"/>
          <w:sz w:val="24"/>
          <w:szCs w:val="24"/>
        </w:rPr>
        <w:t xml:space="preserve"> </w:t>
      </w:r>
      <w:r w:rsidRPr="009E7F4C">
        <w:rPr>
          <w:rFonts w:cstheme="minorHAnsi"/>
          <w:sz w:val="24"/>
          <w:szCs w:val="24"/>
        </w:rPr>
        <w:t>When Kiera deigns to look at me, she expresses in silence that whatever warmth and love she feels for Laura, it in no way radiates in my direction or in any direction that I might accidentally step, stumble, or otherwise fall through.</w:t>
      </w:r>
      <w:r w:rsidR="0071681A">
        <w:rPr>
          <w:rFonts w:cstheme="minorHAnsi"/>
          <w:sz w:val="24"/>
          <w:szCs w:val="24"/>
        </w:rPr>
        <w:t xml:space="preserve"> </w:t>
      </w:r>
      <w:r w:rsidRPr="009E7F4C">
        <w:rPr>
          <w:rFonts w:cstheme="minorHAnsi"/>
          <w:sz w:val="24"/>
          <w:szCs w:val="24"/>
        </w:rPr>
        <w:t>And though I’m certain that my marital relationship with Kiera’s childhood friend has a reasonable chance of keeping me alive in the face of perceived wrongdoing, I’d rather just avoid as much unpleasantness as I can today.</w:t>
      </w:r>
      <w:r w:rsidR="0071681A">
        <w:rPr>
          <w:rFonts w:cstheme="minorHAnsi"/>
          <w:sz w:val="24"/>
          <w:szCs w:val="24"/>
        </w:rPr>
        <w:t xml:space="preserve"> </w:t>
      </w:r>
      <w:r w:rsidRPr="009E7F4C">
        <w:rPr>
          <w:rFonts w:cstheme="minorHAnsi"/>
          <w:sz w:val="24"/>
          <w:szCs w:val="24"/>
        </w:rPr>
        <w:t>I’m going to get more than my fair share from the Blood Suns and I’m being uncharacteristically proactive about mitigating self-inflicted emergencies.</w:t>
      </w:r>
    </w:p>
    <w:p w:rsidR="00176DAF" w:rsidP="07008754" w:rsidRDefault="007F0EEA" w14:paraId="178AB8BF" w14:textId="0B1A1C3E">
      <w:pPr>
        <w:spacing w:after="0"/>
        <w:ind w:firstLine="360"/>
        <w:rPr>
          <w:rFonts w:cs="Calibri" w:cstheme="minorAscii"/>
          <w:sz w:val="24"/>
          <w:szCs w:val="24"/>
        </w:rPr>
      </w:pPr>
      <w:r w:rsidRPr="07008754" w:rsidR="07008754">
        <w:rPr>
          <w:rFonts w:cs="Calibri" w:cstheme="minorAscii"/>
          <w:sz w:val="24"/>
          <w:szCs w:val="24"/>
        </w:rPr>
        <w:t xml:space="preserve">Fuckin’ pirates. They seemed like such </w:t>
      </w:r>
      <w:r w:rsidRPr="07008754" w:rsidR="07008754">
        <w:rPr>
          <w:rFonts w:cs="Calibri" w:cstheme="minorAscii"/>
          <w:sz w:val="24"/>
          <w:szCs w:val="24"/>
        </w:rPr>
        <w:t>a good idea</w:t>
      </w:r>
      <w:r w:rsidRPr="07008754" w:rsidR="07008754">
        <w:rPr>
          <w:rFonts w:cs="Calibri" w:cstheme="minorAscii"/>
          <w:sz w:val="24"/>
          <w:szCs w:val="24"/>
        </w:rPr>
        <w:t xml:space="preserve">. </w:t>
      </w:r>
      <w:r w:rsidRPr="07008754" w:rsidR="07008754">
        <w:rPr>
          <w:rFonts w:cs="Calibri" w:cstheme="minorAscii"/>
          <w:sz w:val="24"/>
          <w:szCs w:val="24"/>
        </w:rPr>
        <w:t>Don’t</w:t>
      </w:r>
      <w:r w:rsidRPr="07008754" w:rsidR="07008754">
        <w:rPr>
          <w:rFonts w:cs="Calibri" w:cstheme="minorAscii"/>
          <w:sz w:val="24"/>
          <w:szCs w:val="24"/>
        </w:rPr>
        <w:t xml:space="preserve"> get me wrong, </w:t>
      </w:r>
      <w:r w:rsidRPr="07008754" w:rsidR="07008754">
        <w:rPr>
          <w:rFonts w:cs="Calibri" w:cstheme="minorAscii"/>
          <w:sz w:val="24"/>
          <w:szCs w:val="24"/>
        </w:rPr>
        <w:t>they’re</w:t>
      </w:r>
      <w:r w:rsidRPr="07008754" w:rsidR="07008754">
        <w:rPr>
          <w:rFonts w:cs="Calibri" w:cstheme="minorAscii"/>
          <w:sz w:val="24"/>
          <w:szCs w:val="24"/>
        </w:rPr>
        <w:t xml:space="preserve"> amazing </w:t>
      </w:r>
      <w:r w:rsidRPr="07008754" w:rsidR="07008754">
        <w:rPr>
          <w:rFonts w:cs="Calibri" w:cstheme="minorAscii"/>
          <w:sz w:val="24"/>
          <w:szCs w:val="24"/>
        </w:rPr>
        <w:t>spaceball</w:t>
      </w:r>
      <w:r w:rsidRPr="07008754" w:rsidR="07008754">
        <w:rPr>
          <w:rFonts w:cs="Calibri" w:cstheme="minorAscii"/>
          <w:sz w:val="24"/>
          <w:szCs w:val="24"/>
        </w:rPr>
        <w:t xml:space="preserve"> players. </w:t>
      </w:r>
      <w:r w:rsidRPr="07008754" w:rsidR="07008754">
        <w:rPr>
          <w:rFonts w:cs="Calibri" w:cstheme="minorAscii"/>
          <w:sz w:val="24"/>
          <w:szCs w:val="24"/>
        </w:rPr>
        <w:t>We’re</w:t>
      </w:r>
      <w:r w:rsidRPr="07008754" w:rsidR="07008754">
        <w:rPr>
          <w:rFonts w:cs="Calibri" w:cstheme="minorAscii"/>
          <w:sz w:val="24"/>
          <w:szCs w:val="24"/>
        </w:rPr>
        <w:t xml:space="preserve"> undefeated</w:t>
      </w:r>
      <w:ins w:author="Gary Smailes" w:date="2024-03-16T15:44:05.363Z" w:id="1175046660">
        <w:r w:rsidRPr="07008754" w:rsidR="07008754">
          <w:rPr>
            <w:rFonts w:cs="Calibri" w:cstheme="minorAscii"/>
            <w:sz w:val="24"/>
            <w:szCs w:val="24"/>
          </w:rPr>
          <w:t>,</w:t>
        </w:r>
      </w:ins>
      <w:del w:author="Gary Smailes" w:date="2024-03-16T15:44:04.269Z" w:id="1984902934">
        <w:r w:rsidRPr="07008754" w:rsidDel="07008754">
          <w:rPr>
            <w:rFonts w:cs="Calibri" w:cstheme="minorAscii"/>
            <w:sz w:val="24"/>
            <w:szCs w:val="24"/>
          </w:rPr>
          <w:delText>!</w:delText>
        </w:r>
      </w:del>
      <w:r w:rsidRPr="07008754" w:rsidR="07008754">
        <w:rPr>
          <w:rFonts w:cs="Calibri" w:cstheme="minorAscii"/>
          <w:sz w:val="24"/>
          <w:szCs w:val="24"/>
        </w:rPr>
        <w:t xml:space="preserve"> </w:t>
      </w:r>
      <w:ins w:author="Gary Smailes" w:date="2024-03-16T15:44:06.827Z" w:id="228587265">
        <w:r w:rsidRPr="07008754" w:rsidR="07008754">
          <w:rPr>
            <w:rFonts w:cs="Calibri" w:cstheme="minorAscii"/>
            <w:sz w:val="24"/>
            <w:szCs w:val="24"/>
          </w:rPr>
          <w:t>b</w:t>
        </w:r>
      </w:ins>
      <w:del w:author="Gary Smailes" w:date="2024-03-16T15:44:06.215Z" w:id="897886081">
        <w:r w:rsidRPr="07008754" w:rsidDel="07008754">
          <w:rPr>
            <w:rFonts w:cs="Calibri" w:cstheme="minorAscii"/>
            <w:sz w:val="24"/>
            <w:szCs w:val="24"/>
          </w:rPr>
          <w:delText>B</w:delText>
        </w:r>
      </w:del>
      <w:r w:rsidRPr="07008754" w:rsidR="07008754">
        <w:rPr>
          <w:rFonts w:cs="Calibri" w:cstheme="minorAscii"/>
          <w:sz w:val="24"/>
          <w:szCs w:val="24"/>
        </w:rPr>
        <w:t xml:space="preserve">ut for fuck sakes, look at what </w:t>
      </w:r>
      <w:r w:rsidRPr="07008754" w:rsidR="07008754">
        <w:rPr>
          <w:rFonts w:cs="Calibri" w:cstheme="minorAscii"/>
          <w:sz w:val="24"/>
          <w:szCs w:val="24"/>
        </w:rPr>
        <w:t>we’re</w:t>
      </w:r>
      <w:r w:rsidRPr="07008754" w:rsidR="07008754">
        <w:rPr>
          <w:rFonts w:cs="Calibri" w:cstheme="minorAscii"/>
          <w:sz w:val="24"/>
          <w:szCs w:val="24"/>
        </w:rPr>
        <w:t xml:space="preserve"> doing right now. The entire team is on the bus, parked who knows where, waiting for this ship and our </w:t>
      </w:r>
      <w:r w:rsidRPr="07008754" w:rsidR="07008754">
        <w:rPr>
          <w:rFonts w:cs="Calibri" w:cstheme="minorAscii"/>
          <w:sz w:val="24"/>
          <w:szCs w:val="24"/>
        </w:rPr>
        <w:t>spaceball</w:t>
      </w:r>
      <w:r w:rsidRPr="07008754" w:rsidR="07008754">
        <w:rPr>
          <w:rFonts w:cs="Calibri" w:cstheme="minorAscii"/>
          <w:sz w:val="24"/>
          <w:szCs w:val="24"/>
        </w:rPr>
        <w:t xml:space="preserve"> suits so we can have a proper invasion with a proper battle and a proper ass-kicking. This is the type of situation where I wish I were still in a sleeping tube on </w:t>
      </w:r>
      <w:r w:rsidRPr="07008754" w:rsidR="07008754">
        <w:rPr>
          <w:rFonts w:cs="Calibri" w:cstheme="minorAscii"/>
          <w:sz w:val="24"/>
          <w:szCs w:val="24"/>
        </w:rPr>
        <w:t>Pronos</w:t>
      </w:r>
      <w:r w:rsidRPr="07008754" w:rsidR="07008754">
        <w:rPr>
          <w:rFonts w:cs="Calibri" w:cstheme="minorAscii"/>
          <w:sz w:val="24"/>
          <w:szCs w:val="24"/>
        </w:rPr>
        <w:t xml:space="preserve">. Sure, I </w:t>
      </w:r>
      <w:r w:rsidRPr="07008754" w:rsidR="07008754">
        <w:rPr>
          <w:rFonts w:cs="Calibri" w:cstheme="minorAscii"/>
          <w:sz w:val="24"/>
          <w:szCs w:val="24"/>
        </w:rPr>
        <w:t>wouldn’t</w:t>
      </w:r>
      <w:r w:rsidRPr="07008754" w:rsidR="07008754">
        <w:rPr>
          <w:rFonts w:cs="Calibri" w:cstheme="minorAscii"/>
          <w:sz w:val="24"/>
          <w:szCs w:val="24"/>
        </w:rPr>
        <w:t xml:space="preserve"> be back in the game, and I </w:t>
      </w:r>
      <w:r w:rsidRPr="07008754" w:rsidR="07008754">
        <w:rPr>
          <w:rFonts w:cs="Calibri" w:cstheme="minorAscii"/>
          <w:sz w:val="24"/>
          <w:szCs w:val="24"/>
        </w:rPr>
        <w:t>wouldn’t</w:t>
      </w:r>
      <w:r w:rsidRPr="07008754" w:rsidR="07008754">
        <w:rPr>
          <w:rFonts w:cs="Calibri" w:cstheme="minorAscii"/>
          <w:sz w:val="24"/>
          <w:szCs w:val="24"/>
        </w:rPr>
        <w:t xml:space="preserve"> be back with my wife, but I sure </w:t>
      </w:r>
      <w:r w:rsidRPr="07008754" w:rsidR="07008754">
        <w:rPr>
          <w:rFonts w:cs="Calibri" w:cstheme="minorAscii"/>
          <w:sz w:val="24"/>
          <w:szCs w:val="24"/>
        </w:rPr>
        <w:t>wouldn’t</w:t>
      </w:r>
      <w:r w:rsidRPr="07008754" w:rsidR="07008754">
        <w:rPr>
          <w:rFonts w:cs="Calibri" w:cstheme="minorAscii"/>
          <w:sz w:val="24"/>
          <w:szCs w:val="24"/>
        </w:rPr>
        <w:t xml:space="preserve"> be feeling like </w:t>
      </w:r>
      <w:r w:rsidRPr="07008754" w:rsidR="07008754">
        <w:rPr>
          <w:rFonts w:cs="Calibri" w:cstheme="minorAscii"/>
          <w:sz w:val="24"/>
          <w:szCs w:val="24"/>
        </w:rPr>
        <w:t>I’m</w:t>
      </w:r>
      <w:r w:rsidRPr="07008754" w:rsidR="07008754">
        <w:rPr>
          <w:rFonts w:cs="Calibri" w:cstheme="minorAscii"/>
          <w:sz w:val="24"/>
          <w:szCs w:val="24"/>
        </w:rPr>
        <w:t xml:space="preserve"> reeling from one near-death to another. I rub eyes with my fingers. </w:t>
      </w:r>
      <w:r w:rsidRPr="07008754" w:rsidR="07008754">
        <w:rPr>
          <w:rFonts w:cs="Calibri" w:cstheme="minorAscii"/>
          <w:sz w:val="24"/>
          <w:szCs w:val="24"/>
        </w:rPr>
        <w:t>I’m</w:t>
      </w:r>
      <w:r w:rsidRPr="07008754" w:rsidR="07008754">
        <w:rPr>
          <w:rFonts w:cs="Calibri" w:cstheme="minorAscii"/>
          <w:sz w:val="24"/>
          <w:szCs w:val="24"/>
        </w:rPr>
        <w:t xml:space="preserve"> happy that I </w:t>
      </w:r>
      <w:r w:rsidRPr="07008754" w:rsidR="07008754">
        <w:rPr>
          <w:rFonts w:cs="Calibri" w:cstheme="minorAscii"/>
          <w:sz w:val="24"/>
          <w:szCs w:val="24"/>
        </w:rPr>
        <w:t>don’t</w:t>
      </w:r>
      <w:r w:rsidRPr="07008754" w:rsidR="07008754">
        <w:rPr>
          <w:rFonts w:cs="Calibri" w:cstheme="minorAscii"/>
          <w:sz w:val="24"/>
          <w:szCs w:val="24"/>
        </w:rPr>
        <w:t xml:space="preserve"> have these existential moments very </w:t>
      </w:r>
      <w:r w:rsidRPr="07008754" w:rsidR="07008754">
        <w:rPr>
          <w:rFonts w:cs="Calibri" w:cstheme="minorAscii"/>
          <w:sz w:val="24"/>
          <w:szCs w:val="24"/>
        </w:rPr>
        <w:t>often, because</w:t>
      </w:r>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w:t>
      </w:r>
      <w:r w:rsidRPr="07008754" w:rsidR="07008754">
        <w:rPr>
          <w:rFonts w:cs="Calibri" w:cstheme="minorAscii"/>
          <w:sz w:val="24"/>
          <w:szCs w:val="24"/>
        </w:rPr>
        <w:t>pretty sure</w:t>
      </w:r>
      <w:r w:rsidRPr="07008754" w:rsidR="07008754">
        <w:rPr>
          <w:rFonts w:cs="Calibri" w:cstheme="minorAscii"/>
          <w:sz w:val="24"/>
          <w:szCs w:val="24"/>
        </w:rPr>
        <w:t xml:space="preserve"> </w:t>
      </w:r>
      <w:r w:rsidRPr="07008754" w:rsidR="07008754">
        <w:rPr>
          <w:rFonts w:cs="Calibri" w:cstheme="minorAscii"/>
          <w:sz w:val="24"/>
          <w:szCs w:val="24"/>
        </w:rPr>
        <w:t>I’d</w:t>
      </w:r>
      <w:r w:rsidRPr="07008754" w:rsidR="07008754">
        <w:rPr>
          <w:rFonts w:cs="Calibri" w:cstheme="minorAscii"/>
          <w:sz w:val="24"/>
          <w:szCs w:val="24"/>
        </w:rPr>
        <w:t xml:space="preserve"> be a wreck. </w:t>
      </w:r>
      <w:r w:rsidRPr="07008754" w:rsidR="07008754">
        <w:rPr>
          <w:rFonts w:cs="Calibri" w:cstheme="minorAscii"/>
          <w:sz w:val="24"/>
          <w:szCs w:val="24"/>
        </w:rPr>
        <w:t>It’s</w:t>
      </w:r>
      <w:r w:rsidRPr="07008754" w:rsidR="07008754">
        <w:rPr>
          <w:rFonts w:cs="Calibri" w:cstheme="minorAscii"/>
          <w:sz w:val="24"/>
          <w:szCs w:val="24"/>
        </w:rPr>
        <w:t xml:space="preserve"> not that I never plan anything, I do. But I tend not to plan my day, even before Maurice came along and started planning it for me. I just showed up and things happened. People asked me for things. I provided. I asked back. They sometimes provided. Then I ended up doing a fair amount by myself. And that was okay. They were days and there were more after them and I never thought that I was going to die.</w:t>
      </w:r>
    </w:p>
    <w:p w:rsidR="00176DAF" w:rsidP="00176DAF" w:rsidRDefault="007F0EEA" w14:paraId="49EE28A5" w14:textId="77777777">
      <w:pPr>
        <w:spacing w:after="0"/>
        <w:ind w:firstLine="360"/>
        <w:rPr>
          <w:rFonts w:cstheme="minorHAnsi"/>
          <w:sz w:val="24"/>
          <w:szCs w:val="24"/>
        </w:rPr>
      </w:pPr>
      <w:r w:rsidRPr="009E7F4C">
        <w:rPr>
          <w:rFonts w:cstheme="minorHAnsi"/>
          <w:sz w:val="24"/>
          <w:szCs w:val="24"/>
        </w:rPr>
        <w:t>The door to the cockpit whisks open and Laura calls, “Rick, we’re here.”</w:t>
      </w:r>
    </w:p>
    <w:p w:rsidR="00CC4975" w:rsidP="00176DAF" w:rsidRDefault="007F0EEA" w14:paraId="72DC615F" w14:textId="77777777">
      <w:pPr>
        <w:spacing w:after="0"/>
        <w:ind w:firstLine="360"/>
        <w:rPr>
          <w:rFonts w:cstheme="minorHAnsi"/>
          <w:sz w:val="24"/>
          <w:szCs w:val="24"/>
        </w:rPr>
        <w:sectPr w:rsidR="00CC4975"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I stand up and go in.</w:t>
      </w:r>
      <w:r w:rsidR="0071681A">
        <w:rPr>
          <w:rFonts w:cstheme="minorHAnsi"/>
          <w:sz w:val="24"/>
          <w:szCs w:val="24"/>
        </w:rPr>
        <w:t xml:space="preserve"> </w:t>
      </w:r>
      <w:r w:rsidRPr="009E7F4C">
        <w:rPr>
          <w:rFonts w:cstheme="minorHAnsi"/>
          <w:sz w:val="24"/>
          <w:szCs w:val="24"/>
        </w:rPr>
        <w:t>“Where’s here - oh, Jesus.”</w:t>
      </w:r>
    </w:p>
    <w:p w:rsidR="00176DAF" w:rsidP="00CC4975" w:rsidRDefault="002E2D41" w14:paraId="417CC0DE" w14:textId="70D027CC">
      <w:pPr>
        <w:spacing w:after="0"/>
        <w:rPr>
          <w:rFonts w:cstheme="minorHAnsi"/>
          <w:sz w:val="24"/>
          <w:szCs w:val="24"/>
        </w:rPr>
      </w:pPr>
      <w:r>
        <w:rPr>
          <w:rFonts w:cstheme="minorHAnsi"/>
          <w:sz w:val="24"/>
          <w:szCs w:val="24"/>
        </w:rPr>
        <w:lastRenderedPageBreak/>
        <w:t>2</w:t>
      </w:r>
      <w:r w:rsidR="007E5E10">
        <w:rPr>
          <w:rFonts w:cstheme="minorHAnsi"/>
          <w:sz w:val="24"/>
          <w:szCs w:val="24"/>
        </w:rPr>
        <w:t>2</w:t>
      </w:r>
    </w:p>
    <w:p w:rsidR="00176DAF" w:rsidP="00176DAF" w:rsidRDefault="00176DAF" w14:paraId="164C8700" w14:textId="77777777">
      <w:pPr>
        <w:spacing w:after="0"/>
        <w:ind w:firstLine="360"/>
        <w:rPr>
          <w:rFonts w:cstheme="minorHAnsi"/>
          <w:sz w:val="24"/>
          <w:szCs w:val="24"/>
        </w:rPr>
      </w:pPr>
    </w:p>
    <w:p w:rsidR="00176DAF" w:rsidP="07008754" w:rsidRDefault="007F0EEA" w14:paraId="0F1CFCD2" w14:textId="233B7D7F">
      <w:pPr>
        <w:spacing w:after="0"/>
        <w:rPr>
          <w:rFonts w:cs="Calibri" w:cstheme="minorAscii"/>
          <w:sz w:val="24"/>
          <w:szCs w:val="24"/>
        </w:rPr>
      </w:pPr>
      <w:ins w:author="Gary Smailes" w:date="2024-03-16T15:49:36.703Z" w:id="638045658">
        <w:r w:rsidRPr="07008754" w:rsidR="07008754">
          <w:rPr>
            <w:rFonts w:cs="Calibri" w:cstheme="minorAscii"/>
            <w:sz w:val="24"/>
            <w:szCs w:val="24"/>
          </w:rPr>
          <w:t>‘</w:t>
        </w:r>
      </w:ins>
      <w:del w:author="Gary Smailes" w:date="2024-03-16T15:49:35.685Z" w:id="2117409172">
        <w:r w:rsidRPr="07008754" w:rsidDel="07008754">
          <w:rPr>
            <w:rFonts w:cs="Calibri" w:cstheme="minorAscii"/>
            <w:sz w:val="24"/>
            <w:szCs w:val="24"/>
          </w:rPr>
          <w:delText>“</w:delText>
        </w:r>
      </w:del>
      <w:r w:rsidRPr="07008754" w:rsidR="07008754">
        <w:rPr>
          <w:rFonts w:cs="Calibri" w:cstheme="minorAscii"/>
          <w:sz w:val="24"/>
          <w:szCs w:val="24"/>
        </w:rPr>
        <w:t>Here</w:t>
      </w:r>
      <w:ins w:author="Gary Smailes" w:date="2024-03-16T15:49:39.599Z" w:id="857211382">
        <w:r w:rsidRPr="07008754" w:rsidR="07008754">
          <w:rPr>
            <w:rFonts w:cs="Calibri" w:cstheme="minorAscii"/>
            <w:sz w:val="24"/>
            <w:szCs w:val="24"/>
          </w:rPr>
          <w:t>’</w:t>
        </w:r>
      </w:ins>
      <w:del w:author="Gary Smailes" w:date="2024-03-16T15:49:38.937Z" w:id="109686908">
        <w:r w:rsidRPr="07008754" w:rsidDel="07008754">
          <w:rPr>
            <w:rFonts w:cs="Calibri" w:cstheme="minorAscii"/>
            <w:sz w:val="24"/>
            <w:szCs w:val="24"/>
          </w:rPr>
          <w:delText>”</w:delText>
        </w:r>
      </w:del>
      <w:r w:rsidRPr="07008754" w:rsidR="07008754">
        <w:rPr>
          <w:rFonts w:cs="Calibri" w:cstheme="minorAscii"/>
          <w:sz w:val="24"/>
          <w:szCs w:val="24"/>
        </w:rPr>
        <w:t xml:space="preserve"> is right in front of the Scorpion Clan’s stronghold. </w:t>
      </w:r>
      <w:r w:rsidRPr="07008754" w:rsidR="07008754">
        <w:rPr>
          <w:rFonts w:cs="Calibri" w:cstheme="minorAscii"/>
          <w:sz w:val="24"/>
          <w:szCs w:val="24"/>
        </w:rPr>
        <w:t>It’s</w:t>
      </w:r>
      <w:r w:rsidRPr="07008754" w:rsidR="07008754">
        <w:rPr>
          <w:rFonts w:cs="Calibri" w:cstheme="minorAscii"/>
          <w:sz w:val="24"/>
          <w:szCs w:val="24"/>
        </w:rPr>
        <w:t xml:space="preserve"> a proper stronghold, a space station squeezed into the caves and tunnels of a mined-out asteroid. Ends stick out like mushroom caps on the rock’s surface. There are cannons, of course, all over the place. I count at least ten pairs of ships flying around on patrol. </w:t>
      </w:r>
      <w:r w:rsidRPr="07008754" w:rsidR="07008754">
        <w:rPr>
          <w:rFonts w:cs="Calibri" w:cstheme="minorAscii"/>
          <w:sz w:val="24"/>
          <w:szCs w:val="24"/>
        </w:rPr>
        <w:t>It’s</w:t>
      </w:r>
      <w:r w:rsidRPr="07008754" w:rsidR="07008754">
        <w:rPr>
          <w:rFonts w:cs="Calibri" w:cstheme="minorAscii"/>
          <w:sz w:val="24"/>
          <w:szCs w:val="24"/>
        </w:rPr>
        <w:t xml:space="preserve"> a fortress and they know </w:t>
      </w:r>
      <w:r w:rsidRPr="07008754" w:rsidR="07008754">
        <w:rPr>
          <w:rFonts w:cs="Calibri" w:cstheme="minorAscii"/>
          <w:sz w:val="24"/>
          <w:szCs w:val="24"/>
        </w:rPr>
        <w:t>somebody’s</w:t>
      </w:r>
      <w:r w:rsidRPr="07008754" w:rsidR="07008754">
        <w:rPr>
          <w:rFonts w:cs="Calibri" w:cstheme="minorAscii"/>
          <w:sz w:val="24"/>
          <w:szCs w:val="24"/>
        </w:rPr>
        <w:t xml:space="preserve"> coming. </w:t>
      </w:r>
    </w:p>
    <w:p w:rsidR="00176DAF" w:rsidP="00176DAF" w:rsidRDefault="007F0EEA" w14:paraId="4F127B23" w14:textId="77777777">
      <w:pPr>
        <w:spacing w:after="0"/>
        <w:ind w:firstLine="360"/>
        <w:rPr>
          <w:rFonts w:cstheme="minorHAnsi"/>
          <w:sz w:val="24"/>
          <w:szCs w:val="24"/>
        </w:rPr>
      </w:pPr>
      <w:r w:rsidRPr="009E7F4C">
        <w:rPr>
          <w:rFonts w:cstheme="minorHAnsi"/>
          <w:sz w:val="24"/>
          <w:szCs w:val="24"/>
        </w:rPr>
        <w:t>“How are they not seeing us?”</w:t>
      </w:r>
    </w:p>
    <w:p w:rsidR="00176DAF" w:rsidP="00176DAF" w:rsidRDefault="007F0EEA" w14:paraId="1DA7FA81" w14:textId="77777777">
      <w:pPr>
        <w:spacing w:after="0"/>
        <w:ind w:firstLine="360"/>
        <w:rPr>
          <w:rFonts w:cstheme="minorHAnsi"/>
          <w:sz w:val="24"/>
          <w:szCs w:val="24"/>
        </w:rPr>
      </w:pPr>
      <w:r w:rsidRPr="009E7F4C">
        <w:rPr>
          <w:rFonts w:cstheme="minorHAnsi"/>
          <w:sz w:val="24"/>
          <w:szCs w:val="24"/>
        </w:rPr>
        <w:t>“Cloaked,” Kiera says.</w:t>
      </w:r>
    </w:p>
    <w:p w:rsidR="00176DAF" w:rsidP="00176DAF" w:rsidRDefault="007F0EEA" w14:paraId="0C0E2E80" w14:textId="77777777">
      <w:pPr>
        <w:spacing w:after="0"/>
        <w:ind w:firstLine="360"/>
        <w:rPr>
          <w:rFonts w:cstheme="minorHAnsi"/>
          <w:sz w:val="24"/>
          <w:szCs w:val="24"/>
        </w:rPr>
      </w:pPr>
      <w:r w:rsidRPr="009E7F4C">
        <w:rPr>
          <w:rFonts w:cstheme="minorHAnsi"/>
          <w:sz w:val="24"/>
          <w:szCs w:val="24"/>
        </w:rPr>
        <w:t>“Where’s the team?”</w:t>
      </w:r>
    </w:p>
    <w:p w:rsidR="00176DAF" w:rsidP="00176DAF" w:rsidRDefault="007F0EEA" w14:paraId="74B2078E" w14:textId="77777777">
      <w:pPr>
        <w:spacing w:after="0"/>
        <w:ind w:firstLine="360"/>
        <w:rPr>
          <w:rFonts w:cstheme="minorHAnsi"/>
          <w:sz w:val="24"/>
          <w:szCs w:val="24"/>
        </w:rPr>
      </w:pPr>
      <w:r w:rsidRPr="009E7F4C">
        <w:rPr>
          <w:rFonts w:cstheme="minorHAnsi"/>
          <w:sz w:val="24"/>
          <w:szCs w:val="24"/>
        </w:rPr>
        <w:t>“Back where I told them to go,” Laura says.</w:t>
      </w:r>
      <w:r w:rsidR="0071681A">
        <w:rPr>
          <w:rFonts w:cstheme="minorHAnsi"/>
          <w:sz w:val="24"/>
          <w:szCs w:val="24"/>
        </w:rPr>
        <w:t xml:space="preserve"> </w:t>
      </w:r>
      <w:r w:rsidRPr="009E7F4C">
        <w:rPr>
          <w:rFonts w:cstheme="minorHAnsi"/>
          <w:sz w:val="24"/>
          <w:szCs w:val="24"/>
        </w:rPr>
        <w:t>“We’re scouting ahead first.</w:t>
      </w:r>
      <w:r w:rsidR="0071681A">
        <w:rPr>
          <w:rFonts w:cstheme="minorHAnsi"/>
          <w:sz w:val="24"/>
          <w:szCs w:val="24"/>
        </w:rPr>
        <w:t xml:space="preserve"> </w:t>
      </w:r>
      <w:r w:rsidRPr="009E7F4C">
        <w:rPr>
          <w:rFonts w:cstheme="minorHAnsi"/>
          <w:sz w:val="24"/>
          <w:szCs w:val="24"/>
        </w:rPr>
        <w:t>You know, like smart people.”</w:t>
      </w:r>
    </w:p>
    <w:p w:rsidR="00176DAF" w:rsidP="07008754" w:rsidRDefault="007F0EEA" w14:paraId="53DF2F5B" w14:textId="6B1BCF44">
      <w:pPr>
        <w:spacing w:after="0"/>
        <w:ind w:firstLine="360"/>
        <w:rPr>
          <w:rFonts w:cs="Calibri" w:cstheme="minorAscii"/>
          <w:sz w:val="24"/>
          <w:szCs w:val="24"/>
        </w:rPr>
      </w:pPr>
      <w:r w:rsidRPr="07008754" w:rsidR="07008754">
        <w:rPr>
          <w:rFonts w:cs="Calibri" w:cstheme="minorAscii"/>
          <w:sz w:val="24"/>
          <w:szCs w:val="24"/>
        </w:rPr>
        <w:t>I hold up my hands. “Hey</w:t>
      </w:r>
      <w:ins w:author="Gary Smailes" w:date="2024-03-16T15:50:24.426Z" w:id="1201361582">
        <w:r w:rsidRPr="07008754" w:rsidR="07008754">
          <w:rPr>
            <w:rFonts w:cs="Calibri" w:cstheme="minorAscii"/>
            <w:sz w:val="24"/>
            <w:szCs w:val="24"/>
          </w:rPr>
          <w:t>.</w:t>
        </w:r>
      </w:ins>
      <w:del w:author="Gary Smailes" w:date="2024-03-16T15:50:24.015Z" w:id="1550463302">
        <w:r w:rsidRPr="07008754" w:rsidDel="07008754">
          <w:rPr>
            <w:rFonts w:cs="Calibri" w:cstheme="minorAscii"/>
            <w:sz w:val="24"/>
            <w:szCs w:val="24"/>
          </w:rPr>
          <w:delText>!</w:delText>
        </w:r>
      </w:del>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just using them for </w:t>
      </w:r>
      <w:r w:rsidRPr="07008754" w:rsidR="07008754">
        <w:rPr>
          <w:rFonts w:cs="Calibri" w:cstheme="minorAscii"/>
          <w:sz w:val="24"/>
          <w:szCs w:val="24"/>
        </w:rPr>
        <w:t>spaceball</w:t>
      </w:r>
      <w:r w:rsidRPr="07008754" w:rsidR="07008754">
        <w:rPr>
          <w:rFonts w:cs="Calibri" w:cstheme="minorAscii"/>
          <w:sz w:val="24"/>
          <w:szCs w:val="24"/>
        </w:rPr>
        <w:t xml:space="preserve"> players. I never said I bought into the crazy.”</w:t>
      </w:r>
    </w:p>
    <w:p w:rsidR="00176DAF" w:rsidP="00176DAF" w:rsidRDefault="007F0EEA" w14:paraId="1313FD01" w14:textId="77777777">
      <w:pPr>
        <w:spacing w:after="0"/>
        <w:ind w:firstLine="360"/>
        <w:rPr>
          <w:rFonts w:cstheme="minorHAnsi"/>
          <w:sz w:val="24"/>
          <w:szCs w:val="24"/>
        </w:rPr>
      </w:pPr>
      <w:r w:rsidRPr="009E7F4C">
        <w:rPr>
          <w:rFonts w:cstheme="minorHAnsi"/>
          <w:sz w:val="24"/>
          <w:szCs w:val="24"/>
        </w:rPr>
        <w:t>“You were crazy already, baby.”</w:t>
      </w:r>
    </w:p>
    <w:p w:rsidR="00176DAF" w:rsidP="00176DAF" w:rsidRDefault="007F0EEA" w14:paraId="5A2BD9E0" w14:textId="77777777">
      <w:pPr>
        <w:spacing w:after="0"/>
        <w:ind w:firstLine="360"/>
        <w:rPr>
          <w:rFonts w:cstheme="minorHAnsi"/>
          <w:sz w:val="24"/>
          <w:szCs w:val="24"/>
        </w:rPr>
      </w:pPr>
      <w:r w:rsidRPr="009E7F4C">
        <w:rPr>
          <w:rFonts w:cstheme="minorHAnsi"/>
          <w:sz w:val="24"/>
          <w:szCs w:val="24"/>
        </w:rPr>
        <w:t>“Just crazy for you, honey.”</w:t>
      </w:r>
    </w:p>
    <w:p w:rsidR="00176DAF" w:rsidP="00176DAF" w:rsidRDefault="007F0EEA" w14:paraId="72848EF5" w14:textId="77777777">
      <w:pPr>
        <w:spacing w:after="0"/>
        <w:ind w:firstLine="360"/>
        <w:rPr>
          <w:rFonts w:cstheme="minorHAnsi"/>
          <w:sz w:val="24"/>
          <w:szCs w:val="24"/>
        </w:rPr>
      </w:pPr>
      <w:r w:rsidRPr="009E7F4C">
        <w:rPr>
          <w:rFonts w:cstheme="minorHAnsi"/>
          <w:sz w:val="24"/>
          <w:szCs w:val="24"/>
        </w:rPr>
        <w:t>Kiera makes a gagging sound.</w:t>
      </w:r>
      <w:r w:rsidR="0071681A">
        <w:rPr>
          <w:rFonts w:cstheme="minorHAnsi"/>
          <w:sz w:val="24"/>
          <w:szCs w:val="24"/>
        </w:rPr>
        <w:t xml:space="preserve"> </w:t>
      </w:r>
      <w:r w:rsidRPr="009E7F4C">
        <w:rPr>
          <w:rFonts w:cstheme="minorHAnsi"/>
          <w:sz w:val="24"/>
          <w:szCs w:val="24"/>
        </w:rPr>
        <w:t>“I’m gonna barf.”</w:t>
      </w:r>
    </w:p>
    <w:p w:rsidR="00176DAF" w:rsidP="00176DAF" w:rsidRDefault="007F0EEA" w14:paraId="14633102" w14:textId="77777777">
      <w:pPr>
        <w:spacing w:after="0"/>
        <w:ind w:firstLine="360"/>
        <w:rPr>
          <w:rFonts w:cstheme="minorHAnsi"/>
          <w:sz w:val="24"/>
          <w:szCs w:val="24"/>
        </w:rPr>
      </w:pPr>
      <w:r w:rsidRPr="009E7F4C">
        <w:rPr>
          <w:rFonts w:cstheme="minorHAnsi"/>
          <w:sz w:val="24"/>
          <w:szCs w:val="24"/>
        </w:rPr>
        <w:t>Laura fiddles with some controls and a comlink comes up.</w:t>
      </w:r>
      <w:r w:rsidR="0071681A">
        <w:rPr>
          <w:rFonts w:cstheme="minorHAnsi"/>
          <w:sz w:val="24"/>
          <w:szCs w:val="24"/>
        </w:rPr>
        <w:t xml:space="preserve"> </w:t>
      </w:r>
      <w:r w:rsidRPr="009E7F4C">
        <w:rPr>
          <w:rFonts w:cstheme="minorHAnsi"/>
          <w:sz w:val="24"/>
          <w:szCs w:val="24"/>
        </w:rPr>
        <w:t>It’s Kissy.</w:t>
      </w:r>
    </w:p>
    <w:p w:rsidR="00176DAF" w:rsidP="00176DAF" w:rsidRDefault="007F0EEA" w14:paraId="2BB91496" w14:textId="77777777">
      <w:pPr>
        <w:spacing w:after="0"/>
        <w:ind w:firstLine="360"/>
        <w:rPr>
          <w:rFonts w:cstheme="minorHAnsi"/>
          <w:sz w:val="24"/>
          <w:szCs w:val="24"/>
        </w:rPr>
      </w:pPr>
      <w:r w:rsidRPr="009E7F4C">
        <w:rPr>
          <w:rFonts w:cstheme="minorHAnsi"/>
          <w:sz w:val="24"/>
          <w:szCs w:val="24"/>
        </w:rPr>
        <w:t>“Hey, Steel Tits,” Laura says.</w:t>
      </w:r>
    </w:p>
    <w:p w:rsidR="00176DAF" w:rsidP="00176DAF" w:rsidRDefault="007F0EEA" w14:paraId="1728C153" w14:textId="14F60B35">
      <w:pPr>
        <w:spacing w:after="0"/>
        <w:ind w:firstLine="360"/>
        <w:rPr>
          <w:rFonts w:cstheme="minorHAnsi"/>
          <w:sz w:val="24"/>
          <w:szCs w:val="24"/>
        </w:rPr>
      </w:pPr>
      <w:r w:rsidRPr="009E7F4C">
        <w:rPr>
          <w:rFonts w:cstheme="minorHAnsi"/>
          <w:sz w:val="24"/>
          <w:szCs w:val="24"/>
        </w:rPr>
        <w:t>“They’re not actually steel,” Kissy replies.</w:t>
      </w:r>
      <w:r w:rsidR="0071681A">
        <w:rPr>
          <w:rFonts w:cstheme="minorHAnsi"/>
          <w:sz w:val="24"/>
          <w:szCs w:val="24"/>
        </w:rPr>
        <w:t xml:space="preserve"> </w:t>
      </w:r>
      <w:r w:rsidRPr="009E7F4C">
        <w:rPr>
          <w:rFonts w:cstheme="minorHAnsi"/>
          <w:sz w:val="24"/>
          <w:szCs w:val="24"/>
        </w:rPr>
        <w:t>“You should know, you made them.”</w:t>
      </w:r>
    </w:p>
    <w:p w:rsidR="00176DAF" w:rsidP="00176DAF" w:rsidRDefault="007F0EEA" w14:paraId="7442A328" w14:textId="77777777">
      <w:pPr>
        <w:spacing w:after="0"/>
        <w:ind w:firstLine="360"/>
        <w:rPr>
          <w:rFonts w:cstheme="minorHAnsi"/>
          <w:sz w:val="24"/>
          <w:szCs w:val="24"/>
        </w:rPr>
      </w:pPr>
      <w:r w:rsidRPr="009E7F4C">
        <w:rPr>
          <w:rFonts w:cstheme="minorHAnsi"/>
          <w:sz w:val="24"/>
          <w:szCs w:val="24"/>
        </w:rPr>
        <w:t>More fiddling with controls and a holographic map of the asteroid appears above panel Laura’s working on.</w:t>
      </w:r>
      <w:r w:rsidR="0071681A">
        <w:rPr>
          <w:rFonts w:cstheme="minorHAnsi"/>
          <w:sz w:val="24"/>
          <w:szCs w:val="24"/>
        </w:rPr>
        <w:t xml:space="preserve"> </w:t>
      </w:r>
      <w:r w:rsidRPr="009E7F4C">
        <w:rPr>
          <w:rFonts w:cstheme="minorHAnsi"/>
          <w:sz w:val="24"/>
          <w:szCs w:val="24"/>
        </w:rPr>
        <w:t>A tiny blinking blue dot</w:t>
      </w:r>
      <w:r w:rsidR="0071681A">
        <w:rPr>
          <w:rFonts w:cstheme="minorHAnsi"/>
          <w:sz w:val="24"/>
          <w:szCs w:val="24"/>
        </w:rPr>
        <w:t xml:space="preserve"> </w:t>
      </w:r>
      <w:r w:rsidRPr="009E7F4C">
        <w:rPr>
          <w:rFonts w:cstheme="minorHAnsi"/>
          <w:sz w:val="24"/>
          <w:szCs w:val="24"/>
        </w:rPr>
        <w:t>that I can only assume is Kissy, is down near the bottom of the station.</w:t>
      </w:r>
      <w:r w:rsidR="0071681A">
        <w:rPr>
          <w:rFonts w:cstheme="minorHAnsi"/>
          <w:sz w:val="24"/>
          <w:szCs w:val="24"/>
        </w:rPr>
        <w:t xml:space="preserve"> </w:t>
      </w:r>
      <w:r w:rsidRPr="009E7F4C">
        <w:rPr>
          <w:rFonts w:cstheme="minorHAnsi"/>
          <w:sz w:val="24"/>
          <w:szCs w:val="24"/>
        </w:rPr>
        <w:t>My stomach lurches.</w:t>
      </w:r>
      <w:r w:rsidR="0071681A">
        <w:rPr>
          <w:rFonts w:cstheme="minorHAnsi"/>
          <w:sz w:val="24"/>
          <w:szCs w:val="24"/>
        </w:rPr>
        <w:t xml:space="preserve"> </w:t>
      </w:r>
      <w:r w:rsidRPr="009E7F4C">
        <w:rPr>
          <w:rFonts w:cstheme="minorHAnsi"/>
          <w:sz w:val="24"/>
          <w:szCs w:val="24"/>
        </w:rPr>
        <w:t>She’s a lot closer than I thought she’d get.</w:t>
      </w:r>
    </w:p>
    <w:p w:rsidR="00176DAF" w:rsidP="00176DAF" w:rsidRDefault="007F0EEA" w14:paraId="57B49E57" w14:textId="77777777">
      <w:pPr>
        <w:spacing w:after="0"/>
        <w:ind w:firstLine="360"/>
        <w:rPr>
          <w:rFonts w:cstheme="minorHAnsi"/>
          <w:sz w:val="24"/>
          <w:szCs w:val="24"/>
        </w:rPr>
      </w:pPr>
      <w:r w:rsidRPr="009E7F4C">
        <w:rPr>
          <w:rFonts w:cstheme="minorHAnsi"/>
          <w:sz w:val="24"/>
          <w:szCs w:val="24"/>
        </w:rPr>
        <w:t>“Did you find Dexter?” Laura asks.</w:t>
      </w:r>
    </w:p>
    <w:p w:rsidR="00176DAF" w:rsidP="00176DAF" w:rsidRDefault="007F0EEA" w14:paraId="63A1C117" w14:textId="77777777">
      <w:pPr>
        <w:spacing w:after="0"/>
        <w:ind w:firstLine="360"/>
        <w:rPr>
          <w:rFonts w:cstheme="minorHAnsi"/>
          <w:sz w:val="24"/>
          <w:szCs w:val="24"/>
        </w:rPr>
      </w:pPr>
      <w:r w:rsidRPr="009E7F4C">
        <w:rPr>
          <w:rFonts w:cstheme="minorHAnsi"/>
          <w:sz w:val="24"/>
          <w:szCs w:val="24"/>
        </w:rPr>
        <w:t>“Yes, he’s being held near my position.</w:t>
      </w:r>
      <w:r w:rsidR="0071681A">
        <w:rPr>
          <w:rFonts w:cstheme="minorHAnsi"/>
          <w:sz w:val="24"/>
          <w:szCs w:val="24"/>
        </w:rPr>
        <w:t xml:space="preserve"> </w:t>
      </w:r>
      <w:r w:rsidRPr="009E7F4C">
        <w:rPr>
          <w:rFonts w:cstheme="minorHAnsi"/>
          <w:sz w:val="24"/>
          <w:szCs w:val="24"/>
        </w:rPr>
        <w:t>His IIDS tag is twenty meters away.”</w:t>
      </w:r>
    </w:p>
    <w:p w:rsidR="00176DAF" w:rsidP="00176DAF" w:rsidRDefault="007F0EEA" w14:paraId="04B35C11" w14:textId="77777777">
      <w:pPr>
        <w:spacing w:after="0"/>
        <w:ind w:firstLine="360"/>
        <w:rPr>
          <w:rFonts w:cstheme="minorHAnsi"/>
          <w:sz w:val="24"/>
          <w:szCs w:val="24"/>
        </w:rPr>
      </w:pPr>
      <w:r w:rsidRPr="009E7F4C">
        <w:rPr>
          <w:rFonts w:cstheme="minorHAnsi"/>
          <w:sz w:val="24"/>
          <w:szCs w:val="24"/>
        </w:rPr>
        <w:t>“What’s the closest access point to your location?”</w:t>
      </w:r>
    </w:p>
    <w:p w:rsidR="00176DAF" w:rsidP="00176DAF" w:rsidRDefault="007F0EEA" w14:paraId="71CEE297" w14:textId="77777777">
      <w:pPr>
        <w:spacing w:after="0"/>
        <w:ind w:firstLine="360"/>
        <w:rPr>
          <w:rFonts w:cstheme="minorHAnsi"/>
          <w:sz w:val="24"/>
          <w:szCs w:val="24"/>
        </w:rPr>
      </w:pPr>
      <w:r w:rsidRPr="009E7F4C">
        <w:rPr>
          <w:rFonts w:cstheme="minorHAnsi"/>
          <w:sz w:val="24"/>
          <w:szCs w:val="24"/>
        </w:rPr>
        <w:t>“An airlock.</w:t>
      </w:r>
      <w:r w:rsidR="0071681A">
        <w:rPr>
          <w:rFonts w:cstheme="minorHAnsi"/>
          <w:sz w:val="24"/>
          <w:szCs w:val="24"/>
        </w:rPr>
        <w:t xml:space="preserve"> </w:t>
      </w:r>
      <w:r w:rsidRPr="009E7F4C">
        <w:rPr>
          <w:rFonts w:cstheme="minorHAnsi"/>
          <w:sz w:val="24"/>
          <w:szCs w:val="24"/>
        </w:rPr>
        <w:t>I think he’s in it.”</w:t>
      </w:r>
    </w:p>
    <w:p w:rsidR="00176DAF" w:rsidP="00176DAF" w:rsidRDefault="007F0EEA" w14:paraId="735EAC2A" w14:textId="77777777">
      <w:pPr>
        <w:spacing w:after="0"/>
        <w:ind w:firstLine="360"/>
        <w:rPr>
          <w:rFonts w:cstheme="minorHAnsi"/>
          <w:sz w:val="24"/>
          <w:szCs w:val="24"/>
        </w:rPr>
      </w:pPr>
      <w:r w:rsidRPr="009E7F4C">
        <w:rPr>
          <w:rFonts w:cstheme="minorHAnsi"/>
          <w:sz w:val="24"/>
          <w:szCs w:val="24"/>
        </w:rPr>
        <w:t>Laura frowns.</w:t>
      </w:r>
      <w:r w:rsidR="0071681A">
        <w:rPr>
          <w:rFonts w:cstheme="minorHAnsi"/>
          <w:sz w:val="24"/>
          <w:szCs w:val="24"/>
        </w:rPr>
        <w:t xml:space="preserve"> </w:t>
      </w:r>
      <w:r w:rsidRPr="009E7F4C">
        <w:rPr>
          <w:rFonts w:cstheme="minorHAnsi"/>
          <w:sz w:val="24"/>
          <w:szCs w:val="24"/>
        </w:rPr>
        <w:t>“So they can kill him in a hurry if Jager doesn’t do what they want.”</w:t>
      </w:r>
    </w:p>
    <w:p w:rsidR="00176DAF" w:rsidP="00176DAF" w:rsidRDefault="007F0EEA" w14:paraId="1AD07FFF" w14:textId="77777777">
      <w:pPr>
        <w:spacing w:after="0"/>
        <w:ind w:firstLine="360"/>
        <w:rPr>
          <w:rFonts w:cstheme="minorHAnsi"/>
          <w:sz w:val="24"/>
          <w:szCs w:val="24"/>
        </w:rPr>
      </w:pPr>
      <w:r w:rsidRPr="009E7F4C">
        <w:rPr>
          <w:rFonts w:cstheme="minorHAnsi"/>
          <w:sz w:val="24"/>
          <w:szCs w:val="24"/>
        </w:rPr>
        <w:t>“Presumably.”</w:t>
      </w:r>
    </w:p>
    <w:p w:rsidR="00176DAF" w:rsidP="07008754" w:rsidRDefault="007F0EEA" w14:paraId="4901F4DA" w14:textId="74C999DF">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07008754" w:rsidR="07008754">
        <w:rPr>
          <w:rFonts w:cs="Calibri" w:cstheme="minorAscii"/>
          <w:sz w:val="24"/>
          <w:szCs w:val="24"/>
        </w:rPr>
        <w:t>The floating map zooms in on the airlock in question. “They might as well have just handed him to us,” Kiera says. “</w:t>
      </w:r>
      <w:r w:rsidRPr="07008754" w:rsidR="07008754">
        <w:rPr>
          <w:rFonts w:cs="Calibri" w:cstheme="minorAscii"/>
          <w:sz w:val="24"/>
          <w:szCs w:val="24"/>
        </w:rPr>
        <w:t>That’s</w:t>
      </w:r>
      <w:r w:rsidRPr="07008754" w:rsidR="07008754">
        <w:rPr>
          <w:rFonts w:cs="Calibri" w:cstheme="minorAscii"/>
          <w:sz w:val="24"/>
          <w:szCs w:val="24"/>
        </w:rPr>
        <w:t xml:space="preserve"> on an exposed section. We can fit right up against it. </w:t>
      </w:r>
      <w:r w:rsidRPr="07008754" w:rsidR="07008754">
        <w:rPr>
          <w:rFonts w:cs="Calibri" w:cstheme="minorAscii"/>
          <w:sz w:val="24"/>
          <w:szCs w:val="24"/>
        </w:rPr>
        <w:t>We’ll</w:t>
      </w:r>
      <w:r w:rsidRPr="07008754" w:rsidR="07008754">
        <w:rPr>
          <w:rFonts w:cs="Calibri" w:cstheme="minorAscii"/>
          <w:sz w:val="24"/>
          <w:szCs w:val="24"/>
        </w:rPr>
        <w:t xml:space="preserve"> extend our own airlock’s atmospheric shield to cover their opening, and then cut through. </w:t>
      </w:r>
      <w:r w:rsidRPr="07008754" w:rsidR="07008754">
        <w:rPr>
          <w:rFonts w:cs="Calibri" w:cstheme="minorAscii"/>
          <w:sz w:val="24"/>
          <w:szCs w:val="24"/>
        </w:rPr>
        <w:t>We’ll</w:t>
      </w:r>
      <w:r w:rsidRPr="07008754" w:rsidR="07008754">
        <w:rPr>
          <w:rFonts w:cs="Calibri" w:cstheme="minorAscii"/>
          <w:sz w:val="24"/>
          <w:szCs w:val="24"/>
        </w:rPr>
        <w:t xml:space="preserve"> have him out in less than </w:t>
      </w:r>
      <w:del w:author="Gary Smailes" w:date="2024-03-16T15:51:24.422Z" w:id="1816583208">
        <w:r w:rsidRPr="07008754" w:rsidDel="07008754">
          <w:rPr>
            <w:rFonts w:cs="Calibri" w:cstheme="minorAscii"/>
            <w:sz w:val="24"/>
            <w:szCs w:val="24"/>
          </w:rPr>
          <w:delText xml:space="preserve">45 </w:delText>
        </w:r>
      </w:del>
      <w:ins w:author="Gary Smailes" w:date="2024-03-16T15:51:27.522Z" w:id="1496190447">
        <w:r w:rsidRPr="07008754" w:rsidR="07008754">
          <w:rPr>
            <w:rFonts w:cs="Calibri" w:cstheme="minorAscii"/>
            <w:sz w:val="24"/>
            <w:szCs w:val="24"/>
          </w:rPr>
          <w:t xml:space="preserve">forty-five </w:t>
        </w:r>
      </w:ins>
      <w:r w:rsidRPr="07008754" w:rsidR="07008754">
        <w:rPr>
          <w:rFonts w:cs="Calibri" w:cstheme="minorAscii"/>
          <w:sz w:val="24"/>
          <w:szCs w:val="24"/>
        </w:rPr>
        <w:t>seconds.”</w:t>
      </w:r>
    </w:p>
    <w:p w:rsidR="00176DAF" w:rsidP="07008754" w:rsidRDefault="007F0EEA" w14:paraId="0C60EBAD" w14:textId="4DF2EF72">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07008754" w:rsidR="07008754">
        <w:rPr>
          <w:rFonts w:cs="Calibri" w:cstheme="minorAscii"/>
          <w:sz w:val="24"/>
          <w:szCs w:val="24"/>
        </w:rPr>
        <w:t xml:space="preserve">“You can cut through the hull of another ship in less than </w:t>
      </w:r>
      <w:del w:author="Gary Smailes" w:date="2024-03-16T15:51:48.121Z" w:id="2028430253">
        <w:r w:rsidRPr="07008754" w:rsidDel="07008754">
          <w:rPr>
            <w:rFonts w:cs="Calibri" w:cstheme="minorAscii"/>
            <w:sz w:val="24"/>
            <w:szCs w:val="24"/>
          </w:rPr>
          <w:delText xml:space="preserve">45 </w:delText>
        </w:r>
      </w:del>
      <w:ins w:author="Gary Smailes" w:date="2024-03-16T15:51:50.968Z" w:id="1360253023">
        <w:r w:rsidRPr="07008754" w:rsidR="07008754">
          <w:rPr>
            <w:rFonts w:cs="Calibri" w:cstheme="minorAscii"/>
            <w:sz w:val="24"/>
            <w:szCs w:val="24"/>
          </w:rPr>
          <w:t xml:space="preserve">forty-five </w:t>
        </w:r>
      </w:ins>
      <w:r w:rsidRPr="07008754" w:rsidR="07008754">
        <w:rPr>
          <w:rFonts w:cs="Calibri" w:cstheme="minorAscii"/>
          <w:sz w:val="24"/>
          <w:szCs w:val="24"/>
        </w:rPr>
        <w:t>seconds?” I ask.</w:t>
      </w:r>
    </w:p>
    <w:p w:rsidR="00176DAF" w:rsidP="00176DAF" w:rsidRDefault="007F0EEA" w14:paraId="51084756" w14:textId="54AF7330">
      <w:pPr>
        <w:spacing w:after="0"/>
        <w:ind w:firstLine="360"/>
        <w:rPr>
          <w:rFonts w:cstheme="minorHAnsi"/>
          <w:sz w:val="24"/>
          <w:szCs w:val="24"/>
        </w:rPr>
      </w:pPr>
      <w:r w:rsidRPr="009E7F4C">
        <w:rPr>
          <w:rFonts w:cstheme="minorHAnsi"/>
          <w:sz w:val="24"/>
          <w:szCs w:val="24"/>
        </w:rPr>
        <w:t>“In one second.</w:t>
      </w:r>
      <w:r w:rsidR="0071681A">
        <w:rPr>
          <w:rFonts w:cstheme="minorHAnsi"/>
          <w:sz w:val="24"/>
          <w:szCs w:val="24"/>
        </w:rPr>
        <w:t xml:space="preserve"> </w:t>
      </w:r>
      <w:r w:rsidRPr="009E7F4C">
        <w:rPr>
          <w:rFonts w:cstheme="minorHAnsi"/>
          <w:sz w:val="24"/>
          <w:szCs w:val="24"/>
        </w:rPr>
        <w:t>Most of the actual time is just going to be flying over there.”</w:t>
      </w:r>
    </w:p>
    <w:p w:rsidR="00176DAF" w:rsidP="07008754" w:rsidRDefault="007F0EEA" w14:paraId="7D423E31" w14:textId="52E866C4">
      <w:pPr>
        <w:spacing w:after="0"/>
        <w:ind w:firstLine="360"/>
        <w:rPr>
          <w:rFonts w:cs="Calibri" w:cstheme="minorAscii"/>
          <w:sz w:val="24"/>
          <w:szCs w:val="24"/>
        </w:rPr>
      </w:pPr>
      <w:r w:rsidRPr="07008754" w:rsidR="07008754">
        <w:rPr>
          <w:rFonts w:cs="Calibri" w:cstheme="minorAscii"/>
          <w:sz w:val="24"/>
          <w:szCs w:val="24"/>
        </w:rPr>
        <w:t>That’s</w:t>
      </w:r>
      <w:r w:rsidRPr="07008754" w:rsidR="07008754">
        <w:rPr>
          <w:rFonts w:cs="Calibri" w:cstheme="minorAscii"/>
          <w:sz w:val="24"/>
          <w:szCs w:val="24"/>
        </w:rPr>
        <w:t xml:space="preserve"> good to know.” It </w:t>
      </w:r>
      <w:r w:rsidRPr="07008754" w:rsidR="07008754">
        <w:rPr>
          <w:rFonts w:cs="Calibri" w:cstheme="minorAscii"/>
          <w:sz w:val="24"/>
          <w:szCs w:val="24"/>
        </w:rPr>
        <w:t>isn’t</w:t>
      </w:r>
      <w:r w:rsidRPr="07008754" w:rsidR="07008754">
        <w:rPr>
          <w:rFonts w:cs="Calibri" w:cstheme="minorAscii"/>
          <w:sz w:val="24"/>
          <w:szCs w:val="24"/>
        </w:rPr>
        <w:t xml:space="preserve">, though. All that did was make my fear of space travel all that </w:t>
      </w:r>
      <w:del w:author="Gary Smailes" w:date="2024-03-16T15:52:12.073Z" w:id="752881982">
        <w:r w:rsidRPr="07008754" w:rsidDel="07008754">
          <w:rPr>
            <w:rFonts w:cs="Calibri" w:cstheme="minorAscii"/>
            <w:sz w:val="24"/>
            <w:szCs w:val="24"/>
          </w:rPr>
          <w:delText>more sh</w:delText>
        </w:r>
        <w:r w:rsidRPr="07008754" w:rsidDel="07008754">
          <w:rPr>
            <w:rFonts w:cs="Calibri" w:cstheme="minorAscii"/>
            <w:sz w:val="24"/>
            <w:szCs w:val="24"/>
          </w:rPr>
          <w:delText>arp</w:delText>
        </w:r>
      </w:del>
      <w:ins w:author="Gary Smailes" w:date="2024-03-16T15:52:12.077Z" w:id="1734138515">
        <w:r w:rsidRPr="07008754" w:rsidR="07008754">
          <w:rPr>
            <w:rFonts w:cs="Calibri" w:cstheme="minorAscii"/>
            <w:sz w:val="24"/>
            <w:szCs w:val="24"/>
          </w:rPr>
          <w:t>sharper</w:t>
        </w:r>
      </w:ins>
      <w:r w:rsidRPr="07008754" w:rsidR="07008754">
        <w:rPr>
          <w:rFonts w:cs="Calibri" w:cstheme="minorAscii"/>
          <w:sz w:val="24"/>
          <w:szCs w:val="24"/>
        </w:rPr>
        <w:t xml:space="preserve">. One second to cut through a ship’s hull and expose </w:t>
      </w:r>
      <w:r w:rsidRPr="07008754" w:rsidR="07008754">
        <w:rPr>
          <w:rFonts w:cs="Calibri" w:cstheme="minorAscii"/>
          <w:sz w:val="24"/>
          <w:szCs w:val="24"/>
        </w:rPr>
        <w:t>all of</w:t>
      </w:r>
      <w:r w:rsidRPr="07008754" w:rsidR="07008754">
        <w:rPr>
          <w:rFonts w:cs="Calibri" w:cstheme="minorAscii"/>
          <w:sz w:val="24"/>
          <w:szCs w:val="24"/>
        </w:rPr>
        <w:t xml:space="preserve"> its soft parts to the cold vacuum? “Why don’t people get hijacked more often?”</w:t>
      </w:r>
    </w:p>
    <w:p w:rsidR="00176DAF" w:rsidP="00176DAF" w:rsidRDefault="007F0EEA" w14:paraId="76587FFE" w14:textId="77777777">
      <w:pPr>
        <w:spacing w:after="0"/>
        <w:ind w:firstLine="360"/>
        <w:rPr>
          <w:rFonts w:cstheme="minorHAnsi"/>
          <w:sz w:val="24"/>
          <w:szCs w:val="24"/>
        </w:rPr>
      </w:pPr>
      <w:r w:rsidRPr="009E7F4C">
        <w:rPr>
          <w:rFonts w:cstheme="minorHAnsi"/>
          <w:sz w:val="24"/>
          <w:szCs w:val="24"/>
        </w:rPr>
        <w:t>“It’s a military-grade boarding assault cutter.</w:t>
      </w:r>
      <w:r w:rsidR="0071681A">
        <w:rPr>
          <w:rFonts w:cstheme="minorHAnsi"/>
          <w:sz w:val="24"/>
          <w:szCs w:val="24"/>
        </w:rPr>
        <w:t xml:space="preserve"> </w:t>
      </w:r>
      <w:r w:rsidRPr="009E7F4C">
        <w:rPr>
          <w:rFonts w:cstheme="minorHAnsi"/>
          <w:sz w:val="24"/>
          <w:szCs w:val="24"/>
        </w:rPr>
        <w:t>A little hard to get, these days.”</w:t>
      </w:r>
    </w:p>
    <w:p w:rsidR="00176DAF" w:rsidP="00176DAF" w:rsidRDefault="007F0EEA" w14:paraId="0F5C8E56" w14:textId="77777777">
      <w:pPr>
        <w:spacing w:after="0"/>
        <w:ind w:firstLine="360"/>
        <w:rPr>
          <w:rFonts w:cstheme="minorHAnsi"/>
          <w:sz w:val="24"/>
          <w:szCs w:val="24"/>
        </w:rPr>
      </w:pPr>
      <w:r w:rsidRPr="009E7F4C">
        <w:rPr>
          <w:rFonts w:cstheme="minorHAnsi"/>
          <w:sz w:val="24"/>
          <w:szCs w:val="24"/>
        </w:rPr>
        <w:t>“Oh.”</w:t>
      </w:r>
    </w:p>
    <w:p w:rsidR="00176DAF" w:rsidP="00176DAF" w:rsidRDefault="007F0EEA" w14:paraId="14E34FE9" w14:textId="77777777">
      <w:pPr>
        <w:spacing w:after="0"/>
        <w:ind w:firstLine="360"/>
        <w:rPr>
          <w:rFonts w:cstheme="minorHAnsi"/>
          <w:sz w:val="24"/>
          <w:szCs w:val="24"/>
        </w:rPr>
      </w:pPr>
      <w:r w:rsidRPr="009E7F4C">
        <w:rPr>
          <w:rFonts w:cstheme="minorHAnsi"/>
          <w:sz w:val="24"/>
          <w:szCs w:val="24"/>
        </w:rPr>
        <w:t>Kiera looks at Laura.</w:t>
      </w:r>
      <w:r w:rsidR="0071681A">
        <w:rPr>
          <w:rFonts w:cstheme="minorHAnsi"/>
          <w:sz w:val="24"/>
          <w:szCs w:val="24"/>
        </w:rPr>
        <w:t xml:space="preserve"> </w:t>
      </w:r>
      <w:r w:rsidRPr="009E7F4C">
        <w:rPr>
          <w:rFonts w:cstheme="minorHAnsi"/>
          <w:sz w:val="24"/>
          <w:szCs w:val="24"/>
        </w:rPr>
        <w:t>“Well, do we go in and get him?”</w:t>
      </w:r>
    </w:p>
    <w:p w:rsidR="00176DAF" w:rsidP="00176DAF" w:rsidRDefault="007F0EEA" w14:paraId="345072F0" w14:textId="77777777">
      <w:pPr>
        <w:spacing w:after="0"/>
        <w:ind w:firstLine="360"/>
        <w:rPr>
          <w:rFonts w:cstheme="minorHAnsi"/>
          <w:sz w:val="24"/>
          <w:szCs w:val="24"/>
        </w:rPr>
      </w:pPr>
      <w:r w:rsidRPr="009E7F4C">
        <w:rPr>
          <w:rFonts w:cstheme="minorHAnsi"/>
          <w:sz w:val="24"/>
          <w:szCs w:val="24"/>
        </w:rPr>
        <w:lastRenderedPageBreak/>
        <w:t>“We can’t,” Laura says.</w:t>
      </w:r>
      <w:r w:rsidR="0071681A">
        <w:rPr>
          <w:rFonts w:cstheme="minorHAnsi"/>
          <w:sz w:val="24"/>
          <w:szCs w:val="24"/>
        </w:rPr>
        <w:t xml:space="preserve"> </w:t>
      </w:r>
      <w:r w:rsidRPr="009E7F4C">
        <w:rPr>
          <w:rFonts w:cstheme="minorHAnsi"/>
          <w:sz w:val="24"/>
          <w:szCs w:val="24"/>
        </w:rPr>
        <w:t>“Not yet.”</w:t>
      </w:r>
    </w:p>
    <w:p w:rsidR="00176DAF" w:rsidP="00176DAF" w:rsidRDefault="007F0EEA" w14:paraId="3CFE716D" w14:textId="77777777">
      <w:pPr>
        <w:spacing w:after="0"/>
        <w:ind w:firstLine="360"/>
        <w:rPr>
          <w:rFonts w:cstheme="minorHAnsi"/>
          <w:sz w:val="24"/>
          <w:szCs w:val="24"/>
        </w:rPr>
      </w:pPr>
      <w:r w:rsidRPr="009E7F4C">
        <w:rPr>
          <w:rFonts w:cstheme="minorHAnsi"/>
          <w:sz w:val="24"/>
          <w:szCs w:val="24"/>
        </w:rPr>
        <w:t>“Why the hell not?”</w:t>
      </w:r>
    </w:p>
    <w:p w:rsidR="00176DAF" w:rsidP="00176DAF" w:rsidRDefault="007F0EEA" w14:paraId="564721F6" w14:textId="77777777">
      <w:pPr>
        <w:spacing w:after="0"/>
        <w:ind w:firstLine="360"/>
        <w:rPr>
          <w:rFonts w:cstheme="minorHAnsi"/>
          <w:sz w:val="24"/>
          <w:szCs w:val="24"/>
        </w:rPr>
      </w:pPr>
      <w:r w:rsidRPr="009E7F4C">
        <w:rPr>
          <w:rFonts w:cstheme="minorHAnsi"/>
          <w:sz w:val="24"/>
          <w:szCs w:val="24"/>
        </w:rPr>
        <w:t>“Because Jager and the Blood Suns came for blood, and they’re going to get it whether Dexter is safe or not.</w:t>
      </w:r>
      <w:r w:rsidR="0071681A">
        <w:rPr>
          <w:rFonts w:cstheme="minorHAnsi"/>
          <w:sz w:val="24"/>
          <w:szCs w:val="24"/>
        </w:rPr>
        <w:t xml:space="preserve"> </w:t>
      </w:r>
      <w:r w:rsidRPr="009E7F4C">
        <w:rPr>
          <w:rFonts w:cstheme="minorHAnsi"/>
          <w:sz w:val="24"/>
          <w:szCs w:val="24"/>
        </w:rPr>
        <w:t>We’ll go back and pick them up, give them the suits, and then come back here and give them their proper battle.”</w:t>
      </w:r>
    </w:p>
    <w:p w:rsidR="00176DAF" w:rsidP="07008754" w:rsidRDefault="007F0EEA" w14:paraId="3F7290AF" w14:textId="201678A4">
      <w:pPr>
        <w:spacing w:after="0"/>
        <w:ind w:firstLine="360"/>
        <w:rPr>
          <w:rFonts w:cs="Calibri" w:cstheme="minorAscii"/>
          <w:sz w:val="24"/>
          <w:szCs w:val="24"/>
        </w:rPr>
      </w:pPr>
      <w:r w:rsidRPr="07008754" w:rsidR="07008754">
        <w:rPr>
          <w:rFonts w:cs="Calibri" w:cstheme="minorAscii"/>
          <w:sz w:val="24"/>
          <w:szCs w:val="24"/>
        </w:rPr>
        <w:t>Kiera’s eyes widen. “Oh, no</w:t>
      </w:r>
      <w:ins w:author="Gary Smailes" w:date="2024-03-16T15:52:44.477Z" w:id="575096812">
        <w:r w:rsidRPr="07008754" w:rsidR="07008754">
          <w:rPr>
            <w:rFonts w:cs="Calibri" w:cstheme="minorAscii"/>
            <w:sz w:val="24"/>
            <w:szCs w:val="24"/>
          </w:rPr>
          <w:t>.</w:t>
        </w:r>
      </w:ins>
      <w:del w:author="Gary Smailes" w:date="2024-03-16T15:52:42.824Z" w:id="995853779">
        <w:r w:rsidRPr="07008754" w:rsidDel="07008754">
          <w:rPr>
            <w:rFonts w:cs="Calibri" w:cstheme="minorAscii"/>
            <w:sz w:val="24"/>
            <w:szCs w:val="24"/>
          </w:rPr>
          <w:delText>!</w:delText>
        </w:r>
      </w:del>
      <w:r w:rsidRPr="07008754" w:rsidR="07008754">
        <w:rPr>
          <w:rFonts w:cs="Calibri" w:cstheme="minorAscii"/>
          <w:sz w:val="24"/>
          <w:szCs w:val="24"/>
        </w:rPr>
        <w:t xml:space="preserve"> I am not letting that band of hooligans on this ship</w:t>
      </w:r>
      <w:ins w:author="Gary Smailes" w:date="2024-03-16T15:52:47.457Z" w:id="944643982">
        <w:r w:rsidRPr="07008754" w:rsidR="07008754">
          <w:rPr>
            <w:rFonts w:cs="Calibri" w:cstheme="minorAscii"/>
            <w:sz w:val="24"/>
            <w:szCs w:val="24"/>
          </w:rPr>
          <w:t>.</w:t>
        </w:r>
      </w:ins>
      <w:del w:author="Gary Smailes" w:date="2024-03-16T15:52:47.143Z" w:id="1252024910">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17952284" w14:textId="77777777">
      <w:pPr>
        <w:spacing w:after="0"/>
        <w:ind w:firstLine="360"/>
        <w:rPr>
          <w:rFonts w:cstheme="minorHAnsi"/>
          <w:sz w:val="24"/>
          <w:szCs w:val="24"/>
        </w:rPr>
      </w:pPr>
      <w:r w:rsidRPr="009E7F4C">
        <w:rPr>
          <w:rFonts w:cstheme="minorHAnsi"/>
          <w:sz w:val="24"/>
          <w:szCs w:val="24"/>
        </w:rPr>
        <w:t>“Oh, don’t be such a baby, Kiera,” Laura says.</w:t>
      </w:r>
      <w:r w:rsidR="0071681A">
        <w:rPr>
          <w:rFonts w:cstheme="minorHAnsi"/>
          <w:sz w:val="24"/>
          <w:szCs w:val="24"/>
        </w:rPr>
        <w:t xml:space="preserve"> </w:t>
      </w:r>
      <w:r w:rsidRPr="009E7F4C">
        <w:rPr>
          <w:rFonts w:cstheme="minorHAnsi"/>
          <w:sz w:val="24"/>
          <w:szCs w:val="24"/>
        </w:rPr>
        <w:t>“What are you going to do, let us assault the station in the team bus?</w:t>
      </w:r>
      <w:r w:rsidR="0071681A">
        <w:rPr>
          <w:rFonts w:cstheme="minorHAnsi"/>
          <w:sz w:val="24"/>
          <w:szCs w:val="24"/>
        </w:rPr>
        <w:t xml:space="preserve"> </w:t>
      </w:r>
      <w:r w:rsidRPr="009E7F4C">
        <w:rPr>
          <w:rFonts w:cstheme="minorHAnsi"/>
          <w:sz w:val="24"/>
          <w:szCs w:val="24"/>
        </w:rPr>
        <w:t>We’ll all be killed before we even get within visual range.”</w:t>
      </w:r>
    </w:p>
    <w:p w:rsidR="00176DAF" w:rsidP="00176DAF" w:rsidRDefault="007F0EEA" w14:paraId="47DBA66A" w14:textId="77777777">
      <w:pPr>
        <w:spacing w:after="0"/>
        <w:ind w:firstLine="360"/>
        <w:rPr>
          <w:rFonts w:cstheme="minorHAnsi"/>
          <w:sz w:val="24"/>
          <w:szCs w:val="24"/>
        </w:rPr>
      </w:pPr>
      <w:r w:rsidRPr="009E7F4C">
        <w:rPr>
          <w:rFonts w:cstheme="minorHAnsi"/>
          <w:sz w:val="24"/>
          <w:szCs w:val="24"/>
        </w:rPr>
        <w:t>Kiera holds up her closed fist and raises her index finger.</w:t>
      </w:r>
      <w:r w:rsidR="0071681A">
        <w:rPr>
          <w:rFonts w:cstheme="minorHAnsi"/>
          <w:sz w:val="24"/>
          <w:szCs w:val="24"/>
        </w:rPr>
        <w:t xml:space="preserve"> </w:t>
      </w:r>
      <w:r w:rsidRPr="009E7F4C">
        <w:rPr>
          <w:rFonts w:cstheme="minorHAnsi"/>
          <w:sz w:val="24"/>
          <w:szCs w:val="24"/>
        </w:rPr>
        <w:t>“One.</w:t>
      </w:r>
      <w:r w:rsidR="0071681A">
        <w:rPr>
          <w:rFonts w:cstheme="minorHAnsi"/>
          <w:sz w:val="24"/>
          <w:szCs w:val="24"/>
        </w:rPr>
        <w:t xml:space="preserve"> </w:t>
      </w:r>
      <w:r w:rsidRPr="009E7F4C">
        <w:rPr>
          <w:rFonts w:cstheme="minorHAnsi"/>
          <w:sz w:val="24"/>
          <w:szCs w:val="24"/>
        </w:rPr>
        <w:t>You asked for a ship to go in and rescue a hostage.</w:t>
      </w:r>
      <w:r w:rsidR="0071681A">
        <w:rPr>
          <w:rFonts w:cstheme="minorHAnsi"/>
          <w:sz w:val="24"/>
          <w:szCs w:val="24"/>
        </w:rPr>
        <w:t xml:space="preserve"> </w:t>
      </w:r>
      <w:r w:rsidRPr="009E7F4C">
        <w:rPr>
          <w:rFonts w:cstheme="minorHAnsi"/>
          <w:sz w:val="24"/>
          <w:szCs w:val="24"/>
        </w:rPr>
        <w:t>You didn’t say anything about an embedded station assault.”</w:t>
      </w:r>
    </w:p>
    <w:p w:rsidR="00176DAF" w:rsidP="00176DAF" w:rsidRDefault="007F0EEA" w14:paraId="250BC5D0" w14:textId="77777777">
      <w:pPr>
        <w:spacing w:after="0"/>
        <w:ind w:firstLine="360"/>
        <w:rPr>
          <w:rFonts w:cstheme="minorHAnsi"/>
          <w:sz w:val="24"/>
          <w:szCs w:val="24"/>
        </w:rPr>
      </w:pPr>
      <w:r w:rsidRPr="009E7F4C">
        <w:rPr>
          <w:rFonts w:cstheme="minorHAnsi"/>
          <w:sz w:val="24"/>
          <w:szCs w:val="24"/>
        </w:rPr>
        <w:t>Laura rolls her eyes.</w:t>
      </w:r>
    </w:p>
    <w:p w:rsidR="00176DAF" w:rsidP="00176DAF" w:rsidRDefault="007F0EEA" w14:paraId="3F429BBE" w14:textId="77777777">
      <w:pPr>
        <w:spacing w:after="0"/>
        <w:ind w:firstLine="360"/>
        <w:rPr>
          <w:rFonts w:cstheme="minorHAnsi"/>
          <w:sz w:val="24"/>
          <w:szCs w:val="24"/>
        </w:rPr>
      </w:pPr>
      <w:r w:rsidRPr="009E7F4C">
        <w:rPr>
          <w:rFonts w:cstheme="minorHAnsi"/>
          <w:sz w:val="24"/>
          <w:szCs w:val="24"/>
        </w:rPr>
        <w:t>Another finger goes up.</w:t>
      </w:r>
      <w:r w:rsidR="0071681A">
        <w:rPr>
          <w:rFonts w:cstheme="minorHAnsi"/>
          <w:sz w:val="24"/>
          <w:szCs w:val="24"/>
        </w:rPr>
        <w:t xml:space="preserve"> </w:t>
      </w:r>
      <w:r w:rsidRPr="009E7F4C">
        <w:rPr>
          <w:rFonts w:cstheme="minorHAnsi"/>
          <w:sz w:val="24"/>
          <w:szCs w:val="24"/>
        </w:rPr>
        <w:t>“Two.</w:t>
      </w:r>
      <w:r w:rsidR="0071681A">
        <w:rPr>
          <w:rFonts w:cstheme="minorHAnsi"/>
          <w:sz w:val="24"/>
          <w:szCs w:val="24"/>
        </w:rPr>
        <w:t xml:space="preserve"> </w:t>
      </w:r>
      <w:r w:rsidRPr="009E7F4C">
        <w:rPr>
          <w:rFonts w:cstheme="minorHAnsi"/>
          <w:sz w:val="24"/>
          <w:szCs w:val="24"/>
        </w:rPr>
        <w:t>I’m not an idiot, I’ve seen the vids.</w:t>
      </w:r>
      <w:r w:rsidR="0071681A">
        <w:rPr>
          <w:rFonts w:cstheme="minorHAnsi"/>
          <w:sz w:val="24"/>
          <w:szCs w:val="24"/>
        </w:rPr>
        <w:t xml:space="preserve"> </w:t>
      </w:r>
      <w:r w:rsidRPr="009E7F4C">
        <w:rPr>
          <w:rFonts w:cstheme="minorHAnsi"/>
          <w:sz w:val="24"/>
          <w:szCs w:val="24"/>
        </w:rPr>
        <w:t>Your team bus is a blockade runner.</w:t>
      </w:r>
      <w:r w:rsidR="0071681A">
        <w:rPr>
          <w:rFonts w:cstheme="minorHAnsi"/>
          <w:sz w:val="24"/>
          <w:szCs w:val="24"/>
        </w:rPr>
        <w:t xml:space="preserve"> </w:t>
      </w:r>
      <w:r w:rsidRPr="009E7F4C">
        <w:rPr>
          <w:rFonts w:cstheme="minorHAnsi"/>
          <w:sz w:val="24"/>
          <w:szCs w:val="24"/>
        </w:rPr>
        <w:t>It’s armored to the gills.</w:t>
      </w:r>
      <w:r w:rsidR="0071681A">
        <w:rPr>
          <w:rFonts w:cstheme="minorHAnsi"/>
          <w:sz w:val="24"/>
          <w:szCs w:val="24"/>
        </w:rPr>
        <w:t xml:space="preserve"> </w:t>
      </w:r>
      <w:r w:rsidRPr="009E7F4C">
        <w:rPr>
          <w:rFonts w:cstheme="minorHAnsi"/>
          <w:sz w:val="24"/>
          <w:szCs w:val="24"/>
        </w:rPr>
        <w:t>You could drive that thing right up to their front door and knock, hell, you could crash right into it, without worrying about a hull breach.”</w:t>
      </w:r>
    </w:p>
    <w:p w:rsidR="00176DAF" w:rsidP="00176DAF" w:rsidRDefault="007F0EEA" w14:paraId="1A36B484" w14:textId="77777777">
      <w:pPr>
        <w:spacing w:after="0"/>
        <w:ind w:firstLine="360"/>
        <w:rPr>
          <w:rFonts w:cstheme="minorHAnsi"/>
          <w:sz w:val="24"/>
          <w:szCs w:val="24"/>
        </w:rPr>
      </w:pPr>
      <w:r w:rsidRPr="009E7F4C">
        <w:rPr>
          <w:rFonts w:cstheme="minorHAnsi"/>
          <w:sz w:val="24"/>
          <w:szCs w:val="24"/>
        </w:rPr>
        <w:t>Laura huffs and looks away.</w:t>
      </w:r>
    </w:p>
    <w:p w:rsidR="00176DAF" w:rsidP="00176DAF" w:rsidRDefault="007F0EEA" w14:paraId="0FF7231D" w14:textId="77777777">
      <w:pPr>
        <w:spacing w:after="0"/>
        <w:ind w:firstLine="360"/>
        <w:rPr>
          <w:rFonts w:cstheme="minorHAnsi"/>
          <w:sz w:val="24"/>
          <w:szCs w:val="24"/>
        </w:rPr>
      </w:pPr>
      <w:r w:rsidRPr="009E7F4C">
        <w:rPr>
          <w:rFonts w:cstheme="minorHAnsi"/>
          <w:sz w:val="24"/>
          <w:szCs w:val="24"/>
        </w:rPr>
        <w:t>A third finger.</w:t>
      </w:r>
      <w:r w:rsidR="0071681A">
        <w:rPr>
          <w:rFonts w:cstheme="minorHAnsi"/>
          <w:sz w:val="24"/>
          <w:szCs w:val="24"/>
        </w:rPr>
        <w:t xml:space="preserve"> </w:t>
      </w:r>
      <w:r w:rsidRPr="009E7F4C">
        <w:rPr>
          <w:rFonts w:cstheme="minorHAnsi"/>
          <w:sz w:val="24"/>
          <w:szCs w:val="24"/>
        </w:rPr>
        <w:t>“Three.</w:t>
      </w:r>
      <w:r w:rsidR="0071681A">
        <w:rPr>
          <w:rFonts w:cstheme="minorHAnsi"/>
          <w:sz w:val="24"/>
          <w:szCs w:val="24"/>
        </w:rPr>
        <w:t xml:space="preserve"> </w:t>
      </w:r>
      <w:r w:rsidRPr="009E7F4C">
        <w:rPr>
          <w:rFonts w:cstheme="minorHAnsi"/>
          <w:sz w:val="24"/>
          <w:szCs w:val="24"/>
        </w:rPr>
        <w:t>We grab the hostage and take him out of the equation.</w:t>
      </w:r>
      <w:r w:rsidR="0071681A">
        <w:rPr>
          <w:rFonts w:cstheme="minorHAnsi"/>
          <w:sz w:val="24"/>
          <w:szCs w:val="24"/>
        </w:rPr>
        <w:t xml:space="preserve"> </w:t>
      </w:r>
      <w:r w:rsidRPr="009E7F4C">
        <w:rPr>
          <w:rFonts w:cstheme="minorHAnsi"/>
          <w:sz w:val="24"/>
          <w:szCs w:val="24"/>
        </w:rPr>
        <w:t>We get the kid out of danger.</w:t>
      </w:r>
      <w:r w:rsidR="0071681A">
        <w:rPr>
          <w:rFonts w:cstheme="minorHAnsi"/>
          <w:sz w:val="24"/>
          <w:szCs w:val="24"/>
        </w:rPr>
        <w:t xml:space="preserve"> </w:t>
      </w:r>
      <w:r w:rsidRPr="009E7F4C">
        <w:rPr>
          <w:rFonts w:cstheme="minorHAnsi"/>
          <w:sz w:val="24"/>
          <w:szCs w:val="24"/>
        </w:rPr>
        <w:t>Jager will adapt, he’ll just attack the Scorpions out of retribution instead.”</w:t>
      </w:r>
    </w:p>
    <w:p w:rsidR="00176DAF" w:rsidP="07008754" w:rsidRDefault="007F0EEA" w14:paraId="13EAD020" w14:textId="25919BE4">
      <w:pPr>
        <w:spacing w:after="0"/>
        <w:ind w:firstLine="360"/>
        <w:rPr>
          <w:rFonts w:cs="Calibri" w:cstheme="minorAscii"/>
          <w:sz w:val="24"/>
          <w:szCs w:val="24"/>
        </w:rPr>
      </w:pPr>
      <w:r w:rsidRPr="07008754" w:rsidR="07008754">
        <w:rPr>
          <w:rFonts w:cs="Calibri" w:cstheme="minorAscii"/>
          <w:sz w:val="24"/>
          <w:szCs w:val="24"/>
        </w:rPr>
        <w:t>“Fine, fine</w:t>
      </w:r>
      <w:ins w:author="Gary Smailes" w:date="2024-03-16T15:53:55.689Z" w:id="1575411896">
        <w:r w:rsidRPr="07008754" w:rsidR="07008754">
          <w:rPr>
            <w:rFonts w:cs="Calibri" w:cstheme="minorAscii"/>
            <w:sz w:val="24"/>
            <w:szCs w:val="24"/>
          </w:rPr>
          <w:t>,</w:t>
        </w:r>
      </w:ins>
      <w:del w:author="Gary Smailes" w:date="2024-03-16T15:53:55.345Z" w:id="447738320">
        <w:r w:rsidRPr="07008754" w:rsidDel="07008754">
          <w:rPr>
            <w:rFonts w:cs="Calibri" w:cstheme="minorAscii"/>
            <w:sz w:val="24"/>
            <w:szCs w:val="24"/>
          </w:rPr>
          <w:delText>!</w:delText>
        </w:r>
      </w:del>
      <w:r w:rsidRPr="07008754" w:rsidR="07008754">
        <w:rPr>
          <w:rFonts w:cs="Calibri" w:cstheme="minorAscii"/>
          <w:sz w:val="24"/>
          <w:szCs w:val="24"/>
        </w:rPr>
        <w:t xml:space="preserve">” Laura says. “But just so you know, we </w:t>
      </w:r>
      <w:r w:rsidRPr="07008754" w:rsidR="07008754">
        <w:rPr>
          <w:rFonts w:cs="Calibri" w:cstheme="minorAscii"/>
          <w:sz w:val="24"/>
          <w:szCs w:val="24"/>
        </w:rPr>
        <w:t>don’t</w:t>
      </w:r>
      <w:r w:rsidRPr="07008754" w:rsidR="07008754">
        <w:rPr>
          <w:rFonts w:cs="Calibri" w:cstheme="minorAscii"/>
          <w:sz w:val="24"/>
          <w:szCs w:val="24"/>
        </w:rPr>
        <w:t xml:space="preserve"> think </w:t>
      </w:r>
      <w:r w:rsidRPr="07008754" w:rsidR="07008754">
        <w:rPr>
          <w:rFonts w:cs="Calibri" w:cstheme="minorAscii"/>
          <w:sz w:val="24"/>
          <w:szCs w:val="24"/>
        </w:rPr>
        <w:t>it’s</w:t>
      </w:r>
      <w:r w:rsidRPr="07008754" w:rsidR="07008754">
        <w:rPr>
          <w:rFonts w:cs="Calibri" w:cstheme="minorAscii"/>
          <w:sz w:val="24"/>
          <w:szCs w:val="24"/>
        </w:rPr>
        <w:t xml:space="preserve"> a kidnapping at all. We think the boy’s mother coordinated it and has other ideas about today’s outcome. And if we run in there and take Dexter, we may never find out what the real story is.”</w:t>
      </w:r>
    </w:p>
    <w:p w:rsidR="00176DAF" w:rsidP="00176DAF" w:rsidRDefault="007F0EEA" w14:paraId="3A0A94E9" w14:textId="77777777">
      <w:pPr>
        <w:spacing w:after="0"/>
        <w:ind w:firstLine="360"/>
        <w:rPr>
          <w:rFonts w:cstheme="minorHAnsi"/>
          <w:sz w:val="24"/>
          <w:szCs w:val="24"/>
        </w:rPr>
      </w:pPr>
      <w:r w:rsidRPr="009E7F4C">
        <w:rPr>
          <w:rFonts w:cstheme="minorHAnsi"/>
          <w:sz w:val="24"/>
          <w:szCs w:val="24"/>
        </w:rPr>
        <w:t>Kiera stares at her.</w:t>
      </w:r>
      <w:r w:rsidR="0071681A">
        <w:rPr>
          <w:rFonts w:cstheme="minorHAnsi"/>
          <w:sz w:val="24"/>
          <w:szCs w:val="24"/>
        </w:rPr>
        <w:t xml:space="preserve"> </w:t>
      </w:r>
      <w:r w:rsidRPr="009E7F4C">
        <w:rPr>
          <w:rFonts w:cstheme="minorHAnsi"/>
          <w:sz w:val="24"/>
          <w:szCs w:val="24"/>
        </w:rPr>
        <w:t>“His mother had him kidnapped?”</w:t>
      </w:r>
    </w:p>
    <w:p w:rsidR="00176DAF" w:rsidP="00176DAF" w:rsidRDefault="007F0EEA" w14:paraId="5C86385C" w14:textId="77777777">
      <w:pPr>
        <w:spacing w:after="0"/>
        <w:ind w:firstLine="360"/>
        <w:rPr>
          <w:rFonts w:cstheme="minorHAnsi"/>
          <w:sz w:val="24"/>
          <w:szCs w:val="24"/>
        </w:rPr>
      </w:pPr>
      <w:r w:rsidRPr="009E7F4C">
        <w:rPr>
          <w:rFonts w:cstheme="minorHAnsi"/>
          <w:sz w:val="24"/>
          <w:szCs w:val="24"/>
        </w:rPr>
        <w:t>“She’s Echelon,” I say.</w:t>
      </w:r>
      <w:r w:rsidR="0071681A">
        <w:rPr>
          <w:rFonts w:cstheme="minorHAnsi"/>
          <w:sz w:val="24"/>
          <w:szCs w:val="24"/>
        </w:rPr>
        <w:t xml:space="preserve"> </w:t>
      </w:r>
      <w:r w:rsidRPr="009E7F4C">
        <w:rPr>
          <w:rFonts w:cstheme="minorHAnsi"/>
          <w:sz w:val="24"/>
          <w:szCs w:val="24"/>
        </w:rPr>
        <w:t>Not because I have a lock on some of the information to be dispensed in this conversation, but because I’d like to be included and not just standing here like some sort of ornament.</w:t>
      </w:r>
    </w:p>
    <w:p w:rsidR="00176DAF" w:rsidP="00176DAF" w:rsidRDefault="007F0EEA" w14:paraId="7002E4BB" w14:textId="77777777">
      <w:pPr>
        <w:spacing w:after="0"/>
        <w:ind w:firstLine="360"/>
        <w:rPr>
          <w:rFonts w:cstheme="minorHAnsi"/>
          <w:sz w:val="24"/>
          <w:szCs w:val="24"/>
        </w:rPr>
      </w:pPr>
      <w:r w:rsidRPr="009E7F4C">
        <w:rPr>
          <w:rFonts w:cstheme="minorHAnsi"/>
          <w:sz w:val="24"/>
          <w:szCs w:val="24"/>
        </w:rPr>
        <w:t>Kiera doesn’t even flinch at that information.</w:t>
      </w:r>
      <w:r w:rsidR="0071681A">
        <w:rPr>
          <w:rFonts w:cstheme="minorHAnsi"/>
          <w:sz w:val="24"/>
          <w:szCs w:val="24"/>
        </w:rPr>
        <w:t xml:space="preserve"> </w:t>
      </w:r>
      <w:r w:rsidRPr="009E7F4C">
        <w:rPr>
          <w:rFonts w:cstheme="minorHAnsi"/>
          <w:sz w:val="24"/>
          <w:szCs w:val="24"/>
        </w:rPr>
        <w:t>“Which means her son is, too.”</w:t>
      </w:r>
    </w:p>
    <w:p w:rsidR="00176DAF" w:rsidP="00176DAF" w:rsidRDefault="007F0EEA" w14:paraId="3BD03801" w14:textId="71AEDD23">
      <w:pPr>
        <w:spacing w:after="0"/>
        <w:ind w:firstLine="360"/>
        <w:rPr>
          <w:rFonts w:cstheme="minorHAnsi"/>
          <w:sz w:val="24"/>
          <w:szCs w:val="24"/>
        </w:rPr>
      </w:pPr>
      <w:r w:rsidRPr="009E7F4C">
        <w:rPr>
          <w:rFonts w:cstheme="minorHAnsi"/>
          <w:sz w:val="24"/>
          <w:szCs w:val="24"/>
        </w:rPr>
        <w:t>“He’s f</w:t>
      </w:r>
      <w:r w:rsidR="008E421B">
        <w:rPr>
          <w:rFonts w:cstheme="minorHAnsi"/>
          <w:sz w:val="24"/>
          <w:szCs w:val="24"/>
        </w:rPr>
        <w:t>if</w:t>
      </w:r>
      <w:r w:rsidRPr="009E7F4C">
        <w:rPr>
          <w:rFonts w:cstheme="minorHAnsi"/>
          <w:sz w:val="24"/>
          <w:szCs w:val="24"/>
        </w:rPr>
        <w:t>teen.”</w:t>
      </w:r>
    </w:p>
    <w:p w:rsidR="00176DAF" w:rsidP="00176DAF" w:rsidRDefault="007F0EEA" w14:paraId="52938C3A" w14:textId="77777777">
      <w:pPr>
        <w:spacing w:after="0"/>
        <w:ind w:firstLine="360"/>
        <w:rPr>
          <w:rFonts w:cstheme="minorHAnsi"/>
          <w:sz w:val="24"/>
          <w:szCs w:val="24"/>
        </w:rPr>
      </w:pPr>
      <w:r w:rsidRPr="009E7F4C">
        <w:rPr>
          <w:rFonts w:cstheme="minorHAnsi"/>
          <w:sz w:val="24"/>
          <w:szCs w:val="24"/>
        </w:rPr>
        <w:t>“Doubt it.</w:t>
      </w:r>
      <w:r w:rsidR="0071681A">
        <w:rPr>
          <w:rFonts w:cstheme="minorHAnsi"/>
          <w:sz w:val="24"/>
          <w:szCs w:val="24"/>
        </w:rPr>
        <w:t xml:space="preserve"> </w:t>
      </w:r>
      <w:r w:rsidRPr="009E7F4C">
        <w:rPr>
          <w:rFonts w:cstheme="minorHAnsi"/>
          <w:sz w:val="24"/>
          <w:szCs w:val="24"/>
        </w:rPr>
        <w:t>I bet he’s older.</w:t>
      </w:r>
      <w:r w:rsidR="0071681A">
        <w:rPr>
          <w:rFonts w:cstheme="minorHAnsi"/>
          <w:sz w:val="24"/>
          <w:szCs w:val="24"/>
        </w:rPr>
        <w:t xml:space="preserve"> </w:t>
      </w:r>
      <w:r w:rsidRPr="009E7F4C">
        <w:rPr>
          <w:rFonts w:cstheme="minorHAnsi"/>
          <w:sz w:val="24"/>
          <w:szCs w:val="24"/>
        </w:rPr>
        <w:t>Maybe not by much, but Echelon trains their agents young.”</w:t>
      </w:r>
    </w:p>
    <w:p w:rsidR="00176DAF" w:rsidP="00176DAF" w:rsidRDefault="007F0EEA" w14:paraId="606B3F82" w14:textId="77777777">
      <w:pPr>
        <w:spacing w:after="0"/>
        <w:ind w:firstLine="360"/>
        <w:rPr>
          <w:rFonts w:cstheme="minorHAnsi"/>
          <w:sz w:val="24"/>
          <w:szCs w:val="24"/>
        </w:rPr>
      </w:pPr>
      <w:r w:rsidRPr="009E7F4C">
        <w:rPr>
          <w:rFonts w:cstheme="minorHAnsi"/>
          <w:sz w:val="24"/>
          <w:szCs w:val="24"/>
        </w:rPr>
        <w:t>“He is her son, though.</w:t>
      </w:r>
      <w:r w:rsidR="0071681A">
        <w:rPr>
          <w:rFonts w:cstheme="minorHAnsi"/>
          <w:sz w:val="24"/>
          <w:szCs w:val="24"/>
        </w:rPr>
        <w:t xml:space="preserve"> </w:t>
      </w:r>
      <w:r w:rsidRPr="009E7F4C">
        <w:rPr>
          <w:rFonts w:cstheme="minorHAnsi"/>
          <w:sz w:val="24"/>
          <w:szCs w:val="24"/>
        </w:rPr>
        <w:t>Jager’s, too.</w:t>
      </w:r>
      <w:r w:rsidR="0071681A">
        <w:rPr>
          <w:rFonts w:cstheme="minorHAnsi"/>
          <w:sz w:val="24"/>
          <w:szCs w:val="24"/>
        </w:rPr>
        <w:t xml:space="preserve"> </w:t>
      </w:r>
      <w:r w:rsidRPr="009E7F4C">
        <w:rPr>
          <w:rFonts w:cstheme="minorHAnsi"/>
          <w:sz w:val="24"/>
          <w:szCs w:val="24"/>
        </w:rPr>
        <w:t>DNA match and everything.”</w:t>
      </w:r>
    </w:p>
    <w:p w:rsidR="00176DAF" w:rsidP="00176DAF" w:rsidRDefault="007F0EEA" w14:paraId="279F04BC" w14:textId="77777777">
      <w:pPr>
        <w:spacing w:after="0"/>
        <w:ind w:firstLine="360"/>
        <w:rPr>
          <w:rFonts w:cstheme="minorHAnsi"/>
          <w:sz w:val="24"/>
          <w:szCs w:val="24"/>
        </w:rPr>
      </w:pPr>
      <w:r w:rsidRPr="009E7F4C">
        <w:rPr>
          <w:rFonts w:cstheme="minorHAnsi"/>
          <w:sz w:val="24"/>
          <w:szCs w:val="24"/>
        </w:rPr>
        <w:t>“How do you know that?” Laura asks.</w:t>
      </w:r>
      <w:r w:rsidR="0071681A">
        <w:rPr>
          <w:rFonts w:cstheme="minorHAnsi"/>
          <w:sz w:val="24"/>
          <w:szCs w:val="24"/>
        </w:rPr>
        <w:t xml:space="preserve"> </w:t>
      </w:r>
      <w:r w:rsidRPr="009E7F4C">
        <w:rPr>
          <w:rFonts w:cstheme="minorHAnsi"/>
          <w:sz w:val="24"/>
          <w:szCs w:val="24"/>
        </w:rPr>
        <w:t>“They don’t seem like the kind of people who’d just let you take a DNA sample.”</w:t>
      </w:r>
    </w:p>
    <w:p w:rsidR="00176DAF" w:rsidP="07008754" w:rsidRDefault="007F0EEA" w14:paraId="08252205" w14:textId="77777777">
      <w:pPr>
        <w:spacing w:after="0"/>
        <w:ind w:firstLine="360"/>
        <w:rPr>
          <w:rFonts w:cs="Calibri" w:cstheme="minorAscii"/>
          <w:sz w:val="24"/>
          <w:szCs w:val="24"/>
        </w:rPr>
      </w:pPr>
      <w:commentRangeStart w:id="871463037"/>
      <w:r w:rsidRPr="07008754" w:rsidR="07008754">
        <w:rPr>
          <w:rFonts w:cs="Calibri" w:cstheme="minorAscii"/>
          <w:sz w:val="24"/>
          <w:szCs w:val="24"/>
        </w:rPr>
        <w:t>I tell them about my excursion through Kissy’s eyes.</w:t>
      </w:r>
      <w:commentRangeEnd w:id="871463037"/>
      <w:r>
        <w:rPr>
          <w:rStyle w:val="CommentReference"/>
        </w:rPr>
        <w:commentReference w:id="871463037"/>
      </w:r>
    </w:p>
    <w:p w:rsidR="00176DAF" w:rsidP="00176DAF" w:rsidRDefault="007F0EEA" w14:paraId="1A62D286" w14:textId="77777777">
      <w:pPr>
        <w:spacing w:after="0"/>
        <w:ind w:firstLine="360"/>
        <w:rPr>
          <w:rFonts w:cstheme="minorHAnsi"/>
          <w:sz w:val="24"/>
          <w:szCs w:val="24"/>
        </w:rPr>
      </w:pPr>
      <w:r w:rsidRPr="009E7F4C">
        <w:rPr>
          <w:rFonts w:cstheme="minorHAnsi"/>
          <w:sz w:val="24"/>
          <w:szCs w:val="24"/>
        </w:rPr>
        <w:t>“You knew about that and you didn’t tell me?” Laura demands.</w:t>
      </w:r>
    </w:p>
    <w:p w:rsidR="00176DAF" w:rsidP="00176DAF" w:rsidRDefault="007F0EEA" w14:paraId="32E12570" w14:textId="49976779">
      <w:pPr>
        <w:spacing w:after="0"/>
        <w:ind w:firstLine="360"/>
        <w:rPr>
          <w:rFonts w:cstheme="minorHAnsi"/>
          <w:sz w:val="24"/>
          <w:szCs w:val="24"/>
        </w:rPr>
      </w:pPr>
      <w:r w:rsidRPr="009E7F4C">
        <w:rPr>
          <w:rFonts w:cstheme="minorHAnsi"/>
          <w:sz w:val="24"/>
          <w:szCs w:val="24"/>
        </w:rPr>
        <w:t>“I forgot about it, actually.</w:t>
      </w:r>
      <w:r w:rsidR="0071681A">
        <w:rPr>
          <w:rFonts w:cstheme="minorHAnsi"/>
          <w:sz w:val="24"/>
          <w:szCs w:val="24"/>
        </w:rPr>
        <w:t xml:space="preserve"> </w:t>
      </w:r>
      <w:r w:rsidRPr="009E7F4C">
        <w:rPr>
          <w:rFonts w:cstheme="minorHAnsi"/>
          <w:sz w:val="24"/>
          <w:szCs w:val="24"/>
        </w:rPr>
        <w:t>I’ve had other things on my mind.”</w:t>
      </w:r>
      <w:r w:rsidR="0071681A">
        <w:rPr>
          <w:rFonts w:cstheme="minorHAnsi"/>
          <w:sz w:val="24"/>
          <w:szCs w:val="24"/>
        </w:rPr>
        <w:t xml:space="preserve"> </w:t>
      </w:r>
      <w:r w:rsidRPr="009E7F4C">
        <w:rPr>
          <w:rFonts w:cstheme="minorHAnsi"/>
          <w:sz w:val="24"/>
          <w:szCs w:val="24"/>
        </w:rPr>
        <w:t>I get skeptical face.</w:t>
      </w:r>
      <w:r w:rsidR="0071681A">
        <w:rPr>
          <w:rFonts w:cstheme="minorHAnsi"/>
          <w:sz w:val="24"/>
          <w:szCs w:val="24"/>
        </w:rPr>
        <w:t xml:space="preserve"> </w:t>
      </w:r>
      <w:r w:rsidRPr="009E7F4C">
        <w:rPr>
          <w:rFonts w:cstheme="minorHAnsi"/>
          <w:sz w:val="24"/>
          <w:szCs w:val="24"/>
        </w:rPr>
        <w:t xml:space="preserve">It’s that stare from Laura where she’s not sure if I’m telling the truth or not, and she’s waiting for me to confirm </w:t>
      </w:r>
      <w:r w:rsidR="00AD1251">
        <w:rPr>
          <w:rFonts w:cstheme="minorHAnsi"/>
          <w:sz w:val="24"/>
          <w:szCs w:val="24"/>
        </w:rPr>
        <w:t xml:space="preserve">the </w:t>
      </w:r>
      <w:r w:rsidRPr="009E7F4C">
        <w:rPr>
          <w:rFonts w:cstheme="minorHAnsi"/>
          <w:sz w:val="24"/>
          <w:szCs w:val="24"/>
        </w:rPr>
        <w:t>lie so she can continue believing her assumptions.</w:t>
      </w:r>
      <w:r w:rsidR="0071681A">
        <w:rPr>
          <w:rFonts w:cstheme="minorHAnsi"/>
          <w:sz w:val="24"/>
          <w:szCs w:val="24"/>
        </w:rPr>
        <w:t xml:space="preserve"> </w:t>
      </w:r>
      <w:r w:rsidRPr="009E7F4C">
        <w:rPr>
          <w:rFonts w:cstheme="minorHAnsi"/>
          <w:sz w:val="24"/>
          <w:szCs w:val="24"/>
        </w:rPr>
        <w:t>I shrug at her.</w:t>
      </w:r>
      <w:r w:rsidR="0071681A">
        <w:rPr>
          <w:rFonts w:cstheme="minorHAnsi"/>
          <w:sz w:val="24"/>
          <w:szCs w:val="24"/>
        </w:rPr>
        <w:t xml:space="preserve"> </w:t>
      </w:r>
    </w:p>
    <w:p w:rsidR="00176DAF" w:rsidP="00176DAF" w:rsidRDefault="007F0EEA" w14:paraId="21F3A91D" w14:textId="77777777">
      <w:pPr>
        <w:spacing w:after="0"/>
        <w:ind w:firstLine="360"/>
        <w:rPr>
          <w:rFonts w:cstheme="minorHAnsi"/>
          <w:sz w:val="24"/>
          <w:szCs w:val="24"/>
        </w:rPr>
      </w:pPr>
      <w:r w:rsidRPr="009E7F4C">
        <w:rPr>
          <w:rFonts w:cstheme="minorHAnsi"/>
          <w:sz w:val="24"/>
          <w:szCs w:val="24"/>
        </w:rPr>
        <w:t>Kiera taps her fingers on the arm of her chair.</w:t>
      </w:r>
      <w:r w:rsidR="0071681A">
        <w:rPr>
          <w:rFonts w:cstheme="minorHAnsi"/>
          <w:sz w:val="24"/>
          <w:szCs w:val="24"/>
        </w:rPr>
        <w:t xml:space="preserve"> </w:t>
      </w:r>
      <w:r w:rsidRPr="009E7F4C">
        <w:rPr>
          <w:rFonts w:cstheme="minorHAnsi"/>
          <w:sz w:val="24"/>
          <w:szCs w:val="24"/>
        </w:rPr>
        <w:t>“She planned to use that as leverage somehow.”</w:t>
      </w:r>
    </w:p>
    <w:p w:rsidR="00176DAF" w:rsidP="00176DAF" w:rsidRDefault="007F0EEA" w14:paraId="1C23DCDF" w14:textId="77777777">
      <w:pPr>
        <w:spacing w:after="0"/>
        <w:ind w:firstLine="360"/>
        <w:rPr>
          <w:rFonts w:cstheme="minorHAnsi"/>
          <w:sz w:val="24"/>
          <w:szCs w:val="24"/>
        </w:rPr>
      </w:pPr>
      <w:r w:rsidRPr="009E7F4C">
        <w:rPr>
          <w:rFonts w:cstheme="minorHAnsi"/>
          <w:sz w:val="24"/>
          <w:szCs w:val="24"/>
        </w:rPr>
        <w:t>“I dunno,” I say, “she seemed genuinely surprised when I told her Jager was helping out with the team.”</w:t>
      </w:r>
    </w:p>
    <w:p w:rsidR="00176DAF" w:rsidP="00176DAF" w:rsidRDefault="007F0EEA" w14:paraId="082797C0" w14:textId="310324CF">
      <w:pPr>
        <w:spacing w:after="0"/>
        <w:ind w:firstLine="360"/>
        <w:rPr>
          <w:rFonts w:cstheme="minorHAnsi"/>
          <w:sz w:val="24"/>
          <w:szCs w:val="24"/>
        </w:rPr>
      </w:pPr>
      <w:r w:rsidRPr="009E7F4C">
        <w:rPr>
          <w:rFonts w:cstheme="minorHAnsi"/>
          <w:sz w:val="24"/>
          <w:szCs w:val="24"/>
        </w:rPr>
        <w:lastRenderedPageBreak/>
        <w:t>“Fake, I’d wager.</w:t>
      </w:r>
      <w:r w:rsidR="0071681A">
        <w:rPr>
          <w:rFonts w:cstheme="minorHAnsi"/>
          <w:sz w:val="24"/>
          <w:szCs w:val="24"/>
        </w:rPr>
        <w:t xml:space="preserve"> </w:t>
      </w:r>
      <w:r w:rsidRPr="009E7F4C">
        <w:rPr>
          <w:rFonts w:cstheme="minorHAnsi"/>
          <w:sz w:val="24"/>
          <w:szCs w:val="24"/>
        </w:rPr>
        <w:t>Echelon agents are good at seeming all sorts of things.</w:t>
      </w:r>
      <w:r w:rsidR="0071681A">
        <w:rPr>
          <w:rFonts w:cstheme="minorHAnsi"/>
          <w:sz w:val="24"/>
          <w:szCs w:val="24"/>
        </w:rPr>
        <w:t xml:space="preserve"> </w:t>
      </w:r>
      <w:r w:rsidRPr="009E7F4C">
        <w:rPr>
          <w:rFonts w:cstheme="minorHAnsi"/>
          <w:sz w:val="24"/>
          <w:szCs w:val="24"/>
        </w:rPr>
        <w:t>It doesn’t matter.</w:t>
      </w:r>
      <w:r w:rsidR="0071681A">
        <w:rPr>
          <w:rFonts w:cstheme="minorHAnsi"/>
          <w:sz w:val="24"/>
          <w:szCs w:val="24"/>
        </w:rPr>
        <w:t xml:space="preserve"> </w:t>
      </w:r>
      <w:r w:rsidRPr="009E7F4C">
        <w:rPr>
          <w:rFonts w:cstheme="minorHAnsi"/>
          <w:sz w:val="24"/>
          <w:szCs w:val="24"/>
        </w:rPr>
        <w:t>You’d never get the real story out of either of them, anyway.</w:t>
      </w:r>
      <w:r w:rsidR="0071681A">
        <w:rPr>
          <w:rFonts w:cstheme="minorHAnsi"/>
          <w:sz w:val="24"/>
          <w:szCs w:val="24"/>
        </w:rPr>
        <w:t xml:space="preserve"> </w:t>
      </w:r>
      <w:r w:rsidRPr="009E7F4C">
        <w:rPr>
          <w:rFonts w:cstheme="minorHAnsi"/>
          <w:sz w:val="24"/>
          <w:szCs w:val="24"/>
        </w:rPr>
        <w:t xml:space="preserve">In fact, if you really want to know what’s going on, we’re better off just asking </w:t>
      </w:r>
      <w:r w:rsidR="00065880">
        <w:rPr>
          <w:rFonts w:cstheme="minorHAnsi"/>
          <w:sz w:val="24"/>
          <w:szCs w:val="24"/>
        </w:rPr>
        <w:t>Mabel</w:t>
      </w:r>
      <w:r w:rsidRPr="009E7F4C">
        <w:rPr>
          <w:rFonts w:cstheme="minorHAnsi"/>
          <w:sz w:val="24"/>
          <w:szCs w:val="24"/>
        </w:rPr>
        <w:t>.”</w:t>
      </w:r>
    </w:p>
    <w:p w:rsidR="00176DAF" w:rsidP="00176DAF" w:rsidRDefault="007F0EEA" w14:paraId="6CBE1A74" w14:textId="75FC4ED4">
      <w:pPr>
        <w:spacing w:after="0"/>
        <w:ind w:firstLine="360"/>
        <w:rPr>
          <w:rFonts w:cstheme="minorHAnsi"/>
          <w:sz w:val="24"/>
          <w:szCs w:val="24"/>
        </w:rPr>
      </w:pPr>
      <w:r w:rsidRPr="009E7F4C">
        <w:rPr>
          <w:rFonts w:cstheme="minorHAnsi"/>
          <w:sz w:val="24"/>
          <w:szCs w:val="24"/>
        </w:rPr>
        <w:t xml:space="preserve">“Who is </w:t>
      </w:r>
      <w:r w:rsidR="00065880">
        <w:rPr>
          <w:rFonts w:cstheme="minorHAnsi"/>
          <w:sz w:val="24"/>
          <w:szCs w:val="24"/>
        </w:rPr>
        <w:t>Mabel</w:t>
      </w:r>
      <w:r w:rsidRPr="009E7F4C">
        <w:rPr>
          <w:rFonts w:cstheme="minorHAnsi"/>
          <w:sz w:val="24"/>
          <w:szCs w:val="24"/>
        </w:rPr>
        <w:t>?” I ask.</w:t>
      </w:r>
    </w:p>
    <w:p w:rsidR="00176DAF" w:rsidP="00176DAF" w:rsidRDefault="007F0EEA" w14:paraId="16E7D3F2" w14:textId="77777777">
      <w:pPr>
        <w:spacing w:after="0"/>
        <w:ind w:firstLine="360"/>
        <w:rPr>
          <w:rFonts w:cstheme="minorHAnsi"/>
          <w:sz w:val="24"/>
          <w:szCs w:val="24"/>
        </w:rPr>
      </w:pPr>
      <w:r w:rsidRPr="009E7F4C">
        <w:rPr>
          <w:rFonts w:cstheme="minorHAnsi"/>
          <w:sz w:val="24"/>
          <w:szCs w:val="24"/>
        </w:rPr>
        <w:t>“The leader of the Scorpion clan.”</w:t>
      </w:r>
    </w:p>
    <w:p w:rsidR="00176DAF" w:rsidP="00176DAF" w:rsidRDefault="007F0EEA" w14:paraId="504714E8" w14:textId="00C2CA9E">
      <w:pPr>
        <w:spacing w:after="0"/>
        <w:ind w:firstLine="360"/>
        <w:rPr>
          <w:rFonts w:cstheme="minorHAnsi"/>
          <w:sz w:val="24"/>
          <w:szCs w:val="24"/>
        </w:rPr>
      </w:pPr>
      <w:r w:rsidRPr="009E7F4C">
        <w:rPr>
          <w:rFonts w:cstheme="minorHAnsi"/>
          <w:sz w:val="24"/>
          <w:szCs w:val="24"/>
        </w:rPr>
        <w:t xml:space="preserve">“The Scorpion Lady is named </w:t>
      </w:r>
      <w:r w:rsidR="00065880">
        <w:rPr>
          <w:rFonts w:cstheme="minorHAnsi"/>
          <w:sz w:val="24"/>
          <w:szCs w:val="24"/>
        </w:rPr>
        <w:t>Mabel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Huh.</w:t>
      </w:r>
      <w:r w:rsidR="0071681A">
        <w:rPr>
          <w:rFonts w:cstheme="minorHAnsi"/>
          <w:sz w:val="24"/>
          <w:szCs w:val="24"/>
        </w:rPr>
        <w:t xml:space="preserve"> </w:t>
      </w:r>
      <w:r w:rsidRPr="009E7F4C">
        <w:rPr>
          <w:rFonts w:cstheme="minorHAnsi"/>
          <w:sz w:val="24"/>
          <w:szCs w:val="24"/>
        </w:rPr>
        <w:t>I guess I just don’t look at the vids and think ‘</w:t>
      </w:r>
      <w:r w:rsidR="00065880">
        <w:rPr>
          <w:rFonts w:cstheme="minorHAnsi"/>
          <w:sz w:val="24"/>
          <w:szCs w:val="24"/>
        </w:rPr>
        <w:t>Mabel’</w:t>
      </w:r>
      <w:r w:rsidRPr="009E7F4C">
        <w:rPr>
          <w:rFonts w:cstheme="minorHAnsi"/>
          <w:sz w:val="24"/>
          <w:szCs w:val="24"/>
        </w:rPr>
        <w:t>.”</w:t>
      </w:r>
    </w:p>
    <w:p w:rsidR="00176DAF" w:rsidP="00176DAF" w:rsidRDefault="007F0EEA" w14:paraId="78E64221" w14:textId="77777777">
      <w:pPr>
        <w:spacing w:after="0"/>
        <w:ind w:firstLine="360"/>
        <w:rPr>
          <w:rFonts w:cstheme="minorHAnsi"/>
          <w:sz w:val="24"/>
          <w:szCs w:val="24"/>
        </w:rPr>
      </w:pPr>
      <w:r w:rsidRPr="009E7F4C">
        <w:rPr>
          <w:rFonts w:cstheme="minorHAnsi"/>
          <w:sz w:val="24"/>
          <w:szCs w:val="24"/>
        </w:rPr>
        <w:t>“That’s not her.”</w:t>
      </w:r>
    </w:p>
    <w:p w:rsidR="00176DAF" w:rsidP="00176DAF" w:rsidRDefault="007F0EEA" w14:paraId="459E333D" w14:textId="77777777">
      <w:pPr>
        <w:spacing w:after="0"/>
        <w:ind w:firstLine="360"/>
        <w:rPr>
          <w:rFonts w:cstheme="minorHAnsi"/>
          <w:sz w:val="24"/>
          <w:szCs w:val="24"/>
        </w:rPr>
      </w:pPr>
      <w:r w:rsidRPr="009E7F4C">
        <w:rPr>
          <w:rFonts w:cstheme="minorHAnsi"/>
          <w:sz w:val="24"/>
          <w:szCs w:val="24"/>
        </w:rPr>
        <w:t>“What?”</w:t>
      </w:r>
    </w:p>
    <w:p w:rsidR="00176DAF" w:rsidP="07008754" w:rsidRDefault="007F0EEA" w14:paraId="36B24D26" w14:textId="3B91AAAA">
      <w:pPr>
        <w:spacing w:after="0"/>
        <w:ind w:firstLine="360"/>
        <w:rPr>
          <w:rFonts w:cs="Calibri" w:cstheme="minorAscii"/>
          <w:sz w:val="24"/>
          <w:szCs w:val="24"/>
        </w:rPr>
      </w:pPr>
      <w:r w:rsidRPr="07008754" w:rsidR="07008754">
        <w:rPr>
          <w:rFonts w:cs="Calibri" w:cstheme="minorAscii"/>
          <w:sz w:val="24"/>
          <w:szCs w:val="24"/>
        </w:rPr>
        <w:t xml:space="preserve">“The Scorpion Lady is </w:t>
      </w:r>
      <w:r w:rsidRPr="07008754" w:rsidR="07008754">
        <w:rPr>
          <w:rFonts w:cs="Calibri" w:cstheme="minorAscii"/>
          <w:sz w:val="24"/>
          <w:szCs w:val="24"/>
        </w:rPr>
        <w:t>an actress</w:t>
      </w:r>
      <w:r w:rsidRPr="07008754" w:rsidR="07008754">
        <w:rPr>
          <w:rFonts w:cs="Calibri" w:cstheme="minorAscii"/>
          <w:sz w:val="24"/>
          <w:szCs w:val="24"/>
        </w:rPr>
        <w:t xml:space="preserve"> named Lahu, </w:t>
      </w:r>
      <w:r w:rsidRPr="07008754" w:rsidR="07008754">
        <w:rPr>
          <w:rFonts w:cs="Calibri" w:cstheme="minorAscii"/>
          <w:sz w:val="24"/>
          <w:szCs w:val="24"/>
        </w:rPr>
        <w:t>she’s</w:t>
      </w:r>
      <w:r w:rsidRPr="07008754" w:rsidR="07008754">
        <w:rPr>
          <w:rFonts w:cs="Calibri" w:cstheme="minorAscii"/>
          <w:sz w:val="24"/>
          <w:szCs w:val="24"/>
        </w:rPr>
        <w:t xml:space="preserve"> just a figurehead. Mabel </w:t>
      </w:r>
      <w:r w:rsidRPr="07008754" w:rsidR="07008754">
        <w:rPr>
          <w:rFonts w:cs="Calibri" w:cstheme="minorAscii"/>
          <w:sz w:val="24"/>
          <w:szCs w:val="24"/>
        </w:rPr>
        <w:t>Ereban</w:t>
      </w:r>
      <w:r w:rsidRPr="07008754" w:rsidR="07008754">
        <w:rPr>
          <w:rFonts w:cs="Calibri" w:cstheme="minorAscii"/>
          <w:sz w:val="24"/>
          <w:szCs w:val="24"/>
        </w:rPr>
        <w:t xml:space="preserve"> is a </w:t>
      </w:r>
      <w:r w:rsidRPr="07008754" w:rsidR="07008754">
        <w:rPr>
          <w:rFonts w:cs="Calibri" w:cstheme="minorAscii"/>
          <w:sz w:val="24"/>
          <w:szCs w:val="24"/>
        </w:rPr>
        <w:t>sixty-year</w:t>
      </w:r>
      <w:ins w:author="Gary Smailes" w:date="2024-03-16T15:55:51.929Z" w:id="859628170">
        <w:r w:rsidRPr="07008754" w:rsidR="07008754">
          <w:rPr>
            <w:rFonts w:cs="Calibri" w:cstheme="minorAscii"/>
            <w:sz w:val="24"/>
            <w:szCs w:val="24"/>
          </w:rPr>
          <w:t>-</w:t>
        </w:r>
      </w:ins>
      <w:del w:author="Gary Smailes" w:date="2024-03-16T15:55:51.612Z" w:id="96352134">
        <w:r w:rsidRPr="07008754" w:rsidDel="07008754">
          <w:rPr>
            <w:rFonts w:cs="Calibri" w:cstheme="minorAscii"/>
            <w:sz w:val="24"/>
            <w:szCs w:val="24"/>
          </w:rPr>
          <w:delText xml:space="preserve"> </w:delText>
        </w:r>
      </w:del>
      <w:r w:rsidRPr="07008754" w:rsidR="07008754">
        <w:rPr>
          <w:rFonts w:cs="Calibri" w:cstheme="minorAscii"/>
          <w:sz w:val="24"/>
          <w:szCs w:val="24"/>
        </w:rPr>
        <w:t>old</w:t>
      </w:r>
      <w:r w:rsidRPr="07008754" w:rsidR="07008754">
        <w:rPr>
          <w:rFonts w:cs="Calibri" w:cstheme="minorAscii"/>
          <w:sz w:val="24"/>
          <w:szCs w:val="24"/>
        </w:rPr>
        <w:t xml:space="preserve"> matriarch and </w:t>
      </w:r>
      <w:r w:rsidRPr="07008754" w:rsidR="07008754">
        <w:rPr>
          <w:rFonts w:cs="Calibri" w:cstheme="minorAscii"/>
          <w:sz w:val="24"/>
          <w:szCs w:val="24"/>
        </w:rPr>
        <w:t>she’s</w:t>
      </w:r>
      <w:r w:rsidRPr="07008754" w:rsidR="07008754">
        <w:rPr>
          <w:rFonts w:cs="Calibri" w:cstheme="minorAscii"/>
          <w:sz w:val="24"/>
          <w:szCs w:val="24"/>
        </w:rPr>
        <w:t xml:space="preserve"> shaped like a giant cork ball. She did a recruiting campaign a few years back with Lahu and it was so successful that the story went further than the Rim</w:t>
      </w:r>
      <w:ins w:author="Gary Smailes" w:date="2024-03-16T15:56:06.627Z" w:id="1239431521">
        <w:r w:rsidRPr="07008754" w:rsidR="07008754">
          <w:rPr>
            <w:rFonts w:cs="Calibri" w:cstheme="minorAscii"/>
            <w:sz w:val="24"/>
            <w:szCs w:val="24"/>
          </w:rPr>
          <w:t>,</w:t>
        </w:r>
      </w:ins>
      <w:del w:author="Gary Smailes" w:date="2024-03-16T15:56:05.857Z" w:id="1699069683">
        <w:r w:rsidRPr="07008754" w:rsidDel="07008754">
          <w:rPr>
            <w:rFonts w:cs="Calibri" w:cstheme="minorAscii"/>
            <w:sz w:val="24"/>
            <w:szCs w:val="24"/>
          </w:rPr>
          <w:delText xml:space="preserve"> -</w:delText>
        </w:r>
      </w:del>
      <w:r w:rsidRPr="07008754" w:rsidR="07008754">
        <w:rPr>
          <w:rFonts w:cs="Calibri" w:cstheme="minorAscii"/>
          <w:sz w:val="24"/>
          <w:szCs w:val="24"/>
        </w:rPr>
        <w:t xml:space="preserve"> which is why </w:t>
      </w:r>
      <w:r w:rsidRPr="07008754" w:rsidR="07008754">
        <w:rPr>
          <w:rFonts w:cs="Calibri" w:cstheme="minorAscii"/>
          <w:sz w:val="24"/>
          <w:szCs w:val="24"/>
        </w:rPr>
        <w:t>it’s</w:t>
      </w:r>
      <w:r w:rsidRPr="07008754" w:rsidR="07008754">
        <w:rPr>
          <w:rFonts w:cs="Calibri" w:cstheme="minorAscii"/>
          <w:sz w:val="24"/>
          <w:szCs w:val="24"/>
        </w:rPr>
        <w:t xml:space="preserve"> on the vids and you believe </w:t>
      </w:r>
      <w:r w:rsidRPr="07008754" w:rsidR="07008754">
        <w:rPr>
          <w:rFonts w:cs="Calibri" w:cstheme="minorAscii"/>
          <w:sz w:val="24"/>
          <w:szCs w:val="24"/>
        </w:rPr>
        <w:t>it’s</w:t>
      </w:r>
      <w:r w:rsidRPr="07008754" w:rsidR="07008754">
        <w:rPr>
          <w:rFonts w:cs="Calibri" w:cstheme="minorAscii"/>
          <w:sz w:val="24"/>
          <w:szCs w:val="24"/>
        </w:rPr>
        <w:t xml:space="preserve"> true. Everybody out here knows exactly who the real leader of the Scorpions is.”</w:t>
      </w:r>
    </w:p>
    <w:p w:rsidR="00176DAF" w:rsidP="00176DAF" w:rsidRDefault="007F0EEA" w14:paraId="3792742D" w14:textId="77777777">
      <w:pPr>
        <w:spacing w:after="0"/>
        <w:ind w:firstLine="360"/>
        <w:rPr>
          <w:rFonts w:cstheme="minorHAnsi"/>
          <w:sz w:val="24"/>
          <w:szCs w:val="24"/>
        </w:rPr>
      </w:pPr>
      <w:r w:rsidRPr="009E7F4C">
        <w:rPr>
          <w:rFonts w:cstheme="minorHAnsi"/>
          <w:sz w:val="24"/>
          <w:szCs w:val="24"/>
        </w:rPr>
        <w:t>“That’s awful.”</w:t>
      </w:r>
    </w:p>
    <w:p w:rsidR="00176DAF" w:rsidP="00176DAF" w:rsidRDefault="007F0EEA" w14:paraId="27CACA75" w14:textId="77777777">
      <w:pPr>
        <w:spacing w:after="0"/>
        <w:ind w:firstLine="360"/>
        <w:rPr>
          <w:rFonts w:cstheme="minorHAnsi"/>
          <w:sz w:val="24"/>
          <w:szCs w:val="24"/>
        </w:rPr>
      </w:pPr>
      <w:r w:rsidRPr="009E7F4C">
        <w:rPr>
          <w:rFonts w:cstheme="minorHAnsi"/>
          <w:sz w:val="24"/>
          <w:szCs w:val="24"/>
        </w:rPr>
        <w:t>“Why?”</w:t>
      </w:r>
    </w:p>
    <w:p w:rsidR="00176DAF" w:rsidP="07008754" w:rsidRDefault="007F0EEA" w14:paraId="1DFCAFD7" w14:textId="5E86C25A">
      <w:pPr>
        <w:spacing w:after="0"/>
        <w:ind w:firstLine="360"/>
        <w:rPr>
          <w:rFonts w:cs="Calibri" w:cstheme="minorAscii"/>
          <w:sz w:val="24"/>
          <w:szCs w:val="24"/>
        </w:rPr>
      </w:pPr>
      <w:r w:rsidRPr="07008754" w:rsidR="07008754">
        <w:rPr>
          <w:rFonts w:cs="Calibri" w:cstheme="minorAscii"/>
          <w:sz w:val="24"/>
          <w:szCs w:val="24"/>
        </w:rPr>
        <w:t>“It’s such a letdown</w:t>
      </w:r>
      <w:ins w:author="Gary Smailes" w:date="2024-03-16T15:56:18.169Z" w:id="671028467">
        <w:r w:rsidRPr="07008754" w:rsidR="07008754">
          <w:rPr>
            <w:rFonts w:cs="Calibri" w:cstheme="minorAscii"/>
            <w:sz w:val="24"/>
            <w:szCs w:val="24"/>
          </w:rPr>
          <w:t>.</w:t>
        </w:r>
      </w:ins>
      <w:del w:author="Gary Smailes" w:date="2024-03-16T15:56:17.764Z" w:id="506620858">
        <w:r w:rsidRPr="07008754" w:rsidDel="07008754">
          <w:rPr>
            <w:rFonts w:cs="Calibri" w:cstheme="minorAscii"/>
            <w:sz w:val="24"/>
            <w:szCs w:val="24"/>
          </w:rPr>
          <w:delText>!”</w:delText>
        </w:r>
      </w:del>
    </w:p>
    <w:p w:rsidR="00176DAF" w:rsidP="00176DAF" w:rsidRDefault="007F0EEA" w14:paraId="50D1D613" w14:textId="77777777">
      <w:pPr>
        <w:spacing w:after="0"/>
        <w:ind w:firstLine="360"/>
        <w:rPr>
          <w:rFonts w:cstheme="minorHAnsi"/>
          <w:sz w:val="24"/>
          <w:szCs w:val="24"/>
        </w:rPr>
      </w:pPr>
      <w:r w:rsidRPr="009E7F4C">
        <w:rPr>
          <w:rFonts w:cstheme="minorHAnsi"/>
          <w:sz w:val="24"/>
          <w:szCs w:val="24"/>
        </w:rPr>
        <w:t>Laura gives me a sort-of kidding kick to the shin.</w:t>
      </w:r>
      <w:r w:rsidR="0071681A">
        <w:rPr>
          <w:rFonts w:cstheme="minorHAnsi"/>
          <w:sz w:val="24"/>
          <w:szCs w:val="24"/>
        </w:rPr>
        <w:t xml:space="preserve"> </w:t>
      </w:r>
      <w:r w:rsidRPr="009E7F4C">
        <w:rPr>
          <w:rFonts w:cstheme="minorHAnsi"/>
          <w:sz w:val="24"/>
          <w:szCs w:val="24"/>
        </w:rPr>
        <w:t>“Stop it.”</w:t>
      </w:r>
    </w:p>
    <w:p w:rsidR="00176DAF" w:rsidP="07008754" w:rsidRDefault="007F0EEA" w14:paraId="4DB1D594" w14:textId="0CB852B6">
      <w:pPr>
        <w:spacing w:after="0"/>
        <w:ind w:firstLine="360"/>
        <w:rPr>
          <w:rFonts w:cs="Calibri" w:cstheme="minorAscii"/>
          <w:sz w:val="24"/>
          <w:szCs w:val="24"/>
        </w:rPr>
      </w:pPr>
      <w:r w:rsidRPr="07008754" w:rsidR="07008754">
        <w:rPr>
          <w:rFonts w:cs="Calibri" w:cstheme="minorAscii"/>
          <w:sz w:val="24"/>
          <w:szCs w:val="24"/>
        </w:rPr>
        <w:t>“It really is</w:t>
      </w:r>
      <w:ins w:author="Gary Smailes" w:date="2024-03-16T15:56:21.718Z" w:id="2118550516">
        <w:r w:rsidRPr="07008754" w:rsidR="07008754">
          <w:rPr>
            <w:rFonts w:cs="Calibri" w:cstheme="minorAscii"/>
            <w:sz w:val="24"/>
            <w:szCs w:val="24"/>
          </w:rPr>
          <w:t>,</w:t>
        </w:r>
      </w:ins>
      <w:del w:author="Gary Smailes" w:date="2024-03-16T15:56:21.413Z" w:id="213835741">
        <w:r w:rsidRPr="07008754" w:rsidDel="07008754">
          <w:rPr>
            <w:rFonts w:cs="Calibri" w:cstheme="minorAscii"/>
            <w:sz w:val="24"/>
            <w:szCs w:val="24"/>
          </w:rPr>
          <w:delText>!</w:delText>
        </w:r>
      </w:del>
      <w:r w:rsidRPr="07008754" w:rsidR="07008754">
        <w:rPr>
          <w:rFonts w:cs="Calibri" w:cstheme="minorAscii"/>
          <w:sz w:val="24"/>
          <w:szCs w:val="24"/>
        </w:rPr>
        <w:t xml:space="preserve">” I </w:t>
      </w:r>
      <w:r w:rsidRPr="07008754" w:rsidR="07008754">
        <w:rPr>
          <w:rFonts w:cs="Calibri" w:cstheme="minorAscii"/>
          <w:sz w:val="24"/>
          <w:szCs w:val="24"/>
        </w:rPr>
        <w:t>say</w:t>
      </w:r>
      <w:r w:rsidRPr="07008754" w:rsidR="07008754">
        <w:rPr>
          <w:rFonts w:cs="Calibri" w:cstheme="minorAscii"/>
          <w:sz w:val="24"/>
          <w:szCs w:val="24"/>
        </w:rPr>
        <w:t>. “</w:t>
      </w:r>
      <w:r w:rsidRPr="07008754" w:rsidR="07008754">
        <w:rPr>
          <w:rFonts w:cs="Calibri" w:cstheme="minorAscii"/>
          <w:sz w:val="24"/>
          <w:szCs w:val="24"/>
        </w:rPr>
        <w:t>I’m</w:t>
      </w:r>
      <w:r w:rsidRPr="07008754" w:rsidR="07008754">
        <w:rPr>
          <w:rFonts w:cs="Calibri" w:cstheme="minorAscii"/>
          <w:sz w:val="24"/>
          <w:szCs w:val="24"/>
        </w:rPr>
        <w:t xml:space="preserve"> getting really disenchanted with everything out here. Everything is fake, </w:t>
      </w:r>
      <w:r w:rsidRPr="07008754" w:rsidR="07008754">
        <w:rPr>
          <w:rFonts w:cs="Calibri" w:cstheme="minorAscii"/>
          <w:sz w:val="24"/>
          <w:szCs w:val="24"/>
        </w:rPr>
        <w:t>it’s</w:t>
      </w:r>
      <w:r w:rsidRPr="07008754" w:rsidR="07008754">
        <w:rPr>
          <w:rFonts w:cs="Calibri" w:cstheme="minorAscii"/>
          <w:sz w:val="24"/>
          <w:szCs w:val="24"/>
        </w:rPr>
        <w:t xml:space="preserve"> a big melodramatic play designed to make everybody feel scared, or in awe, and the people in charge are charlatans </w:t>
      </w:r>
      <w:r w:rsidRPr="07008754" w:rsidR="07008754">
        <w:rPr>
          <w:rFonts w:cs="Calibri" w:cstheme="minorAscii"/>
          <w:sz w:val="24"/>
          <w:szCs w:val="24"/>
        </w:rPr>
        <w:t>who’re</w:t>
      </w:r>
      <w:r w:rsidRPr="07008754" w:rsidR="07008754">
        <w:rPr>
          <w:rFonts w:cs="Calibri" w:cstheme="minorAscii"/>
          <w:sz w:val="24"/>
          <w:szCs w:val="24"/>
        </w:rPr>
        <w:t xml:space="preserve"> just as grubby as everybody else.”</w:t>
      </w:r>
    </w:p>
    <w:p w:rsidR="00176DAF" w:rsidP="00176DAF" w:rsidRDefault="007F0EEA" w14:paraId="5FA375A9" w14:textId="6AA08100">
      <w:pPr>
        <w:spacing w:after="0"/>
        <w:ind w:firstLine="360"/>
        <w:rPr>
          <w:rFonts w:cstheme="minorHAnsi"/>
          <w:sz w:val="24"/>
          <w:szCs w:val="24"/>
        </w:rPr>
      </w:pPr>
      <w:r w:rsidRPr="009E7F4C">
        <w:rPr>
          <w:rFonts w:cstheme="minorHAnsi"/>
          <w:sz w:val="24"/>
          <w:szCs w:val="24"/>
        </w:rPr>
        <w:t xml:space="preserve">Kiera fixes me with a look that makes me want to step back </w:t>
      </w:r>
      <w:r w:rsidR="00B936C8">
        <w:rPr>
          <w:rFonts w:cstheme="minorHAnsi"/>
          <w:sz w:val="24"/>
          <w:szCs w:val="24"/>
        </w:rPr>
        <w:t>several meters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“Who’re you calling ‘grubby’?” she asks.</w:t>
      </w:r>
    </w:p>
    <w:p w:rsidR="00176DAF" w:rsidP="00176DAF" w:rsidRDefault="007F0EEA" w14:paraId="34904BFE" w14:textId="42FA3EAD">
      <w:pPr>
        <w:spacing w:after="0"/>
        <w:ind w:firstLine="360"/>
        <w:rPr>
          <w:rFonts w:cstheme="minorHAnsi"/>
          <w:sz w:val="24"/>
          <w:szCs w:val="24"/>
        </w:rPr>
      </w:pPr>
      <w:r w:rsidRPr="009E7F4C">
        <w:rPr>
          <w:rFonts w:cstheme="minorHAnsi"/>
          <w:sz w:val="24"/>
          <w:szCs w:val="24"/>
        </w:rPr>
        <w:t>Laura steps in front of me and grabs Kiera’s shoulders.</w:t>
      </w:r>
      <w:r w:rsidR="0071681A">
        <w:rPr>
          <w:rFonts w:cstheme="minorHAnsi"/>
          <w:sz w:val="24"/>
          <w:szCs w:val="24"/>
        </w:rPr>
        <w:t xml:space="preserve"> </w:t>
      </w:r>
      <w:r w:rsidRPr="009E7F4C">
        <w:rPr>
          <w:rFonts w:cstheme="minorHAnsi"/>
          <w:sz w:val="24"/>
          <w:szCs w:val="24"/>
        </w:rPr>
        <w:t>“</w:t>
      </w:r>
      <w:r w:rsidR="00065880">
        <w:rPr>
          <w:rFonts w:cstheme="minorHAnsi"/>
          <w:sz w:val="24"/>
          <w:szCs w:val="24"/>
        </w:rPr>
        <w:t>Mabel</w:t>
      </w:r>
      <w:r w:rsidRPr="009E7F4C">
        <w:rPr>
          <w:rFonts w:cstheme="minorHAnsi"/>
          <w:sz w:val="24"/>
          <w:szCs w:val="24"/>
        </w:rPr>
        <w:t xml:space="preserve"> isn’t going to tell us what we want to know if we take Dexter from her.</w:t>
      </w:r>
      <w:r w:rsidR="0071681A">
        <w:rPr>
          <w:rFonts w:cstheme="minorHAnsi"/>
          <w:sz w:val="24"/>
          <w:szCs w:val="24"/>
        </w:rPr>
        <w:t xml:space="preserve"> </w:t>
      </w:r>
      <w:r w:rsidRPr="009E7F4C">
        <w:rPr>
          <w:rFonts w:cstheme="minorHAnsi"/>
          <w:sz w:val="24"/>
          <w:szCs w:val="24"/>
        </w:rPr>
        <w:t>Especially if we cut a hole in her station to do it.”</w:t>
      </w:r>
    </w:p>
    <w:p w:rsidR="00176DAF" w:rsidP="00176DAF" w:rsidRDefault="007F0EEA" w14:paraId="4BF63AB7" w14:textId="530140AD">
      <w:pPr>
        <w:spacing w:after="0"/>
        <w:ind w:firstLine="360"/>
        <w:rPr>
          <w:rFonts w:cstheme="minorHAnsi"/>
          <w:sz w:val="24"/>
          <w:szCs w:val="24"/>
        </w:rPr>
      </w:pPr>
      <w:r w:rsidRPr="009E7F4C">
        <w:rPr>
          <w:rFonts w:cstheme="minorHAnsi"/>
          <w:sz w:val="24"/>
          <w:szCs w:val="24"/>
        </w:rPr>
        <w:t>Kiera stops glaring at me and smiles at Laura.</w:t>
      </w:r>
      <w:r w:rsidR="0071681A">
        <w:rPr>
          <w:rFonts w:cstheme="minorHAnsi"/>
          <w:sz w:val="24"/>
          <w:szCs w:val="24"/>
        </w:rPr>
        <w:t xml:space="preserve"> </w:t>
      </w:r>
      <w:r w:rsidRPr="009E7F4C">
        <w:rPr>
          <w:rFonts w:cstheme="minorHAnsi"/>
          <w:sz w:val="24"/>
          <w:szCs w:val="24"/>
        </w:rPr>
        <w:t>“Oh, we won’t have to steal him.</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will give him to us.</w:t>
      </w:r>
      <w:r w:rsidR="0071681A">
        <w:rPr>
          <w:rFonts w:cstheme="minorHAnsi"/>
          <w:sz w:val="24"/>
          <w:szCs w:val="24"/>
        </w:rPr>
        <w:t xml:space="preserve"> </w:t>
      </w:r>
      <w:r w:rsidRPr="009E7F4C">
        <w:rPr>
          <w:rFonts w:cstheme="minorHAnsi"/>
          <w:sz w:val="24"/>
          <w:szCs w:val="24"/>
        </w:rPr>
        <w:t>Or to me, rather.</w:t>
      </w:r>
      <w:r w:rsidR="0071681A">
        <w:rPr>
          <w:rFonts w:cstheme="minorHAnsi"/>
          <w:sz w:val="24"/>
          <w:szCs w:val="24"/>
        </w:rPr>
        <w:t xml:space="preserve"> </w:t>
      </w:r>
      <w:r w:rsidRPr="009E7F4C">
        <w:rPr>
          <w:rFonts w:cstheme="minorHAnsi"/>
          <w:sz w:val="24"/>
          <w:szCs w:val="24"/>
        </w:rPr>
        <w:t>Then I’ll sell him to you.”</w:t>
      </w:r>
    </w:p>
    <w:p w:rsidR="00176DAF" w:rsidP="00176DAF" w:rsidRDefault="007F0EEA" w14:paraId="296BCF1F" w14:textId="77777777">
      <w:pPr>
        <w:spacing w:after="0"/>
        <w:ind w:firstLine="360"/>
        <w:rPr>
          <w:rFonts w:cstheme="minorHAnsi"/>
          <w:sz w:val="24"/>
          <w:szCs w:val="24"/>
        </w:rPr>
      </w:pPr>
      <w:r w:rsidRPr="009E7F4C">
        <w:rPr>
          <w:rFonts w:cstheme="minorHAnsi"/>
          <w:sz w:val="24"/>
          <w:szCs w:val="24"/>
        </w:rPr>
        <w:t>That didn’t compute at all.</w:t>
      </w:r>
      <w:r w:rsidR="0071681A">
        <w:rPr>
          <w:rFonts w:cstheme="minorHAnsi"/>
          <w:sz w:val="24"/>
          <w:szCs w:val="24"/>
        </w:rPr>
        <w:t xml:space="preserve"> </w:t>
      </w:r>
      <w:r w:rsidRPr="009E7F4C">
        <w:rPr>
          <w:rFonts w:cstheme="minorHAnsi"/>
          <w:sz w:val="24"/>
          <w:szCs w:val="24"/>
        </w:rPr>
        <w:t>“Sell?”</w:t>
      </w:r>
    </w:p>
    <w:p w:rsidR="00176DAF" w:rsidP="00176DAF" w:rsidRDefault="007F0EEA" w14:paraId="169C0E2F" w14:textId="13468F51">
      <w:pPr>
        <w:spacing w:after="0"/>
        <w:ind w:firstLine="360"/>
        <w:rPr>
          <w:rFonts w:cstheme="minorHAnsi"/>
          <w:sz w:val="24"/>
          <w:szCs w:val="24"/>
        </w:rPr>
      </w:pPr>
      <w:r w:rsidRPr="009E7F4C">
        <w:rPr>
          <w:rFonts w:cstheme="minorHAnsi"/>
          <w:sz w:val="24"/>
          <w:szCs w:val="24"/>
        </w:rPr>
        <w:t>“I’m going to be the one getting him, not you.</w:t>
      </w:r>
      <w:r w:rsidR="0071681A">
        <w:rPr>
          <w:rFonts w:cstheme="minorHAnsi"/>
          <w:sz w:val="24"/>
          <w:szCs w:val="24"/>
        </w:rPr>
        <w:t xml:space="preserve"> </w:t>
      </w:r>
      <w:r w:rsidRPr="009E7F4C">
        <w:rPr>
          <w:rFonts w:cstheme="minorHAnsi"/>
          <w:sz w:val="24"/>
          <w:szCs w:val="24"/>
        </w:rPr>
        <w:t xml:space="preserve">Left up to her, </w:t>
      </w:r>
      <w:r w:rsidR="00065880">
        <w:rPr>
          <w:rFonts w:cstheme="minorHAnsi"/>
          <w:sz w:val="24"/>
          <w:szCs w:val="24"/>
        </w:rPr>
        <w:t>Mabel</w:t>
      </w:r>
      <w:r w:rsidRPr="009E7F4C">
        <w:rPr>
          <w:rFonts w:cstheme="minorHAnsi"/>
          <w:sz w:val="24"/>
          <w:szCs w:val="24"/>
        </w:rPr>
        <w:t xml:space="preserve"> would take you and ransom you to Chippers.</w:t>
      </w:r>
      <w:r w:rsidR="0071681A">
        <w:rPr>
          <w:rFonts w:cstheme="minorHAnsi"/>
          <w:sz w:val="24"/>
          <w:szCs w:val="24"/>
        </w:rPr>
        <w:t xml:space="preserve"> </w:t>
      </w:r>
      <w:r w:rsidRPr="009E7F4C">
        <w:rPr>
          <w:rFonts w:cstheme="minorHAnsi"/>
          <w:sz w:val="24"/>
          <w:szCs w:val="24"/>
        </w:rPr>
        <w:t>Hell, I want to ransom you to Chippers, but Laura probably wouldn’t like that.”</w:t>
      </w:r>
    </w:p>
    <w:p w:rsidR="00176DAF" w:rsidP="00176DAF" w:rsidRDefault="007F0EEA" w14:paraId="477061A1" w14:textId="77777777">
      <w:pPr>
        <w:spacing w:after="0"/>
        <w:ind w:firstLine="360"/>
        <w:rPr>
          <w:rFonts w:cstheme="minorHAnsi"/>
          <w:sz w:val="24"/>
          <w:szCs w:val="24"/>
        </w:rPr>
      </w:pPr>
      <w:r w:rsidRPr="009E7F4C">
        <w:rPr>
          <w:rFonts w:cstheme="minorHAnsi"/>
          <w:sz w:val="24"/>
          <w:szCs w:val="24"/>
        </w:rPr>
        <w:t>“Not much, no,” Laura says.</w:t>
      </w:r>
    </w:p>
    <w:p w:rsidR="00176DAF" w:rsidP="00176DAF" w:rsidRDefault="007F0EEA" w14:paraId="61F36965" w14:textId="77777777">
      <w:pPr>
        <w:spacing w:after="0"/>
        <w:ind w:firstLine="360"/>
        <w:rPr>
          <w:rFonts w:cstheme="minorHAnsi"/>
          <w:sz w:val="24"/>
          <w:szCs w:val="24"/>
        </w:rPr>
      </w:pPr>
      <w:r w:rsidRPr="009E7F4C">
        <w:rPr>
          <w:rFonts w:cstheme="minorHAnsi"/>
          <w:sz w:val="24"/>
          <w:szCs w:val="24"/>
        </w:rPr>
        <w:t>“What do you want for him?” I ask.</w:t>
      </w:r>
    </w:p>
    <w:p w:rsidR="00176DAF" w:rsidP="00176DAF" w:rsidRDefault="007F0EEA" w14:paraId="102AE683" w14:textId="77777777">
      <w:pPr>
        <w:spacing w:after="0"/>
        <w:ind w:firstLine="360"/>
        <w:rPr>
          <w:rFonts w:cstheme="minorHAnsi"/>
          <w:sz w:val="24"/>
          <w:szCs w:val="24"/>
        </w:rPr>
      </w:pPr>
      <w:r w:rsidRPr="009E7F4C">
        <w:rPr>
          <w:rFonts w:cstheme="minorHAnsi"/>
          <w:sz w:val="24"/>
          <w:szCs w:val="24"/>
        </w:rPr>
        <w:t>“Oh, it’s not what I want,” Kiera says.</w:t>
      </w:r>
      <w:r w:rsidR="0071681A">
        <w:rPr>
          <w:rFonts w:cstheme="minorHAnsi"/>
          <w:sz w:val="24"/>
          <w:szCs w:val="24"/>
        </w:rPr>
        <w:t xml:space="preserve"> </w:t>
      </w:r>
      <w:r w:rsidRPr="009E7F4C">
        <w:rPr>
          <w:rFonts w:cstheme="minorHAnsi"/>
          <w:sz w:val="24"/>
          <w:szCs w:val="24"/>
        </w:rPr>
        <w:t>“It’s what Laura wants.”</w:t>
      </w:r>
    </w:p>
    <w:p w:rsidR="00176DAF" w:rsidP="07008754" w:rsidRDefault="007F0EEA" w14:paraId="3A225243" w14:textId="77777777">
      <w:pPr>
        <w:spacing w:after="0"/>
        <w:ind w:firstLine="360"/>
        <w:rPr>
          <w:rFonts w:cs="Calibri" w:cstheme="minorAscii"/>
          <w:sz w:val="24"/>
          <w:szCs w:val="24"/>
        </w:rPr>
      </w:pPr>
      <w:r w:rsidRPr="07008754" w:rsidR="07008754">
        <w:rPr>
          <w:rFonts w:cs="Calibri" w:cstheme="minorAscii"/>
          <w:sz w:val="24"/>
          <w:szCs w:val="24"/>
        </w:rPr>
        <w:t xml:space="preserve">No. This </w:t>
      </w:r>
      <w:r w:rsidRPr="07008754" w:rsidR="07008754">
        <w:rPr>
          <w:rFonts w:cs="Calibri" w:cstheme="minorAscii"/>
          <w:sz w:val="24"/>
          <w:szCs w:val="24"/>
        </w:rPr>
        <w:t>isn’t</w:t>
      </w:r>
      <w:r w:rsidRPr="07008754" w:rsidR="07008754">
        <w:rPr>
          <w:rFonts w:cs="Calibri" w:cstheme="minorAscii"/>
          <w:sz w:val="24"/>
          <w:szCs w:val="24"/>
        </w:rPr>
        <w:t xml:space="preserve"> happening. This is Kissy and Laura and the apology all over again. “She can already have whatever she wants from me.” </w:t>
      </w:r>
      <w:del w:author="Gary Smailes" w:date="2024-03-16T15:57:26.216Z" w:id="1190075023">
        <w:r w:rsidRPr="07008754" w:rsidDel="07008754">
          <w:rPr>
            <w:rFonts w:cs="Calibri" w:cstheme="minorAscii"/>
            <w:sz w:val="24"/>
            <w:szCs w:val="24"/>
          </w:rPr>
          <w:delText xml:space="preserve">Then </w:delText>
        </w:r>
      </w:del>
      <w:r w:rsidRPr="07008754" w:rsidR="07008754">
        <w:rPr>
          <w:rFonts w:cs="Calibri" w:cstheme="minorAscii"/>
          <w:sz w:val="24"/>
          <w:szCs w:val="24"/>
        </w:rPr>
        <w:t xml:space="preserve">I look at Laura and </w:t>
      </w:r>
      <w:r w:rsidRPr="07008754" w:rsidR="07008754">
        <w:rPr>
          <w:rFonts w:cs="Calibri" w:cstheme="minorAscii"/>
          <w:sz w:val="24"/>
          <w:szCs w:val="24"/>
        </w:rPr>
        <w:t>she’s</w:t>
      </w:r>
      <w:r w:rsidRPr="07008754" w:rsidR="07008754">
        <w:rPr>
          <w:rFonts w:cs="Calibri" w:cstheme="minorAscii"/>
          <w:sz w:val="24"/>
          <w:szCs w:val="24"/>
        </w:rPr>
        <w:t xml:space="preserve"> got that greedy expression on her face that I only ever see when </w:t>
      </w:r>
      <w:r w:rsidRPr="07008754" w:rsidR="07008754">
        <w:rPr>
          <w:rFonts w:cs="Calibri" w:cstheme="minorAscii"/>
          <w:sz w:val="24"/>
          <w:szCs w:val="24"/>
        </w:rPr>
        <w:t>she’s</w:t>
      </w:r>
      <w:r w:rsidRPr="07008754" w:rsidR="07008754">
        <w:rPr>
          <w:rFonts w:cs="Calibri" w:cstheme="minorAscii"/>
          <w:sz w:val="24"/>
          <w:szCs w:val="24"/>
        </w:rPr>
        <w:t xml:space="preserve"> lusting after those miniature Christmas villages that come in four hundred different sets that cost a month’s worth of credits for each one. “Oh, God. What do you want?”</w:t>
      </w:r>
    </w:p>
    <w:p w:rsidR="00176DAF" w:rsidP="00176DAF" w:rsidRDefault="007F0EEA" w14:paraId="00CD36FE" w14:textId="77777777">
      <w:pPr>
        <w:spacing w:after="0"/>
        <w:ind w:firstLine="360"/>
        <w:rPr>
          <w:rFonts w:cstheme="minorHAnsi"/>
          <w:sz w:val="24"/>
          <w:szCs w:val="24"/>
        </w:rPr>
      </w:pPr>
      <w:r w:rsidRPr="009E7F4C">
        <w:rPr>
          <w:rFonts w:cstheme="minorHAnsi"/>
          <w:sz w:val="24"/>
          <w:szCs w:val="24"/>
        </w:rPr>
        <w:t>“A pony.”</w:t>
      </w:r>
    </w:p>
    <w:p w:rsidR="00176DAF" w:rsidP="00176DAF" w:rsidRDefault="007F0EEA" w14:paraId="705EE1DF" w14:textId="77777777">
      <w:pPr>
        <w:spacing w:after="0"/>
        <w:ind w:firstLine="360"/>
        <w:rPr>
          <w:rFonts w:cstheme="minorHAnsi"/>
          <w:sz w:val="24"/>
          <w:szCs w:val="24"/>
        </w:rPr>
      </w:pPr>
      <w:r w:rsidRPr="009E7F4C">
        <w:rPr>
          <w:rFonts w:cstheme="minorHAnsi"/>
          <w:sz w:val="24"/>
          <w:szCs w:val="24"/>
        </w:rPr>
        <w:lastRenderedPageBreak/>
        <w:t>I stare at her.</w:t>
      </w:r>
      <w:r w:rsidR="0071681A">
        <w:rPr>
          <w:rFonts w:cstheme="minorHAnsi"/>
          <w:sz w:val="24"/>
          <w:szCs w:val="24"/>
        </w:rPr>
        <w:t xml:space="preserve"> </w:t>
      </w:r>
      <w:r w:rsidRPr="009E7F4C">
        <w:rPr>
          <w:rFonts w:cstheme="minorHAnsi"/>
          <w:sz w:val="24"/>
          <w:szCs w:val="24"/>
        </w:rPr>
        <w:t>“Are you serious?</w:t>
      </w:r>
      <w:r w:rsidR="0071681A">
        <w:rPr>
          <w:rFonts w:cstheme="minorHAnsi"/>
          <w:sz w:val="24"/>
          <w:szCs w:val="24"/>
        </w:rPr>
        <w:t xml:space="preserve"> </w:t>
      </w:r>
      <w:r w:rsidRPr="009E7F4C">
        <w:rPr>
          <w:rFonts w:cstheme="minorHAnsi"/>
          <w:sz w:val="24"/>
          <w:szCs w:val="24"/>
        </w:rPr>
        <w:t>Where the hell am I supposed to get a pony?</w:t>
      </w:r>
      <w:r w:rsidR="0071681A">
        <w:rPr>
          <w:rFonts w:cstheme="minorHAnsi"/>
          <w:sz w:val="24"/>
          <w:szCs w:val="24"/>
        </w:rPr>
        <w:t xml:space="preserve"> </w:t>
      </w:r>
      <w:r w:rsidRPr="009E7F4C">
        <w:rPr>
          <w:rFonts w:cstheme="minorHAnsi"/>
          <w:sz w:val="24"/>
          <w:szCs w:val="24"/>
        </w:rPr>
        <w:t>And where are we going to keep it?</w:t>
      </w:r>
      <w:r w:rsidR="0071681A">
        <w:rPr>
          <w:rFonts w:cstheme="minorHAnsi"/>
          <w:sz w:val="24"/>
          <w:szCs w:val="24"/>
        </w:rPr>
        <w:t xml:space="preserve"> </w:t>
      </w:r>
      <w:r w:rsidRPr="009E7F4C">
        <w:rPr>
          <w:rFonts w:cstheme="minorHAnsi"/>
          <w:sz w:val="24"/>
          <w:szCs w:val="24"/>
        </w:rPr>
        <w:t>Feed it?</w:t>
      </w:r>
      <w:r w:rsidR="0071681A">
        <w:rPr>
          <w:rFonts w:cstheme="minorHAnsi"/>
          <w:sz w:val="24"/>
          <w:szCs w:val="24"/>
        </w:rPr>
        <w:t xml:space="preserve"> </w:t>
      </w:r>
      <w:r w:rsidRPr="009E7F4C">
        <w:rPr>
          <w:rFonts w:cstheme="minorHAnsi"/>
          <w:sz w:val="24"/>
          <w:szCs w:val="24"/>
        </w:rPr>
        <w:t>And you do know those things shit, right?</w:t>
      </w:r>
      <w:r w:rsidR="0071681A">
        <w:rPr>
          <w:rFonts w:cstheme="minorHAnsi"/>
          <w:sz w:val="24"/>
          <w:szCs w:val="24"/>
        </w:rPr>
        <w:t xml:space="preserve"> </w:t>
      </w:r>
      <w:r w:rsidRPr="009E7F4C">
        <w:rPr>
          <w:rFonts w:cstheme="minorHAnsi"/>
          <w:sz w:val="24"/>
          <w:szCs w:val="24"/>
        </w:rPr>
        <w:t>All over the place?”</w:t>
      </w:r>
    </w:p>
    <w:p w:rsidR="00176DAF" w:rsidP="00176DAF" w:rsidRDefault="007F0EEA" w14:paraId="01535BA1" w14:textId="5812080B">
      <w:pPr>
        <w:spacing w:after="0"/>
        <w:ind w:firstLine="360"/>
        <w:rPr>
          <w:rFonts w:cstheme="minorHAnsi"/>
          <w:sz w:val="24"/>
          <w:szCs w:val="24"/>
        </w:rPr>
      </w:pPr>
      <w:r w:rsidRPr="009E7F4C">
        <w:rPr>
          <w:rFonts w:cstheme="minorHAnsi"/>
          <w:sz w:val="24"/>
          <w:szCs w:val="24"/>
        </w:rPr>
        <w:t>“Not an actual pony, you jackass.</w:t>
      </w:r>
      <w:r w:rsidR="0071681A">
        <w:rPr>
          <w:rFonts w:cstheme="minorHAnsi"/>
          <w:sz w:val="24"/>
          <w:szCs w:val="24"/>
        </w:rPr>
        <w:t xml:space="preserve"> </w:t>
      </w:r>
      <w:r w:rsidRPr="009E7F4C">
        <w:rPr>
          <w:rFonts w:cstheme="minorHAnsi"/>
          <w:sz w:val="24"/>
          <w:szCs w:val="24"/>
        </w:rPr>
        <w:t>P.O.N.I.</w:t>
      </w:r>
      <w:r w:rsidR="0071681A">
        <w:rPr>
          <w:rFonts w:cstheme="minorHAnsi"/>
          <w:sz w:val="24"/>
          <w:szCs w:val="24"/>
        </w:rPr>
        <w:t xml:space="preserve"> </w:t>
      </w:r>
      <w:r w:rsidRPr="009E7F4C">
        <w:rPr>
          <w:rFonts w:cstheme="minorHAnsi"/>
          <w:sz w:val="24"/>
          <w:szCs w:val="24"/>
        </w:rPr>
        <w:t xml:space="preserve">A Personal </w:t>
      </w:r>
      <w:proofErr w:type="spellStart"/>
      <w:r w:rsidRPr="009E7F4C">
        <w:rPr>
          <w:rFonts w:cstheme="minorHAnsi"/>
          <w:sz w:val="24"/>
          <w:szCs w:val="24"/>
        </w:rPr>
        <w:t>Omnicutter</w:t>
      </w:r>
      <w:proofErr w:type="spellEnd"/>
      <w:r w:rsidRPr="009E7F4C">
        <w:rPr>
          <w:rFonts w:cstheme="minorHAnsi"/>
          <w:sz w:val="24"/>
          <w:szCs w:val="24"/>
        </w:rPr>
        <w:t xml:space="preserve"> and Nanotool Interface.</w:t>
      </w:r>
      <w:r w:rsidR="0071681A">
        <w:rPr>
          <w:rFonts w:cstheme="minorHAnsi"/>
          <w:sz w:val="24"/>
          <w:szCs w:val="24"/>
        </w:rPr>
        <w:t xml:space="preserve"> </w:t>
      </w:r>
      <w:r w:rsidRPr="009E7F4C">
        <w:rPr>
          <w:rFonts w:cstheme="minorHAnsi"/>
          <w:sz w:val="24"/>
          <w:szCs w:val="24"/>
        </w:rPr>
        <w:t>Military issue.</w:t>
      </w:r>
      <w:r w:rsidR="0071681A">
        <w:rPr>
          <w:rFonts w:cstheme="minorHAnsi"/>
          <w:sz w:val="24"/>
          <w:szCs w:val="24"/>
        </w:rPr>
        <w:t xml:space="preserve"> </w:t>
      </w:r>
      <w:r w:rsidRPr="009E7F4C">
        <w:rPr>
          <w:rFonts w:cstheme="minorHAnsi"/>
          <w:sz w:val="24"/>
          <w:szCs w:val="24"/>
        </w:rPr>
        <w:t>Fleet ordered them from Chippers Conglomerates right before war broke out.</w:t>
      </w:r>
      <w:r w:rsidR="0071681A">
        <w:rPr>
          <w:rFonts w:cstheme="minorHAnsi"/>
          <w:sz w:val="24"/>
          <w:szCs w:val="24"/>
        </w:rPr>
        <w:t xml:space="preserve"> </w:t>
      </w:r>
      <w:r w:rsidRPr="009E7F4C">
        <w:rPr>
          <w:rFonts w:cstheme="minorHAnsi"/>
          <w:sz w:val="24"/>
          <w:szCs w:val="24"/>
        </w:rPr>
        <w:t>They’re sitting in a warehouse on Pronos, still in their boxes.</w:t>
      </w:r>
      <w:r w:rsidRPr="00780BF3" w:rsidR="00780BF3">
        <w:rPr>
          <w:rFonts w:cstheme="minorHAnsi"/>
          <w:sz w:val="24"/>
          <w:szCs w:val="24"/>
        </w:rPr>
        <w:t xml:space="preserve"> </w:t>
      </w:r>
      <w:r w:rsidR="00780BF3">
        <w:rPr>
          <w:rFonts w:cstheme="minorHAnsi"/>
          <w:sz w:val="24"/>
          <w:szCs w:val="24"/>
        </w:rPr>
        <w:t>I saw the requisition order.</w:t>
      </w:r>
      <w:r w:rsidR="0071681A">
        <w:rPr>
          <w:rFonts w:cstheme="minorHAnsi"/>
          <w:sz w:val="24"/>
          <w:szCs w:val="24"/>
        </w:rPr>
        <w:t xml:space="preserve"> </w:t>
      </w:r>
      <w:r w:rsidRPr="009E7F4C">
        <w:rPr>
          <w:rFonts w:cstheme="minorHAnsi"/>
          <w:sz w:val="24"/>
          <w:szCs w:val="24"/>
        </w:rPr>
        <w:t>Brand new.</w:t>
      </w:r>
      <w:r w:rsidR="0071681A">
        <w:rPr>
          <w:rFonts w:cstheme="minorHAnsi"/>
          <w:sz w:val="24"/>
          <w:szCs w:val="24"/>
        </w:rPr>
        <w:t xml:space="preserve"> </w:t>
      </w:r>
      <w:r w:rsidRPr="009E7F4C">
        <w:rPr>
          <w:rFonts w:cstheme="minorHAnsi"/>
          <w:sz w:val="24"/>
          <w:szCs w:val="24"/>
        </w:rPr>
        <w:t>I want one.”</w:t>
      </w:r>
    </w:p>
    <w:p w:rsidR="00176DAF" w:rsidP="00176DAF" w:rsidRDefault="007F0EEA" w14:paraId="69241F49" w14:textId="77777777">
      <w:pPr>
        <w:spacing w:after="0"/>
        <w:ind w:firstLine="360"/>
        <w:rPr>
          <w:rFonts w:cstheme="minorHAnsi"/>
          <w:sz w:val="24"/>
          <w:szCs w:val="24"/>
        </w:rPr>
      </w:pPr>
      <w:r w:rsidRPr="009E7F4C">
        <w:rPr>
          <w:rFonts w:cstheme="minorHAnsi"/>
          <w:sz w:val="24"/>
          <w:szCs w:val="24"/>
        </w:rPr>
        <w:t>“And five pallets for me,” Kiera says.</w:t>
      </w:r>
    </w:p>
    <w:p w:rsidR="00176DAF" w:rsidP="00176DAF" w:rsidRDefault="007F0EEA" w14:paraId="55F9FD13" w14:textId="77777777">
      <w:pPr>
        <w:spacing w:after="0"/>
        <w:ind w:firstLine="360"/>
        <w:rPr>
          <w:rFonts w:cstheme="minorHAnsi"/>
          <w:sz w:val="24"/>
          <w:szCs w:val="24"/>
        </w:rPr>
      </w:pPr>
      <w:r w:rsidRPr="009E7F4C">
        <w:rPr>
          <w:rFonts w:cstheme="minorHAnsi"/>
          <w:sz w:val="24"/>
          <w:szCs w:val="24"/>
        </w:rPr>
        <w:t>Laura nods.</w:t>
      </w:r>
      <w:r w:rsidR="0071681A">
        <w:rPr>
          <w:rFonts w:cstheme="minorHAnsi"/>
          <w:sz w:val="24"/>
          <w:szCs w:val="24"/>
        </w:rPr>
        <w:t xml:space="preserve"> </w:t>
      </w:r>
      <w:r w:rsidRPr="009E7F4C">
        <w:rPr>
          <w:rFonts w:cstheme="minorHAnsi"/>
          <w:sz w:val="24"/>
          <w:szCs w:val="24"/>
        </w:rPr>
        <w:t>“And five pallets for Moo-Moo.”</w:t>
      </w:r>
    </w:p>
    <w:p w:rsidR="00176DAF" w:rsidP="00176DAF" w:rsidRDefault="007F0EEA" w14:paraId="1796227E" w14:textId="77777777">
      <w:pPr>
        <w:spacing w:after="0"/>
        <w:ind w:firstLine="360"/>
        <w:rPr>
          <w:rFonts w:cstheme="minorHAnsi"/>
          <w:sz w:val="24"/>
          <w:szCs w:val="24"/>
        </w:rPr>
      </w:pPr>
      <w:r w:rsidRPr="009E7F4C">
        <w:rPr>
          <w:rFonts w:cstheme="minorHAnsi"/>
          <w:sz w:val="24"/>
          <w:szCs w:val="24"/>
        </w:rPr>
        <w:t>I look back and forth between them.</w:t>
      </w:r>
      <w:r w:rsidR="0071681A">
        <w:rPr>
          <w:rFonts w:cstheme="minorHAnsi"/>
          <w:sz w:val="24"/>
          <w:szCs w:val="24"/>
        </w:rPr>
        <w:t xml:space="preserve"> </w:t>
      </w:r>
      <w:r w:rsidRPr="009E7F4C">
        <w:rPr>
          <w:rFonts w:cstheme="minorHAnsi"/>
          <w:sz w:val="24"/>
          <w:szCs w:val="24"/>
        </w:rPr>
        <w:t>“And you think Chippers is just going to hand them over?</w:t>
      </w:r>
      <w:r w:rsidR="0071681A">
        <w:rPr>
          <w:rFonts w:cstheme="minorHAnsi"/>
          <w:sz w:val="24"/>
          <w:szCs w:val="24"/>
        </w:rPr>
        <w:t xml:space="preserve"> </w:t>
      </w:r>
      <w:r w:rsidRPr="009E7F4C">
        <w:rPr>
          <w:rFonts w:cstheme="minorHAnsi"/>
          <w:sz w:val="24"/>
          <w:szCs w:val="24"/>
        </w:rPr>
        <w:t>One, I can see.</w:t>
      </w:r>
      <w:r w:rsidR="0071681A">
        <w:rPr>
          <w:rFonts w:cstheme="minorHAnsi"/>
          <w:sz w:val="24"/>
          <w:szCs w:val="24"/>
        </w:rPr>
        <w:t xml:space="preserve"> </w:t>
      </w:r>
      <w:r w:rsidRPr="009E7F4C">
        <w:rPr>
          <w:rFonts w:cstheme="minorHAnsi"/>
          <w:sz w:val="24"/>
          <w:szCs w:val="24"/>
        </w:rPr>
        <w:t>But a pallet?</w:t>
      </w:r>
      <w:r w:rsidR="0071681A">
        <w:rPr>
          <w:rFonts w:cstheme="minorHAnsi"/>
          <w:sz w:val="24"/>
          <w:szCs w:val="24"/>
        </w:rPr>
        <w:t xml:space="preserve"> </w:t>
      </w:r>
      <w:r w:rsidRPr="009E7F4C">
        <w:rPr>
          <w:rFonts w:cstheme="minorHAnsi"/>
          <w:sz w:val="24"/>
          <w:szCs w:val="24"/>
        </w:rPr>
        <w:t>Five of them?</w:t>
      </w:r>
      <w:r w:rsidR="0071681A">
        <w:rPr>
          <w:rFonts w:cstheme="minorHAnsi"/>
          <w:sz w:val="24"/>
          <w:szCs w:val="24"/>
        </w:rPr>
        <w:t xml:space="preserve"> </w:t>
      </w:r>
      <w:r w:rsidRPr="009E7F4C">
        <w:rPr>
          <w:rFonts w:cstheme="minorHAnsi"/>
          <w:sz w:val="24"/>
          <w:szCs w:val="24"/>
        </w:rPr>
        <w:t>Don’t you think you’re being a little greedy?”</w:t>
      </w:r>
    </w:p>
    <w:p w:rsidR="00176DAF" w:rsidP="00176DAF" w:rsidRDefault="007F0EEA" w14:paraId="615D2843" w14:textId="77777777">
      <w:pPr>
        <w:spacing w:after="0"/>
        <w:ind w:firstLine="360"/>
        <w:rPr>
          <w:rFonts w:cstheme="minorHAnsi"/>
          <w:sz w:val="24"/>
          <w:szCs w:val="24"/>
        </w:rPr>
      </w:pPr>
      <w:r w:rsidRPr="009E7F4C">
        <w:rPr>
          <w:rFonts w:cstheme="minorHAnsi"/>
          <w:sz w:val="24"/>
          <w:szCs w:val="24"/>
        </w:rPr>
        <w:t>“Do you want your kicker or not?”</w:t>
      </w:r>
    </w:p>
    <w:p w:rsidR="00176DAF" w:rsidP="00176DAF" w:rsidRDefault="007F0EEA" w14:paraId="6CBA4669" w14:textId="77777777">
      <w:pPr>
        <w:spacing w:after="0"/>
        <w:ind w:firstLine="360"/>
        <w:rPr>
          <w:rFonts w:cstheme="minorHAnsi"/>
          <w:sz w:val="24"/>
          <w:szCs w:val="24"/>
        </w:rPr>
      </w:pPr>
      <w:r w:rsidRPr="009E7F4C">
        <w:rPr>
          <w:rFonts w:cstheme="minorHAnsi"/>
          <w:sz w:val="24"/>
          <w:szCs w:val="24"/>
        </w:rPr>
        <w:t>“We could just as soon run down there and grab him ourselves, now that you mention it.</w:t>
      </w:r>
      <w:r w:rsidR="0071681A">
        <w:rPr>
          <w:rFonts w:cstheme="minorHAnsi"/>
          <w:sz w:val="24"/>
          <w:szCs w:val="24"/>
        </w:rPr>
        <w:t xml:space="preserve"> </w:t>
      </w:r>
      <w:r w:rsidRPr="009E7F4C">
        <w:rPr>
          <w:rFonts w:cstheme="minorHAnsi"/>
          <w:sz w:val="24"/>
          <w:szCs w:val="24"/>
        </w:rPr>
        <w:t>Who gives a shit what Jint’s up to?”</w:t>
      </w:r>
    </w:p>
    <w:p w:rsidR="00176DAF" w:rsidP="00176DAF" w:rsidRDefault="007F0EEA" w14:paraId="534DCD83" w14:textId="108D5697">
      <w:pPr>
        <w:spacing w:after="0"/>
        <w:ind w:firstLine="360"/>
        <w:rPr>
          <w:rFonts w:cstheme="minorHAnsi"/>
          <w:sz w:val="24"/>
          <w:szCs w:val="24"/>
        </w:rPr>
      </w:pPr>
      <w:r w:rsidRPr="009E7F4C">
        <w:rPr>
          <w:rFonts w:cstheme="minorHAnsi"/>
          <w:sz w:val="24"/>
          <w:szCs w:val="24"/>
        </w:rPr>
        <w:t>“We can figure out today what her game really is,” Laura says.</w:t>
      </w:r>
      <w:r w:rsidR="0071681A">
        <w:rPr>
          <w:rFonts w:cstheme="minorHAnsi"/>
          <w:sz w:val="24"/>
          <w:szCs w:val="24"/>
        </w:rPr>
        <w:t xml:space="preserve"> </w:t>
      </w:r>
      <w:r w:rsidRPr="009E7F4C">
        <w:rPr>
          <w:rFonts w:cstheme="minorHAnsi"/>
          <w:sz w:val="24"/>
          <w:szCs w:val="24"/>
        </w:rPr>
        <w:t xml:space="preserve">“We ask </w:t>
      </w:r>
      <w:r w:rsidR="00065880">
        <w:rPr>
          <w:rFonts w:cstheme="minorHAnsi"/>
          <w:sz w:val="24"/>
          <w:szCs w:val="24"/>
        </w:rPr>
        <w:t>Mabel</w:t>
      </w:r>
      <w:r w:rsidRPr="009E7F4C">
        <w:rPr>
          <w:rFonts w:cstheme="minorHAnsi"/>
          <w:sz w:val="24"/>
          <w:szCs w:val="24"/>
        </w:rPr>
        <w:t>.”</w:t>
      </w:r>
    </w:p>
    <w:p w:rsidR="00176DAF" w:rsidP="00176DAF" w:rsidRDefault="007F0EEA" w14:paraId="171329AD" w14:textId="77777777">
      <w:pPr>
        <w:spacing w:after="0"/>
        <w:ind w:firstLine="360"/>
        <w:rPr>
          <w:rFonts w:cstheme="minorHAnsi"/>
          <w:sz w:val="24"/>
          <w:szCs w:val="24"/>
        </w:rPr>
      </w:pPr>
      <w:r w:rsidRPr="009E7F4C">
        <w:rPr>
          <w:rFonts w:cstheme="minorHAnsi"/>
          <w:sz w:val="24"/>
          <w:szCs w:val="24"/>
        </w:rPr>
        <w:t>“You says she even knows?</w:t>
      </w:r>
      <w:r w:rsidR="0071681A">
        <w:rPr>
          <w:rFonts w:cstheme="minorHAnsi"/>
          <w:sz w:val="24"/>
          <w:szCs w:val="24"/>
        </w:rPr>
        <w:t xml:space="preserve"> </w:t>
      </w:r>
      <w:r w:rsidRPr="009E7F4C">
        <w:rPr>
          <w:rFonts w:cstheme="minorHAnsi"/>
          <w:sz w:val="24"/>
          <w:szCs w:val="24"/>
        </w:rPr>
        <w:t>She could be caught up in this, just like us, dancing on Echelon’s strings.”</w:t>
      </w:r>
      <w:r w:rsidR="0071681A">
        <w:rPr>
          <w:rFonts w:cstheme="minorHAnsi"/>
          <w:sz w:val="24"/>
          <w:szCs w:val="24"/>
        </w:rPr>
        <w:t xml:space="preserve"> </w:t>
      </w:r>
      <w:r w:rsidRPr="009E7F4C">
        <w:rPr>
          <w:rFonts w:cstheme="minorHAnsi"/>
          <w:sz w:val="24"/>
          <w:szCs w:val="24"/>
        </w:rPr>
        <w:t>I look at Kiera.</w:t>
      </w:r>
      <w:r w:rsidR="0071681A">
        <w:rPr>
          <w:rFonts w:cstheme="minorHAnsi"/>
          <w:sz w:val="24"/>
          <w:szCs w:val="24"/>
        </w:rPr>
        <w:t xml:space="preserve"> </w:t>
      </w:r>
      <w:r w:rsidRPr="009E7F4C">
        <w:rPr>
          <w:rFonts w:cstheme="minorHAnsi"/>
          <w:sz w:val="24"/>
          <w:szCs w:val="24"/>
        </w:rPr>
        <w:t>“You were all gung-ho to run over and snatch him.”</w:t>
      </w:r>
    </w:p>
    <w:p w:rsidR="00176DAF" w:rsidP="00176DAF" w:rsidRDefault="007F0EEA" w14:paraId="0D06A047" w14:textId="77777777">
      <w:pPr>
        <w:spacing w:after="0"/>
        <w:ind w:firstLine="360"/>
        <w:rPr>
          <w:rFonts w:cstheme="minorHAnsi"/>
          <w:sz w:val="24"/>
          <w:szCs w:val="24"/>
        </w:rPr>
      </w:pPr>
      <w:r w:rsidRPr="009E7F4C">
        <w:rPr>
          <w:rFonts w:cstheme="minorHAnsi"/>
          <w:sz w:val="24"/>
          <w:szCs w:val="24"/>
        </w:rPr>
        <w:t>“And now there’s six pallets of PONIs on the table.”</w:t>
      </w:r>
    </w:p>
    <w:p w:rsidR="00176DAF" w:rsidP="00176DAF" w:rsidRDefault="007F0EEA" w14:paraId="68BB1922" w14:textId="77777777">
      <w:pPr>
        <w:spacing w:after="0"/>
        <w:ind w:firstLine="360"/>
        <w:rPr>
          <w:rFonts w:cstheme="minorHAnsi"/>
          <w:sz w:val="24"/>
          <w:szCs w:val="24"/>
        </w:rPr>
      </w:pPr>
      <w:r w:rsidRPr="009E7F4C">
        <w:rPr>
          <w:rFonts w:cstheme="minorHAnsi"/>
          <w:sz w:val="24"/>
          <w:szCs w:val="24"/>
        </w:rPr>
        <w:t>“Six?</w:t>
      </w:r>
      <w:r w:rsidR="0071681A">
        <w:rPr>
          <w:rFonts w:cstheme="minorHAnsi"/>
          <w:sz w:val="24"/>
          <w:szCs w:val="24"/>
        </w:rPr>
        <w:t xml:space="preserve"> </w:t>
      </w:r>
      <w:r w:rsidRPr="009E7F4C">
        <w:rPr>
          <w:rFonts w:cstheme="minorHAnsi"/>
          <w:sz w:val="24"/>
          <w:szCs w:val="24"/>
        </w:rPr>
        <w:t>You said five.”</w:t>
      </w:r>
    </w:p>
    <w:p w:rsidR="00176DAF" w:rsidP="00176DAF" w:rsidRDefault="007F0EEA" w14:paraId="1EE92894" w14:textId="77777777">
      <w:pPr>
        <w:spacing w:after="0"/>
        <w:ind w:firstLine="360"/>
        <w:rPr>
          <w:rFonts w:cstheme="minorHAnsi"/>
          <w:sz w:val="24"/>
          <w:szCs w:val="24"/>
        </w:rPr>
      </w:pPr>
      <w:r w:rsidRPr="009E7F4C">
        <w:rPr>
          <w:rFonts w:cstheme="minorHAnsi"/>
          <w:sz w:val="24"/>
          <w:szCs w:val="24"/>
        </w:rPr>
        <w:t>“I said seven, and the number is going up the longer you argue.”</w:t>
      </w:r>
    </w:p>
    <w:p w:rsidR="00176DAF" w:rsidP="07008754" w:rsidRDefault="007F0EEA" w14:paraId="646139F3" w14:textId="6CFF7F06">
      <w:pPr>
        <w:spacing w:after="0"/>
        <w:ind w:firstLine="360"/>
        <w:rPr>
          <w:rFonts w:cs="Calibri" w:cstheme="minorAscii"/>
          <w:sz w:val="24"/>
          <w:szCs w:val="24"/>
        </w:rPr>
      </w:pPr>
      <w:r w:rsidRPr="07008754" w:rsidR="07008754">
        <w:rPr>
          <w:rFonts w:cs="Calibri" w:cstheme="minorAscii"/>
          <w:sz w:val="24"/>
          <w:szCs w:val="24"/>
        </w:rPr>
        <w:t>“Jesus Christ, I’m not a skeleton key to Chipper’s stuff</w:t>
      </w:r>
      <w:ins w:author="Gary Smailes" w:date="2024-03-16T15:58:46.685Z" w:id="1366355016">
        <w:r w:rsidRPr="07008754" w:rsidR="07008754">
          <w:rPr>
            <w:rFonts w:cs="Calibri" w:cstheme="minorAscii"/>
            <w:sz w:val="24"/>
            <w:szCs w:val="24"/>
          </w:rPr>
          <w:t>.</w:t>
        </w:r>
      </w:ins>
      <w:del w:author="Gary Smailes" w:date="2024-03-16T15:58:46.268Z" w:id="145591540">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701704E8" w14:textId="77777777">
      <w:pPr>
        <w:spacing w:after="0"/>
        <w:ind w:firstLine="360"/>
        <w:rPr>
          <w:rFonts w:cstheme="minorHAnsi"/>
          <w:sz w:val="24"/>
          <w:szCs w:val="24"/>
        </w:rPr>
      </w:pPr>
      <w:r w:rsidRPr="009E7F4C">
        <w:rPr>
          <w:rFonts w:cstheme="minorHAnsi"/>
          <w:sz w:val="24"/>
          <w:szCs w:val="24"/>
        </w:rPr>
        <w:t>“Eight.”</w:t>
      </w:r>
    </w:p>
    <w:p w:rsidR="00176DAF" w:rsidP="07008754" w:rsidRDefault="007F0EEA" w14:paraId="0A703A30" w14:textId="3F77AB48">
      <w:pPr>
        <w:spacing w:after="0"/>
        <w:ind w:firstLine="360"/>
        <w:rPr>
          <w:rFonts w:cs="Calibri" w:cstheme="minorAscii"/>
          <w:sz w:val="24"/>
          <w:szCs w:val="24"/>
        </w:rPr>
      </w:pPr>
      <w:r w:rsidRPr="07008754" w:rsidR="07008754">
        <w:rPr>
          <w:rFonts w:cs="Calibri" w:cstheme="minorAscii"/>
          <w:sz w:val="24"/>
          <w:szCs w:val="24"/>
        </w:rPr>
        <w:t>“Fuck, fine!</w:t>
      </w:r>
      <w:ins w:author="Gary Smailes" w:date="2024-03-16T15:58:50.325Z" w:id="934187508">
        <w:r w:rsidRPr="07008754" w:rsidR="07008754">
          <w:rPr>
            <w:rFonts w:cs="Calibri" w:cstheme="minorAscii"/>
            <w:sz w:val="24"/>
            <w:szCs w:val="24"/>
          </w:rPr>
          <w:t>.</w:t>
        </w:r>
      </w:ins>
      <w:del w:author="Gary Smailes" w:date="2024-03-16T15:58:49.97Z" w:id="1278644998">
        <w:r w:rsidRPr="07008754" w:rsidDel="07008754">
          <w:rPr>
            <w:rFonts w:cs="Calibri" w:cstheme="minorAscii"/>
            <w:sz w:val="24"/>
            <w:szCs w:val="24"/>
          </w:rPr>
          <w:delText xml:space="preserve"> </w:delText>
        </w:r>
      </w:del>
      <w:r w:rsidRPr="07008754" w:rsidR="07008754">
        <w:rPr>
          <w:rFonts w:cs="Calibri" w:cstheme="minorAscii"/>
          <w:sz w:val="24"/>
          <w:szCs w:val="24"/>
        </w:rPr>
        <w:t>I’ll</w:t>
      </w:r>
      <w:r w:rsidRPr="07008754" w:rsidR="07008754">
        <w:rPr>
          <w:rFonts w:cs="Calibri" w:cstheme="minorAscii"/>
          <w:sz w:val="24"/>
          <w:szCs w:val="24"/>
        </w:rPr>
        <w:t xml:space="preserve"> get Maurice on it. </w:t>
      </w:r>
      <w:r w:rsidRPr="07008754" w:rsidR="07008754">
        <w:rPr>
          <w:rFonts w:cs="Calibri" w:cstheme="minorAscii"/>
          <w:sz w:val="24"/>
          <w:szCs w:val="24"/>
        </w:rPr>
        <w:t>He’ll</w:t>
      </w:r>
      <w:r w:rsidRPr="07008754" w:rsidR="07008754">
        <w:rPr>
          <w:rFonts w:cs="Calibri" w:cstheme="minorAscii"/>
          <w:sz w:val="24"/>
          <w:szCs w:val="24"/>
        </w:rPr>
        <w:t xml:space="preserve"> know how to talk to Chippers in his own language.” </w:t>
      </w:r>
    </w:p>
    <w:p w:rsidR="00176DAF" w:rsidP="00176DAF" w:rsidRDefault="007F0EEA" w14:paraId="378D680D" w14:textId="77777777">
      <w:pPr>
        <w:spacing w:after="0"/>
        <w:ind w:firstLine="360"/>
        <w:rPr>
          <w:rFonts w:cstheme="minorHAnsi"/>
          <w:sz w:val="24"/>
          <w:szCs w:val="24"/>
        </w:rPr>
      </w:pPr>
      <w:r w:rsidRPr="009E7F4C">
        <w:rPr>
          <w:rFonts w:cstheme="minorHAnsi"/>
          <w:sz w:val="24"/>
          <w:szCs w:val="24"/>
        </w:rPr>
        <w:t>The ship starts to move and it’s just then that I realize that Kiera isn’t doing anything to pilot it.</w:t>
      </w:r>
      <w:r w:rsidR="0071681A">
        <w:rPr>
          <w:rFonts w:cstheme="minorHAnsi"/>
          <w:sz w:val="24"/>
          <w:szCs w:val="24"/>
        </w:rPr>
        <w:t xml:space="preserve"> </w:t>
      </w:r>
      <w:r w:rsidRPr="009E7F4C">
        <w:rPr>
          <w:rFonts w:cstheme="minorHAnsi"/>
          <w:sz w:val="24"/>
          <w:szCs w:val="24"/>
        </w:rPr>
        <w:t>Neither is Laura.</w:t>
      </w:r>
      <w:r w:rsidR="0071681A">
        <w:rPr>
          <w:rFonts w:cstheme="minorHAnsi"/>
          <w:sz w:val="24"/>
          <w:szCs w:val="24"/>
        </w:rPr>
        <w:t xml:space="preserve"> </w:t>
      </w:r>
      <w:r w:rsidRPr="009E7F4C">
        <w:rPr>
          <w:rFonts w:cstheme="minorHAnsi"/>
          <w:sz w:val="24"/>
          <w:szCs w:val="24"/>
        </w:rPr>
        <w:t>“Who’s moving the ship?” I ask.</w:t>
      </w:r>
    </w:p>
    <w:p w:rsidR="00176DAF" w:rsidP="00176DAF" w:rsidRDefault="007F0EEA" w14:paraId="3E3D029D" w14:textId="77777777">
      <w:pPr>
        <w:spacing w:after="0"/>
        <w:ind w:firstLine="360"/>
        <w:rPr>
          <w:rFonts w:cstheme="minorHAnsi"/>
          <w:sz w:val="24"/>
          <w:szCs w:val="24"/>
        </w:rPr>
      </w:pPr>
      <w:r w:rsidRPr="009E7F4C">
        <w:rPr>
          <w:rFonts w:cstheme="minorHAnsi"/>
          <w:sz w:val="24"/>
          <w:szCs w:val="24"/>
        </w:rPr>
        <w:t>“I am,” Kiera says.</w:t>
      </w:r>
    </w:p>
    <w:p w:rsidR="00176DAF" w:rsidP="00176DAF" w:rsidRDefault="007F0EEA" w14:paraId="433F7DF8" w14:textId="77777777">
      <w:pPr>
        <w:spacing w:after="0"/>
        <w:ind w:firstLine="360"/>
        <w:rPr>
          <w:rFonts w:cstheme="minorHAnsi"/>
          <w:sz w:val="24"/>
          <w:szCs w:val="24"/>
        </w:rPr>
      </w:pPr>
      <w:r w:rsidRPr="009E7F4C">
        <w:rPr>
          <w:rFonts w:cstheme="minorHAnsi"/>
          <w:sz w:val="24"/>
          <w:szCs w:val="24"/>
        </w:rPr>
        <w:t>I make the connection.</w:t>
      </w:r>
      <w:r w:rsidR="0071681A">
        <w:rPr>
          <w:rFonts w:cstheme="minorHAnsi"/>
          <w:sz w:val="24"/>
          <w:szCs w:val="24"/>
        </w:rPr>
        <w:t xml:space="preserve"> </w:t>
      </w:r>
      <w:r w:rsidRPr="009E7F4C">
        <w:rPr>
          <w:rFonts w:cstheme="minorHAnsi"/>
          <w:sz w:val="24"/>
          <w:szCs w:val="24"/>
        </w:rPr>
        <w:t>“Neural link?</w:t>
      </w:r>
      <w:r w:rsidR="0071681A">
        <w:rPr>
          <w:rFonts w:cstheme="minorHAnsi"/>
          <w:sz w:val="24"/>
          <w:szCs w:val="24"/>
        </w:rPr>
        <w:t xml:space="preserve"> </w:t>
      </w:r>
      <w:r w:rsidRPr="009E7F4C">
        <w:rPr>
          <w:rFonts w:cstheme="minorHAnsi"/>
          <w:sz w:val="24"/>
          <w:szCs w:val="24"/>
        </w:rPr>
        <w:t>You can fly without controls?”</w:t>
      </w:r>
    </w:p>
    <w:p w:rsidR="00176DAF" w:rsidP="00176DAF" w:rsidRDefault="007F0EEA" w14:paraId="5A3D23FC" w14:textId="77777777">
      <w:pPr>
        <w:spacing w:after="0"/>
        <w:ind w:firstLine="360"/>
        <w:rPr>
          <w:rFonts w:cstheme="minorHAnsi"/>
          <w:sz w:val="24"/>
          <w:szCs w:val="24"/>
        </w:rPr>
      </w:pPr>
      <w:r w:rsidRPr="009E7F4C">
        <w:rPr>
          <w:rFonts w:cstheme="minorHAnsi"/>
          <w:sz w:val="24"/>
          <w:szCs w:val="24"/>
        </w:rPr>
        <w:t>“Yes.”</w:t>
      </w:r>
    </w:p>
    <w:p w:rsidR="00176DAF" w:rsidP="00176DAF" w:rsidRDefault="007F0EEA" w14:paraId="19762DB5" w14:textId="77777777">
      <w:pPr>
        <w:spacing w:after="0"/>
        <w:ind w:firstLine="360"/>
        <w:rPr>
          <w:rFonts w:cstheme="minorHAnsi"/>
          <w:sz w:val="24"/>
          <w:szCs w:val="24"/>
        </w:rPr>
      </w:pPr>
      <w:r w:rsidRPr="009E7F4C">
        <w:rPr>
          <w:rFonts w:cstheme="minorHAnsi"/>
          <w:sz w:val="24"/>
          <w:szCs w:val="24"/>
        </w:rPr>
        <w:t>“That’s pretty cool.”</w:t>
      </w:r>
    </w:p>
    <w:p w:rsidR="00176DAF" w:rsidP="00176DAF" w:rsidRDefault="007F0EEA" w14:paraId="35F7F608" w14:textId="01F93EB6">
      <w:pPr>
        <w:spacing w:after="0"/>
        <w:ind w:firstLine="360"/>
        <w:rPr>
          <w:rFonts w:cstheme="minorHAnsi"/>
          <w:sz w:val="24"/>
          <w:szCs w:val="24"/>
        </w:rPr>
      </w:pPr>
      <w:r w:rsidRPr="009E7F4C">
        <w:rPr>
          <w:rFonts w:cstheme="minorHAnsi"/>
          <w:sz w:val="24"/>
          <w:szCs w:val="24"/>
        </w:rPr>
        <w:t>“That’s it?</w:t>
      </w:r>
      <w:r w:rsidR="00780BF3">
        <w:rPr>
          <w:rFonts w:cstheme="minorHAnsi"/>
          <w:sz w:val="24"/>
          <w:szCs w:val="24"/>
        </w:rPr>
        <w:t xml:space="preserve"> Just cool?</w:t>
      </w:r>
      <w:r w:rsidRPr="009E7F4C">
        <w:rPr>
          <w:rFonts w:cstheme="minorHAnsi"/>
          <w:sz w:val="24"/>
          <w:szCs w:val="24"/>
        </w:rPr>
        <w:t>”</w:t>
      </w:r>
    </w:p>
    <w:p w:rsidR="00176DAF" w:rsidP="00176DAF" w:rsidRDefault="007F0EEA" w14:paraId="7EB33A8E" w14:textId="77777777">
      <w:pPr>
        <w:spacing w:after="0"/>
        <w:ind w:firstLine="360"/>
        <w:rPr>
          <w:rFonts w:cstheme="minorHAnsi"/>
          <w:sz w:val="24"/>
          <w:szCs w:val="24"/>
        </w:rPr>
      </w:pPr>
      <w:r w:rsidRPr="009E7F4C">
        <w:rPr>
          <w:rFonts w:cstheme="minorHAnsi"/>
          <w:sz w:val="24"/>
          <w:szCs w:val="24"/>
        </w:rPr>
        <w:t>“What, cool’s not enough?”</w:t>
      </w:r>
    </w:p>
    <w:p w:rsidR="00176DAF" w:rsidP="00176DAF" w:rsidRDefault="007F0EEA" w14:paraId="20F55DA6" w14:textId="77777777">
      <w:pPr>
        <w:spacing w:after="0"/>
        <w:ind w:firstLine="360"/>
        <w:rPr>
          <w:rFonts w:cstheme="minorHAnsi"/>
          <w:sz w:val="24"/>
          <w:szCs w:val="24"/>
        </w:rPr>
      </w:pPr>
      <w:r w:rsidRPr="009E7F4C">
        <w:rPr>
          <w:rFonts w:cstheme="minorHAnsi"/>
          <w:sz w:val="24"/>
          <w:szCs w:val="24"/>
        </w:rPr>
        <w:t>“Well, usually everybody wants to know how it works.”</w:t>
      </w:r>
    </w:p>
    <w:p w:rsidR="00176DAF" w:rsidP="00176DAF" w:rsidRDefault="007F0EEA" w14:paraId="75BE4D25" w14:textId="77777777">
      <w:pPr>
        <w:spacing w:after="0"/>
        <w:ind w:firstLine="360"/>
        <w:rPr>
          <w:rFonts w:cstheme="minorHAnsi"/>
          <w:sz w:val="24"/>
          <w:szCs w:val="24"/>
        </w:rPr>
      </w:pPr>
      <w:r w:rsidRPr="009E7F4C">
        <w:rPr>
          <w:rFonts w:cstheme="minorHAnsi"/>
          <w:sz w:val="24"/>
          <w:szCs w:val="24"/>
        </w:rPr>
        <w:t>“Will I understand anything you say to me when you’re describing it?”</w:t>
      </w:r>
    </w:p>
    <w:p w:rsidR="00176DAF" w:rsidP="00176DAF" w:rsidRDefault="007F0EEA" w14:paraId="121B97B1" w14:textId="77777777">
      <w:pPr>
        <w:spacing w:after="0"/>
        <w:ind w:firstLine="360"/>
        <w:rPr>
          <w:rFonts w:cstheme="minorHAnsi"/>
          <w:sz w:val="24"/>
          <w:szCs w:val="24"/>
        </w:rPr>
      </w:pPr>
      <w:r w:rsidRPr="009E7F4C">
        <w:rPr>
          <w:rFonts w:cstheme="minorHAnsi"/>
          <w:sz w:val="24"/>
          <w:szCs w:val="24"/>
        </w:rPr>
        <w:t>“Probably not.”</w:t>
      </w:r>
    </w:p>
    <w:p w:rsidR="00176DAF" w:rsidP="00176DAF" w:rsidRDefault="007F0EEA" w14:paraId="0D1B6467" w14:textId="0E05DF51">
      <w:pPr>
        <w:spacing w:after="0"/>
        <w:ind w:firstLine="360"/>
        <w:rPr>
          <w:rFonts w:cstheme="minorHAnsi"/>
          <w:sz w:val="24"/>
          <w:szCs w:val="24"/>
        </w:rPr>
      </w:pPr>
      <w:r w:rsidRPr="009E7F4C">
        <w:rPr>
          <w:rFonts w:cstheme="minorHAnsi"/>
          <w:sz w:val="24"/>
          <w:szCs w:val="24"/>
        </w:rPr>
        <w:t>“Then we’ll stick with ‘pretty cool’.”</w:t>
      </w:r>
      <w:r w:rsidR="0071681A">
        <w:rPr>
          <w:rFonts w:cstheme="minorHAnsi"/>
          <w:sz w:val="24"/>
          <w:szCs w:val="24"/>
        </w:rPr>
        <w:t xml:space="preserve"> </w:t>
      </w:r>
      <w:r w:rsidRPr="009E7F4C">
        <w:rPr>
          <w:rFonts w:cstheme="minorHAnsi"/>
          <w:sz w:val="24"/>
          <w:szCs w:val="24"/>
        </w:rPr>
        <w:t xml:space="preserve">I realize that we’re flying </w:t>
      </w:r>
      <w:r w:rsidR="00790F0D">
        <w:rPr>
          <w:rFonts w:cstheme="minorHAnsi"/>
          <w:sz w:val="24"/>
          <w:szCs w:val="24"/>
        </w:rPr>
        <w:t>toward</w:t>
      </w:r>
      <w:r w:rsidRPr="009E7F4C">
        <w:rPr>
          <w:rFonts w:cstheme="minorHAnsi"/>
          <w:sz w:val="24"/>
          <w:szCs w:val="24"/>
        </w:rPr>
        <w:t xml:space="preserve"> the top of the asteroid, not the bottom.</w:t>
      </w:r>
      <w:r w:rsidR="0071681A">
        <w:rPr>
          <w:rFonts w:cstheme="minorHAnsi"/>
          <w:sz w:val="24"/>
          <w:szCs w:val="24"/>
        </w:rPr>
        <w:t xml:space="preserve"> </w:t>
      </w:r>
      <w:r w:rsidRPr="009E7F4C">
        <w:rPr>
          <w:rFonts w:cstheme="minorHAnsi"/>
          <w:sz w:val="24"/>
          <w:szCs w:val="24"/>
        </w:rPr>
        <w:t>“Hey, we aren’t going to get Kissy.</w:t>
      </w:r>
      <w:r w:rsidR="0071681A">
        <w:rPr>
          <w:rFonts w:cstheme="minorHAnsi"/>
          <w:sz w:val="24"/>
          <w:szCs w:val="24"/>
        </w:rPr>
        <w:t xml:space="preserve"> </w:t>
      </w:r>
      <w:r w:rsidRPr="009E7F4C">
        <w:rPr>
          <w:rFonts w:cstheme="minorHAnsi"/>
          <w:sz w:val="24"/>
          <w:szCs w:val="24"/>
        </w:rPr>
        <w:t>Where are we going?”</w:t>
      </w:r>
    </w:p>
    <w:p w:rsidR="00176DAF" w:rsidP="00176DAF" w:rsidRDefault="007F0EEA" w14:paraId="435B433F" w14:textId="373F5428">
      <w:pPr>
        <w:spacing w:after="0"/>
        <w:ind w:firstLine="360"/>
        <w:rPr>
          <w:rFonts w:cstheme="minorHAnsi"/>
          <w:sz w:val="24"/>
          <w:szCs w:val="24"/>
        </w:rPr>
      </w:pPr>
      <w:r w:rsidRPr="009E7F4C">
        <w:rPr>
          <w:rFonts w:cstheme="minorHAnsi"/>
          <w:sz w:val="24"/>
          <w:szCs w:val="24"/>
        </w:rPr>
        <w:t xml:space="preserve">“To talk to </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“Have you forgotten already?”</w:t>
      </w:r>
    </w:p>
    <w:p w:rsidR="00176DAF" w:rsidP="00176DAF" w:rsidRDefault="007F0EEA" w14:paraId="039B1462" w14:textId="77777777">
      <w:pPr>
        <w:spacing w:after="0"/>
        <w:ind w:firstLine="360"/>
        <w:rPr>
          <w:rFonts w:cstheme="minorHAnsi"/>
          <w:sz w:val="24"/>
          <w:szCs w:val="24"/>
        </w:rPr>
      </w:pPr>
      <w:r w:rsidRPr="009E7F4C">
        <w:rPr>
          <w:rFonts w:cstheme="minorHAnsi"/>
          <w:sz w:val="24"/>
          <w:szCs w:val="24"/>
        </w:rPr>
        <w:t xml:space="preserve">“What’s wrong with a </w:t>
      </w:r>
      <w:proofErr w:type="spellStart"/>
      <w:r w:rsidRPr="009E7F4C">
        <w:rPr>
          <w:rFonts w:cstheme="minorHAnsi"/>
          <w:sz w:val="24"/>
          <w:szCs w:val="24"/>
        </w:rPr>
        <w:t>vidlink</w:t>
      </w:r>
      <w:proofErr w:type="spellEnd"/>
      <w:r w:rsidRPr="009E7F4C">
        <w:rPr>
          <w:rFonts w:cstheme="minorHAnsi"/>
          <w:sz w:val="24"/>
          <w:szCs w:val="24"/>
        </w:rPr>
        <w:t>?”</w:t>
      </w:r>
    </w:p>
    <w:p w:rsidR="00176DAF" w:rsidP="00176DAF" w:rsidRDefault="007F0EEA" w14:paraId="40615CC9" w14:textId="77777777">
      <w:pPr>
        <w:spacing w:after="0"/>
        <w:ind w:firstLine="360"/>
        <w:rPr>
          <w:rFonts w:cstheme="minorHAnsi"/>
          <w:sz w:val="24"/>
          <w:szCs w:val="24"/>
        </w:rPr>
      </w:pPr>
      <w:r w:rsidRPr="009E7F4C">
        <w:rPr>
          <w:rFonts w:cstheme="minorHAnsi"/>
          <w:sz w:val="24"/>
          <w:szCs w:val="24"/>
        </w:rPr>
        <w:t>Kiera shrugged.</w:t>
      </w:r>
      <w:r w:rsidR="0071681A">
        <w:rPr>
          <w:rFonts w:cstheme="minorHAnsi"/>
          <w:sz w:val="24"/>
          <w:szCs w:val="24"/>
        </w:rPr>
        <w:t xml:space="preserve"> </w:t>
      </w:r>
      <w:r w:rsidRPr="009E7F4C">
        <w:rPr>
          <w:rFonts w:cstheme="minorHAnsi"/>
          <w:sz w:val="24"/>
          <w:szCs w:val="24"/>
        </w:rPr>
        <w:t xml:space="preserve">“You want </w:t>
      </w:r>
      <w:proofErr w:type="gramStart"/>
      <w:r w:rsidRPr="009E7F4C">
        <w:rPr>
          <w:rFonts w:cstheme="minorHAnsi"/>
          <w:sz w:val="24"/>
          <w:szCs w:val="24"/>
        </w:rPr>
        <w:t>to</w:t>
      </w:r>
      <w:proofErr w:type="gramEnd"/>
      <w:r w:rsidRPr="009E7F4C">
        <w:rPr>
          <w:rFonts w:cstheme="minorHAnsi"/>
          <w:sz w:val="24"/>
          <w:szCs w:val="24"/>
        </w:rPr>
        <w:t xml:space="preserve"> business with someone out here, you do it face to face.</w:t>
      </w:r>
      <w:r w:rsidR="0071681A">
        <w:rPr>
          <w:rFonts w:cstheme="minorHAnsi"/>
          <w:sz w:val="24"/>
          <w:szCs w:val="24"/>
        </w:rPr>
        <w:t xml:space="preserve"> </w:t>
      </w:r>
      <w:r w:rsidRPr="009E7F4C">
        <w:rPr>
          <w:rFonts w:cstheme="minorHAnsi"/>
          <w:sz w:val="24"/>
          <w:szCs w:val="24"/>
        </w:rPr>
        <w:t>How many of your conversations with Jager have been over the vid?”</w:t>
      </w:r>
    </w:p>
    <w:p w:rsidR="00176DAF" w:rsidP="00176DAF" w:rsidRDefault="007F0EEA" w14:paraId="6D898B7C" w14:textId="77777777">
      <w:pPr>
        <w:spacing w:after="0"/>
        <w:ind w:firstLine="360"/>
        <w:rPr>
          <w:rFonts w:cstheme="minorHAnsi"/>
          <w:sz w:val="24"/>
          <w:szCs w:val="24"/>
        </w:rPr>
      </w:pPr>
      <w:r w:rsidRPr="009E7F4C">
        <w:rPr>
          <w:rFonts w:cstheme="minorHAnsi"/>
          <w:sz w:val="24"/>
          <w:szCs w:val="24"/>
        </w:rPr>
        <w:t>“I haven’t had many, thank God,” I say. “But now that you mention it, none.”</w:t>
      </w:r>
    </w:p>
    <w:p w:rsidR="00176DAF" w:rsidP="00176DAF" w:rsidRDefault="007F0EEA" w14:paraId="6705B019" w14:textId="77777777">
      <w:pPr>
        <w:spacing w:after="0"/>
        <w:ind w:firstLine="360"/>
        <w:rPr>
          <w:rFonts w:cstheme="minorHAnsi"/>
          <w:sz w:val="24"/>
          <w:szCs w:val="24"/>
        </w:rPr>
      </w:pPr>
      <w:r w:rsidRPr="009E7F4C">
        <w:rPr>
          <w:rFonts w:cstheme="minorHAnsi"/>
          <w:sz w:val="24"/>
          <w:szCs w:val="24"/>
        </w:rPr>
        <w:lastRenderedPageBreak/>
        <w:t>Kiera nods.</w:t>
      </w:r>
      <w:r w:rsidR="0071681A">
        <w:rPr>
          <w:rFonts w:cstheme="minorHAnsi"/>
          <w:sz w:val="24"/>
          <w:szCs w:val="24"/>
        </w:rPr>
        <w:t xml:space="preserve"> </w:t>
      </w:r>
      <w:r w:rsidRPr="009E7F4C">
        <w:rPr>
          <w:rFonts w:cstheme="minorHAnsi"/>
          <w:sz w:val="24"/>
          <w:szCs w:val="24"/>
        </w:rPr>
        <w:t>“That’s right.</w:t>
      </w:r>
      <w:r w:rsidR="0071681A">
        <w:rPr>
          <w:rFonts w:cstheme="minorHAnsi"/>
          <w:sz w:val="24"/>
          <w:szCs w:val="24"/>
        </w:rPr>
        <w:t xml:space="preserve"> </w:t>
      </w:r>
      <w:r w:rsidRPr="009E7F4C">
        <w:rPr>
          <w:rFonts w:cstheme="minorHAnsi"/>
          <w:sz w:val="24"/>
          <w:szCs w:val="24"/>
        </w:rPr>
        <w:t>To them, the vid is impersonal, cold.</w:t>
      </w:r>
      <w:r w:rsidR="0071681A">
        <w:rPr>
          <w:rFonts w:cstheme="minorHAnsi"/>
          <w:sz w:val="24"/>
          <w:szCs w:val="24"/>
        </w:rPr>
        <w:t xml:space="preserve"> </w:t>
      </w:r>
      <w:r w:rsidRPr="009E7F4C">
        <w:rPr>
          <w:rFonts w:cstheme="minorHAnsi"/>
          <w:sz w:val="24"/>
          <w:szCs w:val="24"/>
        </w:rPr>
        <w:t>You can’t see a person’s entire body language on the vid.</w:t>
      </w:r>
      <w:r w:rsidR="0071681A">
        <w:rPr>
          <w:rFonts w:cstheme="minorHAnsi"/>
          <w:sz w:val="24"/>
          <w:szCs w:val="24"/>
        </w:rPr>
        <w:t xml:space="preserve"> </w:t>
      </w:r>
      <w:r w:rsidRPr="009E7F4C">
        <w:rPr>
          <w:rFonts w:cstheme="minorHAnsi"/>
          <w:sz w:val="24"/>
          <w:szCs w:val="24"/>
        </w:rPr>
        <w:t>It’s fine for commands and reports, but not business transactions. But you want to know the biggest reason?”</w:t>
      </w:r>
    </w:p>
    <w:p w:rsidR="00176DAF" w:rsidP="00176DAF" w:rsidRDefault="007F0EEA" w14:paraId="517B85E0" w14:textId="77777777">
      <w:pPr>
        <w:spacing w:after="0"/>
        <w:ind w:firstLine="360"/>
        <w:rPr>
          <w:rFonts w:cstheme="minorHAnsi"/>
          <w:sz w:val="24"/>
          <w:szCs w:val="24"/>
        </w:rPr>
      </w:pPr>
      <w:r w:rsidRPr="009E7F4C">
        <w:rPr>
          <w:rFonts w:cstheme="minorHAnsi"/>
          <w:sz w:val="24"/>
          <w:szCs w:val="24"/>
        </w:rPr>
        <w:t>“What’s that?”</w:t>
      </w:r>
    </w:p>
    <w:p w:rsidR="00176DAF" w:rsidP="00176DAF" w:rsidRDefault="007F0EEA" w14:paraId="441D45DE" w14:textId="77777777">
      <w:pPr>
        <w:spacing w:after="0"/>
        <w:ind w:firstLine="360"/>
        <w:rPr>
          <w:rFonts w:cstheme="minorHAnsi"/>
          <w:sz w:val="24"/>
          <w:szCs w:val="24"/>
        </w:rPr>
      </w:pPr>
      <w:r w:rsidRPr="009E7F4C">
        <w:rPr>
          <w:rFonts w:cstheme="minorHAnsi"/>
          <w:sz w:val="24"/>
          <w:szCs w:val="24"/>
        </w:rPr>
        <w:t>“A person is a lot harder to fake.”</w:t>
      </w:r>
    </w:p>
    <w:p w:rsidR="00176DAF" w:rsidP="00176DAF" w:rsidRDefault="007F0EEA" w14:paraId="67FB20A7" w14:textId="77777777">
      <w:pPr>
        <w:spacing w:after="0"/>
        <w:ind w:firstLine="360"/>
        <w:rPr>
          <w:rFonts w:cstheme="minorHAnsi"/>
          <w:sz w:val="24"/>
          <w:szCs w:val="24"/>
        </w:rPr>
      </w:pPr>
      <w:r w:rsidRPr="009E7F4C">
        <w:rPr>
          <w:rFonts w:cstheme="minorHAnsi"/>
          <w:sz w:val="24"/>
          <w:szCs w:val="24"/>
        </w:rPr>
        <w:t>“That’s a problem?” Laura asks.</w:t>
      </w:r>
      <w:r w:rsidR="0071681A">
        <w:rPr>
          <w:rFonts w:cstheme="minorHAnsi"/>
          <w:sz w:val="24"/>
          <w:szCs w:val="24"/>
        </w:rPr>
        <w:t xml:space="preserve"> </w:t>
      </w:r>
      <w:r w:rsidRPr="009E7F4C">
        <w:rPr>
          <w:rFonts w:cstheme="minorHAnsi"/>
          <w:sz w:val="24"/>
          <w:szCs w:val="24"/>
        </w:rPr>
        <w:t>“It’s really easy to tell if the vid is a simulation.”</w:t>
      </w:r>
    </w:p>
    <w:p w:rsidR="00176DAF" w:rsidP="00176DAF" w:rsidRDefault="007F0EEA" w14:paraId="0704F251" w14:textId="77777777">
      <w:pPr>
        <w:spacing w:after="0"/>
        <w:ind w:firstLine="360"/>
        <w:rPr>
          <w:rFonts w:cstheme="minorHAnsi"/>
          <w:sz w:val="24"/>
          <w:szCs w:val="24"/>
        </w:rPr>
      </w:pPr>
      <w:r w:rsidRPr="009E7F4C">
        <w:rPr>
          <w:rFonts w:cstheme="minorHAnsi"/>
          <w:sz w:val="24"/>
          <w:szCs w:val="24"/>
        </w:rPr>
        <w:t>“Not a few hundred years ago, it wasn’t,” Kiera says.</w:t>
      </w:r>
      <w:r w:rsidR="0071681A">
        <w:rPr>
          <w:rFonts w:cstheme="minorHAnsi"/>
          <w:sz w:val="24"/>
          <w:szCs w:val="24"/>
        </w:rPr>
        <w:t xml:space="preserve"> </w:t>
      </w:r>
      <w:r w:rsidRPr="009E7F4C">
        <w:rPr>
          <w:rFonts w:cstheme="minorHAnsi"/>
          <w:sz w:val="24"/>
          <w:szCs w:val="24"/>
        </w:rPr>
        <w:t>“All of the counterfeit signal detection software in the vid links we have today didn’t exist back them.</w:t>
      </w:r>
      <w:r w:rsidR="0071681A">
        <w:rPr>
          <w:rFonts w:cstheme="minorHAnsi"/>
          <w:sz w:val="24"/>
          <w:szCs w:val="24"/>
        </w:rPr>
        <w:t xml:space="preserve"> </w:t>
      </w:r>
      <w:r w:rsidRPr="009E7F4C">
        <w:rPr>
          <w:rFonts w:cstheme="minorHAnsi"/>
          <w:sz w:val="24"/>
          <w:szCs w:val="24"/>
        </w:rPr>
        <w:t>They used to have real issues with vid hacking, clan wars over fake signals, and so they stopped using the vid for business, even after the anti-spoofing protocols were invented.</w:t>
      </w:r>
      <w:r w:rsidR="0071681A">
        <w:rPr>
          <w:rFonts w:cstheme="minorHAnsi"/>
          <w:sz w:val="24"/>
          <w:szCs w:val="24"/>
        </w:rPr>
        <w:t xml:space="preserve"> </w:t>
      </w:r>
      <w:r w:rsidRPr="009E7F4C">
        <w:rPr>
          <w:rFonts w:cstheme="minorHAnsi"/>
          <w:sz w:val="24"/>
          <w:szCs w:val="24"/>
        </w:rPr>
        <w:t>It just stuck.”</w:t>
      </w:r>
    </w:p>
    <w:p w:rsidR="00176DAF" w:rsidP="00176DAF" w:rsidRDefault="007F0EEA" w14:paraId="5C6539FE" w14:textId="77777777">
      <w:pPr>
        <w:spacing w:after="0"/>
        <w:ind w:firstLine="360"/>
        <w:rPr>
          <w:rFonts w:cstheme="minorHAnsi"/>
          <w:sz w:val="24"/>
          <w:szCs w:val="24"/>
        </w:rPr>
      </w:pPr>
      <w:r w:rsidRPr="009E7F4C">
        <w:rPr>
          <w:rFonts w:cstheme="minorHAnsi"/>
          <w:sz w:val="24"/>
          <w:szCs w:val="24"/>
        </w:rPr>
        <w:t>“Hold on a second,” I say.</w:t>
      </w:r>
      <w:r w:rsidR="0071681A">
        <w:rPr>
          <w:rFonts w:cstheme="minorHAnsi"/>
          <w:sz w:val="24"/>
          <w:szCs w:val="24"/>
        </w:rPr>
        <w:t xml:space="preserve"> </w:t>
      </w:r>
      <w:r w:rsidRPr="009E7F4C">
        <w:rPr>
          <w:rFonts w:cstheme="minorHAnsi"/>
          <w:sz w:val="24"/>
          <w:szCs w:val="24"/>
        </w:rPr>
        <w:t>“The only way I’m going to go along with this is if we go and get Jager and the team first.</w:t>
      </w:r>
      <w:r w:rsidR="0071681A">
        <w:rPr>
          <w:rFonts w:cstheme="minorHAnsi"/>
          <w:sz w:val="24"/>
          <w:szCs w:val="24"/>
        </w:rPr>
        <w:t xml:space="preserve"> </w:t>
      </w:r>
      <w:r w:rsidRPr="009E7F4C">
        <w:rPr>
          <w:rFonts w:cstheme="minorHAnsi"/>
          <w:sz w:val="24"/>
          <w:szCs w:val="24"/>
        </w:rPr>
        <w:t>None of this lone wolf stuff.</w:t>
      </w:r>
      <w:r w:rsidR="0071681A">
        <w:rPr>
          <w:rFonts w:cstheme="minorHAnsi"/>
          <w:sz w:val="24"/>
          <w:szCs w:val="24"/>
        </w:rPr>
        <w:t xml:space="preserve"> </w:t>
      </w:r>
      <w:r w:rsidRPr="009E7F4C">
        <w:rPr>
          <w:rFonts w:cstheme="minorHAnsi"/>
          <w:sz w:val="24"/>
          <w:szCs w:val="24"/>
        </w:rPr>
        <w:t>If it goes sideways on us, and I pretty much guarantee it will, we’re going to need all the help we can get.”</w:t>
      </w:r>
    </w:p>
    <w:p w:rsidR="00176DAF" w:rsidP="00176DAF" w:rsidRDefault="007F0EEA" w14:paraId="5922C9F9" w14:textId="77777777">
      <w:pPr>
        <w:spacing w:after="0"/>
        <w:ind w:firstLine="360"/>
        <w:rPr>
          <w:rFonts w:cstheme="minorHAnsi"/>
          <w:sz w:val="24"/>
          <w:szCs w:val="24"/>
        </w:rPr>
      </w:pPr>
      <w:r w:rsidRPr="009E7F4C">
        <w:rPr>
          <w:rFonts w:cstheme="minorHAnsi"/>
          <w:sz w:val="24"/>
          <w:szCs w:val="24"/>
        </w:rPr>
        <w:t>“Fine,” Kiera says.</w:t>
      </w:r>
      <w:r w:rsidR="0071681A">
        <w:rPr>
          <w:rFonts w:cstheme="minorHAnsi"/>
          <w:sz w:val="24"/>
          <w:szCs w:val="24"/>
        </w:rPr>
        <w:t xml:space="preserve"> </w:t>
      </w:r>
      <w:r w:rsidRPr="009E7F4C">
        <w:rPr>
          <w:rFonts w:cstheme="minorHAnsi"/>
          <w:sz w:val="24"/>
          <w:szCs w:val="24"/>
        </w:rPr>
        <w:t>“We’ll go and fetch them.</w:t>
      </w:r>
      <w:r w:rsidR="0071681A">
        <w:rPr>
          <w:rFonts w:cstheme="minorHAnsi"/>
          <w:sz w:val="24"/>
          <w:szCs w:val="24"/>
        </w:rPr>
        <w:t xml:space="preserve"> </w:t>
      </w:r>
      <w:r w:rsidRPr="009E7F4C">
        <w:rPr>
          <w:rFonts w:cstheme="minorHAnsi"/>
          <w:sz w:val="24"/>
          <w:szCs w:val="24"/>
        </w:rPr>
        <w:t>But they don’t set foot on this ship.</w:t>
      </w:r>
      <w:r w:rsidR="0071681A">
        <w:rPr>
          <w:rFonts w:cstheme="minorHAnsi"/>
          <w:sz w:val="24"/>
          <w:szCs w:val="24"/>
        </w:rPr>
        <w:t xml:space="preserve"> </w:t>
      </w:r>
      <w:r w:rsidRPr="009E7F4C">
        <w:rPr>
          <w:rFonts w:cstheme="minorHAnsi"/>
          <w:sz w:val="24"/>
          <w:szCs w:val="24"/>
        </w:rPr>
        <w:t>We’ll transfer the suits to their ship.”</w:t>
      </w:r>
    </w:p>
    <w:p w:rsidR="00176DAF" w:rsidP="00176DAF" w:rsidRDefault="007F0EEA" w14:paraId="11FFD43D" w14:textId="77777777">
      <w:pPr>
        <w:spacing w:after="0"/>
        <w:ind w:firstLine="360"/>
        <w:rPr>
          <w:rFonts w:cstheme="minorHAnsi"/>
          <w:sz w:val="24"/>
          <w:szCs w:val="24"/>
        </w:rPr>
      </w:pPr>
      <w:r w:rsidRPr="009E7F4C">
        <w:rPr>
          <w:rFonts w:cstheme="minorHAnsi"/>
          <w:sz w:val="24"/>
          <w:szCs w:val="24"/>
        </w:rPr>
        <w:t>“Also fine,” I say.</w:t>
      </w:r>
    </w:p>
    <w:p w:rsidR="00176DAF" w:rsidP="00176DAF" w:rsidRDefault="007F0EEA" w14:paraId="5F511783" w14:textId="77777777">
      <w:pPr>
        <w:spacing w:after="0"/>
        <w:ind w:firstLine="360"/>
        <w:rPr>
          <w:rFonts w:cstheme="minorHAnsi"/>
          <w:sz w:val="24"/>
          <w:szCs w:val="24"/>
        </w:rPr>
      </w:pPr>
      <w:r w:rsidRPr="009E7F4C">
        <w:rPr>
          <w:rFonts w:cstheme="minorHAnsi"/>
          <w:sz w:val="24"/>
          <w:szCs w:val="24"/>
        </w:rPr>
        <w:t>“Are you done adding stipulations?”</w:t>
      </w:r>
    </w:p>
    <w:p w:rsidR="00176DAF" w:rsidP="00176DAF" w:rsidRDefault="007F0EEA" w14:paraId="282510DD" w14:textId="77777777">
      <w:pPr>
        <w:spacing w:after="0"/>
        <w:ind w:firstLine="360"/>
        <w:rPr>
          <w:rFonts w:cstheme="minorHAnsi"/>
          <w:sz w:val="24"/>
          <w:szCs w:val="24"/>
        </w:rPr>
      </w:pPr>
      <w:r w:rsidRPr="009E7F4C">
        <w:rPr>
          <w:rFonts w:cstheme="minorHAnsi"/>
          <w:sz w:val="24"/>
          <w:szCs w:val="24"/>
        </w:rPr>
        <w:t>I make a show of thinking about it.</w:t>
      </w:r>
      <w:r w:rsidR="0071681A">
        <w:rPr>
          <w:rFonts w:cstheme="minorHAnsi"/>
          <w:sz w:val="24"/>
          <w:szCs w:val="24"/>
        </w:rPr>
        <w:t xml:space="preserve"> </w:t>
      </w:r>
      <w:r w:rsidRPr="009E7F4C">
        <w:rPr>
          <w:rFonts w:cstheme="minorHAnsi"/>
          <w:sz w:val="24"/>
          <w:szCs w:val="24"/>
        </w:rPr>
        <w:t>There isn’t anything I want from Kiera.</w:t>
      </w:r>
      <w:r w:rsidR="0071681A">
        <w:rPr>
          <w:rFonts w:cstheme="minorHAnsi"/>
          <w:sz w:val="24"/>
          <w:szCs w:val="24"/>
        </w:rPr>
        <w:t xml:space="preserve"> </w:t>
      </w:r>
      <w:r w:rsidRPr="009E7F4C">
        <w:rPr>
          <w:rFonts w:cstheme="minorHAnsi"/>
          <w:sz w:val="24"/>
          <w:szCs w:val="24"/>
        </w:rPr>
        <w:t>Everything she has to offer likely comes with a price tag measured in bodies.</w:t>
      </w:r>
      <w:r w:rsidR="0071681A">
        <w:rPr>
          <w:rFonts w:cstheme="minorHAnsi"/>
          <w:sz w:val="24"/>
          <w:szCs w:val="24"/>
        </w:rPr>
        <w:t xml:space="preserve"> </w:t>
      </w:r>
      <w:r w:rsidRPr="009E7F4C">
        <w:rPr>
          <w:rFonts w:cstheme="minorHAnsi"/>
          <w:sz w:val="24"/>
          <w:szCs w:val="24"/>
        </w:rPr>
        <w:t>“Yes.”</w:t>
      </w:r>
    </w:p>
    <w:p w:rsidR="00176DAF" w:rsidP="00176DAF" w:rsidRDefault="007F0EEA" w14:paraId="1E1135B9" w14:textId="77777777">
      <w:pPr>
        <w:spacing w:after="0"/>
        <w:ind w:firstLine="360"/>
        <w:rPr>
          <w:rFonts w:cstheme="minorHAnsi"/>
          <w:sz w:val="24"/>
          <w:szCs w:val="24"/>
        </w:rPr>
      </w:pP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Let’s pick up Kissy and get this over with.”</w:t>
      </w:r>
      <w:r w:rsidR="0071681A">
        <w:rPr>
          <w:rFonts w:cstheme="minorHAnsi"/>
          <w:sz w:val="24"/>
          <w:szCs w:val="24"/>
        </w:rPr>
        <w:t xml:space="preserve"> </w:t>
      </w:r>
    </w:p>
    <w:p w:rsidR="00176DAF" w:rsidP="07008754" w:rsidRDefault="007F0EEA" w14:paraId="57225A79" w14:textId="055588AC">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07008754" w:rsidR="07008754">
        <w:rPr>
          <w:rFonts w:cs="Calibri" w:cstheme="minorAscii"/>
          <w:sz w:val="24"/>
          <w:szCs w:val="24"/>
        </w:rPr>
        <w:t>The</w:t>
      </w:r>
      <w:commentRangeStart w:id="1472211160"/>
      <w:r w:rsidRPr="07008754" w:rsidR="07008754">
        <w:rPr>
          <w:rFonts w:cs="Calibri" w:cstheme="minorAscii"/>
          <w:sz w:val="24"/>
          <w:szCs w:val="24"/>
        </w:rPr>
        <w:t xml:space="preserve"> ship stops down at Kissy’s position, but I </w:t>
      </w:r>
      <w:r w:rsidRPr="07008754" w:rsidR="07008754">
        <w:rPr>
          <w:rFonts w:cs="Calibri" w:cstheme="minorAscii"/>
          <w:sz w:val="24"/>
          <w:szCs w:val="24"/>
        </w:rPr>
        <w:t>don’t</w:t>
      </w:r>
      <w:r w:rsidRPr="07008754" w:rsidR="07008754">
        <w:rPr>
          <w:rFonts w:cs="Calibri" w:cstheme="minorAscii"/>
          <w:sz w:val="24"/>
          <w:szCs w:val="24"/>
        </w:rPr>
        <w:t xml:space="preserve"> see her anywhere. </w:t>
      </w:r>
      <w:r w:rsidRPr="07008754" w:rsidR="07008754">
        <w:rPr>
          <w:rFonts w:cs="Calibri" w:cstheme="minorAscii"/>
          <w:sz w:val="24"/>
          <w:szCs w:val="24"/>
        </w:rPr>
        <w:t>We’re</w:t>
      </w:r>
      <w:r w:rsidRPr="07008754" w:rsidR="07008754">
        <w:rPr>
          <w:rFonts w:cs="Calibri" w:cstheme="minorAscii"/>
          <w:sz w:val="24"/>
          <w:szCs w:val="24"/>
        </w:rPr>
        <w:t xml:space="preserve"> </w:t>
      </w:r>
      <w:r w:rsidRPr="07008754" w:rsidR="07008754">
        <w:rPr>
          <w:rFonts w:cs="Calibri" w:cstheme="minorAscii"/>
          <w:sz w:val="24"/>
          <w:szCs w:val="24"/>
        </w:rPr>
        <w:t>really close</w:t>
      </w:r>
      <w:r w:rsidRPr="07008754" w:rsidR="07008754">
        <w:rPr>
          <w:rFonts w:cs="Calibri" w:cstheme="minorAscii"/>
          <w:sz w:val="24"/>
          <w:szCs w:val="24"/>
        </w:rPr>
        <w:t xml:space="preserve"> to the asteroid now, less than a </w:t>
      </w:r>
      <w:r w:rsidRPr="07008754" w:rsidR="07008754">
        <w:rPr>
          <w:rFonts w:cs="Calibri" w:cstheme="minorAscii"/>
          <w:sz w:val="24"/>
          <w:szCs w:val="24"/>
        </w:rPr>
        <w:t>spaceball</w:t>
      </w:r>
      <w:r w:rsidRPr="07008754" w:rsidR="07008754">
        <w:rPr>
          <w:rFonts w:cs="Calibri" w:cstheme="minorAscii"/>
          <w:sz w:val="24"/>
          <w:szCs w:val="24"/>
        </w:rPr>
        <w:t xml:space="preserve"> field’s distance. </w:t>
      </w:r>
      <w:r w:rsidRPr="07008754" w:rsidR="07008754">
        <w:rPr>
          <w:rFonts w:cs="Calibri" w:cstheme="minorAscii"/>
          <w:sz w:val="24"/>
          <w:szCs w:val="24"/>
        </w:rPr>
        <w:t>It’s</w:t>
      </w:r>
      <w:r w:rsidRPr="07008754" w:rsidR="07008754">
        <w:rPr>
          <w:rFonts w:cs="Calibri" w:cstheme="minorAscii"/>
          <w:sz w:val="24"/>
          <w:szCs w:val="24"/>
        </w:rPr>
        <w:t xml:space="preserve"> mostly rock where we are, the closest exposed section of the station is a few hundred meters away. The airlock. With Dexter in it. </w:t>
      </w:r>
      <w:r w:rsidRPr="07008754" w:rsidR="07008754">
        <w:rPr>
          <w:rFonts w:cs="Calibri" w:cstheme="minorAscii"/>
          <w:sz w:val="24"/>
          <w:szCs w:val="24"/>
        </w:rPr>
        <w:t>H</w:t>
      </w:r>
      <w:commentRangeEnd w:id="1472211160"/>
      <w:r>
        <w:rPr>
          <w:rStyle w:val="CommentReference"/>
        </w:rPr>
        <w:commentReference w:id="1472211160"/>
      </w:r>
      <w:r w:rsidRPr="07008754" w:rsidR="07008754">
        <w:rPr>
          <w:rFonts w:cs="Calibri" w:cstheme="minorAscii"/>
          <w:sz w:val="24"/>
          <w:szCs w:val="24"/>
        </w:rPr>
        <w:t>e’s</w:t>
      </w:r>
      <w:r w:rsidRPr="07008754" w:rsidR="07008754">
        <w:rPr>
          <w:rFonts w:cs="Calibri" w:cstheme="minorAscii"/>
          <w:sz w:val="24"/>
          <w:szCs w:val="24"/>
        </w:rPr>
        <w:t xml:space="preserve"> right there. Kiera said it would take less than thirty seconds to get him out. We could get him right now and get the hell out of here, and I </w:t>
      </w:r>
      <w:r w:rsidRPr="07008754" w:rsidR="07008754">
        <w:rPr>
          <w:rFonts w:cs="Calibri" w:cstheme="minorAscii"/>
          <w:sz w:val="24"/>
          <w:szCs w:val="24"/>
        </w:rPr>
        <w:t>wouldn’t</w:t>
      </w:r>
      <w:r w:rsidRPr="07008754" w:rsidR="07008754">
        <w:rPr>
          <w:rFonts w:cs="Calibri" w:cstheme="minorAscii"/>
          <w:sz w:val="24"/>
          <w:szCs w:val="24"/>
        </w:rPr>
        <w:t xml:space="preserve"> have to tell Maurice to ask Chippers for eight pallets of military hardware to give to a gunrunner. </w:t>
      </w:r>
      <w:del w:author="Gary Smailes" w:date="2024-03-16T16:11:34.54Z" w:id="281116843">
        <w:r w:rsidRPr="07008754" w:rsidDel="07008754">
          <w:rPr>
            <w:rFonts w:cs="Calibri" w:cstheme="minorAscii"/>
            <w:sz w:val="24"/>
            <w:szCs w:val="24"/>
          </w:rPr>
          <w:delText xml:space="preserve">But </w:delText>
        </w:r>
      </w:del>
      <w:ins w:author="Gary Smailes" w:date="2024-03-16T16:11:35.542Z" w:id="158629908">
        <w:r w:rsidRPr="07008754" w:rsidR="07008754">
          <w:rPr>
            <w:rFonts w:cs="Calibri" w:cstheme="minorAscii"/>
            <w:sz w:val="24"/>
            <w:szCs w:val="24"/>
          </w:rPr>
          <w:t>However</w:t>
        </w:r>
        <w:r w:rsidRPr="07008754" w:rsidR="07008754">
          <w:rPr>
            <w:rFonts w:cs="Calibri" w:cstheme="minorAscii"/>
            <w:sz w:val="24"/>
            <w:szCs w:val="24"/>
          </w:rPr>
          <w:t xml:space="preserve">, </w:t>
        </w:r>
      </w:ins>
      <w:r w:rsidRPr="07008754" w:rsidR="07008754">
        <w:rPr>
          <w:rFonts w:cs="Calibri" w:cstheme="minorAscii"/>
          <w:sz w:val="24"/>
          <w:szCs w:val="24"/>
        </w:rPr>
        <w:t>said gunrunner is in charge, and eight pallets vs no pallets is a hard sell.</w:t>
      </w:r>
    </w:p>
    <w:p w:rsidRPr="005C7B97" w:rsidR="00176DAF" w:rsidP="00176DAF" w:rsidRDefault="007F0EEA" w14:paraId="7CC58982" w14:textId="77777777">
      <w:pPr>
        <w:spacing w:after="0"/>
        <w:ind w:firstLine="360"/>
        <w:rPr>
          <w:rFonts w:cstheme="minorHAnsi"/>
          <w:i/>
          <w:sz w:val="24"/>
          <w:szCs w:val="24"/>
        </w:rPr>
      </w:pPr>
      <w:r w:rsidRPr="009E7F4C">
        <w:rPr>
          <w:rFonts w:cstheme="minorHAnsi"/>
          <w:sz w:val="24"/>
          <w:szCs w:val="24"/>
        </w:rPr>
        <w:t>I get a sending from Jager.</w:t>
      </w:r>
      <w:r w:rsidR="0071681A">
        <w:rPr>
          <w:rFonts w:cstheme="minorHAnsi"/>
          <w:sz w:val="24"/>
          <w:szCs w:val="24"/>
        </w:rPr>
        <w:t xml:space="preserve"> </w:t>
      </w:r>
      <w:r w:rsidRPr="005C7B97">
        <w:rPr>
          <w:rFonts w:cstheme="minorHAnsi"/>
          <w:i/>
          <w:sz w:val="24"/>
          <w:szCs w:val="24"/>
        </w:rPr>
        <w:t>Mr. Stern, where are you?</w:t>
      </w:r>
    </w:p>
    <w:p w:rsidR="00176DAF" w:rsidP="00176DAF" w:rsidRDefault="007F0EEA" w14:paraId="4C4FAEF2" w14:textId="77777777">
      <w:pPr>
        <w:spacing w:after="0"/>
        <w:ind w:firstLine="360"/>
        <w:rPr>
          <w:rFonts w:cstheme="minorHAnsi"/>
          <w:sz w:val="24"/>
          <w:szCs w:val="24"/>
        </w:rPr>
      </w:pPr>
      <w:r w:rsidRPr="009E7F4C">
        <w:rPr>
          <w:rFonts w:cstheme="minorHAnsi"/>
          <w:sz w:val="24"/>
          <w:szCs w:val="24"/>
        </w:rPr>
        <w:t>“Jager wants to know where we are,” I say.</w:t>
      </w:r>
    </w:p>
    <w:p w:rsidR="00176DAF" w:rsidP="00176DAF" w:rsidRDefault="007F0EEA" w14:paraId="58296FB4" w14:textId="77777777">
      <w:pPr>
        <w:spacing w:after="0"/>
        <w:ind w:firstLine="360"/>
        <w:rPr>
          <w:rFonts w:cstheme="minorHAnsi"/>
          <w:sz w:val="24"/>
          <w:szCs w:val="24"/>
        </w:rPr>
      </w:pPr>
      <w:r w:rsidRPr="009E7F4C">
        <w:rPr>
          <w:rFonts w:cstheme="minorHAnsi"/>
          <w:sz w:val="24"/>
          <w:szCs w:val="24"/>
        </w:rPr>
        <w:t>“Tell him we’re coming to get him,” Laura says, “and we know where Dexter is.</w:t>
      </w:r>
      <w:r w:rsidR="0071681A">
        <w:rPr>
          <w:rFonts w:cstheme="minorHAnsi"/>
          <w:sz w:val="24"/>
          <w:szCs w:val="24"/>
        </w:rPr>
        <w:t xml:space="preserve"> </w:t>
      </w:r>
      <w:r w:rsidRPr="009E7F4C">
        <w:rPr>
          <w:rFonts w:cstheme="minorHAnsi"/>
          <w:sz w:val="24"/>
          <w:szCs w:val="24"/>
        </w:rPr>
        <w:t>Tell him we have the suits.”</w:t>
      </w:r>
    </w:p>
    <w:p w:rsidR="00176DAF" w:rsidP="07008754" w:rsidRDefault="007F0EEA" w14:paraId="051AB76D" w14:textId="77777777">
      <w:pPr>
        <w:spacing w:after="0"/>
        <w:ind w:firstLine="360"/>
        <w:rPr>
          <w:rFonts w:cs="Calibri" w:cstheme="minorAscii"/>
          <w:sz w:val="24"/>
          <w:szCs w:val="24"/>
        </w:rPr>
      </w:pPr>
      <w:commentRangeStart w:id="1456726896"/>
      <w:r w:rsidRPr="07008754" w:rsidR="07008754">
        <w:rPr>
          <w:rFonts w:cs="Calibri" w:cstheme="minorAscii"/>
          <w:sz w:val="24"/>
          <w:szCs w:val="24"/>
        </w:rPr>
        <w:t>I relay all of that.</w:t>
      </w:r>
      <w:commentRangeEnd w:id="1456726896"/>
      <w:r>
        <w:rPr>
          <w:rStyle w:val="CommentReference"/>
        </w:rPr>
        <w:commentReference w:id="1456726896"/>
      </w:r>
    </w:p>
    <w:p w:rsidRPr="005C7B97" w:rsidR="00176DAF" w:rsidP="00176DAF" w:rsidRDefault="007F0EEA" w14:paraId="0620D46F" w14:textId="77777777">
      <w:pPr>
        <w:spacing w:after="0"/>
        <w:ind w:firstLine="360"/>
        <w:rPr>
          <w:rFonts w:cstheme="minorHAnsi"/>
          <w:i/>
          <w:sz w:val="24"/>
          <w:szCs w:val="24"/>
        </w:rPr>
      </w:pPr>
      <w:r w:rsidRPr="009E7F4C">
        <w:rPr>
          <w:rFonts w:cstheme="minorHAnsi"/>
          <w:sz w:val="24"/>
          <w:szCs w:val="24"/>
        </w:rPr>
        <w:t xml:space="preserve">I get </w:t>
      </w:r>
      <w:r w:rsidRPr="005C7B97">
        <w:rPr>
          <w:rFonts w:cstheme="minorHAnsi"/>
          <w:i/>
          <w:sz w:val="24"/>
          <w:szCs w:val="24"/>
        </w:rPr>
        <w:t>Good.</w:t>
      </w:r>
      <w:r w:rsidRPr="005C7B97" w:rsidR="0071681A">
        <w:rPr>
          <w:rFonts w:cstheme="minorHAnsi"/>
          <w:i/>
          <w:sz w:val="24"/>
          <w:szCs w:val="24"/>
        </w:rPr>
        <w:t xml:space="preserve"> </w:t>
      </w:r>
      <w:r w:rsidRPr="005C7B97">
        <w:rPr>
          <w:rFonts w:cstheme="minorHAnsi"/>
          <w:i/>
          <w:sz w:val="24"/>
          <w:szCs w:val="24"/>
        </w:rPr>
        <w:t>We are here.</w:t>
      </w:r>
      <w:r w:rsidRPr="005C7B97" w:rsidR="0071681A">
        <w:rPr>
          <w:rFonts w:cstheme="minorHAnsi"/>
          <w:i/>
          <w:sz w:val="24"/>
          <w:szCs w:val="24"/>
        </w:rPr>
        <w:t xml:space="preserve"> </w:t>
      </w:r>
      <w:r w:rsidRPr="005C7B97">
        <w:rPr>
          <w:rFonts w:cstheme="minorHAnsi"/>
          <w:i/>
          <w:sz w:val="24"/>
          <w:szCs w:val="24"/>
        </w:rPr>
        <w:t>Waiting.</w:t>
      </w:r>
    </w:p>
    <w:p w:rsidR="00176DAF" w:rsidP="00176DAF" w:rsidRDefault="007F0EEA" w14:paraId="08909594" w14:textId="77777777">
      <w:pPr>
        <w:spacing w:after="0"/>
        <w:ind w:firstLine="360"/>
        <w:rPr>
          <w:rFonts w:cstheme="minorHAnsi"/>
          <w:sz w:val="24"/>
          <w:szCs w:val="24"/>
        </w:rPr>
      </w:pPr>
      <w:r w:rsidRPr="009E7F4C">
        <w:rPr>
          <w:rFonts w:cstheme="minorHAnsi"/>
          <w:sz w:val="24"/>
          <w:szCs w:val="24"/>
        </w:rPr>
        <w:t>Then I hear grappling sounds on the ship’s hull.</w:t>
      </w:r>
      <w:r w:rsidR="0071681A">
        <w:rPr>
          <w:rFonts w:cstheme="minorHAnsi"/>
          <w:sz w:val="24"/>
          <w:szCs w:val="24"/>
        </w:rPr>
        <w:t xml:space="preserve"> </w:t>
      </w:r>
      <w:r w:rsidRPr="009E7F4C">
        <w:rPr>
          <w:rFonts w:cstheme="minorHAnsi"/>
          <w:sz w:val="24"/>
          <w:szCs w:val="24"/>
        </w:rPr>
        <w:t>A green light on the dashboard turns red, and then turns green again.</w:t>
      </w:r>
      <w:r w:rsidR="0071681A">
        <w:rPr>
          <w:rFonts w:cstheme="minorHAnsi"/>
          <w:sz w:val="24"/>
          <w:szCs w:val="24"/>
        </w:rPr>
        <w:t xml:space="preserve"> </w:t>
      </w:r>
    </w:p>
    <w:p w:rsidR="00176DAF" w:rsidP="00176DAF" w:rsidRDefault="007F0EEA" w14:paraId="46E7539C" w14:textId="77777777">
      <w:pPr>
        <w:spacing w:after="0"/>
        <w:ind w:firstLine="360"/>
        <w:rPr>
          <w:rFonts w:cstheme="minorHAnsi"/>
          <w:sz w:val="24"/>
          <w:szCs w:val="24"/>
        </w:rPr>
      </w:pPr>
      <w:r w:rsidRPr="009E7F4C">
        <w:rPr>
          <w:rFonts w:cstheme="minorHAnsi"/>
          <w:sz w:val="24"/>
          <w:szCs w:val="24"/>
        </w:rPr>
        <w:t>“Kissy’s onboard,” Kiera says.</w:t>
      </w:r>
      <w:r w:rsidR="0071681A">
        <w:rPr>
          <w:rFonts w:cstheme="minorHAnsi"/>
          <w:sz w:val="24"/>
          <w:szCs w:val="24"/>
        </w:rPr>
        <w:t xml:space="preserve"> </w:t>
      </w:r>
    </w:p>
    <w:p w:rsidR="00176DAF" w:rsidP="00176DAF" w:rsidRDefault="007F0EEA" w14:paraId="37E0FADE" w14:textId="77777777">
      <w:pPr>
        <w:spacing w:after="0"/>
        <w:ind w:firstLine="360"/>
        <w:rPr>
          <w:rFonts w:cstheme="minorHAnsi"/>
          <w:sz w:val="24"/>
          <w:szCs w:val="24"/>
        </w:rPr>
      </w:pPr>
      <w:r w:rsidRPr="009E7F4C">
        <w:rPr>
          <w:rFonts w:cstheme="minorHAnsi"/>
          <w:sz w:val="24"/>
          <w:szCs w:val="24"/>
        </w:rPr>
        <w:t>My quarterback arrives at the cockpit dressed like she’s just been at a cocktail party.</w:t>
      </w:r>
      <w:r w:rsidR="0071681A">
        <w:rPr>
          <w:rFonts w:cstheme="minorHAnsi"/>
          <w:sz w:val="24"/>
          <w:szCs w:val="24"/>
        </w:rPr>
        <w:t xml:space="preserve"> </w:t>
      </w:r>
      <w:r w:rsidRPr="009E7F4C">
        <w:rPr>
          <w:rFonts w:cstheme="minorHAnsi"/>
          <w:sz w:val="24"/>
          <w:szCs w:val="24"/>
        </w:rPr>
        <w:t>No battle armor, no harness.</w:t>
      </w:r>
      <w:r w:rsidR="0071681A">
        <w:rPr>
          <w:rFonts w:cstheme="minorHAnsi"/>
          <w:sz w:val="24"/>
          <w:szCs w:val="24"/>
        </w:rPr>
        <w:t xml:space="preserve"> </w:t>
      </w:r>
      <w:r w:rsidRPr="009E7F4C">
        <w:rPr>
          <w:rFonts w:cstheme="minorHAnsi"/>
          <w:sz w:val="24"/>
          <w:szCs w:val="24"/>
        </w:rPr>
        <w:t>Not even boots.</w:t>
      </w:r>
      <w:r w:rsidR="0071681A">
        <w:rPr>
          <w:rFonts w:cstheme="minorHAnsi"/>
          <w:sz w:val="24"/>
          <w:szCs w:val="24"/>
        </w:rPr>
        <w:t xml:space="preserve"> </w:t>
      </w:r>
      <w:r w:rsidRPr="009E7F4C">
        <w:rPr>
          <w:rFonts w:cstheme="minorHAnsi"/>
          <w:sz w:val="24"/>
          <w:szCs w:val="24"/>
        </w:rPr>
        <w:t>She’s wearing a little black dress and heels.</w:t>
      </w:r>
    </w:p>
    <w:p w:rsidR="00176DAF" w:rsidP="00176DAF" w:rsidRDefault="007F0EEA" w14:paraId="505FCA88" w14:textId="77777777">
      <w:pPr>
        <w:spacing w:after="0"/>
        <w:ind w:firstLine="360"/>
        <w:rPr>
          <w:rFonts w:cstheme="minorHAnsi"/>
          <w:sz w:val="24"/>
          <w:szCs w:val="24"/>
        </w:rPr>
      </w:pPr>
      <w:r w:rsidRPr="009E7F4C">
        <w:rPr>
          <w:rFonts w:cstheme="minorHAnsi"/>
          <w:sz w:val="24"/>
          <w:szCs w:val="24"/>
        </w:rPr>
        <w:t>I don’t open my mouth because I’m going to get in trouble with somebody if I do.</w:t>
      </w:r>
    </w:p>
    <w:p w:rsidR="00176DAF" w:rsidP="00176DAF" w:rsidRDefault="00176DAF" w14:paraId="6F2E00F4" w14:textId="77777777">
      <w:pPr>
        <w:spacing w:after="0"/>
        <w:ind w:firstLine="360"/>
        <w:rPr>
          <w:rFonts w:cstheme="minorHAnsi"/>
          <w:sz w:val="24"/>
          <w:szCs w:val="24"/>
        </w:rPr>
      </w:pPr>
    </w:p>
    <w:p w:rsidR="00176DAF" w:rsidP="00CC4975" w:rsidRDefault="00CC4975" w14:paraId="13F53689" w14:textId="72F5420B">
      <w:pPr>
        <w:spacing w:after="0"/>
        <w:jc w:val="center"/>
        <w:rPr>
          <w:rFonts w:cstheme="minorHAnsi"/>
          <w:sz w:val="24"/>
          <w:szCs w:val="24"/>
        </w:rPr>
      </w:pPr>
      <w:r>
        <w:rPr>
          <w:rFonts w:cstheme="minorHAnsi"/>
          <w:sz w:val="24"/>
          <w:szCs w:val="24"/>
        </w:rPr>
        <w:t>***</w:t>
      </w:r>
    </w:p>
    <w:p w:rsidR="00CC4975" w:rsidP="00CC4975" w:rsidRDefault="00CC4975" w14:paraId="45F39928" w14:textId="77777777">
      <w:pPr>
        <w:spacing w:after="0"/>
        <w:jc w:val="center"/>
        <w:rPr>
          <w:rFonts w:cstheme="minorHAnsi"/>
          <w:sz w:val="24"/>
          <w:szCs w:val="24"/>
        </w:rPr>
      </w:pPr>
    </w:p>
    <w:p w:rsidR="00176DAF" w:rsidP="07008754" w:rsidRDefault="007F0EEA" w14:paraId="64F6A48C" w14:textId="4E98CC6A">
      <w:pPr>
        <w:spacing w:after="0"/>
        <w:rPr>
          <w:rFonts w:cs="Calibri" w:cstheme="minorAscii"/>
          <w:sz w:val="24"/>
          <w:szCs w:val="24"/>
        </w:rPr>
      </w:pPr>
      <w:r w:rsidRPr="07008754" w:rsidR="07008754">
        <w:rPr>
          <w:rFonts w:cs="Calibri" w:cstheme="minorAscii"/>
          <w:sz w:val="24"/>
          <w:szCs w:val="24"/>
        </w:rPr>
        <w:t>It never occurred to me when I got up this</w:t>
      </w:r>
      <w:r w:rsidRPr="07008754" w:rsidR="07008754">
        <w:rPr>
          <w:rFonts w:cs="Calibri" w:cstheme="minorAscii"/>
          <w:sz w:val="24"/>
          <w:szCs w:val="24"/>
        </w:rPr>
        <w:t xml:space="preserve"> </w:t>
      </w:r>
      <w:r w:rsidRPr="07008754" w:rsidR="07008754">
        <w:rPr>
          <w:rFonts w:cs="Calibri" w:cstheme="minorAscii"/>
          <w:sz w:val="24"/>
          <w:szCs w:val="24"/>
        </w:rPr>
        <w:t>morni</w:t>
      </w:r>
      <w:r w:rsidRPr="07008754" w:rsidR="07008754">
        <w:rPr>
          <w:rFonts w:cs="Calibri" w:cstheme="minorAscii"/>
          <w:sz w:val="24"/>
          <w:szCs w:val="24"/>
        </w:rPr>
        <w:t>n</w:t>
      </w:r>
      <w:r w:rsidRPr="07008754" w:rsidR="07008754">
        <w:rPr>
          <w:rFonts w:cs="Calibri" w:cstheme="minorAscii"/>
          <w:sz w:val="24"/>
          <w:szCs w:val="24"/>
        </w:rPr>
        <w:t>g t</w:t>
      </w:r>
      <w:r w:rsidRPr="07008754" w:rsidR="07008754">
        <w:rPr>
          <w:rFonts w:cs="Calibri" w:cstheme="minorAscii"/>
          <w:sz w:val="24"/>
          <w:szCs w:val="24"/>
        </w:rPr>
        <w:t>hat m</w:t>
      </w:r>
      <w:r w:rsidRPr="07008754" w:rsidR="07008754">
        <w:rPr>
          <w:rFonts w:cs="Calibri" w:cstheme="minorAscii"/>
          <w:sz w:val="24"/>
          <w:szCs w:val="24"/>
        </w:rPr>
        <w:t>y day w</w:t>
      </w:r>
      <w:r w:rsidRPr="07008754" w:rsidR="07008754">
        <w:rPr>
          <w:rFonts w:cs="Calibri" w:cstheme="minorAscii"/>
          <w:sz w:val="24"/>
          <w:szCs w:val="24"/>
        </w:rPr>
        <w:t>ould progress is this m</w:t>
      </w:r>
      <w:r w:rsidRPr="07008754" w:rsidR="07008754">
        <w:rPr>
          <w:rFonts w:cs="Calibri" w:cstheme="minorAscii"/>
          <w:sz w:val="24"/>
          <w:szCs w:val="24"/>
        </w:rPr>
        <w:t>a</w:t>
      </w:r>
      <w:r w:rsidRPr="07008754" w:rsidR="07008754">
        <w:rPr>
          <w:rFonts w:cs="Calibri" w:cstheme="minorAscii"/>
          <w:sz w:val="24"/>
          <w:szCs w:val="24"/>
        </w:rPr>
        <w:t>dhouse fashion</w:t>
      </w:r>
      <w:r w:rsidRPr="07008754" w:rsidR="07008754">
        <w:rPr>
          <w:rFonts w:cs="Calibri" w:cstheme="minorAscii"/>
          <w:sz w:val="24"/>
          <w:szCs w:val="24"/>
        </w:rPr>
        <w:t>. I fig</w:t>
      </w:r>
      <w:r w:rsidRPr="07008754" w:rsidR="07008754">
        <w:rPr>
          <w:rFonts w:cs="Calibri" w:cstheme="minorAscii"/>
          <w:sz w:val="24"/>
          <w:szCs w:val="24"/>
        </w:rPr>
        <w:t>ured</w:t>
      </w:r>
      <w:r w:rsidRPr="07008754" w:rsidR="07008754">
        <w:rPr>
          <w:rFonts w:cs="Calibri" w:cstheme="minorAscii"/>
          <w:sz w:val="24"/>
          <w:szCs w:val="24"/>
        </w:rPr>
        <w:t xml:space="preserve"> t</w:t>
      </w:r>
      <w:r w:rsidRPr="07008754" w:rsidR="07008754">
        <w:rPr>
          <w:rFonts w:cs="Calibri" w:cstheme="minorAscii"/>
          <w:sz w:val="24"/>
          <w:szCs w:val="24"/>
        </w:rPr>
        <w:t xml:space="preserve">hat </w:t>
      </w:r>
      <w:r w:rsidRPr="07008754" w:rsidR="07008754">
        <w:rPr>
          <w:rFonts w:cs="Calibri" w:cstheme="minorAscii"/>
          <w:sz w:val="24"/>
          <w:szCs w:val="24"/>
        </w:rPr>
        <w:t>b</w:t>
      </w:r>
      <w:r w:rsidRPr="07008754" w:rsidR="07008754">
        <w:rPr>
          <w:rFonts w:cs="Calibri" w:cstheme="minorAscii"/>
          <w:sz w:val="24"/>
          <w:szCs w:val="24"/>
        </w:rPr>
        <w:t>y lu</w:t>
      </w:r>
      <w:r w:rsidRPr="07008754" w:rsidR="07008754">
        <w:rPr>
          <w:rFonts w:cs="Calibri" w:cstheme="minorAscii"/>
          <w:sz w:val="24"/>
          <w:szCs w:val="24"/>
        </w:rPr>
        <w:t xml:space="preserve">nch, </w:t>
      </w:r>
      <w:r w:rsidRPr="07008754" w:rsidR="07008754">
        <w:rPr>
          <w:rFonts w:cs="Calibri" w:cstheme="minorAscii"/>
          <w:sz w:val="24"/>
          <w:szCs w:val="24"/>
        </w:rPr>
        <w:t>I’d</w:t>
      </w:r>
      <w:r w:rsidRPr="07008754" w:rsidR="07008754">
        <w:rPr>
          <w:rFonts w:cs="Calibri" w:cstheme="minorAscii"/>
          <w:sz w:val="24"/>
          <w:szCs w:val="24"/>
        </w:rPr>
        <w:t xml:space="preserve"> be working on plays, watching drills, and thinking about our next game against the </w:t>
      </w:r>
      <w:r w:rsidRPr="07008754" w:rsidR="07008754">
        <w:rPr>
          <w:rFonts w:cs="Calibri" w:cstheme="minorAscii"/>
          <w:sz w:val="24"/>
          <w:szCs w:val="24"/>
        </w:rPr>
        <w:t>Varyin</w:t>
      </w:r>
      <w:r w:rsidRPr="07008754" w:rsidR="07008754">
        <w:rPr>
          <w:rFonts w:cs="Calibri" w:cstheme="minorAscii"/>
          <w:sz w:val="24"/>
          <w:szCs w:val="24"/>
        </w:rPr>
        <w:t xml:space="preserve"> </w:t>
      </w:r>
      <w:r w:rsidRPr="07008754" w:rsidR="07008754">
        <w:rPr>
          <w:rFonts w:cs="Calibri" w:cstheme="minorAscii"/>
          <w:sz w:val="24"/>
          <w:szCs w:val="24"/>
        </w:rPr>
        <w:t>Stone</w:t>
      </w:r>
      <w:r w:rsidRPr="07008754" w:rsidR="07008754">
        <w:rPr>
          <w:rFonts w:cs="Calibri" w:cstheme="minorAscii"/>
          <w:sz w:val="24"/>
          <w:szCs w:val="24"/>
        </w:rPr>
        <w:t xml:space="preserve">men. </w:t>
      </w:r>
      <w:r w:rsidRPr="07008754" w:rsidR="07008754">
        <w:rPr>
          <w:rFonts w:cs="Calibri" w:cstheme="minorAscii"/>
          <w:sz w:val="24"/>
          <w:szCs w:val="24"/>
        </w:rPr>
        <w:t>T</w:t>
      </w:r>
      <w:r w:rsidRPr="07008754" w:rsidR="07008754">
        <w:rPr>
          <w:rFonts w:cs="Calibri" w:cstheme="minorAscii"/>
          <w:sz w:val="24"/>
          <w:szCs w:val="24"/>
        </w:rPr>
        <w:t>hey’</w:t>
      </w:r>
      <w:r w:rsidRPr="07008754" w:rsidR="07008754">
        <w:rPr>
          <w:rFonts w:cs="Calibri" w:cstheme="minorAscii"/>
          <w:sz w:val="24"/>
          <w:szCs w:val="24"/>
        </w:rPr>
        <w:t>re</w:t>
      </w:r>
      <w:r w:rsidRPr="07008754" w:rsidR="07008754">
        <w:rPr>
          <w:rFonts w:cs="Calibri" w:cstheme="minorAscii"/>
          <w:sz w:val="24"/>
          <w:szCs w:val="24"/>
        </w:rPr>
        <w:t xml:space="preserve"> not actu</w:t>
      </w:r>
      <w:r w:rsidRPr="07008754" w:rsidR="07008754">
        <w:rPr>
          <w:rFonts w:cs="Calibri" w:cstheme="minorAscii"/>
          <w:sz w:val="24"/>
          <w:szCs w:val="24"/>
        </w:rPr>
        <w:t>al st</w:t>
      </w:r>
      <w:r w:rsidRPr="07008754" w:rsidR="07008754">
        <w:rPr>
          <w:rFonts w:cs="Calibri" w:cstheme="minorAscii"/>
          <w:sz w:val="24"/>
          <w:szCs w:val="24"/>
        </w:rPr>
        <w:t xml:space="preserve">one, that would be weird. No, their planet’s prime export is stone and yes, that threw me the first time I heard it, too. The </w:t>
      </w:r>
      <w:ins w:author="Gary Smailes" w:date="2024-03-16T16:13:29.276Z" w:id="461965755">
        <w:r w:rsidRPr="07008754" w:rsidR="07008754">
          <w:rPr>
            <w:rFonts w:cs="Calibri" w:cstheme="minorAscii"/>
            <w:sz w:val="24"/>
            <w:szCs w:val="24"/>
          </w:rPr>
          <w:t>U</w:t>
        </w:r>
      </w:ins>
      <w:del w:author="Gary Smailes" w:date="2024-03-16T16:13:25.1Z" w:id="15152128">
        <w:r w:rsidRPr="07008754" w:rsidDel="07008754">
          <w:rPr>
            <w:rFonts w:cs="Calibri" w:cstheme="minorAscii"/>
            <w:sz w:val="24"/>
            <w:szCs w:val="24"/>
          </w:rPr>
          <w:delText>u</w:delText>
        </w:r>
      </w:del>
      <w:r w:rsidRPr="07008754" w:rsidR="07008754">
        <w:rPr>
          <w:rFonts w:cs="Calibri" w:cstheme="minorAscii"/>
          <w:sz w:val="24"/>
          <w:szCs w:val="24"/>
        </w:rPr>
        <w:t xml:space="preserve">niverse has no shortage of rocks, </w:t>
      </w:r>
      <w:r w:rsidRPr="07008754" w:rsidR="07008754">
        <w:rPr>
          <w:rFonts w:cs="Calibri" w:cstheme="minorAscii"/>
          <w:sz w:val="24"/>
          <w:szCs w:val="24"/>
        </w:rPr>
        <w:t>they’re</w:t>
      </w:r>
      <w:r w:rsidRPr="07008754" w:rsidR="07008754">
        <w:rPr>
          <w:rFonts w:cs="Calibri" w:cstheme="minorAscii"/>
          <w:sz w:val="24"/>
          <w:szCs w:val="24"/>
        </w:rPr>
        <w:t xml:space="preserve"> spread out all over the place. </w:t>
      </w:r>
      <w:r w:rsidRPr="07008754" w:rsidR="07008754">
        <w:rPr>
          <w:rFonts w:cs="Calibri" w:cstheme="minorAscii"/>
          <w:sz w:val="24"/>
          <w:szCs w:val="24"/>
        </w:rPr>
        <w:t>There’s</w:t>
      </w:r>
      <w:r w:rsidRPr="07008754" w:rsidR="07008754">
        <w:rPr>
          <w:rFonts w:cs="Calibri" w:cstheme="minorAscii"/>
          <w:sz w:val="24"/>
          <w:szCs w:val="24"/>
        </w:rPr>
        <w:t xml:space="preserve"> so many that they bang into each other and make rock babies. But none of it is like </w:t>
      </w:r>
      <w:r w:rsidRPr="07008754" w:rsidR="07008754">
        <w:rPr>
          <w:rFonts w:cs="Calibri" w:cstheme="minorAscii"/>
          <w:sz w:val="24"/>
          <w:szCs w:val="24"/>
        </w:rPr>
        <w:t>Varyin</w:t>
      </w:r>
      <w:r w:rsidRPr="07008754" w:rsidR="07008754">
        <w:rPr>
          <w:rFonts w:cs="Calibri" w:cstheme="minorAscii"/>
          <w:sz w:val="24"/>
          <w:szCs w:val="24"/>
        </w:rPr>
        <w:t xml:space="preserve"> marble, which glows softly after being polished. The colors depend on the </w:t>
      </w:r>
      <w:del w:author="Gary Smailes" w:date="2024-03-16T16:13:49.177Z" w:id="1851662816">
        <w:r w:rsidRPr="07008754" w:rsidDel="07008754">
          <w:rPr>
            <w:rFonts w:cs="Calibri" w:cstheme="minorAscii"/>
            <w:sz w:val="24"/>
            <w:szCs w:val="24"/>
          </w:rPr>
          <w:delText xml:space="preserve">the </w:delText>
        </w:r>
      </w:del>
      <w:r w:rsidRPr="07008754" w:rsidR="07008754">
        <w:rPr>
          <w:rFonts w:cs="Calibri" w:cstheme="minorAscii"/>
          <w:sz w:val="24"/>
          <w:szCs w:val="24"/>
        </w:rPr>
        <w:t xml:space="preserve">emotional state of the sculptor. </w:t>
      </w:r>
      <w:r w:rsidRPr="07008754" w:rsidR="07008754">
        <w:rPr>
          <w:rFonts w:cs="Calibri" w:cstheme="minorAscii"/>
          <w:sz w:val="24"/>
          <w:szCs w:val="24"/>
        </w:rPr>
        <w:t>There’s</w:t>
      </w:r>
      <w:r w:rsidRPr="07008754" w:rsidR="07008754">
        <w:rPr>
          <w:rFonts w:cs="Calibri" w:cstheme="minorAscii"/>
          <w:sz w:val="24"/>
          <w:szCs w:val="24"/>
        </w:rPr>
        <w:t xml:space="preserve"> a cottage industry around not only interpreting abstract sculpture and what it means, but now interpreting that same abstract art along with its glow, and what that means - as if art critics </w:t>
      </w:r>
      <w:r w:rsidRPr="07008754" w:rsidR="07008754">
        <w:rPr>
          <w:rFonts w:cs="Calibri" w:cstheme="minorAscii"/>
          <w:sz w:val="24"/>
          <w:szCs w:val="24"/>
        </w:rPr>
        <w:t>didn’t</w:t>
      </w:r>
      <w:r w:rsidRPr="07008754" w:rsidR="07008754">
        <w:rPr>
          <w:rFonts w:cs="Calibri" w:cstheme="minorAscii"/>
          <w:sz w:val="24"/>
          <w:szCs w:val="24"/>
        </w:rPr>
        <w:t xml:space="preserve"> get paid too much already dreaming up random shit to go along with other </w:t>
      </w:r>
      <w:r w:rsidRPr="07008754" w:rsidR="07008754">
        <w:rPr>
          <w:rFonts w:cs="Calibri" w:cstheme="minorAscii"/>
          <w:sz w:val="24"/>
          <w:szCs w:val="24"/>
        </w:rPr>
        <w:t>people’s</w:t>
      </w:r>
      <w:r w:rsidRPr="07008754" w:rsidR="07008754">
        <w:rPr>
          <w:rFonts w:cs="Calibri" w:cstheme="minorAscii"/>
          <w:sz w:val="24"/>
          <w:szCs w:val="24"/>
        </w:rPr>
        <w:t xml:space="preserve"> dreamed-up random shit. I thought the whole thing was very fascinating right up until I learned about the </w:t>
      </w:r>
      <w:del w:author="Gary Smailes" w:date="2024-03-16T16:14:04.297Z" w:id="703640104">
        <w:r w:rsidRPr="07008754" w:rsidDel="07008754">
          <w:rPr>
            <w:rFonts w:cs="Calibri" w:cstheme="minorAscii"/>
            <w:sz w:val="24"/>
            <w:szCs w:val="24"/>
          </w:rPr>
          <w:delText>black market</w:delText>
        </w:r>
      </w:del>
      <w:ins w:author="Gary Smailes" w:date="2024-03-16T16:14:04.299Z" w:id="675829928">
        <w:r w:rsidRPr="07008754" w:rsidR="07008754">
          <w:rPr>
            <w:rFonts w:cs="Calibri" w:cstheme="minorAscii"/>
            <w:sz w:val="24"/>
            <w:szCs w:val="24"/>
          </w:rPr>
          <w:t>black-market</w:t>
        </w:r>
      </w:ins>
      <w:r w:rsidRPr="07008754" w:rsidR="07008754">
        <w:rPr>
          <w:rFonts w:cs="Calibri" w:cstheme="minorAscii"/>
          <w:sz w:val="24"/>
          <w:szCs w:val="24"/>
        </w:rPr>
        <w:t xml:space="preserve"> industry of torturing sculptors to produce deep red and black glows. </w:t>
      </w:r>
    </w:p>
    <w:p w:rsidR="00176DAF" w:rsidP="07008754" w:rsidRDefault="007F0EEA" w14:paraId="35C6BFA3" w14:textId="77777777">
      <w:pPr>
        <w:spacing w:after="0"/>
        <w:ind w:firstLine="360"/>
        <w:rPr>
          <w:rFonts w:cs="Calibri" w:cstheme="minorAscii"/>
          <w:sz w:val="24"/>
          <w:szCs w:val="24"/>
        </w:rPr>
      </w:pPr>
      <w:r w:rsidRPr="07008754" w:rsidR="07008754">
        <w:rPr>
          <w:rFonts w:cs="Calibri" w:cstheme="minorAscii"/>
          <w:sz w:val="24"/>
          <w:szCs w:val="24"/>
        </w:rPr>
        <w:t>Speaki</w:t>
      </w:r>
      <w:commentRangeStart w:id="845106445"/>
      <w:r w:rsidRPr="07008754" w:rsidR="07008754">
        <w:rPr>
          <w:rFonts w:cs="Calibri" w:cstheme="minorAscii"/>
          <w:sz w:val="24"/>
          <w:szCs w:val="24"/>
        </w:rPr>
        <w:t xml:space="preserve">ng of torture, </w:t>
      </w:r>
      <w:r w:rsidRPr="07008754" w:rsidR="07008754">
        <w:rPr>
          <w:rFonts w:cs="Calibri" w:cstheme="minorAscii"/>
          <w:sz w:val="24"/>
          <w:szCs w:val="24"/>
        </w:rPr>
        <w:t>there’s</w:t>
      </w:r>
      <w:r w:rsidRPr="07008754" w:rsidR="07008754">
        <w:rPr>
          <w:rFonts w:cs="Calibri" w:cstheme="minorAscii"/>
          <w:sz w:val="24"/>
          <w:szCs w:val="24"/>
        </w:rPr>
        <w:t xml:space="preserve"> a surprise waiting for us at the rendezvous point.</w:t>
      </w:r>
    </w:p>
    <w:p w:rsidR="00176DAF" w:rsidP="07008754" w:rsidRDefault="007F0EEA" w14:paraId="75FEC393" w14:textId="77777777">
      <w:pPr>
        <w:spacing w:after="0"/>
        <w:ind w:firstLine="360"/>
        <w:rPr>
          <w:rFonts w:cs="Calibri" w:cstheme="minorAscii"/>
          <w:sz w:val="24"/>
          <w:szCs w:val="24"/>
        </w:rPr>
      </w:pPr>
      <w:r w:rsidRPr="07008754" w:rsidR="07008754">
        <w:rPr>
          <w:rFonts w:cs="Calibri" w:cstheme="minorAscii"/>
          <w:sz w:val="24"/>
          <w:szCs w:val="24"/>
        </w:rPr>
        <w:t xml:space="preserve">Oh, the team bus is there, all </w:t>
      </w:r>
      <w:r w:rsidRPr="07008754" w:rsidR="07008754">
        <w:rPr>
          <w:rFonts w:cs="Calibri" w:cstheme="minorAscii"/>
          <w:sz w:val="24"/>
          <w:szCs w:val="24"/>
        </w:rPr>
        <w:t>safe and sound</w:t>
      </w:r>
      <w:r w:rsidRPr="07008754" w:rsidR="07008754">
        <w:rPr>
          <w:rFonts w:cs="Calibri" w:cstheme="minorAscii"/>
          <w:sz w:val="24"/>
          <w:szCs w:val="24"/>
        </w:rPr>
        <w:t>.</w:t>
      </w:r>
      <w:r w:rsidRPr="07008754" w:rsidR="07008754">
        <w:rPr>
          <w:rFonts w:cs="Calibri" w:cstheme="minorAscii"/>
          <w:sz w:val="24"/>
          <w:szCs w:val="24"/>
        </w:rPr>
        <w:t xml:space="preserve"> </w:t>
      </w:r>
      <w:r w:rsidRPr="07008754" w:rsidR="07008754">
        <w:rPr>
          <w:rFonts w:cs="Calibri" w:cstheme="minorAscii"/>
          <w:sz w:val="24"/>
          <w:szCs w:val="24"/>
        </w:rPr>
        <w:t>It’s</w:t>
      </w:r>
      <w:r w:rsidRPr="07008754" w:rsidR="07008754">
        <w:rPr>
          <w:rFonts w:cs="Calibri" w:cstheme="minorAscii"/>
          <w:sz w:val="24"/>
          <w:szCs w:val="24"/>
        </w:rPr>
        <w:t xml:space="preserve"> not the only ship, though.</w:t>
      </w:r>
      <w:r w:rsidRPr="07008754" w:rsidR="07008754">
        <w:rPr>
          <w:rFonts w:cs="Calibri" w:cstheme="minorAscii"/>
          <w:sz w:val="24"/>
          <w:szCs w:val="24"/>
        </w:rPr>
        <w:t xml:space="preserve"> </w:t>
      </w:r>
      <w:r w:rsidRPr="07008754" w:rsidR="07008754">
        <w:rPr>
          <w:rFonts w:cs="Calibri" w:cstheme="minorAscii"/>
          <w:sz w:val="24"/>
          <w:szCs w:val="24"/>
        </w:rPr>
        <w:t xml:space="preserve">Collected around it in </w:t>
      </w:r>
      <w:commentRangeEnd w:id="845106445"/>
      <w:r>
        <w:rPr>
          <w:rStyle w:val="CommentReference"/>
        </w:rPr>
        <w:commentReference w:id="845106445"/>
      </w:r>
      <w:r w:rsidRPr="07008754" w:rsidR="07008754">
        <w:rPr>
          <w:rFonts w:cs="Calibri" w:cstheme="minorAscii"/>
          <w:sz w:val="24"/>
          <w:szCs w:val="24"/>
        </w:rPr>
        <w:t>a giant ball are thousands of starfighters, a couple hundred frigates, fifty cruisers, sixteen dreadnoughts, and hovering directly above the bus is what looks like - “Is that a Fleet battleship?” I blurt.</w:t>
      </w:r>
    </w:p>
    <w:p w:rsidR="00176DAF" w:rsidP="00176DAF" w:rsidRDefault="007F0EEA" w14:paraId="5E39BC45" w14:textId="77777777">
      <w:pPr>
        <w:spacing w:after="0"/>
        <w:ind w:firstLine="360"/>
        <w:rPr>
          <w:rFonts w:cstheme="minorHAnsi"/>
          <w:sz w:val="24"/>
          <w:szCs w:val="24"/>
        </w:rPr>
      </w:pPr>
      <w:r w:rsidRPr="009E7F4C">
        <w:rPr>
          <w:rFonts w:cstheme="minorHAnsi"/>
          <w:sz w:val="24"/>
          <w:szCs w:val="24"/>
        </w:rPr>
        <w:t>Nobody answers me.</w:t>
      </w:r>
      <w:r w:rsidR="0071681A">
        <w:rPr>
          <w:rFonts w:cstheme="minorHAnsi"/>
          <w:sz w:val="24"/>
          <w:szCs w:val="24"/>
        </w:rPr>
        <w:t xml:space="preserve"> </w:t>
      </w:r>
      <w:r w:rsidRPr="009E7F4C">
        <w:rPr>
          <w:rFonts w:cstheme="minorHAnsi"/>
          <w:sz w:val="24"/>
          <w:szCs w:val="24"/>
        </w:rPr>
        <w:t>They’re taking it in.</w:t>
      </w:r>
    </w:p>
    <w:p w:rsidR="00176DAF" w:rsidP="00176DAF" w:rsidRDefault="007F0EEA" w14:paraId="43863A53" w14:textId="77777777">
      <w:pPr>
        <w:spacing w:after="0"/>
        <w:ind w:firstLine="360"/>
        <w:rPr>
          <w:rFonts w:cstheme="minorHAnsi"/>
          <w:sz w:val="24"/>
          <w:szCs w:val="24"/>
        </w:rPr>
      </w:pPr>
      <w:r w:rsidRPr="009E7F4C">
        <w:rPr>
          <w:rFonts w:cstheme="minorHAnsi"/>
          <w:sz w:val="24"/>
          <w:szCs w:val="24"/>
        </w:rPr>
        <w:t>“I said, is that a battleship?” I ask again.</w:t>
      </w:r>
      <w:r w:rsidR="0071681A">
        <w:rPr>
          <w:rFonts w:cstheme="minorHAnsi"/>
          <w:sz w:val="24"/>
          <w:szCs w:val="24"/>
        </w:rPr>
        <w:t xml:space="preserve"> </w:t>
      </w:r>
    </w:p>
    <w:p w:rsidR="00176DAF" w:rsidP="00176DAF" w:rsidRDefault="007F0EEA" w14:paraId="156B6819" w14:textId="77777777">
      <w:pPr>
        <w:spacing w:after="0"/>
        <w:ind w:firstLine="360"/>
        <w:rPr>
          <w:rFonts w:cstheme="minorHAnsi"/>
          <w:sz w:val="24"/>
          <w:szCs w:val="24"/>
        </w:rPr>
      </w:pPr>
      <w:r w:rsidRPr="009E7F4C">
        <w:rPr>
          <w:rFonts w:cstheme="minorHAnsi"/>
          <w:sz w:val="24"/>
          <w:szCs w:val="24"/>
        </w:rPr>
        <w:t>“That’s Jager’s ship,” Kiera says.</w:t>
      </w:r>
      <w:r w:rsidR="0071681A">
        <w:rPr>
          <w:rFonts w:cstheme="minorHAnsi"/>
          <w:sz w:val="24"/>
          <w:szCs w:val="24"/>
        </w:rPr>
        <w:t xml:space="preserve"> </w:t>
      </w:r>
    </w:p>
    <w:p w:rsidR="00176DAF" w:rsidP="00176DAF" w:rsidRDefault="007F0EEA" w14:paraId="17636345" w14:textId="6B0A6BAF">
      <w:pPr>
        <w:spacing w:after="0"/>
        <w:ind w:firstLine="360"/>
        <w:rPr>
          <w:rFonts w:cstheme="minorHAnsi"/>
          <w:sz w:val="24"/>
          <w:szCs w:val="24"/>
        </w:rPr>
      </w:pPr>
      <w:r w:rsidRPr="009E7F4C">
        <w:rPr>
          <w:rFonts w:cstheme="minorHAnsi"/>
          <w:sz w:val="24"/>
          <w:szCs w:val="24"/>
        </w:rPr>
        <w:t>“It’s his?</w:t>
      </w:r>
      <w:r w:rsidR="0071681A">
        <w:rPr>
          <w:rFonts w:cstheme="minorHAnsi"/>
          <w:sz w:val="24"/>
          <w:szCs w:val="24"/>
        </w:rPr>
        <w:t xml:space="preserve"> </w:t>
      </w:r>
      <w:r w:rsidRPr="009E7F4C">
        <w:rPr>
          <w:rFonts w:cstheme="minorHAnsi"/>
          <w:sz w:val="24"/>
          <w:szCs w:val="24"/>
        </w:rPr>
        <w:t>How did he get it?</w:t>
      </w:r>
      <w:r w:rsidR="0071681A">
        <w:rPr>
          <w:rFonts w:cstheme="minorHAnsi"/>
          <w:sz w:val="24"/>
          <w:szCs w:val="24"/>
        </w:rPr>
        <w:t xml:space="preserve"> </w:t>
      </w:r>
      <w:r w:rsidRPr="009E7F4C">
        <w:rPr>
          <w:rFonts w:cstheme="minorHAnsi"/>
          <w:sz w:val="24"/>
          <w:szCs w:val="24"/>
        </w:rPr>
        <w:t>That thing is enormous.</w:t>
      </w:r>
      <w:r w:rsidR="0071681A">
        <w:rPr>
          <w:rFonts w:cstheme="minorHAnsi"/>
          <w:sz w:val="24"/>
          <w:szCs w:val="24"/>
        </w:rPr>
        <w:t xml:space="preserve"> </w:t>
      </w:r>
      <w:r w:rsidR="00FB5381">
        <w:rPr>
          <w:rFonts w:cstheme="minorHAnsi"/>
          <w:sz w:val="24"/>
          <w:szCs w:val="24"/>
        </w:rPr>
        <w:t>It looks like it can barely squeeze through a Gate.”</w:t>
      </w:r>
    </w:p>
    <w:p w:rsidR="00176DAF" w:rsidP="00176DAF" w:rsidRDefault="007F0EEA" w14:paraId="787ADEE6" w14:textId="77777777">
      <w:pPr>
        <w:spacing w:after="0"/>
        <w:ind w:firstLine="360"/>
        <w:rPr>
          <w:rFonts w:cstheme="minorHAnsi"/>
          <w:sz w:val="24"/>
          <w:szCs w:val="24"/>
        </w:rPr>
      </w:pPr>
      <w:r w:rsidRPr="009E7F4C">
        <w:rPr>
          <w:rFonts w:cstheme="minorHAnsi"/>
          <w:sz w:val="24"/>
          <w:szCs w:val="24"/>
        </w:rPr>
        <w:t>Nobody comments on that, either.</w:t>
      </w:r>
      <w:r w:rsidR="0071681A">
        <w:rPr>
          <w:rFonts w:cstheme="minorHAnsi"/>
          <w:sz w:val="24"/>
          <w:szCs w:val="24"/>
        </w:rPr>
        <w:t xml:space="preserve"> </w:t>
      </w:r>
      <w:r w:rsidRPr="009E7F4C">
        <w:rPr>
          <w:rFonts w:cstheme="minorHAnsi"/>
          <w:sz w:val="24"/>
          <w:szCs w:val="24"/>
        </w:rPr>
        <w:t>Kiera looks upset.</w:t>
      </w:r>
      <w:r w:rsidR="0071681A">
        <w:rPr>
          <w:rFonts w:cstheme="minorHAnsi"/>
          <w:sz w:val="24"/>
          <w:szCs w:val="24"/>
        </w:rPr>
        <w:t xml:space="preserve"> </w:t>
      </w:r>
      <w:r w:rsidRPr="009E7F4C">
        <w:rPr>
          <w:rFonts w:cstheme="minorHAnsi"/>
          <w:sz w:val="24"/>
          <w:szCs w:val="24"/>
        </w:rPr>
        <w:t>Laura looks awed.</w:t>
      </w:r>
      <w:r w:rsidR="0071681A">
        <w:rPr>
          <w:rFonts w:cstheme="minorHAnsi"/>
          <w:sz w:val="24"/>
          <w:szCs w:val="24"/>
        </w:rPr>
        <w:t xml:space="preserve"> </w:t>
      </w:r>
      <w:r w:rsidRPr="009E7F4C">
        <w:rPr>
          <w:rFonts w:cstheme="minorHAnsi"/>
          <w:sz w:val="24"/>
          <w:szCs w:val="24"/>
        </w:rPr>
        <w:t>Kissy looks like Kissy.</w:t>
      </w:r>
    </w:p>
    <w:p w:rsidR="00176DAF" w:rsidP="00176DAF" w:rsidRDefault="007F0EEA" w14:paraId="743D3227" w14:textId="77777777">
      <w:pPr>
        <w:spacing w:after="0"/>
        <w:ind w:firstLine="360"/>
        <w:rPr>
          <w:rFonts w:cstheme="minorHAnsi"/>
          <w:sz w:val="24"/>
          <w:szCs w:val="24"/>
        </w:rPr>
      </w:pPr>
      <w:r w:rsidRPr="009E7F4C">
        <w:rPr>
          <w:rFonts w:cstheme="minorHAnsi"/>
          <w:sz w:val="24"/>
          <w:szCs w:val="24"/>
        </w:rPr>
        <w:t>“I take it this is a new thing for everybody.” I observe.</w:t>
      </w:r>
    </w:p>
    <w:p w:rsidR="00176DAF" w:rsidP="00176DAF" w:rsidRDefault="007F0EEA" w14:paraId="7CC8EA87" w14:textId="77777777">
      <w:pPr>
        <w:spacing w:after="0"/>
        <w:ind w:firstLine="360"/>
        <w:rPr>
          <w:rFonts w:cstheme="minorHAnsi"/>
          <w:sz w:val="24"/>
          <w:szCs w:val="24"/>
        </w:rPr>
      </w:pPr>
      <w:r w:rsidRPr="009E7F4C">
        <w:rPr>
          <w:rFonts w:cstheme="minorHAnsi"/>
          <w:sz w:val="24"/>
          <w:szCs w:val="24"/>
        </w:rPr>
        <w:t>“That’s gotta be…all of them,” Laura says.</w:t>
      </w:r>
      <w:r w:rsidR="0071681A">
        <w:rPr>
          <w:rFonts w:cstheme="minorHAnsi"/>
          <w:sz w:val="24"/>
          <w:szCs w:val="24"/>
        </w:rPr>
        <w:t xml:space="preserve"> </w:t>
      </w:r>
      <w:r w:rsidRPr="009E7F4C">
        <w:rPr>
          <w:rFonts w:cstheme="minorHAnsi"/>
          <w:sz w:val="24"/>
          <w:szCs w:val="24"/>
        </w:rPr>
        <w:t>“It’s got to be.”</w:t>
      </w:r>
    </w:p>
    <w:p w:rsidR="00176DAF" w:rsidP="00176DAF" w:rsidRDefault="007F0EEA" w14:paraId="4A71FFF0" w14:textId="77777777">
      <w:pPr>
        <w:spacing w:after="0"/>
        <w:ind w:firstLine="360"/>
        <w:rPr>
          <w:rFonts w:cstheme="minorHAnsi"/>
          <w:sz w:val="24"/>
          <w:szCs w:val="24"/>
        </w:rPr>
      </w:pPr>
      <w:r w:rsidRPr="009E7F4C">
        <w:rPr>
          <w:rFonts w:cstheme="minorHAnsi"/>
          <w:sz w:val="24"/>
          <w:szCs w:val="24"/>
        </w:rPr>
        <w:t xml:space="preserve">“All of </w:t>
      </w:r>
      <w:proofErr w:type="gramStart"/>
      <w:r w:rsidRPr="009E7F4C">
        <w:rPr>
          <w:rFonts w:cstheme="minorHAnsi"/>
          <w:sz w:val="24"/>
          <w:szCs w:val="24"/>
        </w:rPr>
        <w:t>who</w:t>
      </w:r>
      <w:proofErr w:type="gramEnd"/>
      <w:r w:rsidRPr="009E7F4C">
        <w:rPr>
          <w:rFonts w:cstheme="minorHAnsi"/>
          <w:sz w:val="24"/>
          <w:szCs w:val="24"/>
        </w:rPr>
        <w:t>?”</w:t>
      </w:r>
    </w:p>
    <w:p w:rsidR="00176DAF" w:rsidP="00176DAF" w:rsidRDefault="007F0EEA" w14:paraId="1BE3FC11" w14:textId="77777777">
      <w:pPr>
        <w:spacing w:after="0"/>
        <w:ind w:firstLine="360"/>
        <w:rPr>
          <w:rFonts w:cstheme="minorHAnsi"/>
          <w:sz w:val="24"/>
          <w:szCs w:val="24"/>
        </w:rPr>
      </w:pPr>
      <w:r w:rsidRPr="009E7F4C">
        <w:rPr>
          <w:rFonts w:cstheme="minorHAnsi"/>
          <w:sz w:val="24"/>
          <w:szCs w:val="24"/>
        </w:rPr>
        <w:t>“The clans.</w:t>
      </w:r>
      <w:r w:rsidR="0071681A">
        <w:rPr>
          <w:rFonts w:cstheme="minorHAnsi"/>
          <w:sz w:val="24"/>
          <w:szCs w:val="24"/>
        </w:rPr>
        <w:t xml:space="preserve"> </w:t>
      </w:r>
      <w:r w:rsidRPr="009E7F4C">
        <w:rPr>
          <w:rFonts w:cstheme="minorHAnsi"/>
          <w:sz w:val="24"/>
          <w:szCs w:val="24"/>
        </w:rPr>
        <w:t>He brought all of the clans.”</w:t>
      </w:r>
    </w:p>
    <w:p w:rsidR="00176DAF" w:rsidP="00176DAF" w:rsidRDefault="007F0EEA" w14:paraId="6FCE638D" w14:textId="77777777">
      <w:pPr>
        <w:spacing w:after="0"/>
        <w:ind w:firstLine="360"/>
        <w:rPr>
          <w:rFonts w:cstheme="minorHAnsi"/>
          <w:sz w:val="24"/>
          <w:szCs w:val="24"/>
        </w:rPr>
      </w:pPr>
      <w:r w:rsidRPr="009E7F4C">
        <w:rPr>
          <w:rFonts w:cstheme="minorHAnsi"/>
          <w:sz w:val="24"/>
          <w:szCs w:val="24"/>
        </w:rPr>
        <w:t>“I’ve never seen this many in one place before,” Kiera says.</w:t>
      </w:r>
      <w:r w:rsidR="0071681A">
        <w:rPr>
          <w:rFonts w:cstheme="minorHAnsi"/>
          <w:sz w:val="24"/>
          <w:szCs w:val="24"/>
        </w:rPr>
        <w:t xml:space="preserve"> </w:t>
      </w:r>
      <w:r w:rsidRPr="009E7F4C">
        <w:rPr>
          <w:rFonts w:cstheme="minorHAnsi"/>
          <w:sz w:val="24"/>
          <w:szCs w:val="24"/>
        </w:rPr>
        <w:t>“That’s not all of them, though.”</w:t>
      </w:r>
    </w:p>
    <w:p w:rsidR="00176DAF" w:rsidP="00176DAF" w:rsidRDefault="007F0EEA" w14:paraId="09F99D0A" w14:textId="77777777">
      <w:pPr>
        <w:spacing w:after="0"/>
        <w:ind w:firstLine="360"/>
        <w:rPr>
          <w:rFonts w:cstheme="minorHAnsi"/>
          <w:sz w:val="24"/>
          <w:szCs w:val="24"/>
        </w:rPr>
      </w:pPr>
      <w:r w:rsidRPr="009E7F4C">
        <w:rPr>
          <w:rFonts w:cstheme="minorHAnsi"/>
          <w:sz w:val="24"/>
          <w:szCs w:val="24"/>
        </w:rPr>
        <w:t>“How do you know?” Laura asks.</w:t>
      </w:r>
    </w:p>
    <w:p w:rsidR="00176DAF" w:rsidP="00176DAF" w:rsidRDefault="007F0EEA" w14:paraId="4B68F314" w14:textId="77777777">
      <w:pPr>
        <w:spacing w:after="0"/>
        <w:ind w:firstLine="360"/>
        <w:rPr>
          <w:rFonts w:cstheme="minorHAnsi"/>
          <w:sz w:val="24"/>
          <w:szCs w:val="24"/>
        </w:rPr>
      </w:pPr>
      <w:r w:rsidRPr="009E7F4C">
        <w:rPr>
          <w:rFonts w:cstheme="minorHAnsi"/>
          <w:sz w:val="24"/>
          <w:szCs w:val="24"/>
        </w:rPr>
        <w:t>“Jager couldn’t have gathered them all by himself.</w:t>
      </w:r>
      <w:r w:rsidR="0071681A">
        <w:rPr>
          <w:rFonts w:cstheme="minorHAnsi"/>
          <w:sz w:val="24"/>
          <w:szCs w:val="24"/>
        </w:rPr>
        <w:t xml:space="preserve"> </w:t>
      </w:r>
      <w:r w:rsidRPr="009E7F4C">
        <w:rPr>
          <w:rFonts w:cstheme="minorHAnsi"/>
          <w:sz w:val="24"/>
          <w:szCs w:val="24"/>
        </w:rPr>
        <w:t>He’s not - he doesn’t have that authority.”</w:t>
      </w:r>
    </w:p>
    <w:p w:rsidR="00176DAF" w:rsidP="00176DAF" w:rsidRDefault="007F0EEA" w14:paraId="45F67314" w14:textId="06EF2628">
      <w:pPr>
        <w:spacing w:after="0"/>
        <w:ind w:firstLine="360"/>
        <w:rPr>
          <w:rFonts w:cstheme="minorHAnsi"/>
          <w:sz w:val="24"/>
          <w:szCs w:val="24"/>
        </w:rPr>
      </w:pPr>
      <w:r w:rsidRPr="009E7F4C">
        <w:rPr>
          <w:rFonts w:cstheme="minorHAnsi"/>
          <w:sz w:val="24"/>
          <w:szCs w:val="24"/>
        </w:rPr>
        <w:t xml:space="preserve">“Doesn’t matter if it’s all of them or not,” I say, “We don’t have to bargain with </w:t>
      </w:r>
      <w:r w:rsidR="00065880">
        <w:rPr>
          <w:rFonts w:cstheme="minorHAnsi"/>
          <w:sz w:val="24"/>
          <w:szCs w:val="24"/>
        </w:rPr>
        <w:t>Mabel</w:t>
      </w:r>
      <w:r w:rsidRPr="009E7F4C">
        <w:rPr>
          <w:rFonts w:cstheme="minorHAnsi"/>
          <w:sz w:val="24"/>
          <w:szCs w:val="24"/>
        </w:rPr>
        <w:t xml:space="preserve"> now.”</w:t>
      </w:r>
    </w:p>
    <w:p w:rsidR="00176DAF" w:rsidP="00176DAF" w:rsidRDefault="007F0EEA" w14:paraId="7805A243" w14:textId="77777777">
      <w:pPr>
        <w:spacing w:after="0"/>
        <w:ind w:firstLine="360"/>
        <w:rPr>
          <w:rFonts w:cstheme="minorHAnsi"/>
          <w:sz w:val="24"/>
          <w:szCs w:val="24"/>
        </w:rPr>
      </w:pPr>
      <w:r w:rsidRPr="009E7F4C">
        <w:rPr>
          <w:rFonts w:cstheme="minorHAnsi"/>
          <w:sz w:val="24"/>
          <w:szCs w:val="24"/>
        </w:rPr>
        <w:t>Kiera snorts.</w:t>
      </w:r>
      <w:r w:rsidR="0071681A">
        <w:rPr>
          <w:rFonts w:cstheme="minorHAnsi"/>
          <w:sz w:val="24"/>
          <w:szCs w:val="24"/>
        </w:rPr>
        <w:t xml:space="preserve"> </w:t>
      </w:r>
      <w:r w:rsidRPr="009E7F4C">
        <w:rPr>
          <w:rFonts w:cstheme="minorHAnsi"/>
          <w:sz w:val="24"/>
          <w:szCs w:val="24"/>
        </w:rPr>
        <w:t>“Where did you get that idea?”</w:t>
      </w:r>
    </w:p>
    <w:p w:rsidR="00176DAF" w:rsidP="00176DAF" w:rsidRDefault="007F0EEA" w14:paraId="20CBDCA1" w14:textId="77777777">
      <w:pPr>
        <w:spacing w:after="0"/>
        <w:ind w:firstLine="360"/>
        <w:rPr>
          <w:rFonts w:cstheme="minorHAnsi"/>
          <w:sz w:val="24"/>
          <w:szCs w:val="24"/>
        </w:rPr>
      </w:pPr>
      <w:r w:rsidRPr="009E7F4C">
        <w:rPr>
          <w:rFonts w:cstheme="minorHAnsi"/>
          <w:sz w:val="24"/>
          <w:szCs w:val="24"/>
        </w:rPr>
        <w:t>“Well, I’m looking at enough firepower to turn that rock of hers to dust.”</w:t>
      </w:r>
    </w:p>
    <w:p w:rsidR="00176DAF" w:rsidP="00176DAF" w:rsidRDefault="007F0EEA" w14:paraId="548B5676" w14:textId="77777777">
      <w:pPr>
        <w:spacing w:after="0"/>
        <w:ind w:firstLine="360"/>
        <w:rPr>
          <w:rFonts w:cstheme="minorHAnsi"/>
          <w:sz w:val="24"/>
          <w:szCs w:val="24"/>
        </w:rPr>
      </w:pPr>
      <w:r w:rsidRPr="009E7F4C">
        <w:rPr>
          <w:rFonts w:cstheme="minorHAnsi"/>
          <w:sz w:val="24"/>
          <w:szCs w:val="24"/>
        </w:rPr>
        <w:t>“Aside from the precedent he’s setting here, none of that means anything to her.</w:t>
      </w:r>
      <w:r w:rsidR="0071681A">
        <w:rPr>
          <w:rFonts w:cstheme="minorHAnsi"/>
          <w:sz w:val="24"/>
          <w:szCs w:val="24"/>
        </w:rPr>
        <w:t xml:space="preserve"> </w:t>
      </w:r>
      <w:r w:rsidRPr="009E7F4C">
        <w:rPr>
          <w:rFonts w:cstheme="minorHAnsi"/>
          <w:sz w:val="24"/>
          <w:szCs w:val="24"/>
        </w:rPr>
        <w:t>She’s got Dexter.</w:t>
      </w:r>
      <w:r w:rsidR="0071681A">
        <w:rPr>
          <w:rFonts w:cstheme="minorHAnsi"/>
          <w:sz w:val="24"/>
          <w:szCs w:val="24"/>
        </w:rPr>
        <w:t xml:space="preserve"> </w:t>
      </w:r>
      <w:r w:rsidRPr="009E7F4C">
        <w:rPr>
          <w:rFonts w:cstheme="minorHAnsi"/>
          <w:sz w:val="24"/>
          <w:szCs w:val="24"/>
        </w:rPr>
        <w:t>Jager wants him, and she knows it.</w:t>
      </w:r>
      <w:r w:rsidR="0071681A">
        <w:rPr>
          <w:rFonts w:cstheme="minorHAnsi"/>
          <w:sz w:val="24"/>
          <w:szCs w:val="24"/>
        </w:rPr>
        <w:t xml:space="preserve"> </w:t>
      </w:r>
      <w:r w:rsidRPr="009E7F4C">
        <w:rPr>
          <w:rFonts w:cstheme="minorHAnsi"/>
          <w:sz w:val="24"/>
          <w:szCs w:val="24"/>
        </w:rPr>
        <w:t>He’s not going to blow up her station with him on it.”</w:t>
      </w:r>
    </w:p>
    <w:p w:rsidR="00176DAF" w:rsidP="00176DAF" w:rsidRDefault="007F0EEA" w14:paraId="697EA677" w14:textId="77777777">
      <w:pPr>
        <w:spacing w:after="0"/>
        <w:ind w:firstLine="360"/>
        <w:rPr>
          <w:rFonts w:cstheme="minorHAnsi"/>
          <w:sz w:val="24"/>
          <w:szCs w:val="24"/>
        </w:rPr>
      </w:pPr>
      <w:r w:rsidRPr="009E7F4C">
        <w:rPr>
          <w:rFonts w:cstheme="minorHAnsi"/>
          <w:sz w:val="24"/>
          <w:szCs w:val="24"/>
        </w:rPr>
        <w:lastRenderedPageBreak/>
        <w:t>“He probably would if turns out his son is Echelon,” Laura says.</w:t>
      </w:r>
    </w:p>
    <w:p w:rsidR="00176DAF" w:rsidP="00176DAF" w:rsidRDefault="007F0EEA" w14:paraId="33A607BC" w14:textId="77777777">
      <w:pPr>
        <w:spacing w:after="0"/>
        <w:ind w:firstLine="360"/>
        <w:rPr>
          <w:rFonts w:cstheme="minorHAnsi"/>
          <w:sz w:val="24"/>
          <w:szCs w:val="24"/>
        </w:rPr>
      </w:pPr>
      <w:r w:rsidRPr="009E7F4C">
        <w:rPr>
          <w:rFonts w:cstheme="minorHAnsi"/>
          <w:sz w:val="24"/>
          <w:szCs w:val="24"/>
        </w:rPr>
        <w:t>“We don’t know that,” Kiera says, “and until we do, we’re not saying anything.”</w:t>
      </w:r>
    </w:p>
    <w:p w:rsidR="00176DAF" w:rsidP="00176DAF" w:rsidRDefault="007F0EEA" w14:paraId="67B490C9" w14:textId="77777777">
      <w:pPr>
        <w:spacing w:after="0"/>
        <w:ind w:firstLine="360"/>
        <w:rPr>
          <w:rFonts w:cstheme="minorHAnsi"/>
          <w:sz w:val="24"/>
          <w:szCs w:val="24"/>
        </w:rPr>
      </w:pPr>
      <w:r w:rsidRPr="009E7F4C">
        <w:rPr>
          <w:rFonts w:cstheme="minorHAnsi"/>
          <w:sz w:val="24"/>
          <w:szCs w:val="24"/>
        </w:rPr>
        <w:t>“Please don’t,” I agree.</w:t>
      </w:r>
      <w:r w:rsidR="0071681A">
        <w:rPr>
          <w:rFonts w:cstheme="minorHAnsi"/>
          <w:sz w:val="24"/>
          <w:szCs w:val="24"/>
        </w:rPr>
        <w:t xml:space="preserve"> </w:t>
      </w:r>
      <w:r w:rsidRPr="009E7F4C">
        <w:rPr>
          <w:rFonts w:cstheme="minorHAnsi"/>
          <w:sz w:val="24"/>
          <w:szCs w:val="24"/>
        </w:rPr>
        <w:t>“I’d have to find another kicker.”</w:t>
      </w:r>
    </w:p>
    <w:p w:rsidR="00176DAF" w:rsidP="00176DAF" w:rsidRDefault="007F0EEA" w14:paraId="06446ADF" w14:textId="77777777">
      <w:pPr>
        <w:spacing w:after="0"/>
        <w:ind w:firstLine="360"/>
        <w:rPr>
          <w:rFonts w:cstheme="minorHAnsi"/>
          <w:sz w:val="24"/>
          <w:szCs w:val="24"/>
        </w:rPr>
      </w:pPr>
      <w:r w:rsidRPr="009E7F4C">
        <w:rPr>
          <w:rFonts w:cstheme="minorHAnsi"/>
          <w:sz w:val="24"/>
          <w:szCs w:val="24"/>
        </w:rPr>
        <w:t>Kiera gives me an astonished look.</w:t>
      </w:r>
      <w:r w:rsidR="0071681A">
        <w:rPr>
          <w:rFonts w:cstheme="minorHAnsi"/>
          <w:sz w:val="24"/>
          <w:szCs w:val="24"/>
        </w:rPr>
        <w:t xml:space="preserve"> </w:t>
      </w:r>
      <w:r w:rsidRPr="009E7F4C">
        <w:rPr>
          <w:rFonts w:cstheme="minorHAnsi"/>
          <w:sz w:val="24"/>
          <w:szCs w:val="24"/>
        </w:rPr>
        <w:t>“You’ll still field him after this?”</w:t>
      </w:r>
    </w:p>
    <w:p w:rsidR="00176DAF" w:rsidP="00176DAF" w:rsidRDefault="007F0EEA" w14:paraId="599DD271" w14:textId="77777777">
      <w:pPr>
        <w:spacing w:after="0"/>
        <w:ind w:firstLine="360"/>
        <w:rPr>
          <w:rFonts w:cstheme="minorHAnsi"/>
          <w:sz w:val="24"/>
          <w:szCs w:val="24"/>
        </w:rPr>
      </w:pPr>
      <w:r w:rsidRPr="009E7F4C">
        <w:rPr>
          <w:rFonts w:cstheme="minorHAnsi"/>
          <w:sz w:val="24"/>
          <w:szCs w:val="24"/>
        </w:rPr>
        <w:t>“Sure.</w:t>
      </w:r>
      <w:r w:rsidR="0071681A">
        <w:rPr>
          <w:rFonts w:cstheme="minorHAnsi"/>
          <w:sz w:val="24"/>
          <w:szCs w:val="24"/>
        </w:rPr>
        <w:t xml:space="preserve"> </w:t>
      </w:r>
      <w:r w:rsidRPr="009E7F4C">
        <w:rPr>
          <w:rFonts w:cstheme="minorHAnsi"/>
          <w:sz w:val="24"/>
          <w:szCs w:val="24"/>
        </w:rPr>
        <w:t>He’s got an amazing leg.”</w:t>
      </w:r>
    </w:p>
    <w:p w:rsidR="00176DAF" w:rsidP="00176DAF" w:rsidRDefault="007F0EEA" w14:paraId="6ED58FCF" w14:textId="77777777">
      <w:pPr>
        <w:spacing w:after="0"/>
        <w:ind w:firstLine="360"/>
        <w:rPr>
          <w:rFonts w:cstheme="minorHAnsi"/>
          <w:sz w:val="24"/>
          <w:szCs w:val="24"/>
        </w:rPr>
      </w:pPr>
      <w:r w:rsidRPr="009E7F4C">
        <w:rPr>
          <w:rFonts w:cstheme="minorHAnsi"/>
          <w:sz w:val="24"/>
          <w:szCs w:val="24"/>
        </w:rPr>
        <w:t>She looks ready to make another retort and gets a faraway look instead.</w:t>
      </w:r>
      <w:r w:rsidR="0071681A">
        <w:rPr>
          <w:rFonts w:cstheme="minorHAnsi"/>
          <w:sz w:val="24"/>
          <w:szCs w:val="24"/>
        </w:rPr>
        <w:t xml:space="preserve"> </w:t>
      </w:r>
      <w:r w:rsidRPr="009E7F4C">
        <w:rPr>
          <w:rFonts w:cstheme="minorHAnsi"/>
          <w:sz w:val="24"/>
          <w:szCs w:val="24"/>
        </w:rPr>
        <w:t>“Jager’s calling,” Kiera says.</w:t>
      </w:r>
      <w:r w:rsidR="0071681A">
        <w:rPr>
          <w:rFonts w:cstheme="minorHAnsi"/>
          <w:sz w:val="24"/>
          <w:szCs w:val="24"/>
        </w:rPr>
        <w:t xml:space="preserve"> </w:t>
      </w:r>
    </w:p>
    <w:p w:rsidR="00176DAF" w:rsidP="07008754" w:rsidRDefault="007F0EEA" w14:paraId="62802B87" w14:textId="251531E8">
      <w:pPr>
        <w:spacing w:after="0"/>
        <w:ind w:firstLine="360"/>
        <w:rPr>
          <w:rFonts w:cs="Calibri" w:cstheme="minorAscii"/>
          <w:sz w:val="24"/>
          <w:szCs w:val="24"/>
        </w:rPr>
      </w:pPr>
      <w:r w:rsidRPr="07008754" w:rsidR="07008754">
        <w:rPr>
          <w:rFonts w:cs="Calibri" w:cstheme="minorAscii"/>
          <w:sz w:val="24"/>
          <w:szCs w:val="24"/>
        </w:rPr>
        <w:t>Jager’s head appears before us. He looks pleased with himself</w:t>
      </w:r>
      <w:del w:author="Gary Smailes" w:date="2024-03-16T16:16:34.613Z" w:id="1967625361">
        <w:r w:rsidRPr="07008754" w:rsidDel="07008754">
          <w:rPr>
            <w:rFonts w:cs="Calibri" w:cstheme="minorAscii"/>
            <w:sz w:val="24"/>
            <w:szCs w:val="24"/>
          </w:rPr>
          <w:delText>.</w:delText>
        </w:r>
      </w:del>
      <w:r w:rsidRPr="07008754" w:rsidR="07008754">
        <w:rPr>
          <w:rFonts w:cs="Calibri" w:cstheme="minorAscii"/>
          <w:sz w:val="24"/>
          <w:szCs w:val="24"/>
        </w:rPr>
        <w:t xml:space="preserve"> </w:t>
      </w:r>
      <w:ins w:author="Gary Smailes" w:date="2024-03-16T16:16:35.963Z" w:id="192759218">
        <w:r w:rsidRPr="07008754" w:rsidR="07008754">
          <w:rPr>
            <w:rFonts w:cs="Calibri" w:cstheme="minorAscii"/>
            <w:sz w:val="24"/>
            <w:szCs w:val="24"/>
          </w:rPr>
          <w:t>o</w:t>
        </w:r>
      </w:ins>
      <w:del w:author="Gary Smailes" w:date="2024-03-16T16:16:35.583Z" w:id="375691575">
        <w:r w:rsidRPr="07008754" w:rsidDel="07008754">
          <w:rPr>
            <w:rFonts w:cs="Calibri" w:cstheme="minorAscii"/>
            <w:sz w:val="24"/>
            <w:szCs w:val="24"/>
          </w:rPr>
          <w:delText>O</w:delText>
        </w:r>
      </w:del>
      <w:r w:rsidRPr="07008754" w:rsidR="07008754">
        <w:rPr>
          <w:rFonts w:cs="Calibri" w:cstheme="minorAscii"/>
          <w:sz w:val="24"/>
          <w:szCs w:val="24"/>
        </w:rPr>
        <w:t xml:space="preserve">r hungry. I </w:t>
      </w:r>
      <w:r w:rsidRPr="07008754" w:rsidR="07008754">
        <w:rPr>
          <w:rFonts w:cs="Calibri" w:cstheme="minorAscii"/>
          <w:sz w:val="24"/>
          <w:szCs w:val="24"/>
        </w:rPr>
        <w:t>can’t</w:t>
      </w:r>
      <w:r w:rsidRPr="07008754" w:rsidR="07008754">
        <w:rPr>
          <w:rFonts w:cs="Calibri" w:cstheme="minorAscii"/>
          <w:sz w:val="24"/>
          <w:szCs w:val="24"/>
        </w:rPr>
        <w:t xml:space="preserve"> really tell. “Mr. Stern</w:t>
      </w:r>
      <w:ins w:author="Gary Smailes" w:date="2024-03-16T16:16:39.772Z" w:id="921496263">
        <w:r w:rsidRPr="07008754" w:rsidR="07008754">
          <w:rPr>
            <w:rFonts w:cs="Calibri" w:cstheme="minorAscii"/>
            <w:sz w:val="24"/>
            <w:szCs w:val="24"/>
          </w:rPr>
          <w:t>,</w:t>
        </w:r>
      </w:ins>
      <w:del w:author="Gary Smailes" w:date="2024-03-16T16:16:39.37Z" w:id="595456432">
        <w:r w:rsidRPr="07008754" w:rsidDel="07008754">
          <w:rPr>
            <w:rFonts w:cs="Calibri" w:cstheme="minorAscii"/>
            <w:sz w:val="24"/>
            <w:szCs w:val="24"/>
          </w:rPr>
          <w:delText>!</w:delText>
        </w:r>
      </w:del>
      <w:r w:rsidRPr="07008754" w:rsidR="07008754">
        <w:rPr>
          <w:rFonts w:cs="Calibri" w:cstheme="minorAscii"/>
          <w:sz w:val="24"/>
          <w:szCs w:val="24"/>
        </w:rPr>
        <w:t>” he booms. “Good</w:t>
      </w:r>
      <w:ins w:author="Gary Smailes" w:date="2024-03-16T16:16:42.167Z" w:id="310253323">
        <w:r w:rsidRPr="07008754" w:rsidR="07008754">
          <w:rPr>
            <w:rFonts w:cs="Calibri" w:cstheme="minorAscii"/>
            <w:sz w:val="24"/>
            <w:szCs w:val="24"/>
          </w:rPr>
          <w:t>.</w:t>
        </w:r>
      </w:ins>
      <w:del w:author="Gary Smailes" w:date="2024-03-16T16:16:41.865Z" w:id="2077525575">
        <w:r w:rsidRPr="07008754" w:rsidDel="07008754">
          <w:rPr>
            <w:rFonts w:cs="Calibri" w:cstheme="minorAscii"/>
            <w:sz w:val="24"/>
            <w:szCs w:val="24"/>
          </w:rPr>
          <w:delText>!</w:delText>
        </w:r>
      </w:del>
      <w:r w:rsidRPr="07008754" w:rsidR="07008754">
        <w:rPr>
          <w:rFonts w:cs="Calibri" w:cstheme="minorAscii"/>
          <w:sz w:val="24"/>
          <w:szCs w:val="24"/>
        </w:rPr>
        <w:t xml:space="preserve"> Everyone is here</w:t>
      </w:r>
      <w:ins w:author="Gary Smailes" w:date="2024-03-16T16:16:44.76Z" w:id="706150233">
        <w:r w:rsidRPr="07008754" w:rsidR="07008754">
          <w:rPr>
            <w:rFonts w:cs="Calibri" w:cstheme="minorAscii"/>
            <w:sz w:val="24"/>
            <w:szCs w:val="24"/>
          </w:rPr>
          <w:t>.</w:t>
        </w:r>
      </w:ins>
      <w:del w:author="Gary Smailes" w:date="2024-03-16T16:16:44.34Z" w:id="1786027849">
        <w:r w:rsidRPr="07008754" w:rsidDel="07008754">
          <w:rPr>
            <w:rFonts w:cs="Calibri" w:cstheme="minorAscii"/>
            <w:sz w:val="24"/>
            <w:szCs w:val="24"/>
          </w:rPr>
          <w:delText>!</w:delText>
        </w:r>
      </w:del>
      <w:r w:rsidRPr="07008754" w:rsidR="07008754">
        <w:rPr>
          <w:rFonts w:cs="Calibri" w:cstheme="minorAscii"/>
          <w:sz w:val="24"/>
          <w:szCs w:val="24"/>
        </w:rPr>
        <w:t xml:space="preserve"> We can begin, and - “ </w:t>
      </w:r>
    </w:p>
    <w:p w:rsidR="00176DAF" w:rsidP="00176DAF" w:rsidRDefault="007F0EEA" w14:paraId="6CFB7AB5" w14:textId="77777777">
      <w:pPr>
        <w:spacing w:after="0"/>
        <w:ind w:firstLine="360"/>
        <w:rPr>
          <w:rFonts w:cstheme="minorHAnsi"/>
          <w:sz w:val="24"/>
          <w:szCs w:val="24"/>
        </w:rPr>
      </w:pPr>
      <w:r w:rsidRPr="009E7F4C">
        <w:rPr>
          <w:rFonts w:cstheme="minorHAnsi"/>
          <w:sz w:val="24"/>
          <w:szCs w:val="24"/>
        </w:rPr>
        <w:t>Jager notices Kiera for the first time.</w:t>
      </w:r>
      <w:r w:rsidR="0071681A">
        <w:rPr>
          <w:rFonts w:cstheme="minorHAnsi"/>
          <w:sz w:val="24"/>
          <w:szCs w:val="24"/>
        </w:rPr>
        <w:t xml:space="preserve"> </w:t>
      </w:r>
      <w:r w:rsidRPr="009E7F4C">
        <w:rPr>
          <w:rFonts w:cstheme="minorHAnsi"/>
          <w:sz w:val="24"/>
          <w:szCs w:val="24"/>
        </w:rPr>
        <w:t>He blinks.</w:t>
      </w:r>
      <w:r w:rsidR="0071681A">
        <w:rPr>
          <w:rFonts w:cstheme="minorHAnsi"/>
          <w:sz w:val="24"/>
          <w:szCs w:val="24"/>
        </w:rPr>
        <w:t xml:space="preserve"> </w:t>
      </w:r>
      <w:r w:rsidRPr="009E7F4C">
        <w:rPr>
          <w:rFonts w:cstheme="minorHAnsi"/>
          <w:sz w:val="24"/>
          <w:szCs w:val="24"/>
        </w:rPr>
        <w:t>A slow smile creeps across his face and then it’s gone.</w:t>
      </w:r>
      <w:r w:rsidR="0071681A">
        <w:rPr>
          <w:rFonts w:cstheme="minorHAnsi"/>
          <w:sz w:val="24"/>
          <w:szCs w:val="24"/>
        </w:rPr>
        <w:t xml:space="preserve"> </w:t>
      </w:r>
      <w:r w:rsidRPr="009E7F4C">
        <w:rPr>
          <w:rFonts w:cstheme="minorHAnsi"/>
          <w:sz w:val="24"/>
          <w:szCs w:val="24"/>
        </w:rPr>
        <w:t>He ducks his head at her and without a hint of sarcasm says, “Welcome to our little gathering, Your Grace.”</w:t>
      </w:r>
    </w:p>
    <w:p w:rsidR="00176DAF" w:rsidP="07008754" w:rsidRDefault="007F0EEA" w14:paraId="2C094B2A" w14:textId="3DA7C14B">
      <w:pPr>
        <w:spacing w:after="0"/>
        <w:ind w:firstLine="360"/>
        <w:rPr>
          <w:rFonts w:cs="Calibri" w:cstheme="minorAscii"/>
          <w:sz w:val="24"/>
          <w:szCs w:val="24"/>
        </w:rPr>
      </w:pPr>
      <w:r w:rsidRPr="07008754" w:rsidR="07008754">
        <w:rPr>
          <w:rFonts w:cs="Calibri" w:cstheme="minorAscii"/>
          <w:sz w:val="24"/>
          <w:szCs w:val="24"/>
        </w:rPr>
        <w:t>Kiera looks frosty. She inclines her head</w:t>
      </w:r>
      <w:ins w:author="Gary Smailes" w:date="2024-03-16T16:17:06.61Z" w:id="1503975294">
        <w:r w:rsidRPr="07008754" w:rsidR="07008754">
          <w:rPr>
            <w:rFonts w:cs="Calibri" w:cstheme="minorAscii"/>
            <w:sz w:val="24"/>
            <w:szCs w:val="24"/>
          </w:rPr>
          <w:t>.</w:t>
        </w:r>
      </w:ins>
      <w:del w:author="Gary Smailes" w:date="2024-03-16T16:17:04.043Z" w:id="1970498720">
        <w:r w:rsidRPr="07008754" w:rsidDel="07008754">
          <w:rPr>
            <w:rFonts w:cs="Calibri" w:cstheme="minorAscii"/>
            <w:sz w:val="24"/>
            <w:szCs w:val="24"/>
          </w:rPr>
          <w:delText xml:space="preserve"> and says,</w:delText>
        </w:r>
      </w:del>
      <w:r w:rsidRPr="07008754" w:rsidR="07008754">
        <w:rPr>
          <w:rFonts w:cs="Calibri" w:cstheme="minorAscii"/>
          <w:sz w:val="24"/>
          <w:szCs w:val="24"/>
        </w:rPr>
        <w:t xml:space="preserve"> “What did I tell you would happen if you ever called me that again?”</w:t>
      </w:r>
    </w:p>
    <w:p w:rsidR="00176DAF" w:rsidP="00176DAF" w:rsidRDefault="007F0EEA" w14:paraId="2D9DFFB6" w14:textId="77777777">
      <w:pPr>
        <w:spacing w:after="0"/>
        <w:ind w:firstLine="360"/>
        <w:rPr>
          <w:rFonts w:cstheme="minorHAnsi"/>
          <w:sz w:val="24"/>
          <w:szCs w:val="24"/>
        </w:rPr>
      </w:pPr>
      <w:r w:rsidRPr="009E7F4C">
        <w:rPr>
          <w:rFonts w:cstheme="minorHAnsi"/>
          <w:sz w:val="24"/>
          <w:szCs w:val="24"/>
        </w:rPr>
        <w:t>“You said I would no longer get my special deliveries.”</w:t>
      </w:r>
    </w:p>
    <w:p w:rsidR="00176DAF" w:rsidP="00176DAF" w:rsidRDefault="007F0EEA" w14:paraId="2389CFDE" w14:textId="77777777">
      <w:pPr>
        <w:spacing w:after="0"/>
        <w:ind w:firstLine="360"/>
        <w:rPr>
          <w:rFonts w:cstheme="minorHAnsi"/>
          <w:sz w:val="24"/>
          <w:szCs w:val="24"/>
        </w:rPr>
      </w:pPr>
      <w:r w:rsidRPr="009E7F4C">
        <w:rPr>
          <w:rFonts w:cstheme="minorHAnsi"/>
          <w:sz w:val="24"/>
          <w:szCs w:val="24"/>
        </w:rPr>
        <w:t>“Consider them revoked.”</w:t>
      </w:r>
    </w:p>
    <w:p w:rsidR="00176DAF" w:rsidP="07008754" w:rsidRDefault="007F0EEA" w14:paraId="690A7DB3" w14:textId="77777777">
      <w:pPr>
        <w:spacing w:after="0"/>
        <w:ind w:firstLine="360"/>
        <w:rPr>
          <w:rFonts w:cs="Calibri" w:cstheme="minorAscii"/>
          <w:sz w:val="24"/>
          <w:szCs w:val="24"/>
        </w:rPr>
      </w:pPr>
      <w:r w:rsidRPr="07008754" w:rsidR="07008754">
        <w:rPr>
          <w:rFonts w:cs="Calibri" w:cstheme="minorAscii"/>
          <w:sz w:val="24"/>
          <w:szCs w:val="24"/>
        </w:rPr>
        <w:t xml:space="preserve">Jager </w:t>
      </w:r>
      <w:r w:rsidRPr="07008754" w:rsidR="07008754">
        <w:rPr>
          <w:rFonts w:cs="Calibri" w:cstheme="minorAscii"/>
          <w:sz w:val="24"/>
          <w:szCs w:val="24"/>
        </w:rPr>
        <w:t>doesn’t</w:t>
      </w:r>
      <w:r w:rsidRPr="07008754" w:rsidR="07008754">
        <w:rPr>
          <w:rFonts w:cs="Calibri" w:cstheme="minorAscii"/>
          <w:sz w:val="24"/>
          <w:szCs w:val="24"/>
        </w:rPr>
        <w:t xml:space="preserve"> flinch. “So sad. </w:t>
      </w:r>
      <w:r w:rsidRPr="07008754" w:rsidR="07008754">
        <w:rPr>
          <w:rFonts w:cs="Calibri" w:cstheme="minorAscii"/>
          <w:sz w:val="24"/>
          <w:szCs w:val="24"/>
        </w:rPr>
        <w:t>But</w:t>
      </w:r>
      <w:del w:author="Gary Smailes" w:date="2024-03-16T16:17:20.49Z" w:id="1747118411">
        <w:r w:rsidRPr="07008754" w:rsidDel="07008754">
          <w:rPr>
            <w:rFonts w:cs="Calibri" w:cstheme="minorAscii"/>
            <w:sz w:val="24"/>
            <w:szCs w:val="24"/>
          </w:rPr>
          <w:delText>,</w:delText>
        </w:r>
      </w:del>
      <w:r w:rsidRPr="07008754" w:rsidR="07008754">
        <w:rPr>
          <w:rFonts w:cs="Calibri" w:cstheme="minorAscii"/>
          <w:sz w:val="24"/>
          <w:szCs w:val="24"/>
        </w:rPr>
        <w:t xml:space="preserve"> you are not only supplier.”</w:t>
      </w:r>
    </w:p>
    <w:p w:rsidR="00176DAF" w:rsidP="00176DAF" w:rsidRDefault="007F0EEA" w14:paraId="5C64751B" w14:textId="1EFBF552">
      <w:pPr>
        <w:spacing w:after="0"/>
        <w:ind w:firstLine="360"/>
        <w:rPr>
          <w:rFonts w:cstheme="minorHAnsi"/>
          <w:sz w:val="24"/>
          <w:szCs w:val="24"/>
        </w:rPr>
      </w:pPr>
      <w:r w:rsidRPr="009E7F4C">
        <w:rPr>
          <w:rFonts w:cstheme="minorHAnsi"/>
          <w:sz w:val="24"/>
          <w:szCs w:val="24"/>
        </w:rPr>
        <w:t>“Bartrand’s quality is terrible, Jager,” Kiera says.</w:t>
      </w:r>
      <w:r w:rsidR="0071681A">
        <w:rPr>
          <w:rFonts w:cstheme="minorHAnsi"/>
          <w:sz w:val="24"/>
          <w:szCs w:val="24"/>
        </w:rPr>
        <w:t xml:space="preserve"> </w:t>
      </w:r>
      <w:r w:rsidRPr="009E7F4C">
        <w:rPr>
          <w:rFonts w:cstheme="minorHAnsi"/>
          <w:sz w:val="24"/>
          <w:szCs w:val="24"/>
        </w:rPr>
        <w:t xml:space="preserve">“You’ll come </w:t>
      </w:r>
      <w:r w:rsidR="005C7B97">
        <w:rPr>
          <w:rFonts w:cstheme="minorHAnsi"/>
          <w:sz w:val="24"/>
          <w:szCs w:val="24"/>
        </w:rPr>
        <w:t>to regret it</w:t>
      </w:r>
      <w:r w:rsidRPr="009E7F4C">
        <w:rPr>
          <w:rFonts w:cstheme="minorHAnsi"/>
          <w:sz w:val="24"/>
          <w:szCs w:val="24"/>
        </w:rPr>
        <w:t>.”</w:t>
      </w:r>
    </w:p>
    <w:p w:rsidR="00176DAF" w:rsidP="00176DAF" w:rsidRDefault="007F0EEA" w14:paraId="727680C0" w14:textId="77777777">
      <w:pPr>
        <w:spacing w:after="0"/>
        <w:ind w:firstLine="360"/>
        <w:rPr>
          <w:rFonts w:cstheme="minorHAnsi"/>
          <w:sz w:val="24"/>
          <w:szCs w:val="24"/>
        </w:rPr>
      </w:pPr>
      <w:r w:rsidRPr="009E7F4C">
        <w:rPr>
          <w:rFonts w:cstheme="minorHAnsi"/>
          <w:sz w:val="24"/>
          <w:szCs w:val="24"/>
        </w:rPr>
        <w:t xml:space="preserve">A slight smile from the grizzled </w:t>
      </w:r>
      <w:proofErr w:type="spellStart"/>
      <w:r w:rsidRPr="009E7F4C">
        <w:rPr>
          <w:rFonts w:cstheme="minorHAnsi"/>
          <w:sz w:val="24"/>
          <w:szCs w:val="24"/>
        </w:rPr>
        <w:t>clanmaster</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realize this is a game, of sorts, and whatever they’re talking about isn’t reason to spike my blood pressure more than it already is.</w:t>
      </w:r>
      <w:r w:rsidR="0071681A">
        <w:rPr>
          <w:rFonts w:cstheme="minorHAnsi"/>
          <w:sz w:val="24"/>
          <w:szCs w:val="24"/>
        </w:rPr>
        <w:t xml:space="preserve"> </w:t>
      </w:r>
      <w:r w:rsidRPr="009E7F4C">
        <w:rPr>
          <w:rFonts w:cstheme="minorHAnsi"/>
          <w:sz w:val="24"/>
          <w:szCs w:val="24"/>
        </w:rPr>
        <w:t>“Jager, what’s with the army?”</w:t>
      </w:r>
    </w:p>
    <w:p w:rsidR="00176DAF" w:rsidP="00176DAF" w:rsidRDefault="007F0EEA" w14:paraId="060A0BB4" w14:textId="77777777">
      <w:pPr>
        <w:spacing w:after="0"/>
        <w:ind w:firstLine="360"/>
        <w:rPr>
          <w:rFonts w:cstheme="minorHAnsi"/>
          <w:sz w:val="24"/>
          <w:szCs w:val="24"/>
        </w:rPr>
      </w:pPr>
      <w:r w:rsidRPr="009E7F4C">
        <w:rPr>
          <w:rFonts w:cstheme="minorHAnsi"/>
          <w:sz w:val="24"/>
          <w:szCs w:val="24"/>
        </w:rPr>
        <w:t>“We will be assaulting stronghold.</w:t>
      </w:r>
      <w:r w:rsidR="0071681A">
        <w:rPr>
          <w:rFonts w:cstheme="minorHAnsi"/>
          <w:sz w:val="24"/>
          <w:szCs w:val="24"/>
        </w:rPr>
        <w:t xml:space="preserve"> </w:t>
      </w:r>
      <w:r w:rsidRPr="009E7F4C">
        <w:rPr>
          <w:rFonts w:cstheme="minorHAnsi"/>
          <w:sz w:val="24"/>
          <w:szCs w:val="24"/>
        </w:rPr>
        <w:t>I did not know what reinforcements you would be able to acquire on such short notice.</w:t>
      </w:r>
      <w:r w:rsidR="0071681A">
        <w:rPr>
          <w:rFonts w:cstheme="minorHAnsi"/>
          <w:sz w:val="24"/>
          <w:szCs w:val="24"/>
        </w:rPr>
        <w:t xml:space="preserve"> </w:t>
      </w:r>
      <w:r w:rsidRPr="009E7F4C">
        <w:rPr>
          <w:rFonts w:cstheme="minorHAnsi"/>
          <w:sz w:val="24"/>
          <w:szCs w:val="24"/>
        </w:rPr>
        <w:t>I was right to do this.”</w:t>
      </w:r>
      <w:r w:rsidR="0071681A">
        <w:rPr>
          <w:rFonts w:cstheme="minorHAnsi"/>
          <w:sz w:val="24"/>
          <w:szCs w:val="24"/>
        </w:rPr>
        <w:t xml:space="preserve"> </w:t>
      </w:r>
      <w:r w:rsidRPr="009E7F4C">
        <w:rPr>
          <w:rFonts w:cstheme="minorHAnsi"/>
          <w:sz w:val="24"/>
          <w:szCs w:val="24"/>
        </w:rPr>
        <w:t>He gestures at us.</w:t>
      </w:r>
      <w:r w:rsidR="0071681A">
        <w:rPr>
          <w:rFonts w:cstheme="minorHAnsi"/>
          <w:sz w:val="24"/>
          <w:szCs w:val="24"/>
        </w:rPr>
        <w:t xml:space="preserve"> </w:t>
      </w:r>
      <w:r w:rsidRPr="009E7F4C">
        <w:rPr>
          <w:rFonts w:cstheme="minorHAnsi"/>
          <w:sz w:val="24"/>
          <w:szCs w:val="24"/>
        </w:rPr>
        <w:t>“One ship will not be sufficient in this endeavor.”</w:t>
      </w:r>
    </w:p>
    <w:p w:rsidR="00176DAF" w:rsidP="00176DAF" w:rsidRDefault="007F0EEA" w14:paraId="3B3ABD23" w14:textId="77777777">
      <w:pPr>
        <w:spacing w:after="0"/>
        <w:ind w:firstLine="360"/>
        <w:rPr>
          <w:rFonts w:cstheme="minorHAnsi"/>
          <w:sz w:val="24"/>
          <w:szCs w:val="24"/>
        </w:rPr>
      </w:pPr>
      <w:r w:rsidRPr="009E7F4C">
        <w:rPr>
          <w:rFonts w:cstheme="minorHAnsi"/>
          <w:sz w:val="24"/>
          <w:szCs w:val="24"/>
        </w:rPr>
        <w:t>Kiera doesn’t correct him about which ship this is.</w:t>
      </w:r>
      <w:r w:rsidR="0071681A">
        <w:rPr>
          <w:rFonts w:cstheme="minorHAnsi"/>
          <w:sz w:val="24"/>
          <w:szCs w:val="24"/>
        </w:rPr>
        <w:t xml:space="preserve"> </w:t>
      </w:r>
      <w:r w:rsidRPr="009E7F4C">
        <w:rPr>
          <w:rFonts w:cstheme="minorHAnsi"/>
          <w:sz w:val="24"/>
          <w:szCs w:val="24"/>
        </w:rPr>
        <w:t>So I don’t, either.</w:t>
      </w:r>
    </w:p>
    <w:p w:rsidR="00176DAF" w:rsidP="00176DAF" w:rsidRDefault="007F0EEA" w14:paraId="01599CDC" w14:textId="77777777">
      <w:pPr>
        <w:spacing w:after="0"/>
        <w:ind w:firstLine="360"/>
        <w:rPr>
          <w:rFonts w:cstheme="minorHAnsi"/>
          <w:sz w:val="24"/>
          <w:szCs w:val="24"/>
        </w:rPr>
      </w:pPr>
      <w:r w:rsidRPr="009E7F4C">
        <w:rPr>
          <w:rFonts w:cstheme="minorHAnsi"/>
          <w:sz w:val="24"/>
          <w:szCs w:val="24"/>
        </w:rPr>
        <w:t>“We can’t just go in there guns blazing,” Laura says.</w:t>
      </w:r>
      <w:r w:rsidR="0071681A">
        <w:rPr>
          <w:rFonts w:cstheme="minorHAnsi"/>
          <w:sz w:val="24"/>
          <w:szCs w:val="24"/>
        </w:rPr>
        <w:t xml:space="preserve"> </w:t>
      </w:r>
      <w:r w:rsidRPr="009E7F4C">
        <w:rPr>
          <w:rFonts w:cstheme="minorHAnsi"/>
          <w:sz w:val="24"/>
          <w:szCs w:val="24"/>
        </w:rPr>
        <w:t>“They’ve got Dexter in an airlock.”</w:t>
      </w:r>
    </w:p>
    <w:p w:rsidR="00176DAF" w:rsidP="00176DAF" w:rsidRDefault="007F0EEA" w14:paraId="5A8BF908" w14:textId="77777777">
      <w:pPr>
        <w:spacing w:after="0"/>
        <w:ind w:firstLine="360"/>
        <w:rPr>
          <w:rFonts w:cstheme="minorHAnsi"/>
          <w:sz w:val="24"/>
          <w:szCs w:val="24"/>
        </w:rPr>
      </w:pPr>
      <w:r w:rsidRPr="009E7F4C">
        <w:rPr>
          <w:rFonts w:cstheme="minorHAnsi"/>
          <w:sz w:val="24"/>
          <w:szCs w:val="24"/>
        </w:rPr>
        <w:t>Jager shrugs.</w:t>
      </w:r>
      <w:r w:rsidR="0071681A">
        <w:rPr>
          <w:rFonts w:cstheme="minorHAnsi"/>
          <w:sz w:val="24"/>
          <w:szCs w:val="24"/>
        </w:rPr>
        <w:t xml:space="preserve"> </w:t>
      </w:r>
      <w:r w:rsidRPr="009E7F4C">
        <w:rPr>
          <w:rFonts w:cstheme="minorHAnsi"/>
          <w:sz w:val="24"/>
          <w:szCs w:val="24"/>
        </w:rPr>
        <w:t>“Is old ploy.</w:t>
      </w:r>
      <w:r w:rsidR="0071681A">
        <w:rPr>
          <w:rFonts w:cstheme="minorHAnsi"/>
          <w:sz w:val="24"/>
          <w:szCs w:val="24"/>
        </w:rPr>
        <w:t xml:space="preserve"> </w:t>
      </w:r>
      <w:r w:rsidRPr="009E7F4C">
        <w:rPr>
          <w:rFonts w:cstheme="minorHAnsi"/>
          <w:sz w:val="24"/>
          <w:szCs w:val="24"/>
        </w:rPr>
        <w:t>He is not there.”</w:t>
      </w:r>
    </w:p>
    <w:p w:rsidR="00176DAF" w:rsidP="00176DAF" w:rsidRDefault="007F0EEA" w14:paraId="3E4DE573" w14:textId="65274849">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His IIDS node</w:t>
      </w:r>
      <w:r w:rsidR="002A4AF9">
        <w:rPr>
          <w:rFonts w:cstheme="minorHAnsi"/>
          <w:sz w:val="24"/>
          <w:szCs w:val="24"/>
        </w:rPr>
        <w:t>–”</w:t>
      </w:r>
    </w:p>
    <w:p w:rsidR="00176DAF" w:rsidP="00176DAF" w:rsidRDefault="007F0EEA" w14:paraId="35E55C00" w14:textId="1507BC85">
      <w:pPr>
        <w:spacing w:after="0"/>
        <w:ind w:firstLine="360"/>
        <w:rPr>
          <w:rFonts w:cstheme="minorHAnsi"/>
          <w:sz w:val="24"/>
          <w:szCs w:val="24"/>
        </w:rPr>
      </w:pPr>
      <w:r w:rsidRPr="009E7F4C">
        <w:rPr>
          <w:rFonts w:cstheme="minorHAnsi"/>
          <w:sz w:val="24"/>
          <w:szCs w:val="24"/>
        </w:rPr>
        <w:t>“Fake.</w:t>
      </w:r>
      <w:r w:rsidR="0071681A">
        <w:rPr>
          <w:rFonts w:cstheme="minorHAnsi"/>
          <w:sz w:val="24"/>
          <w:szCs w:val="24"/>
        </w:rPr>
        <w:t xml:space="preserve"> </w:t>
      </w:r>
      <w:r w:rsidRPr="009E7F4C">
        <w:rPr>
          <w:rFonts w:cstheme="minorHAnsi"/>
          <w:sz w:val="24"/>
          <w:szCs w:val="24"/>
        </w:rPr>
        <w:t xml:space="preserve">You were tempted to bargain with </w:t>
      </w:r>
      <w:r w:rsidR="00065880">
        <w:rPr>
          <w:rFonts w:cstheme="minorHAnsi"/>
          <w:sz w:val="24"/>
          <w:szCs w:val="24"/>
        </w:rPr>
        <w:t>Mabel</w:t>
      </w:r>
      <w:r w:rsidRPr="009E7F4C">
        <w:rPr>
          <w:rFonts w:cstheme="minorHAnsi"/>
          <w:sz w:val="24"/>
          <w:szCs w:val="24"/>
        </w:rPr>
        <w:t xml:space="preserve"> directly, were you not?”</w:t>
      </w:r>
    </w:p>
    <w:p w:rsidR="00176DAF" w:rsidP="00176DAF" w:rsidRDefault="007F0EEA" w14:paraId="1FF56774" w14:textId="77777777">
      <w:pPr>
        <w:spacing w:after="0"/>
        <w:ind w:firstLine="360"/>
        <w:rPr>
          <w:rFonts w:cstheme="minorHAnsi"/>
          <w:sz w:val="24"/>
          <w:szCs w:val="24"/>
        </w:rPr>
      </w:pPr>
      <w:r w:rsidRPr="009E7F4C">
        <w:rPr>
          <w:rFonts w:cstheme="minorHAnsi"/>
          <w:sz w:val="24"/>
          <w:szCs w:val="24"/>
        </w:rPr>
        <w:t>“How did you know that?” Kiera demands.</w:t>
      </w:r>
    </w:p>
    <w:p w:rsidR="00176DAF" w:rsidP="00176DAF" w:rsidRDefault="007F0EEA" w14:paraId="0CDFDCEF" w14:textId="49E460C4">
      <w:pPr>
        <w:spacing w:after="0"/>
        <w:ind w:firstLine="360"/>
        <w:rPr>
          <w:rFonts w:cstheme="minorHAnsi"/>
          <w:sz w:val="24"/>
          <w:szCs w:val="24"/>
        </w:rPr>
      </w:pPr>
      <w:r w:rsidRPr="009E7F4C">
        <w:rPr>
          <w:rFonts w:cstheme="minorHAnsi"/>
          <w:sz w:val="24"/>
          <w:szCs w:val="24"/>
        </w:rPr>
        <w:t>Jager laughs at her.</w:t>
      </w:r>
      <w:r w:rsidR="0071681A">
        <w:rPr>
          <w:rFonts w:cstheme="minorHAnsi"/>
          <w:sz w:val="24"/>
          <w:szCs w:val="24"/>
        </w:rPr>
        <w:t xml:space="preserve"> </w:t>
      </w:r>
      <w:r w:rsidRPr="009E7F4C">
        <w:rPr>
          <w:rFonts w:cstheme="minorHAnsi"/>
          <w:sz w:val="24"/>
          <w:szCs w:val="24"/>
        </w:rPr>
        <w:t>“You are lucky you did not.</w:t>
      </w:r>
      <w:r w:rsidR="0071681A">
        <w:rPr>
          <w:rFonts w:cstheme="minorHAnsi"/>
          <w:sz w:val="24"/>
          <w:szCs w:val="24"/>
        </w:rPr>
        <w:t xml:space="preserve"> </w:t>
      </w:r>
      <w:r w:rsidRPr="009E7F4C">
        <w:rPr>
          <w:rFonts w:cstheme="minorHAnsi"/>
          <w:sz w:val="24"/>
          <w:szCs w:val="24"/>
        </w:rPr>
        <w:t>We would not be speaking now if you did.</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is getting better offer from Echelon for weapons, ships, supplies.</w:t>
      </w:r>
      <w:r w:rsidR="0071681A">
        <w:rPr>
          <w:rFonts w:cstheme="minorHAnsi"/>
          <w:sz w:val="24"/>
          <w:szCs w:val="24"/>
        </w:rPr>
        <w:t xml:space="preserve"> </w:t>
      </w:r>
      <w:r w:rsidRPr="009E7F4C">
        <w:rPr>
          <w:rFonts w:cstheme="minorHAnsi"/>
          <w:sz w:val="24"/>
          <w:szCs w:val="24"/>
        </w:rPr>
        <w:t>Much lying around after war.</w:t>
      </w:r>
      <w:r w:rsidR="0071681A">
        <w:rPr>
          <w:rFonts w:cstheme="minorHAnsi"/>
          <w:sz w:val="24"/>
          <w:szCs w:val="24"/>
        </w:rPr>
        <w:t xml:space="preserve"> </w:t>
      </w:r>
      <w:r w:rsidRPr="009E7F4C">
        <w:rPr>
          <w:rFonts w:cstheme="minorHAnsi"/>
          <w:sz w:val="24"/>
          <w:szCs w:val="24"/>
        </w:rPr>
        <w:t>You and your ship would be nice bonus.”</w:t>
      </w:r>
    </w:p>
    <w:p w:rsidR="00176DAF" w:rsidP="00176DAF" w:rsidRDefault="007F0EEA" w14:paraId="325DE438" w14:textId="77777777">
      <w:pPr>
        <w:spacing w:after="0"/>
        <w:ind w:firstLine="360"/>
        <w:rPr>
          <w:rFonts w:cstheme="minorHAnsi"/>
          <w:sz w:val="24"/>
          <w:szCs w:val="24"/>
        </w:rPr>
      </w:pPr>
      <w:r w:rsidRPr="009E7F4C">
        <w:rPr>
          <w:rFonts w:cstheme="minorHAnsi"/>
          <w:sz w:val="24"/>
          <w:szCs w:val="24"/>
        </w:rPr>
        <w:t>“Why did she kidnap Dexter, then?”</w:t>
      </w:r>
    </w:p>
    <w:p w:rsidR="00176DAF" w:rsidP="00176DAF" w:rsidRDefault="007F0EEA" w14:paraId="0E962596" w14:textId="77777777">
      <w:pPr>
        <w:spacing w:after="0"/>
        <w:ind w:firstLine="360"/>
        <w:rPr>
          <w:rFonts w:cstheme="minorHAnsi"/>
          <w:sz w:val="24"/>
          <w:szCs w:val="24"/>
        </w:rPr>
      </w:pPr>
      <w:r w:rsidRPr="009E7F4C">
        <w:rPr>
          <w:rFonts w:cstheme="minorHAnsi"/>
          <w:sz w:val="24"/>
          <w:szCs w:val="24"/>
        </w:rPr>
        <w:t>Another knowing smile.</w:t>
      </w:r>
      <w:r w:rsidR="0071681A">
        <w:rPr>
          <w:rFonts w:cstheme="minorHAnsi"/>
          <w:sz w:val="24"/>
          <w:szCs w:val="24"/>
        </w:rPr>
        <w:t xml:space="preserve"> </w:t>
      </w:r>
      <w:r w:rsidRPr="009E7F4C">
        <w:rPr>
          <w:rFonts w:cstheme="minorHAnsi"/>
          <w:sz w:val="24"/>
          <w:szCs w:val="24"/>
        </w:rPr>
        <w:t>He’s starting to freak me out.</w:t>
      </w:r>
      <w:r w:rsidR="0071681A">
        <w:rPr>
          <w:rFonts w:cstheme="minorHAnsi"/>
          <w:sz w:val="24"/>
          <w:szCs w:val="24"/>
        </w:rPr>
        <w:t xml:space="preserve"> </w:t>
      </w:r>
      <w:r w:rsidRPr="009E7F4C">
        <w:rPr>
          <w:rFonts w:cstheme="minorHAnsi"/>
          <w:sz w:val="24"/>
          <w:szCs w:val="24"/>
        </w:rPr>
        <w:t>“Where’s Jint right now?” I ask.</w:t>
      </w:r>
    </w:p>
    <w:p w:rsidR="00176DAF" w:rsidP="00176DAF" w:rsidRDefault="007F0EEA" w14:paraId="16ECCC81" w14:textId="1EC04F1B">
      <w:pPr>
        <w:spacing w:after="0"/>
        <w:ind w:firstLine="360"/>
        <w:rPr>
          <w:rFonts w:cstheme="minorHAnsi"/>
          <w:sz w:val="24"/>
          <w:szCs w:val="24"/>
        </w:rPr>
      </w:pPr>
      <w:r w:rsidRPr="009E7F4C">
        <w:rPr>
          <w:rFonts w:cstheme="minorHAnsi"/>
          <w:sz w:val="24"/>
          <w:szCs w:val="24"/>
        </w:rPr>
        <w:t xml:space="preserve">“She is on </w:t>
      </w:r>
      <w:r w:rsidR="00AD1251">
        <w:rPr>
          <w:rFonts w:cstheme="minorHAnsi"/>
          <w:sz w:val="24"/>
          <w:szCs w:val="24"/>
        </w:rPr>
        <w:t xml:space="preserve">team </w:t>
      </w:r>
      <w:r w:rsidRPr="009E7F4C">
        <w:rPr>
          <w:rFonts w:cstheme="minorHAnsi"/>
          <w:sz w:val="24"/>
          <w:szCs w:val="24"/>
        </w:rPr>
        <w:t>bus,” Jager says.</w:t>
      </w:r>
      <w:r w:rsidR="0071681A">
        <w:rPr>
          <w:rFonts w:cstheme="minorHAnsi"/>
          <w:sz w:val="24"/>
          <w:szCs w:val="24"/>
        </w:rPr>
        <w:t xml:space="preserve"> </w:t>
      </w:r>
      <w:r w:rsidRPr="009E7F4C">
        <w:rPr>
          <w:rFonts w:cstheme="minorHAnsi"/>
          <w:sz w:val="24"/>
          <w:szCs w:val="24"/>
        </w:rPr>
        <w:t>“Regardless of our relationship, is prudent Echelon stays off my ship.”</w:t>
      </w:r>
    </w:p>
    <w:p w:rsidR="00176DAF" w:rsidP="00176DAF" w:rsidRDefault="007F0EEA" w14:paraId="3CE8159D" w14:textId="77777777">
      <w:pPr>
        <w:spacing w:after="0"/>
        <w:ind w:firstLine="360"/>
        <w:rPr>
          <w:rFonts w:cstheme="minorHAnsi"/>
          <w:sz w:val="24"/>
          <w:szCs w:val="24"/>
        </w:rPr>
      </w:pPr>
      <w:r w:rsidRPr="009E7F4C">
        <w:rPr>
          <w:rFonts w:cstheme="minorHAnsi"/>
          <w:sz w:val="24"/>
          <w:szCs w:val="24"/>
        </w:rPr>
        <w:t>Well, that answers that question.</w:t>
      </w:r>
      <w:r w:rsidR="0071681A">
        <w:rPr>
          <w:rFonts w:cstheme="minorHAnsi"/>
          <w:sz w:val="24"/>
          <w:szCs w:val="24"/>
        </w:rPr>
        <w:t xml:space="preserve"> </w:t>
      </w:r>
      <w:r w:rsidRPr="009E7F4C">
        <w:rPr>
          <w:rFonts w:cstheme="minorHAnsi"/>
          <w:sz w:val="24"/>
          <w:szCs w:val="24"/>
        </w:rPr>
        <w:t>Jager knows who Jint is.</w:t>
      </w:r>
      <w:r w:rsidR="0071681A">
        <w:rPr>
          <w:rFonts w:cstheme="minorHAnsi"/>
          <w:sz w:val="24"/>
          <w:szCs w:val="24"/>
        </w:rPr>
        <w:t xml:space="preserve"> </w:t>
      </w:r>
      <w:r w:rsidRPr="009E7F4C">
        <w:rPr>
          <w:rFonts w:cstheme="minorHAnsi"/>
          <w:sz w:val="24"/>
          <w:szCs w:val="24"/>
        </w:rPr>
        <w:t>Probably has known from the start, and didn’t say anything.</w:t>
      </w:r>
      <w:r w:rsidR="0071681A">
        <w:rPr>
          <w:rFonts w:cstheme="minorHAnsi"/>
          <w:sz w:val="24"/>
          <w:szCs w:val="24"/>
        </w:rPr>
        <w:t xml:space="preserve"> </w:t>
      </w:r>
      <w:r w:rsidRPr="009E7F4C">
        <w:rPr>
          <w:rFonts w:cstheme="minorHAnsi"/>
          <w:sz w:val="24"/>
          <w:szCs w:val="24"/>
        </w:rPr>
        <w:t>I’m not sure what his agenda is here, and I decided that not knowing isn’t in my best interests anymore.</w:t>
      </w:r>
      <w:r w:rsidR="0071681A">
        <w:rPr>
          <w:rFonts w:cstheme="minorHAnsi"/>
          <w:sz w:val="24"/>
          <w:szCs w:val="24"/>
        </w:rPr>
        <w:t xml:space="preserve"> </w:t>
      </w:r>
      <w:r w:rsidRPr="009E7F4C">
        <w:rPr>
          <w:rFonts w:cstheme="minorHAnsi"/>
          <w:sz w:val="24"/>
          <w:szCs w:val="24"/>
        </w:rPr>
        <w:t>“Jager, how long have you known that Dexter is your son?”</w:t>
      </w:r>
    </w:p>
    <w:p w:rsidR="00176DAF" w:rsidP="00176DAF" w:rsidRDefault="007F0EEA" w14:paraId="33D18F5D" w14:textId="77777777">
      <w:pPr>
        <w:spacing w:after="0"/>
        <w:ind w:firstLine="360"/>
        <w:rPr>
          <w:rFonts w:cstheme="minorHAnsi"/>
          <w:sz w:val="24"/>
          <w:szCs w:val="24"/>
        </w:rPr>
      </w:pPr>
      <w:r w:rsidRPr="009E7F4C">
        <w:rPr>
          <w:rFonts w:cstheme="minorHAnsi"/>
          <w:sz w:val="24"/>
          <w:szCs w:val="24"/>
        </w:rPr>
        <w:lastRenderedPageBreak/>
        <w:t>“Since he was born, of course.</w:t>
      </w:r>
      <w:r w:rsidR="0071681A">
        <w:rPr>
          <w:rFonts w:cstheme="minorHAnsi"/>
          <w:sz w:val="24"/>
          <w:szCs w:val="24"/>
        </w:rPr>
        <w:t xml:space="preserve"> </w:t>
      </w:r>
      <w:r w:rsidRPr="009E7F4C">
        <w:rPr>
          <w:rFonts w:cstheme="minorHAnsi"/>
          <w:sz w:val="24"/>
          <w:szCs w:val="24"/>
        </w:rPr>
        <w:t xml:space="preserve">I would not be good </w:t>
      </w:r>
      <w:proofErr w:type="spellStart"/>
      <w:r w:rsidRPr="009E7F4C">
        <w:rPr>
          <w:rFonts w:cstheme="minorHAnsi"/>
          <w:sz w:val="24"/>
          <w:szCs w:val="24"/>
        </w:rPr>
        <w:t>clanmaster</w:t>
      </w:r>
      <w:proofErr w:type="spellEnd"/>
      <w:r w:rsidRPr="009E7F4C">
        <w:rPr>
          <w:rFonts w:cstheme="minorHAnsi"/>
          <w:sz w:val="24"/>
          <w:szCs w:val="24"/>
        </w:rPr>
        <w:t xml:space="preserve"> if I lost track of children.”</w:t>
      </w:r>
    </w:p>
    <w:p w:rsidR="00176DAF" w:rsidP="00176DAF" w:rsidRDefault="007F0EEA" w14:paraId="0592AF23" w14:textId="77777777">
      <w:pPr>
        <w:spacing w:after="0"/>
        <w:ind w:firstLine="360"/>
        <w:rPr>
          <w:rFonts w:cstheme="minorHAnsi"/>
          <w:sz w:val="24"/>
          <w:szCs w:val="24"/>
        </w:rPr>
      </w:pPr>
      <w:r w:rsidRPr="009E7F4C">
        <w:rPr>
          <w:rFonts w:cstheme="minorHAnsi"/>
          <w:sz w:val="24"/>
          <w:szCs w:val="24"/>
        </w:rPr>
        <w:t>I’m getting a headache.</w:t>
      </w:r>
      <w:r w:rsidR="0071681A">
        <w:rPr>
          <w:rFonts w:cstheme="minorHAnsi"/>
          <w:sz w:val="24"/>
          <w:szCs w:val="24"/>
        </w:rPr>
        <w:t xml:space="preserve"> </w:t>
      </w:r>
      <w:r w:rsidRPr="009E7F4C">
        <w:rPr>
          <w:rFonts w:cstheme="minorHAnsi"/>
          <w:sz w:val="24"/>
          <w:szCs w:val="24"/>
        </w:rPr>
        <w:t>I rub my temple.</w:t>
      </w:r>
      <w:r w:rsidR="0071681A">
        <w:rPr>
          <w:rFonts w:cstheme="minorHAnsi"/>
          <w:sz w:val="24"/>
          <w:szCs w:val="24"/>
        </w:rPr>
        <w:t xml:space="preserve"> </w:t>
      </w:r>
      <w:r w:rsidRPr="009E7F4C">
        <w:rPr>
          <w:rFonts w:cstheme="minorHAnsi"/>
          <w:sz w:val="24"/>
          <w:szCs w:val="24"/>
        </w:rPr>
        <w:t>“So, you know that Jint is orchestrating this thing?”</w:t>
      </w:r>
    </w:p>
    <w:p w:rsidR="00176DAF" w:rsidP="00176DAF" w:rsidRDefault="007F0EEA" w14:paraId="55AFE84F" w14:textId="7AA36857">
      <w:pPr>
        <w:spacing w:after="0"/>
        <w:ind w:firstLine="360"/>
        <w:rPr>
          <w:rFonts w:cstheme="minorHAnsi"/>
          <w:sz w:val="24"/>
          <w:szCs w:val="24"/>
        </w:rPr>
      </w:pPr>
      <w:r w:rsidRPr="009E7F4C">
        <w:rPr>
          <w:rFonts w:cstheme="minorHAnsi"/>
          <w:sz w:val="24"/>
          <w:szCs w:val="24"/>
        </w:rPr>
        <w:t>Jager’s smile widens.</w:t>
      </w:r>
      <w:r w:rsidR="0071681A">
        <w:rPr>
          <w:rFonts w:cstheme="minorHAnsi"/>
          <w:sz w:val="24"/>
          <w:szCs w:val="24"/>
        </w:rPr>
        <w:t xml:space="preserve"> </w:t>
      </w:r>
      <w:r w:rsidRPr="009E7F4C">
        <w:rPr>
          <w:rFonts w:cstheme="minorHAnsi"/>
          <w:sz w:val="24"/>
          <w:szCs w:val="24"/>
        </w:rPr>
        <w:t>“Of course.</w:t>
      </w:r>
      <w:r w:rsidR="0071681A">
        <w:rPr>
          <w:rFonts w:cstheme="minorHAnsi"/>
          <w:sz w:val="24"/>
          <w:szCs w:val="24"/>
        </w:rPr>
        <w:t xml:space="preserve"> </w:t>
      </w:r>
      <w:r w:rsidRPr="009E7F4C">
        <w:rPr>
          <w:rFonts w:cstheme="minorHAnsi"/>
          <w:sz w:val="24"/>
          <w:szCs w:val="24"/>
        </w:rPr>
        <w:t>This is game.</w:t>
      </w:r>
      <w:r w:rsidR="0071681A">
        <w:rPr>
          <w:rFonts w:cstheme="minorHAnsi"/>
          <w:sz w:val="24"/>
          <w:szCs w:val="24"/>
        </w:rPr>
        <w:t xml:space="preserve"> </w:t>
      </w:r>
      <w:r w:rsidRPr="009E7F4C">
        <w:rPr>
          <w:rFonts w:cstheme="minorHAnsi"/>
          <w:sz w:val="24"/>
          <w:szCs w:val="24"/>
        </w:rPr>
        <w:t>I have not been challenged in long time.</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thinks with her new Echelon friends that she can do this.</w:t>
      </w:r>
      <w:r w:rsidR="0071681A">
        <w:rPr>
          <w:rFonts w:cstheme="minorHAnsi"/>
          <w:sz w:val="24"/>
          <w:szCs w:val="24"/>
        </w:rPr>
        <w:t xml:space="preserve"> </w:t>
      </w:r>
      <w:r w:rsidRPr="009E7F4C">
        <w:rPr>
          <w:rFonts w:cstheme="minorHAnsi"/>
          <w:sz w:val="24"/>
          <w:szCs w:val="24"/>
        </w:rPr>
        <w:t>I am here today to show her she is mistaken in this regard.”</w:t>
      </w:r>
    </w:p>
    <w:p w:rsidR="00176DAF" w:rsidP="00176DAF" w:rsidRDefault="007F0EEA" w14:paraId="5D6497DC" w14:textId="77777777">
      <w:pPr>
        <w:spacing w:after="0"/>
        <w:ind w:firstLine="360"/>
        <w:rPr>
          <w:rFonts w:cstheme="minorHAnsi"/>
          <w:sz w:val="24"/>
          <w:szCs w:val="24"/>
        </w:rPr>
      </w:pPr>
      <w:r w:rsidRPr="009E7F4C">
        <w:rPr>
          <w:rFonts w:cstheme="minorHAnsi"/>
          <w:sz w:val="24"/>
          <w:szCs w:val="24"/>
        </w:rPr>
        <w:t>“I take it you’ve planned this already?”</w:t>
      </w:r>
    </w:p>
    <w:p w:rsidR="00CC4975" w:rsidP="07008754" w:rsidRDefault="007F0EEA" w14:paraId="331BD86D" w14:textId="5EB4B665">
      <w:pPr>
        <w:spacing w:after="0"/>
        <w:ind w:firstLine="360"/>
        <w:rPr>
          <w:rFonts w:cs="Calibri" w:cstheme="minorAscii"/>
          <w:sz w:val="24"/>
          <w:szCs w:val="24"/>
        </w:rPr>
        <w:sectPr w:rsidR="00CC4975" w:rsidSect="00BE1299">
          <w:type w:val="oddPage"/>
          <w:pgSz w:w="12240" w:h="15840" w:orient="portrait"/>
          <w:pgMar w:top="1440" w:right="1440" w:bottom="1440" w:left="1440" w:header="720" w:footer="720" w:gutter="0"/>
          <w:cols w:space="720"/>
          <w:docGrid w:linePitch="360"/>
        </w:sectPr>
      </w:pPr>
      <w:r w:rsidRPr="07008754" w:rsidR="07008754">
        <w:rPr>
          <w:rFonts w:cs="Calibri" w:cstheme="minorAscii"/>
          <w:sz w:val="24"/>
          <w:szCs w:val="24"/>
        </w:rPr>
        <w:t>“Of course!</w:t>
      </w:r>
      <w:ins w:author="Gary Smailes" w:date="2024-03-16T16:19:22.696Z" w:id="1928332592">
        <w:r w:rsidRPr="07008754" w:rsidR="07008754">
          <w:rPr>
            <w:rFonts w:cs="Calibri" w:cstheme="minorAscii"/>
            <w:sz w:val="24"/>
            <w:szCs w:val="24"/>
          </w:rPr>
          <w:t>.</w:t>
        </w:r>
      </w:ins>
      <w:del w:author="Gary Smailes" w:date="2024-03-16T16:19:22.327Z" w:id="541693524">
        <w:r w:rsidRPr="07008754" w:rsidDel="07008754">
          <w:rPr>
            <w:rFonts w:cs="Calibri" w:cstheme="minorAscii"/>
            <w:sz w:val="24"/>
            <w:szCs w:val="24"/>
          </w:rPr>
          <w:delText xml:space="preserve"> </w:delText>
        </w:r>
      </w:del>
      <w:r w:rsidRPr="07008754" w:rsidR="07008754">
        <w:rPr>
          <w:rFonts w:cs="Calibri" w:cstheme="minorAscii"/>
          <w:sz w:val="24"/>
          <w:szCs w:val="24"/>
        </w:rPr>
        <w:t>Did you think I just run around shouting foolish things and charging into battle without plan? Good</w:t>
      </w:r>
      <w:ins w:author="Gary Smailes" w:date="2024-03-16T16:19:26.255Z" w:id="1125274764">
        <w:r w:rsidRPr="07008754" w:rsidR="07008754">
          <w:rPr>
            <w:rFonts w:cs="Calibri" w:cstheme="minorAscii"/>
            <w:sz w:val="24"/>
            <w:szCs w:val="24"/>
          </w:rPr>
          <w:t>.</w:t>
        </w:r>
      </w:ins>
      <w:del w:author="Gary Smailes" w:date="2024-03-16T16:19:25.488Z" w:id="1305625346">
        <w:r w:rsidRPr="07008754" w:rsidDel="07008754">
          <w:rPr>
            <w:rFonts w:cs="Calibri" w:cstheme="minorAscii"/>
            <w:sz w:val="24"/>
            <w:szCs w:val="24"/>
          </w:rPr>
          <w:delText>!</w:delText>
        </w:r>
      </w:del>
      <w:r w:rsidRPr="07008754" w:rsidR="07008754">
        <w:rPr>
          <w:rFonts w:cs="Calibri" w:cstheme="minorAscii"/>
          <w:sz w:val="24"/>
          <w:szCs w:val="24"/>
        </w:rPr>
        <w:t xml:space="preserve"> That is what you are supposed to believe. You will go and negotiate with Mabel for his release. She will </w:t>
      </w:r>
      <w:r w:rsidRPr="07008754" w:rsidR="07008754">
        <w:rPr>
          <w:rFonts w:cs="Calibri" w:cstheme="minorAscii"/>
          <w:sz w:val="24"/>
          <w:szCs w:val="24"/>
        </w:rPr>
        <w:t>attempt</w:t>
      </w:r>
      <w:r w:rsidRPr="07008754" w:rsidR="07008754">
        <w:rPr>
          <w:rFonts w:cs="Calibri" w:cstheme="minorAscii"/>
          <w:sz w:val="24"/>
          <w:szCs w:val="24"/>
        </w:rPr>
        <w:t xml:space="preserve"> to capture you. When this happens, we will attack. During the confusion, you will grab her and my son. Once you are safely away from the station with them, I will obliterate it. What fun this is</w:t>
      </w:r>
      <w:ins w:author="Gary Smailes" w:date="2024-03-16T16:19:29.538Z" w:id="1805938207">
        <w:r w:rsidRPr="07008754" w:rsidR="07008754">
          <w:rPr>
            <w:rFonts w:cs="Calibri" w:cstheme="minorAscii"/>
            <w:sz w:val="24"/>
            <w:szCs w:val="24"/>
          </w:rPr>
          <w:t>.</w:t>
        </w:r>
      </w:ins>
      <w:del w:author="Gary Smailes" w:date="2024-03-16T16:19:29.165Z" w:id="1446380705">
        <w:r w:rsidRPr="07008754" w:rsidDel="07008754">
          <w:rPr>
            <w:rFonts w:cs="Calibri" w:cstheme="minorAscii"/>
            <w:sz w:val="24"/>
            <w:szCs w:val="24"/>
          </w:rPr>
          <w:delText>!</w:delText>
        </w:r>
      </w:del>
      <w:r w:rsidRPr="07008754" w:rsidR="07008754">
        <w:rPr>
          <w:rFonts w:cs="Calibri" w:cstheme="minorAscii"/>
          <w:sz w:val="24"/>
          <w:szCs w:val="24"/>
        </w:rPr>
        <w:t>”</w:t>
      </w:r>
    </w:p>
    <w:p w:rsidR="00176DAF" w:rsidP="00CC4975" w:rsidRDefault="002E2D41" w14:paraId="4A03D286" w14:textId="46E46513">
      <w:pPr>
        <w:spacing w:after="0"/>
        <w:rPr>
          <w:rFonts w:cstheme="minorHAnsi"/>
          <w:sz w:val="24"/>
          <w:szCs w:val="24"/>
        </w:rPr>
      </w:pPr>
      <w:r>
        <w:rPr>
          <w:rFonts w:cstheme="minorHAnsi"/>
          <w:sz w:val="24"/>
          <w:szCs w:val="24"/>
        </w:rPr>
        <w:lastRenderedPageBreak/>
        <w:t>2</w:t>
      </w:r>
      <w:r w:rsidR="007E5E10">
        <w:rPr>
          <w:rFonts w:cstheme="minorHAnsi"/>
          <w:sz w:val="24"/>
          <w:szCs w:val="24"/>
        </w:rPr>
        <w:t>3</w:t>
      </w:r>
    </w:p>
    <w:p w:rsidR="00176DAF" w:rsidP="00176DAF" w:rsidRDefault="00176DAF" w14:paraId="773E4EEF" w14:textId="77777777">
      <w:pPr>
        <w:spacing w:after="0"/>
        <w:ind w:firstLine="360"/>
        <w:rPr>
          <w:rFonts w:cstheme="minorHAnsi"/>
          <w:sz w:val="24"/>
          <w:szCs w:val="24"/>
        </w:rPr>
      </w:pPr>
    </w:p>
    <w:p w:rsidR="00176DAF" w:rsidP="07008754" w:rsidRDefault="007F0EEA" w14:paraId="09432C78" w14:textId="77777777">
      <w:pPr>
        <w:spacing w:after="0"/>
        <w:rPr>
          <w:rFonts w:cs="Calibri" w:cstheme="minorAscii"/>
          <w:sz w:val="24"/>
          <w:szCs w:val="24"/>
        </w:rPr>
      </w:pPr>
      <w:commentRangeStart w:id="940613690"/>
      <w:r w:rsidRPr="07008754" w:rsidR="07008754">
        <w:rPr>
          <w:rFonts w:cs="Calibri" w:cstheme="minorAscii"/>
          <w:sz w:val="24"/>
          <w:szCs w:val="24"/>
        </w:rPr>
        <w:t>We fly back to Scorpion territory, uncloaked.</w:t>
      </w:r>
      <w:r w:rsidRPr="07008754" w:rsidR="07008754">
        <w:rPr>
          <w:rFonts w:cs="Calibri" w:cstheme="minorAscii"/>
          <w:sz w:val="24"/>
          <w:szCs w:val="24"/>
        </w:rPr>
        <w:t xml:space="preserve"> </w:t>
      </w:r>
      <w:r w:rsidRPr="07008754" w:rsidR="07008754">
        <w:rPr>
          <w:rFonts w:cs="Calibri" w:cstheme="minorAscii"/>
          <w:sz w:val="24"/>
          <w:szCs w:val="24"/>
        </w:rPr>
        <w:t>The Scorpions see us coming this time and several ships come out to meet us.</w:t>
      </w:r>
      <w:commentRangeEnd w:id="940613690"/>
      <w:r>
        <w:rPr>
          <w:rStyle w:val="CommentReference"/>
        </w:rPr>
        <w:commentReference w:id="940613690"/>
      </w:r>
    </w:p>
    <w:p w:rsidR="00176DAF" w:rsidP="00176DAF" w:rsidRDefault="007F0EEA" w14:paraId="36A4A97A" w14:textId="23E8B41A">
      <w:pPr>
        <w:spacing w:after="0"/>
        <w:ind w:firstLine="360"/>
        <w:rPr>
          <w:rFonts w:cstheme="minorHAnsi"/>
          <w:sz w:val="24"/>
          <w:szCs w:val="24"/>
        </w:rPr>
      </w:pPr>
      <w:r w:rsidRPr="009E7F4C">
        <w:rPr>
          <w:rFonts w:cstheme="minorHAnsi"/>
          <w:sz w:val="24"/>
          <w:szCs w:val="24"/>
        </w:rPr>
        <w:t xml:space="preserve">“I want to talk to </w:t>
      </w:r>
      <w:r w:rsidR="00065880">
        <w:rPr>
          <w:rFonts w:cstheme="minorHAnsi"/>
          <w:sz w:val="24"/>
          <w:szCs w:val="24"/>
        </w:rPr>
        <w:t>Mabel</w:t>
      </w:r>
      <w:r w:rsidRPr="009E7F4C">
        <w:rPr>
          <w:rFonts w:cstheme="minorHAnsi"/>
          <w:sz w:val="24"/>
          <w:szCs w:val="24"/>
        </w:rPr>
        <w:t>,” Kiera tells them.</w:t>
      </w:r>
    </w:p>
    <w:p w:rsidR="00176DAF" w:rsidP="00176DAF" w:rsidRDefault="007F0EEA" w14:paraId="2142DB2D" w14:textId="77777777">
      <w:pPr>
        <w:spacing w:after="0"/>
        <w:ind w:firstLine="360"/>
        <w:rPr>
          <w:rFonts w:cstheme="minorHAnsi"/>
          <w:sz w:val="24"/>
          <w:szCs w:val="24"/>
        </w:rPr>
      </w:pPr>
      <w:r w:rsidRPr="009E7F4C">
        <w:rPr>
          <w:rFonts w:cstheme="minorHAnsi"/>
          <w:sz w:val="24"/>
          <w:szCs w:val="24"/>
        </w:rPr>
        <w:t>“She’s a little busy today,” the lead pilot says, “come back tomorrow.”</w:t>
      </w:r>
    </w:p>
    <w:p w:rsidR="00176DAF" w:rsidP="00176DAF" w:rsidRDefault="007F0EEA" w14:paraId="33AADF41" w14:textId="77777777">
      <w:pPr>
        <w:spacing w:after="0"/>
        <w:ind w:firstLine="360"/>
        <w:rPr>
          <w:rFonts w:cstheme="minorHAnsi"/>
          <w:sz w:val="24"/>
          <w:szCs w:val="24"/>
        </w:rPr>
      </w:pPr>
      <w:r w:rsidRPr="009E7F4C">
        <w:rPr>
          <w:rFonts w:cstheme="minorHAnsi"/>
          <w:sz w:val="24"/>
          <w:szCs w:val="24"/>
        </w:rPr>
        <w:t xml:space="preserve">“Ask her if she wants the </w:t>
      </w:r>
      <w:proofErr w:type="spellStart"/>
      <w:r w:rsidRPr="009E7F4C">
        <w:rPr>
          <w:rFonts w:cstheme="minorHAnsi"/>
          <w:sz w:val="24"/>
          <w:szCs w:val="24"/>
        </w:rPr>
        <w:t>Cryta</w:t>
      </w:r>
      <w:proofErr w:type="spellEnd"/>
      <w:r w:rsidRPr="009E7F4C">
        <w:rPr>
          <w:rFonts w:cstheme="minorHAnsi"/>
          <w:sz w:val="24"/>
          <w:szCs w:val="24"/>
        </w:rPr>
        <w:t xml:space="preserve"> clan to get their ammunition at half-price.”</w:t>
      </w:r>
    </w:p>
    <w:p w:rsidR="00176DAF" w:rsidP="07008754" w:rsidRDefault="007F0EEA" w14:paraId="2D9E987E" w14:textId="77FDFA5B">
      <w:pPr>
        <w:spacing w:after="0"/>
        <w:ind w:firstLine="360"/>
        <w:rPr>
          <w:ins w:author="Gary Smailes" w:date="2024-03-16T16:30:50.667Z" w:id="1336627561"/>
          <w:rFonts w:cs="Calibri" w:cstheme="minorAscii"/>
          <w:sz w:val="24"/>
          <w:szCs w:val="24"/>
        </w:rPr>
      </w:pPr>
      <w:r w:rsidRPr="07008754" w:rsidR="07008754">
        <w:rPr>
          <w:rFonts w:cs="Calibri" w:cstheme="minorAscii"/>
          <w:sz w:val="24"/>
          <w:szCs w:val="24"/>
        </w:rPr>
        <w:t xml:space="preserve">Silence. </w:t>
      </w:r>
    </w:p>
    <w:p w:rsidR="00176DAF" w:rsidP="07008754" w:rsidRDefault="007F0EEA" w14:paraId="646F727C" w14:textId="78793982">
      <w:pPr>
        <w:spacing w:after="0"/>
        <w:ind w:firstLine="360"/>
        <w:rPr>
          <w:rFonts w:cs="Calibri" w:cstheme="minorAscii"/>
          <w:sz w:val="24"/>
          <w:szCs w:val="24"/>
        </w:rPr>
      </w:pPr>
      <w:del w:author="Gary Smailes" w:date="2024-03-16T16:30:49.053Z" w:id="306115424">
        <w:r w:rsidRPr="07008754" w:rsidDel="07008754">
          <w:rPr>
            <w:rFonts w:cs="Calibri" w:cstheme="minorAscii"/>
            <w:sz w:val="24"/>
            <w:szCs w:val="24"/>
          </w:rPr>
          <w:delText xml:space="preserve">Then, </w:delText>
        </w:r>
      </w:del>
      <w:r w:rsidRPr="07008754" w:rsidR="07008754">
        <w:rPr>
          <w:rFonts w:cs="Calibri" w:cstheme="minorAscii"/>
          <w:sz w:val="24"/>
          <w:szCs w:val="24"/>
        </w:rPr>
        <w:t>“Follow us.”</w:t>
      </w:r>
    </w:p>
    <w:p w:rsidR="00176DAF" w:rsidP="07008754" w:rsidRDefault="007F0EEA" w14:paraId="538F2BFE" w14:textId="77777777">
      <w:pPr>
        <w:spacing w:after="0"/>
        <w:ind w:firstLine="360"/>
        <w:rPr>
          <w:rFonts w:cs="Calibri" w:cstheme="minorAscii"/>
          <w:sz w:val="24"/>
          <w:szCs w:val="24"/>
        </w:rPr>
      </w:pPr>
      <w:commentRangeStart w:id="1449539472"/>
      <w:r w:rsidRPr="07008754" w:rsidR="07008754">
        <w:rPr>
          <w:rFonts w:cs="Calibri" w:cstheme="minorAscii"/>
          <w:sz w:val="24"/>
          <w:szCs w:val="24"/>
        </w:rPr>
        <w:t>We’re</w:t>
      </w:r>
      <w:r w:rsidRPr="07008754" w:rsidR="07008754">
        <w:rPr>
          <w:rFonts w:cs="Calibri" w:cstheme="minorAscii"/>
          <w:sz w:val="24"/>
          <w:szCs w:val="24"/>
        </w:rPr>
        <w:t xml:space="preserve"> led into a hanger filled with short-range starfighters.</w:t>
      </w:r>
      <w:r w:rsidRPr="07008754" w:rsidR="07008754">
        <w:rPr>
          <w:rFonts w:cs="Calibri" w:cstheme="minorAscii"/>
          <w:sz w:val="24"/>
          <w:szCs w:val="24"/>
        </w:rPr>
        <w:t xml:space="preserve"> </w:t>
      </w:r>
      <w:r w:rsidRPr="07008754" w:rsidR="07008754">
        <w:rPr>
          <w:rFonts w:cs="Calibri" w:cstheme="minorAscii"/>
          <w:sz w:val="24"/>
          <w:szCs w:val="24"/>
        </w:rPr>
        <w:t xml:space="preserve">There must be two hundred of them in here, and I </w:t>
      </w:r>
      <w:r w:rsidRPr="07008754" w:rsidR="07008754">
        <w:rPr>
          <w:rFonts w:cs="Calibri" w:cstheme="minorAscii"/>
          <w:sz w:val="24"/>
          <w:szCs w:val="24"/>
        </w:rPr>
        <w:t>didn’t</w:t>
      </w:r>
      <w:r w:rsidRPr="07008754" w:rsidR="07008754">
        <w:rPr>
          <w:rFonts w:cs="Calibri" w:cstheme="minorAscii"/>
          <w:sz w:val="24"/>
          <w:szCs w:val="24"/>
        </w:rPr>
        <w:t xml:space="preserve"> think for an instant that this was the only hanger.</w:t>
      </w:r>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not </w:t>
      </w:r>
      <w:r w:rsidRPr="07008754" w:rsidR="07008754">
        <w:rPr>
          <w:rFonts w:cs="Calibri" w:cstheme="minorAscii"/>
          <w:sz w:val="24"/>
          <w:szCs w:val="24"/>
        </w:rPr>
        <w:t>very impressed</w:t>
      </w:r>
      <w:r w:rsidRPr="07008754" w:rsidR="07008754">
        <w:rPr>
          <w:rFonts w:cs="Calibri" w:cstheme="minorAscii"/>
          <w:sz w:val="24"/>
          <w:szCs w:val="24"/>
        </w:rPr>
        <w:t>, though.</w:t>
      </w:r>
      <w:r w:rsidRPr="07008754" w:rsidR="07008754">
        <w:rPr>
          <w:rFonts w:cs="Calibri" w:cstheme="minorAscii"/>
          <w:sz w:val="24"/>
          <w:szCs w:val="24"/>
        </w:rPr>
        <w:t xml:space="preserve"> </w:t>
      </w:r>
      <w:r w:rsidRPr="07008754" w:rsidR="07008754">
        <w:rPr>
          <w:rFonts w:cs="Calibri" w:cstheme="minorAscii"/>
          <w:sz w:val="24"/>
          <w:szCs w:val="24"/>
        </w:rPr>
        <w:t xml:space="preserve">If </w:t>
      </w:r>
      <w:r w:rsidRPr="07008754" w:rsidR="07008754">
        <w:rPr>
          <w:rFonts w:cs="Calibri" w:cstheme="minorAscii"/>
          <w:sz w:val="24"/>
          <w:szCs w:val="24"/>
        </w:rPr>
        <w:t>we’d</w:t>
      </w:r>
      <w:r w:rsidRPr="07008754" w:rsidR="07008754">
        <w:rPr>
          <w:rFonts w:cs="Calibri" w:cstheme="minorAscii"/>
          <w:sz w:val="24"/>
          <w:szCs w:val="24"/>
        </w:rPr>
        <w:t xml:space="preserve"> come here first, I </w:t>
      </w:r>
      <w:r w:rsidRPr="07008754" w:rsidR="07008754">
        <w:rPr>
          <w:rFonts w:cs="Calibri" w:cstheme="minorAscii"/>
          <w:sz w:val="24"/>
          <w:szCs w:val="24"/>
        </w:rPr>
        <w:t>would’ve</w:t>
      </w:r>
      <w:r w:rsidRPr="07008754" w:rsidR="07008754">
        <w:rPr>
          <w:rFonts w:cs="Calibri" w:cstheme="minorAscii"/>
          <w:sz w:val="24"/>
          <w:szCs w:val="24"/>
        </w:rPr>
        <w:t xml:space="preserve"> been impressed.</w:t>
      </w:r>
      <w:r w:rsidRPr="07008754" w:rsidR="07008754">
        <w:rPr>
          <w:rFonts w:cs="Calibri" w:cstheme="minorAscii"/>
          <w:sz w:val="24"/>
          <w:szCs w:val="24"/>
        </w:rPr>
        <w:t xml:space="preserve"> </w:t>
      </w:r>
      <w:r w:rsidRPr="07008754" w:rsidR="07008754">
        <w:rPr>
          <w:rFonts w:cs="Calibri" w:cstheme="minorAscii"/>
          <w:sz w:val="24"/>
          <w:szCs w:val="24"/>
        </w:rPr>
        <w:t>But after seeing the armada that Jager collected, I almost feel sorry for the Scorpions.</w:t>
      </w:r>
      <w:r w:rsidRPr="07008754" w:rsidR="07008754">
        <w:rPr>
          <w:rFonts w:cs="Calibri" w:cstheme="minorAscii"/>
          <w:sz w:val="24"/>
          <w:szCs w:val="24"/>
        </w:rPr>
        <w:t xml:space="preserve"> </w:t>
      </w:r>
      <w:r w:rsidRPr="07008754" w:rsidR="07008754">
        <w:rPr>
          <w:rFonts w:cs="Calibri" w:cstheme="minorAscii"/>
          <w:sz w:val="24"/>
          <w:szCs w:val="24"/>
        </w:rPr>
        <w:t>Almost.</w:t>
      </w:r>
      <w:r w:rsidRPr="07008754" w:rsidR="07008754">
        <w:rPr>
          <w:rFonts w:cs="Calibri" w:cstheme="minorAscii"/>
          <w:sz w:val="24"/>
          <w:szCs w:val="24"/>
        </w:rPr>
        <w:t xml:space="preserve"> </w:t>
      </w:r>
      <w:r w:rsidRPr="07008754" w:rsidR="07008754">
        <w:rPr>
          <w:rFonts w:cs="Calibri" w:cstheme="minorAscii"/>
          <w:sz w:val="24"/>
          <w:szCs w:val="24"/>
        </w:rPr>
        <w:t xml:space="preserve">Still, </w:t>
      </w:r>
      <w:r w:rsidRPr="07008754" w:rsidR="07008754">
        <w:rPr>
          <w:rFonts w:cs="Calibri" w:cstheme="minorAscii"/>
          <w:sz w:val="24"/>
          <w:szCs w:val="24"/>
        </w:rPr>
        <w:t>I’m</w:t>
      </w:r>
      <w:r w:rsidRPr="07008754" w:rsidR="07008754">
        <w:rPr>
          <w:rFonts w:cs="Calibri" w:cstheme="minorAscii"/>
          <w:sz w:val="24"/>
          <w:szCs w:val="24"/>
        </w:rPr>
        <w:t xml:space="preserve"> happy we </w:t>
      </w:r>
      <w:r w:rsidRPr="07008754" w:rsidR="07008754">
        <w:rPr>
          <w:rFonts w:cs="Calibri" w:cstheme="minorAscii"/>
          <w:sz w:val="24"/>
          <w:szCs w:val="24"/>
        </w:rPr>
        <w:t>didn’t</w:t>
      </w:r>
      <w:r w:rsidRPr="07008754" w:rsidR="07008754">
        <w:rPr>
          <w:rFonts w:cs="Calibri" w:cstheme="minorAscii"/>
          <w:sz w:val="24"/>
          <w:szCs w:val="24"/>
        </w:rPr>
        <w:t xml:space="preserve"> need the suits and I say so.</w:t>
      </w:r>
      <w:commentRangeEnd w:id="1449539472"/>
      <w:r>
        <w:rPr>
          <w:rStyle w:val="CommentReference"/>
        </w:rPr>
        <w:commentReference w:id="1449539472"/>
      </w:r>
    </w:p>
    <w:p w:rsidR="00176DAF" w:rsidP="00176DAF" w:rsidRDefault="007F0EEA" w14:paraId="72118590" w14:textId="77777777">
      <w:pPr>
        <w:spacing w:after="0"/>
        <w:ind w:firstLine="360"/>
        <w:rPr>
          <w:rFonts w:cstheme="minorHAnsi"/>
          <w:sz w:val="24"/>
          <w:szCs w:val="24"/>
        </w:rPr>
      </w:pPr>
      <w:r w:rsidRPr="009E7F4C">
        <w:rPr>
          <w:rFonts w:cstheme="minorHAnsi"/>
          <w:sz w:val="24"/>
          <w:szCs w:val="24"/>
        </w:rPr>
        <w:t>“These little mousetraps are no match for the suits,” Laura says.</w:t>
      </w:r>
    </w:p>
    <w:p w:rsidR="00176DAF" w:rsidP="00176DAF" w:rsidRDefault="007F0EEA" w14:paraId="4F257288" w14:textId="77777777">
      <w:pPr>
        <w:spacing w:after="0"/>
        <w:ind w:firstLine="360"/>
        <w:rPr>
          <w:rFonts w:cstheme="minorHAnsi"/>
          <w:sz w:val="24"/>
          <w:szCs w:val="24"/>
        </w:rPr>
      </w:pPr>
      <w:r w:rsidRPr="009E7F4C">
        <w:rPr>
          <w:rFonts w:cstheme="minorHAnsi"/>
          <w:sz w:val="24"/>
          <w:szCs w:val="24"/>
        </w:rPr>
        <w:t>“They’re spaceball suits,” I say.</w:t>
      </w:r>
      <w:r w:rsidR="0071681A">
        <w:rPr>
          <w:rFonts w:cstheme="minorHAnsi"/>
          <w:sz w:val="24"/>
          <w:szCs w:val="24"/>
        </w:rPr>
        <w:t xml:space="preserve"> </w:t>
      </w:r>
      <w:r w:rsidRPr="009E7F4C">
        <w:rPr>
          <w:rFonts w:cstheme="minorHAnsi"/>
          <w:sz w:val="24"/>
          <w:szCs w:val="24"/>
        </w:rPr>
        <w:t>“Yeah, I know some of them are military - hell, mine still gives me crowd control instructions whenever I put it on.</w:t>
      </w:r>
      <w:r w:rsidR="0071681A">
        <w:rPr>
          <w:rFonts w:cstheme="minorHAnsi"/>
          <w:sz w:val="24"/>
          <w:szCs w:val="24"/>
        </w:rPr>
        <w:t xml:space="preserve"> </w:t>
      </w:r>
      <w:r w:rsidRPr="009E7F4C">
        <w:rPr>
          <w:rFonts w:cstheme="minorHAnsi"/>
          <w:sz w:val="24"/>
          <w:szCs w:val="24"/>
        </w:rPr>
        <w:t>But they’re just suits.”</w:t>
      </w:r>
    </w:p>
    <w:p w:rsidR="00176DAF" w:rsidP="00176DAF" w:rsidRDefault="007F0EEA" w14:paraId="3DF3C29E" w14:textId="77777777">
      <w:pPr>
        <w:spacing w:after="0"/>
        <w:ind w:firstLine="360"/>
        <w:rPr>
          <w:rFonts w:cstheme="minorHAnsi"/>
          <w:sz w:val="24"/>
          <w:szCs w:val="24"/>
        </w:rPr>
      </w:pPr>
      <w:r w:rsidRPr="009E7F4C">
        <w:rPr>
          <w:rFonts w:cstheme="minorHAnsi"/>
          <w:sz w:val="24"/>
          <w:szCs w:val="24"/>
        </w:rPr>
        <w:t>Laura looks at Kiera.</w:t>
      </w:r>
      <w:r w:rsidR="0071681A">
        <w:rPr>
          <w:rFonts w:cstheme="minorHAnsi"/>
          <w:sz w:val="24"/>
          <w:szCs w:val="24"/>
        </w:rPr>
        <w:t xml:space="preserve"> </w:t>
      </w:r>
      <w:r w:rsidRPr="009E7F4C">
        <w:rPr>
          <w:rFonts w:cstheme="minorHAnsi"/>
          <w:sz w:val="24"/>
          <w:szCs w:val="24"/>
        </w:rPr>
        <w:t>“Just suits, he says.”</w:t>
      </w:r>
    </w:p>
    <w:p w:rsidR="00176DAF" w:rsidP="00176DAF" w:rsidRDefault="007F0EEA" w14:paraId="3B86B865" w14:textId="77777777">
      <w:pPr>
        <w:spacing w:after="0"/>
        <w:ind w:firstLine="360"/>
        <w:rPr>
          <w:rFonts w:cstheme="minorHAnsi"/>
          <w:sz w:val="24"/>
          <w:szCs w:val="24"/>
        </w:rPr>
      </w:pPr>
      <w:r w:rsidRPr="009E7F4C">
        <w:rPr>
          <w:rFonts w:cstheme="minorHAnsi"/>
          <w:sz w:val="24"/>
          <w:szCs w:val="24"/>
        </w:rPr>
        <w:t>Kiera gives me a sideways glance.</w:t>
      </w:r>
      <w:r w:rsidR="0071681A">
        <w:rPr>
          <w:rFonts w:cstheme="minorHAnsi"/>
          <w:sz w:val="24"/>
          <w:szCs w:val="24"/>
        </w:rPr>
        <w:t xml:space="preserve"> </w:t>
      </w:r>
      <w:r w:rsidRPr="009E7F4C">
        <w:rPr>
          <w:rFonts w:cstheme="minorHAnsi"/>
          <w:sz w:val="24"/>
          <w:szCs w:val="24"/>
        </w:rPr>
        <w:t>“Does he know?”</w:t>
      </w:r>
    </w:p>
    <w:p w:rsidR="00176DAF" w:rsidP="00176DAF" w:rsidRDefault="007F0EEA" w14:paraId="14107113" w14:textId="77777777">
      <w:pPr>
        <w:spacing w:after="0"/>
        <w:ind w:firstLine="360"/>
        <w:rPr>
          <w:rFonts w:cstheme="minorHAnsi"/>
          <w:sz w:val="24"/>
          <w:szCs w:val="24"/>
        </w:rPr>
      </w:pPr>
      <w:r w:rsidRPr="009E7F4C">
        <w:rPr>
          <w:rFonts w:cstheme="minorHAnsi"/>
          <w:sz w:val="24"/>
          <w:szCs w:val="24"/>
        </w:rPr>
        <w:t>“No,” Laura says. “He hasn’t had an opportunity to see them in real action.”</w:t>
      </w:r>
    </w:p>
    <w:p w:rsidR="00176DAF" w:rsidP="07008754" w:rsidRDefault="007F0EEA" w14:paraId="7534A97F" w14:textId="382DACEF">
      <w:pPr>
        <w:spacing w:after="0"/>
        <w:ind w:firstLine="360"/>
        <w:rPr>
          <w:rFonts w:cs="Calibri" w:cstheme="minorAscii"/>
          <w:sz w:val="24"/>
          <w:szCs w:val="24"/>
        </w:rPr>
      </w:pPr>
      <w:del w:author="Gary Smailes" w:date="2024-03-16T16:31:53.826Z" w:id="1214661483">
        <w:r w:rsidRPr="07008754" w:rsidDel="07008754">
          <w:rPr>
            <w:rFonts w:cs="Calibri" w:cstheme="minorAscii"/>
            <w:sz w:val="24"/>
            <w:szCs w:val="24"/>
          </w:rPr>
          <w:delText xml:space="preserve">I ignore the topic I </w:delText>
        </w:r>
        <w:r w:rsidRPr="07008754" w:rsidDel="07008754">
          <w:rPr>
            <w:rFonts w:cs="Calibri" w:cstheme="minorAscii"/>
            <w:sz w:val="24"/>
            <w:szCs w:val="24"/>
          </w:rPr>
          <w:delText>don’t</w:delText>
        </w:r>
        <w:r w:rsidRPr="07008754" w:rsidDel="07008754">
          <w:rPr>
            <w:rFonts w:cs="Calibri" w:cstheme="minorAscii"/>
            <w:sz w:val="24"/>
            <w:szCs w:val="24"/>
          </w:rPr>
          <w:delText xml:space="preserve"> know about - and </w:delText>
        </w:r>
        <w:r w:rsidRPr="07008754" w:rsidDel="07008754">
          <w:rPr>
            <w:rFonts w:cs="Calibri" w:cstheme="minorAscii"/>
            <w:sz w:val="24"/>
            <w:szCs w:val="24"/>
          </w:rPr>
          <w:delText>won’t</w:delText>
        </w:r>
        <w:r w:rsidRPr="07008754" w:rsidDel="07008754">
          <w:rPr>
            <w:rFonts w:cs="Calibri" w:cstheme="minorAscii"/>
            <w:sz w:val="24"/>
            <w:szCs w:val="24"/>
          </w:rPr>
          <w:delText xml:space="preserve"> find out because I know </w:delText>
        </w:r>
        <w:r w:rsidRPr="07008754" w:rsidDel="07008754">
          <w:rPr>
            <w:rFonts w:cs="Calibri" w:cstheme="minorAscii"/>
            <w:sz w:val="24"/>
            <w:szCs w:val="24"/>
          </w:rPr>
          <w:delText>it’s</w:delText>
        </w:r>
        <w:r w:rsidRPr="07008754" w:rsidDel="07008754">
          <w:rPr>
            <w:rFonts w:cs="Calibri" w:cstheme="minorAscii"/>
            <w:sz w:val="24"/>
            <w:szCs w:val="24"/>
          </w:rPr>
          <w:delText xml:space="preserve"> the part Laura </w:delText>
        </w:r>
        <w:r w:rsidRPr="07008754" w:rsidDel="07008754">
          <w:rPr>
            <w:rFonts w:cs="Calibri" w:cstheme="minorAscii"/>
            <w:sz w:val="24"/>
            <w:szCs w:val="24"/>
          </w:rPr>
          <w:delText>won’t</w:delText>
        </w:r>
        <w:r w:rsidRPr="07008754" w:rsidDel="07008754">
          <w:rPr>
            <w:rFonts w:cs="Calibri" w:cstheme="minorAscii"/>
            <w:sz w:val="24"/>
            <w:szCs w:val="24"/>
          </w:rPr>
          <w:delText xml:space="preserve"> tell me - and </w:delText>
        </w:r>
        <w:r w:rsidRPr="07008754" w:rsidDel="07008754">
          <w:rPr>
            <w:rFonts w:cs="Calibri" w:cstheme="minorAscii"/>
            <w:sz w:val="24"/>
            <w:szCs w:val="24"/>
          </w:rPr>
          <w:delText>instead</w:delText>
        </w:r>
        <w:r w:rsidRPr="07008754" w:rsidDel="07008754">
          <w:rPr>
            <w:rFonts w:cs="Calibri" w:cstheme="minorAscii"/>
            <w:sz w:val="24"/>
            <w:szCs w:val="24"/>
          </w:rPr>
          <w:delText xml:space="preserve"> ask, </w:delText>
        </w:r>
      </w:del>
      <w:r w:rsidRPr="07008754" w:rsidR="07008754">
        <w:rPr>
          <w:rFonts w:cs="Calibri" w:cstheme="minorAscii"/>
          <w:sz w:val="24"/>
          <w:szCs w:val="24"/>
        </w:rPr>
        <w:t xml:space="preserve">“A </w:t>
      </w:r>
      <w:r w:rsidRPr="07008754" w:rsidR="07008754">
        <w:rPr>
          <w:rFonts w:cs="Calibri" w:cstheme="minorAscii"/>
          <w:sz w:val="24"/>
          <w:szCs w:val="24"/>
        </w:rPr>
        <w:t>spaceball</w:t>
      </w:r>
      <w:r w:rsidRPr="07008754" w:rsidR="07008754">
        <w:rPr>
          <w:rFonts w:cs="Calibri" w:cstheme="minorAscii"/>
          <w:sz w:val="24"/>
          <w:szCs w:val="24"/>
        </w:rPr>
        <w:t xml:space="preserve"> game isn’t real action?”</w:t>
      </w:r>
      <w:ins w:author="Gary Smailes" w:date="2024-03-16T16:31:59.057Z" w:id="450228192">
        <w:r w:rsidRPr="07008754" w:rsidR="07008754">
          <w:rPr>
            <w:rFonts w:cs="Calibri" w:cstheme="minorAscii"/>
            <w:sz w:val="24"/>
            <w:szCs w:val="24"/>
          </w:rPr>
          <w:t xml:space="preserve"> I ask.</w:t>
        </w:r>
      </w:ins>
    </w:p>
    <w:p w:rsidR="00176DAF" w:rsidP="00176DAF" w:rsidRDefault="007F0EEA" w14:paraId="35860EDE" w14:textId="77777777">
      <w:pPr>
        <w:spacing w:after="0"/>
        <w:ind w:firstLine="360"/>
        <w:rPr>
          <w:rFonts w:cstheme="minorHAnsi"/>
          <w:sz w:val="24"/>
          <w:szCs w:val="24"/>
        </w:rPr>
      </w:pPr>
      <w:r w:rsidRPr="009E7F4C">
        <w:rPr>
          <w:rFonts w:cstheme="minorHAnsi"/>
          <w:sz w:val="24"/>
          <w:szCs w:val="24"/>
        </w:rPr>
        <w:t>Kiera snorts.</w:t>
      </w:r>
      <w:r w:rsidR="0071681A">
        <w:rPr>
          <w:rFonts w:cstheme="minorHAnsi"/>
          <w:sz w:val="24"/>
          <w:szCs w:val="24"/>
        </w:rPr>
        <w:t xml:space="preserve"> </w:t>
      </w:r>
      <w:r w:rsidRPr="009E7F4C">
        <w:rPr>
          <w:rFonts w:cstheme="minorHAnsi"/>
          <w:sz w:val="24"/>
          <w:szCs w:val="24"/>
        </w:rPr>
        <w:t>“No.</w:t>
      </w:r>
      <w:r w:rsidR="0071681A">
        <w:rPr>
          <w:rFonts w:cstheme="minorHAnsi"/>
          <w:sz w:val="24"/>
          <w:szCs w:val="24"/>
        </w:rPr>
        <w:t xml:space="preserve"> </w:t>
      </w:r>
      <w:r w:rsidRPr="009E7F4C">
        <w:rPr>
          <w:rFonts w:cstheme="minorHAnsi"/>
          <w:sz w:val="24"/>
          <w:szCs w:val="24"/>
        </w:rPr>
        <w:t>That’s just a game.</w:t>
      </w:r>
      <w:r w:rsidR="0071681A">
        <w:rPr>
          <w:rFonts w:cstheme="minorHAnsi"/>
          <w:sz w:val="24"/>
          <w:szCs w:val="24"/>
        </w:rPr>
        <w:t xml:space="preserve"> </w:t>
      </w:r>
      <w:r w:rsidRPr="009E7F4C">
        <w:rPr>
          <w:rFonts w:cstheme="minorHAnsi"/>
          <w:sz w:val="24"/>
          <w:szCs w:val="24"/>
        </w:rPr>
        <w:t>It’s different when people are actually trying to kill you.”</w:t>
      </w:r>
    </w:p>
    <w:p w:rsidR="00176DAF" w:rsidP="00176DAF" w:rsidRDefault="007F0EEA" w14:paraId="4261B130" w14:textId="77777777">
      <w:pPr>
        <w:spacing w:after="0"/>
        <w:ind w:firstLine="360"/>
        <w:rPr>
          <w:rFonts w:cstheme="minorHAnsi"/>
          <w:sz w:val="24"/>
          <w:szCs w:val="24"/>
        </w:rPr>
      </w:pPr>
      <w:r w:rsidRPr="009E7F4C">
        <w:rPr>
          <w:rFonts w:cstheme="minorHAnsi"/>
          <w:sz w:val="24"/>
          <w:szCs w:val="24"/>
        </w:rPr>
        <w:t>“Right,” Kissy says.</w:t>
      </w:r>
      <w:r w:rsidR="0071681A">
        <w:rPr>
          <w:rFonts w:cstheme="minorHAnsi"/>
          <w:sz w:val="24"/>
          <w:szCs w:val="24"/>
        </w:rPr>
        <w:t xml:space="preserve"> </w:t>
      </w:r>
      <w:r w:rsidRPr="009E7F4C">
        <w:rPr>
          <w:rFonts w:cstheme="minorHAnsi"/>
          <w:sz w:val="24"/>
          <w:szCs w:val="24"/>
        </w:rPr>
        <w:t>“Next game, Coach can put you in my place.</w:t>
      </w:r>
      <w:r w:rsidR="0071681A">
        <w:rPr>
          <w:rFonts w:cstheme="minorHAnsi"/>
          <w:sz w:val="24"/>
          <w:szCs w:val="24"/>
        </w:rPr>
        <w:t xml:space="preserve"> </w:t>
      </w:r>
      <w:r w:rsidRPr="009E7F4C">
        <w:rPr>
          <w:rFonts w:cstheme="minorHAnsi"/>
          <w:sz w:val="24"/>
          <w:szCs w:val="24"/>
        </w:rPr>
        <w:t>We’ll see how you feel about it after taking a snap.”</w:t>
      </w:r>
    </w:p>
    <w:p w:rsidR="00176DAF" w:rsidP="00176DAF" w:rsidRDefault="007F0EEA" w14:paraId="35FB4924" w14:textId="22932875">
      <w:pPr>
        <w:spacing w:after="0"/>
        <w:ind w:firstLine="360"/>
        <w:rPr>
          <w:rFonts w:cstheme="minorHAnsi"/>
          <w:sz w:val="24"/>
          <w:szCs w:val="24"/>
        </w:rPr>
      </w:pPr>
      <w:r w:rsidRPr="009E7F4C">
        <w:rPr>
          <w:rFonts w:cstheme="minorHAnsi"/>
          <w:sz w:val="24"/>
          <w:szCs w:val="24"/>
        </w:rPr>
        <w:t>We land a little off to the side and disembark.</w:t>
      </w:r>
      <w:r w:rsidR="0071681A">
        <w:rPr>
          <w:rFonts w:cstheme="minorHAnsi"/>
          <w:sz w:val="24"/>
          <w:szCs w:val="24"/>
        </w:rPr>
        <w:t xml:space="preserve"> </w:t>
      </w:r>
      <w:r w:rsidRPr="009E7F4C">
        <w:rPr>
          <w:rFonts w:cstheme="minorHAnsi"/>
          <w:sz w:val="24"/>
          <w:szCs w:val="24"/>
        </w:rPr>
        <w:t>Not through the airlock, like we came in.</w:t>
      </w:r>
      <w:r w:rsidR="0071681A">
        <w:rPr>
          <w:rFonts w:cstheme="minorHAnsi"/>
          <w:sz w:val="24"/>
          <w:szCs w:val="24"/>
        </w:rPr>
        <w:t xml:space="preserve"> </w:t>
      </w:r>
      <w:r w:rsidRPr="009E7F4C">
        <w:rPr>
          <w:rFonts w:cstheme="minorHAnsi"/>
          <w:sz w:val="24"/>
          <w:szCs w:val="24"/>
        </w:rPr>
        <w:t>A gravity elevator near the cockpit deposits us on the ground under the ship’s nose.</w:t>
      </w:r>
      <w:r w:rsidR="0071681A">
        <w:rPr>
          <w:rFonts w:cstheme="minorHAnsi"/>
          <w:sz w:val="24"/>
          <w:szCs w:val="24"/>
        </w:rPr>
        <w:t xml:space="preserve"> </w:t>
      </w:r>
      <w:r w:rsidRPr="009E7F4C">
        <w:rPr>
          <w:rFonts w:cstheme="minorHAnsi"/>
          <w:sz w:val="24"/>
          <w:szCs w:val="24"/>
        </w:rPr>
        <w:t>I glance back and then do a double take.</w:t>
      </w:r>
      <w:r w:rsidR="0071681A">
        <w:rPr>
          <w:rFonts w:cstheme="minorHAnsi"/>
          <w:sz w:val="24"/>
          <w:szCs w:val="24"/>
        </w:rPr>
        <w:t xml:space="preserve"> </w:t>
      </w:r>
      <w:r w:rsidRPr="009E7F4C">
        <w:rPr>
          <w:rFonts w:cstheme="minorHAnsi"/>
          <w:sz w:val="24"/>
          <w:szCs w:val="24"/>
        </w:rPr>
        <w:t>The Phoenix is a lot smaller than I expected.</w:t>
      </w:r>
      <w:r w:rsidR="0071681A">
        <w:rPr>
          <w:rFonts w:cstheme="minorHAnsi"/>
          <w:sz w:val="24"/>
          <w:szCs w:val="24"/>
        </w:rPr>
        <w:t xml:space="preserve"> </w:t>
      </w:r>
      <w:r w:rsidRPr="009E7F4C">
        <w:rPr>
          <w:rFonts w:cstheme="minorHAnsi"/>
          <w:sz w:val="24"/>
          <w:szCs w:val="24"/>
        </w:rPr>
        <w:t xml:space="preserve">It’s </w:t>
      </w:r>
      <w:r w:rsidR="00B936C8">
        <w:rPr>
          <w:rFonts w:cstheme="minorHAnsi"/>
          <w:sz w:val="24"/>
          <w:szCs w:val="24"/>
        </w:rPr>
        <w:t>sixty meters l</w:t>
      </w:r>
      <w:r w:rsidRPr="009E7F4C">
        <w:rPr>
          <w:rFonts w:cstheme="minorHAnsi"/>
          <w:sz w:val="24"/>
          <w:szCs w:val="24"/>
        </w:rPr>
        <w:t>ong, tops.</w:t>
      </w:r>
      <w:r w:rsidR="0071681A">
        <w:rPr>
          <w:rFonts w:cstheme="minorHAnsi"/>
          <w:sz w:val="24"/>
          <w:szCs w:val="24"/>
        </w:rPr>
        <w:t xml:space="preserve"> </w:t>
      </w:r>
      <w:r w:rsidRPr="009E7F4C">
        <w:rPr>
          <w:rFonts w:cstheme="minorHAnsi"/>
          <w:sz w:val="24"/>
          <w:szCs w:val="24"/>
        </w:rPr>
        <w:t>This thing is hyperspace-capable and it goes up against Edochian destroyers?</w:t>
      </w:r>
      <w:r w:rsidR="0071681A">
        <w:rPr>
          <w:rFonts w:cstheme="minorHAnsi"/>
          <w:sz w:val="24"/>
          <w:szCs w:val="24"/>
        </w:rPr>
        <w:t xml:space="preserve"> </w:t>
      </w:r>
      <w:r w:rsidRPr="009E7F4C">
        <w:rPr>
          <w:rFonts w:cstheme="minorHAnsi"/>
          <w:sz w:val="24"/>
          <w:szCs w:val="24"/>
        </w:rPr>
        <w:t>The team bus is bigger than this toothpick.</w:t>
      </w:r>
      <w:r w:rsidR="0071681A">
        <w:rPr>
          <w:rFonts w:cstheme="minorHAnsi"/>
          <w:sz w:val="24"/>
          <w:szCs w:val="24"/>
        </w:rPr>
        <w:t xml:space="preserve"> </w:t>
      </w:r>
    </w:p>
    <w:p w:rsidR="00176DAF" w:rsidP="00176DAF" w:rsidRDefault="007F0EEA" w14:paraId="04136199" w14:textId="77777777">
      <w:pPr>
        <w:spacing w:after="0"/>
        <w:ind w:firstLine="360"/>
        <w:rPr>
          <w:rFonts w:cstheme="minorHAnsi"/>
          <w:sz w:val="24"/>
          <w:szCs w:val="24"/>
        </w:rPr>
      </w:pPr>
      <w:r w:rsidRPr="009E7F4C">
        <w:rPr>
          <w:rFonts w:cstheme="minorHAnsi"/>
          <w:sz w:val="24"/>
          <w:szCs w:val="24"/>
        </w:rPr>
        <w:t>We stand in the gravity beam for a few more seconds while it matches our pressure to that of the hanger, and then it switches off and the hatch above our heads closes with a barely audible hiss.</w:t>
      </w:r>
    </w:p>
    <w:p w:rsidR="00176DAF" w:rsidP="07008754" w:rsidRDefault="007F0EEA" w14:paraId="2352E4C2" w14:textId="35A7EA22">
      <w:pPr>
        <w:spacing w:after="0"/>
        <w:ind w:firstLine="360"/>
        <w:rPr>
          <w:rFonts w:cs="Calibri" w:cstheme="minorAscii"/>
          <w:sz w:val="24"/>
          <w:szCs w:val="24"/>
        </w:rPr>
      </w:pPr>
      <w:r w:rsidRPr="07008754" w:rsidR="07008754">
        <w:rPr>
          <w:rFonts w:cs="Calibri" w:cstheme="minorAscii"/>
          <w:sz w:val="24"/>
          <w:szCs w:val="24"/>
        </w:rPr>
        <w:t>T</w:t>
      </w:r>
      <w:commentRangeStart w:id="723295346"/>
      <w:r w:rsidRPr="07008754" w:rsidR="07008754">
        <w:rPr>
          <w:rFonts w:cs="Calibri" w:cstheme="minorAscii"/>
          <w:sz w:val="24"/>
          <w:szCs w:val="24"/>
        </w:rPr>
        <w:t>he Scorpions lead us into a large cafeteria.</w:t>
      </w:r>
      <w:r w:rsidRPr="07008754" w:rsidR="07008754">
        <w:rPr>
          <w:rFonts w:cs="Calibri" w:cstheme="minorAscii"/>
          <w:sz w:val="24"/>
          <w:szCs w:val="24"/>
        </w:rPr>
        <w:t xml:space="preserve"> </w:t>
      </w:r>
      <w:r w:rsidRPr="07008754" w:rsidR="07008754">
        <w:rPr>
          <w:rFonts w:cs="Calibri" w:cstheme="minorAscii"/>
          <w:sz w:val="24"/>
          <w:szCs w:val="24"/>
        </w:rPr>
        <w:t>There are clansmen scattered across the room, eating.</w:t>
      </w:r>
      <w:r w:rsidRPr="07008754" w:rsidR="07008754">
        <w:rPr>
          <w:rFonts w:cs="Calibri" w:cstheme="minorAscii"/>
          <w:sz w:val="24"/>
          <w:szCs w:val="24"/>
        </w:rPr>
        <w:t xml:space="preserve"> </w:t>
      </w:r>
      <w:r w:rsidRPr="07008754" w:rsidR="07008754">
        <w:rPr>
          <w:rFonts w:cs="Calibri" w:cstheme="minorAscii"/>
          <w:sz w:val="24"/>
          <w:szCs w:val="24"/>
        </w:rPr>
        <w:t xml:space="preserve">They look random, but my pattern-recognition software </w:t>
      </w:r>
      <w:r w:rsidRPr="07008754" w:rsidR="07008754">
        <w:rPr>
          <w:rFonts w:cs="Calibri" w:cstheme="minorAscii"/>
          <w:sz w:val="24"/>
          <w:szCs w:val="24"/>
        </w:rPr>
        <w:t>picks up on</w:t>
      </w:r>
      <w:r w:rsidRPr="07008754" w:rsidR="07008754">
        <w:rPr>
          <w:rFonts w:cs="Calibri" w:cstheme="minorAscii"/>
          <w:sz w:val="24"/>
          <w:szCs w:val="24"/>
        </w:rPr>
        <w:t xml:space="preserve"> the fact that all of them have a li</w:t>
      </w:r>
      <w:commentRangeEnd w:id="723295346"/>
      <w:r>
        <w:rPr>
          <w:rStyle w:val="CommentReference"/>
        </w:rPr>
        <w:commentReference w:id="723295346"/>
      </w:r>
      <w:r w:rsidRPr="07008754" w:rsidR="07008754">
        <w:rPr>
          <w:rFonts w:cs="Calibri" w:cstheme="minorAscii"/>
          <w:sz w:val="24"/>
          <w:szCs w:val="24"/>
        </w:rPr>
        <w:t>ne of sight to one person on the far side.</w:t>
      </w:r>
      <w:r w:rsidRPr="07008754" w:rsidR="07008754">
        <w:rPr>
          <w:rFonts w:cs="Calibri" w:cstheme="minorAscii"/>
          <w:sz w:val="24"/>
          <w:szCs w:val="24"/>
        </w:rPr>
        <w:t xml:space="preserve"> </w:t>
      </w:r>
      <w:r w:rsidRPr="07008754" w:rsidR="07008754">
        <w:rPr>
          <w:rFonts w:cs="Calibri" w:cstheme="minorAscii"/>
          <w:sz w:val="24"/>
          <w:szCs w:val="24"/>
        </w:rPr>
        <w:t>The person is big.</w:t>
      </w:r>
      <w:r w:rsidRPr="07008754" w:rsidR="07008754">
        <w:rPr>
          <w:rFonts w:cs="Calibri" w:cstheme="minorAscii"/>
          <w:sz w:val="24"/>
          <w:szCs w:val="24"/>
        </w:rPr>
        <w:t xml:space="preserve"> </w:t>
      </w:r>
      <w:r w:rsidRPr="07008754" w:rsidR="07008754">
        <w:rPr>
          <w:rFonts w:cs="Calibri" w:cstheme="minorAscii"/>
          <w:sz w:val="24"/>
          <w:szCs w:val="24"/>
        </w:rPr>
        <w:t>Female.</w:t>
      </w:r>
      <w:r w:rsidRPr="07008754" w:rsidR="07008754">
        <w:rPr>
          <w:rFonts w:cs="Calibri" w:cstheme="minorAscii"/>
          <w:sz w:val="24"/>
          <w:szCs w:val="24"/>
        </w:rPr>
        <w:t xml:space="preserve"> </w:t>
      </w:r>
      <w:r w:rsidRPr="07008754" w:rsidR="07008754">
        <w:rPr>
          <w:rFonts w:cs="Calibri" w:cstheme="minorAscii"/>
          <w:sz w:val="24"/>
          <w:szCs w:val="24"/>
        </w:rPr>
        <w:t>Mabel</w:t>
      </w:r>
      <w:r w:rsidRPr="07008754" w:rsidR="07008754">
        <w:rPr>
          <w:rFonts w:cs="Calibri" w:cstheme="minorAscii"/>
          <w:sz w:val="24"/>
          <w:szCs w:val="24"/>
        </w:rPr>
        <w:t>.</w:t>
      </w:r>
    </w:p>
    <w:p w:rsidR="00176DAF" w:rsidP="07008754" w:rsidRDefault="007F0EEA" w14:paraId="3B3DC6B0" w14:textId="5099FED8">
      <w:pPr>
        <w:spacing w:after="0"/>
        <w:ind w:firstLine="360"/>
        <w:rPr>
          <w:del w:author="Gary Smailes" w:date="2024-03-16T16:33:12.147Z" w:id="317935258"/>
          <w:rFonts w:cs="Calibri" w:cstheme="minorAscii"/>
          <w:sz w:val="24"/>
          <w:szCs w:val="24"/>
        </w:rPr>
      </w:pPr>
      <w:r w:rsidRPr="07008754" w:rsidR="07008754">
        <w:rPr>
          <w:rFonts w:cs="Calibri" w:cstheme="minorAscii"/>
          <w:sz w:val="24"/>
          <w:szCs w:val="24"/>
        </w:rPr>
        <w:t>There’s</w:t>
      </w:r>
      <w:r w:rsidRPr="07008754" w:rsidR="07008754">
        <w:rPr>
          <w:rFonts w:cs="Calibri" w:cstheme="minorAscii"/>
          <w:sz w:val="24"/>
          <w:szCs w:val="24"/>
        </w:rPr>
        <w:t xml:space="preserve"> another person sitting next to </w:t>
      </w:r>
      <w:r w:rsidRPr="07008754" w:rsidR="07008754">
        <w:rPr>
          <w:rFonts w:cs="Calibri" w:cstheme="minorAscii"/>
          <w:sz w:val="24"/>
          <w:szCs w:val="24"/>
        </w:rPr>
        <w:t>Mabel</w:t>
      </w:r>
      <w:r w:rsidRPr="07008754" w:rsidR="07008754">
        <w:rPr>
          <w:rFonts w:cs="Calibri" w:cstheme="minorAscii"/>
          <w:sz w:val="24"/>
          <w:szCs w:val="24"/>
        </w:rPr>
        <w:t>.</w:t>
      </w:r>
      <w:r w:rsidRPr="07008754" w:rsidR="07008754">
        <w:rPr>
          <w:rFonts w:cs="Calibri" w:cstheme="minorAscii"/>
          <w:sz w:val="24"/>
          <w:szCs w:val="24"/>
        </w:rPr>
        <w:t xml:space="preserve"> </w:t>
      </w:r>
      <w:r w:rsidRPr="07008754" w:rsidR="07008754">
        <w:rPr>
          <w:rFonts w:cs="Calibri" w:cstheme="minorAscii"/>
          <w:sz w:val="24"/>
          <w:szCs w:val="24"/>
        </w:rPr>
        <w:t>Young.</w:t>
      </w:r>
      <w:r w:rsidRPr="07008754" w:rsidR="07008754">
        <w:rPr>
          <w:rFonts w:cs="Calibri" w:cstheme="minorAscii"/>
          <w:sz w:val="24"/>
          <w:szCs w:val="24"/>
        </w:rPr>
        <w:t xml:space="preserve"> </w:t>
      </w:r>
      <w:r w:rsidRPr="07008754" w:rsidR="07008754">
        <w:rPr>
          <w:rFonts w:cs="Calibri" w:cstheme="minorAscii"/>
          <w:sz w:val="24"/>
          <w:szCs w:val="24"/>
        </w:rPr>
        <w:t>It’s</w:t>
      </w:r>
      <w:r w:rsidRPr="07008754" w:rsidR="07008754">
        <w:rPr>
          <w:rFonts w:cs="Calibri" w:cstheme="minorAscii"/>
          <w:sz w:val="24"/>
          <w:szCs w:val="24"/>
        </w:rPr>
        <w:t xml:space="preserve"> Dexter.</w:t>
      </w:r>
      <w:r w:rsidRPr="07008754" w:rsidR="07008754">
        <w:rPr>
          <w:rFonts w:cs="Calibri" w:cstheme="minorAscii"/>
          <w:sz w:val="24"/>
          <w:szCs w:val="24"/>
        </w:rPr>
        <w:t xml:space="preserve"> </w:t>
      </w:r>
      <w:r w:rsidRPr="07008754" w:rsidR="07008754">
        <w:rPr>
          <w:rFonts w:cs="Calibri" w:cstheme="minorAscii"/>
          <w:sz w:val="24"/>
          <w:szCs w:val="24"/>
        </w:rPr>
        <w:t>He’s</w:t>
      </w:r>
      <w:r w:rsidRPr="07008754" w:rsidR="07008754">
        <w:rPr>
          <w:rFonts w:cs="Calibri" w:cstheme="minorAscii"/>
          <w:sz w:val="24"/>
          <w:szCs w:val="24"/>
        </w:rPr>
        <w:t xml:space="preserve"> talking to </w:t>
      </w:r>
      <w:r w:rsidRPr="07008754" w:rsidR="07008754">
        <w:rPr>
          <w:rFonts w:cs="Calibri" w:cstheme="minorAscii"/>
          <w:sz w:val="24"/>
          <w:szCs w:val="24"/>
        </w:rPr>
        <w:t>Mabel</w:t>
      </w:r>
      <w:r w:rsidRPr="07008754" w:rsidR="07008754">
        <w:rPr>
          <w:rFonts w:cs="Calibri" w:cstheme="minorAscii"/>
          <w:sz w:val="24"/>
          <w:szCs w:val="24"/>
        </w:rPr>
        <w:t>.</w:t>
      </w:r>
      <w:r w:rsidRPr="07008754" w:rsidR="07008754">
        <w:rPr>
          <w:rFonts w:cs="Calibri" w:cstheme="minorAscii"/>
          <w:sz w:val="24"/>
          <w:szCs w:val="24"/>
        </w:rPr>
        <w:t xml:space="preserve"> </w:t>
      </w:r>
      <w:r w:rsidRPr="07008754" w:rsidR="07008754">
        <w:rPr>
          <w:rFonts w:cs="Calibri" w:cstheme="minorAscii"/>
          <w:sz w:val="24"/>
          <w:szCs w:val="24"/>
        </w:rPr>
        <w:t xml:space="preserve">He </w:t>
      </w:r>
      <w:r w:rsidRPr="07008754" w:rsidR="07008754">
        <w:rPr>
          <w:rFonts w:cs="Calibri" w:cstheme="minorAscii"/>
          <w:sz w:val="24"/>
          <w:szCs w:val="24"/>
        </w:rPr>
        <w:t>doesn’t</w:t>
      </w:r>
      <w:r w:rsidRPr="07008754" w:rsidR="07008754">
        <w:rPr>
          <w:rFonts w:cs="Calibri" w:cstheme="minorAscii"/>
          <w:sz w:val="24"/>
          <w:szCs w:val="24"/>
        </w:rPr>
        <w:t xml:space="preserve"> look afraid or otherwise uncomfortable.</w:t>
      </w:r>
      <w:r w:rsidRPr="07008754" w:rsidR="07008754">
        <w:rPr>
          <w:rFonts w:cs="Calibri" w:cstheme="minorAscii"/>
          <w:sz w:val="24"/>
          <w:szCs w:val="24"/>
        </w:rPr>
        <w:t xml:space="preserve"> </w:t>
      </w:r>
      <w:r w:rsidRPr="07008754" w:rsidR="07008754">
        <w:rPr>
          <w:rFonts w:cs="Calibri" w:cstheme="minorAscii"/>
          <w:sz w:val="24"/>
          <w:szCs w:val="24"/>
        </w:rPr>
        <w:t>He’s</w:t>
      </w:r>
      <w:r w:rsidRPr="07008754" w:rsidR="07008754">
        <w:rPr>
          <w:rFonts w:cs="Calibri" w:cstheme="minorAscii"/>
          <w:sz w:val="24"/>
          <w:szCs w:val="24"/>
        </w:rPr>
        <w:t xml:space="preserve"> smiling.</w:t>
      </w:r>
      <w:r w:rsidRPr="07008754" w:rsidR="07008754">
        <w:rPr>
          <w:rFonts w:cs="Calibri" w:cstheme="minorAscii"/>
          <w:sz w:val="24"/>
          <w:szCs w:val="24"/>
        </w:rPr>
        <w:t xml:space="preserve"> </w:t>
      </w:r>
      <w:r w:rsidRPr="07008754" w:rsidR="07008754">
        <w:rPr>
          <w:rFonts w:cs="Calibri" w:cstheme="minorAscii"/>
          <w:sz w:val="24"/>
          <w:szCs w:val="24"/>
        </w:rPr>
        <w:t xml:space="preserve">Having </w:t>
      </w:r>
      <w:r w:rsidRPr="07008754" w:rsidR="07008754">
        <w:rPr>
          <w:rFonts w:cs="Calibri" w:cstheme="minorAscii"/>
          <w:sz w:val="24"/>
          <w:szCs w:val="24"/>
        </w:rPr>
        <w:t>a good time</w:t>
      </w:r>
      <w:r w:rsidRPr="07008754" w:rsidR="07008754">
        <w:rPr>
          <w:rFonts w:cs="Calibri" w:cstheme="minorAscii"/>
          <w:sz w:val="24"/>
          <w:szCs w:val="24"/>
        </w:rPr>
        <w:t>.</w:t>
      </w:r>
      <w:r w:rsidRPr="07008754" w:rsidR="07008754">
        <w:rPr>
          <w:rFonts w:cs="Calibri" w:cstheme="minorAscii"/>
          <w:sz w:val="24"/>
          <w:szCs w:val="24"/>
        </w:rPr>
        <w:t xml:space="preserve"> </w:t>
      </w:r>
      <w:r w:rsidRPr="07008754" w:rsidR="07008754">
        <w:rPr>
          <w:rFonts w:cs="Calibri" w:cstheme="minorAscii"/>
          <w:sz w:val="24"/>
          <w:szCs w:val="24"/>
        </w:rPr>
        <w:t xml:space="preserve">So Jager was right again, Dexter </w:t>
      </w:r>
      <w:r w:rsidRPr="07008754" w:rsidR="07008754">
        <w:rPr>
          <w:rFonts w:cs="Calibri" w:cstheme="minorAscii"/>
          <w:sz w:val="24"/>
          <w:szCs w:val="24"/>
        </w:rPr>
        <w:t>isn’t</w:t>
      </w:r>
      <w:r w:rsidRPr="07008754" w:rsidR="07008754">
        <w:rPr>
          <w:rFonts w:cs="Calibri" w:cstheme="minorAscii"/>
          <w:sz w:val="24"/>
          <w:szCs w:val="24"/>
        </w:rPr>
        <w:t xml:space="preserve"> in the airlock and </w:t>
      </w:r>
      <w:r w:rsidRPr="07008754" w:rsidR="07008754">
        <w:rPr>
          <w:rFonts w:cs="Calibri" w:cstheme="minorAscii"/>
          <w:sz w:val="24"/>
          <w:szCs w:val="24"/>
        </w:rPr>
        <w:t>they’re</w:t>
      </w:r>
      <w:r w:rsidRPr="07008754" w:rsidR="07008754">
        <w:rPr>
          <w:rFonts w:cs="Calibri" w:cstheme="minorAscii"/>
          <w:sz w:val="24"/>
          <w:szCs w:val="24"/>
        </w:rPr>
        <w:t xml:space="preserve"> spoofing his IIDS tone.</w:t>
      </w:r>
      <w:r w:rsidRPr="07008754" w:rsidR="07008754">
        <w:rPr>
          <w:rFonts w:cs="Calibri" w:cstheme="minorAscii"/>
          <w:sz w:val="24"/>
          <w:szCs w:val="24"/>
        </w:rPr>
        <w:t xml:space="preserve"> </w:t>
      </w:r>
    </w:p>
    <w:p w:rsidR="00176DAF" w:rsidP="07008754" w:rsidRDefault="00065880" w14:paraId="213EA99C" w14:textId="2B0DFC57">
      <w:pPr>
        <w:spacing w:after="0"/>
        <w:ind w:firstLine="0"/>
        <w:rPr>
          <w:rFonts w:cs="Calibri" w:cstheme="minorAscii"/>
          <w:sz w:val="24"/>
          <w:szCs w:val="24"/>
        </w:rPr>
        <w:pPrChange w:author="Gary Smailes" w:date="2024-03-16T16:33:11.98Z">
          <w:pPr>
            <w:spacing w:after="0"/>
            <w:ind w:firstLine="360"/>
          </w:pPr>
        </w:pPrChange>
      </w:pPr>
      <w:r w:rsidRPr="07008754" w:rsidR="07008754">
        <w:rPr>
          <w:rFonts w:cs="Calibri" w:cstheme="minorAscii"/>
          <w:sz w:val="24"/>
          <w:szCs w:val="24"/>
        </w:rPr>
        <w:t>Mabel</w:t>
      </w:r>
      <w:r w:rsidRPr="07008754" w:rsidR="07008754">
        <w:rPr>
          <w:rFonts w:cs="Calibri" w:cstheme="minorAscii"/>
          <w:sz w:val="24"/>
          <w:szCs w:val="24"/>
        </w:rPr>
        <w:t xml:space="preserve"> laughs </w:t>
      </w:r>
      <w:r w:rsidRPr="07008754" w:rsidR="07008754">
        <w:rPr>
          <w:rFonts w:cs="Calibri" w:cstheme="minorAscii"/>
          <w:sz w:val="24"/>
          <w:szCs w:val="24"/>
        </w:rPr>
        <w:t>out loud</w:t>
      </w:r>
      <w:r w:rsidRPr="07008754" w:rsidR="07008754">
        <w:rPr>
          <w:rFonts w:cs="Calibri" w:cstheme="minorAscii"/>
          <w:sz w:val="24"/>
          <w:szCs w:val="24"/>
        </w:rPr>
        <w:t>, her donkey braying echoing in the room.</w:t>
      </w:r>
      <w:r w:rsidRPr="07008754" w:rsidR="07008754">
        <w:rPr>
          <w:rFonts w:cs="Calibri" w:cstheme="minorAscii"/>
          <w:sz w:val="24"/>
          <w:szCs w:val="24"/>
        </w:rPr>
        <w:t xml:space="preserve"> </w:t>
      </w:r>
      <w:r w:rsidRPr="07008754" w:rsidR="07008754">
        <w:rPr>
          <w:rFonts w:cs="Calibri" w:cstheme="minorAscii"/>
          <w:sz w:val="24"/>
          <w:szCs w:val="24"/>
        </w:rPr>
        <w:t>I notice then that she and Dexter are the only ones talking, none of the other clansmen are doing anything other than eating.</w:t>
      </w:r>
      <w:r w:rsidRPr="07008754" w:rsidR="07008754">
        <w:rPr>
          <w:rFonts w:cs="Calibri" w:cstheme="minorAscii"/>
          <w:sz w:val="24"/>
          <w:szCs w:val="24"/>
        </w:rPr>
        <w:t xml:space="preserve"> </w:t>
      </w:r>
      <w:r w:rsidRPr="07008754" w:rsidR="07008754">
        <w:rPr>
          <w:rFonts w:cs="Calibri" w:cstheme="minorAscii"/>
          <w:sz w:val="24"/>
          <w:szCs w:val="24"/>
        </w:rPr>
        <w:t>Pretending to eat, anyway.</w:t>
      </w:r>
      <w:r w:rsidRPr="07008754" w:rsidR="07008754">
        <w:rPr>
          <w:rFonts w:cs="Calibri" w:cstheme="minorAscii"/>
          <w:sz w:val="24"/>
          <w:szCs w:val="24"/>
        </w:rPr>
        <w:t xml:space="preserve"> </w:t>
      </w:r>
      <w:r w:rsidRPr="07008754" w:rsidR="07008754">
        <w:rPr>
          <w:rFonts w:cs="Calibri" w:cstheme="minorAscii"/>
          <w:sz w:val="24"/>
          <w:szCs w:val="24"/>
        </w:rPr>
        <w:t>I’m</w:t>
      </w:r>
      <w:r w:rsidRPr="07008754" w:rsidR="07008754">
        <w:rPr>
          <w:rFonts w:cs="Calibri" w:cstheme="minorAscii"/>
          <w:sz w:val="24"/>
          <w:szCs w:val="24"/>
        </w:rPr>
        <w:t xml:space="preserve"> not seeing a whole lot of food traveling to mouths.</w:t>
      </w:r>
    </w:p>
    <w:p w:rsidR="00176DAF" w:rsidP="00176DAF" w:rsidRDefault="007F0EEA" w14:paraId="46C9F0B8" w14:textId="77777777">
      <w:pPr>
        <w:spacing w:after="0"/>
        <w:ind w:firstLine="360"/>
        <w:rPr>
          <w:rFonts w:cstheme="minorHAnsi"/>
          <w:sz w:val="24"/>
          <w:szCs w:val="24"/>
        </w:rPr>
      </w:pPr>
      <w:r w:rsidRPr="009E7F4C">
        <w:rPr>
          <w:rFonts w:cstheme="minorHAnsi"/>
          <w:sz w:val="24"/>
          <w:szCs w:val="24"/>
        </w:rPr>
        <w:t>The room is a trap.</w:t>
      </w:r>
    </w:p>
    <w:p w:rsidR="00176DAF" w:rsidP="07008754" w:rsidRDefault="007F0EEA" w14:paraId="3100D540" w14:textId="77777777">
      <w:pPr>
        <w:spacing w:after="0"/>
        <w:ind w:firstLine="360"/>
        <w:rPr>
          <w:rFonts w:cs="Calibri" w:cstheme="minorAscii"/>
          <w:sz w:val="24"/>
          <w:szCs w:val="24"/>
        </w:rPr>
      </w:pPr>
      <w:r w:rsidRPr="07008754" w:rsidR="07008754">
        <w:rPr>
          <w:rFonts w:cs="Calibri" w:cstheme="minorAscii"/>
          <w:i w:val="1"/>
          <w:iCs w:val="1"/>
          <w:sz w:val="24"/>
          <w:szCs w:val="24"/>
          <w:rPrChange w:author="Gary Smailes" w:date="2024-03-16T16:33:33.923Z" w:id="1933582458">
            <w:rPr>
              <w:rFonts w:cs="Calibri" w:cstheme="minorAscii"/>
              <w:sz w:val="24"/>
              <w:szCs w:val="24"/>
            </w:rPr>
          </w:rPrChange>
        </w:rPr>
        <w:t>It’s</w:t>
      </w:r>
      <w:r w:rsidRPr="07008754" w:rsidR="07008754">
        <w:rPr>
          <w:rFonts w:cs="Calibri" w:cstheme="minorAscii"/>
          <w:i w:val="1"/>
          <w:iCs w:val="1"/>
          <w:sz w:val="24"/>
          <w:szCs w:val="24"/>
          <w:rPrChange w:author="Gary Smailes" w:date="2024-03-16T16:33:33.923Z" w:id="992919450">
            <w:rPr>
              <w:rFonts w:cs="Calibri" w:cstheme="minorAscii"/>
              <w:sz w:val="24"/>
              <w:szCs w:val="24"/>
            </w:rPr>
          </w:rPrChange>
        </w:rPr>
        <w:t xml:space="preserve"> a trap</w:t>
      </w:r>
      <w:r w:rsidRPr="07008754" w:rsidR="07008754">
        <w:rPr>
          <w:rFonts w:cs="Calibri" w:cstheme="minorAscii"/>
          <w:sz w:val="24"/>
          <w:szCs w:val="24"/>
        </w:rPr>
        <w:t>, I send to Laura.</w:t>
      </w:r>
    </w:p>
    <w:p w:rsidR="00176DAF" w:rsidP="07008754" w:rsidRDefault="007F0EEA" w14:paraId="486153FA" w14:textId="77777777">
      <w:pPr>
        <w:spacing w:after="0"/>
        <w:ind w:firstLine="360"/>
        <w:rPr>
          <w:rFonts w:cs="Calibri" w:cstheme="minorAscii"/>
          <w:i w:val="1"/>
          <w:iCs w:val="1"/>
          <w:sz w:val="24"/>
          <w:szCs w:val="24"/>
          <w:rPrChange w:author="Gary Smailes" w:date="2024-03-16T16:33:36.416Z" w:id="1334552744">
            <w:rPr>
              <w:rFonts w:cs="Calibri" w:cstheme="minorAscii"/>
              <w:sz w:val="24"/>
              <w:szCs w:val="24"/>
            </w:rPr>
          </w:rPrChange>
        </w:rPr>
      </w:pPr>
      <w:r w:rsidRPr="07008754" w:rsidR="07008754">
        <w:rPr>
          <w:rFonts w:cs="Calibri" w:cstheme="minorAscii"/>
          <w:i w:val="1"/>
          <w:iCs w:val="1"/>
          <w:sz w:val="24"/>
          <w:szCs w:val="24"/>
          <w:rPrChange w:author="Gary Smailes" w:date="2024-03-16T16:33:36.404Z" w:id="130929283">
            <w:rPr>
              <w:rFonts w:cs="Calibri" w:cstheme="minorAscii"/>
              <w:sz w:val="24"/>
              <w:szCs w:val="24"/>
            </w:rPr>
          </w:rPrChange>
        </w:rPr>
        <w:t xml:space="preserve">Of course </w:t>
      </w:r>
      <w:r w:rsidRPr="07008754" w:rsidR="07008754">
        <w:rPr>
          <w:rFonts w:cs="Calibri" w:cstheme="minorAscii"/>
          <w:i w:val="1"/>
          <w:iCs w:val="1"/>
          <w:sz w:val="24"/>
          <w:szCs w:val="24"/>
          <w:rPrChange w:author="Gary Smailes" w:date="2024-03-16T16:33:36.404Z" w:id="1523094084">
            <w:rPr>
              <w:rFonts w:cs="Calibri" w:cstheme="minorAscii"/>
              <w:sz w:val="24"/>
              <w:szCs w:val="24"/>
            </w:rPr>
          </w:rPrChange>
        </w:rPr>
        <w:t>it’s</w:t>
      </w:r>
      <w:r w:rsidRPr="07008754" w:rsidR="07008754">
        <w:rPr>
          <w:rFonts w:cs="Calibri" w:cstheme="minorAscii"/>
          <w:i w:val="1"/>
          <w:iCs w:val="1"/>
          <w:sz w:val="24"/>
          <w:szCs w:val="24"/>
          <w:rPrChange w:author="Gary Smailes" w:date="2024-03-16T16:33:36.404Z" w:id="283793813">
            <w:rPr>
              <w:rFonts w:cs="Calibri" w:cstheme="minorAscii"/>
              <w:sz w:val="24"/>
              <w:szCs w:val="24"/>
            </w:rPr>
          </w:rPrChange>
        </w:rPr>
        <w:t xml:space="preserve"> a trap.</w:t>
      </w:r>
      <w:r w:rsidRPr="07008754" w:rsidR="07008754">
        <w:rPr>
          <w:rFonts w:cs="Calibri" w:cstheme="minorAscii"/>
          <w:i w:val="1"/>
          <w:iCs w:val="1"/>
          <w:sz w:val="24"/>
          <w:szCs w:val="24"/>
          <w:rPrChange w:author="Gary Smailes" w:date="2024-03-16T16:33:36.411Z" w:id="1551530821">
            <w:rPr>
              <w:rFonts w:cs="Calibri" w:cstheme="minorAscii"/>
              <w:sz w:val="24"/>
              <w:szCs w:val="24"/>
            </w:rPr>
          </w:rPrChange>
        </w:rPr>
        <w:t xml:space="preserve"> </w:t>
      </w:r>
      <w:r w:rsidRPr="07008754" w:rsidR="07008754">
        <w:rPr>
          <w:rFonts w:cs="Calibri" w:cstheme="minorAscii"/>
          <w:i w:val="1"/>
          <w:iCs w:val="1"/>
          <w:sz w:val="24"/>
          <w:szCs w:val="24"/>
          <w:rPrChange w:author="Gary Smailes" w:date="2024-03-16T16:33:36.413Z" w:id="2009863369">
            <w:rPr>
              <w:rFonts w:cs="Calibri" w:cstheme="minorAscii"/>
              <w:sz w:val="24"/>
              <w:szCs w:val="24"/>
            </w:rPr>
          </w:rPrChange>
        </w:rPr>
        <w:t>I’m</w:t>
      </w:r>
      <w:r w:rsidRPr="07008754" w:rsidR="07008754">
        <w:rPr>
          <w:rFonts w:cs="Calibri" w:cstheme="minorAscii"/>
          <w:i w:val="1"/>
          <w:iCs w:val="1"/>
          <w:sz w:val="24"/>
          <w:szCs w:val="24"/>
          <w:rPrChange w:author="Gary Smailes" w:date="2024-03-16T16:33:36.413Z" w:id="322576467">
            <w:rPr>
              <w:rFonts w:cs="Calibri" w:cstheme="minorAscii"/>
              <w:sz w:val="24"/>
              <w:szCs w:val="24"/>
            </w:rPr>
          </w:rPrChange>
        </w:rPr>
        <w:t xml:space="preserve"> not a moron, you know.</w:t>
      </w:r>
    </w:p>
    <w:p w:rsidR="00176DAF" w:rsidP="07008754" w:rsidRDefault="007F0EEA" w14:paraId="0F96E4BA" w14:textId="77777777">
      <w:pPr>
        <w:spacing w:after="0"/>
        <w:ind w:firstLine="360"/>
        <w:rPr>
          <w:rFonts w:cs="Calibri" w:cstheme="minorAscii"/>
          <w:i w:val="1"/>
          <w:iCs w:val="1"/>
          <w:sz w:val="24"/>
          <w:szCs w:val="24"/>
          <w:rPrChange w:author="Gary Smailes" w:date="2024-03-16T16:33:36.418Z" w:id="766507761">
            <w:rPr>
              <w:rFonts w:cs="Calibri" w:cstheme="minorAscii"/>
              <w:sz w:val="24"/>
              <w:szCs w:val="24"/>
            </w:rPr>
          </w:rPrChange>
        </w:rPr>
      </w:pPr>
      <w:r w:rsidRPr="07008754" w:rsidR="07008754">
        <w:rPr>
          <w:rFonts w:cs="Calibri" w:cstheme="minorAscii"/>
          <w:i w:val="1"/>
          <w:iCs w:val="1"/>
          <w:sz w:val="24"/>
          <w:szCs w:val="24"/>
          <w:rPrChange w:author="Gary Smailes" w:date="2024-03-16T16:33:36.417Z" w:id="1180838791">
            <w:rPr>
              <w:rFonts w:cs="Calibri" w:cstheme="minorAscii"/>
              <w:sz w:val="24"/>
              <w:szCs w:val="24"/>
            </w:rPr>
          </w:rPrChange>
        </w:rPr>
        <w:t>Just trying to be helpful, honey.</w:t>
      </w:r>
    </w:p>
    <w:p w:rsidR="00176DAF" w:rsidP="07008754" w:rsidRDefault="00065880" w14:paraId="3D96529A" w14:textId="5EC2CD3C">
      <w:pPr>
        <w:spacing w:after="0"/>
        <w:ind w:firstLine="360"/>
        <w:rPr>
          <w:rFonts w:cs="Calibri" w:cstheme="minorAscii"/>
          <w:sz w:val="24"/>
          <w:szCs w:val="24"/>
        </w:rPr>
      </w:pPr>
      <w:r w:rsidRPr="07008754" w:rsidR="07008754">
        <w:rPr>
          <w:rFonts w:cs="Calibri" w:cstheme="minorAscii"/>
          <w:sz w:val="24"/>
          <w:szCs w:val="24"/>
        </w:rPr>
        <w:t>Mabel pretends to just notice us. “Kiera</w:t>
      </w:r>
      <w:ins w:author="Gary Smailes" w:date="2024-03-16T16:33:41.718Z" w:id="1886906966">
        <w:r w:rsidRPr="07008754" w:rsidR="07008754">
          <w:rPr>
            <w:rFonts w:cs="Calibri" w:cstheme="minorAscii"/>
            <w:sz w:val="24"/>
            <w:szCs w:val="24"/>
          </w:rPr>
          <w:t>.</w:t>
        </w:r>
      </w:ins>
      <w:del w:author="Gary Smailes" w:date="2024-03-16T16:33:41.242Z" w:id="1303824056">
        <w:r w:rsidRPr="07008754" w:rsidDel="07008754">
          <w:rPr>
            <w:rFonts w:cs="Calibri" w:cstheme="minorAscii"/>
            <w:sz w:val="24"/>
            <w:szCs w:val="24"/>
          </w:rPr>
          <w:delText>!</w:delText>
        </w:r>
      </w:del>
      <w:r w:rsidRPr="07008754" w:rsidR="07008754">
        <w:rPr>
          <w:rFonts w:cs="Calibri" w:cstheme="minorAscii"/>
          <w:sz w:val="24"/>
          <w:szCs w:val="24"/>
        </w:rPr>
        <w:t xml:space="preserve"> Nice of you to </w:t>
      </w:r>
      <w:r w:rsidRPr="07008754" w:rsidR="07008754">
        <w:rPr>
          <w:rFonts w:cs="Calibri" w:cstheme="minorAscii"/>
          <w:sz w:val="24"/>
          <w:szCs w:val="24"/>
        </w:rPr>
        <w:t>drop by</w:t>
      </w:r>
      <w:r w:rsidRPr="07008754" w:rsidR="07008754">
        <w:rPr>
          <w:rFonts w:cs="Calibri" w:cstheme="minorAscii"/>
          <w:sz w:val="24"/>
          <w:szCs w:val="24"/>
        </w:rPr>
        <w:t>. Who are your friends?”</w:t>
      </w:r>
    </w:p>
    <w:p w:rsidR="00176DAF" w:rsidP="07008754" w:rsidRDefault="007F0EEA" w14:paraId="4F9A6FD4" w14:textId="77777777">
      <w:pPr>
        <w:spacing w:after="0"/>
        <w:ind w:firstLine="360"/>
        <w:rPr>
          <w:rFonts w:cs="Calibri" w:cstheme="minorAscii"/>
          <w:sz w:val="24"/>
          <w:szCs w:val="24"/>
        </w:rPr>
      </w:pPr>
      <w:r w:rsidRPr="07008754" w:rsidR="07008754">
        <w:rPr>
          <w:rFonts w:cs="Calibri" w:cstheme="minorAscii"/>
          <w:sz w:val="24"/>
          <w:szCs w:val="24"/>
        </w:rPr>
        <w:t>I’m</w:t>
      </w:r>
      <w:r w:rsidRPr="07008754" w:rsidR="07008754">
        <w:rPr>
          <w:rFonts w:cs="Calibri" w:cstheme="minorAscii"/>
          <w:sz w:val="24"/>
          <w:szCs w:val="24"/>
        </w:rPr>
        <w:t xml:space="preserve"> looking right at Dexter when he turns his head to see us. No surprise. No fear. A grin. </w:t>
      </w:r>
      <w:r w:rsidRPr="07008754" w:rsidR="07008754">
        <w:rPr>
          <w:rFonts w:cs="Calibri" w:cstheme="minorAscii"/>
          <w:sz w:val="24"/>
          <w:szCs w:val="24"/>
        </w:rPr>
        <w:t>Maybe Kiera</w:t>
      </w:r>
      <w:r w:rsidRPr="07008754" w:rsidR="07008754">
        <w:rPr>
          <w:rFonts w:cs="Calibri" w:cstheme="minorAscii"/>
          <w:sz w:val="24"/>
          <w:szCs w:val="24"/>
        </w:rPr>
        <w:t xml:space="preserve"> was right, thinking he was Echelon along with his mother. I start counting the </w:t>
      </w:r>
      <w:r w:rsidRPr="07008754" w:rsidR="07008754">
        <w:rPr>
          <w:rFonts w:cs="Calibri" w:cstheme="minorAscii"/>
          <w:sz w:val="24"/>
          <w:szCs w:val="24"/>
        </w:rPr>
        <w:t>exits</w:t>
      </w:r>
      <w:del w:author="Gary Smailes" w:date="2024-03-16T16:33:56.029Z" w:id="1376932870">
        <w:r w:rsidRPr="07008754" w:rsidDel="07008754">
          <w:rPr>
            <w:rFonts w:cs="Calibri" w:cstheme="minorAscii"/>
            <w:sz w:val="24"/>
            <w:szCs w:val="24"/>
          </w:rPr>
          <w:delText>,</w:delText>
        </w:r>
      </w:del>
      <w:r w:rsidRPr="07008754" w:rsidR="07008754">
        <w:rPr>
          <w:rFonts w:cs="Calibri" w:cstheme="minorAscii"/>
          <w:sz w:val="24"/>
          <w:szCs w:val="24"/>
        </w:rPr>
        <w:t xml:space="preserve"> and</w:t>
      </w:r>
      <w:r w:rsidRPr="07008754" w:rsidR="07008754">
        <w:rPr>
          <w:rFonts w:cs="Calibri" w:cstheme="minorAscii"/>
          <w:sz w:val="24"/>
          <w:szCs w:val="24"/>
        </w:rPr>
        <w:t xml:space="preserve"> replay our walk in here in the corner of my eye. There were a lot of turns and I want to know which way to go when we start running.</w:t>
      </w:r>
    </w:p>
    <w:p w:rsidR="00176DAF" w:rsidP="00176DAF" w:rsidRDefault="007F0EEA" w14:paraId="717DD409" w14:textId="788AAE51">
      <w:pPr>
        <w:spacing w:after="0"/>
        <w:ind w:firstLine="360"/>
        <w:rPr>
          <w:rFonts w:cstheme="minorHAnsi"/>
          <w:sz w:val="24"/>
          <w:szCs w:val="24"/>
        </w:rPr>
      </w:pPr>
      <w:r w:rsidRPr="009E7F4C">
        <w:rPr>
          <w:rFonts w:cstheme="minorHAnsi"/>
          <w:sz w:val="24"/>
          <w:szCs w:val="24"/>
        </w:rPr>
        <w:t xml:space="preserve">“You know who they are, </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She gestures at Dexter.</w:t>
      </w:r>
      <w:r w:rsidR="0071681A">
        <w:rPr>
          <w:rFonts w:cstheme="minorHAnsi"/>
          <w:sz w:val="24"/>
          <w:szCs w:val="24"/>
        </w:rPr>
        <w:t xml:space="preserve"> </w:t>
      </w:r>
      <w:r w:rsidRPr="009E7F4C">
        <w:rPr>
          <w:rFonts w:cstheme="minorHAnsi"/>
          <w:sz w:val="24"/>
          <w:szCs w:val="24"/>
        </w:rPr>
        <w:t>“I was going to negotiate this boy’s release, but it seems that not everything is what it seems.”</w:t>
      </w:r>
    </w:p>
    <w:p w:rsidR="00176DAF" w:rsidP="07008754" w:rsidRDefault="007F0EEA" w14:paraId="3B625928" w14:textId="78BEF085">
      <w:pPr>
        <w:spacing w:after="0"/>
        <w:ind w:firstLine="360"/>
        <w:rPr>
          <w:rFonts w:cs="Calibri" w:cstheme="minorAscii"/>
          <w:sz w:val="24"/>
          <w:szCs w:val="24"/>
        </w:rPr>
      </w:pPr>
      <w:r w:rsidRPr="07008754" w:rsidR="07008754">
        <w:rPr>
          <w:rFonts w:cs="Calibri" w:cstheme="minorAscii"/>
          <w:sz w:val="24"/>
          <w:szCs w:val="24"/>
        </w:rPr>
        <w:t xml:space="preserve">“You mean Dexter here? Oh, </w:t>
      </w:r>
      <w:r w:rsidRPr="07008754" w:rsidR="07008754">
        <w:rPr>
          <w:rFonts w:cs="Calibri" w:cstheme="minorAscii"/>
          <w:sz w:val="24"/>
          <w:szCs w:val="24"/>
        </w:rPr>
        <w:t>he’s</w:t>
      </w:r>
      <w:r w:rsidRPr="07008754" w:rsidR="07008754">
        <w:rPr>
          <w:rFonts w:cs="Calibri" w:cstheme="minorAscii"/>
          <w:sz w:val="24"/>
          <w:szCs w:val="24"/>
        </w:rPr>
        <w:t xml:space="preserve"> our honored guest</w:t>
      </w:r>
      <w:ins w:author="Gary Smailes" w:date="2024-03-16T16:34:14.791Z" w:id="412086078">
        <w:r w:rsidRPr="07008754" w:rsidR="07008754">
          <w:rPr>
            <w:rFonts w:cs="Calibri" w:cstheme="minorAscii"/>
            <w:sz w:val="24"/>
            <w:szCs w:val="24"/>
          </w:rPr>
          <w:t>.</w:t>
        </w:r>
      </w:ins>
      <w:del w:author="Gary Smailes" w:date="2024-03-16T16:34:13.941Z" w:id="621368103">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5ECE2B3F" w14:textId="77777777">
      <w:pPr>
        <w:spacing w:after="0"/>
        <w:ind w:firstLine="360"/>
        <w:rPr>
          <w:rFonts w:cstheme="minorHAnsi"/>
          <w:sz w:val="24"/>
          <w:szCs w:val="24"/>
        </w:rPr>
      </w:pPr>
      <w:r w:rsidRPr="009E7F4C">
        <w:rPr>
          <w:rFonts w:cstheme="minorHAnsi"/>
          <w:sz w:val="24"/>
          <w:szCs w:val="24"/>
        </w:rPr>
        <w:t>“I was under the impression he was here against his will,” Kiera says.</w:t>
      </w:r>
    </w:p>
    <w:p w:rsidR="00176DAF" w:rsidP="07008754" w:rsidRDefault="007F0EEA" w14:paraId="7F51AE68" w14:textId="3B1E9D85">
      <w:pPr>
        <w:spacing w:after="0"/>
        <w:ind w:firstLine="360"/>
        <w:rPr>
          <w:rFonts w:cs="Calibri" w:cstheme="minorAscii"/>
          <w:sz w:val="24"/>
          <w:szCs w:val="24"/>
        </w:rPr>
      </w:pPr>
      <w:r w:rsidRPr="07008754" w:rsidR="07008754">
        <w:rPr>
          <w:rFonts w:cs="Calibri" w:cstheme="minorAscii"/>
          <w:sz w:val="24"/>
          <w:szCs w:val="24"/>
        </w:rPr>
        <w:t>“Then somebody’s led you astray, my dear girl,” Mabel says. “Dexter here was just telling me all about his last game, where he saved the day at the last moment</w:t>
      </w:r>
      <w:ins w:author="Gary Smailes" w:date="2024-03-16T16:34:24.983Z" w:id="1514496190">
        <w:r w:rsidRPr="07008754" w:rsidR="07008754">
          <w:rPr>
            <w:rFonts w:cs="Calibri" w:cstheme="minorAscii"/>
            <w:sz w:val="24"/>
            <w:szCs w:val="24"/>
          </w:rPr>
          <w:t>.</w:t>
        </w:r>
      </w:ins>
      <w:del w:author="Gary Smailes" w:date="2024-03-16T16:34:24.272Z" w:id="2034127441">
        <w:r w:rsidRPr="07008754" w:rsidDel="07008754">
          <w:rPr>
            <w:rFonts w:cs="Calibri" w:cstheme="minorAscii"/>
            <w:sz w:val="24"/>
            <w:szCs w:val="24"/>
          </w:rPr>
          <w:delText>!</w:delText>
        </w:r>
      </w:del>
      <w:r w:rsidRPr="07008754" w:rsidR="07008754">
        <w:rPr>
          <w:rFonts w:cs="Calibri" w:cstheme="minorAscii"/>
          <w:sz w:val="24"/>
          <w:szCs w:val="24"/>
        </w:rPr>
        <w:t>”</w:t>
      </w:r>
    </w:p>
    <w:p w:rsidR="00176DAF" w:rsidP="07008754" w:rsidRDefault="007F0EEA" w14:paraId="48BA9AC2" w14:textId="14AEDAED">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07008754" w:rsidR="07008754">
        <w:rPr>
          <w:rFonts w:cs="Calibri" w:cstheme="minorAscii"/>
          <w:sz w:val="24"/>
          <w:szCs w:val="24"/>
        </w:rPr>
        <w:t xml:space="preserve">I snort. “He was on the field five times for a total of </w:t>
      </w:r>
      <w:del w:author="Gary Smailes" w:date="2024-03-16T16:34:27.64Z" w:id="1759391135">
        <w:r w:rsidRPr="07008754" w:rsidDel="07008754">
          <w:rPr>
            <w:rFonts w:cs="Calibri" w:cstheme="minorAscii"/>
            <w:sz w:val="24"/>
            <w:szCs w:val="24"/>
          </w:rPr>
          <w:delText xml:space="preserve">47 </w:delText>
        </w:r>
      </w:del>
      <w:ins w:author="Gary Smailes" w:date="2024-03-16T16:34:37.169Z" w:id="471268071">
        <w:r w:rsidRPr="07008754" w:rsidR="07008754">
          <w:rPr>
            <w:rFonts w:cs="Calibri" w:cstheme="minorAscii"/>
            <w:sz w:val="24"/>
            <w:szCs w:val="24"/>
          </w:rPr>
          <w:t>forty-</w:t>
        </w:r>
        <w:r w:rsidRPr="07008754" w:rsidR="07008754">
          <w:rPr>
            <w:rFonts w:cs="Calibri" w:cstheme="minorAscii"/>
            <w:sz w:val="24"/>
            <w:szCs w:val="24"/>
          </w:rPr>
          <w:t xml:space="preserve">seven </w:t>
        </w:r>
      </w:ins>
      <w:r w:rsidRPr="07008754" w:rsidR="07008754">
        <w:rPr>
          <w:rFonts w:cs="Calibri" w:cstheme="minorAscii"/>
          <w:sz w:val="24"/>
          <w:szCs w:val="24"/>
        </w:rPr>
        <w:t>seconds</w:t>
      </w:r>
      <w:r w:rsidRPr="07008754" w:rsidR="07008754">
        <w:rPr>
          <w:rFonts w:cs="Calibri" w:cstheme="minorAscii"/>
          <w:sz w:val="24"/>
          <w:szCs w:val="24"/>
        </w:rPr>
        <w:t>. Not at the end.”</w:t>
      </w:r>
    </w:p>
    <w:p w:rsidR="00176DAF" w:rsidP="00176DAF" w:rsidRDefault="007F0EEA" w14:paraId="79AFB724" w14:textId="77777777">
      <w:pPr>
        <w:spacing w:after="0"/>
        <w:ind w:firstLine="360"/>
        <w:rPr>
          <w:rFonts w:cstheme="minorHAnsi"/>
          <w:sz w:val="24"/>
          <w:szCs w:val="24"/>
        </w:rPr>
      </w:pPr>
      <w:r w:rsidRPr="009E7F4C">
        <w:rPr>
          <w:rFonts w:cstheme="minorHAnsi"/>
          <w:sz w:val="24"/>
          <w:szCs w:val="24"/>
        </w:rPr>
        <w:t>“That’s just the kind of hurtful thing a man like you would say.”</w:t>
      </w:r>
    </w:p>
    <w:p w:rsidR="00176DAF" w:rsidP="00176DAF" w:rsidRDefault="007F0EEA" w14:paraId="7A8DF39F" w14:textId="77777777">
      <w:pPr>
        <w:spacing w:after="0"/>
        <w:ind w:firstLine="360"/>
        <w:rPr>
          <w:rFonts w:cstheme="minorHAnsi"/>
          <w:sz w:val="24"/>
          <w:szCs w:val="24"/>
        </w:rPr>
      </w:pPr>
      <w:r w:rsidRPr="009E7F4C">
        <w:rPr>
          <w:rFonts w:cstheme="minorHAnsi"/>
          <w:sz w:val="24"/>
          <w:szCs w:val="24"/>
        </w:rPr>
        <w:t>“A man like me?”</w:t>
      </w:r>
    </w:p>
    <w:p w:rsidR="00176DAF" w:rsidP="00176DAF" w:rsidRDefault="007F0EEA" w14:paraId="43715406" w14:textId="77777777">
      <w:pPr>
        <w:spacing w:after="0"/>
        <w:ind w:firstLine="360"/>
        <w:rPr>
          <w:rFonts w:cstheme="minorHAnsi"/>
          <w:sz w:val="24"/>
          <w:szCs w:val="24"/>
        </w:rPr>
      </w:pPr>
      <w:r w:rsidRPr="009E7F4C">
        <w:rPr>
          <w:rFonts w:cstheme="minorHAnsi"/>
          <w:sz w:val="24"/>
          <w:szCs w:val="24"/>
        </w:rPr>
        <w:t>“Selfish glory hounds like you build themselves up by knocking other people down.</w:t>
      </w:r>
      <w:r w:rsidR="0071681A">
        <w:rPr>
          <w:rFonts w:cstheme="minorHAnsi"/>
          <w:sz w:val="24"/>
          <w:szCs w:val="24"/>
        </w:rPr>
        <w:t xml:space="preserve"> </w:t>
      </w:r>
      <w:r w:rsidRPr="009E7F4C">
        <w:rPr>
          <w:rFonts w:cstheme="minorHAnsi"/>
          <w:sz w:val="24"/>
          <w:szCs w:val="24"/>
        </w:rPr>
        <w:t>I don’t know how you sleep at night.”</w:t>
      </w:r>
    </w:p>
    <w:p w:rsidR="00176DAF" w:rsidP="07008754" w:rsidRDefault="007F0EEA" w14:paraId="39601DD1" w14:textId="25B84B03">
      <w:pPr>
        <w:spacing w:after="0"/>
        <w:ind w:firstLine="360"/>
        <w:rPr>
          <w:ins w:author="Gary Smailes" w:date="2024-03-16T16:34:59.205Z" w:id="1507867023"/>
          <w:rFonts w:cs="Calibri" w:cstheme="minorAscii"/>
          <w:sz w:val="24"/>
          <w:szCs w:val="24"/>
        </w:rPr>
      </w:pPr>
      <w:r w:rsidRPr="07008754" w:rsidR="07008754">
        <w:rPr>
          <w:rFonts w:cs="Calibri" w:cstheme="minorAscii"/>
          <w:sz w:val="24"/>
          <w:szCs w:val="24"/>
        </w:rPr>
        <w:t>“Like a rock, actually.”</w:t>
      </w:r>
      <w:r w:rsidRPr="07008754" w:rsidR="07008754">
        <w:rPr>
          <w:rFonts w:cs="Calibri" w:cstheme="minorAscii"/>
          <w:sz w:val="24"/>
          <w:szCs w:val="24"/>
        </w:rPr>
        <w:t xml:space="preserve"> </w:t>
      </w:r>
    </w:p>
    <w:p w:rsidR="00176DAF" w:rsidP="07008754" w:rsidRDefault="007F0EEA" w14:paraId="454BDCD3" w14:textId="0C6EB1F2">
      <w:pPr>
        <w:spacing w:after="0"/>
        <w:ind w:firstLine="360"/>
        <w:rPr>
          <w:rFonts w:cs="Calibri" w:cstheme="minorAscii"/>
          <w:sz w:val="24"/>
          <w:szCs w:val="24"/>
        </w:rPr>
      </w:pPr>
      <w:r w:rsidRPr="07008754" w:rsidR="07008754">
        <w:rPr>
          <w:rFonts w:cs="Calibri" w:cstheme="minorAscii"/>
          <w:sz w:val="24"/>
          <w:szCs w:val="24"/>
        </w:rPr>
        <w:t>I’m</w:t>
      </w:r>
      <w:r w:rsidRPr="07008754" w:rsidR="07008754">
        <w:rPr>
          <w:rFonts w:cs="Calibri" w:cstheme="minorAscii"/>
          <w:sz w:val="24"/>
          <w:szCs w:val="24"/>
        </w:rPr>
        <w:t xml:space="preserve"> trying to figure </w:t>
      </w:r>
      <w:r w:rsidRPr="07008754" w:rsidR="07008754">
        <w:rPr>
          <w:rFonts w:cs="Calibri" w:cstheme="minorAscii"/>
          <w:sz w:val="24"/>
          <w:szCs w:val="24"/>
        </w:rPr>
        <w:t>Mabel</w:t>
      </w:r>
      <w:r w:rsidRPr="07008754" w:rsidR="07008754">
        <w:rPr>
          <w:rFonts w:cs="Calibri" w:cstheme="minorAscii"/>
          <w:sz w:val="24"/>
          <w:szCs w:val="24"/>
        </w:rPr>
        <w:t xml:space="preserve"> out.</w:t>
      </w:r>
      <w:r w:rsidRPr="07008754" w:rsidR="07008754">
        <w:rPr>
          <w:rFonts w:cs="Calibri" w:cstheme="minorAscii"/>
          <w:sz w:val="24"/>
          <w:szCs w:val="24"/>
        </w:rPr>
        <w:t xml:space="preserve"> </w:t>
      </w:r>
      <w:r w:rsidRPr="07008754" w:rsidR="07008754">
        <w:rPr>
          <w:rFonts w:cs="Calibri" w:cstheme="minorAscii"/>
          <w:sz w:val="24"/>
          <w:szCs w:val="24"/>
        </w:rPr>
        <w:t>She’s</w:t>
      </w:r>
      <w:r w:rsidRPr="07008754" w:rsidR="07008754">
        <w:rPr>
          <w:rFonts w:cs="Calibri" w:cstheme="minorAscii"/>
          <w:sz w:val="24"/>
          <w:szCs w:val="24"/>
        </w:rPr>
        <w:t xml:space="preserve"> talking like a warm fuzzy mom-type </w:t>
      </w:r>
      <w:r w:rsidRPr="07008754" w:rsidR="07008754">
        <w:rPr>
          <w:rFonts w:cs="Calibri" w:cstheme="minorAscii"/>
          <w:sz w:val="24"/>
          <w:szCs w:val="24"/>
        </w:rPr>
        <w:t>who’s</w:t>
      </w:r>
      <w:r w:rsidRPr="07008754" w:rsidR="07008754">
        <w:rPr>
          <w:rFonts w:cs="Calibri" w:cstheme="minorAscii"/>
          <w:sz w:val="24"/>
          <w:szCs w:val="24"/>
        </w:rPr>
        <w:t xml:space="preserve"> obsessed with </w:t>
      </w:r>
      <w:r w:rsidRPr="07008754" w:rsidR="07008754">
        <w:rPr>
          <w:rFonts w:cs="Calibri" w:cstheme="minorAscii"/>
          <w:sz w:val="24"/>
          <w:szCs w:val="24"/>
        </w:rPr>
        <w:t>all of</w:t>
      </w:r>
      <w:r w:rsidRPr="07008754" w:rsidR="07008754">
        <w:rPr>
          <w:rFonts w:cs="Calibri" w:cstheme="minorAscii"/>
          <w:sz w:val="24"/>
          <w:szCs w:val="24"/>
        </w:rPr>
        <w:t xml:space="preserve"> her </w:t>
      </w:r>
      <w:r w:rsidRPr="07008754" w:rsidR="07008754">
        <w:rPr>
          <w:rFonts w:cs="Calibri" w:cstheme="minorAscii"/>
          <w:sz w:val="24"/>
          <w:szCs w:val="24"/>
        </w:rPr>
        <w:t>children</w:t>
      </w:r>
      <w:r w:rsidRPr="07008754" w:rsidR="07008754">
        <w:rPr>
          <w:rFonts w:cs="Calibri" w:cstheme="minorAscii"/>
          <w:sz w:val="24"/>
          <w:szCs w:val="24"/>
        </w:rPr>
        <w:t xml:space="preserve"> and they can do no wrong.</w:t>
      </w:r>
      <w:r w:rsidRPr="07008754" w:rsidR="07008754">
        <w:rPr>
          <w:rFonts w:cs="Calibri" w:cstheme="minorAscii"/>
          <w:sz w:val="24"/>
          <w:szCs w:val="24"/>
        </w:rPr>
        <w:t xml:space="preserve"> </w:t>
      </w:r>
      <w:r w:rsidRPr="07008754" w:rsidR="07008754">
        <w:rPr>
          <w:rFonts w:cs="Calibri" w:cstheme="minorAscii"/>
          <w:sz w:val="24"/>
          <w:szCs w:val="24"/>
        </w:rPr>
        <w:t xml:space="preserve">But </w:t>
      </w:r>
      <w:r w:rsidRPr="07008754" w:rsidR="07008754">
        <w:rPr>
          <w:rFonts w:cs="Calibri" w:cstheme="minorAscii"/>
          <w:sz w:val="24"/>
          <w:szCs w:val="24"/>
        </w:rPr>
        <w:t>she’s</w:t>
      </w:r>
      <w:r w:rsidRPr="07008754" w:rsidR="07008754">
        <w:rPr>
          <w:rFonts w:cs="Calibri" w:cstheme="minorAscii"/>
          <w:sz w:val="24"/>
          <w:szCs w:val="24"/>
        </w:rPr>
        <w:t xml:space="preserve"> a clan leader.</w:t>
      </w:r>
      <w:r w:rsidRPr="07008754" w:rsidR="07008754">
        <w:rPr>
          <w:rFonts w:cs="Calibri" w:cstheme="minorAscii"/>
          <w:sz w:val="24"/>
          <w:szCs w:val="24"/>
        </w:rPr>
        <w:t xml:space="preserve"> </w:t>
      </w:r>
      <w:r w:rsidRPr="07008754" w:rsidR="07008754">
        <w:rPr>
          <w:rFonts w:cs="Calibri" w:cstheme="minorAscii"/>
          <w:sz w:val="24"/>
          <w:szCs w:val="24"/>
        </w:rPr>
        <w:t xml:space="preserve">Warm and fuzzy </w:t>
      </w:r>
      <w:r w:rsidRPr="07008754" w:rsidR="07008754">
        <w:rPr>
          <w:rFonts w:cs="Calibri" w:cstheme="minorAscii"/>
          <w:sz w:val="24"/>
          <w:szCs w:val="24"/>
        </w:rPr>
        <w:t>don’t</w:t>
      </w:r>
      <w:r w:rsidRPr="07008754" w:rsidR="07008754">
        <w:rPr>
          <w:rFonts w:cs="Calibri" w:cstheme="minorAscii"/>
          <w:sz w:val="24"/>
          <w:szCs w:val="24"/>
        </w:rPr>
        <w:t xml:space="preserve"> climb pirate corporate ladders all that efficiently.</w:t>
      </w:r>
      <w:r w:rsidRPr="07008754" w:rsidR="07008754">
        <w:rPr>
          <w:rFonts w:cs="Calibri" w:cstheme="minorAscii"/>
          <w:sz w:val="24"/>
          <w:szCs w:val="24"/>
        </w:rPr>
        <w:t xml:space="preserve"> </w:t>
      </w:r>
      <w:r w:rsidRPr="07008754" w:rsidR="07008754">
        <w:rPr>
          <w:rFonts w:cs="Calibri" w:cstheme="minorAscii"/>
          <w:sz w:val="24"/>
          <w:szCs w:val="24"/>
        </w:rPr>
        <w:t>She’s</w:t>
      </w:r>
      <w:r w:rsidRPr="07008754" w:rsidR="07008754">
        <w:rPr>
          <w:rFonts w:cs="Calibri" w:cstheme="minorAscii"/>
          <w:sz w:val="24"/>
          <w:szCs w:val="24"/>
        </w:rPr>
        <w:t xml:space="preserve"> doing it on purpose, obviously, and I can tell from Kiera’s face that this hokey act is driving her nuts.</w:t>
      </w:r>
    </w:p>
    <w:p w:rsidR="00176DAF" w:rsidP="00176DAF" w:rsidRDefault="007F0EEA" w14:paraId="20E25528" w14:textId="3679729A">
      <w:pPr>
        <w:spacing w:after="0"/>
        <w:ind w:firstLine="360"/>
        <w:rPr>
          <w:rFonts w:cstheme="minorHAnsi"/>
          <w:sz w:val="24"/>
          <w:szCs w:val="24"/>
        </w:rPr>
      </w:pPr>
      <w:r w:rsidRPr="009E7F4C">
        <w:rPr>
          <w:rFonts w:cstheme="minorHAnsi"/>
          <w:sz w:val="24"/>
          <w:szCs w:val="24"/>
        </w:rPr>
        <w:t>“</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“Regardless of how well you two are getting along, we need Mr. Cribbens back.”</w:t>
      </w:r>
    </w:p>
    <w:p w:rsidR="00176DAF" w:rsidP="00176DAF" w:rsidRDefault="007F0EEA" w14:paraId="0EE16C92" w14:textId="77777777">
      <w:pPr>
        <w:spacing w:after="0"/>
        <w:ind w:firstLine="360"/>
        <w:rPr>
          <w:rFonts w:cstheme="minorHAnsi"/>
          <w:sz w:val="24"/>
          <w:szCs w:val="24"/>
        </w:rPr>
      </w:pPr>
      <w:r w:rsidRPr="009E7F4C">
        <w:rPr>
          <w:rFonts w:cstheme="minorHAnsi"/>
          <w:sz w:val="24"/>
          <w:szCs w:val="24"/>
        </w:rPr>
        <w:t>“Oh, he’s happy here.</w:t>
      </w:r>
      <w:r w:rsidR="0071681A">
        <w:rPr>
          <w:rFonts w:cstheme="minorHAnsi"/>
          <w:sz w:val="24"/>
          <w:szCs w:val="24"/>
        </w:rPr>
        <w:t xml:space="preserve"> </w:t>
      </w:r>
      <w:r w:rsidRPr="009E7F4C">
        <w:rPr>
          <w:rFonts w:cstheme="minorHAnsi"/>
          <w:sz w:val="24"/>
          <w:szCs w:val="24"/>
        </w:rPr>
        <w:t>He’s going to stay, actually.”</w:t>
      </w:r>
    </w:p>
    <w:p w:rsidR="00176DAF" w:rsidP="07008754" w:rsidRDefault="007F0EEA" w14:paraId="4A78D192" w14:textId="77777777">
      <w:pPr>
        <w:spacing w:after="0"/>
        <w:ind w:firstLine="360"/>
        <w:rPr>
          <w:rFonts w:cs="Calibri" w:cstheme="minorAscii"/>
          <w:sz w:val="24"/>
          <w:szCs w:val="24"/>
        </w:rPr>
      </w:pPr>
      <w:commentRangeStart w:id="1950120208"/>
      <w:r w:rsidRPr="07008754" w:rsidR="07008754">
        <w:rPr>
          <w:rFonts w:cs="Calibri" w:cstheme="minorAscii"/>
          <w:sz w:val="24"/>
          <w:szCs w:val="24"/>
        </w:rPr>
        <w:t>The cafeteria eaters all stand up.</w:t>
      </w:r>
      <w:r w:rsidRPr="07008754" w:rsidR="07008754">
        <w:rPr>
          <w:rFonts w:cs="Calibri" w:cstheme="minorAscii"/>
          <w:sz w:val="24"/>
          <w:szCs w:val="24"/>
        </w:rPr>
        <w:t xml:space="preserve"> </w:t>
      </w:r>
      <w:r w:rsidRPr="07008754" w:rsidR="07008754">
        <w:rPr>
          <w:rFonts w:cs="Calibri" w:cstheme="minorAscii"/>
          <w:sz w:val="24"/>
          <w:szCs w:val="24"/>
        </w:rPr>
        <w:t>We’re</w:t>
      </w:r>
      <w:r w:rsidRPr="07008754" w:rsidR="07008754">
        <w:rPr>
          <w:rFonts w:cs="Calibri" w:cstheme="minorAscii"/>
          <w:sz w:val="24"/>
          <w:szCs w:val="24"/>
        </w:rPr>
        <w:t xml:space="preserve"> surrounded in two seconds.</w:t>
      </w:r>
      <w:r w:rsidRPr="07008754" w:rsidR="07008754">
        <w:rPr>
          <w:rFonts w:cs="Calibri" w:cstheme="minorAscii"/>
          <w:sz w:val="24"/>
          <w:szCs w:val="24"/>
        </w:rPr>
        <w:t xml:space="preserve"> </w:t>
      </w:r>
      <w:r w:rsidRPr="07008754" w:rsidR="07008754">
        <w:rPr>
          <w:rFonts w:cs="Calibri" w:cstheme="minorAscii"/>
          <w:sz w:val="24"/>
          <w:szCs w:val="24"/>
        </w:rPr>
        <w:t xml:space="preserve">A shitload of guns </w:t>
      </w:r>
      <w:r w:rsidRPr="07008754" w:rsidR="07008754">
        <w:rPr>
          <w:rFonts w:cs="Calibri" w:cstheme="minorAscii"/>
          <w:sz w:val="24"/>
          <w:szCs w:val="24"/>
        </w:rPr>
        <w:t>point</w:t>
      </w:r>
      <w:r w:rsidRPr="07008754" w:rsidR="07008754">
        <w:rPr>
          <w:rFonts w:cs="Calibri" w:cstheme="minorAscii"/>
          <w:sz w:val="24"/>
          <w:szCs w:val="24"/>
        </w:rPr>
        <w:t xml:space="preserve"> at us from all sides.</w:t>
      </w:r>
      <w:commentRangeEnd w:id="1950120208"/>
      <w:r>
        <w:rPr>
          <w:rStyle w:val="CommentReference"/>
        </w:rPr>
        <w:commentReference w:id="1950120208"/>
      </w:r>
    </w:p>
    <w:p w:rsidR="00176DAF" w:rsidP="00176DAF" w:rsidRDefault="007F0EEA" w14:paraId="389CB3E5" w14:textId="44F6B937">
      <w:pPr>
        <w:spacing w:after="0"/>
        <w:ind w:firstLine="360"/>
        <w:rPr>
          <w:rFonts w:cstheme="minorHAnsi"/>
          <w:sz w:val="24"/>
          <w:szCs w:val="24"/>
        </w:rPr>
      </w:pPr>
      <w:r w:rsidRPr="009E7F4C">
        <w:rPr>
          <w:rFonts w:cstheme="minorHAnsi"/>
          <w:sz w:val="24"/>
          <w:szCs w:val="24"/>
        </w:rPr>
        <w:t>Kiera doesn’t even twitch.</w:t>
      </w:r>
      <w:r w:rsidR="0071681A">
        <w:rPr>
          <w:rFonts w:cstheme="minorHAnsi"/>
          <w:sz w:val="24"/>
          <w:szCs w:val="24"/>
        </w:rPr>
        <w:t xml:space="preserve"> </w:t>
      </w:r>
      <w:r w:rsidRPr="009E7F4C">
        <w:rPr>
          <w:rFonts w:cstheme="minorHAnsi"/>
          <w:sz w:val="24"/>
          <w:szCs w:val="24"/>
        </w:rPr>
        <w:t>“</w:t>
      </w:r>
      <w:r w:rsidR="00065880">
        <w:rPr>
          <w:rFonts w:cstheme="minorHAnsi"/>
          <w:sz w:val="24"/>
          <w:szCs w:val="24"/>
        </w:rPr>
        <w:t>Mabel</w:t>
      </w:r>
      <w:r w:rsidRPr="009E7F4C">
        <w:rPr>
          <w:rFonts w:cstheme="minorHAnsi"/>
          <w:sz w:val="24"/>
          <w:szCs w:val="24"/>
        </w:rPr>
        <w:t>, what are you doing?”</w:t>
      </w:r>
    </w:p>
    <w:p w:rsidR="00176DAF" w:rsidP="00176DAF" w:rsidRDefault="007F0EEA" w14:paraId="29388BCF" w14:textId="77777777">
      <w:pPr>
        <w:spacing w:after="0"/>
        <w:ind w:firstLine="360"/>
        <w:rPr>
          <w:rFonts w:cstheme="minorHAnsi"/>
          <w:sz w:val="24"/>
          <w:szCs w:val="24"/>
        </w:rPr>
      </w:pPr>
      <w:r w:rsidRPr="009E7F4C">
        <w:rPr>
          <w:rFonts w:cstheme="minorHAnsi"/>
          <w:sz w:val="24"/>
          <w:szCs w:val="24"/>
        </w:rPr>
        <w:t>“I’ve gotten a better deal, Kiera,” the old woman says.</w:t>
      </w:r>
      <w:r w:rsidR="0071681A">
        <w:rPr>
          <w:rFonts w:cstheme="minorHAnsi"/>
          <w:sz w:val="24"/>
          <w:szCs w:val="24"/>
        </w:rPr>
        <w:t xml:space="preserve"> </w:t>
      </w:r>
      <w:r w:rsidRPr="009E7F4C">
        <w:rPr>
          <w:rFonts w:cstheme="minorHAnsi"/>
          <w:sz w:val="24"/>
          <w:szCs w:val="24"/>
        </w:rPr>
        <w:t>She’s practically glowing with excitement.</w:t>
      </w:r>
      <w:r w:rsidR="0071681A">
        <w:rPr>
          <w:rFonts w:cstheme="minorHAnsi"/>
          <w:sz w:val="24"/>
          <w:szCs w:val="24"/>
        </w:rPr>
        <w:t xml:space="preserve"> </w:t>
      </w:r>
      <w:r w:rsidRPr="009E7F4C">
        <w:rPr>
          <w:rFonts w:cstheme="minorHAnsi"/>
          <w:sz w:val="24"/>
          <w:szCs w:val="24"/>
        </w:rPr>
        <w:t>“One that will ensure that we never have to deal with you or Beane again.”</w:t>
      </w:r>
    </w:p>
    <w:p w:rsidR="00176DAF" w:rsidP="00176DAF" w:rsidRDefault="007F0EEA" w14:paraId="49E3A7EE" w14:textId="656C72E4">
      <w:pPr>
        <w:spacing w:after="0"/>
        <w:ind w:firstLine="360"/>
        <w:rPr>
          <w:rFonts w:cstheme="minorHAnsi"/>
          <w:sz w:val="24"/>
          <w:szCs w:val="24"/>
        </w:rPr>
      </w:pPr>
      <w:r w:rsidRPr="009E7F4C">
        <w:rPr>
          <w:rFonts w:cstheme="minorHAnsi"/>
          <w:sz w:val="24"/>
          <w:szCs w:val="24"/>
        </w:rPr>
        <w:t xml:space="preserve">“Echelon, </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“Seriously?”</w:t>
      </w:r>
    </w:p>
    <w:p w:rsidR="00176DAF" w:rsidP="00176DAF" w:rsidRDefault="00065880" w14:paraId="608CD54C" w14:textId="7BD3633E">
      <w:pPr>
        <w:spacing w:after="0"/>
        <w:ind w:firstLine="360"/>
        <w:rPr>
          <w:rFonts w:cstheme="minorHAnsi"/>
          <w:sz w:val="24"/>
          <w:szCs w:val="24"/>
        </w:rPr>
      </w:pPr>
      <w:r>
        <w:rPr>
          <w:rFonts w:cstheme="minorHAnsi"/>
          <w:sz w:val="24"/>
          <w:szCs w:val="24"/>
        </w:rPr>
        <w:t>Mabel</w:t>
      </w:r>
      <w:r w:rsidRPr="009E7F4C" w:rsidR="007F0EEA">
        <w:rPr>
          <w:rFonts w:cstheme="minorHAnsi"/>
          <w:sz w:val="24"/>
          <w:szCs w:val="24"/>
        </w:rPr>
        <w:t>’</w:t>
      </w:r>
      <w:r>
        <w:rPr>
          <w:rFonts w:cstheme="minorHAnsi"/>
          <w:sz w:val="24"/>
          <w:szCs w:val="24"/>
        </w:rPr>
        <w:t>s</w:t>
      </w:r>
      <w:r w:rsidRPr="009E7F4C" w:rsidR="007F0EEA">
        <w:rPr>
          <w:rFonts w:cstheme="minorHAnsi"/>
          <w:sz w:val="24"/>
          <w:szCs w:val="24"/>
        </w:rPr>
        <w:t xml:space="preserve"> grin slips.</w:t>
      </w:r>
    </w:p>
    <w:p w:rsidR="00176DAF" w:rsidP="00176DAF" w:rsidRDefault="007F0EEA" w14:paraId="3E6CB7D9" w14:textId="63901975">
      <w:pPr>
        <w:spacing w:after="0"/>
        <w:ind w:firstLine="360"/>
        <w:rPr>
          <w:rFonts w:cstheme="minorHAnsi"/>
          <w:sz w:val="24"/>
          <w:szCs w:val="24"/>
        </w:rPr>
      </w:pPr>
      <w:r w:rsidRPr="009E7F4C">
        <w:rPr>
          <w:rFonts w:cstheme="minorHAnsi"/>
          <w:sz w:val="24"/>
          <w:szCs w:val="24"/>
        </w:rPr>
        <w:t>“They’re promising that to anybody they can,” Kiera goes on.</w:t>
      </w:r>
      <w:r w:rsidR="0071681A">
        <w:rPr>
          <w:rFonts w:cstheme="minorHAnsi"/>
          <w:sz w:val="24"/>
          <w:szCs w:val="24"/>
        </w:rPr>
        <w:t xml:space="preserve"> </w:t>
      </w:r>
      <w:r w:rsidRPr="009E7F4C">
        <w:rPr>
          <w:rFonts w:cstheme="minorHAnsi"/>
          <w:sz w:val="24"/>
          <w:szCs w:val="24"/>
        </w:rPr>
        <w:t>“They even came to us.</w:t>
      </w:r>
      <w:r w:rsidR="0071681A">
        <w:rPr>
          <w:rFonts w:cstheme="minorHAnsi"/>
          <w:sz w:val="24"/>
          <w:szCs w:val="24"/>
        </w:rPr>
        <w:t xml:space="preserve"> </w:t>
      </w:r>
      <w:r w:rsidRPr="009E7F4C">
        <w:rPr>
          <w:rFonts w:cstheme="minorHAnsi"/>
          <w:sz w:val="24"/>
          <w:szCs w:val="24"/>
        </w:rPr>
        <w:t xml:space="preserve">They’re desperate, </w:t>
      </w:r>
      <w:r w:rsidR="00065880">
        <w:rPr>
          <w:rFonts w:cstheme="minorHAnsi"/>
          <w:sz w:val="24"/>
          <w:szCs w:val="24"/>
        </w:rPr>
        <w:t>Mabel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You think you’re getting support from them?</w:t>
      </w:r>
      <w:r w:rsidR="0071681A">
        <w:rPr>
          <w:rFonts w:cstheme="minorHAnsi"/>
          <w:sz w:val="24"/>
          <w:szCs w:val="24"/>
        </w:rPr>
        <w:t xml:space="preserve"> </w:t>
      </w:r>
      <w:r w:rsidRPr="009E7F4C">
        <w:rPr>
          <w:rFonts w:cstheme="minorHAnsi"/>
          <w:sz w:val="24"/>
          <w:szCs w:val="24"/>
        </w:rPr>
        <w:t>It’s the other way around.</w:t>
      </w:r>
      <w:r w:rsidR="0071681A">
        <w:rPr>
          <w:rFonts w:cstheme="minorHAnsi"/>
          <w:sz w:val="24"/>
          <w:szCs w:val="24"/>
        </w:rPr>
        <w:t xml:space="preserve"> </w:t>
      </w:r>
      <w:r w:rsidRPr="009E7F4C">
        <w:rPr>
          <w:rFonts w:cstheme="minorHAnsi"/>
          <w:sz w:val="24"/>
          <w:szCs w:val="24"/>
        </w:rPr>
        <w:t>They’re a noose you’re tying around your neck.</w:t>
      </w:r>
      <w:r w:rsidR="0071681A">
        <w:rPr>
          <w:rFonts w:cstheme="minorHAnsi"/>
          <w:sz w:val="24"/>
          <w:szCs w:val="24"/>
        </w:rPr>
        <w:t xml:space="preserve"> </w:t>
      </w:r>
      <w:r w:rsidRPr="009E7F4C">
        <w:rPr>
          <w:rFonts w:cstheme="minorHAnsi"/>
          <w:sz w:val="24"/>
          <w:szCs w:val="24"/>
        </w:rPr>
        <w:t>Willingly.</w:t>
      </w:r>
      <w:r w:rsidR="0071681A">
        <w:rPr>
          <w:rFonts w:cstheme="minorHAnsi"/>
          <w:sz w:val="24"/>
          <w:szCs w:val="24"/>
        </w:rPr>
        <w:t xml:space="preserve"> </w:t>
      </w:r>
      <w:r w:rsidRPr="009E7F4C">
        <w:rPr>
          <w:rFonts w:cstheme="minorHAnsi"/>
          <w:sz w:val="24"/>
          <w:szCs w:val="24"/>
        </w:rPr>
        <w:t>What did Jint promise you?”</w:t>
      </w:r>
    </w:p>
    <w:p w:rsidR="00176DAF" w:rsidP="00176DAF" w:rsidRDefault="007F0EEA" w14:paraId="03FB84F5" w14:textId="1172D609">
      <w:pPr>
        <w:spacing w:after="0"/>
        <w:ind w:firstLine="360"/>
        <w:rPr>
          <w:rFonts w:cstheme="minorHAnsi"/>
          <w:sz w:val="24"/>
          <w:szCs w:val="24"/>
        </w:rPr>
      </w:pPr>
      <w:r w:rsidRPr="009E7F4C">
        <w:rPr>
          <w:rFonts w:cstheme="minorHAnsi"/>
          <w:sz w:val="24"/>
          <w:szCs w:val="24"/>
        </w:rPr>
        <w:t xml:space="preserve">The smile on </w:t>
      </w:r>
      <w:r w:rsidR="00065880">
        <w:rPr>
          <w:rFonts w:cstheme="minorHAnsi"/>
          <w:sz w:val="24"/>
          <w:szCs w:val="24"/>
        </w:rPr>
        <w:t>Mabel</w:t>
      </w:r>
      <w:r w:rsidRPr="009E7F4C">
        <w:rPr>
          <w:rFonts w:cstheme="minorHAnsi"/>
          <w:sz w:val="24"/>
          <w:szCs w:val="24"/>
        </w:rPr>
        <w:t>’</w:t>
      </w:r>
      <w:r w:rsidR="00065880">
        <w:rPr>
          <w:rFonts w:cstheme="minorHAnsi"/>
          <w:sz w:val="24"/>
          <w:szCs w:val="24"/>
        </w:rPr>
        <w:t>s</w:t>
      </w:r>
      <w:r w:rsidRPr="009E7F4C">
        <w:rPr>
          <w:rFonts w:cstheme="minorHAnsi"/>
          <w:sz w:val="24"/>
          <w:szCs w:val="24"/>
        </w:rPr>
        <w:t xml:space="preserve"> face is becoming a little fixed.</w:t>
      </w:r>
      <w:r w:rsidR="0071681A">
        <w:rPr>
          <w:rFonts w:cstheme="minorHAnsi"/>
          <w:sz w:val="24"/>
          <w:szCs w:val="24"/>
        </w:rPr>
        <w:t xml:space="preserve"> </w:t>
      </w:r>
      <w:r w:rsidRPr="009E7F4C">
        <w:rPr>
          <w:rFonts w:cstheme="minorHAnsi"/>
          <w:sz w:val="24"/>
          <w:szCs w:val="24"/>
        </w:rPr>
        <w:t>“You’re lying.”</w:t>
      </w:r>
    </w:p>
    <w:p w:rsidR="00176DAF" w:rsidP="07008754" w:rsidRDefault="007F0EEA" w14:paraId="1D58F665" w14:textId="3E1FCFFD">
      <w:pPr>
        <w:spacing w:after="0"/>
        <w:ind w:firstLine="360"/>
        <w:rPr>
          <w:rFonts w:cs="Calibri" w:cstheme="minorAscii"/>
          <w:sz w:val="24"/>
          <w:szCs w:val="24"/>
        </w:rPr>
      </w:pPr>
      <w:r w:rsidRPr="07008754" w:rsidR="07008754">
        <w:rPr>
          <w:rFonts w:cs="Calibri" w:cstheme="minorAscii"/>
          <w:sz w:val="24"/>
          <w:szCs w:val="24"/>
        </w:rPr>
        <w:t>“</w:t>
      </w:r>
      <w:r w:rsidRPr="07008754" w:rsidR="07008754">
        <w:rPr>
          <w:rFonts w:cs="Calibri" w:cstheme="minorAscii"/>
          <w:sz w:val="24"/>
          <w:szCs w:val="24"/>
        </w:rPr>
        <w:t>Ereban</w:t>
      </w:r>
      <w:ins w:author="Gary Smailes" w:date="2024-03-16T16:36:35.143Z" w:id="1783545606">
        <w:r w:rsidRPr="07008754" w:rsidR="07008754">
          <w:rPr>
            <w:rFonts w:cs="Calibri" w:cstheme="minorAscii"/>
            <w:sz w:val="24"/>
            <w:szCs w:val="24"/>
          </w:rPr>
          <w:t>,</w:t>
        </w:r>
      </w:ins>
      <w:del w:author="Gary Smailes" w:date="2024-03-16T16:36:34.781Z" w:id="1183951443">
        <w:r w:rsidRPr="07008754" w:rsidDel="07008754">
          <w:rPr>
            <w:rFonts w:cs="Calibri" w:cstheme="minorAscii"/>
            <w:sz w:val="24"/>
            <w:szCs w:val="24"/>
          </w:rPr>
          <w:delText>!</w:delText>
        </w:r>
      </w:del>
      <w:r w:rsidRPr="07008754" w:rsidR="07008754">
        <w:rPr>
          <w:rFonts w:cs="Calibri" w:cstheme="minorAscii"/>
          <w:sz w:val="24"/>
          <w:szCs w:val="24"/>
        </w:rPr>
        <w:t>” someone shouts from the other side of the room. I look and see a clansman standing in the doorway with a panicked expression. “Jager is here</w:t>
      </w:r>
      <w:ins w:author="Gary Smailes" w:date="2024-03-16T16:36:39.977Z" w:id="1303349622">
        <w:r w:rsidRPr="07008754" w:rsidR="07008754">
          <w:rPr>
            <w:rFonts w:cs="Calibri" w:cstheme="minorAscii"/>
            <w:sz w:val="24"/>
            <w:szCs w:val="24"/>
          </w:rPr>
          <w:t>.</w:t>
        </w:r>
      </w:ins>
      <w:del w:author="Gary Smailes" w:date="2024-03-16T16:36:39.591Z" w:id="733625938">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5A3152DC" w14:textId="31445EDE">
      <w:pPr>
        <w:spacing w:after="0"/>
        <w:ind w:firstLine="360"/>
        <w:rPr>
          <w:rFonts w:cstheme="minorHAnsi"/>
          <w:sz w:val="24"/>
          <w:szCs w:val="24"/>
        </w:rPr>
      </w:pPr>
      <w:r w:rsidRPr="009E7F4C">
        <w:rPr>
          <w:rFonts w:cstheme="minorHAnsi"/>
          <w:sz w:val="24"/>
          <w:szCs w:val="24"/>
        </w:rPr>
        <w:t>“Well, it’s about time he dragged his ass</w:t>
      </w:r>
      <w:r w:rsidR="004360BB">
        <w:rPr>
          <w:rFonts w:cstheme="minorHAnsi"/>
          <w:sz w:val="24"/>
          <w:szCs w:val="24"/>
        </w:rPr>
        <w:t>–”</w:t>
      </w:r>
    </w:p>
    <w:p w:rsidR="00176DAF" w:rsidP="07008754" w:rsidRDefault="007F0EEA" w14:paraId="302F587A" w14:textId="42F467EA">
      <w:pPr>
        <w:spacing w:after="0"/>
        <w:ind w:firstLine="360"/>
        <w:rPr>
          <w:rFonts w:cs="Calibri" w:cstheme="minorAscii"/>
          <w:sz w:val="24"/>
          <w:szCs w:val="24"/>
        </w:rPr>
      </w:pPr>
      <w:r w:rsidRPr="07008754" w:rsidR="07008754">
        <w:rPr>
          <w:rFonts w:cs="Calibri" w:cstheme="minorAscii"/>
          <w:sz w:val="24"/>
          <w:szCs w:val="24"/>
        </w:rPr>
        <w:t>“</w:t>
      </w:r>
      <w:r w:rsidRPr="07008754" w:rsidR="07008754">
        <w:rPr>
          <w:rFonts w:cs="Calibri" w:cstheme="minorAscii"/>
          <w:sz w:val="24"/>
          <w:szCs w:val="24"/>
        </w:rPr>
        <w:t>He’s</w:t>
      </w:r>
      <w:r w:rsidRPr="07008754" w:rsidR="07008754">
        <w:rPr>
          <w:rFonts w:cs="Calibri" w:cstheme="minorAscii"/>
          <w:sz w:val="24"/>
          <w:szCs w:val="24"/>
        </w:rPr>
        <w:t xml:space="preserve"> gathered a fleet</w:t>
      </w:r>
      <w:ins w:author="Gary Smailes" w:date="2024-03-16T16:36:45.341Z" w:id="2023369331">
        <w:r w:rsidRPr="07008754" w:rsidR="07008754">
          <w:rPr>
            <w:rFonts w:cs="Calibri" w:cstheme="minorAscii"/>
            <w:sz w:val="24"/>
            <w:szCs w:val="24"/>
          </w:rPr>
          <w:t>.</w:t>
        </w:r>
      </w:ins>
      <w:del w:author="Gary Smailes" w:date="2024-03-16T16:36:45.031Z" w:id="458405812">
        <w:r w:rsidRPr="07008754" w:rsidDel="07008754">
          <w:rPr>
            <w:rFonts w:cs="Calibri" w:cstheme="minorAscii"/>
            <w:sz w:val="24"/>
            <w:szCs w:val="24"/>
          </w:rPr>
          <w:delText>!</w:delText>
        </w:r>
      </w:del>
      <w:r w:rsidRPr="07008754" w:rsidR="07008754">
        <w:rPr>
          <w:rFonts w:cs="Calibri" w:cstheme="minorAscii"/>
          <w:sz w:val="24"/>
          <w:szCs w:val="24"/>
        </w:rPr>
        <w:t xml:space="preserve"> He brought the </w:t>
      </w:r>
      <w:r w:rsidRPr="07008754" w:rsidR="07008754">
        <w:rPr>
          <w:rFonts w:cs="Calibri" w:cstheme="minorAscii"/>
          <w:sz w:val="24"/>
          <w:szCs w:val="24"/>
        </w:rPr>
        <w:t>Issari</w:t>
      </w:r>
      <w:ins w:author="Gary Smailes" w:date="2024-03-16T16:36:48.173Z" w:id="36750729">
        <w:r w:rsidRPr="07008754" w:rsidR="07008754">
          <w:rPr>
            <w:rFonts w:cs="Calibri" w:cstheme="minorAscii"/>
            <w:sz w:val="24"/>
            <w:szCs w:val="24"/>
          </w:rPr>
          <w:t>.</w:t>
        </w:r>
      </w:ins>
      <w:del w:author="Gary Smailes" w:date="2024-03-16T16:36:47.57Z" w:id="1488002949">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06502009"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00FF73CA" w14:textId="2B0E493B">
      <w:pPr>
        <w:spacing w:after="0"/>
        <w:ind w:firstLine="360"/>
        <w:rPr>
          <w:rFonts w:cstheme="minorHAnsi"/>
          <w:sz w:val="24"/>
          <w:szCs w:val="24"/>
        </w:rPr>
      </w:pPr>
      <w:r w:rsidRPr="009E7F4C">
        <w:rPr>
          <w:rFonts w:cstheme="minorHAnsi"/>
          <w:sz w:val="24"/>
          <w:szCs w:val="24"/>
        </w:rPr>
        <w:t xml:space="preserve">“Oh, I forgot to mention that,” Kiera says. “Jint’s promises might have seemed worth it, </w:t>
      </w:r>
      <w:r w:rsidR="00065880">
        <w:rPr>
          <w:rFonts w:cstheme="minorHAnsi"/>
          <w:sz w:val="24"/>
          <w:szCs w:val="24"/>
        </w:rPr>
        <w:t>Mabel</w:t>
      </w:r>
      <w:r w:rsidRPr="009E7F4C">
        <w:rPr>
          <w:rFonts w:cstheme="minorHAnsi"/>
          <w:sz w:val="24"/>
          <w:szCs w:val="24"/>
        </w:rPr>
        <w:t>, but it’s not going to matter for you.”</w:t>
      </w:r>
    </w:p>
    <w:p w:rsidR="00176DAF" w:rsidP="00176DAF" w:rsidRDefault="007F0EEA" w14:paraId="059F88CB" w14:textId="77777777">
      <w:pPr>
        <w:spacing w:after="0"/>
        <w:ind w:firstLine="360"/>
        <w:rPr>
          <w:rFonts w:cstheme="minorHAnsi"/>
          <w:sz w:val="24"/>
          <w:szCs w:val="24"/>
        </w:rPr>
      </w:pPr>
      <w:r w:rsidRPr="009E7F4C">
        <w:rPr>
          <w:rFonts w:cstheme="minorHAnsi"/>
          <w:sz w:val="24"/>
          <w:szCs w:val="24"/>
        </w:rPr>
        <w:t>The lights go out.</w:t>
      </w:r>
    </w:p>
    <w:p w:rsidR="00176DAF" w:rsidP="00176DAF" w:rsidRDefault="007F0EEA" w14:paraId="08515AE9" w14:textId="77777777">
      <w:pPr>
        <w:spacing w:after="0"/>
        <w:ind w:firstLine="360"/>
        <w:rPr>
          <w:rFonts w:cstheme="minorHAnsi"/>
          <w:sz w:val="24"/>
          <w:szCs w:val="24"/>
        </w:rPr>
      </w:pPr>
      <w:r w:rsidRPr="009E7F4C">
        <w:rPr>
          <w:rFonts w:cstheme="minorHAnsi"/>
          <w:sz w:val="24"/>
          <w:szCs w:val="24"/>
        </w:rPr>
        <w:t>Someone sweeps my legs from under me.</w:t>
      </w:r>
      <w:r w:rsidR="0071681A">
        <w:rPr>
          <w:rFonts w:cstheme="minorHAnsi"/>
          <w:sz w:val="24"/>
          <w:szCs w:val="24"/>
        </w:rPr>
        <w:t xml:space="preserve"> </w:t>
      </w:r>
      <w:r w:rsidRPr="009E7F4C">
        <w:rPr>
          <w:rFonts w:cstheme="minorHAnsi"/>
          <w:sz w:val="24"/>
          <w:szCs w:val="24"/>
        </w:rPr>
        <w:t>I go down.</w:t>
      </w:r>
      <w:r w:rsidR="0071681A">
        <w:rPr>
          <w:rFonts w:cstheme="minorHAnsi"/>
          <w:sz w:val="24"/>
          <w:szCs w:val="24"/>
        </w:rPr>
        <w:t xml:space="preserve"> </w:t>
      </w:r>
      <w:r w:rsidRPr="009E7F4C">
        <w:rPr>
          <w:rFonts w:cstheme="minorHAnsi"/>
          <w:sz w:val="24"/>
          <w:szCs w:val="24"/>
        </w:rPr>
        <w:t>I manage to put my hands out so I don’t bang my face off the floor.</w:t>
      </w:r>
    </w:p>
    <w:p w:rsidR="00176DAF" w:rsidP="07008754" w:rsidRDefault="00065880" w14:paraId="4B571918" w14:textId="34FB0510">
      <w:pPr>
        <w:spacing w:after="0"/>
        <w:ind w:firstLine="360"/>
        <w:rPr>
          <w:rFonts w:cs="Calibri" w:cstheme="minorAscii"/>
          <w:sz w:val="24"/>
          <w:szCs w:val="24"/>
        </w:rPr>
      </w:pPr>
      <w:r w:rsidRPr="07008754" w:rsidR="07008754">
        <w:rPr>
          <w:rFonts w:cs="Calibri" w:cstheme="minorAscii"/>
          <w:sz w:val="24"/>
          <w:szCs w:val="24"/>
        </w:rPr>
        <w:t>Mabel screams, “What the fuck</w:t>
      </w:r>
      <w:ins w:author="Gary Smailes" w:date="2024-03-16T16:37:02.169Z" w:id="755594713">
        <w:r w:rsidRPr="07008754" w:rsidR="07008754">
          <w:rPr>
            <w:rFonts w:cs="Calibri" w:cstheme="minorAscii"/>
            <w:sz w:val="24"/>
            <w:szCs w:val="24"/>
          </w:rPr>
          <w:t>?</w:t>
        </w:r>
      </w:ins>
      <w:del w:author="Gary Smailes" w:date="2024-03-16T16:37:01.618Z" w:id="312705896">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7FB689E6" w14:textId="6A9454A6">
      <w:pPr>
        <w:spacing w:after="0"/>
        <w:ind w:firstLine="360"/>
        <w:rPr>
          <w:rFonts w:cstheme="minorHAnsi"/>
          <w:sz w:val="24"/>
          <w:szCs w:val="24"/>
        </w:rPr>
      </w:pPr>
      <w:r w:rsidRPr="009E7F4C">
        <w:rPr>
          <w:rFonts w:cstheme="minorHAnsi"/>
          <w:sz w:val="24"/>
          <w:szCs w:val="24"/>
        </w:rPr>
        <w:t xml:space="preserve">I hear the </w:t>
      </w:r>
      <w:r w:rsidRPr="009E7F4C" w:rsidR="006933F8">
        <w:rPr>
          <w:rFonts w:cstheme="minorHAnsi"/>
          <w:sz w:val="24"/>
          <w:szCs w:val="24"/>
        </w:rPr>
        <w:t>unmistakable</w:t>
      </w:r>
      <w:r w:rsidRPr="009E7F4C">
        <w:rPr>
          <w:rFonts w:cstheme="minorHAnsi"/>
          <w:sz w:val="24"/>
          <w:szCs w:val="24"/>
        </w:rPr>
        <w:t xml:space="preserve"> whir of monofilament blades.</w:t>
      </w:r>
      <w:r w:rsidR="0071681A">
        <w:rPr>
          <w:rFonts w:cstheme="minorHAnsi"/>
          <w:sz w:val="24"/>
          <w:szCs w:val="24"/>
        </w:rPr>
        <w:t xml:space="preserve"> </w:t>
      </w:r>
      <w:r w:rsidRPr="009E7F4C">
        <w:rPr>
          <w:rFonts w:cstheme="minorHAnsi"/>
          <w:sz w:val="24"/>
          <w:szCs w:val="24"/>
        </w:rPr>
        <w:t>They’re whizzing in seemingly all directions.</w:t>
      </w:r>
      <w:r w:rsidR="0071681A">
        <w:rPr>
          <w:rFonts w:cstheme="minorHAnsi"/>
          <w:sz w:val="24"/>
          <w:szCs w:val="24"/>
        </w:rPr>
        <w:t xml:space="preserve"> </w:t>
      </w:r>
    </w:p>
    <w:p w:rsidR="00176DAF" w:rsidP="00176DAF" w:rsidRDefault="007F0EEA" w14:paraId="4671DCD8" w14:textId="77777777">
      <w:pPr>
        <w:spacing w:after="0"/>
        <w:ind w:firstLine="360"/>
        <w:rPr>
          <w:rFonts w:cstheme="minorHAnsi"/>
          <w:sz w:val="24"/>
          <w:szCs w:val="24"/>
        </w:rPr>
      </w:pPr>
      <w:r w:rsidRPr="009E7F4C">
        <w:rPr>
          <w:rFonts w:cstheme="minorHAnsi"/>
          <w:sz w:val="24"/>
          <w:szCs w:val="24"/>
        </w:rPr>
        <w:t>Thuds.</w:t>
      </w:r>
      <w:r w:rsidR="0071681A">
        <w:rPr>
          <w:rFonts w:cstheme="minorHAnsi"/>
          <w:sz w:val="24"/>
          <w:szCs w:val="24"/>
        </w:rPr>
        <w:t xml:space="preserve"> </w:t>
      </w:r>
      <w:r w:rsidRPr="009E7F4C">
        <w:rPr>
          <w:rFonts w:cstheme="minorHAnsi"/>
          <w:sz w:val="24"/>
          <w:szCs w:val="24"/>
        </w:rPr>
        <w:t>Soft thuds.</w:t>
      </w:r>
      <w:r w:rsidR="0071681A">
        <w:rPr>
          <w:rFonts w:cstheme="minorHAnsi"/>
          <w:sz w:val="24"/>
          <w:szCs w:val="24"/>
        </w:rPr>
        <w:t xml:space="preserve"> </w:t>
      </w:r>
      <w:r w:rsidRPr="009E7F4C">
        <w:rPr>
          <w:rFonts w:cstheme="minorHAnsi"/>
          <w:sz w:val="24"/>
          <w:szCs w:val="24"/>
        </w:rPr>
        <w:t>Bodies dropping.</w:t>
      </w:r>
      <w:r w:rsidR="0071681A">
        <w:rPr>
          <w:rFonts w:cstheme="minorHAnsi"/>
          <w:sz w:val="24"/>
          <w:szCs w:val="24"/>
        </w:rPr>
        <w:t xml:space="preserve"> </w:t>
      </w:r>
      <w:r w:rsidRPr="009E7F4C">
        <w:rPr>
          <w:rFonts w:cstheme="minorHAnsi"/>
          <w:sz w:val="24"/>
          <w:szCs w:val="24"/>
        </w:rPr>
        <w:t>More thuds, but different.</w:t>
      </w:r>
      <w:r w:rsidR="0071681A">
        <w:rPr>
          <w:rFonts w:cstheme="minorHAnsi"/>
          <w:sz w:val="24"/>
          <w:szCs w:val="24"/>
        </w:rPr>
        <w:t xml:space="preserve"> </w:t>
      </w:r>
      <w:r w:rsidRPr="009E7F4C">
        <w:rPr>
          <w:rFonts w:cstheme="minorHAnsi"/>
          <w:sz w:val="24"/>
          <w:szCs w:val="24"/>
        </w:rPr>
        <w:t>Crashes, more like.</w:t>
      </w:r>
      <w:r w:rsidR="0071681A">
        <w:rPr>
          <w:rFonts w:cstheme="minorHAnsi"/>
          <w:sz w:val="24"/>
          <w:szCs w:val="24"/>
        </w:rPr>
        <w:t xml:space="preserve"> </w:t>
      </w:r>
      <w:r w:rsidRPr="009E7F4C">
        <w:rPr>
          <w:rFonts w:cstheme="minorHAnsi"/>
          <w:sz w:val="24"/>
          <w:szCs w:val="24"/>
        </w:rPr>
        <w:t>Further away.</w:t>
      </w:r>
      <w:r w:rsidR="0071681A">
        <w:rPr>
          <w:rFonts w:cstheme="minorHAnsi"/>
          <w:sz w:val="24"/>
          <w:szCs w:val="24"/>
        </w:rPr>
        <w:t xml:space="preserve"> </w:t>
      </w:r>
      <w:r w:rsidRPr="009E7F4C">
        <w:rPr>
          <w:rFonts w:cstheme="minorHAnsi"/>
          <w:sz w:val="24"/>
          <w:szCs w:val="24"/>
        </w:rPr>
        <w:t>They’re reverberating through the walls, through the asteroid itself.</w:t>
      </w:r>
      <w:r w:rsidR="0071681A">
        <w:rPr>
          <w:rFonts w:cstheme="minorHAnsi"/>
          <w:sz w:val="24"/>
          <w:szCs w:val="24"/>
        </w:rPr>
        <w:t xml:space="preserve"> </w:t>
      </w:r>
      <w:r w:rsidRPr="009E7F4C">
        <w:rPr>
          <w:rFonts w:cstheme="minorHAnsi"/>
          <w:sz w:val="24"/>
          <w:szCs w:val="24"/>
        </w:rPr>
        <w:t>Jager’s forces have opened fire.</w:t>
      </w:r>
    </w:p>
    <w:p w:rsidR="00176DAF" w:rsidP="00176DAF" w:rsidRDefault="007F0EEA" w14:paraId="32576B81" w14:textId="77777777">
      <w:pPr>
        <w:spacing w:after="0"/>
        <w:ind w:firstLine="360"/>
        <w:rPr>
          <w:rFonts w:cstheme="minorHAnsi"/>
          <w:sz w:val="24"/>
          <w:szCs w:val="24"/>
        </w:rPr>
      </w:pPr>
      <w:r w:rsidRPr="009E7F4C">
        <w:rPr>
          <w:rFonts w:cstheme="minorHAnsi"/>
          <w:sz w:val="24"/>
          <w:szCs w:val="24"/>
        </w:rPr>
        <w:t>I start to get up.</w:t>
      </w:r>
    </w:p>
    <w:p w:rsidR="00176DAF" w:rsidP="07008754" w:rsidRDefault="007F0EEA" w14:paraId="1FC2016C" w14:textId="45DD556A">
      <w:pPr>
        <w:spacing w:after="0"/>
        <w:ind w:firstLine="360"/>
        <w:rPr>
          <w:rFonts w:cs="Calibri" w:cstheme="minorAscii"/>
          <w:sz w:val="24"/>
          <w:szCs w:val="24"/>
        </w:rPr>
      </w:pPr>
      <w:r w:rsidRPr="07008754" w:rsidR="07008754">
        <w:rPr>
          <w:rFonts w:cs="Calibri" w:cstheme="minorAscii"/>
          <w:sz w:val="24"/>
          <w:szCs w:val="24"/>
        </w:rPr>
        <w:t>Laura’s urgent whisper in my ear, “Stay down</w:t>
      </w:r>
      <w:ins w:author="Gary Smailes" w:date="2024-03-16T16:37:13.207Z" w:id="595493952">
        <w:r w:rsidRPr="07008754" w:rsidR="07008754">
          <w:rPr>
            <w:rFonts w:cs="Calibri" w:cstheme="minorAscii"/>
            <w:sz w:val="24"/>
            <w:szCs w:val="24"/>
          </w:rPr>
          <w:t>.</w:t>
        </w:r>
      </w:ins>
      <w:del w:author="Gary Smailes" w:date="2024-03-16T16:37:11.694Z" w:id="1619620414">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29670217" w14:textId="77777777">
      <w:pPr>
        <w:spacing w:after="0"/>
        <w:ind w:firstLine="360"/>
        <w:rPr>
          <w:rFonts w:cstheme="minorHAnsi"/>
          <w:sz w:val="24"/>
          <w:szCs w:val="24"/>
        </w:rPr>
      </w:pPr>
      <w:r w:rsidRPr="009E7F4C">
        <w:rPr>
          <w:rFonts w:cstheme="minorHAnsi"/>
          <w:sz w:val="24"/>
          <w:szCs w:val="24"/>
        </w:rPr>
        <w:t>My fight or flight instinct has an argument.</w:t>
      </w:r>
      <w:r w:rsidR="0071681A">
        <w:rPr>
          <w:rFonts w:cstheme="minorHAnsi"/>
          <w:sz w:val="24"/>
          <w:szCs w:val="24"/>
        </w:rPr>
        <w:t xml:space="preserve"> </w:t>
      </w:r>
      <w:r w:rsidRPr="009E7F4C">
        <w:rPr>
          <w:rFonts w:cstheme="minorHAnsi"/>
          <w:sz w:val="24"/>
          <w:szCs w:val="24"/>
        </w:rPr>
        <w:t>I stay down.</w:t>
      </w:r>
    </w:p>
    <w:p w:rsidR="00176DAF" w:rsidP="00176DAF" w:rsidRDefault="007F0EEA" w14:paraId="649A60C1" w14:textId="77777777">
      <w:pPr>
        <w:spacing w:after="0"/>
        <w:ind w:firstLine="360"/>
        <w:rPr>
          <w:rFonts w:cstheme="minorHAnsi"/>
          <w:sz w:val="24"/>
          <w:szCs w:val="24"/>
        </w:rPr>
      </w:pPr>
      <w:r w:rsidRPr="009E7F4C">
        <w:rPr>
          <w:rFonts w:cstheme="minorHAnsi"/>
          <w:sz w:val="24"/>
          <w:szCs w:val="24"/>
        </w:rPr>
        <w:t>A gun goes off.</w:t>
      </w:r>
    </w:p>
    <w:p w:rsidR="00176DAF" w:rsidP="00176DAF" w:rsidRDefault="007F0EEA" w14:paraId="42A5D3D4" w14:textId="77777777">
      <w:pPr>
        <w:spacing w:after="0"/>
        <w:ind w:firstLine="360"/>
        <w:rPr>
          <w:rFonts w:cstheme="minorHAnsi"/>
          <w:sz w:val="24"/>
          <w:szCs w:val="24"/>
        </w:rPr>
      </w:pPr>
      <w:r w:rsidRPr="009E7F4C">
        <w:rPr>
          <w:rFonts w:cstheme="minorHAnsi"/>
          <w:sz w:val="24"/>
          <w:szCs w:val="24"/>
        </w:rPr>
        <w:t>A lot of guns go off.</w:t>
      </w:r>
    </w:p>
    <w:p w:rsidR="00176DAF" w:rsidP="00176DAF" w:rsidRDefault="007F0EEA" w14:paraId="4A37D88E" w14:textId="77777777">
      <w:pPr>
        <w:spacing w:after="0"/>
        <w:ind w:firstLine="360"/>
        <w:rPr>
          <w:rFonts w:cstheme="minorHAnsi"/>
          <w:sz w:val="24"/>
          <w:szCs w:val="24"/>
        </w:rPr>
      </w:pPr>
      <w:r w:rsidRPr="009E7F4C">
        <w:rPr>
          <w:rFonts w:cstheme="minorHAnsi"/>
          <w:sz w:val="24"/>
          <w:szCs w:val="24"/>
        </w:rPr>
        <w:t>More screams and shouts and gurgles and scary knife whirring and thuds and more gunfire and more screams.</w:t>
      </w:r>
    </w:p>
    <w:p w:rsidR="00176DAF" w:rsidP="00176DAF" w:rsidRDefault="007F0EEA" w14:paraId="2FB9BC45" w14:textId="77777777">
      <w:pPr>
        <w:spacing w:after="0"/>
        <w:ind w:firstLine="360"/>
        <w:rPr>
          <w:rFonts w:cstheme="minorHAnsi"/>
          <w:sz w:val="24"/>
          <w:szCs w:val="24"/>
        </w:rPr>
      </w:pPr>
      <w:r w:rsidRPr="009E7F4C">
        <w:rPr>
          <w:rFonts w:cstheme="minorHAnsi"/>
          <w:sz w:val="24"/>
          <w:szCs w:val="24"/>
        </w:rPr>
        <w:t>Silence.</w:t>
      </w:r>
      <w:r w:rsidR="0071681A">
        <w:rPr>
          <w:rFonts w:cstheme="minorHAnsi"/>
          <w:sz w:val="24"/>
          <w:szCs w:val="24"/>
        </w:rPr>
        <w:t xml:space="preserve"> </w:t>
      </w:r>
      <w:r w:rsidRPr="009E7F4C">
        <w:rPr>
          <w:rFonts w:cstheme="minorHAnsi"/>
          <w:sz w:val="24"/>
          <w:szCs w:val="24"/>
        </w:rPr>
        <w:t>Except for the intermittent explosions coming from somewhere else on the station.</w:t>
      </w:r>
      <w:r w:rsidR="0071681A">
        <w:rPr>
          <w:rFonts w:cstheme="minorHAnsi"/>
          <w:sz w:val="24"/>
          <w:szCs w:val="24"/>
        </w:rPr>
        <w:t xml:space="preserve"> </w:t>
      </w:r>
      <w:r w:rsidRPr="009E7F4C">
        <w:rPr>
          <w:rFonts w:cstheme="minorHAnsi"/>
          <w:sz w:val="24"/>
          <w:szCs w:val="24"/>
        </w:rPr>
        <w:t>Jager is attacking, but he’s leaving this section alone, which is nice, because he strikes me as the sort of person who gets carried away when he’s shooting something.</w:t>
      </w:r>
    </w:p>
    <w:p w:rsidR="00176DAF" w:rsidP="00176DAF" w:rsidRDefault="007F0EEA" w14:paraId="404B62BB" w14:textId="77777777">
      <w:pPr>
        <w:spacing w:after="0"/>
        <w:ind w:firstLine="360"/>
        <w:rPr>
          <w:rFonts w:cstheme="minorHAnsi"/>
          <w:sz w:val="24"/>
          <w:szCs w:val="24"/>
        </w:rPr>
      </w:pPr>
      <w:r w:rsidRPr="009E7F4C">
        <w:rPr>
          <w:rFonts w:cstheme="minorHAnsi"/>
          <w:sz w:val="24"/>
          <w:szCs w:val="24"/>
        </w:rPr>
        <w:t>The lights come back on, flickering.</w:t>
      </w:r>
    </w:p>
    <w:p w:rsidR="00176DAF" w:rsidP="00176DAF" w:rsidRDefault="007F0EEA" w14:paraId="488B0AEA" w14:textId="77777777">
      <w:pPr>
        <w:spacing w:after="0"/>
        <w:ind w:firstLine="360"/>
        <w:rPr>
          <w:rFonts w:cstheme="minorHAnsi"/>
          <w:sz w:val="24"/>
          <w:szCs w:val="24"/>
        </w:rPr>
      </w:pPr>
      <w:r w:rsidRPr="009E7F4C">
        <w:rPr>
          <w:rFonts w:cstheme="minorHAnsi"/>
          <w:sz w:val="24"/>
          <w:szCs w:val="24"/>
        </w:rPr>
        <w:t>“You can get up now,” Kiera says, her voice somewhere above and away from me.</w:t>
      </w:r>
    </w:p>
    <w:p w:rsidR="00176DAF" w:rsidP="07008754" w:rsidRDefault="007F0EEA" w14:paraId="2AEC6659" w14:textId="77777777">
      <w:pPr>
        <w:spacing w:after="0"/>
        <w:ind w:firstLine="360"/>
        <w:rPr>
          <w:rFonts w:cs="Calibri" w:cstheme="minorAscii"/>
          <w:sz w:val="24"/>
          <w:szCs w:val="24"/>
        </w:rPr>
      </w:pPr>
      <w:r w:rsidRPr="07008754" w:rsidR="07008754">
        <w:rPr>
          <w:rFonts w:cs="Calibri" w:cstheme="minorAscii"/>
          <w:sz w:val="24"/>
          <w:szCs w:val="24"/>
        </w:rPr>
        <w:t>I stand up and look around.</w:t>
      </w:r>
      <w:r w:rsidRPr="07008754" w:rsidR="07008754">
        <w:rPr>
          <w:rFonts w:cs="Calibri" w:cstheme="minorAscii"/>
          <w:sz w:val="24"/>
          <w:szCs w:val="24"/>
        </w:rPr>
        <w:t xml:space="preserve"> </w:t>
      </w:r>
      <w:r w:rsidRPr="07008754" w:rsidR="07008754">
        <w:rPr>
          <w:rFonts w:cs="Calibri" w:cstheme="minorAscii"/>
          <w:sz w:val="24"/>
          <w:szCs w:val="24"/>
        </w:rPr>
        <w:t>It</w:t>
      </w:r>
      <w:commentRangeStart w:id="1274600125"/>
      <w:r w:rsidRPr="07008754" w:rsidR="07008754">
        <w:rPr>
          <w:rFonts w:cs="Calibri" w:cstheme="minorAscii"/>
          <w:sz w:val="24"/>
          <w:szCs w:val="24"/>
        </w:rPr>
        <w:t xml:space="preserve"> seems like </w:t>
      </w:r>
      <w:r w:rsidRPr="07008754" w:rsidR="07008754">
        <w:rPr>
          <w:rFonts w:cs="Calibri" w:cstheme="minorAscii"/>
          <w:sz w:val="24"/>
          <w:szCs w:val="24"/>
        </w:rPr>
        <w:t>all of</w:t>
      </w:r>
      <w:r w:rsidRPr="07008754" w:rsidR="07008754">
        <w:rPr>
          <w:rFonts w:cs="Calibri" w:cstheme="minorAscii"/>
          <w:sz w:val="24"/>
          <w:szCs w:val="24"/>
        </w:rPr>
        <w:t xml:space="preserve"> the clansmen are on the floor.</w:t>
      </w:r>
      <w:r w:rsidRPr="07008754" w:rsidR="07008754">
        <w:rPr>
          <w:rFonts w:cs="Calibri" w:cstheme="minorAscii"/>
          <w:sz w:val="24"/>
          <w:szCs w:val="24"/>
        </w:rPr>
        <w:t xml:space="preserve"> </w:t>
      </w:r>
      <w:r w:rsidRPr="07008754" w:rsidR="07008754">
        <w:rPr>
          <w:rFonts w:cs="Calibri" w:cstheme="minorAscii"/>
          <w:sz w:val="24"/>
          <w:szCs w:val="24"/>
        </w:rPr>
        <w:t xml:space="preserve">Some of them are moving, but </w:t>
      </w:r>
      <w:r w:rsidRPr="07008754" w:rsidR="07008754">
        <w:rPr>
          <w:rFonts w:cs="Calibri" w:cstheme="minorAscii"/>
          <w:sz w:val="24"/>
          <w:szCs w:val="24"/>
        </w:rPr>
        <w:t>it’s</w:t>
      </w:r>
      <w:r w:rsidRPr="07008754" w:rsidR="07008754">
        <w:rPr>
          <w:rFonts w:cs="Calibri" w:cstheme="minorAscii"/>
          <w:sz w:val="24"/>
          <w:szCs w:val="24"/>
        </w:rPr>
        <w:t xml:space="preserve"> the slow twitches o</w:t>
      </w:r>
      <w:commentRangeEnd w:id="1274600125"/>
      <w:r>
        <w:rPr>
          <w:rStyle w:val="CommentReference"/>
        </w:rPr>
        <w:commentReference w:id="1274600125"/>
      </w:r>
      <w:r w:rsidRPr="07008754" w:rsidR="07008754">
        <w:rPr>
          <w:rFonts w:cs="Calibri" w:cstheme="minorAscii"/>
          <w:sz w:val="24"/>
          <w:szCs w:val="24"/>
        </w:rPr>
        <w:t>f a body in shock.</w:t>
      </w:r>
      <w:r w:rsidRPr="07008754" w:rsidR="07008754">
        <w:rPr>
          <w:rFonts w:cs="Calibri" w:cstheme="minorAscii"/>
          <w:sz w:val="24"/>
          <w:szCs w:val="24"/>
        </w:rPr>
        <w:t xml:space="preserve"> </w:t>
      </w:r>
      <w:r w:rsidRPr="07008754" w:rsidR="07008754">
        <w:rPr>
          <w:rFonts w:cs="Calibri" w:cstheme="minorAscii"/>
          <w:sz w:val="24"/>
          <w:szCs w:val="24"/>
        </w:rPr>
        <w:t>Kiera is stepping through them, checking them for something.</w:t>
      </w:r>
      <w:r w:rsidRPr="07008754" w:rsidR="07008754">
        <w:rPr>
          <w:rFonts w:cs="Calibri" w:cstheme="minorAscii"/>
          <w:sz w:val="24"/>
          <w:szCs w:val="24"/>
        </w:rPr>
        <w:t xml:space="preserve"> </w:t>
      </w:r>
      <w:r w:rsidRPr="07008754" w:rsidR="07008754">
        <w:rPr>
          <w:rFonts w:cs="Calibri" w:cstheme="minorAscii"/>
          <w:sz w:val="24"/>
          <w:szCs w:val="24"/>
        </w:rPr>
        <w:t xml:space="preserve">I realize </w:t>
      </w:r>
      <w:r w:rsidRPr="07008754" w:rsidR="07008754">
        <w:rPr>
          <w:rFonts w:cs="Calibri" w:cstheme="minorAscii"/>
          <w:sz w:val="24"/>
          <w:szCs w:val="24"/>
        </w:rPr>
        <w:t>she’s</w:t>
      </w:r>
      <w:r w:rsidRPr="07008754" w:rsidR="07008754">
        <w:rPr>
          <w:rFonts w:cs="Calibri" w:cstheme="minorAscii"/>
          <w:sz w:val="24"/>
          <w:szCs w:val="24"/>
        </w:rPr>
        <w:t xml:space="preserve"> checking them for life.</w:t>
      </w:r>
      <w:r w:rsidRPr="07008754" w:rsidR="07008754">
        <w:rPr>
          <w:rFonts w:cs="Calibri" w:cstheme="minorAscii"/>
          <w:sz w:val="24"/>
          <w:szCs w:val="24"/>
        </w:rPr>
        <w:t xml:space="preserve"> </w:t>
      </w:r>
      <w:r w:rsidRPr="07008754" w:rsidR="07008754">
        <w:rPr>
          <w:rFonts w:cs="Calibri" w:cstheme="minorAscii"/>
          <w:sz w:val="24"/>
          <w:szCs w:val="24"/>
        </w:rPr>
        <w:t>Because one woman raises a hand and Kiera bends over her and puts her arm out.</w:t>
      </w:r>
      <w:r w:rsidRPr="07008754" w:rsidR="07008754">
        <w:rPr>
          <w:rFonts w:cs="Calibri" w:cstheme="minorAscii"/>
          <w:sz w:val="24"/>
          <w:szCs w:val="24"/>
        </w:rPr>
        <w:t xml:space="preserve"> </w:t>
      </w:r>
      <w:r w:rsidRPr="07008754" w:rsidR="07008754">
        <w:rPr>
          <w:rFonts w:cs="Calibri" w:cstheme="minorAscii"/>
          <w:sz w:val="24"/>
          <w:szCs w:val="24"/>
        </w:rPr>
        <w:t>With that scary hum, a monofilament blade lances down from a hidden arm holster beneath her sleeve and pierces the clanswoman’s throat.</w:t>
      </w:r>
      <w:r w:rsidRPr="07008754" w:rsidR="07008754">
        <w:rPr>
          <w:rFonts w:cs="Calibri" w:cstheme="minorAscii"/>
          <w:sz w:val="24"/>
          <w:szCs w:val="24"/>
        </w:rPr>
        <w:t xml:space="preserve"> </w:t>
      </w:r>
      <w:r w:rsidRPr="07008754" w:rsidR="07008754">
        <w:rPr>
          <w:rFonts w:cs="Calibri" w:cstheme="minorAscii"/>
          <w:sz w:val="24"/>
          <w:szCs w:val="24"/>
        </w:rPr>
        <w:t>No gushing blood, the blade cauterizes the wound as it passes through.</w:t>
      </w:r>
      <w:r w:rsidRPr="07008754" w:rsidR="07008754">
        <w:rPr>
          <w:rFonts w:cs="Calibri" w:cstheme="minorAscii"/>
          <w:sz w:val="24"/>
          <w:szCs w:val="24"/>
        </w:rPr>
        <w:t xml:space="preserve"> </w:t>
      </w:r>
      <w:r w:rsidRPr="07008754" w:rsidR="07008754">
        <w:rPr>
          <w:rFonts w:cs="Calibri" w:cstheme="minorAscii"/>
          <w:sz w:val="24"/>
          <w:szCs w:val="24"/>
        </w:rPr>
        <w:t>It snaps back up into its holster.</w:t>
      </w:r>
      <w:r w:rsidRPr="07008754" w:rsidR="07008754">
        <w:rPr>
          <w:rFonts w:cs="Calibri" w:cstheme="minorAscii"/>
          <w:sz w:val="24"/>
          <w:szCs w:val="24"/>
        </w:rPr>
        <w:t xml:space="preserve"> </w:t>
      </w:r>
      <w:r w:rsidRPr="07008754" w:rsidR="07008754">
        <w:rPr>
          <w:rFonts w:cs="Calibri" w:cstheme="minorAscii"/>
          <w:sz w:val="24"/>
          <w:szCs w:val="24"/>
        </w:rPr>
        <w:t xml:space="preserve">Kiera </w:t>
      </w:r>
      <w:r w:rsidRPr="07008754" w:rsidR="07008754">
        <w:rPr>
          <w:rFonts w:cs="Calibri" w:cstheme="minorAscii"/>
          <w:sz w:val="24"/>
          <w:szCs w:val="24"/>
        </w:rPr>
        <w:t>doesn’t</w:t>
      </w:r>
      <w:r w:rsidRPr="07008754" w:rsidR="07008754">
        <w:rPr>
          <w:rFonts w:cs="Calibri" w:cstheme="minorAscii"/>
          <w:sz w:val="24"/>
          <w:szCs w:val="24"/>
        </w:rPr>
        <w:t xml:space="preserve"> hover over the </w:t>
      </w:r>
      <w:r w:rsidRPr="07008754" w:rsidR="07008754">
        <w:rPr>
          <w:rFonts w:cs="Calibri" w:cstheme="minorAscii"/>
          <w:sz w:val="24"/>
          <w:szCs w:val="24"/>
        </w:rPr>
        <w:t>woman, but</w:t>
      </w:r>
      <w:r w:rsidRPr="07008754" w:rsidR="07008754">
        <w:rPr>
          <w:rFonts w:cs="Calibri" w:cstheme="minorAscii"/>
          <w:sz w:val="24"/>
          <w:szCs w:val="24"/>
        </w:rPr>
        <w:t xml:space="preserve"> stands up and moves on to the next one.</w:t>
      </w:r>
      <w:r w:rsidRPr="07008754" w:rsidR="07008754">
        <w:rPr>
          <w:rFonts w:cs="Calibri" w:cstheme="minorAscii"/>
          <w:sz w:val="24"/>
          <w:szCs w:val="24"/>
        </w:rPr>
        <w:t xml:space="preserve"> </w:t>
      </w:r>
      <w:r w:rsidRPr="07008754" w:rsidR="07008754">
        <w:rPr>
          <w:rFonts w:cs="Calibri" w:cstheme="minorAscii"/>
          <w:sz w:val="24"/>
          <w:szCs w:val="24"/>
        </w:rPr>
        <w:t>Methodical.</w:t>
      </w:r>
      <w:r w:rsidRPr="07008754" w:rsidR="07008754">
        <w:rPr>
          <w:rFonts w:cs="Calibri" w:cstheme="minorAscii"/>
          <w:sz w:val="24"/>
          <w:szCs w:val="24"/>
        </w:rPr>
        <w:t xml:space="preserve"> </w:t>
      </w:r>
      <w:r w:rsidRPr="07008754" w:rsidR="07008754">
        <w:rPr>
          <w:rFonts w:cs="Calibri" w:cstheme="minorAscii"/>
          <w:sz w:val="24"/>
          <w:szCs w:val="24"/>
        </w:rPr>
        <w:t>Without mercy.</w:t>
      </w:r>
      <w:r w:rsidRPr="07008754" w:rsidR="07008754">
        <w:rPr>
          <w:rFonts w:cs="Calibri" w:cstheme="minorAscii"/>
          <w:sz w:val="24"/>
          <w:szCs w:val="24"/>
        </w:rPr>
        <w:t xml:space="preserve"> </w:t>
      </w:r>
      <w:r w:rsidRPr="07008754" w:rsidR="07008754">
        <w:rPr>
          <w:rFonts w:cs="Calibri" w:cstheme="minorAscii"/>
          <w:sz w:val="24"/>
          <w:szCs w:val="24"/>
        </w:rPr>
        <w:t>I shiver.</w:t>
      </w:r>
    </w:p>
    <w:p w:rsidR="00176DAF" w:rsidP="00176DAF" w:rsidRDefault="007F0EEA" w14:paraId="2AFFF6E6" w14:textId="77777777">
      <w:pPr>
        <w:spacing w:after="0"/>
        <w:ind w:firstLine="360"/>
        <w:rPr>
          <w:rFonts w:cstheme="minorHAnsi"/>
          <w:sz w:val="24"/>
          <w:szCs w:val="24"/>
        </w:rPr>
      </w:pPr>
      <w:r w:rsidRPr="009E7F4C">
        <w:rPr>
          <w:rFonts w:cstheme="minorHAnsi"/>
          <w:sz w:val="24"/>
          <w:szCs w:val="24"/>
        </w:rPr>
        <w:t>It’s not like I’ve never seen someone die before.</w:t>
      </w:r>
      <w:r w:rsidR="0071681A">
        <w:rPr>
          <w:rFonts w:cstheme="minorHAnsi"/>
          <w:sz w:val="24"/>
          <w:szCs w:val="24"/>
        </w:rPr>
        <w:t xml:space="preserve"> </w:t>
      </w:r>
      <w:r w:rsidRPr="009E7F4C">
        <w:rPr>
          <w:rFonts w:cstheme="minorHAnsi"/>
          <w:sz w:val="24"/>
          <w:szCs w:val="24"/>
        </w:rPr>
        <w:t>Spaceball is dangerous.</w:t>
      </w:r>
      <w:r w:rsidR="0071681A">
        <w:rPr>
          <w:rFonts w:cstheme="minorHAnsi"/>
          <w:sz w:val="24"/>
          <w:szCs w:val="24"/>
        </w:rPr>
        <w:t xml:space="preserve"> </w:t>
      </w:r>
      <w:r w:rsidRPr="009E7F4C">
        <w:rPr>
          <w:rFonts w:cstheme="minorHAnsi"/>
          <w:sz w:val="24"/>
          <w:szCs w:val="24"/>
        </w:rPr>
        <w:t>Happens less than you’d think in the spaceball arena, but it happens.</w:t>
      </w:r>
      <w:r w:rsidR="0071681A">
        <w:rPr>
          <w:rFonts w:cstheme="minorHAnsi"/>
          <w:sz w:val="24"/>
          <w:szCs w:val="24"/>
        </w:rPr>
        <w:t xml:space="preserve"> </w:t>
      </w:r>
      <w:r w:rsidRPr="009E7F4C">
        <w:rPr>
          <w:rFonts w:cstheme="minorHAnsi"/>
          <w:sz w:val="24"/>
          <w:szCs w:val="24"/>
        </w:rPr>
        <w:t>Never like this, though.</w:t>
      </w:r>
      <w:r w:rsidR="0071681A">
        <w:rPr>
          <w:rFonts w:cstheme="minorHAnsi"/>
          <w:sz w:val="24"/>
          <w:szCs w:val="24"/>
        </w:rPr>
        <w:t xml:space="preserve"> </w:t>
      </w:r>
      <w:r w:rsidRPr="009E7F4C">
        <w:rPr>
          <w:rFonts w:cstheme="minorHAnsi"/>
          <w:sz w:val="24"/>
          <w:szCs w:val="24"/>
        </w:rPr>
        <w:t>Alive one moment, perfectly capable of surviving.</w:t>
      </w:r>
      <w:r w:rsidR="0071681A">
        <w:rPr>
          <w:rFonts w:cstheme="minorHAnsi"/>
          <w:sz w:val="24"/>
          <w:szCs w:val="24"/>
        </w:rPr>
        <w:t xml:space="preserve"> </w:t>
      </w:r>
      <w:r w:rsidRPr="009E7F4C">
        <w:rPr>
          <w:rFonts w:cstheme="minorHAnsi"/>
          <w:sz w:val="24"/>
          <w:szCs w:val="24"/>
        </w:rPr>
        <w:t>Then dead the next.</w:t>
      </w:r>
      <w:r w:rsidR="0071681A">
        <w:rPr>
          <w:rFonts w:cstheme="minorHAnsi"/>
          <w:sz w:val="24"/>
          <w:szCs w:val="24"/>
        </w:rPr>
        <w:t xml:space="preserve"> </w:t>
      </w:r>
      <w:r w:rsidRPr="009E7F4C">
        <w:rPr>
          <w:rFonts w:cstheme="minorHAnsi"/>
          <w:sz w:val="24"/>
          <w:szCs w:val="24"/>
        </w:rPr>
        <w:t>Alive.</w:t>
      </w:r>
      <w:r w:rsidR="0071681A">
        <w:rPr>
          <w:rFonts w:cstheme="minorHAnsi"/>
          <w:sz w:val="24"/>
          <w:szCs w:val="24"/>
        </w:rPr>
        <w:t xml:space="preserve"> </w:t>
      </w:r>
      <w:r w:rsidRPr="009E7F4C">
        <w:rPr>
          <w:rFonts w:cstheme="minorHAnsi"/>
          <w:sz w:val="24"/>
          <w:szCs w:val="24"/>
        </w:rPr>
        <w:t>Dead.</w:t>
      </w:r>
      <w:r w:rsidR="0071681A">
        <w:rPr>
          <w:rFonts w:cstheme="minorHAnsi"/>
          <w:sz w:val="24"/>
          <w:szCs w:val="24"/>
        </w:rPr>
        <w:t xml:space="preserve"> </w:t>
      </w:r>
      <w:r w:rsidRPr="009E7F4C">
        <w:rPr>
          <w:rFonts w:cstheme="minorHAnsi"/>
          <w:sz w:val="24"/>
          <w:szCs w:val="24"/>
        </w:rPr>
        <w:t>Alive.</w:t>
      </w:r>
      <w:r w:rsidR="0071681A">
        <w:rPr>
          <w:rFonts w:cstheme="minorHAnsi"/>
          <w:sz w:val="24"/>
          <w:szCs w:val="24"/>
        </w:rPr>
        <w:t xml:space="preserve"> </w:t>
      </w:r>
      <w:r w:rsidRPr="009E7F4C">
        <w:rPr>
          <w:rFonts w:cstheme="minorHAnsi"/>
          <w:sz w:val="24"/>
          <w:szCs w:val="24"/>
        </w:rPr>
        <w:t>Dead.</w:t>
      </w:r>
    </w:p>
    <w:p w:rsidR="00176DAF" w:rsidP="00176DAF" w:rsidRDefault="007F0EEA" w14:paraId="46EE471B" w14:textId="77777777">
      <w:pPr>
        <w:spacing w:after="0"/>
        <w:ind w:firstLine="360"/>
        <w:rPr>
          <w:rFonts w:cstheme="minorHAnsi"/>
          <w:sz w:val="24"/>
          <w:szCs w:val="24"/>
        </w:rPr>
      </w:pPr>
      <w:r w:rsidRPr="009E7F4C">
        <w:rPr>
          <w:rFonts w:cstheme="minorHAnsi"/>
          <w:sz w:val="24"/>
          <w:szCs w:val="24"/>
        </w:rPr>
        <w:t>Someone squeezes my hand and I look and see Laura watching me.</w:t>
      </w:r>
      <w:r w:rsidR="0071681A">
        <w:rPr>
          <w:rFonts w:cstheme="minorHAnsi"/>
          <w:sz w:val="24"/>
          <w:szCs w:val="24"/>
        </w:rPr>
        <w:t xml:space="preserve"> </w:t>
      </w:r>
      <w:r w:rsidRPr="009E7F4C">
        <w:rPr>
          <w:rFonts w:cstheme="minorHAnsi"/>
          <w:sz w:val="24"/>
          <w:szCs w:val="24"/>
        </w:rPr>
        <w:t>A bit worried.</w:t>
      </w:r>
      <w:r w:rsidR="0071681A">
        <w:rPr>
          <w:rFonts w:cstheme="minorHAnsi"/>
          <w:sz w:val="24"/>
          <w:szCs w:val="24"/>
        </w:rPr>
        <w:t xml:space="preserve"> </w:t>
      </w:r>
      <w:r w:rsidRPr="009E7F4C">
        <w:rPr>
          <w:rFonts w:cstheme="minorHAnsi"/>
          <w:sz w:val="24"/>
          <w:szCs w:val="24"/>
        </w:rPr>
        <w:t>“I’m fine,” I say.</w:t>
      </w:r>
      <w:r w:rsidR="0071681A">
        <w:rPr>
          <w:rFonts w:cstheme="minorHAnsi"/>
          <w:sz w:val="24"/>
          <w:szCs w:val="24"/>
        </w:rPr>
        <w:t xml:space="preserve"> </w:t>
      </w:r>
      <w:r w:rsidRPr="009E7F4C">
        <w:rPr>
          <w:rFonts w:cstheme="minorHAnsi"/>
          <w:sz w:val="24"/>
          <w:szCs w:val="24"/>
        </w:rPr>
        <w:t>“Are you hurt?”</w:t>
      </w:r>
    </w:p>
    <w:p w:rsidR="00176DAF" w:rsidP="00176DAF" w:rsidRDefault="007F0EEA" w14:paraId="057A30FB" w14:textId="77777777">
      <w:pPr>
        <w:spacing w:after="0"/>
        <w:ind w:firstLine="360"/>
        <w:rPr>
          <w:rFonts w:cstheme="minorHAnsi"/>
          <w:sz w:val="24"/>
          <w:szCs w:val="24"/>
        </w:rPr>
      </w:pPr>
      <w:r w:rsidRPr="009E7F4C">
        <w:rPr>
          <w:rFonts w:cstheme="minorHAnsi"/>
          <w:sz w:val="24"/>
          <w:szCs w:val="24"/>
        </w:rPr>
        <w:lastRenderedPageBreak/>
        <w:t>“No,” she says.</w:t>
      </w:r>
      <w:r w:rsidR="0071681A">
        <w:rPr>
          <w:rFonts w:cstheme="minorHAnsi"/>
          <w:sz w:val="24"/>
          <w:szCs w:val="24"/>
        </w:rPr>
        <w:t xml:space="preserve"> </w:t>
      </w:r>
      <w:r w:rsidRPr="009E7F4C">
        <w:rPr>
          <w:rFonts w:cstheme="minorHAnsi"/>
          <w:sz w:val="24"/>
          <w:szCs w:val="24"/>
        </w:rPr>
        <w:t>“Are you?”</w:t>
      </w:r>
    </w:p>
    <w:p w:rsidR="00176DAF" w:rsidP="00176DAF" w:rsidRDefault="007F0EEA" w14:paraId="49420752" w14:textId="77777777">
      <w:pPr>
        <w:spacing w:after="0"/>
        <w:ind w:firstLine="360"/>
        <w:rPr>
          <w:rFonts w:cstheme="minorHAnsi"/>
          <w:sz w:val="24"/>
          <w:szCs w:val="24"/>
        </w:rPr>
      </w:pPr>
      <w:r w:rsidRPr="009E7F4C">
        <w:rPr>
          <w:rFonts w:cstheme="minorHAnsi"/>
          <w:sz w:val="24"/>
          <w:szCs w:val="24"/>
        </w:rPr>
        <w:t>“I don’t think so.”</w:t>
      </w:r>
      <w:r w:rsidR="0071681A">
        <w:rPr>
          <w:rFonts w:cstheme="minorHAnsi"/>
          <w:sz w:val="24"/>
          <w:szCs w:val="24"/>
        </w:rPr>
        <w:t xml:space="preserve"> </w:t>
      </w:r>
      <w:r w:rsidRPr="009E7F4C">
        <w:rPr>
          <w:rFonts w:cstheme="minorHAnsi"/>
          <w:sz w:val="24"/>
          <w:szCs w:val="24"/>
        </w:rPr>
        <w:t>I see Dexter.</w:t>
      </w:r>
      <w:r w:rsidR="0071681A">
        <w:rPr>
          <w:rFonts w:cstheme="minorHAnsi"/>
          <w:sz w:val="24"/>
          <w:szCs w:val="24"/>
        </w:rPr>
        <w:t xml:space="preserve"> </w:t>
      </w:r>
      <w:r w:rsidRPr="009E7F4C">
        <w:rPr>
          <w:rFonts w:cstheme="minorHAnsi"/>
          <w:sz w:val="24"/>
          <w:szCs w:val="24"/>
        </w:rPr>
        <w:t>He’s on the floor with his hands tied behind his back.</w:t>
      </w:r>
      <w:r w:rsidR="0071681A">
        <w:rPr>
          <w:rFonts w:cstheme="minorHAnsi"/>
          <w:sz w:val="24"/>
          <w:szCs w:val="24"/>
        </w:rPr>
        <w:t xml:space="preserve"> </w:t>
      </w:r>
      <w:r w:rsidRPr="009E7F4C">
        <w:rPr>
          <w:rFonts w:cstheme="minorHAnsi"/>
          <w:sz w:val="24"/>
          <w:szCs w:val="24"/>
        </w:rPr>
        <w:t>He’s not moving.</w:t>
      </w:r>
      <w:r w:rsidR="0071681A">
        <w:rPr>
          <w:rFonts w:cstheme="minorHAnsi"/>
          <w:sz w:val="24"/>
          <w:szCs w:val="24"/>
        </w:rPr>
        <w:t xml:space="preserve"> </w:t>
      </w:r>
      <w:r w:rsidRPr="009E7F4C">
        <w:rPr>
          <w:rFonts w:cstheme="minorHAnsi"/>
          <w:sz w:val="24"/>
          <w:szCs w:val="24"/>
        </w:rPr>
        <w:t>I figure out cold, because why tie up a dead man?</w:t>
      </w:r>
      <w:r w:rsidR="0071681A">
        <w:rPr>
          <w:rFonts w:cstheme="minorHAnsi"/>
          <w:sz w:val="24"/>
          <w:szCs w:val="24"/>
        </w:rPr>
        <w:t xml:space="preserve"> </w:t>
      </w:r>
      <w:r w:rsidRPr="009E7F4C">
        <w:rPr>
          <w:rFonts w:cstheme="minorHAnsi"/>
          <w:sz w:val="24"/>
          <w:szCs w:val="24"/>
        </w:rPr>
        <w:t>I’m not sure who tied him up, and I ask.</w:t>
      </w:r>
    </w:p>
    <w:p w:rsidR="00176DAF" w:rsidP="00176DAF" w:rsidRDefault="007F0EEA" w14:paraId="2D19158A" w14:textId="77777777">
      <w:pPr>
        <w:spacing w:after="0"/>
        <w:ind w:firstLine="360"/>
        <w:rPr>
          <w:rFonts w:cstheme="minorHAnsi"/>
          <w:sz w:val="24"/>
          <w:szCs w:val="24"/>
        </w:rPr>
      </w:pPr>
      <w:r w:rsidRPr="009E7F4C">
        <w:rPr>
          <w:rFonts w:cstheme="minorHAnsi"/>
          <w:sz w:val="24"/>
          <w:szCs w:val="24"/>
        </w:rPr>
        <w:t>“I did,” Kiera says.</w:t>
      </w:r>
    </w:p>
    <w:p w:rsidR="00176DAF" w:rsidP="00176DAF" w:rsidRDefault="007F0EEA" w14:paraId="05D989F2" w14:textId="77777777">
      <w:pPr>
        <w:spacing w:after="0"/>
        <w:ind w:firstLine="360"/>
        <w:rPr>
          <w:rFonts w:cstheme="minorHAnsi"/>
          <w:sz w:val="24"/>
          <w:szCs w:val="24"/>
        </w:rPr>
      </w:pPr>
      <w:r w:rsidRPr="009E7F4C">
        <w:rPr>
          <w:rFonts w:cstheme="minorHAnsi"/>
          <w:sz w:val="24"/>
          <w:szCs w:val="24"/>
        </w:rPr>
        <w:t>“What are you, a ninja?”</w:t>
      </w:r>
    </w:p>
    <w:p w:rsidR="00176DAF" w:rsidP="00176DAF" w:rsidRDefault="007F0EEA" w14:paraId="2BE27E96" w14:textId="77777777">
      <w:pPr>
        <w:spacing w:after="0"/>
        <w:ind w:firstLine="360"/>
        <w:rPr>
          <w:rFonts w:cstheme="minorHAnsi"/>
          <w:sz w:val="24"/>
          <w:szCs w:val="24"/>
        </w:rPr>
      </w:pPr>
      <w:r w:rsidRPr="009E7F4C">
        <w:rPr>
          <w:rFonts w:cstheme="minorHAnsi"/>
          <w:sz w:val="24"/>
          <w:szCs w:val="24"/>
        </w:rPr>
        <w:t>She pauses mid-strike.</w:t>
      </w:r>
      <w:r w:rsidR="0071681A">
        <w:rPr>
          <w:rFonts w:cstheme="minorHAnsi"/>
          <w:sz w:val="24"/>
          <w:szCs w:val="24"/>
        </w:rPr>
        <w:t xml:space="preserve"> </w:t>
      </w:r>
      <w:r w:rsidRPr="009E7F4C">
        <w:rPr>
          <w:rFonts w:cstheme="minorHAnsi"/>
          <w:sz w:val="24"/>
          <w:szCs w:val="24"/>
        </w:rPr>
        <w:t>A see a faint smile cross her lips, then she shakes her head and it’s gone.</w:t>
      </w:r>
      <w:r w:rsidR="0071681A">
        <w:rPr>
          <w:rFonts w:cstheme="minorHAnsi"/>
          <w:sz w:val="24"/>
          <w:szCs w:val="24"/>
        </w:rPr>
        <w:t xml:space="preserve"> </w:t>
      </w:r>
      <w:r w:rsidRPr="009E7F4C">
        <w:rPr>
          <w:rFonts w:cstheme="minorHAnsi"/>
          <w:sz w:val="24"/>
          <w:szCs w:val="24"/>
        </w:rPr>
        <w:t>She goes back to killing the wounded clansmen.</w:t>
      </w:r>
    </w:p>
    <w:p w:rsidR="00176DAF" w:rsidP="00176DAF" w:rsidRDefault="007F0EEA" w14:paraId="5EBE748A" w14:textId="18976934">
      <w:pPr>
        <w:spacing w:after="0"/>
        <w:ind w:firstLine="360"/>
        <w:rPr>
          <w:rFonts w:cstheme="minorHAnsi"/>
          <w:sz w:val="24"/>
          <w:szCs w:val="24"/>
        </w:rPr>
      </w:pPr>
      <w:r w:rsidRPr="009E7F4C">
        <w:rPr>
          <w:rFonts w:cstheme="minorHAnsi"/>
          <w:sz w:val="24"/>
          <w:szCs w:val="24"/>
        </w:rPr>
        <w:t>I don’t see a big fat body.</w:t>
      </w:r>
      <w:r w:rsidR="0071681A">
        <w:rPr>
          <w:rFonts w:cstheme="minorHAnsi"/>
          <w:sz w:val="24"/>
          <w:szCs w:val="24"/>
        </w:rPr>
        <w:t xml:space="preserve"> </w:t>
      </w:r>
      <w:r w:rsidRPr="009E7F4C">
        <w:rPr>
          <w:rFonts w:cstheme="minorHAnsi"/>
          <w:sz w:val="24"/>
          <w:szCs w:val="24"/>
        </w:rPr>
        <w:t xml:space="preserve">“Where’s </w:t>
      </w:r>
      <w:r w:rsidR="00065880">
        <w:rPr>
          <w:rFonts w:cstheme="minorHAnsi"/>
          <w:sz w:val="24"/>
          <w:szCs w:val="24"/>
        </w:rPr>
        <w:t>Mabel</w:t>
      </w:r>
      <w:r w:rsidRPr="009E7F4C">
        <w:rPr>
          <w:rFonts w:cstheme="minorHAnsi"/>
          <w:sz w:val="24"/>
          <w:szCs w:val="24"/>
        </w:rPr>
        <w:t>?”</w:t>
      </w:r>
    </w:p>
    <w:p w:rsidR="00176DAF" w:rsidP="00176DAF" w:rsidRDefault="007F0EEA" w14:paraId="7C9435BF" w14:textId="77777777">
      <w:pPr>
        <w:spacing w:after="0"/>
        <w:ind w:firstLine="360"/>
        <w:rPr>
          <w:rFonts w:cstheme="minorHAnsi"/>
          <w:sz w:val="24"/>
          <w:szCs w:val="24"/>
        </w:rPr>
      </w:pPr>
      <w:r w:rsidRPr="009E7F4C">
        <w:rPr>
          <w:rFonts w:cstheme="minorHAnsi"/>
          <w:sz w:val="24"/>
          <w:szCs w:val="24"/>
        </w:rPr>
        <w:t>“She got out,” Kiera says mid-strike.</w:t>
      </w:r>
      <w:r w:rsidR="0071681A">
        <w:rPr>
          <w:rFonts w:cstheme="minorHAnsi"/>
          <w:sz w:val="24"/>
          <w:szCs w:val="24"/>
        </w:rPr>
        <w:t xml:space="preserve"> </w:t>
      </w:r>
      <w:r w:rsidRPr="009E7F4C">
        <w:rPr>
          <w:rFonts w:cstheme="minorHAnsi"/>
          <w:sz w:val="24"/>
          <w:szCs w:val="24"/>
        </w:rPr>
        <w:t>“Kissy went after her.”</w:t>
      </w:r>
    </w:p>
    <w:p w:rsidR="00176DAF" w:rsidP="07008754" w:rsidRDefault="007F0EEA" w14:paraId="6AAEB161" w14:textId="6A091CEF">
      <w:pPr>
        <w:spacing w:after="0"/>
        <w:ind w:firstLine="360"/>
        <w:rPr>
          <w:rFonts w:cs="Calibri" w:cstheme="minorAscii"/>
          <w:sz w:val="24"/>
          <w:szCs w:val="24"/>
        </w:rPr>
      </w:pPr>
      <w:r w:rsidRPr="07008754" w:rsidR="07008754">
        <w:rPr>
          <w:rFonts w:cs="Calibri" w:cstheme="minorAscii"/>
          <w:sz w:val="24"/>
          <w:szCs w:val="24"/>
        </w:rPr>
        <w:t xml:space="preserve">I hear muffled thumps from outside the room. </w:t>
      </w:r>
      <w:del w:author="Gary Smailes" w:date="2024-03-16T16:51:49.442Z" w:id="1854684276">
        <w:r w:rsidRPr="07008754" w:rsidDel="07008754">
          <w:rPr>
            <w:rFonts w:cs="Calibri" w:cstheme="minorAscii"/>
            <w:sz w:val="24"/>
            <w:szCs w:val="24"/>
          </w:rPr>
          <w:delText xml:space="preserve">Then </w:delText>
        </w:r>
      </w:del>
      <w:r w:rsidRPr="07008754" w:rsidR="07008754">
        <w:rPr>
          <w:rFonts w:cs="Calibri" w:cstheme="minorAscii"/>
          <w:sz w:val="24"/>
          <w:szCs w:val="24"/>
        </w:rPr>
        <w:t xml:space="preserve">Kissy reappears. </w:t>
      </w:r>
      <w:r w:rsidRPr="07008754" w:rsidR="07008754">
        <w:rPr>
          <w:rFonts w:cs="Calibri" w:cstheme="minorAscii"/>
          <w:sz w:val="24"/>
          <w:szCs w:val="24"/>
        </w:rPr>
        <w:t>She’s</w:t>
      </w:r>
      <w:r w:rsidRPr="07008754" w:rsidR="07008754">
        <w:rPr>
          <w:rFonts w:cs="Calibri" w:cstheme="minorAscii"/>
          <w:sz w:val="24"/>
          <w:szCs w:val="24"/>
        </w:rPr>
        <w:t xml:space="preserve"> wearing that cocktail dress of hers and dragging an unconscious Mabel by the hair. </w:t>
      </w:r>
    </w:p>
    <w:p w:rsidR="00176DAF" w:rsidP="07008754" w:rsidRDefault="007F0EEA" w14:paraId="53C6702E" w14:textId="15B6E1D3">
      <w:pPr>
        <w:spacing w:after="0"/>
        <w:ind w:firstLine="360"/>
        <w:rPr>
          <w:rFonts w:cs="Calibri" w:cstheme="minorAscii"/>
          <w:sz w:val="24"/>
          <w:szCs w:val="24"/>
        </w:rPr>
      </w:pPr>
      <w:r w:rsidRPr="07008754" w:rsidR="07008754">
        <w:rPr>
          <w:rFonts w:cs="Calibri" w:cstheme="minorAscii"/>
          <w:sz w:val="24"/>
          <w:szCs w:val="24"/>
        </w:rPr>
        <w:t xml:space="preserve">I wonder if </w:t>
      </w:r>
      <w:r w:rsidRPr="07008754" w:rsidR="07008754">
        <w:rPr>
          <w:rFonts w:cs="Calibri" w:cstheme="minorAscii"/>
          <w:sz w:val="24"/>
          <w:szCs w:val="24"/>
        </w:rPr>
        <w:t>it’s</w:t>
      </w:r>
      <w:r w:rsidRPr="07008754" w:rsidR="07008754">
        <w:rPr>
          <w:rFonts w:cs="Calibri" w:cstheme="minorAscii"/>
          <w:sz w:val="24"/>
          <w:szCs w:val="24"/>
        </w:rPr>
        <w:t xml:space="preserve"> part of Kissy’s programming or some </w:t>
      </w:r>
      <w:del w:author="Gary Smailes" w:date="2024-03-16T16:51:58.755Z" w:id="587848470">
        <w:r w:rsidRPr="07008754" w:rsidDel="07008754">
          <w:rPr>
            <w:rFonts w:cs="Calibri" w:cstheme="minorAscii"/>
            <w:sz w:val="24"/>
            <w:szCs w:val="24"/>
          </w:rPr>
          <w:delText>weird twisted</w:delText>
        </w:r>
      </w:del>
      <w:ins w:author="Gary Smailes" w:date="2024-03-16T16:51:58.763Z" w:id="1052833748">
        <w:r w:rsidRPr="07008754" w:rsidR="07008754">
          <w:rPr>
            <w:rFonts w:cs="Calibri" w:cstheme="minorAscii"/>
            <w:sz w:val="24"/>
            <w:szCs w:val="24"/>
          </w:rPr>
          <w:t>weird, twisted</w:t>
        </w:r>
      </w:ins>
      <w:r w:rsidRPr="07008754" w:rsidR="07008754">
        <w:rPr>
          <w:rFonts w:cs="Calibri" w:cstheme="minorAscii"/>
          <w:sz w:val="24"/>
          <w:szCs w:val="24"/>
        </w:rPr>
        <w:t xml:space="preserve"> cross of artificial neurons that makes her wear outfits inappropriate for the moment. She </w:t>
      </w:r>
      <w:r w:rsidRPr="07008754" w:rsidR="07008754">
        <w:rPr>
          <w:rFonts w:cs="Calibri" w:cstheme="minorAscii"/>
          <w:sz w:val="24"/>
          <w:szCs w:val="24"/>
        </w:rPr>
        <w:t>doesn’t</w:t>
      </w:r>
      <w:r w:rsidRPr="07008754" w:rsidR="07008754">
        <w:rPr>
          <w:rFonts w:cs="Calibri" w:cstheme="minorAscii"/>
          <w:sz w:val="24"/>
          <w:szCs w:val="24"/>
        </w:rPr>
        <w:t xml:space="preserve"> need clothes per se, they serve no function for her. She </w:t>
      </w:r>
      <w:r w:rsidRPr="07008754" w:rsidR="07008754">
        <w:rPr>
          <w:rFonts w:cs="Calibri" w:cstheme="minorAscii"/>
          <w:sz w:val="24"/>
          <w:szCs w:val="24"/>
        </w:rPr>
        <w:t>doesn’t</w:t>
      </w:r>
      <w:r w:rsidRPr="07008754" w:rsidR="07008754">
        <w:rPr>
          <w:rFonts w:cs="Calibri" w:cstheme="minorAscii"/>
          <w:sz w:val="24"/>
          <w:szCs w:val="24"/>
        </w:rPr>
        <w:t xml:space="preserve"> need them for warmth. The opposite, really, since </w:t>
      </w:r>
      <w:r w:rsidRPr="07008754" w:rsidR="07008754">
        <w:rPr>
          <w:rFonts w:cs="Calibri" w:cstheme="minorAscii"/>
          <w:sz w:val="24"/>
          <w:szCs w:val="24"/>
        </w:rPr>
        <w:t>she’s</w:t>
      </w:r>
      <w:r w:rsidRPr="07008754" w:rsidR="07008754">
        <w:rPr>
          <w:rFonts w:cs="Calibri" w:cstheme="minorAscii"/>
          <w:sz w:val="24"/>
          <w:szCs w:val="24"/>
        </w:rPr>
        <w:t xml:space="preserve"> got a small fusion reactor driving her and she </w:t>
      </w:r>
      <w:r w:rsidRPr="07008754" w:rsidR="07008754">
        <w:rPr>
          <w:rFonts w:cs="Calibri" w:cstheme="minorAscii"/>
          <w:sz w:val="24"/>
          <w:szCs w:val="24"/>
        </w:rPr>
        <w:t>has to</w:t>
      </w:r>
      <w:r w:rsidRPr="07008754" w:rsidR="07008754">
        <w:rPr>
          <w:rFonts w:cs="Calibri" w:cstheme="minorAscii"/>
          <w:sz w:val="24"/>
          <w:szCs w:val="24"/>
        </w:rPr>
        <w:t xml:space="preserve"> bleed off heat to keep from melting. </w:t>
      </w:r>
      <w:r w:rsidRPr="07008754" w:rsidR="07008754">
        <w:rPr>
          <w:rFonts w:cs="Calibri" w:cstheme="minorAscii"/>
          <w:sz w:val="24"/>
          <w:szCs w:val="24"/>
        </w:rPr>
        <w:t>So</w:t>
      </w:r>
      <w:ins w:author="Gary Smailes" w:date="2024-03-16T16:52:17.88Z" w:id="902068250">
        <w:r w:rsidRPr="07008754" w:rsidR="07008754">
          <w:rPr>
            <w:rFonts w:cs="Calibri" w:cstheme="minorAscii"/>
            <w:sz w:val="24"/>
            <w:szCs w:val="24"/>
          </w:rPr>
          <w:t>,</w:t>
        </w:r>
      </w:ins>
      <w:r w:rsidRPr="07008754" w:rsidR="07008754">
        <w:rPr>
          <w:rFonts w:cs="Calibri" w:cstheme="minorAscii"/>
          <w:sz w:val="24"/>
          <w:szCs w:val="24"/>
        </w:rPr>
        <w:t xml:space="preserve"> in reality, the garments are only there to satisfy those of us looking at her, so we can place her in a mental bucket and move on. I decide that </w:t>
      </w:r>
      <w:r w:rsidRPr="07008754" w:rsidR="07008754">
        <w:rPr>
          <w:rFonts w:cs="Calibri" w:cstheme="minorAscii"/>
          <w:sz w:val="24"/>
          <w:szCs w:val="24"/>
        </w:rPr>
        <w:t>she’s</w:t>
      </w:r>
      <w:r w:rsidRPr="07008754" w:rsidR="07008754">
        <w:rPr>
          <w:rFonts w:cs="Calibri" w:cstheme="minorAscii"/>
          <w:sz w:val="24"/>
          <w:szCs w:val="24"/>
        </w:rPr>
        <w:t xml:space="preserve"> doing it on purpose. </w:t>
      </w:r>
      <w:r w:rsidRPr="07008754" w:rsidR="07008754">
        <w:rPr>
          <w:rFonts w:cs="Calibri" w:cstheme="minorAscii"/>
          <w:sz w:val="24"/>
          <w:szCs w:val="24"/>
        </w:rPr>
        <w:t>Maybe she</w:t>
      </w:r>
      <w:r w:rsidRPr="07008754" w:rsidR="07008754">
        <w:rPr>
          <w:rFonts w:cs="Calibri" w:cstheme="minorAscii"/>
          <w:sz w:val="24"/>
          <w:szCs w:val="24"/>
        </w:rPr>
        <w:t xml:space="preserve"> wants people to notice her and not categorize her by what she was made for. I make a mental note to ask her, later when </w:t>
      </w:r>
      <w:r w:rsidRPr="07008754" w:rsidR="07008754">
        <w:rPr>
          <w:rFonts w:cs="Calibri" w:cstheme="minorAscii"/>
          <w:sz w:val="24"/>
          <w:szCs w:val="24"/>
        </w:rPr>
        <w:t>we’re</w:t>
      </w:r>
      <w:r w:rsidRPr="07008754" w:rsidR="07008754">
        <w:rPr>
          <w:rFonts w:cs="Calibri" w:cstheme="minorAscii"/>
          <w:sz w:val="24"/>
          <w:szCs w:val="24"/>
        </w:rPr>
        <w:t xml:space="preserve"> not killing people and Jager </w:t>
      </w:r>
      <w:r w:rsidRPr="07008754" w:rsidR="07008754">
        <w:rPr>
          <w:rFonts w:cs="Calibri" w:cstheme="minorAscii"/>
          <w:sz w:val="24"/>
          <w:szCs w:val="24"/>
        </w:rPr>
        <w:t>isn’t</w:t>
      </w:r>
      <w:r w:rsidRPr="07008754" w:rsidR="07008754">
        <w:rPr>
          <w:rFonts w:cs="Calibri" w:cstheme="minorAscii"/>
          <w:sz w:val="24"/>
          <w:szCs w:val="24"/>
        </w:rPr>
        <w:t xml:space="preserve"> shooting the place to pieces.</w:t>
      </w:r>
    </w:p>
    <w:p w:rsidR="00176DAF" w:rsidP="07008754" w:rsidRDefault="007F0EEA" w14:paraId="4873606C" w14:textId="32AAAD09">
      <w:pPr>
        <w:spacing w:after="0"/>
        <w:ind w:firstLine="360"/>
        <w:rPr>
          <w:ins w:author="Gary Smailes" w:date="2024-03-16T16:52:30.036Z" w:id="1105181111"/>
          <w:rFonts w:cs="Calibri" w:cstheme="minorAscii"/>
          <w:sz w:val="24"/>
          <w:szCs w:val="24"/>
        </w:rPr>
      </w:pPr>
      <w:r w:rsidRPr="07008754" w:rsidR="07008754">
        <w:rPr>
          <w:rFonts w:cs="Calibri" w:cstheme="minorAscii"/>
          <w:sz w:val="24"/>
          <w:szCs w:val="24"/>
        </w:rPr>
        <w:t xml:space="preserve">As soon as I think of it, the distant thumps become less distant and several panels along the far wall explode in a shower of sparks. </w:t>
      </w:r>
    </w:p>
    <w:p w:rsidR="00176DAF" w:rsidP="07008754" w:rsidRDefault="007F0EEA" w14:paraId="39D1686F" w14:textId="4B8DA457">
      <w:pPr>
        <w:spacing w:after="0"/>
        <w:ind w:firstLine="360"/>
        <w:rPr>
          <w:rFonts w:cs="Calibri" w:cstheme="minorAscii"/>
          <w:sz w:val="24"/>
          <w:szCs w:val="24"/>
        </w:rPr>
      </w:pPr>
      <w:r w:rsidRPr="07008754" w:rsidR="07008754">
        <w:rPr>
          <w:rFonts w:cs="Calibri" w:cstheme="minorAscii"/>
          <w:sz w:val="24"/>
          <w:szCs w:val="24"/>
        </w:rPr>
        <w:t>“We need to go</w:t>
      </w:r>
      <w:ins w:author="Gary Smailes" w:date="2024-03-16T16:52:25.411Z" w:id="1560896930">
        <w:r w:rsidRPr="07008754" w:rsidR="07008754">
          <w:rPr>
            <w:rFonts w:cs="Calibri" w:cstheme="minorAscii"/>
            <w:sz w:val="24"/>
            <w:szCs w:val="24"/>
          </w:rPr>
          <w:t>,</w:t>
        </w:r>
      </w:ins>
      <w:del w:author="Gary Smailes" w:date="2024-03-16T16:52:25.044Z" w:id="468565295">
        <w:r w:rsidRPr="07008754" w:rsidDel="07008754">
          <w:rPr>
            <w:rFonts w:cs="Calibri" w:cstheme="minorAscii"/>
            <w:sz w:val="24"/>
            <w:szCs w:val="24"/>
          </w:rPr>
          <w:delText>!</w:delText>
        </w:r>
      </w:del>
      <w:r w:rsidRPr="07008754" w:rsidR="07008754">
        <w:rPr>
          <w:rFonts w:cs="Calibri" w:cstheme="minorAscii"/>
          <w:sz w:val="24"/>
          <w:szCs w:val="24"/>
        </w:rPr>
        <w:t>” I shout.</w:t>
      </w:r>
    </w:p>
    <w:p w:rsidR="00176DAF" w:rsidP="00176DAF" w:rsidRDefault="007F0EEA" w14:paraId="6C8C0F1E" w14:textId="77777777">
      <w:pPr>
        <w:spacing w:after="0"/>
        <w:ind w:firstLine="360"/>
        <w:rPr>
          <w:rFonts w:cstheme="minorHAnsi"/>
          <w:sz w:val="24"/>
          <w:szCs w:val="24"/>
        </w:rPr>
      </w:pPr>
      <w:r w:rsidRPr="009E7F4C">
        <w:rPr>
          <w:rFonts w:cstheme="minorHAnsi"/>
          <w:sz w:val="24"/>
          <w:szCs w:val="24"/>
        </w:rPr>
        <w:t>“Keep your shirt on,” Kiera mutters.</w:t>
      </w:r>
      <w:r w:rsidR="0071681A">
        <w:rPr>
          <w:rFonts w:cstheme="minorHAnsi"/>
          <w:sz w:val="24"/>
          <w:szCs w:val="24"/>
        </w:rPr>
        <w:t xml:space="preserve"> </w:t>
      </w:r>
      <w:r w:rsidRPr="009E7F4C">
        <w:rPr>
          <w:rFonts w:cstheme="minorHAnsi"/>
          <w:sz w:val="24"/>
          <w:szCs w:val="24"/>
        </w:rPr>
        <w:t>“We’ve got plenty of time.”</w:t>
      </w:r>
    </w:p>
    <w:p w:rsidR="00176DAF" w:rsidP="00176DAF" w:rsidRDefault="007F0EEA" w14:paraId="5859C355" w14:textId="77777777">
      <w:pPr>
        <w:spacing w:after="0"/>
        <w:ind w:firstLine="360"/>
        <w:rPr>
          <w:rFonts w:cstheme="minorHAnsi"/>
          <w:sz w:val="24"/>
          <w:szCs w:val="24"/>
        </w:rPr>
      </w:pPr>
      <w:r w:rsidRPr="009E7F4C">
        <w:rPr>
          <w:rFonts w:cstheme="minorHAnsi"/>
          <w:sz w:val="24"/>
          <w:szCs w:val="24"/>
        </w:rPr>
        <w:t>“What, so you can keep sticking people with that knife of yours?</w:t>
      </w:r>
      <w:r w:rsidR="0071681A">
        <w:rPr>
          <w:rFonts w:cstheme="minorHAnsi"/>
          <w:sz w:val="24"/>
          <w:szCs w:val="24"/>
        </w:rPr>
        <w:t xml:space="preserve"> </w:t>
      </w:r>
      <w:r w:rsidRPr="009E7F4C">
        <w:rPr>
          <w:rFonts w:cstheme="minorHAnsi"/>
          <w:sz w:val="24"/>
          <w:szCs w:val="24"/>
        </w:rPr>
        <w:t>They’re all going to be dead anyway.”</w:t>
      </w:r>
    </w:p>
    <w:p w:rsidR="00176DAF" w:rsidP="00176DAF" w:rsidRDefault="007F0EEA" w14:paraId="6333FA77" w14:textId="77777777">
      <w:pPr>
        <w:spacing w:after="0"/>
        <w:ind w:firstLine="360"/>
        <w:rPr>
          <w:rFonts w:cstheme="minorHAnsi"/>
          <w:sz w:val="24"/>
          <w:szCs w:val="24"/>
        </w:rPr>
      </w:pPr>
      <w:r w:rsidRPr="009E7F4C">
        <w:rPr>
          <w:rFonts w:cstheme="minorHAnsi"/>
          <w:sz w:val="24"/>
          <w:szCs w:val="24"/>
        </w:rPr>
        <w:t>“I like to be thorough.”</w:t>
      </w:r>
      <w:r w:rsidR="0071681A">
        <w:rPr>
          <w:rFonts w:cstheme="minorHAnsi"/>
          <w:sz w:val="24"/>
          <w:szCs w:val="24"/>
        </w:rPr>
        <w:t xml:space="preserve"> </w:t>
      </w:r>
      <w:r w:rsidRPr="009E7F4C">
        <w:rPr>
          <w:rFonts w:cstheme="minorHAnsi"/>
          <w:sz w:val="24"/>
          <w:szCs w:val="24"/>
        </w:rPr>
        <w:t>Kiera walks over and nudges Dexter with her foot.</w:t>
      </w:r>
      <w:r w:rsidR="0071681A">
        <w:rPr>
          <w:rFonts w:cstheme="minorHAnsi"/>
          <w:sz w:val="24"/>
          <w:szCs w:val="24"/>
        </w:rPr>
        <w:t xml:space="preserve"> </w:t>
      </w:r>
      <w:r w:rsidRPr="009E7F4C">
        <w:rPr>
          <w:rFonts w:cstheme="minorHAnsi"/>
          <w:sz w:val="24"/>
          <w:szCs w:val="24"/>
        </w:rPr>
        <w:t>“Besides, this one is only pretending to be unconscious.”</w:t>
      </w:r>
      <w:r w:rsidR="0071681A">
        <w:rPr>
          <w:rFonts w:cstheme="minorHAnsi"/>
          <w:sz w:val="24"/>
          <w:szCs w:val="24"/>
        </w:rPr>
        <w:t xml:space="preserve"> </w:t>
      </w:r>
      <w:r w:rsidRPr="009E7F4C">
        <w:rPr>
          <w:rFonts w:cstheme="minorHAnsi"/>
          <w:sz w:val="24"/>
          <w:szCs w:val="24"/>
        </w:rPr>
        <w:t>She bends down and waves the monofilament blade beneath his nose.</w:t>
      </w:r>
      <w:r w:rsidR="0071681A">
        <w:rPr>
          <w:rFonts w:cstheme="minorHAnsi"/>
          <w:sz w:val="24"/>
          <w:szCs w:val="24"/>
        </w:rPr>
        <w:t xml:space="preserve"> </w:t>
      </w:r>
      <w:r w:rsidRPr="009E7F4C">
        <w:rPr>
          <w:rFonts w:cstheme="minorHAnsi"/>
          <w:sz w:val="24"/>
          <w:szCs w:val="24"/>
        </w:rPr>
        <w:t>Dexter eyes snap open and cross to look at the blade.</w:t>
      </w:r>
      <w:r w:rsidR="0071681A">
        <w:rPr>
          <w:rFonts w:cstheme="minorHAnsi"/>
          <w:sz w:val="24"/>
          <w:szCs w:val="24"/>
        </w:rPr>
        <w:t xml:space="preserve"> </w:t>
      </w:r>
      <w:r w:rsidRPr="009E7F4C">
        <w:rPr>
          <w:rFonts w:cstheme="minorHAnsi"/>
          <w:sz w:val="24"/>
          <w:szCs w:val="24"/>
        </w:rPr>
        <w:t>He squirms and I see his neck muscles try to push his head through the floor, in much the same way that I try to get away from dentists.</w:t>
      </w:r>
      <w:r w:rsidR="0071681A">
        <w:rPr>
          <w:rFonts w:cstheme="minorHAnsi"/>
          <w:sz w:val="24"/>
          <w:szCs w:val="24"/>
        </w:rPr>
        <w:t xml:space="preserve"> </w:t>
      </w:r>
      <w:r w:rsidRPr="009E7F4C">
        <w:rPr>
          <w:rFonts w:cstheme="minorHAnsi"/>
          <w:sz w:val="24"/>
          <w:szCs w:val="24"/>
        </w:rPr>
        <w:t>Kiera stands back up again with a satisfied smirk.</w:t>
      </w:r>
      <w:r w:rsidR="0071681A">
        <w:rPr>
          <w:rFonts w:cstheme="minorHAnsi"/>
          <w:sz w:val="24"/>
          <w:szCs w:val="24"/>
        </w:rPr>
        <w:t xml:space="preserve"> </w:t>
      </w:r>
      <w:r w:rsidRPr="009E7F4C">
        <w:rPr>
          <w:rFonts w:cstheme="minorHAnsi"/>
          <w:sz w:val="24"/>
          <w:szCs w:val="24"/>
        </w:rPr>
        <w:t>“We’re done.</w:t>
      </w:r>
      <w:r w:rsidR="0071681A">
        <w:rPr>
          <w:rFonts w:cstheme="minorHAnsi"/>
          <w:sz w:val="24"/>
          <w:szCs w:val="24"/>
        </w:rPr>
        <w:t xml:space="preserve"> </w:t>
      </w:r>
      <w:r w:rsidRPr="009E7F4C">
        <w:rPr>
          <w:rFonts w:cstheme="minorHAnsi"/>
          <w:sz w:val="24"/>
          <w:szCs w:val="24"/>
        </w:rPr>
        <w:t>We can go.”</w:t>
      </w:r>
    </w:p>
    <w:p w:rsidR="00176DAF" w:rsidP="00176DAF" w:rsidRDefault="007F0EEA" w14:paraId="519B0725" w14:textId="77777777">
      <w:pPr>
        <w:spacing w:after="0"/>
        <w:ind w:firstLine="360"/>
        <w:rPr>
          <w:rFonts w:cstheme="minorHAnsi"/>
          <w:sz w:val="24"/>
          <w:szCs w:val="24"/>
        </w:rPr>
      </w:pPr>
      <w:r w:rsidRPr="009E7F4C">
        <w:rPr>
          <w:rFonts w:cstheme="minorHAnsi"/>
          <w:sz w:val="24"/>
          <w:szCs w:val="24"/>
        </w:rPr>
        <w:t>I go over to Dexter and haul him to his feet.</w:t>
      </w:r>
      <w:r w:rsidR="0071681A">
        <w:rPr>
          <w:rFonts w:cstheme="minorHAnsi"/>
          <w:sz w:val="24"/>
          <w:szCs w:val="24"/>
        </w:rPr>
        <w:t xml:space="preserve"> </w:t>
      </w:r>
      <w:r w:rsidRPr="009E7F4C">
        <w:rPr>
          <w:rFonts w:cstheme="minorHAnsi"/>
          <w:sz w:val="24"/>
          <w:szCs w:val="24"/>
        </w:rPr>
        <w:t>He’s definitely awake.</w:t>
      </w:r>
      <w:r w:rsidR="0071681A">
        <w:rPr>
          <w:rFonts w:cstheme="minorHAnsi"/>
          <w:sz w:val="24"/>
          <w:szCs w:val="24"/>
        </w:rPr>
        <w:t xml:space="preserve"> </w:t>
      </w:r>
      <w:r w:rsidRPr="009E7F4C">
        <w:rPr>
          <w:rFonts w:cstheme="minorHAnsi"/>
          <w:sz w:val="24"/>
          <w:szCs w:val="24"/>
        </w:rPr>
        <w:t>His expression is…mixed.</w:t>
      </w:r>
      <w:r w:rsidR="0071681A">
        <w:rPr>
          <w:rFonts w:cstheme="minorHAnsi"/>
          <w:sz w:val="24"/>
          <w:szCs w:val="24"/>
        </w:rPr>
        <w:t xml:space="preserve"> </w:t>
      </w:r>
      <w:r w:rsidRPr="009E7F4C">
        <w:rPr>
          <w:rFonts w:cstheme="minorHAnsi"/>
          <w:sz w:val="24"/>
          <w:szCs w:val="24"/>
        </w:rPr>
        <w:t>One thing I don’t see there is any fear.</w:t>
      </w:r>
      <w:r w:rsidR="0071681A">
        <w:rPr>
          <w:rFonts w:cstheme="minorHAnsi"/>
          <w:sz w:val="24"/>
          <w:szCs w:val="24"/>
        </w:rPr>
        <w:t xml:space="preserve"> </w:t>
      </w:r>
      <w:r w:rsidRPr="009E7F4C">
        <w:rPr>
          <w:rFonts w:cstheme="minorHAnsi"/>
          <w:sz w:val="24"/>
          <w:szCs w:val="24"/>
        </w:rPr>
        <w:t>The wide-eyed boy persona he projected when I first met him isn’t there, either.</w:t>
      </w:r>
      <w:r w:rsidR="0071681A">
        <w:rPr>
          <w:rFonts w:cstheme="minorHAnsi"/>
          <w:sz w:val="24"/>
          <w:szCs w:val="24"/>
        </w:rPr>
        <w:t xml:space="preserve"> </w:t>
      </w:r>
      <w:r w:rsidRPr="009E7F4C">
        <w:rPr>
          <w:rFonts w:cstheme="minorHAnsi"/>
          <w:sz w:val="24"/>
          <w:szCs w:val="24"/>
        </w:rPr>
        <w:t>He looks annoyed, and a bit disappointed.</w:t>
      </w:r>
      <w:r w:rsidR="0071681A">
        <w:rPr>
          <w:rFonts w:cstheme="minorHAnsi"/>
          <w:sz w:val="24"/>
          <w:szCs w:val="24"/>
        </w:rPr>
        <w:t xml:space="preserve"> </w:t>
      </w:r>
      <w:r w:rsidRPr="009E7F4C">
        <w:rPr>
          <w:rFonts w:cstheme="minorHAnsi"/>
          <w:sz w:val="24"/>
          <w:szCs w:val="24"/>
        </w:rPr>
        <w:t>Makes me wonder if this whole situation was his idea and not his mother’s.</w:t>
      </w:r>
      <w:r w:rsidR="0071681A">
        <w:rPr>
          <w:rFonts w:cstheme="minorHAnsi"/>
          <w:sz w:val="24"/>
          <w:szCs w:val="24"/>
        </w:rPr>
        <w:t xml:space="preserve"> </w:t>
      </w:r>
    </w:p>
    <w:p w:rsidR="00176DAF" w:rsidP="00176DAF" w:rsidRDefault="007F0EEA" w14:paraId="6A407BFE" w14:textId="5B3B4FF8">
      <w:pPr>
        <w:spacing w:after="0"/>
        <w:ind w:firstLine="360"/>
        <w:rPr>
          <w:rFonts w:cstheme="minorHAnsi"/>
          <w:sz w:val="24"/>
          <w:szCs w:val="24"/>
        </w:rPr>
      </w:pPr>
      <w:r w:rsidRPr="009E7F4C">
        <w:rPr>
          <w:rFonts w:cstheme="minorHAnsi"/>
          <w:sz w:val="24"/>
          <w:szCs w:val="24"/>
        </w:rPr>
        <w:t xml:space="preserve">“Follow me,” Kiera says, and heads </w:t>
      </w:r>
      <w:r w:rsidR="00790F0D">
        <w:rPr>
          <w:rFonts w:cstheme="minorHAnsi"/>
          <w:sz w:val="24"/>
          <w:szCs w:val="24"/>
        </w:rPr>
        <w:t>toward</w:t>
      </w:r>
      <w:r w:rsidRPr="009E7F4C">
        <w:rPr>
          <w:rFonts w:cstheme="minorHAnsi"/>
          <w:sz w:val="24"/>
          <w:szCs w:val="24"/>
        </w:rPr>
        <w:t xml:space="preserve"> the door we came in.</w:t>
      </w:r>
    </w:p>
    <w:p w:rsidR="00176DAF" w:rsidP="00176DAF" w:rsidRDefault="007F0EEA" w14:paraId="5A2003A9" w14:textId="77777777">
      <w:pPr>
        <w:spacing w:after="0"/>
        <w:ind w:firstLine="360"/>
        <w:rPr>
          <w:rFonts w:cstheme="minorHAnsi"/>
          <w:sz w:val="24"/>
          <w:szCs w:val="24"/>
        </w:rPr>
      </w:pPr>
      <w:r w:rsidRPr="009E7F4C">
        <w:rPr>
          <w:rFonts w:cstheme="minorHAnsi"/>
          <w:sz w:val="24"/>
          <w:szCs w:val="24"/>
        </w:rPr>
        <w:t>I grab Dexter by the arm and push him ahead of me.</w:t>
      </w:r>
      <w:r w:rsidR="0071681A">
        <w:rPr>
          <w:rFonts w:cstheme="minorHAnsi"/>
          <w:sz w:val="24"/>
          <w:szCs w:val="24"/>
        </w:rPr>
        <w:t xml:space="preserve"> </w:t>
      </w:r>
      <w:r w:rsidRPr="009E7F4C">
        <w:rPr>
          <w:rFonts w:cstheme="minorHAnsi"/>
          <w:sz w:val="24"/>
          <w:szCs w:val="24"/>
        </w:rPr>
        <w:t>He tries to shake me off, but I’ve got him with my right arm.</w:t>
      </w:r>
      <w:r w:rsidR="0071681A">
        <w:rPr>
          <w:rFonts w:cstheme="minorHAnsi"/>
          <w:sz w:val="24"/>
          <w:szCs w:val="24"/>
        </w:rPr>
        <w:t xml:space="preserve"> </w:t>
      </w:r>
      <w:r w:rsidRPr="009E7F4C">
        <w:rPr>
          <w:rFonts w:cstheme="minorHAnsi"/>
          <w:sz w:val="24"/>
          <w:szCs w:val="24"/>
        </w:rPr>
        <w:t>“If you want a detachable shoulder,” I tell him, “then keep doing that.</w:t>
      </w:r>
      <w:r w:rsidR="0071681A">
        <w:rPr>
          <w:rFonts w:cstheme="minorHAnsi"/>
          <w:sz w:val="24"/>
          <w:szCs w:val="24"/>
        </w:rPr>
        <w:t xml:space="preserve"> </w:t>
      </w:r>
      <w:r w:rsidRPr="009E7F4C">
        <w:rPr>
          <w:rFonts w:cstheme="minorHAnsi"/>
          <w:sz w:val="24"/>
          <w:szCs w:val="24"/>
        </w:rPr>
        <w:t>If you try anything, the first thing I’m going to do is squeeze as hard as I can.</w:t>
      </w:r>
      <w:r w:rsidR="0071681A">
        <w:rPr>
          <w:rFonts w:cstheme="minorHAnsi"/>
          <w:sz w:val="24"/>
          <w:szCs w:val="24"/>
        </w:rPr>
        <w:t xml:space="preserve"> </w:t>
      </w:r>
      <w:r w:rsidRPr="009E7F4C">
        <w:rPr>
          <w:rFonts w:cstheme="minorHAnsi"/>
          <w:sz w:val="24"/>
          <w:szCs w:val="24"/>
        </w:rPr>
        <w:t>Got it?”</w:t>
      </w:r>
    </w:p>
    <w:p w:rsidR="00176DAF" w:rsidP="00176DAF" w:rsidRDefault="007F0EEA" w14:paraId="45999C5B" w14:textId="77777777">
      <w:pPr>
        <w:spacing w:after="0"/>
        <w:ind w:firstLine="360"/>
        <w:rPr>
          <w:rFonts w:cstheme="minorHAnsi"/>
          <w:sz w:val="24"/>
          <w:szCs w:val="24"/>
        </w:rPr>
      </w:pPr>
      <w:r w:rsidRPr="009E7F4C">
        <w:rPr>
          <w:rFonts w:cstheme="minorHAnsi"/>
          <w:sz w:val="24"/>
          <w:szCs w:val="24"/>
        </w:rPr>
        <w:t>Dexter nods.</w:t>
      </w:r>
      <w:r w:rsidR="0071681A">
        <w:rPr>
          <w:rFonts w:cstheme="minorHAnsi"/>
          <w:sz w:val="24"/>
          <w:szCs w:val="24"/>
        </w:rPr>
        <w:t xml:space="preserve"> </w:t>
      </w:r>
      <w:r w:rsidRPr="009E7F4C">
        <w:rPr>
          <w:rFonts w:cstheme="minorHAnsi"/>
          <w:sz w:val="24"/>
          <w:szCs w:val="24"/>
        </w:rPr>
        <w:t>I think he gets it, but I’m keeping an eye on him, just in case.</w:t>
      </w:r>
      <w:r w:rsidR="0071681A">
        <w:rPr>
          <w:rFonts w:cstheme="minorHAnsi"/>
          <w:sz w:val="24"/>
          <w:szCs w:val="24"/>
        </w:rPr>
        <w:t xml:space="preserve"> </w:t>
      </w:r>
      <w:r w:rsidRPr="009E7F4C">
        <w:rPr>
          <w:rFonts w:cstheme="minorHAnsi"/>
          <w:sz w:val="24"/>
          <w:szCs w:val="24"/>
        </w:rPr>
        <w:t>He’s Echelon.</w:t>
      </w:r>
      <w:r w:rsidR="0071681A">
        <w:rPr>
          <w:rFonts w:cstheme="minorHAnsi"/>
          <w:sz w:val="24"/>
          <w:szCs w:val="24"/>
        </w:rPr>
        <w:t xml:space="preserve"> </w:t>
      </w:r>
      <w:r w:rsidRPr="009E7F4C">
        <w:rPr>
          <w:rFonts w:cstheme="minorHAnsi"/>
          <w:sz w:val="24"/>
          <w:szCs w:val="24"/>
        </w:rPr>
        <w:t>There’s all sorts of interesting training involved with joining a cult like that.</w:t>
      </w:r>
    </w:p>
    <w:p w:rsidR="00176DAF" w:rsidP="00176DAF" w:rsidRDefault="007F0EEA" w14:paraId="5473ABEC" w14:textId="77777777">
      <w:pPr>
        <w:spacing w:after="0"/>
        <w:ind w:firstLine="360"/>
        <w:rPr>
          <w:rFonts w:cstheme="minorHAnsi"/>
          <w:sz w:val="24"/>
          <w:szCs w:val="24"/>
        </w:rPr>
      </w:pPr>
      <w:r w:rsidRPr="009E7F4C">
        <w:rPr>
          <w:rFonts w:cstheme="minorHAnsi"/>
          <w:sz w:val="24"/>
          <w:szCs w:val="24"/>
        </w:rPr>
        <w:lastRenderedPageBreak/>
        <w:t>Laura falls in behind me and Kissy brings up the rear with her frumpy luggage.</w:t>
      </w:r>
      <w:r w:rsidR="0071681A">
        <w:rPr>
          <w:rFonts w:cstheme="minorHAnsi"/>
          <w:sz w:val="24"/>
          <w:szCs w:val="24"/>
        </w:rPr>
        <w:t xml:space="preserve"> </w:t>
      </w:r>
      <w:r w:rsidRPr="009E7F4C">
        <w:rPr>
          <w:rFonts w:cstheme="minorHAnsi"/>
          <w:sz w:val="24"/>
          <w:szCs w:val="24"/>
        </w:rPr>
        <w:t>“You still going to play on the team after this?” I ask the kid.</w:t>
      </w:r>
    </w:p>
    <w:p w:rsidR="00176DAF" w:rsidP="00176DAF" w:rsidRDefault="007F0EEA" w14:paraId="703C9067" w14:textId="77777777">
      <w:pPr>
        <w:spacing w:after="0"/>
        <w:ind w:firstLine="360"/>
        <w:rPr>
          <w:rFonts w:cstheme="minorHAnsi"/>
          <w:sz w:val="24"/>
          <w:szCs w:val="24"/>
        </w:rPr>
      </w:pPr>
      <w:r w:rsidRPr="009E7F4C">
        <w:rPr>
          <w:rFonts w:cstheme="minorHAnsi"/>
          <w:sz w:val="24"/>
          <w:szCs w:val="24"/>
        </w:rPr>
        <w:t>“Are you serious?” he says.</w:t>
      </w:r>
      <w:r w:rsidR="0071681A">
        <w:rPr>
          <w:rFonts w:cstheme="minorHAnsi"/>
          <w:sz w:val="24"/>
          <w:szCs w:val="24"/>
        </w:rPr>
        <w:t xml:space="preserve"> </w:t>
      </w:r>
      <w:r w:rsidRPr="009E7F4C">
        <w:rPr>
          <w:rFonts w:cstheme="minorHAnsi"/>
          <w:sz w:val="24"/>
          <w:szCs w:val="24"/>
        </w:rPr>
        <w:t>“Not in a million years.</w:t>
      </w:r>
      <w:r w:rsidR="0071681A">
        <w:rPr>
          <w:rFonts w:cstheme="minorHAnsi"/>
          <w:sz w:val="24"/>
          <w:szCs w:val="24"/>
        </w:rPr>
        <w:t xml:space="preserve"> </w:t>
      </w:r>
      <w:r w:rsidRPr="009E7F4C">
        <w:rPr>
          <w:rFonts w:cstheme="minorHAnsi"/>
          <w:sz w:val="24"/>
          <w:szCs w:val="24"/>
        </w:rPr>
        <w:t>I can’t stand the innocent teen act.”</w:t>
      </w:r>
    </w:p>
    <w:p w:rsidR="00176DAF" w:rsidP="00176DAF" w:rsidRDefault="007F0EEA" w14:paraId="7212510B" w14:textId="77777777">
      <w:pPr>
        <w:spacing w:after="0"/>
        <w:ind w:firstLine="360"/>
        <w:rPr>
          <w:rFonts w:cstheme="minorHAnsi"/>
          <w:sz w:val="24"/>
          <w:szCs w:val="24"/>
        </w:rPr>
      </w:pPr>
      <w:r w:rsidRPr="009E7F4C">
        <w:rPr>
          <w:rFonts w:cstheme="minorHAnsi"/>
          <w:sz w:val="24"/>
          <w:szCs w:val="24"/>
        </w:rPr>
        <w:t>“How old are you, anyway?”</w:t>
      </w:r>
    </w:p>
    <w:p w:rsidR="00176DAF" w:rsidP="00176DAF" w:rsidRDefault="007F0EEA" w14:paraId="1CF7EE37" w14:textId="77777777">
      <w:pPr>
        <w:spacing w:after="0"/>
        <w:ind w:firstLine="360"/>
        <w:rPr>
          <w:rFonts w:cstheme="minorHAnsi"/>
          <w:sz w:val="24"/>
          <w:szCs w:val="24"/>
        </w:rPr>
      </w:pPr>
      <w:r w:rsidRPr="009E7F4C">
        <w:rPr>
          <w:rFonts w:cstheme="minorHAnsi"/>
          <w:sz w:val="24"/>
          <w:szCs w:val="24"/>
        </w:rPr>
        <w:t>“Twenty-two.”</w:t>
      </w:r>
    </w:p>
    <w:p w:rsidR="00176DAF" w:rsidP="00176DAF" w:rsidRDefault="007F0EEA" w14:paraId="6CE7B6BF" w14:textId="77777777">
      <w:pPr>
        <w:spacing w:after="0"/>
        <w:ind w:firstLine="360"/>
        <w:rPr>
          <w:rFonts w:cstheme="minorHAnsi"/>
          <w:sz w:val="24"/>
          <w:szCs w:val="24"/>
        </w:rPr>
      </w:pPr>
      <w:r w:rsidRPr="009E7F4C">
        <w:rPr>
          <w:rFonts w:cstheme="minorHAnsi"/>
          <w:sz w:val="24"/>
          <w:szCs w:val="24"/>
        </w:rPr>
        <w:t>“I know a guy like you.”</w:t>
      </w:r>
    </w:p>
    <w:p w:rsidR="00176DAF" w:rsidP="00176DAF" w:rsidRDefault="007F0EEA" w14:paraId="00DB01A1" w14:textId="77777777">
      <w:pPr>
        <w:spacing w:after="0"/>
        <w:ind w:firstLine="360"/>
        <w:rPr>
          <w:rFonts w:cstheme="minorHAnsi"/>
          <w:sz w:val="24"/>
          <w:szCs w:val="24"/>
        </w:rPr>
      </w:pPr>
      <w:r w:rsidRPr="009E7F4C">
        <w:rPr>
          <w:rFonts w:cstheme="minorHAnsi"/>
          <w:sz w:val="24"/>
          <w:szCs w:val="24"/>
        </w:rPr>
        <w:t>“Like what?”</w:t>
      </w:r>
    </w:p>
    <w:p w:rsidR="00176DAF" w:rsidP="00176DAF" w:rsidRDefault="007F0EEA" w14:paraId="082835D5" w14:textId="77777777">
      <w:pPr>
        <w:spacing w:after="0"/>
        <w:ind w:firstLine="360"/>
        <w:rPr>
          <w:rFonts w:cstheme="minorHAnsi"/>
          <w:sz w:val="24"/>
          <w:szCs w:val="24"/>
        </w:rPr>
      </w:pPr>
      <w:r w:rsidRPr="009E7F4C">
        <w:rPr>
          <w:rFonts w:cstheme="minorHAnsi"/>
          <w:sz w:val="24"/>
          <w:szCs w:val="24"/>
        </w:rPr>
        <w:t>“He’s forty-three and looks like he’s eighteen.</w:t>
      </w:r>
      <w:r w:rsidR="0071681A">
        <w:rPr>
          <w:rFonts w:cstheme="minorHAnsi"/>
          <w:sz w:val="24"/>
          <w:szCs w:val="24"/>
        </w:rPr>
        <w:t xml:space="preserve"> </w:t>
      </w:r>
      <w:r w:rsidRPr="009E7F4C">
        <w:rPr>
          <w:rFonts w:cstheme="minorHAnsi"/>
          <w:sz w:val="24"/>
          <w:szCs w:val="24"/>
        </w:rPr>
        <w:t>It’s really fucking annoying.”</w:t>
      </w:r>
    </w:p>
    <w:p w:rsidR="00176DAF" w:rsidP="00176DAF" w:rsidRDefault="007F0EEA" w14:paraId="3B27EAA1" w14:textId="77777777">
      <w:pPr>
        <w:spacing w:after="0"/>
        <w:ind w:firstLine="360"/>
        <w:rPr>
          <w:rFonts w:cstheme="minorHAnsi"/>
          <w:sz w:val="24"/>
          <w:szCs w:val="24"/>
        </w:rPr>
      </w:pPr>
      <w:r w:rsidRPr="009E7F4C">
        <w:rPr>
          <w:rFonts w:cstheme="minorHAnsi"/>
          <w:sz w:val="24"/>
          <w:szCs w:val="24"/>
        </w:rPr>
        <w:t>“That’s great.</w:t>
      </w:r>
      <w:r w:rsidR="0071681A">
        <w:rPr>
          <w:rFonts w:cstheme="minorHAnsi"/>
          <w:sz w:val="24"/>
          <w:szCs w:val="24"/>
        </w:rPr>
        <w:t xml:space="preserve"> </w:t>
      </w:r>
      <w:r w:rsidRPr="009E7F4C">
        <w:rPr>
          <w:rFonts w:cstheme="minorHAnsi"/>
          <w:sz w:val="24"/>
          <w:szCs w:val="24"/>
        </w:rPr>
        <w:t>Look, Stern, it was fun to play in the games.</w:t>
      </w:r>
      <w:r w:rsidR="0071681A">
        <w:rPr>
          <w:rFonts w:cstheme="minorHAnsi"/>
          <w:sz w:val="24"/>
          <w:szCs w:val="24"/>
        </w:rPr>
        <w:t xml:space="preserve"> </w:t>
      </w:r>
      <w:r w:rsidRPr="009E7F4C">
        <w:rPr>
          <w:rFonts w:cstheme="minorHAnsi"/>
          <w:sz w:val="24"/>
          <w:szCs w:val="24"/>
        </w:rPr>
        <w:t>But I’ve got more important things on my mind right now.”</w:t>
      </w:r>
    </w:p>
    <w:p w:rsidR="00176DAF" w:rsidP="00176DAF" w:rsidRDefault="007F0EEA" w14:paraId="72AC0BFB" w14:textId="77777777">
      <w:pPr>
        <w:spacing w:after="0"/>
        <w:ind w:firstLine="360"/>
        <w:rPr>
          <w:rFonts w:cstheme="minorHAnsi"/>
          <w:sz w:val="24"/>
          <w:szCs w:val="24"/>
        </w:rPr>
      </w:pPr>
      <w:r w:rsidRPr="009E7F4C">
        <w:rPr>
          <w:rFonts w:cstheme="minorHAnsi"/>
          <w:sz w:val="24"/>
          <w:szCs w:val="24"/>
        </w:rPr>
        <w:t>“Yep, I’m sure.</w:t>
      </w:r>
      <w:r w:rsidR="0071681A">
        <w:rPr>
          <w:rFonts w:cstheme="minorHAnsi"/>
          <w:sz w:val="24"/>
          <w:szCs w:val="24"/>
        </w:rPr>
        <w:t xml:space="preserve"> </w:t>
      </w:r>
      <w:r w:rsidRPr="009E7F4C">
        <w:rPr>
          <w:rFonts w:cstheme="minorHAnsi"/>
          <w:sz w:val="24"/>
          <w:szCs w:val="24"/>
        </w:rPr>
        <w:t>I don’t know what’s going to happen to you in the next hour or so, but I would greatly appreciate it if you’d consider returning to the team.</w:t>
      </w:r>
      <w:r w:rsidR="0071681A">
        <w:rPr>
          <w:rFonts w:cstheme="minorHAnsi"/>
          <w:sz w:val="24"/>
          <w:szCs w:val="24"/>
        </w:rPr>
        <w:t xml:space="preserve"> </w:t>
      </w:r>
      <w:r w:rsidRPr="009E7F4C">
        <w:rPr>
          <w:rFonts w:cstheme="minorHAnsi"/>
          <w:sz w:val="24"/>
          <w:szCs w:val="24"/>
        </w:rPr>
        <w:t>You’ve got an amazing leg and I’d hate to have to replace you this late in the season.</w:t>
      </w:r>
      <w:r w:rsidR="0071681A">
        <w:rPr>
          <w:rFonts w:cstheme="minorHAnsi"/>
          <w:sz w:val="24"/>
          <w:szCs w:val="24"/>
        </w:rPr>
        <w:t xml:space="preserve"> </w:t>
      </w:r>
      <w:r w:rsidRPr="009E7F4C">
        <w:rPr>
          <w:rFonts w:cstheme="minorHAnsi"/>
          <w:sz w:val="24"/>
          <w:szCs w:val="24"/>
        </w:rPr>
        <w:t>Who knows, maybe it’s something to fall back on if things don’t go your way.</w:t>
      </w:r>
      <w:r w:rsidR="0071681A">
        <w:rPr>
          <w:rFonts w:cstheme="minorHAnsi"/>
          <w:sz w:val="24"/>
          <w:szCs w:val="24"/>
        </w:rPr>
        <w:t xml:space="preserve"> </w:t>
      </w:r>
      <w:r w:rsidRPr="009E7F4C">
        <w:rPr>
          <w:rFonts w:cstheme="minorHAnsi"/>
          <w:sz w:val="24"/>
          <w:szCs w:val="24"/>
        </w:rPr>
        <w:t>Don’t answer now.</w:t>
      </w:r>
      <w:r w:rsidR="0071681A">
        <w:rPr>
          <w:rFonts w:cstheme="minorHAnsi"/>
          <w:sz w:val="24"/>
          <w:szCs w:val="24"/>
        </w:rPr>
        <w:t xml:space="preserve"> </w:t>
      </w:r>
      <w:r w:rsidRPr="009E7F4C">
        <w:rPr>
          <w:rFonts w:cstheme="minorHAnsi"/>
          <w:sz w:val="24"/>
          <w:szCs w:val="24"/>
        </w:rPr>
        <w:t>Answer me later.</w:t>
      </w:r>
      <w:r w:rsidR="0071681A">
        <w:rPr>
          <w:rFonts w:cstheme="minorHAnsi"/>
          <w:sz w:val="24"/>
          <w:szCs w:val="24"/>
        </w:rPr>
        <w:t xml:space="preserve"> </w:t>
      </w:r>
      <w:r w:rsidRPr="009E7F4C">
        <w:rPr>
          <w:rFonts w:cstheme="minorHAnsi"/>
          <w:sz w:val="24"/>
          <w:szCs w:val="24"/>
        </w:rPr>
        <w:t>You know, if you live.”</w:t>
      </w:r>
    </w:p>
    <w:p w:rsidR="00176DAF" w:rsidP="00176DAF" w:rsidRDefault="007F0EEA" w14:paraId="40962402" w14:textId="77777777">
      <w:pPr>
        <w:spacing w:after="0"/>
        <w:ind w:firstLine="360"/>
        <w:rPr>
          <w:rFonts w:cstheme="minorHAnsi"/>
          <w:sz w:val="24"/>
          <w:szCs w:val="24"/>
        </w:rPr>
      </w:pPr>
      <w:r w:rsidRPr="009E7F4C">
        <w:rPr>
          <w:rFonts w:cstheme="minorHAnsi"/>
          <w:sz w:val="24"/>
          <w:szCs w:val="24"/>
        </w:rPr>
        <w:t>Dexter shrugs.</w:t>
      </w:r>
      <w:r w:rsidR="0071681A">
        <w:rPr>
          <w:rFonts w:cstheme="minorHAnsi"/>
          <w:sz w:val="24"/>
          <w:szCs w:val="24"/>
        </w:rPr>
        <w:t xml:space="preserve"> </w:t>
      </w:r>
      <w:r w:rsidRPr="009E7F4C">
        <w:rPr>
          <w:rFonts w:cstheme="minorHAnsi"/>
          <w:sz w:val="24"/>
          <w:szCs w:val="24"/>
        </w:rPr>
        <w:t>Best I can do.</w:t>
      </w:r>
      <w:r w:rsidR="0071681A">
        <w:rPr>
          <w:rFonts w:cstheme="minorHAnsi"/>
          <w:sz w:val="24"/>
          <w:szCs w:val="24"/>
        </w:rPr>
        <w:t xml:space="preserve"> </w:t>
      </w:r>
      <w:r w:rsidRPr="009E7F4C">
        <w:rPr>
          <w:rFonts w:cstheme="minorHAnsi"/>
          <w:sz w:val="24"/>
          <w:szCs w:val="24"/>
        </w:rPr>
        <w:t>I don’t know what’s going to happen to him, either.</w:t>
      </w:r>
      <w:r w:rsidR="0071681A">
        <w:rPr>
          <w:rFonts w:cstheme="minorHAnsi"/>
          <w:sz w:val="24"/>
          <w:szCs w:val="24"/>
        </w:rPr>
        <w:t xml:space="preserve"> </w:t>
      </w:r>
      <w:r w:rsidRPr="009E7F4C">
        <w:rPr>
          <w:rFonts w:cstheme="minorHAnsi"/>
          <w:sz w:val="24"/>
          <w:szCs w:val="24"/>
        </w:rPr>
        <w:t>Jager probably won’t kill him, unless he’s the kind of guy who eats his young.</w:t>
      </w:r>
      <w:r w:rsidR="0071681A">
        <w:rPr>
          <w:rFonts w:cstheme="minorHAnsi"/>
          <w:sz w:val="24"/>
          <w:szCs w:val="24"/>
        </w:rPr>
        <w:t xml:space="preserve"> </w:t>
      </w:r>
      <w:r w:rsidRPr="009E7F4C">
        <w:rPr>
          <w:rFonts w:cstheme="minorHAnsi"/>
          <w:sz w:val="24"/>
          <w:szCs w:val="24"/>
        </w:rPr>
        <w:t>With him, I just never know.</w:t>
      </w:r>
    </w:p>
    <w:p w:rsidR="00176DAF" w:rsidP="00176DAF" w:rsidRDefault="007F0EEA" w14:paraId="4B5191E0" w14:textId="77777777">
      <w:pPr>
        <w:spacing w:after="0"/>
        <w:ind w:firstLine="360"/>
        <w:rPr>
          <w:rFonts w:cstheme="minorHAnsi"/>
          <w:sz w:val="24"/>
          <w:szCs w:val="24"/>
        </w:rPr>
      </w:pPr>
      <w:r w:rsidRPr="009E7F4C">
        <w:rPr>
          <w:rFonts w:cstheme="minorHAnsi"/>
          <w:sz w:val="24"/>
          <w:szCs w:val="24"/>
        </w:rPr>
        <w:t>Except for us, the hallways are bereft of living things.</w:t>
      </w:r>
      <w:r w:rsidR="0071681A">
        <w:rPr>
          <w:rFonts w:cstheme="minorHAnsi"/>
          <w:sz w:val="24"/>
          <w:szCs w:val="24"/>
        </w:rPr>
        <w:t xml:space="preserve"> </w:t>
      </w:r>
      <w:r w:rsidRPr="009E7F4C">
        <w:rPr>
          <w:rFonts w:cstheme="minorHAnsi"/>
          <w:sz w:val="24"/>
          <w:szCs w:val="24"/>
        </w:rPr>
        <w:t>They’re also bereft of consistent light and debris-free floors.</w:t>
      </w:r>
      <w:r w:rsidR="0071681A">
        <w:rPr>
          <w:rFonts w:cstheme="minorHAnsi"/>
          <w:sz w:val="24"/>
          <w:szCs w:val="24"/>
        </w:rPr>
        <w:t xml:space="preserve"> </w:t>
      </w:r>
      <w:r w:rsidRPr="009E7F4C">
        <w:rPr>
          <w:rFonts w:cstheme="minorHAnsi"/>
          <w:sz w:val="24"/>
          <w:szCs w:val="24"/>
        </w:rPr>
        <w:t>After I trip over three things, Kiera stops and turns around.</w:t>
      </w:r>
      <w:r w:rsidR="0071681A">
        <w:rPr>
          <w:rFonts w:cstheme="minorHAnsi"/>
          <w:sz w:val="24"/>
          <w:szCs w:val="24"/>
        </w:rPr>
        <w:t xml:space="preserve"> </w:t>
      </w:r>
      <w:r w:rsidRPr="009E7F4C">
        <w:rPr>
          <w:rFonts w:cstheme="minorHAnsi"/>
          <w:sz w:val="24"/>
          <w:szCs w:val="24"/>
        </w:rPr>
        <w:t>Exasperation paints her face.</w:t>
      </w:r>
      <w:r w:rsidR="0071681A">
        <w:rPr>
          <w:rFonts w:cstheme="minorHAnsi"/>
          <w:sz w:val="24"/>
          <w:szCs w:val="24"/>
        </w:rPr>
        <w:t xml:space="preserve"> </w:t>
      </w:r>
      <w:r w:rsidRPr="009E7F4C">
        <w:rPr>
          <w:rFonts w:cstheme="minorHAnsi"/>
          <w:sz w:val="24"/>
          <w:szCs w:val="24"/>
        </w:rPr>
        <w:t>“Is there something wrong with you?</w:t>
      </w:r>
      <w:r w:rsidR="0071681A">
        <w:rPr>
          <w:rFonts w:cstheme="minorHAnsi"/>
          <w:sz w:val="24"/>
          <w:szCs w:val="24"/>
        </w:rPr>
        <w:t xml:space="preserve"> </w:t>
      </w:r>
      <w:r w:rsidRPr="009E7F4C">
        <w:rPr>
          <w:rFonts w:cstheme="minorHAnsi"/>
          <w:sz w:val="24"/>
          <w:szCs w:val="24"/>
        </w:rPr>
        <w:t>Don’t have you have ocular implants?”</w:t>
      </w:r>
    </w:p>
    <w:p w:rsidR="00176DAF" w:rsidP="00176DAF" w:rsidRDefault="007F0EEA" w14:paraId="6A1F59D0" w14:textId="1D23636A">
      <w:pPr>
        <w:spacing w:after="0"/>
        <w:ind w:firstLine="360"/>
        <w:rPr>
          <w:rFonts w:cstheme="minorHAnsi"/>
          <w:sz w:val="24"/>
          <w:szCs w:val="24"/>
        </w:rPr>
      </w:pPr>
      <w:r w:rsidRPr="009E7F4C">
        <w:rPr>
          <w:rFonts w:cstheme="minorHAnsi"/>
          <w:sz w:val="24"/>
          <w:szCs w:val="24"/>
        </w:rPr>
        <w:t>“Yeah,” I say while skirting an exposed panel hissing steam and sparks.</w:t>
      </w:r>
      <w:r w:rsidR="0071681A">
        <w:rPr>
          <w:rFonts w:cstheme="minorHAnsi"/>
          <w:sz w:val="24"/>
          <w:szCs w:val="24"/>
        </w:rPr>
        <w:t xml:space="preserve"> </w:t>
      </w:r>
      <w:r w:rsidRPr="009E7F4C">
        <w:rPr>
          <w:rFonts w:cstheme="minorHAnsi"/>
          <w:sz w:val="24"/>
          <w:szCs w:val="24"/>
        </w:rPr>
        <w:t>“For seeing details ten kilometers away.</w:t>
      </w:r>
      <w:r w:rsidR="0071681A">
        <w:rPr>
          <w:rFonts w:cstheme="minorHAnsi"/>
          <w:sz w:val="24"/>
          <w:szCs w:val="24"/>
        </w:rPr>
        <w:t xml:space="preserve"> </w:t>
      </w:r>
      <w:r w:rsidRPr="009E7F4C">
        <w:rPr>
          <w:rFonts w:cstheme="minorHAnsi"/>
          <w:sz w:val="24"/>
          <w:szCs w:val="24"/>
        </w:rPr>
        <w:t xml:space="preserve">Ten </w:t>
      </w:r>
      <w:r w:rsidR="00B936C8">
        <w:rPr>
          <w:rFonts w:cstheme="minorHAnsi"/>
          <w:sz w:val="24"/>
          <w:szCs w:val="24"/>
        </w:rPr>
        <w:t>meters</w:t>
      </w:r>
      <w:r w:rsidRPr="009E7F4C">
        <w:rPr>
          <w:rFonts w:cstheme="minorHAnsi"/>
          <w:sz w:val="24"/>
          <w:szCs w:val="24"/>
        </w:rPr>
        <w:t xml:space="preserve"> in the dark?</w:t>
      </w:r>
      <w:r w:rsidR="0071681A">
        <w:rPr>
          <w:rFonts w:cstheme="minorHAnsi"/>
          <w:sz w:val="24"/>
          <w:szCs w:val="24"/>
        </w:rPr>
        <w:t xml:space="preserve"> </w:t>
      </w:r>
      <w:r w:rsidRPr="009E7F4C">
        <w:rPr>
          <w:rFonts w:cstheme="minorHAnsi"/>
          <w:sz w:val="24"/>
          <w:szCs w:val="24"/>
        </w:rPr>
        <w:t>I see as shitty as everybody else.”</w:t>
      </w:r>
    </w:p>
    <w:p w:rsidR="00176DAF" w:rsidP="00176DAF" w:rsidRDefault="007F0EEA" w14:paraId="6401325E" w14:textId="77777777">
      <w:pPr>
        <w:spacing w:after="0"/>
        <w:ind w:firstLine="360"/>
        <w:rPr>
          <w:rFonts w:cstheme="minorHAnsi"/>
          <w:sz w:val="24"/>
          <w:szCs w:val="24"/>
        </w:rPr>
      </w:pPr>
      <w:r w:rsidRPr="009E7F4C">
        <w:rPr>
          <w:rFonts w:cstheme="minorHAnsi"/>
          <w:sz w:val="24"/>
          <w:szCs w:val="24"/>
        </w:rPr>
        <w:t>She gestures at Dexter with her chin.</w:t>
      </w:r>
      <w:r w:rsidR="0071681A">
        <w:rPr>
          <w:rFonts w:cstheme="minorHAnsi"/>
          <w:sz w:val="24"/>
          <w:szCs w:val="24"/>
        </w:rPr>
        <w:t xml:space="preserve"> </w:t>
      </w:r>
      <w:r w:rsidRPr="009E7F4C">
        <w:rPr>
          <w:rFonts w:cstheme="minorHAnsi"/>
          <w:sz w:val="24"/>
          <w:szCs w:val="24"/>
        </w:rPr>
        <w:t>“You want me to take him, so you can concentrate on putting one foot in front of the other?”</w:t>
      </w:r>
    </w:p>
    <w:p w:rsidR="00176DAF" w:rsidP="00176DAF" w:rsidRDefault="007F0EEA" w14:paraId="2CF8BAEA" w14:textId="77777777">
      <w:pPr>
        <w:spacing w:after="0"/>
        <w:ind w:firstLine="360"/>
        <w:rPr>
          <w:rFonts w:cstheme="minorHAnsi"/>
          <w:sz w:val="24"/>
          <w:szCs w:val="24"/>
        </w:rPr>
      </w:pPr>
      <w:r w:rsidRPr="009E7F4C">
        <w:rPr>
          <w:rFonts w:cstheme="minorHAnsi"/>
          <w:sz w:val="24"/>
          <w:szCs w:val="24"/>
        </w:rPr>
        <w:t>“Nope, I got him.</w:t>
      </w:r>
      <w:r w:rsidR="0071681A">
        <w:rPr>
          <w:rFonts w:cstheme="minorHAnsi"/>
          <w:sz w:val="24"/>
          <w:szCs w:val="24"/>
        </w:rPr>
        <w:t xml:space="preserve"> </w:t>
      </w:r>
      <w:r w:rsidRPr="009E7F4C">
        <w:rPr>
          <w:rFonts w:cstheme="minorHAnsi"/>
          <w:sz w:val="24"/>
          <w:szCs w:val="24"/>
        </w:rPr>
        <w:t>I don’t want you to get carried away with your murder stick.”</w:t>
      </w:r>
    </w:p>
    <w:p w:rsidR="00176DAF" w:rsidP="00176DAF" w:rsidRDefault="007F0EEA" w14:paraId="4B8669B0" w14:textId="77777777">
      <w:pPr>
        <w:spacing w:after="0"/>
        <w:ind w:firstLine="360"/>
        <w:rPr>
          <w:rFonts w:cstheme="minorHAnsi"/>
          <w:sz w:val="24"/>
          <w:szCs w:val="24"/>
        </w:rPr>
      </w:pPr>
      <w:r w:rsidRPr="009E7F4C">
        <w:rPr>
          <w:rFonts w:cstheme="minorHAnsi"/>
          <w:sz w:val="24"/>
          <w:szCs w:val="24"/>
        </w:rPr>
        <w:t>She snorts and turns around.</w:t>
      </w:r>
    </w:p>
    <w:p w:rsidR="00176DAF" w:rsidP="00176DAF" w:rsidRDefault="007F0EEA" w14:paraId="2D044667" w14:textId="77777777">
      <w:pPr>
        <w:spacing w:after="0"/>
        <w:ind w:firstLine="360"/>
        <w:rPr>
          <w:rFonts w:cstheme="minorHAnsi"/>
          <w:sz w:val="24"/>
          <w:szCs w:val="24"/>
        </w:rPr>
      </w:pPr>
      <w:r w:rsidRPr="009E7F4C">
        <w:rPr>
          <w:rFonts w:cstheme="minorHAnsi"/>
          <w:sz w:val="24"/>
          <w:szCs w:val="24"/>
        </w:rPr>
        <w:t>A clansman darts out of a darkened doorway and runs toward Kiera, something clenched in his raised fist.</w:t>
      </w:r>
    </w:p>
    <w:p w:rsidR="00176DAF" w:rsidP="00176DAF" w:rsidRDefault="007F0EEA" w14:paraId="5E11951E" w14:textId="77777777">
      <w:pPr>
        <w:spacing w:after="0"/>
        <w:ind w:firstLine="360"/>
        <w:rPr>
          <w:rFonts w:cstheme="minorHAnsi"/>
          <w:sz w:val="24"/>
          <w:szCs w:val="24"/>
        </w:rPr>
      </w:pPr>
      <w:r w:rsidRPr="009E7F4C">
        <w:rPr>
          <w:rFonts w:cstheme="minorHAnsi"/>
          <w:sz w:val="24"/>
          <w:szCs w:val="24"/>
        </w:rPr>
        <w:t>The lights flicker and I only catch fragments.</w:t>
      </w:r>
    </w:p>
    <w:p w:rsidR="00176DAF" w:rsidP="00176DAF" w:rsidRDefault="007F0EEA" w14:paraId="06F306B6" w14:textId="77777777">
      <w:pPr>
        <w:spacing w:after="0"/>
        <w:ind w:firstLine="360"/>
        <w:rPr>
          <w:rFonts w:cstheme="minorHAnsi"/>
          <w:sz w:val="24"/>
          <w:szCs w:val="24"/>
        </w:rPr>
      </w:pPr>
      <w:r w:rsidRPr="009E7F4C">
        <w:rPr>
          <w:rFonts w:cstheme="minorHAnsi"/>
          <w:sz w:val="24"/>
          <w:szCs w:val="24"/>
        </w:rPr>
        <w:t>Kiera’s monofilament blade snicks out.</w:t>
      </w:r>
    </w:p>
    <w:p w:rsidR="00176DAF" w:rsidP="07008754" w:rsidRDefault="007F0EEA" w14:paraId="44D9617D" w14:textId="682AAC85">
      <w:pPr>
        <w:spacing w:after="0"/>
        <w:ind w:firstLine="360"/>
        <w:rPr>
          <w:rFonts w:cs="Calibri" w:cstheme="minorAscii"/>
          <w:sz w:val="24"/>
          <w:szCs w:val="24"/>
        </w:rPr>
      </w:pPr>
      <w:r w:rsidRPr="07008754" w:rsidR="07008754">
        <w:rPr>
          <w:rFonts w:cs="Calibri" w:cstheme="minorAscii"/>
          <w:sz w:val="24"/>
          <w:szCs w:val="24"/>
        </w:rPr>
        <w:t>“Now</w:t>
      </w:r>
      <w:ins w:author="Gary Smailes" w:date="2024-03-16T16:54:32.156Z" w:id="554556650">
        <w:r w:rsidRPr="07008754" w:rsidR="07008754">
          <w:rPr>
            <w:rFonts w:cs="Calibri" w:cstheme="minorAscii"/>
            <w:sz w:val="24"/>
            <w:szCs w:val="24"/>
          </w:rPr>
          <w:t>,</w:t>
        </w:r>
      </w:ins>
      <w:del w:author="Gary Smailes" w:date="2024-03-16T16:54:31.731Z" w:id="1326337818">
        <w:r w:rsidRPr="07008754" w:rsidDel="07008754">
          <w:rPr>
            <w:rFonts w:cs="Calibri" w:cstheme="minorAscii"/>
            <w:sz w:val="24"/>
            <w:szCs w:val="24"/>
          </w:rPr>
          <w:delText>!</w:delText>
        </w:r>
      </w:del>
      <w:r w:rsidRPr="07008754" w:rsidR="07008754">
        <w:rPr>
          <w:rFonts w:cs="Calibri" w:cstheme="minorAscii"/>
          <w:sz w:val="24"/>
          <w:szCs w:val="24"/>
        </w:rPr>
        <w:t>” someone yells behind me.</w:t>
      </w:r>
    </w:p>
    <w:p w:rsidR="00176DAF" w:rsidP="00176DAF" w:rsidRDefault="007F0EEA" w14:paraId="12591782" w14:textId="473B6345">
      <w:pPr>
        <w:spacing w:after="0"/>
        <w:ind w:firstLine="360"/>
        <w:rPr>
          <w:rFonts w:cstheme="minorHAnsi"/>
          <w:sz w:val="24"/>
          <w:szCs w:val="24"/>
        </w:rPr>
      </w:pPr>
      <w:r w:rsidRPr="009E7F4C">
        <w:rPr>
          <w:rFonts w:cstheme="minorHAnsi"/>
          <w:sz w:val="24"/>
          <w:szCs w:val="24"/>
        </w:rPr>
        <w:t>I hear something clunk and rattle on the floor nearby.</w:t>
      </w:r>
      <w:r w:rsidR="0071681A">
        <w:rPr>
          <w:rFonts w:cstheme="minorHAnsi"/>
          <w:sz w:val="24"/>
          <w:szCs w:val="24"/>
        </w:rPr>
        <w:t xml:space="preserve"> </w:t>
      </w:r>
      <w:r w:rsidRPr="009E7F4C">
        <w:rPr>
          <w:rFonts w:cstheme="minorHAnsi"/>
          <w:sz w:val="24"/>
          <w:szCs w:val="24"/>
        </w:rPr>
        <w:t xml:space="preserve">I look down and see something oblong and black skitter </w:t>
      </w:r>
      <w:r w:rsidR="00790F0D">
        <w:rPr>
          <w:rFonts w:cstheme="minorHAnsi"/>
          <w:sz w:val="24"/>
          <w:szCs w:val="24"/>
        </w:rPr>
        <w:t>toward</w:t>
      </w:r>
      <w:r w:rsidRPr="009E7F4C">
        <w:rPr>
          <w:rFonts w:cstheme="minorHAnsi"/>
          <w:sz w:val="24"/>
          <w:szCs w:val="24"/>
        </w:rPr>
        <w:t xml:space="preserve"> us.</w:t>
      </w:r>
    </w:p>
    <w:p w:rsidR="00176DAF" w:rsidP="00176DAF" w:rsidRDefault="007F0EEA" w14:paraId="14D6C1D7" w14:textId="77777777">
      <w:pPr>
        <w:spacing w:after="0"/>
        <w:ind w:firstLine="360"/>
        <w:rPr>
          <w:rFonts w:cstheme="minorHAnsi"/>
          <w:sz w:val="24"/>
          <w:szCs w:val="24"/>
        </w:rPr>
      </w:pPr>
      <w:r w:rsidRPr="009E7F4C">
        <w:rPr>
          <w:rFonts w:cstheme="minorHAnsi"/>
          <w:sz w:val="24"/>
          <w:szCs w:val="24"/>
        </w:rPr>
        <w:t>WHAM.</w:t>
      </w:r>
    </w:p>
    <w:p w:rsidRPr="009E7F4C" w:rsidR="007F0EEA" w:rsidP="00176DAF" w:rsidRDefault="007F0EEA" w14:paraId="164C8BFA" w14:textId="7EE791F1">
      <w:pPr>
        <w:spacing w:after="0"/>
        <w:ind w:firstLine="360"/>
        <w:rPr>
          <w:rFonts w:cstheme="minorHAnsi"/>
          <w:sz w:val="24"/>
          <w:szCs w:val="24"/>
        </w:rPr>
      </w:pPr>
      <w:r w:rsidRPr="009E7F4C">
        <w:rPr>
          <w:rFonts w:cstheme="minorHAnsi"/>
          <w:sz w:val="24"/>
          <w:szCs w:val="24"/>
        </w:rPr>
        <w:t>Blinding white and purple light fills the hallway.</w:t>
      </w:r>
    </w:p>
    <w:p w:rsidR="002E2D41" w:rsidP="00176DAF" w:rsidRDefault="002E2D41" w14:paraId="36A806C4" w14:textId="67186F6F">
      <w:pPr>
        <w:spacing w:after="0"/>
        <w:ind w:firstLine="360"/>
        <w:rPr>
          <w:rFonts w:cstheme="minorHAnsi"/>
          <w:sz w:val="24"/>
          <w:szCs w:val="24"/>
        </w:rPr>
      </w:pPr>
    </w:p>
    <w:p w:rsidR="002E2D41" w:rsidP="005E2B5D" w:rsidRDefault="002E2D41" w14:paraId="2F77D42F" w14:textId="36B919C5">
      <w:pPr>
        <w:spacing w:after="0"/>
        <w:jc w:val="center"/>
        <w:rPr>
          <w:rFonts w:cstheme="minorHAnsi"/>
          <w:sz w:val="24"/>
          <w:szCs w:val="24"/>
        </w:rPr>
      </w:pPr>
      <w:r>
        <w:rPr>
          <w:rFonts w:cstheme="minorHAnsi"/>
          <w:sz w:val="24"/>
          <w:szCs w:val="24"/>
        </w:rPr>
        <w:t>***</w:t>
      </w:r>
    </w:p>
    <w:p w:rsidR="00176DAF" w:rsidP="00176DAF" w:rsidRDefault="00176DAF" w14:paraId="0E6E026C" w14:textId="77777777">
      <w:pPr>
        <w:spacing w:after="0"/>
        <w:ind w:firstLine="360"/>
        <w:rPr>
          <w:rFonts w:cstheme="minorHAnsi"/>
          <w:sz w:val="24"/>
          <w:szCs w:val="24"/>
        </w:rPr>
      </w:pPr>
    </w:p>
    <w:p w:rsidR="00176DAF" w:rsidP="07008754" w:rsidRDefault="007F0EEA" w14:paraId="4B1F605A" w14:textId="77777777">
      <w:pPr>
        <w:spacing w:after="0"/>
        <w:rPr>
          <w:rFonts w:cs="Calibri" w:cstheme="minorAscii"/>
          <w:sz w:val="24"/>
          <w:szCs w:val="24"/>
        </w:rPr>
      </w:pPr>
      <w:r w:rsidRPr="07008754" w:rsidR="07008754">
        <w:rPr>
          <w:rFonts w:cs="Calibri" w:cstheme="minorAscii"/>
          <w:sz w:val="24"/>
          <w:szCs w:val="24"/>
        </w:rPr>
        <w:t xml:space="preserve">My ears are ringing. I have an incredible headache. I </w:t>
      </w:r>
      <w:r w:rsidRPr="07008754" w:rsidR="07008754">
        <w:rPr>
          <w:rFonts w:cs="Calibri" w:cstheme="minorAscii"/>
          <w:sz w:val="24"/>
          <w:szCs w:val="24"/>
        </w:rPr>
        <w:t>can’t</w:t>
      </w:r>
      <w:r w:rsidRPr="07008754" w:rsidR="07008754">
        <w:rPr>
          <w:rFonts w:cs="Calibri" w:cstheme="minorAscii"/>
          <w:sz w:val="24"/>
          <w:szCs w:val="24"/>
        </w:rPr>
        <w:t xml:space="preserve"> see very well. My vision is dark and shadowy. Blurry. The hallways slowly </w:t>
      </w:r>
      <w:r w:rsidRPr="07008754" w:rsidR="07008754">
        <w:rPr>
          <w:rFonts w:cs="Calibri" w:cstheme="minorAscii"/>
          <w:sz w:val="24"/>
          <w:szCs w:val="24"/>
        </w:rPr>
        <w:t>come</w:t>
      </w:r>
      <w:del w:author="Gary Smailes" w:date="2024-03-16T16:59:47.752Z" w:id="1090574628">
        <w:r w:rsidRPr="07008754" w:rsidDel="07008754">
          <w:rPr>
            <w:rFonts w:cs="Calibri" w:cstheme="minorAscii"/>
            <w:sz w:val="24"/>
            <w:szCs w:val="24"/>
          </w:rPr>
          <w:delText>s</w:delText>
        </w:r>
      </w:del>
      <w:r w:rsidRPr="07008754" w:rsidR="07008754">
        <w:rPr>
          <w:rFonts w:cs="Calibri" w:cstheme="minorAscii"/>
          <w:sz w:val="24"/>
          <w:szCs w:val="24"/>
        </w:rPr>
        <w:t xml:space="preserve"> into focus. I realize from my perspective that </w:t>
      </w:r>
      <w:r w:rsidRPr="07008754" w:rsidR="07008754">
        <w:rPr>
          <w:rFonts w:cs="Calibri" w:cstheme="minorAscii"/>
          <w:sz w:val="24"/>
          <w:szCs w:val="24"/>
        </w:rPr>
        <w:t>I’m</w:t>
      </w:r>
      <w:r w:rsidRPr="07008754" w:rsidR="07008754">
        <w:rPr>
          <w:rFonts w:cs="Calibri" w:cstheme="minorAscii"/>
          <w:sz w:val="24"/>
          <w:szCs w:val="24"/>
        </w:rPr>
        <w:t xml:space="preserve"> sitting on the floor. My elbow hurts. </w:t>
      </w:r>
      <w:r w:rsidRPr="07008754" w:rsidR="07008754">
        <w:rPr>
          <w:rFonts w:cs="Calibri" w:cstheme="minorAscii"/>
          <w:sz w:val="24"/>
          <w:szCs w:val="24"/>
        </w:rPr>
        <w:t>I’m</w:t>
      </w:r>
      <w:r w:rsidRPr="07008754" w:rsidR="07008754">
        <w:rPr>
          <w:rFonts w:cs="Calibri" w:cstheme="minorAscii"/>
          <w:sz w:val="24"/>
          <w:szCs w:val="24"/>
        </w:rPr>
        <w:t xml:space="preserve"> still holding onto Dexter. </w:t>
      </w:r>
      <w:r w:rsidRPr="07008754" w:rsidR="07008754">
        <w:rPr>
          <w:rFonts w:cs="Calibri" w:cstheme="minorAscii"/>
          <w:sz w:val="24"/>
          <w:szCs w:val="24"/>
        </w:rPr>
        <w:t>He’s</w:t>
      </w:r>
      <w:r w:rsidRPr="07008754" w:rsidR="07008754">
        <w:rPr>
          <w:rFonts w:cs="Calibri" w:cstheme="minorAscii"/>
          <w:sz w:val="24"/>
          <w:szCs w:val="24"/>
        </w:rPr>
        <w:t xml:space="preserve"> on his back and looks to be about in the same shape as me.</w:t>
      </w:r>
    </w:p>
    <w:p w:rsidR="00176DAF" w:rsidP="00176DAF" w:rsidRDefault="007F0EEA" w14:paraId="252952B7" w14:textId="77777777">
      <w:pPr>
        <w:spacing w:after="0"/>
        <w:ind w:firstLine="360"/>
        <w:rPr>
          <w:rFonts w:cstheme="minorHAnsi"/>
          <w:sz w:val="24"/>
          <w:szCs w:val="24"/>
        </w:rPr>
      </w:pPr>
      <w:r w:rsidRPr="009E7F4C">
        <w:rPr>
          <w:rFonts w:cstheme="minorHAnsi"/>
          <w:sz w:val="24"/>
          <w:szCs w:val="24"/>
        </w:rPr>
        <w:t>Laura.</w:t>
      </w:r>
    </w:p>
    <w:p w:rsidR="00176DAF" w:rsidP="00176DAF" w:rsidRDefault="007F0EEA" w14:paraId="4D1D4DDC" w14:textId="6D15F0CF">
      <w:pPr>
        <w:spacing w:after="0"/>
        <w:ind w:firstLine="360"/>
        <w:rPr>
          <w:rFonts w:cstheme="minorHAnsi"/>
          <w:sz w:val="24"/>
          <w:szCs w:val="24"/>
        </w:rPr>
      </w:pPr>
      <w:r w:rsidRPr="009E7F4C">
        <w:rPr>
          <w:rFonts w:cstheme="minorHAnsi"/>
          <w:sz w:val="24"/>
          <w:szCs w:val="24"/>
        </w:rPr>
        <w:t xml:space="preserve">I see her a </w:t>
      </w:r>
      <w:r w:rsidR="00B936C8">
        <w:rPr>
          <w:rFonts w:cstheme="minorHAnsi"/>
          <w:sz w:val="24"/>
          <w:szCs w:val="24"/>
        </w:rPr>
        <w:t>couple</w:t>
      </w:r>
      <w:r w:rsidRPr="009E7F4C">
        <w:rPr>
          <w:rFonts w:cstheme="minorHAnsi"/>
          <w:sz w:val="24"/>
          <w:szCs w:val="24"/>
        </w:rPr>
        <w:t xml:space="preserve"> </w:t>
      </w:r>
      <w:r w:rsidR="00B936C8">
        <w:rPr>
          <w:rFonts w:cstheme="minorHAnsi"/>
          <w:sz w:val="24"/>
          <w:szCs w:val="24"/>
        </w:rPr>
        <w:t>meters</w:t>
      </w:r>
      <w:r w:rsidRPr="009E7F4C">
        <w:rPr>
          <w:rFonts w:cstheme="minorHAnsi"/>
          <w:sz w:val="24"/>
          <w:szCs w:val="24"/>
        </w:rPr>
        <w:t xml:space="preserve"> away, face down.</w:t>
      </w:r>
      <w:r w:rsidR="0071681A">
        <w:rPr>
          <w:rFonts w:cstheme="minorHAnsi"/>
          <w:sz w:val="24"/>
          <w:szCs w:val="24"/>
        </w:rPr>
        <w:t xml:space="preserve"> </w:t>
      </w:r>
      <w:r w:rsidRPr="009E7F4C">
        <w:rPr>
          <w:rFonts w:cstheme="minorHAnsi"/>
          <w:sz w:val="24"/>
          <w:szCs w:val="24"/>
        </w:rPr>
        <w:t>She’s moving.</w:t>
      </w:r>
      <w:r w:rsidR="0071681A">
        <w:rPr>
          <w:rFonts w:cstheme="minorHAnsi"/>
          <w:sz w:val="24"/>
          <w:szCs w:val="24"/>
        </w:rPr>
        <w:t xml:space="preserve"> </w:t>
      </w:r>
      <w:r w:rsidRPr="009E7F4C">
        <w:rPr>
          <w:rFonts w:cstheme="minorHAnsi"/>
          <w:sz w:val="24"/>
          <w:szCs w:val="24"/>
        </w:rPr>
        <w:t>Groaning.</w:t>
      </w:r>
      <w:r w:rsidR="0071681A">
        <w:rPr>
          <w:rFonts w:cstheme="minorHAnsi"/>
          <w:sz w:val="24"/>
          <w:szCs w:val="24"/>
        </w:rPr>
        <w:t xml:space="preserve"> </w:t>
      </w:r>
      <w:r w:rsidRPr="009E7F4C">
        <w:rPr>
          <w:rFonts w:cstheme="minorHAnsi"/>
          <w:sz w:val="24"/>
          <w:szCs w:val="24"/>
        </w:rPr>
        <w:t>I let go of Dexter and scrabble to her side.</w:t>
      </w:r>
      <w:r w:rsidR="0071681A">
        <w:rPr>
          <w:rFonts w:cstheme="minorHAnsi"/>
          <w:sz w:val="24"/>
          <w:szCs w:val="24"/>
        </w:rPr>
        <w:t xml:space="preserve"> </w:t>
      </w:r>
      <w:r w:rsidRPr="009E7F4C">
        <w:rPr>
          <w:rFonts w:cstheme="minorHAnsi"/>
          <w:sz w:val="24"/>
          <w:szCs w:val="24"/>
        </w:rPr>
        <w:t>I flip her over gently, and her hands go to her forehead in pain.</w:t>
      </w:r>
      <w:r w:rsidR="0071681A">
        <w:rPr>
          <w:rFonts w:cstheme="minorHAnsi"/>
          <w:sz w:val="24"/>
          <w:szCs w:val="24"/>
        </w:rPr>
        <w:t xml:space="preserve"> </w:t>
      </w:r>
      <w:r w:rsidRPr="009E7F4C">
        <w:rPr>
          <w:rFonts w:cstheme="minorHAnsi"/>
          <w:sz w:val="24"/>
          <w:szCs w:val="24"/>
        </w:rPr>
        <w:t>She’s got a pretty good bump at her hairline, but no blood.</w:t>
      </w:r>
      <w:r w:rsidR="0071681A">
        <w:rPr>
          <w:rFonts w:cstheme="minorHAnsi"/>
          <w:sz w:val="24"/>
          <w:szCs w:val="24"/>
        </w:rPr>
        <w:t xml:space="preserve"> </w:t>
      </w:r>
    </w:p>
    <w:p w:rsidR="00176DAF" w:rsidP="07008754" w:rsidRDefault="007F0EEA" w14:paraId="6BEB4743" w14:textId="780E71B6">
      <w:pPr>
        <w:spacing w:after="0"/>
        <w:ind w:firstLine="360"/>
        <w:rPr>
          <w:rFonts w:cs="Calibri" w:cstheme="minorAscii"/>
          <w:sz w:val="24"/>
          <w:szCs w:val="24"/>
        </w:rPr>
      </w:pPr>
      <w:r w:rsidRPr="07008754" w:rsidR="07008754">
        <w:rPr>
          <w:rFonts w:cs="Calibri" w:cstheme="minorAscii"/>
          <w:sz w:val="24"/>
          <w:szCs w:val="24"/>
        </w:rPr>
        <w:t>“Mabel</w:t>
      </w:r>
      <w:ins w:author="Gary Smailes" w:date="2024-03-16T17:00:06.242Z" w:id="824786704">
        <w:r w:rsidRPr="07008754" w:rsidR="07008754">
          <w:rPr>
            <w:rFonts w:cs="Calibri" w:cstheme="minorAscii"/>
            <w:sz w:val="24"/>
            <w:szCs w:val="24"/>
          </w:rPr>
          <w:t>,</w:t>
        </w:r>
      </w:ins>
      <w:del w:author="Gary Smailes" w:date="2024-03-16T17:00:05.708Z" w:id="377085673">
        <w:r w:rsidRPr="07008754" w:rsidDel="07008754">
          <w:rPr>
            <w:rFonts w:cs="Calibri" w:cstheme="minorAscii"/>
            <w:sz w:val="24"/>
            <w:szCs w:val="24"/>
          </w:rPr>
          <w:delText>!</w:delText>
        </w:r>
      </w:del>
      <w:r w:rsidRPr="07008754" w:rsidR="07008754">
        <w:rPr>
          <w:rFonts w:cs="Calibri" w:cstheme="minorAscii"/>
          <w:sz w:val="24"/>
          <w:szCs w:val="24"/>
        </w:rPr>
        <w:t>” I hear Kiera shout. “Where is she</w:t>
      </w:r>
      <w:ins w:author="Gary Smailes" w:date="2024-03-16T17:00:10.51Z" w:id="1249864624">
        <w:r w:rsidRPr="07008754" w:rsidR="07008754">
          <w:rPr>
            <w:rFonts w:cs="Calibri" w:cstheme="minorAscii"/>
            <w:sz w:val="24"/>
            <w:szCs w:val="24"/>
          </w:rPr>
          <w:t>?</w:t>
        </w:r>
      </w:ins>
      <w:del w:author="Gary Smailes" w:date="2024-03-16T17:00:10.038Z" w:id="780225158">
        <w:r w:rsidRPr="07008754" w:rsidDel="07008754">
          <w:rPr>
            <w:rFonts w:cs="Calibri" w:cstheme="minorAscii"/>
            <w:sz w:val="24"/>
            <w:szCs w:val="24"/>
          </w:rPr>
          <w:delText>!</w:delText>
        </w:r>
      </w:del>
      <w:r w:rsidRPr="07008754" w:rsidR="07008754">
        <w:rPr>
          <w:rFonts w:cs="Calibri" w:cstheme="minorAscii"/>
          <w:sz w:val="24"/>
          <w:szCs w:val="24"/>
        </w:rPr>
        <w:t>”</w:t>
      </w:r>
    </w:p>
    <w:p w:rsidR="00176DAF" w:rsidP="00176DAF" w:rsidRDefault="007F0EEA" w14:paraId="4672839F" w14:textId="77777777">
      <w:pPr>
        <w:spacing w:after="0"/>
        <w:ind w:firstLine="360"/>
        <w:rPr>
          <w:rFonts w:cstheme="minorHAnsi"/>
          <w:sz w:val="24"/>
          <w:szCs w:val="24"/>
        </w:rPr>
      </w:pPr>
      <w:r w:rsidRPr="009E7F4C">
        <w:rPr>
          <w:rFonts w:cstheme="minorHAnsi"/>
          <w:sz w:val="24"/>
          <w:szCs w:val="24"/>
        </w:rPr>
        <w:t>“I’ve got her,” Kissy says.</w:t>
      </w:r>
    </w:p>
    <w:p w:rsidR="00176DAF" w:rsidP="07008754" w:rsidRDefault="007F0EEA" w14:paraId="01B32EE3" w14:textId="50FF6700">
      <w:pPr>
        <w:spacing w:after="0"/>
        <w:ind w:firstLine="360"/>
        <w:rPr>
          <w:rFonts w:cs="Calibri" w:cstheme="minorAscii"/>
          <w:sz w:val="24"/>
          <w:szCs w:val="24"/>
        </w:rPr>
      </w:pPr>
      <w:r w:rsidRPr="07008754" w:rsidR="07008754">
        <w:rPr>
          <w:rFonts w:cs="Calibri" w:cstheme="minorAscii"/>
          <w:sz w:val="24"/>
          <w:szCs w:val="24"/>
        </w:rPr>
        <w:t>I register that Kissy has transformed into her armored mode.</w:t>
      </w:r>
      <w:del w:author="Gary Smailes" w:date="2024-03-16T17:00:26.88Z" w:id="1994150834">
        <w:r w:rsidRPr="07008754" w:rsidDel="07008754">
          <w:rPr>
            <w:rFonts w:cs="Calibri" w:cstheme="minorAscii"/>
            <w:sz w:val="24"/>
            <w:szCs w:val="24"/>
          </w:rPr>
          <w:delText xml:space="preserve"> &lt;</w:delText>
        </w:r>
        <w:r w:rsidRPr="07008754" w:rsidDel="07008754">
          <w:rPr>
            <w:rFonts w:cs="Calibri" w:cstheme="minorAscii"/>
            <w:sz w:val="24"/>
            <w:szCs w:val="24"/>
          </w:rPr>
          <w:delText>he’s</w:delText>
        </w:r>
        <w:r w:rsidRPr="07008754" w:rsidDel="07008754">
          <w:rPr>
            <w:rFonts w:cs="Calibri" w:cstheme="minorAscii"/>
            <w:sz w:val="24"/>
            <w:szCs w:val="24"/>
          </w:rPr>
          <w:delText xml:space="preserve"> seen this before already&gt;</w:delText>
        </w:r>
      </w:del>
      <w:r w:rsidRPr="07008754" w:rsidR="07008754">
        <w:rPr>
          <w:rFonts w:cs="Calibri" w:cstheme="minorAscii"/>
          <w:sz w:val="24"/>
          <w:szCs w:val="24"/>
        </w:rPr>
        <w:t xml:space="preserve"> I thought she looked scary the first time I saw her in the arena, at a distance. This close, </w:t>
      </w:r>
      <w:r w:rsidRPr="07008754" w:rsidR="07008754">
        <w:rPr>
          <w:rFonts w:cs="Calibri" w:cstheme="minorAscii"/>
          <w:sz w:val="24"/>
          <w:szCs w:val="24"/>
        </w:rPr>
        <w:t>she’s</w:t>
      </w:r>
      <w:r w:rsidRPr="07008754" w:rsidR="07008754">
        <w:rPr>
          <w:rFonts w:cs="Calibri" w:cstheme="minorAscii"/>
          <w:sz w:val="24"/>
          <w:szCs w:val="24"/>
        </w:rPr>
        <w:t xml:space="preserve"> something out of a nightmare. Her eyes burn. The white tattoos on her body move in unsettling patterns. Her skin looks scaled, like tiny armor plates. Red and black flames writhe from her exhaust ports. She </w:t>
      </w:r>
      <w:r w:rsidRPr="07008754" w:rsidR="07008754">
        <w:rPr>
          <w:rFonts w:cs="Calibri" w:cstheme="minorAscii"/>
          <w:sz w:val="24"/>
          <w:szCs w:val="24"/>
        </w:rPr>
        <w:t>has to</w:t>
      </w:r>
      <w:r w:rsidRPr="07008754" w:rsidR="07008754">
        <w:rPr>
          <w:rFonts w:cs="Calibri" w:cstheme="minorAscii"/>
          <w:sz w:val="24"/>
          <w:szCs w:val="24"/>
        </w:rPr>
        <w:t xml:space="preserve"> stoop to fit in the corridor, and her crouched stance and wild red hair reminds me of a demon in a horror vid that gave me terrible dreams for days.</w:t>
      </w:r>
    </w:p>
    <w:p w:rsidR="00176DAF" w:rsidP="00176DAF" w:rsidRDefault="007F0EEA" w14:paraId="5B62E370" w14:textId="1C092175">
      <w:pPr>
        <w:spacing w:after="0"/>
        <w:ind w:firstLine="360"/>
        <w:rPr>
          <w:rFonts w:cstheme="minorHAnsi"/>
          <w:sz w:val="24"/>
          <w:szCs w:val="24"/>
        </w:rPr>
      </w:pPr>
      <w:r w:rsidRPr="009E7F4C">
        <w:rPr>
          <w:rFonts w:cstheme="minorHAnsi"/>
          <w:sz w:val="24"/>
          <w:szCs w:val="24"/>
        </w:rPr>
        <w:t>There are several bodies lying around her, their limbs and necks at odd angles.</w:t>
      </w:r>
      <w:r w:rsidR="0071681A">
        <w:rPr>
          <w:rFonts w:cstheme="minorHAnsi"/>
          <w:sz w:val="24"/>
          <w:szCs w:val="24"/>
        </w:rPr>
        <w:t xml:space="preserve"> </w:t>
      </w:r>
      <w:r w:rsidRPr="009E7F4C">
        <w:rPr>
          <w:rFonts w:cstheme="minorHAnsi"/>
          <w:sz w:val="24"/>
          <w:szCs w:val="24"/>
        </w:rPr>
        <w:t xml:space="preserve">She’s still holding </w:t>
      </w:r>
      <w:r w:rsidR="00065880">
        <w:rPr>
          <w:rFonts w:cstheme="minorHAnsi"/>
          <w:sz w:val="24"/>
          <w:szCs w:val="24"/>
        </w:rPr>
        <w:t>Mabel</w:t>
      </w:r>
      <w:r w:rsidRPr="009E7F4C">
        <w:rPr>
          <w:rFonts w:cstheme="minorHAnsi"/>
          <w:sz w:val="24"/>
          <w:szCs w:val="24"/>
        </w:rPr>
        <w:t xml:space="preserve"> by the hair.</w:t>
      </w:r>
      <w:r w:rsidR="0071681A">
        <w:rPr>
          <w:rFonts w:cstheme="minorHAnsi"/>
          <w:sz w:val="24"/>
          <w:szCs w:val="24"/>
        </w:rPr>
        <w:t xml:space="preserve"> </w:t>
      </w:r>
      <w:r w:rsidRPr="009E7F4C">
        <w:rPr>
          <w:rFonts w:cstheme="minorHAnsi"/>
          <w:sz w:val="24"/>
          <w:szCs w:val="24"/>
        </w:rPr>
        <w:t>“It was an attempt to retrieve her.</w:t>
      </w:r>
      <w:r w:rsidR="0071681A">
        <w:rPr>
          <w:rFonts w:cstheme="minorHAnsi"/>
          <w:sz w:val="24"/>
          <w:szCs w:val="24"/>
        </w:rPr>
        <w:t xml:space="preserve"> </w:t>
      </w:r>
      <w:r w:rsidRPr="009E7F4C">
        <w:rPr>
          <w:rFonts w:cstheme="minorHAnsi"/>
          <w:sz w:val="24"/>
          <w:szCs w:val="24"/>
        </w:rPr>
        <w:t>Apparently, they did not count on me being immune to a flash-bang.”</w:t>
      </w:r>
    </w:p>
    <w:p w:rsidR="00176DAF" w:rsidP="00176DAF" w:rsidRDefault="007F0EEA" w14:paraId="7DB2B91A" w14:textId="77777777">
      <w:pPr>
        <w:spacing w:after="0"/>
        <w:ind w:firstLine="360"/>
        <w:rPr>
          <w:rFonts w:cstheme="minorHAnsi"/>
          <w:sz w:val="24"/>
          <w:szCs w:val="24"/>
        </w:rPr>
      </w:pPr>
      <w:r w:rsidRPr="009E7F4C">
        <w:rPr>
          <w:rFonts w:cstheme="minorHAnsi"/>
          <w:sz w:val="24"/>
          <w:szCs w:val="24"/>
        </w:rPr>
        <w:t>I help Laura to her feet.</w:t>
      </w:r>
      <w:r w:rsidR="0071681A">
        <w:rPr>
          <w:rFonts w:cstheme="minorHAnsi"/>
          <w:sz w:val="24"/>
          <w:szCs w:val="24"/>
        </w:rPr>
        <w:t xml:space="preserve"> </w:t>
      </w:r>
      <w:r w:rsidRPr="009E7F4C">
        <w:rPr>
          <w:rFonts w:cstheme="minorHAnsi"/>
          <w:sz w:val="24"/>
          <w:szCs w:val="24"/>
        </w:rPr>
        <w:t>She’s a little wobbly.</w:t>
      </w:r>
      <w:r w:rsidR="0071681A">
        <w:rPr>
          <w:rFonts w:cstheme="minorHAnsi"/>
          <w:sz w:val="24"/>
          <w:szCs w:val="24"/>
        </w:rPr>
        <w:t xml:space="preserve"> </w:t>
      </w:r>
      <w:r w:rsidRPr="009E7F4C">
        <w:rPr>
          <w:rFonts w:cstheme="minorHAnsi"/>
          <w:sz w:val="24"/>
          <w:szCs w:val="24"/>
        </w:rPr>
        <w:t>I duck my head under her arm.</w:t>
      </w:r>
      <w:r w:rsidR="0071681A">
        <w:rPr>
          <w:rFonts w:cstheme="minorHAnsi"/>
          <w:sz w:val="24"/>
          <w:szCs w:val="24"/>
        </w:rPr>
        <w:t xml:space="preserve"> </w:t>
      </w:r>
      <w:r w:rsidRPr="009E7F4C">
        <w:rPr>
          <w:rFonts w:cstheme="minorHAnsi"/>
          <w:sz w:val="24"/>
          <w:szCs w:val="24"/>
        </w:rPr>
        <w:t>“I’m okay,” she says.</w:t>
      </w:r>
    </w:p>
    <w:p w:rsidR="00176DAF" w:rsidP="00176DAF" w:rsidRDefault="007F0EEA" w14:paraId="1EAA92FC" w14:textId="197D0E38">
      <w:pPr>
        <w:spacing w:after="0"/>
        <w:ind w:firstLine="360"/>
        <w:rPr>
          <w:rFonts w:cstheme="minorHAnsi"/>
          <w:sz w:val="24"/>
          <w:szCs w:val="24"/>
        </w:rPr>
      </w:pPr>
      <w:r w:rsidRPr="009E7F4C">
        <w:rPr>
          <w:rFonts w:cstheme="minorHAnsi"/>
          <w:sz w:val="24"/>
          <w:szCs w:val="24"/>
        </w:rPr>
        <w:t>“Sure you are,” I say.</w:t>
      </w:r>
      <w:r w:rsidR="0071681A">
        <w:rPr>
          <w:rFonts w:cstheme="minorHAnsi"/>
          <w:sz w:val="24"/>
          <w:szCs w:val="24"/>
        </w:rPr>
        <w:t xml:space="preserve"> </w:t>
      </w:r>
      <w:r w:rsidRPr="009E7F4C">
        <w:rPr>
          <w:rFonts w:cstheme="minorHAnsi"/>
          <w:sz w:val="24"/>
          <w:szCs w:val="24"/>
        </w:rPr>
        <w:t>“Just for a little while.</w:t>
      </w:r>
      <w:r w:rsidR="0071681A">
        <w:rPr>
          <w:rFonts w:cstheme="minorHAnsi"/>
          <w:sz w:val="24"/>
          <w:szCs w:val="24"/>
        </w:rPr>
        <w:t xml:space="preserve"> </w:t>
      </w:r>
      <w:r w:rsidRPr="009E7F4C">
        <w:rPr>
          <w:rFonts w:cstheme="minorHAnsi"/>
          <w:sz w:val="24"/>
          <w:szCs w:val="24"/>
        </w:rPr>
        <w:t xml:space="preserve">Dexter </w:t>
      </w:r>
      <w:r w:rsidR="004360BB">
        <w:rPr>
          <w:rFonts w:cstheme="minorHAnsi"/>
          <w:sz w:val="24"/>
          <w:szCs w:val="24"/>
        </w:rPr>
        <w:t>–”</w:t>
      </w:r>
    </w:p>
    <w:p w:rsidR="00176DAF" w:rsidP="00176DAF" w:rsidRDefault="007F0EEA" w14:paraId="69B5357F" w14:textId="77777777">
      <w:pPr>
        <w:spacing w:after="0"/>
        <w:ind w:firstLine="360"/>
        <w:rPr>
          <w:rFonts w:cstheme="minorHAnsi"/>
          <w:sz w:val="24"/>
          <w:szCs w:val="24"/>
        </w:rPr>
      </w:pPr>
      <w:r w:rsidRPr="009E7F4C">
        <w:rPr>
          <w:rFonts w:cstheme="minorHAnsi"/>
          <w:sz w:val="24"/>
          <w:szCs w:val="24"/>
        </w:rPr>
        <w:t>Dexter waves me off.</w:t>
      </w:r>
      <w:r w:rsidR="0071681A">
        <w:rPr>
          <w:rFonts w:cstheme="minorHAnsi"/>
          <w:sz w:val="24"/>
          <w:szCs w:val="24"/>
        </w:rPr>
        <w:t xml:space="preserve"> </w:t>
      </w:r>
      <w:r w:rsidRPr="009E7F4C">
        <w:rPr>
          <w:rFonts w:cstheme="minorHAnsi"/>
          <w:sz w:val="24"/>
          <w:szCs w:val="24"/>
        </w:rPr>
        <w:t>“I don’t think you need to worry about me, Coach.</w:t>
      </w:r>
      <w:r w:rsidR="0071681A">
        <w:rPr>
          <w:rFonts w:cstheme="minorHAnsi"/>
          <w:sz w:val="24"/>
          <w:szCs w:val="24"/>
        </w:rPr>
        <w:t xml:space="preserve"> </w:t>
      </w:r>
      <w:r w:rsidRPr="009E7F4C">
        <w:rPr>
          <w:rFonts w:cstheme="minorHAnsi"/>
          <w:sz w:val="24"/>
          <w:szCs w:val="24"/>
        </w:rPr>
        <w:t>I’m pretty sure that Kissy isn’t going to let me go anywhere.”</w:t>
      </w:r>
    </w:p>
    <w:p w:rsidR="00176DAF" w:rsidP="00176DAF" w:rsidRDefault="007F0EEA" w14:paraId="0699DFB5" w14:textId="54F2DEC3">
      <w:pPr>
        <w:spacing w:after="0"/>
        <w:ind w:firstLine="360"/>
        <w:rPr>
          <w:rFonts w:cstheme="minorHAnsi"/>
          <w:sz w:val="24"/>
          <w:szCs w:val="24"/>
        </w:rPr>
      </w:pPr>
      <w:r w:rsidRPr="009E7F4C">
        <w:rPr>
          <w:rFonts w:cstheme="minorHAnsi"/>
          <w:sz w:val="24"/>
          <w:szCs w:val="24"/>
        </w:rPr>
        <w:t>Kissy fixes him with an unblinking demonic stare.</w:t>
      </w:r>
      <w:r w:rsidR="0071681A">
        <w:rPr>
          <w:rFonts w:cstheme="minorHAnsi"/>
          <w:sz w:val="24"/>
          <w:szCs w:val="24"/>
        </w:rPr>
        <w:t xml:space="preserve"> </w:t>
      </w:r>
      <w:r w:rsidRPr="009E7F4C">
        <w:rPr>
          <w:rFonts w:cstheme="minorHAnsi"/>
          <w:sz w:val="24"/>
          <w:szCs w:val="24"/>
        </w:rPr>
        <w:t>“You are correct.</w:t>
      </w:r>
      <w:r w:rsidR="0071681A">
        <w:rPr>
          <w:rFonts w:cstheme="minorHAnsi"/>
          <w:sz w:val="24"/>
          <w:szCs w:val="24"/>
        </w:rPr>
        <w:t xml:space="preserve"> </w:t>
      </w:r>
      <w:r w:rsidRPr="009E7F4C">
        <w:rPr>
          <w:rFonts w:cstheme="minorHAnsi"/>
          <w:sz w:val="24"/>
          <w:szCs w:val="24"/>
        </w:rPr>
        <w:t xml:space="preserve">If you try to run, I will chase you down in four steps and beat you unconscious with this one.” She raises </w:t>
      </w:r>
      <w:r w:rsidR="00065880">
        <w:rPr>
          <w:rFonts w:cstheme="minorHAnsi"/>
          <w:sz w:val="24"/>
          <w:szCs w:val="24"/>
        </w:rPr>
        <w:t>Mabel</w:t>
      </w:r>
      <w:r w:rsidRPr="009E7F4C">
        <w:rPr>
          <w:rFonts w:cstheme="minorHAnsi"/>
          <w:sz w:val="24"/>
          <w:szCs w:val="24"/>
        </w:rPr>
        <w:t xml:space="preserve"> off the floor.</w:t>
      </w:r>
    </w:p>
    <w:p w:rsidR="00176DAF" w:rsidP="00176DAF" w:rsidRDefault="007F0EEA" w14:paraId="0BD98108" w14:textId="77777777">
      <w:pPr>
        <w:spacing w:after="0"/>
        <w:ind w:firstLine="360"/>
        <w:rPr>
          <w:rFonts w:cstheme="minorHAnsi"/>
          <w:sz w:val="24"/>
          <w:szCs w:val="24"/>
        </w:rPr>
      </w:pPr>
      <w:r w:rsidRPr="009E7F4C">
        <w:rPr>
          <w:rFonts w:cstheme="minorHAnsi"/>
          <w:sz w:val="24"/>
          <w:szCs w:val="24"/>
        </w:rPr>
        <w:t>“Let’s go, folks,” Kiera says.</w:t>
      </w:r>
      <w:r w:rsidR="0071681A">
        <w:rPr>
          <w:rFonts w:cstheme="minorHAnsi"/>
          <w:sz w:val="24"/>
          <w:szCs w:val="24"/>
        </w:rPr>
        <w:t xml:space="preserve"> </w:t>
      </w:r>
      <w:r w:rsidRPr="009E7F4C">
        <w:rPr>
          <w:rFonts w:cstheme="minorHAnsi"/>
          <w:sz w:val="24"/>
          <w:szCs w:val="24"/>
        </w:rPr>
        <w:t>“We’re close to the hangar.”</w:t>
      </w:r>
    </w:p>
    <w:p w:rsidR="00176DAF" w:rsidP="00176DAF" w:rsidRDefault="007F0EEA" w14:paraId="1FF63C49" w14:textId="77777777">
      <w:pPr>
        <w:spacing w:after="0"/>
        <w:ind w:firstLine="360"/>
        <w:rPr>
          <w:rFonts w:cstheme="minorHAnsi"/>
          <w:sz w:val="24"/>
          <w:szCs w:val="24"/>
        </w:rPr>
      </w:pPr>
      <w:r w:rsidRPr="009E7F4C">
        <w:rPr>
          <w:rFonts w:cstheme="minorHAnsi"/>
          <w:sz w:val="24"/>
          <w:szCs w:val="24"/>
        </w:rPr>
        <w:t>We don’t run into any more surprises in the corridors and when we run into the hangar I realize that there was a welcoming committee at one point, but something happened to them.</w:t>
      </w:r>
      <w:r w:rsidR="0071681A">
        <w:rPr>
          <w:rFonts w:cstheme="minorHAnsi"/>
          <w:sz w:val="24"/>
          <w:szCs w:val="24"/>
        </w:rPr>
        <w:t xml:space="preserve"> </w:t>
      </w:r>
      <w:r w:rsidRPr="009E7F4C">
        <w:rPr>
          <w:rFonts w:cstheme="minorHAnsi"/>
          <w:sz w:val="24"/>
          <w:szCs w:val="24"/>
        </w:rPr>
        <w:t>There are bodies all around the Phoenix with scorched holes in them.</w:t>
      </w:r>
      <w:r w:rsidR="0071681A">
        <w:rPr>
          <w:rFonts w:cstheme="minorHAnsi"/>
          <w:sz w:val="24"/>
          <w:szCs w:val="24"/>
        </w:rPr>
        <w:t xml:space="preserve"> </w:t>
      </w:r>
    </w:p>
    <w:p w:rsidR="00176DAF" w:rsidP="00176DAF" w:rsidRDefault="007F0EEA" w14:paraId="1D70E63B" w14:textId="04CA5419">
      <w:pPr>
        <w:spacing w:after="0"/>
        <w:ind w:firstLine="360"/>
        <w:rPr>
          <w:rFonts w:cstheme="minorHAnsi"/>
          <w:sz w:val="24"/>
          <w:szCs w:val="24"/>
        </w:rPr>
      </w:pPr>
      <w:r w:rsidRPr="009E7F4C">
        <w:rPr>
          <w:rFonts w:cstheme="minorHAnsi"/>
          <w:sz w:val="24"/>
          <w:szCs w:val="24"/>
        </w:rPr>
        <w:t>“</w:t>
      </w:r>
      <w:proofErr w:type="spellStart"/>
      <w:r w:rsidRPr="009E7F4C">
        <w:rPr>
          <w:rFonts w:cstheme="minorHAnsi"/>
          <w:sz w:val="24"/>
          <w:szCs w:val="24"/>
        </w:rPr>
        <w:t>Your</w:t>
      </w:r>
      <w:proofErr w:type="spellEnd"/>
      <w:r w:rsidRPr="009E7F4C">
        <w:rPr>
          <w:rFonts w:cstheme="minorHAnsi"/>
          <w:sz w:val="24"/>
          <w:szCs w:val="24"/>
        </w:rPr>
        <w:t xml:space="preserve"> doing?” I ask Kiera as we jog </w:t>
      </w:r>
      <w:r w:rsidR="00790F0D">
        <w:rPr>
          <w:rFonts w:cstheme="minorHAnsi"/>
          <w:sz w:val="24"/>
          <w:szCs w:val="24"/>
        </w:rPr>
        <w:t>toward</w:t>
      </w:r>
      <w:r w:rsidRPr="009E7F4C">
        <w:rPr>
          <w:rFonts w:cstheme="minorHAnsi"/>
          <w:sz w:val="24"/>
          <w:szCs w:val="24"/>
        </w:rPr>
        <w:t xml:space="preserve"> the waiting gravity lift.</w:t>
      </w:r>
    </w:p>
    <w:p w:rsidR="00176DAF" w:rsidP="00176DAF" w:rsidRDefault="007F0EEA" w14:paraId="38B1B4A2" w14:textId="77777777">
      <w:pPr>
        <w:spacing w:after="0"/>
        <w:ind w:firstLine="360"/>
        <w:rPr>
          <w:rFonts w:cstheme="minorHAnsi"/>
          <w:sz w:val="24"/>
          <w:szCs w:val="24"/>
        </w:rPr>
      </w:pPr>
      <w:r w:rsidRPr="009E7F4C">
        <w:rPr>
          <w:rFonts w:cstheme="minorHAnsi"/>
          <w:sz w:val="24"/>
          <w:szCs w:val="24"/>
        </w:rPr>
        <w:t>“Yep,” she says over her shoulder.</w:t>
      </w:r>
      <w:r w:rsidR="0071681A">
        <w:rPr>
          <w:rFonts w:cstheme="minorHAnsi"/>
          <w:sz w:val="24"/>
          <w:szCs w:val="24"/>
        </w:rPr>
        <w:t xml:space="preserve"> </w:t>
      </w:r>
      <w:r w:rsidRPr="009E7F4C">
        <w:rPr>
          <w:rFonts w:cstheme="minorHAnsi"/>
          <w:sz w:val="24"/>
          <w:szCs w:val="24"/>
        </w:rPr>
        <w:t>“You think I’d charge in here without clearing a path first?”</w:t>
      </w:r>
    </w:p>
    <w:p w:rsidR="00176DAF" w:rsidP="00176DAF" w:rsidRDefault="007F0EEA" w14:paraId="79E881D3" w14:textId="77777777">
      <w:pPr>
        <w:spacing w:after="0"/>
        <w:ind w:firstLine="360"/>
        <w:rPr>
          <w:rFonts w:cstheme="minorHAnsi"/>
          <w:sz w:val="24"/>
          <w:szCs w:val="24"/>
        </w:rPr>
      </w:pPr>
      <w:r w:rsidRPr="009E7F4C">
        <w:rPr>
          <w:rFonts w:cstheme="minorHAnsi"/>
          <w:sz w:val="24"/>
          <w:szCs w:val="24"/>
        </w:rPr>
        <w:t>We pile onboard and leave just in time.</w:t>
      </w:r>
      <w:r w:rsidR="0071681A">
        <w:rPr>
          <w:rFonts w:cstheme="minorHAnsi"/>
          <w:sz w:val="24"/>
          <w:szCs w:val="24"/>
        </w:rPr>
        <w:t xml:space="preserve"> </w:t>
      </w:r>
      <w:r w:rsidRPr="009E7F4C">
        <w:rPr>
          <w:rFonts w:cstheme="minorHAnsi"/>
          <w:sz w:val="24"/>
          <w:szCs w:val="24"/>
        </w:rPr>
        <w:t>A maelstrom of laser and kinetic weapon fire is pounding the station as we fly away.</w:t>
      </w:r>
      <w:r w:rsidR="0071681A">
        <w:rPr>
          <w:rFonts w:cstheme="minorHAnsi"/>
          <w:sz w:val="24"/>
          <w:szCs w:val="24"/>
        </w:rPr>
        <w:t xml:space="preserve"> </w:t>
      </w:r>
      <w:r w:rsidRPr="009E7F4C">
        <w:rPr>
          <w:rFonts w:cstheme="minorHAnsi"/>
          <w:sz w:val="24"/>
          <w:szCs w:val="24"/>
        </w:rPr>
        <w:t>Large pieces break off.</w:t>
      </w:r>
      <w:r w:rsidR="0071681A">
        <w:rPr>
          <w:rFonts w:cstheme="minorHAnsi"/>
          <w:sz w:val="24"/>
          <w:szCs w:val="24"/>
        </w:rPr>
        <w:t xml:space="preserve"> </w:t>
      </w:r>
      <w:r w:rsidRPr="009E7F4C">
        <w:rPr>
          <w:rFonts w:cstheme="minorHAnsi"/>
          <w:sz w:val="24"/>
          <w:szCs w:val="24"/>
        </w:rPr>
        <w:t>Depressurizing compartments blast their contents into space.</w:t>
      </w:r>
      <w:r w:rsidR="0071681A">
        <w:rPr>
          <w:rFonts w:cstheme="minorHAnsi"/>
          <w:sz w:val="24"/>
          <w:szCs w:val="24"/>
        </w:rPr>
        <w:t xml:space="preserve"> </w:t>
      </w:r>
      <w:r w:rsidRPr="009E7F4C">
        <w:rPr>
          <w:rFonts w:cstheme="minorHAnsi"/>
          <w:sz w:val="24"/>
          <w:szCs w:val="24"/>
        </w:rPr>
        <w:t>I see bodies floating about like spent chaff.</w:t>
      </w:r>
      <w:r w:rsidR="0071681A">
        <w:rPr>
          <w:rFonts w:cstheme="minorHAnsi"/>
          <w:sz w:val="24"/>
          <w:szCs w:val="24"/>
        </w:rPr>
        <w:t xml:space="preserve"> </w:t>
      </w:r>
      <w:r w:rsidRPr="009E7F4C">
        <w:rPr>
          <w:rFonts w:cstheme="minorHAnsi"/>
          <w:sz w:val="24"/>
          <w:szCs w:val="24"/>
        </w:rPr>
        <w:t>Kiera weaves in and out of the debris field around the station and we clear it into open space.</w:t>
      </w:r>
      <w:r w:rsidR="0071681A">
        <w:rPr>
          <w:rFonts w:cstheme="minorHAnsi"/>
          <w:sz w:val="24"/>
          <w:szCs w:val="24"/>
        </w:rPr>
        <w:t xml:space="preserve"> </w:t>
      </w:r>
      <w:r w:rsidRPr="009E7F4C">
        <w:rPr>
          <w:rFonts w:cstheme="minorHAnsi"/>
          <w:sz w:val="24"/>
          <w:szCs w:val="24"/>
        </w:rPr>
        <w:t>She brings us up into the main body of the pirate fleet and turns us around in time to see the station tilt on its axis as if guided by a giant invisible hand.</w:t>
      </w:r>
      <w:r w:rsidR="0071681A">
        <w:rPr>
          <w:rFonts w:cstheme="minorHAnsi"/>
          <w:sz w:val="24"/>
          <w:szCs w:val="24"/>
        </w:rPr>
        <w:t xml:space="preserve"> </w:t>
      </w:r>
      <w:r w:rsidRPr="009E7F4C">
        <w:rPr>
          <w:rFonts w:cstheme="minorHAnsi"/>
          <w:sz w:val="24"/>
          <w:szCs w:val="24"/>
        </w:rPr>
        <w:t>A bright blue explosion shudders and shoulders its way from the core, fragmenting the asteroid into several big chunks.</w:t>
      </w:r>
      <w:r w:rsidR="0071681A">
        <w:rPr>
          <w:rFonts w:cstheme="minorHAnsi"/>
          <w:sz w:val="24"/>
          <w:szCs w:val="24"/>
        </w:rPr>
        <w:t xml:space="preserve"> </w:t>
      </w:r>
      <w:r w:rsidRPr="009E7F4C">
        <w:rPr>
          <w:rFonts w:cstheme="minorHAnsi"/>
          <w:sz w:val="24"/>
          <w:szCs w:val="24"/>
        </w:rPr>
        <w:t>Then everything splits apart as if each piece can’t wait to get away from the rest.</w:t>
      </w:r>
    </w:p>
    <w:p w:rsidR="00176DAF" w:rsidP="07008754" w:rsidRDefault="007F0EEA" w14:paraId="387328CA" w14:textId="371383F6">
      <w:pPr>
        <w:spacing w:after="0"/>
        <w:ind w:firstLine="360"/>
        <w:rPr>
          <w:rFonts w:cs="Calibri" w:cstheme="minorAscii"/>
          <w:sz w:val="24"/>
          <w:szCs w:val="24"/>
        </w:rPr>
      </w:pPr>
      <w:r w:rsidRPr="07008754" w:rsidR="07008754">
        <w:rPr>
          <w:rFonts w:cs="Calibri" w:cstheme="minorAscii"/>
          <w:sz w:val="24"/>
          <w:szCs w:val="24"/>
        </w:rPr>
        <w:t xml:space="preserve">The fleet stops firing. We sit there and watch as secondary explosions keep the destruction going, like </w:t>
      </w:r>
      <w:del w:author="Gary Smailes" w:date="2024-03-16T17:01:23.676Z" w:id="349489782">
        <w:r w:rsidRPr="07008754" w:rsidDel="07008754">
          <w:rPr>
            <w:rFonts w:cs="Calibri" w:cstheme="minorAscii"/>
            <w:sz w:val="24"/>
            <w:szCs w:val="24"/>
          </w:rPr>
          <w:delText>some sort of a macabre firewor</w:delText>
        </w:r>
        <w:r w:rsidRPr="07008754" w:rsidDel="07008754">
          <w:rPr>
            <w:rFonts w:cs="Calibri" w:cstheme="minorAscii"/>
            <w:sz w:val="24"/>
            <w:szCs w:val="24"/>
          </w:rPr>
          <w:delText>ks</w:delText>
        </w:r>
      </w:del>
      <w:ins w:author="Gary Smailes" w:date="2024-03-16T17:01:23.678Z" w:id="1486238556">
        <w:r w:rsidRPr="07008754" w:rsidR="07008754">
          <w:rPr>
            <w:rFonts w:cs="Calibri" w:cstheme="minorAscii"/>
            <w:sz w:val="24"/>
            <w:szCs w:val="24"/>
          </w:rPr>
          <w:t>some sort of macabre fireworks</w:t>
        </w:r>
      </w:ins>
      <w:r w:rsidRPr="07008754" w:rsidR="07008754">
        <w:rPr>
          <w:rFonts w:cs="Calibri" w:cstheme="minorAscii"/>
          <w:sz w:val="24"/>
          <w:szCs w:val="24"/>
        </w:rPr>
        <w:t xml:space="preserve"> show.</w:t>
      </w:r>
    </w:p>
    <w:p w:rsidR="00176DAF" w:rsidP="00176DAF" w:rsidRDefault="007F0EEA" w14:paraId="10239DAF" w14:textId="77777777">
      <w:pPr>
        <w:spacing w:after="0"/>
        <w:ind w:firstLine="360"/>
        <w:rPr>
          <w:rFonts w:cstheme="minorHAnsi"/>
          <w:sz w:val="24"/>
          <w:szCs w:val="24"/>
        </w:rPr>
      </w:pPr>
      <w:r w:rsidRPr="009E7F4C">
        <w:rPr>
          <w:rFonts w:cstheme="minorHAnsi"/>
          <w:sz w:val="24"/>
          <w:szCs w:val="24"/>
        </w:rPr>
        <w:t>“Jager’s calling,” Kiera reports.</w:t>
      </w:r>
    </w:p>
    <w:p w:rsidR="00176DAF" w:rsidP="00176DAF" w:rsidRDefault="007F0EEA" w14:paraId="58DB86EB" w14:textId="77777777">
      <w:pPr>
        <w:spacing w:after="0"/>
        <w:ind w:firstLine="360"/>
        <w:rPr>
          <w:rFonts w:cstheme="minorHAnsi"/>
          <w:sz w:val="24"/>
          <w:szCs w:val="24"/>
        </w:rPr>
      </w:pPr>
      <w:r w:rsidRPr="009E7F4C">
        <w:rPr>
          <w:rFonts w:cstheme="minorHAnsi"/>
          <w:sz w:val="24"/>
          <w:szCs w:val="24"/>
        </w:rPr>
        <w:t xml:space="preserve">The </w:t>
      </w:r>
      <w:proofErr w:type="spellStart"/>
      <w:r w:rsidRPr="009E7F4C">
        <w:rPr>
          <w:rFonts w:cstheme="minorHAnsi"/>
          <w:sz w:val="24"/>
          <w:szCs w:val="24"/>
        </w:rPr>
        <w:t>clanmaster’s</w:t>
      </w:r>
      <w:proofErr w:type="spellEnd"/>
      <w:r w:rsidRPr="009E7F4C">
        <w:rPr>
          <w:rFonts w:cstheme="minorHAnsi"/>
          <w:sz w:val="24"/>
          <w:szCs w:val="24"/>
        </w:rPr>
        <w:t xml:space="preserve"> head appears.</w:t>
      </w:r>
      <w:r w:rsidR="0071681A">
        <w:rPr>
          <w:rFonts w:cstheme="minorHAnsi"/>
          <w:sz w:val="24"/>
          <w:szCs w:val="24"/>
        </w:rPr>
        <w:t xml:space="preserve"> </w:t>
      </w:r>
      <w:r w:rsidRPr="009E7F4C">
        <w:rPr>
          <w:rFonts w:cstheme="minorHAnsi"/>
          <w:sz w:val="24"/>
          <w:szCs w:val="24"/>
        </w:rPr>
        <w:t>He sees Dexter and smiles wide.</w:t>
      </w:r>
      <w:r w:rsidR="0071681A">
        <w:rPr>
          <w:rFonts w:cstheme="minorHAnsi"/>
          <w:sz w:val="24"/>
          <w:szCs w:val="24"/>
        </w:rPr>
        <w:t xml:space="preserve"> </w:t>
      </w: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You made it!</w:t>
      </w:r>
      <w:r w:rsidR="0071681A">
        <w:rPr>
          <w:rFonts w:cstheme="minorHAnsi"/>
          <w:sz w:val="24"/>
          <w:szCs w:val="24"/>
        </w:rPr>
        <w:t xml:space="preserve"> </w:t>
      </w:r>
      <w:r w:rsidRPr="009E7F4C">
        <w:rPr>
          <w:rFonts w:cstheme="minorHAnsi"/>
          <w:sz w:val="24"/>
          <w:szCs w:val="24"/>
        </w:rPr>
        <w:t>What of your charge?”</w:t>
      </w:r>
      <w:r w:rsidR="0071681A">
        <w:rPr>
          <w:rFonts w:cstheme="minorHAnsi"/>
          <w:sz w:val="24"/>
          <w:szCs w:val="24"/>
        </w:rPr>
        <w:t xml:space="preserve"> </w:t>
      </w:r>
    </w:p>
    <w:p w:rsidR="00176DAF" w:rsidP="00176DAF" w:rsidRDefault="007F0EEA" w14:paraId="72A83AC1" w14:textId="77777777">
      <w:pPr>
        <w:spacing w:after="0"/>
        <w:ind w:firstLine="360"/>
        <w:rPr>
          <w:rFonts w:cstheme="minorHAnsi"/>
          <w:sz w:val="24"/>
          <w:szCs w:val="24"/>
        </w:rPr>
      </w:pPr>
      <w:r w:rsidRPr="009E7F4C">
        <w:rPr>
          <w:rFonts w:cstheme="minorHAnsi"/>
          <w:sz w:val="24"/>
          <w:szCs w:val="24"/>
        </w:rPr>
        <w:t>“We’ve got her,” Dexter says.</w:t>
      </w:r>
      <w:r w:rsidR="0071681A">
        <w:rPr>
          <w:rFonts w:cstheme="minorHAnsi"/>
          <w:sz w:val="24"/>
          <w:szCs w:val="24"/>
        </w:rPr>
        <w:t xml:space="preserve"> </w:t>
      </w:r>
    </w:p>
    <w:p w:rsidR="00176DAF" w:rsidP="00176DAF" w:rsidRDefault="007F0EEA" w14:paraId="30630543" w14:textId="77777777">
      <w:pPr>
        <w:spacing w:after="0"/>
        <w:ind w:firstLine="360"/>
        <w:rPr>
          <w:rFonts w:cstheme="minorHAnsi"/>
          <w:sz w:val="24"/>
          <w:szCs w:val="24"/>
        </w:rPr>
      </w:pPr>
      <w:r w:rsidRPr="009E7F4C">
        <w:rPr>
          <w:rFonts w:cstheme="minorHAnsi"/>
          <w:sz w:val="24"/>
          <w:szCs w:val="24"/>
        </w:rPr>
        <w:t>I look at him.</w:t>
      </w:r>
      <w:r w:rsidR="0071681A">
        <w:rPr>
          <w:rFonts w:cstheme="minorHAnsi"/>
          <w:sz w:val="24"/>
          <w:szCs w:val="24"/>
        </w:rPr>
        <w:t xml:space="preserve"> </w:t>
      </w:r>
      <w:r w:rsidRPr="009E7F4C">
        <w:rPr>
          <w:rFonts w:cstheme="minorHAnsi"/>
          <w:sz w:val="24"/>
          <w:szCs w:val="24"/>
        </w:rPr>
        <w:t>He looks satisfied with himself.</w:t>
      </w:r>
      <w:r w:rsidR="0071681A">
        <w:rPr>
          <w:rFonts w:cstheme="minorHAnsi"/>
          <w:sz w:val="24"/>
          <w:szCs w:val="24"/>
        </w:rPr>
        <w:t xml:space="preserve"> </w:t>
      </w:r>
      <w:r w:rsidRPr="009E7F4C">
        <w:rPr>
          <w:rFonts w:cstheme="minorHAnsi"/>
          <w:sz w:val="24"/>
          <w:szCs w:val="24"/>
        </w:rPr>
        <w:t>“Wait a minute,” I say.</w:t>
      </w:r>
      <w:r w:rsidR="0071681A">
        <w:rPr>
          <w:rFonts w:cstheme="minorHAnsi"/>
          <w:sz w:val="24"/>
          <w:szCs w:val="24"/>
        </w:rPr>
        <w:t xml:space="preserve"> </w:t>
      </w:r>
      <w:r w:rsidRPr="009E7F4C">
        <w:rPr>
          <w:rFonts w:cstheme="minorHAnsi"/>
          <w:sz w:val="24"/>
          <w:szCs w:val="24"/>
        </w:rPr>
        <w:t>“This was the plan all along?</w:t>
      </w:r>
      <w:r w:rsidR="0071681A">
        <w:rPr>
          <w:rFonts w:cstheme="minorHAnsi"/>
          <w:sz w:val="24"/>
          <w:szCs w:val="24"/>
        </w:rPr>
        <w:t xml:space="preserve"> </w:t>
      </w:r>
      <w:r w:rsidRPr="009E7F4C">
        <w:rPr>
          <w:rFonts w:cstheme="minorHAnsi"/>
          <w:sz w:val="24"/>
          <w:szCs w:val="24"/>
        </w:rPr>
        <w:t>You were in on this?”</w:t>
      </w:r>
    </w:p>
    <w:p w:rsidR="00176DAF" w:rsidP="00176DAF" w:rsidRDefault="007F0EEA" w14:paraId="29147542" w14:textId="5EA58F5C">
      <w:pPr>
        <w:spacing w:after="0"/>
        <w:ind w:firstLine="360"/>
        <w:rPr>
          <w:rFonts w:cstheme="minorHAnsi"/>
          <w:sz w:val="24"/>
          <w:szCs w:val="24"/>
        </w:rPr>
      </w:pPr>
      <w:r w:rsidRPr="009E7F4C">
        <w:rPr>
          <w:rFonts w:cstheme="minorHAnsi"/>
          <w:sz w:val="24"/>
          <w:szCs w:val="24"/>
        </w:rPr>
        <w:t>Dexter smiles at me.</w:t>
      </w:r>
      <w:r w:rsidR="0071681A">
        <w:rPr>
          <w:rFonts w:cstheme="minorHAnsi"/>
          <w:sz w:val="24"/>
          <w:szCs w:val="24"/>
        </w:rPr>
        <w:t xml:space="preserve"> </w:t>
      </w: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 xml:space="preserve">Jager got wind of an Echelon deal with </w:t>
      </w:r>
      <w:r w:rsidR="00065880">
        <w:rPr>
          <w:rFonts w:cstheme="minorHAnsi"/>
          <w:sz w:val="24"/>
          <w:szCs w:val="24"/>
        </w:rPr>
        <w:t>Mabel</w:t>
      </w:r>
      <w:r w:rsidRPr="009E7F4C">
        <w:rPr>
          <w:rFonts w:cstheme="minorHAnsi"/>
          <w:sz w:val="24"/>
          <w:szCs w:val="24"/>
        </w:rPr>
        <w:t xml:space="preserve"> a few months ago and asked me to look into it.</w:t>
      </w:r>
      <w:r w:rsidR="0071681A">
        <w:rPr>
          <w:rFonts w:cstheme="minorHAnsi"/>
          <w:sz w:val="24"/>
          <w:szCs w:val="24"/>
        </w:rPr>
        <w:t xml:space="preserve"> </w:t>
      </w:r>
      <w:r w:rsidRPr="009E7F4C">
        <w:rPr>
          <w:rFonts w:cstheme="minorHAnsi"/>
          <w:sz w:val="24"/>
          <w:szCs w:val="24"/>
        </w:rPr>
        <w:t>Mom was trying to broker the deal, and I came with her on the pretense that I’d be running backup.</w:t>
      </w:r>
      <w:r w:rsidR="0071681A">
        <w:rPr>
          <w:rFonts w:cstheme="minorHAnsi"/>
          <w:sz w:val="24"/>
          <w:szCs w:val="24"/>
        </w:rPr>
        <w:t xml:space="preserve"> </w:t>
      </w:r>
      <w:r w:rsidRPr="009E7F4C">
        <w:rPr>
          <w:rFonts w:cstheme="minorHAnsi"/>
          <w:sz w:val="24"/>
          <w:szCs w:val="24"/>
        </w:rPr>
        <w:t>She’s going to be rather upset with me when she finds out I wasn’t playing on her side this time.”</w:t>
      </w:r>
    </w:p>
    <w:p w:rsidR="00176DAF" w:rsidP="00176DAF" w:rsidRDefault="007F0EEA" w14:paraId="77CB56A8" w14:textId="77777777">
      <w:pPr>
        <w:spacing w:after="0"/>
        <w:ind w:firstLine="360"/>
        <w:rPr>
          <w:rFonts w:cstheme="minorHAnsi"/>
          <w:sz w:val="24"/>
          <w:szCs w:val="24"/>
        </w:rPr>
      </w:pPr>
      <w:r w:rsidRPr="009E7F4C">
        <w:rPr>
          <w:rFonts w:cstheme="minorHAnsi"/>
          <w:sz w:val="24"/>
          <w:szCs w:val="24"/>
        </w:rPr>
        <w:t>Jager looks disappointed.</w:t>
      </w:r>
      <w:r w:rsidR="0071681A">
        <w:rPr>
          <w:rFonts w:cstheme="minorHAnsi"/>
          <w:sz w:val="24"/>
          <w:szCs w:val="24"/>
        </w:rPr>
        <w:t xml:space="preserve"> </w:t>
      </w:r>
      <w:r w:rsidRPr="009E7F4C">
        <w:rPr>
          <w:rFonts w:cstheme="minorHAnsi"/>
          <w:sz w:val="24"/>
          <w:szCs w:val="24"/>
        </w:rPr>
        <w:t>“I do wish you would call me ‘Dad’, son.”</w:t>
      </w:r>
    </w:p>
    <w:p w:rsidR="00176DAF" w:rsidP="00176DAF" w:rsidRDefault="007F0EEA" w14:paraId="78D81933" w14:textId="77777777">
      <w:pPr>
        <w:spacing w:after="0"/>
        <w:ind w:firstLine="360"/>
        <w:rPr>
          <w:rFonts w:cstheme="minorHAnsi"/>
          <w:sz w:val="24"/>
          <w:szCs w:val="24"/>
        </w:rPr>
      </w:pPr>
      <w:r w:rsidRPr="009E7F4C">
        <w:rPr>
          <w:rFonts w:cstheme="minorHAnsi"/>
          <w:sz w:val="24"/>
          <w:szCs w:val="24"/>
        </w:rPr>
        <w:t>“On special occasions,” Dexter murmurs.</w:t>
      </w:r>
    </w:p>
    <w:p w:rsidR="00176DAF" w:rsidP="00176DAF" w:rsidRDefault="007F0EEA" w14:paraId="14943318" w14:textId="77777777">
      <w:pPr>
        <w:spacing w:after="0"/>
        <w:ind w:firstLine="360"/>
        <w:rPr>
          <w:rFonts w:cstheme="minorHAnsi"/>
          <w:sz w:val="24"/>
          <w:szCs w:val="24"/>
        </w:rPr>
      </w:pPr>
      <w:r w:rsidRPr="009E7F4C">
        <w:rPr>
          <w:rFonts w:cstheme="minorHAnsi"/>
          <w:sz w:val="24"/>
          <w:szCs w:val="24"/>
        </w:rPr>
        <w:t>“But you’re Echelon, aren’t you?” Laura asks.</w:t>
      </w:r>
      <w:r w:rsidR="0071681A">
        <w:rPr>
          <w:rFonts w:cstheme="minorHAnsi"/>
          <w:sz w:val="24"/>
          <w:szCs w:val="24"/>
        </w:rPr>
        <w:t xml:space="preserve"> </w:t>
      </w:r>
      <w:r w:rsidRPr="009E7F4C">
        <w:rPr>
          <w:rFonts w:cstheme="minorHAnsi"/>
          <w:sz w:val="24"/>
          <w:szCs w:val="24"/>
        </w:rPr>
        <w:t>“Are you a double agent or something?”</w:t>
      </w:r>
    </w:p>
    <w:p w:rsidR="00176DAF" w:rsidP="00176DAF" w:rsidRDefault="007F0EEA" w14:paraId="7DD46E18" w14:textId="77777777">
      <w:pPr>
        <w:spacing w:after="0"/>
        <w:ind w:firstLine="360"/>
        <w:rPr>
          <w:rFonts w:cstheme="minorHAnsi"/>
          <w:sz w:val="24"/>
          <w:szCs w:val="24"/>
        </w:rPr>
      </w:pPr>
      <w:r w:rsidRPr="009E7F4C">
        <w:rPr>
          <w:rFonts w:cstheme="minorHAnsi"/>
          <w:sz w:val="24"/>
          <w:szCs w:val="24"/>
        </w:rPr>
        <w:t>“Something like that,” Dexter says.</w:t>
      </w:r>
      <w:r w:rsidR="0071681A">
        <w:rPr>
          <w:rFonts w:cstheme="minorHAnsi"/>
          <w:sz w:val="24"/>
          <w:szCs w:val="24"/>
        </w:rPr>
        <w:t xml:space="preserve"> </w:t>
      </w:r>
      <w:r w:rsidRPr="009E7F4C">
        <w:rPr>
          <w:rFonts w:cstheme="minorHAnsi"/>
          <w:sz w:val="24"/>
          <w:szCs w:val="24"/>
        </w:rPr>
        <w:t>“My father needed an asset there, and my mother wasn’t going to help him.</w:t>
      </w:r>
      <w:r w:rsidR="0071681A">
        <w:rPr>
          <w:rFonts w:cstheme="minorHAnsi"/>
          <w:sz w:val="24"/>
          <w:szCs w:val="24"/>
        </w:rPr>
        <w:t xml:space="preserve"> </w:t>
      </w:r>
      <w:r w:rsidRPr="009E7F4C">
        <w:rPr>
          <w:rFonts w:cstheme="minorHAnsi"/>
          <w:sz w:val="24"/>
          <w:szCs w:val="24"/>
        </w:rPr>
        <w:t>So I was the logical choice.</w:t>
      </w:r>
      <w:r w:rsidR="0071681A">
        <w:rPr>
          <w:rFonts w:cstheme="minorHAnsi"/>
          <w:sz w:val="24"/>
          <w:szCs w:val="24"/>
        </w:rPr>
        <w:t xml:space="preserve"> </w:t>
      </w:r>
      <w:r w:rsidRPr="009E7F4C">
        <w:rPr>
          <w:rFonts w:cstheme="minorHAnsi"/>
          <w:sz w:val="24"/>
          <w:szCs w:val="24"/>
        </w:rPr>
        <w:t>I wasn’t happy about it.</w:t>
      </w:r>
      <w:r w:rsidR="0071681A">
        <w:rPr>
          <w:rFonts w:cstheme="minorHAnsi"/>
          <w:sz w:val="24"/>
          <w:szCs w:val="24"/>
        </w:rPr>
        <w:t xml:space="preserve"> </w:t>
      </w:r>
      <w:r w:rsidRPr="009E7F4C">
        <w:rPr>
          <w:rFonts w:cstheme="minorHAnsi"/>
          <w:sz w:val="24"/>
          <w:szCs w:val="24"/>
        </w:rPr>
        <w:t>I really liked my life out here.”</w:t>
      </w:r>
    </w:p>
    <w:p w:rsidR="00CC4975" w:rsidP="00176DAF" w:rsidRDefault="007F0EEA" w14:paraId="265D2071" w14:textId="77777777">
      <w:pPr>
        <w:spacing w:after="0"/>
        <w:ind w:firstLine="360"/>
        <w:rPr>
          <w:rFonts w:cstheme="minorHAnsi"/>
          <w:sz w:val="24"/>
          <w:szCs w:val="24"/>
        </w:rPr>
        <w:sectPr w:rsidR="00CC4975"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“You are young,” Jager says.</w:t>
      </w:r>
      <w:r w:rsidR="0071681A">
        <w:rPr>
          <w:rFonts w:cstheme="minorHAnsi"/>
          <w:sz w:val="24"/>
          <w:szCs w:val="24"/>
        </w:rPr>
        <w:t xml:space="preserve"> </w:t>
      </w:r>
      <w:r w:rsidRPr="009E7F4C">
        <w:rPr>
          <w:rFonts w:cstheme="minorHAnsi"/>
          <w:sz w:val="24"/>
          <w:szCs w:val="24"/>
        </w:rPr>
        <w:t>“You adapted quite well.</w:t>
      </w:r>
      <w:r w:rsidR="0071681A">
        <w:rPr>
          <w:rFonts w:cstheme="minorHAnsi"/>
          <w:sz w:val="24"/>
          <w:szCs w:val="24"/>
        </w:rPr>
        <w:t xml:space="preserve"> </w:t>
      </w:r>
      <w:r w:rsidRPr="009E7F4C">
        <w:rPr>
          <w:rFonts w:cstheme="minorHAnsi"/>
          <w:sz w:val="24"/>
          <w:szCs w:val="24"/>
        </w:rPr>
        <w:t>We will discuss your next career path this evening over supper.”</w:t>
      </w:r>
      <w:r w:rsidR="0071681A">
        <w:rPr>
          <w:rFonts w:cstheme="minorHAnsi"/>
          <w:sz w:val="24"/>
          <w:szCs w:val="24"/>
        </w:rPr>
        <w:t xml:space="preserve"> </w:t>
      </w:r>
      <w:r w:rsidRPr="009E7F4C">
        <w:rPr>
          <w:rFonts w:cstheme="minorHAnsi"/>
          <w:sz w:val="24"/>
          <w:szCs w:val="24"/>
        </w:rPr>
        <w:t>Jager turns to us.</w:t>
      </w:r>
      <w:r w:rsidR="0071681A">
        <w:rPr>
          <w:rFonts w:cstheme="minorHAnsi"/>
          <w:sz w:val="24"/>
          <w:szCs w:val="24"/>
        </w:rPr>
        <w:t xml:space="preserve"> </w:t>
      </w:r>
      <w:r w:rsidRPr="009E7F4C">
        <w:rPr>
          <w:rFonts w:cstheme="minorHAnsi"/>
          <w:sz w:val="24"/>
          <w:szCs w:val="24"/>
        </w:rPr>
        <w:t xml:space="preserve">“Please, bring </w:t>
      </w:r>
      <w:proofErr w:type="spellStart"/>
      <w:r w:rsidRPr="009E7F4C">
        <w:rPr>
          <w:rFonts w:cstheme="minorHAnsi"/>
          <w:sz w:val="24"/>
          <w:szCs w:val="24"/>
        </w:rPr>
        <w:t>Ereban</w:t>
      </w:r>
      <w:proofErr w:type="spellEnd"/>
      <w:r w:rsidRPr="009E7F4C">
        <w:rPr>
          <w:rFonts w:cstheme="minorHAnsi"/>
          <w:sz w:val="24"/>
          <w:szCs w:val="24"/>
        </w:rPr>
        <w:t xml:space="preserve"> to me.</w:t>
      </w:r>
      <w:r w:rsidR="0071681A">
        <w:rPr>
          <w:rFonts w:cstheme="minorHAnsi"/>
          <w:sz w:val="24"/>
          <w:szCs w:val="24"/>
        </w:rPr>
        <w:t xml:space="preserve"> </w:t>
      </w:r>
      <w:r w:rsidRPr="009E7F4C">
        <w:rPr>
          <w:rFonts w:cstheme="minorHAnsi"/>
          <w:sz w:val="24"/>
          <w:szCs w:val="24"/>
        </w:rPr>
        <w:t>I have some words for her, words she deserves to hear herself.”</w:t>
      </w:r>
    </w:p>
    <w:p w:rsidR="00176DAF" w:rsidP="00CC4975" w:rsidRDefault="002E2D41" w14:paraId="602085D2" w14:textId="65DA10F4">
      <w:pPr>
        <w:spacing w:after="0"/>
        <w:rPr>
          <w:rFonts w:cstheme="minorHAnsi"/>
          <w:sz w:val="24"/>
          <w:szCs w:val="24"/>
        </w:rPr>
      </w:pPr>
      <w:r>
        <w:rPr>
          <w:rFonts w:cstheme="minorHAnsi"/>
          <w:sz w:val="24"/>
          <w:szCs w:val="24"/>
        </w:rPr>
        <w:lastRenderedPageBreak/>
        <w:t>2</w:t>
      </w:r>
      <w:r w:rsidR="007E5E10">
        <w:rPr>
          <w:rFonts w:cstheme="minorHAnsi"/>
          <w:sz w:val="24"/>
          <w:szCs w:val="24"/>
        </w:rPr>
        <w:t>4</w:t>
      </w:r>
    </w:p>
    <w:p w:rsidR="00176DAF" w:rsidP="00176DAF" w:rsidRDefault="00176DAF" w14:paraId="484FB549" w14:textId="77777777">
      <w:pPr>
        <w:spacing w:after="0"/>
        <w:ind w:firstLine="360"/>
        <w:rPr>
          <w:rFonts w:cstheme="minorHAnsi"/>
          <w:sz w:val="24"/>
          <w:szCs w:val="24"/>
        </w:rPr>
      </w:pPr>
    </w:p>
    <w:p w:rsidR="00176DAF" w:rsidP="00CC4975" w:rsidRDefault="007F0EEA" w14:paraId="249DBDD9" w14:textId="77777777">
      <w:pPr>
        <w:spacing w:after="0"/>
        <w:rPr>
          <w:rFonts w:cstheme="minorHAnsi"/>
          <w:sz w:val="24"/>
          <w:szCs w:val="24"/>
        </w:rPr>
      </w:pPr>
      <w:r w:rsidRPr="009E7F4C">
        <w:rPr>
          <w:rFonts w:cstheme="minorHAnsi"/>
          <w:sz w:val="24"/>
          <w:szCs w:val="24"/>
        </w:rPr>
        <w:t xml:space="preserve">The insides of ships always </w:t>
      </w:r>
      <w:r w:rsidRPr="009E7F4C" w:rsidR="002E2D41">
        <w:rPr>
          <w:rFonts w:cstheme="minorHAnsi"/>
          <w:sz w:val="24"/>
          <w:szCs w:val="24"/>
        </w:rPr>
        <w:t>look</w:t>
      </w:r>
      <w:r w:rsidRPr="009E7F4C">
        <w:rPr>
          <w:rFonts w:cstheme="minorHAnsi"/>
          <w:sz w:val="24"/>
          <w:szCs w:val="24"/>
        </w:rPr>
        <w:t xml:space="preserve"> the same to me, so once I board the giant pirate flagship I stop thinking about how big the place is.</w:t>
      </w:r>
      <w:r w:rsidR="0071681A">
        <w:rPr>
          <w:rFonts w:cstheme="minorHAnsi"/>
          <w:sz w:val="24"/>
          <w:szCs w:val="24"/>
        </w:rPr>
        <w:t xml:space="preserve"> </w:t>
      </w:r>
      <w:r w:rsidRPr="009E7F4C">
        <w:rPr>
          <w:rFonts w:cstheme="minorHAnsi"/>
          <w:sz w:val="24"/>
          <w:szCs w:val="24"/>
        </w:rPr>
        <w:t>I never see an entire ship.</w:t>
      </w:r>
      <w:r w:rsidR="0071681A">
        <w:rPr>
          <w:rFonts w:cstheme="minorHAnsi"/>
          <w:sz w:val="24"/>
          <w:szCs w:val="24"/>
        </w:rPr>
        <w:t xml:space="preserve"> </w:t>
      </w:r>
      <w:r w:rsidRPr="009E7F4C">
        <w:rPr>
          <w:rFonts w:cstheme="minorHAnsi"/>
          <w:sz w:val="24"/>
          <w:szCs w:val="24"/>
        </w:rPr>
        <w:t>It’s always the airlock, some hallways, a room.</w:t>
      </w:r>
      <w:r w:rsidR="0071681A">
        <w:rPr>
          <w:rFonts w:cstheme="minorHAnsi"/>
          <w:sz w:val="24"/>
          <w:szCs w:val="24"/>
        </w:rPr>
        <w:t xml:space="preserve"> </w:t>
      </w:r>
      <w:r w:rsidRPr="009E7F4C">
        <w:rPr>
          <w:rFonts w:cstheme="minorHAnsi"/>
          <w:sz w:val="24"/>
          <w:szCs w:val="24"/>
        </w:rPr>
        <w:t>There’s a discussion.</w:t>
      </w:r>
      <w:r w:rsidR="0071681A">
        <w:rPr>
          <w:rFonts w:cstheme="minorHAnsi"/>
          <w:sz w:val="24"/>
          <w:szCs w:val="24"/>
        </w:rPr>
        <w:t xml:space="preserve"> </w:t>
      </w:r>
      <w:r w:rsidRPr="009E7F4C">
        <w:rPr>
          <w:rFonts w:cstheme="minorHAnsi"/>
          <w:sz w:val="24"/>
          <w:szCs w:val="24"/>
        </w:rPr>
        <w:t>Sometimes I stay to sleep, so more hallways and another room with a bunk in it.</w:t>
      </w:r>
      <w:r w:rsidR="0071681A">
        <w:rPr>
          <w:rFonts w:cstheme="minorHAnsi"/>
          <w:sz w:val="24"/>
          <w:szCs w:val="24"/>
        </w:rPr>
        <w:t xml:space="preserve"> </w:t>
      </w:r>
      <w:r w:rsidRPr="009E7F4C">
        <w:rPr>
          <w:rFonts w:cstheme="minorHAnsi"/>
          <w:sz w:val="24"/>
          <w:szCs w:val="24"/>
        </w:rPr>
        <w:t xml:space="preserve">The only ship in recent memory that’s been different on the inside is the Phoenix, and when I leave through the gravity lift into a hanger that could fit the </w:t>
      </w:r>
      <w:r w:rsidRPr="001552BE">
        <w:rPr>
          <w:rFonts w:cstheme="minorHAnsi"/>
          <w:i/>
          <w:iCs/>
          <w:sz w:val="24"/>
          <w:szCs w:val="24"/>
        </w:rPr>
        <w:t>Hercules</w:t>
      </w:r>
      <w:r w:rsidRPr="009E7F4C">
        <w:rPr>
          <w:rFonts w:cstheme="minorHAnsi"/>
          <w:sz w:val="24"/>
          <w:szCs w:val="24"/>
        </w:rPr>
        <w:t xml:space="preserve"> and still have room to spare, I’m a little sad knowing I won’t get the experience of exploring the rest of Kiera’s ship.</w:t>
      </w:r>
    </w:p>
    <w:p w:rsidR="00176DAF" w:rsidP="00176DAF" w:rsidRDefault="007F0EEA" w14:paraId="68D0BE84" w14:textId="77777777">
      <w:pPr>
        <w:spacing w:after="0"/>
        <w:ind w:firstLine="360"/>
        <w:rPr>
          <w:rFonts w:cstheme="minorHAnsi"/>
          <w:sz w:val="24"/>
          <w:szCs w:val="24"/>
        </w:rPr>
      </w:pPr>
      <w:r w:rsidRPr="009E7F4C">
        <w:rPr>
          <w:rFonts w:cstheme="minorHAnsi"/>
          <w:sz w:val="24"/>
          <w:szCs w:val="24"/>
        </w:rPr>
        <w:t>No, that’s not a metaphor.</w:t>
      </w:r>
    </w:p>
    <w:p w:rsidR="00176DAF" w:rsidP="00176DAF" w:rsidRDefault="007F0EEA" w14:paraId="79C8F4E3" w14:textId="77777777">
      <w:pPr>
        <w:spacing w:after="0"/>
        <w:ind w:firstLine="360"/>
        <w:rPr>
          <w:rFonts w:cstheme="minorHAnsi"/>
          <w:sz w:val="24"/>
          <w:szCs w:val="24"/>
        </w:rPr>
      </w:pPr>
      <w:r w:rsidRPr="009E7F4C">
        <w:rPr>
          <w:rFonts w:cstheme="minorHAnsi"/>
          <w:sz w:val="24"/>
          <w:szCs w:val="24"/>
        </w:rPr>
        <w:t>A squad of uniformed guards are coming our way.</w:t>
      </w:r>
      <w:r w:rsidR="0071681A">
        <w:rPr>
          <w:rFonts w:cstheme="minorHAnsi"/>
          <w:sz w:val="24"/>
          <w:szCs w:val="24"/>
        </w:rPr>
        <w:t xml:space="preserve"> </w:t>
      </w:r>
      <w:r w:rsidRPr="009E7F4C">
        <w:rPr>
          <w:rFonts w:cstheme="minorHAnsi"/>
          <w:sz w:val="24"/>
          <w:szCs w:val="24"/>
        </w:rPr>
        <w:t xml:space="preserve">Two of them are guiding a </w:t>
      </w:r>
      <w:proofErr w:type="spellStart"/>
      <w:r w:rsidRPr="009E7F4C">
        <w:rPr>
          <w:rFonts w:cstheme="minorHAnsi"/>
          <w:sz w:val="24"/>
          <w:szCs w:val="24"/>
        </w:rPr>
        <w:t>grav</w:t>
      </w:r>
      <w:proofErr w:type="spellEnd"/>
      <w:r w:rsidRPr="009E7F4C">
        <w:rPr>
          <w:rFonts w:cstheme="minorHAnsi"/>
          <w:sz w:val="24"/>
          <w:szCs w:val="24"/>
        </w:rPr>
        <w:t>-stretcher.</w:t>
      </w:r>
      <w:r w:rsidR="0071681A">
        <w:rPr>
          <w:rFonts w:cstheme="minorHAnsi"/>
          <w:sz w:val="24"/>
          <w:szCs w:val="24"/>
        </w:rPr>
        <w:t xml:space="preserve"> </w:t>
      </w:r>
      <w:r w:rsidRPr="009E7F4C">
        <w:rPr>
          <w:rFonts w:cstheme="minorHAnsi"/>
          <w:sz w:val="24"/>
          <w:szCs w:val="24"/>
        </w:rPr>
        <w:t>It’s a little strange to see uniforms on a pirate ship.</w:t>
      </w:r>
      <w:r w:rsidR="0071681A">
        <w:rPr>
          <w:rFonts w:cstheme="minorHAnsi"/>
          <w:sz w:val="24"/>
          <w:szCs w:val="24"/>
        </w:rPr>
        <w:t xml:space="preserve"> </w:t>
      </w:r>
      <w:r w:rsidRPr="009E7F4C">
        <w:rPr>
          <w:rFonts w:cstheme="minorHAnsi"/>
          <w:sz w:val="24"/>
          <w:szCs w:val="24"/>
        </w:rPr>
        <w:t>When they stop in front of us, they all make a little bow to Kiera, who inclines her head at them.</w:t>
      </w:r>
      <w:r w:rsidR="0071681A">
        <w:rPr>
          <w:rFonts w:cstheme="minorHAnsi"/>
          <w:sz w:val="24"/>
          <w:szCs w:val="24"/>
        </w:rPr>
        <w:t xml:space="preserve"> </w:t>
      </w:r>
      <w:r w:rsidRPr="009E7F4C">
        <w:rPr>
          <w:rFonts w:cstheme="minorHAnsi"/>
          <w:sz w:val="24"/>
          <w:szCs w:val="24"/>
        </w:rPr>
        <w:t>The woman in front steps forward and says, “If you would follow me please.”</w:t>
      </w:r>
    </w:p>
    <w:p w:rsidR="00176DAF" w:rsidP="00176DAF" w:rsidRDefault="007F0EEA" w14:paraId="7B68692E" w14:textId="77777777">
      <w:pPr>
        <w:spacing w:after="0"/>
        <w:ind w:firstLine="360"/>
        <w:rPr>
          <w:rFonts w:cstheme="minorHAnsi"/>
          <w:sz w:val="24"/>
          <w:szCs w:val="24"/>
        </w:rPr>
      </w:pPr>
      <w:r w:rsidRPr="009E7F4C">
        <w:rPr>
          <w:rFonts w:cstheme="minorHAnsi"/>
          <w:sz w:val="24"/>
          <w:szCs w:val="24"/>
        </w:rPr>
        <w:t>We make a move to follow and we get an upraised hand.</w:t>
      </w:r>
      <w:r w:rsidR="0071681A">
        <w:rPr>
          <w:rFonts w:cstheme="minorHAnsi"/>
          <w:sz w:val="24"/>
          <w:szCs w:val="24"/>
        </w:rPr>
        <w:t xml:space="preserve"> </w:t>
      </w:r>
      <w:r w:rsidRPr="009E7F4C">
        <w:rPr>
          <w:rFonts w:cstheme="minorHAnsi"/>
          <w:sz w:val="24"/>
          <w:szCs w:val="24"/>
        </w:rPr>
        <w:t>“I’m sorry, just her.”</w:t>
      </w:r>
    </w:p>
    <w:p w:rsidR="00176DAF" w:rsidP="00176DAF" w:rsidRDefault="007F0EEA" w14:paraId="3570D6F6" w14:textId="77777777">
      <w:pPr>
        <w:spacing w:after="0"/>
        <w:ind w:firstLine="360"/>
        <w:rPr>
          <w:rFonts w:cstheme="minorHAnsi"/>
          <w:sz w:val="24"/>
          <w:szCs w:val="24"/>
        </w:rPr>
      </w:pPr>
      <w:r w:rsidRPr="009E7F4C">
        <w:rPr>
          <w:rFonts w:cstheme="minorHAnsi"/>
          <w:sz w:val="24"/>
          <w:szCs w:val="24"/>
        </w:rPr>
        <w:t>“Not bloody likely,” Laura says.</w:t>
      </w:r>
    </w:p>
    <w:p w:rsidR="00176DAF" w:rsidP="00176DAF" w:rsidRDefault="007F0EEA" w14:paraId="4A714919" w14:textId="77777777">
      <w:pPr>
        <w:spacing w:after="0"/>
        <w:ind w:firstLine="360"/>
        <w:rPr>
          <w:rFonts w:cstheme="minorHAnsi"/>
          <w:sz w:val="24"/>
          <w:szCs w:val="24"/>
        </w:rPr>
      </w:pPr>
      <w:r w:rsidRPr="009E7F4C">
        <w:rPr>
          <w:rFonts w:cstheme="minorHAnsi"/>
          <w:sz w:val="24"/>
          <w:szCs w:val="24"/>
        </w:rPr>
        <w:t>“It’s okay, Laura,” Kiera says.</w:t>
      </w:r>
      <w:r w:rsidR="0071681A">
        <w:rPr>
          <w:rFonts w:cstheme="minorHAnsi"/>
          <w:sz w:val="24"/>
          <w:szCs w:val="24"/>
        </w:rPr>
        <w:t xml:space="preserve"> </w:t>
      </w:r>
      <w:r w:rsidRPr="009E7F4C">
        <w:rPr>
          <w:rFonts w:cstheme="minorHAnsi"/>
          <w:sz w:val="24"/>
          <w:szCs w:val="24"/>
        </w:rPr>
        <w:t>“I’ll be fine.”</w:t>
      </w:r>
    </w:p>
    <w:p w:rsidR="00176DAF" w:rsidP="00176DAF" w:rsidRDefault="007F0EEA" w14:paraId="75426586" w14:textId="77777777">
      <w:pPr>
        <w:spacing w:after="0"/>
        <w:ind w:firstLine="360"/>
        <w:rPr>
          <w:rFonts w:cstheme="minorHAnsi"/>
          <w:sz w:val="24"/>
          <w:szCs w:val="24"/>
        </w:rPr>
      </w:pPr>
      <w:r w:rsidRPr="009E7F4C">
        <w:rPr>
          <w:rFonts w:cstheme="minorHAnsi"/>
          <w:sz w:val="24"/>
          <w:szCs w:val="24"/>
        </w:rPr>
        <w:t>“I don’t give a shit.</w:t>
      </w:r>
      <w:r w:rsidR="0071681A">
        <w:rPr>
          <w:rFonts w:cstheme="minorHAnsi"/>
          <w:sz w:val="24"/>
          <w:szCs w:val="24"/>
        </w:rPr>
        <w:t xml:space="preserve"> </w:t>
      </w:r>
      <w:r w:rsidRPr="009E7F4C">
        <w:rPr>
          <w:rFonts w:cstheme="minorHAnsi"/>
          <w:sz w:val="24"/>
          <w:szCs w:val="24"/>
        </w:rPr>
        <w:t>We’re going together or not at all.</w:t>
      </w:r>
      <w:r w:rsidR="0071681A">
        <w:rPr>
          <w:rFonts w:cstheme="minorHAnsi"/>
          <w:sz w:val="24"/>
          <w:szCs w:val="24"/>
        </w:rPr>
        <w:t xml:space="preserve"> </w:t>
      </w:r>
      <w:r w:rsidRPr="009E7F4C">
        <w:rPr>
          <w:rFonts w:cstheme="minorHAnsi"/>
          <w:sz w:val="24"/>
          <w:szCs w:val="24"/>
        </w:rPr>
        <w:t xml:space="preserve">If Jager wants </w:t>
      </w:r>
      <w:proofErr w:type="spellStart"/>
      <w:r w:rsidRPr="009E7F4C">
        <w:rPr>
          <w:rFonts w:cstheme="minorHAnsi"/>
          <w:sz w:val="24"/>
          <w:szCs w:val="24"/>
        </w:rPr>
        <w:t>Ereban</w:t>
      </w:r>
      <w:proofErr w:type="spellEnd"/>
      <w:r w:rsidRPr="009E7F4C">
        <w:rPr>
          <w:rFonts w:cstheme="minorHAnsi"/>
          <w:sz w:val="24"/>
          <w:szCs w:val="24"/>
        </w:rPr>
        <w:t>, we all go together.”</w:t>
      </w:r>
    </w:p>
    <w:p w:rsidR="00176DAF" w:rsidP="00176DAF" w:rsidRDefault="007F0EEA" w14:paraId="4BDDEEE3" w14:textId="77777777">
      <w:pPr>
        <w:spacing w:after="0"/>
        <w:ind w:firstLine="360"/>
        <w:rPr>
          <w:rFonts w:cstheme="minorHAnsi"/>
          <w:sz w:val="24"/>
          <w:szCs w:val="24"/>
        </w:rPr>
      </w:pPr>
      <w:r w:rsidRPr="009E7F4C">
        <w:rPr>
          <w:rFonts w:cstheme="minorHAnsi"/>
          <w:sz w:val="24"/>
          <w:szCs w:val="24"/>
        </w:rPr>
        <w:t>“It’s not what you think,” Dexter says.</w:t>
      </w:r>
      <w:r w:rsidR="0071681A">
        <w:rPr>
          <w:rFonts w:cstheme="minorHAnsi"/>
          <w:sz w:val="24"/>
          <w:szCs w:val="24"/>
        </w:rPr>
        <w:t xml:space="preserve"> </w:t>
      </w:r>
      <w:r w:rsidRPr="009E7F4C">
        <w:rPr>
          <w:rFonts w:cstheme="minorHAnsi"/>
          <w:sz w:val="24"/>
          <w:szCs w:val="24"/>
        </w:rPr>
        <w:t>“My father wants to give us an opportunity to clean up before dinner.</w:t>
      </w:r>
      <w:r w:rsidR="0071681A">
        <w:rPr>
          <w:rFonts w:cstheme="minorHAnsi"/>
          <w:sz w:val="24"/>
          <w:szCs w:val="24"/>
        </w:rPr>
        <w:t xml:space="preserve"> </w:t>
      </w:r>
      <w:r w:rsidRPr="009E7F4C">
        <w:rPr>
          <w:rFonts w:cstheme="minorHAnsi"/>
          <w:sz w:val="24"/>
          <w:szCs w:val="24"/>
        </w:rPr>
        <w:t>That’s all.</w:t>
      </w:r>
      <w:r w:rsidR="0071681A">
        <w:rPr>
          <w:rFonts w:cstheme="minorHAnsi"/>
          <w:sz w:val="24"/>
          <w:szCs w:val="24"/>
        </w:rPr>
        <w:t xml:space="preserve"> </w:t>
      </w:r>
      <w:r w:rsidRPr="009E7F4C">
        <w:rPr>
          <w:rFonts w:cstheme="minorHAnsi"/>
          <w:sz w:val="24"/>
          <w:szCs w:val="24"/>
        </w:rPr>
        <w:t>We all get escorts so we don’t get lost.”</w:t>
      </w:r>
    </w:p>
    <w:p w:rsidR="00176DAF" w:rsidP="00176DAF" w:rsidRDefault="007F0EEA" w14:paraId="6E678AB8" w14:textId="77777777">
      <w:pPr>
        <w:spacing w:after="0"/>
        <w:ind w:firstLine="360"/>
        <w:rPr>
          <w:rFonts w:cstheme="minorHAnsi"/>
          <w:sz w:val="24"/>
          <w:szCs w:val="24"/>
        </w:rPr>
      </w:pPr>
      <w:r w:rsidRPr="009E7F4C">
        <w:rPr>
          <w:rFonts w:cstheme="minorHAnsi"/>
          <w:sz w:val="24"/>
          <w:szCs w:val="24"/>
        </w:rPr>
        <w:t>Laura snorts. “To separate us, you mean, so we can’t make mischief?”</w:t>
      </w:r>
    </w:p>
    <w:p w:rsidR="00176DAF" w:rsidP="00176DAF" w:rsidRDefault="007F0EEA" w14:paraId="10E5EBE9" w14:textId="24890E60">
      <w:pPr>
        <w:spacing w:after="0"/>
        <w:ind w:firstLine="360"/>
        <w:rPr>
          <w:rFonts w:cstheme="minorHAnsi"/>
          <w:sz w:val="24"/>
          <w:szCs w:val="24"/>
        </w:rPr>
      </w:pPr>
      <w:r w:rsidRPr="009E7F4C">
        <w:rPr>
          <w:rFonts w:cstheme="minorHAnsi"/>
          <w:sz w:val="24"/>
          <w:szCs w:val="24"/>
        </w:rPr>
        <w:t>Dexter shrugs.</w:t>
      </w:r>
      <w:r w:rsidR="0071681A">
        <w:rPr>
          <w:rFonts w:cstheme="minorHAnsi"/>
          <w:sz w:val="24"/>
          <w:szCs w:val="24"/>
        </w:rPr>
        <w:t xml:space="preserve"> </w:t>
      </w:r>
      <w:r w:rsidRPr="009E7F4C">
        <w:rPr>
          <w:rFonts w:cstheme="minorHAnsi"/>
          <w:sz w:val="24"/>
          <w:szCs w:val="24"/>
        </w:rPr>
        <w:t>“I can’t stop you if you insist on looking at it that way.</w:t>
      </w:r>
      <w:r w:rsidR="0071681A">
        <w:rPr>
          <w:rFonts w:cstheme="minorHAnsi"/>
          <w:sz w:val="24"/>
          <w:szCs w:val="24"/>
        </w:rPr>
        <w:t xml:space="preserve"> </w:t>
      </w:r>
      <w:r w:rsidRPr="009E7F4C">
        <w:rPr>
          <w:rFonts w:cstheme="minorHAnsi"/>
          <w:sz w:val="24"/>
          <w:szCs w:val="24"/>
        </w:rPr>
        <w:t>But you know as well as I do that my father’s blood oath with the Blood Suns prohibits him from harming any of us.”</w:t>
      </w:r>
      <w:r w:rsidR="0071681A">
        <w:rPr>
          <w:rFonts w:cstheme="minorHAnsi"/>
          <w:sz w:val="24"/>
          <w:szCs w:val="24"/>
        </w:rPr>
        <w:t xml:space="preserve"> </w:t>
      </w:r>
      <w:r w:rsidRPr="009E7F4C">
        <w:rPr>
          <w:rFonts w:cstheme="minorHAnsi"/>
          <w:sz w:val="24"/>
          <w:szCs w:val="24"/>
        </w:rPr>
        <w:t xml:space="preserve">He glances over at </w:t>
      </w:r>
      <w:r w:rsidR="00065880">
        <w:rPr>
          <w:rFonts w:cstheme="minorHAnsi"/>
          <w:sz w:val="24"/>
          <w:szCs w:val="24"/>
        </w:rPr>
        <w:t>Mabel</w:t>
      </w:r>
      <w:r w:rsidRPr="009E7F4C">
        <w:rPr>
          <w:rFonts w:cstheme="minorHAnsi"/>
          <w:sz w:val="24"/>
          <w:szCs w:val="24"/>
        </w:rPr>
        <w:t xml:space="preserve"> as Kissy deposits the woman on the stretcher like a bag of potatoes.</w:t>
      </w:r>
      <w:r w:rsidR="0071681A">
        <w:rPr>
          <w:rFonts w:cstheme="minorHAnsi"/>
          <w:sz w:val="24"/>
          <w:szCs w:val="24"/>
        </w:rPr>
        <w:t xml:space="preserve"> </w:t>
      </w:r>
      <w:r w:rsidRPr="009E7F4C">
        <w:rPr>
          <w:rFonts w:cstheme="minorHAnsi"/>
          <w:sz w:val="24"/>
          <w:szCs w:val="24"/>
        </w:rPr>
        <w:t>“Except her, of course.”</w:t>
      </w:r>
    </w:p>
    <w:p w:rsidR="00176DAF" w:rsidP="00176DAF" w:rsidRDefault="007F0EEA" w14:paraId="665A6E79" w14:textId="77777777">
      <w:pPr>
        <w:spacing w:after="0"/>
        <w:ind w:firstLine="360"/>
        <w:rPr>
          <w:rFonts w:cstheme="minorHAnsi"/>
          <w:sz w:val="24"/>
          <w:szCs w:val="24"/>
        </w:rPr>
      </w:pPr>
      <w:r w:rsidRPr="009E7F4C">
        <w:rPr>
          <w:rFonts w:cstheme="minorHAnsi"/>
          <w:sz w:val="24"/>
          <w:szCs w:val="24"/>
        </w:rPr>
        <w:t>“And me,” Kiera says.</w:t>
      </w:r>
      <w:r w:rsidR="0071681A">
        <w:rPr>
          <w:rFonts w:cstheme="minorHAnsi"/>
          <w:sz w:val="24"/>
          <w:szCs w:val="24"/>
        </w:rPr>
        <w:t xml:space="preserve"> </w:t>
      </w:r>
      <w:r w:rsidRPr="009E7F4C">
        <w:rPr>
          <w:rFonts w:cstheme="minorHAnsi"/>
          <w:sz w:val="24"/>
          <w:szCs w:val="24"/>
        </w:rPr>
        <w:t>“I’m not protected by the team’s oath.”</w:t>
      </w:r>
    </w:p>
    <w:p w:rsidR="00176DAF" w:rsidP="00176DAF" w:rsidRDefault="007F0EEA" w14:paraId="43B0B094" w14:textId="77777777">
      <w:pPr>
        <w:spacing w:after="0"/>
        <w:ind w:firstLine="360"/>
        <w:rPr>
          <w:rFonts w:cstheme="minorHAnsi"/>
          <w:sz w:val="24"/>
          <w:szCs w:val="24"/>
        </w:rPr>
      </w:pPr>
      <w:r w:rsidRPr="009E7F4C">
        <w:rPr>
          <w:rFonts w:cstheme="minorHAnsi"/>
          <w:sz w:val="24"/>
          <w:szCs w:val="24"/>
        </w:rPr>
        <w:t>“He would die to protect you, Your Grace,” Dexter says.</w:t>
      </w:r>
      <w:r w:rsidR="0071681A">
        <w:rPr>
          <w:rFonts w:cstheme="minorHAnsi"/>
          <w:sz w:val="24"/>
          <w:szCs w:val="24"/>
        </w:rPr>
        <w:t xml:space="preserve"> </w:t>
      </w:r>
      <w:r w:rsidRPr="009E7F4C">
        <w:rPr>
          <w:rFonts w:cstheme="minorHAnsi"/>
          <w:sz w:val="24"/>
          <w:szCs w:val="24"/>
        </w:rPr>
        <w:t>“We all—.”</w:t>
      </w:r>
    </w:p>
    <w:p w:rsidR="00176DAF" w:rsidP="00176DAF" w:rsidRDefault="007F0EEA" w14:paraId="12F35714" w14:textId="77777777">
      <w:pPr>
        <w:spacing w:after="0"/>
        <w:ind w:firstLine="360"/>
        <w:rPr>
          <w:rFonts w:cstheme="minorHAnsi"/>
          <w:sz w:val="24"/>
          <w:szCs w:val="24"/>
        </w:rPr>
      </w:pPr>
      <w:r w:rsidRPr="009E7F4C">
        <w:rPr>
          <w:rFonts w:cstheme="minorHAnsi"/>
          <w:sz w:val="24"/>
          <w:szCs w:val="24"/>
        </w:rPr>
        <w:t>“Don’t call me that,” she snaps at him.</w:t>
      </w:r>
      <w:r w:rsidR="0071681A">
        <w:rPr>
          <w:rFonts w:cstheme="minorHAnsi"/>
          <w:sz w:val="24"/>
          <w:szCs w:val="24"/>
        </w:rPr>
        <w:t xml:space="preserve"> </w:t>
      </w:r>
      <w:r w:rsidRPr="009E7F4C">
        <w:rPr>
          <w:rFonts w:cstheme="minorHAnsi"/>
          <w:sz w:val="24"/>
          <w:szCs w:val="24"/>
        </w:rPr>
        <w:t>“Don’t ever call me that again.”</w:t>
      </w:r>
    </w:p>
    <w:p w:rsidR="00176DAF" w:rsidP="00176DAF" w:rsidRDefault="007F0EEA" w14:paraId="344B9271" w14:textId="77777777">
      <w:pPr>
        <w:spacing w:after="0"/>
        <w:ind w:firstLine="360"/>
        <w:rPr>
          <w:rFonts w:cstheme="minorHAnsi"/>
          <w:sz w:val="24"/>
          <w:szCs w:val="24"/>
        </w:rPr>
      </w:pPr>
      <w:r w:rsidRPr="009E7F4C">
        <w:rPr>
          <w:rFonts w:cstheme="minorHAnsi"/>
          <w:sz w:val="24"/>
          <w:szCs w:val="24"/>
        </w:rPr>
        <w:t>Dexter shrugs again.</w:t>
      </w:r>
      <w:r w:rsidR="0071681A">
        <w:rPr>
          <w:rFonts w:cstheme="minorHAnsi"/>
          <w:sz w:val="24"/>
          <w:szCs w:val="24"/>
        </w:rPr>
        <w:t xml:space="preserve"> </w:t>
      </w:r>
      <w:r w:rsidRPr="009E7F4C">
        <w:rPr>
          <w:rFonts w:cstheme="minorHAnsi"/>
          <w:sz w:val="24"/>
          <w:szCs w:val="24"/>
        </w:rPr>
        <w:t>“We are what we are.</w:t>
      </w:r>
      <w:r w:rsidR="0071681A">
        <w:rPr>
          <w:rFonts w:cstheme="minorHAnsi"/>
          <w:sz w:val="24"/>
          <w:szCs w:val="24"/>
        </w:rPr>
        <w:t xml:space="preserve"> </w:t>
      </w:r>
      <w:r w:rsidRPr="009E7F4C">
        <w:rPr>
          <w:rFonts w:cstheme="minorHAnsi"/>
          <w:sz w:val="24"/>
          <w:szCs w:val="24"/>
        </w:rPr>
        <w:t>Running from it doesn’t help.”</w:t>
      </w:r>
    </w:p>
    <w:p w:rsidR="00176DAF" w:rsidP="00176DAF" w:rsidRDefault="007F0EEA" w14:paraId="24697933" w14:textId="77777777">
      <w:pPr>
        <w:spacing w:after="0"/>
        <w:ind w:firstLine="360"/>
        <w:rPr>
          <w:rFonts w:cstheme="minorHAnsi"/>
          <w:sz w:val="24"/>
          <w:szCs w:val="24"/>
        </w:rPr>
      </w:pPr>
      <w:r w:rsidRPr="009E7F4C">
        <w:rPr>
          <w:rFonts w:cstheme="minorHAnsi"/>
          <w:sz w:val="24"/>
          <w:szCs w:val="24"/>
        </w:rPr>
        <w:t>“You shut up.”</w:t>
      </w:r>
      <w:r w:rsidR="0071681A">
        <w:rPr>
          <w:rFonts w:cstheme="minorHAnsi"/>
          <w:sz w:val="24"/>
          <w:szCs w:val="24"/>
        </w:rPr>
        <w:t xml:space="preserve"> </w:t>
      </w:r>
      <w:r w:rsidRPr="009E7F4C">
        <w:rPr>
          <w:rFonts w:cstheme="minorHAnsi"/>
          <w:sz w:val="24"/>
          <w:szCs w:val="24"/>
        </w:rPr>
        <w:t>Kiera looks around at our group.</w:t>
      </w:r>
      <w:r w:rsidR="0071681A">
        <w:rPr>
          <w:rFonts w:cstheme="minorHAnsi"/>
          <w:sz w:val="24"/>
          <w:szCs w:val="24"/>
        </w:rPr>
        <w:t xml:space="preserve"> </w:t>
      </w:r>
      <w:r w:rsidRPr="009E7F4C">
        <w:rPr>
          <w:rFonts w:cstheme="minorHAnsi"/>
          <w:sz w:val="24"/>
          <w:szCs w:val="24"/>
        </w:rPr>
        <w:t>“We’re going to split up and go with them.</w:t>
      </w:r>
      <w:r w:rsidR="0071681A">
        <w:rPr>
          <w:rFonts w:cstheme="minorHAnsi"/>
          <w:sz w:val="24"/>
          <w:szCs w:val="24"/>
        </w:rPr>
        <w:t xml:space="preserve"> </w:t>
      </w:r>
      <w:r w:rsidRPr="009E7F4C">
        <w:rPr>
          <w:rFonts w:cstheme="minorHAnsi"/>
          <w:sz w:val="24"/>
          <w:szCs w:val="24"/>
        </w:rPr>
        <w:t>We’ll get clean.</w:t>
      </w:r>
      <w:r w:rsidR="0071681A">
        <w:rPr>
          <w:rFonts w:cstheme="minorHAnsi"/>
          <w:sz w:val="24"/>
          <w:szCs w:val="24"/>
        </w:rPr>
        <w:t xml:space="preserve"> </w:t>
      </w:r>
      <w:r w:rsidRPr="009E7F4C">
        <w:rPr>
          <w:rFonts w:cstheme="minorHAnsi"/>
          <w:sz w:val="24"/>
          <w:szCs w:val="24"/>
        </w:rPr>
        <w:t>Maybe get some nice outfit sims out of it.</w:t>
      </w:r>
      <w:r w:rsidR="0071681A">
        <w:rPr>
          <w:rFonts w:cstheme="minorHAnsi"/>
          <w:sz w:val="24"/>
          <w:szCs w:val="24"/>
        </w:rPr>
        <w:t xml:space="preserve"> </w:t>
      </w:r>
      <w:r w:rsidRPr="009E7F4C">
        <w:rPr>
          <w:rFonts w:cstheme="minorHAnsi"/>
          <w:sz w:val="24"/>
          <w:szCs w:val="24"/>
        </w:rPr>
        <w:t>Then we’ll meet and have dinner.”</w:t>
      </w:r>
      <w:r w:rsidR="0071681A">
        <w:rPr>
          <w:rFonts w:cstheme="minorHAnsi"/>
          <w:sz w:val="24"/>
          <w:szCs w:val="24"/>
        </w:rPr>
        <w:t xml:space="preserve"> </w:t>
      </w:r>
      <w:r w:rsidRPr="009E7F4C">
        <w:rPr>
          <w:rFonts w:cstheme="minorHAnsi"/>
          <w:sz w:val="24"/>
          <w:szCs w:val="24"/>
        </w:rPr>
        <w:t>She turns to Dexter.</w:t>
      </w:r>
      <w:r w:rsidR="0071681A">
        <w:rPr>
          <w:rFonts w:cstheme="minorHAnsi"/>
          <w:sz w:val="24"/>
          <w:szCs w:val="24"/>
        </w:rPr>
        <w:t xml:space="preserve"> </w:t>
      </w:r>
      <w:r w:rsidRPr="009E7F4C">
        <w:rPr>
          <w:rFonts w:cstheme="minorHAnsi"/>
          <w:sz w:val="24"/>
          <w:szCs w:val="24"/>
        </w:rPr>
        <w:t>“If your father tries anything untoward to myself or my friends here, you have my oath that I will burn this entire fleet to ashes.”</w:t>
      </w:r>
      <w:r w:rsidR="0071681A">
        <w:rPr>
          <w:rFonts w:cstheme="minorHAnsi"/>
          <w:sz w:val="24"/>
          <w:szCs w:val="24"/>
        </w:rPr>
        <w:t xml:space="preserve"> </w:t>
      </w:r>
    </w:p>
    <w:p w:rsidR="00176DAF" w:rsidP="07008754" w:rsidRDefault="007F0EEA" w14:paraId="3335AA92" w14:textId="6688501A">
      <w:pPr>
        <w:spacing w:after="0"/>
        <w:ind w:firstLine="360"/>
        <w:rPr>
          <w:del w:author="Gary Smailes" w:date="2024-03-16T18:14:26.937Z" w:id="825911926"/>
          <w:rFonts w:cs="Calibri" w:cstheme="minorAscii"/>
          <w:sz w:val="24"/>
          <w:szCs w:val="24"/>
        </w:rPr>
      </w:pPr>
      <w:r w:rsidRPr="07008754" w:rsidR="07008754">
        <w:rPr>
          <w:rFonts w:cs="Calibri" w:cstheme="minorAscii"/>
          <w:sz w:val="24"/>
          <w:szCs w:val="24"/>
        </w:rPr>
        <w:t xml:space="preserve">She turns and walks away, her startled guards trailing behind her. It seems to me that she knows exactly where </w:t>
      </w:r>
      <w:r w:rsidRPr="07008754" w:rsidR="07008754">
        <w:rPr>
          <w:rFonts w:cs="Calibri" w:cstheme="minorAscii"/>
          <w:sz w:val="24"/>
          <w:szCs w:val="24"/>
        </w:rPr>
        <w:t>she’s</w:t>
      </w:r>
      <w:r w:rsidRPr="07008754" w:rsidR="07008754">
        <w:rPr>
          <w:rFonts w:cs="Calibri" w:cstheme="minorAscii"/>
          <w:sz w:val="24"/>
          <w:szCs w:val="24"/>
        </w:rPr>
        <w:t xml:space="preserve"> going.</w:t>
      </w:r>
      <w:ins w:author="Gary Smailes" w:date="2024-03-16T18:14:27.337Z" w:id="248181199">
        <w:r w:rsidRPr="07008754" w:rsidR="07008754">
          <w:rPr>
            <w:rFonts w:cs="Calibri" w:cstheme="minorAscii"/>
            <w:sz w:val="24"/>
            <w:szCs w:val="24"/>
          </w:rPr>
          <w:t xml:space="preserve"> </w:t>
        </w:r>
      </w:ins>
    </w:p>
    <w:p w:rsidR="00176DAF" w:rsidP="07008754" w:rsidRDefault="007F0EEA" w14:paraId="45D92EC2" w14:textId="77777777">
      <w:pPr>
        <w:spacing w:after="0"/>
        <w:ind w:firstLine="0"/>
        <w:rPr>
          <w:rFonts w:cs="Calibri" w:cstheme="minorAscii"/>
          <w:sz w:val="24"/>
          <w:szCs w:val="24"/>
        </w:rPr>
        <w:pPrChange w:author="Gary Smailes" w:date="2024-03-16T18:14:26.59Z">
          <w:pPr>
            <w:spacing w:after="0"/>
            <w:ind w:firstLine="360"/>
          </w:pPr>
        </w:pPrChange>
      </w:pPr>
      <w:r w:rsidRPr="07008754" w:rsidR="07008754">
        <w:rPr>
          <w:rFonts w:cs="Calibri" w:cstheme="minorAscii"/>
          <w:sz w:val="24"/>
          <w:szCs w:val="24"/>
        </w:rPr>
        <w:t>Dexter and the other guards watch her go.</w:t>
      </w:r>
      <w:r w:rsidRPr="07008754" w:rsidR="07008754">
        <w:rPr>
          <w:rFonts w:cs="Calibri" w:cstheme="minorAscii"/>
          <w:sz w:val="24"/>
          <w:szCs w:val="24"/>
        </w:rPr>
        <w:t xml:space="preserve"> </w:t>
      </w:r>
      <w:r w:rsidRPr="07008754" w:rsidR="07008754">
        <w:rPr>
          <w:rFonts w:cs="Calibri" w:cstheme="minorAscii"/>
          <w:sz w:val="24"/>
          <w:szCs w:val="24"/>
        </w:rPr>
        <w:t>I read a mix of awe and a bit of sad hope on their faces.</w:t>
      </w:r>
    </w:p>
    <w:p w:rsidR="00176DAF" w:rsidP="00176DAF" w:rsidRDefault="007F0EEA" w14:paraId="33160C41" w14:textId="77777777">
      <w:pPr>
        <w:spacing w:after="0"/>
        <w:ind w:firstLine="360"/>
        <w:rPr>
          <w:rFonts w:cstheme="minorHAnsi"/>
          <w:sz w:val="24"/>
          <w:szCs w:val="24"/>
        </w:rPr>
      </w:pPr>
      <w:r w:rsidRPr="009E7F4C">
        <w:rPr>
          <w:rFonts w:cstheme="minorHAnsi"/>
          <w:sz w:val="24"/>
          <w:szCs w:val="24"/>
        </w:rPr>
        <w:t>“Someone’s going to have to explain all that royalty business to me,” I murmur to Laura as we allow ourselves to be led out of the hanger by a pair of guards.</w:t>
      </w:r>
      <w:r w:rsidR="0071681A">
        <w:rPr>
          <w:rFonts w:cstheme="minorHAnsi"/>
          <w:sz w:val="24"/>
          <w:szCs w:val="24"/>
        </w:rPr>
        <w:t xml:space="preserve"> </w:t>
      </w:r>
      <w:r w:rsidRPr="009E7F4C">
        <w:rPr>
          <w:rFonts w:cstheme="minorHAnsi"/>
          <w:sz w:val="24"/>
          <w:szCs w:val="24"/>
        </w:rPr>
        <w:t>“And by someone, I mean you.”</w:t>
      </w:r>
    </w:p>
    <w:p w:rsidR="00176DAF" w:rsidP="00176DAF" w:rsidRDefault="007F0EEA" w14:paraId="21C093A5" w14:textId="77777777">
      <w:pPr>
        <w:spacing w:after="0"/>
        <w:ind w:firstLine="360"/>
        <w:rPr>
          <w:rFonts w:cstheme="minorHAnsi"/>
          <w:sz w:val="24"/>
          <w:szCs w:val="24"/>
        </w:rPr>
      </w:pPr>
      <w:r w:rsidRPr="009E7F4C">
        <w:rPr>
          <w:rFonts w:cstheme="minorHAnsi"/>
          <w:sz w:val="24"/>
          <w:szCs w:val="24"/>
        </w:rPr>
        <w:lastRenderedPageBreak/>
        <w:t xml:space="preserve">“She’s the last of the </w:t>
      </w:r>
      <w:proofErr w:type="spellStart"/>
      <w:r w:rsidRPr="009E7F4C">
        <w:rPr>
          <w:rFonts w:cstheme="minorHAnsi"/>
          <w:sz w:val="24"/>
          <w:szCs w:val="24"/>
        </w:rPr>
        <w:t>Etheri</w:t>
      </w:r>
      <w:proofErr w:type="spellEnd"/>
      <w:r w:rsidRPr="009E7F4C">
        <w:rPr>
          <w:rFonts w:cstheme="minorHAnsi"/>
          <w:sz w:val="24"/>
          <w:szCs w:val="24"/>
        </w:rPr>
        <w:t xml:space="preserve"> royal line,” one of the guards says.</w:t>
      </w:r>
      <w:r w:rsidR="0071681A">
        <w:rPr>
          <w:rFonts w:cstheme="minorHAnsi"/>
          <w:sz w:val="24"/>
          <w:szCs w:val="24"/>
        </w:rPr>
        <w:t xml:space="preserve"> </w:t>
      </w:r>
      <w:r w:rsidRPr="009E7F4C">
        <w:rPr>
          <w:rFonts w:cstheme="minorHAnsi"/>
          <w:sz w:val="24"/>
          <w:szCs w:val="24"/>
        </w:rPr>
        <w:t>An older man, with some pretty impressive scars on his face.</w:t>
      </w:r>
      <w:r w:rsidR="0071681A">
        <w:rPr>
          <w:rFonts w:cstheme="minorHAnsi"/>
          <w:sz w:val="24"/>
          <w:szCs w:val="24"/>
        </w:rPr>
        <w:t xml:space="preserve"> </w:t>
      </w:r>
      <w:r w:rsidRPr="009E7F4C">
        <w:rPr>
          <w:rFonts w:cstheme="minorHAnsi"/>
          <w:sz w:val="24"/>
          <w:szCs w:val="24"/>
        </w:rPr>
        <w:t>He pauses, almost as if waiting for one of his companions to stop him, and then continues.</w:t>
      </w:r>
      <w:r w:rsidR="0071681A">
        <w:rPr>
          <w:rFonts w:cstheme="minorHAnsi"/>
          <w:sz w:val="24"/>
          <w:szCs w:val="24"/>
        </w:rPr>
        <w:t xml:space="preserve"> </w:t>
      </w:r>
      <w:r w:rsidRPr="009E7F4C">
        <w:rPr>
          <w:rFonts w:cstheme="minorHAnsi"/>
          <w:sz w:val="24"/>
          <w:szCs w:val="24"/>
        </w:rPr>
        <w:t>“Her family ruled a Rim planet called Etheria, a beautiful world.</w:t>
      </w:r>
      <w:r w:rsidR="0071681A">
        <w:rPr>
          <w:rFonts w:cstheme="minorHAnsi"/>
          <w:sz w:val="24"/>
          <w:szCs w:val="24"/>
        </w:rPr>
        <w:t xml:space="preserve"> </w:t>
      </w:r>
      <w:r w:rsidRPr="009E7F4C">
        <w:rPr>
          <w:rFonts w:cstheme="minorHAnsi"/>
          <w:sz w:val="24"/>
          <w:szCs w:val="24"/>
        </w:rPr>
        <w:t>Her husband’s great-great grandparents worked with her Grace’s family to research hyperspace drive technology.</w:t>
      </w:r>
      <w:r w:rsidR="0071681A">
        <w:rPr>
          <w:rFonts w:cstheme="minorHAnsi"/>
          <w:sz w:val="24"/>
          <w:szCs w:val="24"/>
        </w:rPr>
        <w:t xml:space="preserve"> </w:t>
      </w:r>
      <w:r w:rsidRPr="009E7F4C">
        <w:rPr>
          <w:rFonts w:cstheme="minorHAnsi"/>
          <w:sz w:val="24"/>
          <w:szCs w:val="24"/>
        </w:rPr>
        <w:t>The Edochians found out about it and made an example of them.</w:t>
      </w:r>
      <w:r w:rsidR="0071681A">
        <w:rPr>
          <w:rFonts w:cstheme="minorHAnsi"/>
          <w:sz w:val="24"/>
          <w:szCs w:val="24"/>
        </w:rPr>
        <w:t xml:space="preserve"> </w:t>
      </w:r>
      <w:r w:rsidRPr="009E7F4C">
        <w:rPr>
          <w:rFonts w:cstheme="minorHAnsi"/>
          <w:sz w:val="24"/>
          <w:szCs w:val="24"/>
        </w:rPr>
        <w:t>Of their entire world.</w:t>
      </w:r>
      <w:r w:rsidR="0071681A">
        <w:rPr>
          <w:rFonts w:cstheme="minorHAnsi"/>
          <w:sz w:val="24"/>
          <w:szCs w:val="24"/>
        </w:rPr>
        <w:t xml:space="preserve"> </w:t>
      </w:r>
      <w:r w:rsidRPr="009E7F4C">
        <w:rPr>
          <w:rFonts w:cstheme="minorHAnsi"/>
          <w:sz w:val="24"/>
          <w:szCs w:val="24"/>
        </w:rPr>
        <w:t>Our world.”</w:t>
      </w:r>
    </w:p>
    <w:p w:rsidR="00176DAF" w:rsidP="00176DAF" w:rsidRDefault="007F0EEA" w14:paraId="632A35AD" w14:textId="77777777">
      <w:pPr>
        <w:spacing w:after="0"/>
        <w:ind w:firstLine="360"/>
        <w:rPr>
          <w:rFonts w:cstheme="minorHAnsi"/>
          <w:sz w:val="24"/>
          <w:szCs w:val="24"/>
        </w:rPr>
      </w:pPr>
      <w:r w:rsidRPr="009E7F4C">
        <w:rPr>
          <w:rFonts w:cstheme="minorHAnsi"/>
          <w:sz w:val="24"/>
          <w:szCs w:val="24"/>
        </w:rPr>
        <w:t>“Wait a second,” I say.</w:t>
      </w:r>
      <w:r w:rsidR="0071681A">
        <w:rPr>
          <w:rFonts w:cstheme="minorHAnsi"/>
          <w:sz w:val="24"/>
          <w:szCs w:val="24"/>
        </w:rPr>
        <w:t xml:space="preserve"> </w:t>
      </w:r>
      <w:r w:rsidRPr="009E7F4C">
        <w:rPr>
          <w:rFonts w:cstheme="minorHAnsi"/>
          <w:sz w:val="24"/>
          <w:szCs w:val="24"/>
        </w:rPr>
        <w:t>“Are you saying the clans came from there?”</w:t>
      </w:r>
    </w:p>
    <w:p w:rsidR="00176DAF" w:rsidP="00176DAF" w:rsidRDefault="007F0EEA" w14:paraId="4A2AB981" w14:textId="77777777">
      <w:pPr>
        <w:spacing w:after="0"/>
        <w:ind w:firstLine="360"/>
        <w:rPr>
          <w:rFonts w:cstheme="minorHAnsi"/>
          <w:sz w:val="24"/>
          <w:szCs w:val="24"/>
        </w:rPr>
      </w:pPr>
      <w:r w:rsidRPr="009E7F4C">
        <w:rPr>
          <w:rFonts w:cstheme="minorHAnsi"/>
          <w:sz w:val="24"/>
          <w:szCs w:val="24"/>
        </w:rPr>
        <w:t>The man nodded at me.</w:t>
      </w:r>
      <w:r w:rsidR="0071681A">
        <w:rPr>
          <w:rFonts w:cstheme="minorHAnsi"/>
          <w:sz w:val="24"/>
          <w:szCs w:val="24"/>
        </w:rPr>
        <w:t xml:space="preserve"> </w:t>
      </w:r>
      <w:r w:rsidRPr="009E7F4C">
        <w:rPr>
          <w:rFonts w:cstheme="minorHAnsi"/>
          <w:sz w:val="24"/>
          <w:szCs w:val="24"/>
        </w:rPr>
        <w:t xml:space="preserve">“We renamed our families, but each of the clans are descendants of </w:t>
      </w:r>
      <w:proofErr w:type="spellStart"/>
      <w:r w:rsidRPr="009E7F4C">
        <w:rPr>
          <w:rFonts w:cstheme="minorHAnsi"/>
          <w:sz w:val="24"/>
          <w:szCs w:val="24"/>
        </w:rPr>
        <w:t>Etheri</w:t>
      </w:r>
      <w:proofErr w:type="spellEnd"/>
      <w:r w:rsidRPr="009E7F4C">
        <w:rPr>
          <w:rFonts w:cstheme="minorHAnsi"/>
          <w:sz w:val="24"/>
          <w:szCs w:val="24"/>
        </w:rPr>
        <w:t xml:space="preserve"> noble houses.</w:t>
      </w:r>
      <w:r w:rsidR="0071681A">
        <w:rPr>
          <w:rFonts w:cstheme="minorHAnsi"/>
          <w:sz w:val="24"/>
          <w:szCs w:val="24"/>
        </w:rPr>
        <w:t xml:space="preserve"> </w:t>
      </w:r>
      <w:r w:rsidRPr="009E7F4C">
        <w:rPr>
          <w:rFonts w:cstheme="minorHAnsi"/>
          <w:sz w:val="24"/>
          <w:szCs w:val="24"/>
        </w:rPr>
        <w:t>We scattered across the Rim and answer to no authority.</w:t>
      </w:r>
      <w:r w:rsidR="0071681A">
        <w:rPr>
          <w:rFonts w:cstheme="minorHAnsi"/>
          <w:sz w:val="24"/>
          <w:szCs w:val="24"/>
        </w:rPr>
        <w:t xml:space="preserve"> </w:t>
      </w:r>
      <w:r w:rsidRPr="009E7F4C">
        <w:rPr>
          <w:rFonts w:cstheme="minorHAnsi"/>
          <w:sz w:val="24"/>
          <w:szCs w:val="24"/>
        </w:rPr>
        <w:t xml:space="preserve">This ship you’re standing on is the </w:t>
      </w:r>
      <w:r w:rsidRPr="005A5C0E">
        <w:rPr>
          <w:rFonts w:cstheme="minorHAnsi"/>
          <w:i/>
          <w:sz w:val="24"/>
          <w:szCs w:val="24"/>
        </w:rPr>
        <w:t>Issari</w:t>
      </w:r>
      <w:r w:rsidRPr="009E7F4C">
        <w:rPr>
          <w:rFonts w:cstheme="minorHAnsi"/>
          <w:sz w:val="24"/>
          <w:szCs w:val="24"/>
        </w:rPr>
        <w:t xml:space="preserve">, the last </w:t>
      </w:r>
      <w:proofErr w:type="spellStart"/>
      <w:r w:rsidRPr="009E7F4C">
        <w:rPr>
          <w:rFonts w:cstheme="minorHAnsi"/>
          <w:sz w:val="24"/>
          <w:szCs w:val="24"/>
        </w:rPr>
        <w:t>Etheri</w:t>
      </w:r>
      <w:proofErr w:type="spellEnd"/>
      <w:r w:rsidRPr="009E7F4C">
        <w:rPr>
          <w:rFonts w:cstheme="minorHAnsi"/>
          <w:sz w:val="24"/>
          <w:szCs w:val="24"/>
        </w:rPr>
        <w:t xml:space="preserve"> capital ship.”</w:t>
      </w:r>
    </w:p>
    <w:p w:rsidR="00176DAF" w:rsidP="00176DAF" w:rsidRDefault="007F0EEA" w14:paraId="0C2866E8" w14:textId="77777777">
      <w:pPr>
        <w:spacing w:after="0"/>
        <w:ind w:firstLine="360"/>
        <w:rPr>
          <w:rFonts w:cstheme="minorHAnsi"/>
          <w:sz w:val="24"/>
          <w:szCs w:val="24"/>
        </w:rPr>
      </w:pPr>
      <w:r w:rsidRPr="009E7F4C">
        <w:rPr>
          <w:rFonts w:cstheme="minorHAnsi"/>
          <w:sz w:val="24"/>
          <w:szCs w:val="24"/>
        </w:rPr>
        <w:t>“Is Kiera related to Jager?”</w:t>
      </w:r>
    </w:p>
    <w:p w:rsidR="00176DAF" w:rsidP="07008754" w:rsidRDefault="007F0EEA" w14:paraId="029098B3" w14:textId="21B0BAEA">
      <w:pPr>
        <w:spacing w:after="0"/>
        <w:ind w:firstLine="360"/>
        <w:rPr>
          <w:rFonts w:cs="Calibri" w:cstheme="minorAscii"/>
          <w:sz w:val="24"/>
          <w:szCs w:val="24"/>
        </w:rPr>
      </w:pPr>
      <w:r w:rsidRPr="07008754" w:rsidR="07008754">
        <w:rPr>
          <w:rFonts w:cs="Calibri" w:cstheme="minorAscii"/>
          <w:sz w:val="24"/>
          <w:szCs w:val="24"/>
        </w:rPr>
        <w:t>“No.</w:t>
      </w:r>
      <w:r w:rsidRPr="07008754" w:rsidR="07008754">
        <w:rPr>
          <w:rFonts w:cs="Calibri" w:cstheme="minorAscii"/>
          <w:sz w:val="24"/>
          <w:szCs w:val="24"/>
        </w:rPr>
        <w:t xml:space="preserve"> </w:t>
      </w:r>
      <w:r w:rsidRPr="07008754" w:rsidR="07008754">
        <w:rPr>
          <w:rFonts w:cs="Calibri" w:cstheme="minorAscii"/>
          <w:sz w:val="24"/>
          <w:szCs w:val="24"/>
        </w:rPr>
        <w:t xml:space="preserve">He </w:t>
      </w:r>
      <w:r w:rsidRPr="07008754" w:rsidR="07008754">
        <w:rPr>
          <w:rFonts w:cs="Calibri" w:cstheme="minorAscii"/>
          <w:sz w:val="24"/>
          <w:szCs w:val="24"/>
        </w:rPr>
        <w:t>actually has</w:t>
      </w:r>
      <w:r w:rsidRPr="07008754" w:rsidR="07008754">
        <w:rPr>
          <w:rFonts w:cs="Calibri" w:cstheme="minorAscii"/>
          <w:sz w:val="24"/>
          <w:szCs w:val="24"/>
        </w:rPr>
        <w:t xml:space="preserve"> no clan, but his family descends from the royal protectors.</w:t>
      </w:r>
      <w:r w:rsidRPr="07008754" w:rsidR="07008754">
        <w:rPr>
          <w:rFonts w:cs="Calibri" w:cstheme="minorAscii"/>
          <w:sz w:val="24"/>
          <w:szCs w:val="24"/>
        </w:rPr>
        <w:t xml:space="preserve"> </w:t>
      </w:r>
      <w:r w:rsidRPr="07008754" w:rsidR="07008754">
        <w:rPr>
          <w:rFonts w:cs="Calibri" w:cstheme="minorAscii"/>
          <w:sz w:val="24"/>
          <w:szCs w:val="24"/>
        </w:rPr>
        <w:t xml:space="preserve">It took Jager </w:t>
      </w:r>
      <w:commentRangeStart w:id="1357136479"/>
      <w:r w:rsidRPr="07008754" w:rsidR="07008754">
        <w:rPr>
          <w:rFonts w:cs="Calibri" w:cstheme="minorAscii"/>
          <w:sz w:val="24"/>
          <w:szCs w:val="24"/>
        </w:rPr>
        <w:t>&lt;time&gt;</w:t>
      </w:r>
      <w:r w:rsidRPr="07008754" w:rsidR="07008754">
        <w:rPr>
          <w:rFonts w:cs="Calibri" w:cstheme="minorAscii"/>
          <w:sz w:val="24"/>
          <w:szCs w:val="24"/>
        </w:rPr>
        <w:t xml:space="preserve"> o</w:t>
      </w:r>
      <w:commentRangeEnd w:id="1357136479"/>
      <w:r>
        <w:rPr>
          <w:rStyle w:val="CommentReference"/>
        </w:rPr>
        <w:commentReference w:id="1357136479"/>
      </w:r>
      <w:r w:rsidRPr="07008754" w:rsidR="07008754">
        <w:rPr>
          <w:rFonts w:cs="Calibri" w:cstheme="minorAscii"/>
          <w:sz w:val="24"/>
          <w:szCs w:val="24"/>
        </w:rPr>
        <w:t>f bargaining, calling in favors, handing out threats even, for him to organize this gathering - and what you see here today is a fraction of our true strength.</w:t>
      </w:r>
      <w:r w:rsidRPr="07008754" w:rsidR="07008754">
        <w:rPr>
          <w:rFonts w:cs="Calibri" w:cstheme="minorAscii"/>
          <w:sz w:val="24"/>
          <w:szCs w:val="24"/>
        </w:rPr>
        <w:t xml:space="preserve"> </w:t>
      </w:r>
      <w:r w:rsidRPr="07008754" w:rsidR="07008754">
        <w:rPr>
          <w:rFonts w:cs="Calibri" w:cstheme="minorAscii"/>
          <w:sz w:val="24"/>
          <w:szCs w:val="24"/>
        </w:rPr>
        <w:t>Her Grace has but to ask.</w:t>
      </w:r>
      <w:r w:rsidRPr="07008754" w:rsidR="07008754">
        <w:rPr>
          <w:rFonts w:cs="Calibri" w:cstheme="minorAscii"/>
          <w:sz w:val="24"/>
          <w:szCs w:val="24"/>
        </w:rPr>
        <w:t xml:space="preserve"> </w:t>
      </w:r>
      <w:r w:rsidRPr="07008754" w:rsidR="07008754">
        <w:rPr>
          <w:rFonts w:cs="Calibri" w:cstheme="minorAscii"/>
          <w:sz w:val="24"/>
          <w:szCs w:val="24"/>
        </w:rPr>
        <w:t>One word, and we would come.</w:t>
      </w:r>
      <w:r w:rsidRPr="07008754" w:rsidR="07008754">
        <w:rPr>
          <w:rFonts w:cs="Calibri" w:cstheme="minorAscii"/>
          <w:sz w:val="24"/>
          <w:szCs w:val="24"/>
        </w:rPr>
        <w:t xml:space="preserve"> </w:t>
      </w:r>
      <w:r w:rsidRPr="07008754" w:rsidR="07008754">
        <w:rPr>
          <w:rFonts w:cs="Calibri" w:cstheme="minorAscii"/>
          <w:sz w:val="24"/>
          <w:szCs w:val="24"/>
        </w:rPr>
        <w:t>We would all come.”</w:t>
      </w:r>
      <w:r w:rsidRPr="07008754" w:rsidR="07008754">
        <w:rPr>
          <w:rFonts w:cs="Calibri" w:cstheme="minorAscii"/>
          <w:sz w:val="24"/>
          <w:szCs w:val="24"/>
        </w:rPr>
        <w:t xml:space="preserve"> </w:t>
      </w:r>
      <w:r w:rsidRPr="07008754" w:rsidR="07008754">
        <w:rPr>
          <w:rFonts w:cs="Calibri" w:cstheme="minorAscii"/>
          <w:sz w:val="24"/>
          <w:szCs w:val="24"/>
        </w:rPr>
        <w:t>We arrive at our rooms and the guards pause outside and let us in.</w:t>
      </w:r>
      <w:r w:rsidRPr="07008754" w:rsidR="07008754">
        <w:rPr>
          <w:rFonts w:cs="Calibri" w:cstheme="minorAscii"/>
          <w:sz w:val="24"/>
          <w:szCs w:val="24"/>
        </w:rPr>
        <w:t xml:space="preserve"> </w:t>
      </w:r>
      <w:r w:rsidRPr="07008754" w:rsidR="07008754">
        <w:rPr>
          <w:rFonts w:cs="Calibri" w:cstheme="minorAscii"/>
          <w:sz w:val="24"/>
          <w:szCs w:val="24"/>
        </w:rPr>
        <w:t>“But she will not.</w:t>
      </w:r>
      <w:r w:rsidRPr="07008754" w:rsidR="07008754">
        <w:rPr>
          <w:rFonts w:cs="Calibri" w:cstheme="minorAscii"/>
          <w:sz w:val="24"/>
          <w:szCs w:val="24"/>
        </w:rPr>
        <w:t xml:space="preserve"> </w:t>
      </w:r>
      <w:r w:rsidRPr="07008754" w:rsidR="07008754">
        <w:rPr>
          <w:rFonts w:cs="Calibri" w:cstheme="minorAscii"/>
          <w:sz w:val="24"/>
          <w:szCs w:val="24"/>
        </w:rPr>
        <w:t>It frightens her, I think.”</w:t>
      </w:r>
    </w:p>
    <w:p w:rsidR="00176DAF" w:rsidP="00176DAF" w:rsidRDefault="007F0EEA" w14:paraId="042A5501" w14:textId="47B68CEC">
      <w:pPr>
        <w:spacing w:after="0"/>
        <w:ind w:firstLine="360"/>
        <w:rPr>
          <w:rFonts w:cstheme="minorHAnsi"/>
          <w:sz w:val="24"/>
          <w:szCs w:val="24"/>
        </w:rPr>
      </w:pPr>
      <w:r w:rsidRPr="009E7F4C">
        <w:rPr>
          <w:rFonts w:cstheme="minorHAnsi"/>
          <w:sz w:val="24"/>
          <w:szCs w:val="24"/>
        </w:rPr>
        <w:t xml:space="preserve">“What could possibly </w:t>
      </w:r>
      <w:r w:rsidRPr="009E7F4C" w:rsidR="00795568">
        <w:rPr>
          <w:rFonts w:cstheme="minorHAnsi"/>
          <w:sz w:val="24"/>
          <w:szCs w:val="24"/>
        </w:rPr>
        <w:t>frighten</w:t>
      </w:r>
      <w:r w:rsidRPr="009E7F4C">
        <w:rPr>
          <w:rFonts w:cstheme="minorHAnsi"/>
          <w:sz w:val="24"/>
          <w:szCs w:val="24"/>
        </w:rPr>
        <w:t xml:space="preserve"> that woman?”</w:t>
      </w:r>
    </w:p>
    <w:p w:rsidR="00176DAF" w:rsidP="00176DAF" w:rsidRDefault="007F0EEA" w14:paraId="484202B5" w14:textId="77777777">
      <w:pPr>
        <w:spacing w:after="0"/>
        <w:ind w:firstLine="360"/>
        <w:rPr>
          <w:rFonts w:cstheme="minorHAnsi"/>
          <w:sz w:val="24"/>
          <w:szCs w:val="24"/>
        </w:rPr>
      </w:pPr>
      <w:r w:rsidRPr="009E7F4C">
        <w:rPr>
          <w:rFonts w:cstheme="minorHAnsi"/>
          <w:sz w:val="24"/>
          <w:szCs w:val="24"/>
        </w:rPr>
        <w:t>“The power.</w:t>
      </w:r>
      <w:r w:rsidR="0071681A">
        <w:rPr>
          <w:rFonts w:cstheme="minorHAnsi"/>
          <w:sz w:val="24"/>
          <w:szCs w:val="24"/>
        </w:rPr>
        <w:t xml:space="preserve"> </w:t>
      </w:r>
      <w:r w:rsidRPr="009E7F4C">
        <w:rPr>
          <w:rFonts w:cstheme="minorHAnsi"/>
          <w:sz w:val="24"/>
          <w:szCs w:val="24"/>
        </w:rPr>
        <w:t>The responsibility.</w:t>
      </w:r>
      <w:r w:rsidR="0071681A">
        <w:rPr>
          <w:rFonts w:cstheme="minorHAnsi"/>
          <w:sz w:val="24"/>
          <w:szCs w:val="24"/>
        </w:rPr>
        <w:t xml:space="preserve"> </w:t>
      </w:r>
      <w:r w:rsidRPr="009E7F4C">
        <w:rPr>
          <w:rFonts w:cstheme="minorHAnsi"/>
          <w:sz w:val="24"/>
          <w:szCs w:val="24"/>
        </w:rPr>
        <w:t>And that is why we would all come to fight for her, if she asked, because we know that she would not lightly cast us into the void.</w:t>
      </w:r>
      <w:r w:rsidR="0071681A">
        <w:rPr>
          <w:rFonts w:cstheme="minorHAnsi"/>
          <w:sz w:val="24"/>
          <w:szCs w:val="24"/>
        </w:rPr>
        <w:t xml:space="preserve"> </w:t>
      </w:r>
      <w:r w:rsidRPr="009E7F4C">
        <w:rPr>
          <w:rFonts w:cstheme="minorHAnsi"/>
          <w:sz w:val="24"/>
          <w:szCs w:val="24"/>
        </w:rPr>
        <w:t>She would bleed for all of us.</w:t>
      </w:r>
      <w:r w:rsidR="0071681A">
        <w:rPr>
          <w:rFonts w:cstheme="minorHAnsi"/>
          <w:sz w:val="24"/>
          <w:szCs w:val="24"/>
        </w:rPr>
        <w:t xml:space="preserve"> </w:t>
      </w:r>
      <w:r w:rsidRPr="009E7F4C">
        <w:rPr>
          <w:rFonts w:cstheme="minorHAnsi"/>
          <w:sz w:val="24"/>
          <w:szCs w:val="24"/>
        </w:rPr>
        <w:t>Enjoy your stay.</w:t>
      </w:r>
      <w:r w:rsidR="0071681A">
        <w:rPr>
          <w:rFonts w:cstheme="minorHAnsi"/>
          <w:sz w:val="24"/>
          <w:szCs w:val="24"/>
        </w:rPr>
        <w:t xml:space="preserve"> </w:t>
      </w:r>
      <w:r w:rsidRPr="009E7F4C">
        <w:rPr>
          <w:rFonts w:cstheme="minorHAnsi"/>
          <w:sz w:val="24"/>
          <w:szCs w:val="24"/>
        </w:rPr>
        <w:t xml:space="preserve">Few outsiders see the </w:t>
      </w:r>
      <w:r w:rsidRPr="005A5C0E">
        <w:rPr>
          <w:rFonts w:cstheme="minorHAnsi"/>
          <w:i/>
          <w:sz w:val="24"/>
          <w:szCs w:val="24"/>
        </w:rPr>
        <w:t>Issari</w:t>
      </w:r>
      <w:r w:rsidRPr="009E7F4C">
        <w:rPr>
          <w:rFonts w:cstheme="minorHAnsi"/>
          <w:sz w:val="24"/>
          <w:szCs w:val="24"/>
        </w:rPr>
        <w:t>.”</w:t>
      </w:r>
    </w:p>
    <w:p w:rsidR="007F0EEA" w:rsidP="07008754" w:rsidRDefault="007F0EEA" w14:paraId="7AA9AB33" w14:textId="670BBC41">
      <w:pPr>
        <w:spacing w:after="0"/>
        <w:ind w:firstLine="360"/>
        <w:rPr>
          <w:del w:author="Gary Smailes" w:date="2024-03-16T18:15:24.613Z" w:id="1458667060"/>
          <w:rFonts w:cs="Calibri" w:cstheme="minorAscii"/>
          <w:sz w:val="24"/>
          <w:szCs w:val="24"/>
        </w:rPr>
      </w:pPr>
    </w:p>
    <w:p w:rsidR="002E2D41" w:rsidP="07008754" w:rsidRDefault="002E2D41" w14:paraId="6B8D7A8B" w14:textId="500C26DC">
      <w:pPr>
        <w:spacing w:after="0"/>
        <w:jc w:val="center"/>
        <w:rPr>
          <w:rFonts w:cs="Calibri" w:cstheme="minorAscii"/>
          <w:sz w:val="24"/>
          <w:szCs w:val="24"/>
        </w:rPr>
      </w:pPr>
      <w:del w:author="Gary Smailes" w:date="2024-03-16T18:15:24.016Z" w:id="1461045324">
        <w:r w:rsidRPr="07008754" w:rsidDel="07008754">
          <w:rPr>
            <w:rFonts w:cs="Calibri" w:cstheme="minorAscii"/>
            <w:sz w:val="24"/>
            <w:szCs w:val="24"/>
          </w:rPr>
          <w:delText>***</w:delText>
        </w:r>
      </w:del>
    </w:p>
    <w:p w:rsidR="00176DAF" w:rsidP="07008754" w:rsidRDefault="00176DAF" w14:paraId="5C85248B" w14:textId="77777777">
      <w:pPr>
        <w:spacing w:after="0"/>
        <w:ind w:firstLine="360"/>
        <w:rPr>
          <w:del w:author="Gary Smailes" w:date="2024-03-16T18:15:23.83Z" w:id="1425988459"/>
          <w:rFonts w:cs="Calibri" w:cstheme="minorAscii"/>
          <w:sz w:val="24"/>
          <w:szCs w:val="24"/>
        </w:rPr>
      </w:pPr>
    </w:p>
    <w:p w:rsidR="00176DAF" w:rsidP="07008754" w:rsidRDefault="007F0EEA" w14:paraId="47323645" w14:textId="69583D08">
      <w:pPr>
        <w:spacing w:after="0"/>
        <w:ind w:firstLine="360"/>
        <w:rPr>
          <w:rFonts w:cs="Calibri" w:cstheme="minorAscii"/>
          <w:sz w:val="24"/>
          <w:szCs w:val="24"/>
        </w:rPr>
        <w:pPrChange w:author="Gary Smailes" w:date="2024-03-16T18:15:27.919Z">
          <w:pPr>
            <w:spacing w:after="0"/>
          </w:pPr>
        </w:pPrChange>
      </w:pPr>
      <w:r w:rsidRPr="07008754" w:rsidR="07008754">
        <w:rPr>
          <w:rFonts w:cs="Calibri" w:cstheme="minorAscii"/>
          <w:sz w:val="24"/>
          <w:szCs w:val="24"/>
        </w:rPr>
        <w:t xml:space="preserve">We all get split up. I </w:t>
      </w:r>
      <w:r w:rsidRPr="07008754" w:rsidR="07008754">
        <w:rPr>
          <w:rFonts w:cs="Calibri" w:cstheme="minorAscii"/>
          <w:sz w:val="24"/>
          <w:szCs w:val="24"/>
        </w:rPr>
        <w:t>don’t</w:t>
      </w:r>
      <w:r w:rsidRPr="07008754" w:rsidR="07008754">
        <w:rPr>
          <w:rFonts w:cs="Calibri" w:cstheme="minorAscii"/>
          <w:sz w:val="24"/>
          <w:szCs w:val="24"/>
        </w:rPr>
        <w:t xml:space="preserve"> like being separated from Laura, but I feel </w:t>
      </w:r>
      <w:r w:rsidRPr="07008754" w:rsidR="07008754">
        <w:rPr>
          <w:rFonts w:cs="Calibri" w:cstheme="minorAscii"/>
          <w:sz w:val="24"/>
          <w:szCs w:val="24"/>
        </w:rPr>
        <w:t>reasonably sure</w:t>
      </w:r>
      <w:r w:rsidRPr="07008754" w:rsidR="07008754">
        <w:rPr>
          <w:rFonts w:cs="Calibri" w:cstheme="minorAscii"/>
          <w:sz w:val="24"/>
          <w:szCs w:val="24"/>
        </w:rPr>
        <w:t xml:space="preserve"> </w:t>
      </w:r>
      <w:r w:rsidRPr="07008754" w:rsidR="07008754">
        <w:rPr>
          <w:rFonts w:cs="Calibri" w:cstheme="minorAscii"/>
          <w:sz w:val="24"/>
          <w:szCs w:val="24"/>
        </w:rPr>
        <w:t>I’ll</w:t>
      </w:r>
      <w:r w:rsidRPr="07008754" w:rsidR="07008754">
        <w:rPr>
          <w:rFonts w:cs="Calibri" w:cstheme="minorAscii"/>
          <w:sz w:val="24"/>
          <w:szCs w:val="24"/>
        </w:rPr>
        <w:t xml:space="preserve"> get to see her again. It does mean I </w:t>
      </w:r>
      <w:r w:rsidRPr="07008754" w:rsidR="07008754">
        <w:rPr>
          <w:rFonts w:cs="Calibri" w:cstheme="minorAscii"/>
          <w:sz w:val="24"/>
          <w:szCs w:val="24"/>
        </w:rPr>
        <w:t>won’t</w:t>
      </w:r>
      <w:r w:rsidRPr="07008754" w:rsidR="07008754">
        <w:rPr>
          <w:rFonts w:cs="Calibri" w:cstheme="minorAscii"/>
          <w:sz w:val="24"/>
          <w:szCs w:val="24"/>
        </w:rPr>
        <w:t xml:space="preserve"> be doing much exploring. However</w:t>
      </w:r>
      <w:ins w:author="Gary Smailes" w:date="2024-03-16T18:24:46.972Z" w:id="1131312253">
        <w:r w:rsidRPr="07008754" w:rsidR="07008754">
          <w:rPr>
            <w:rFonts w:cs="Calibri" w:cstheme="minorAscii"/>
            <w:sz w:val="24"/>
            <w:szCs w:val="24"/>
          </w:rPr>
          <w:t>,</w:t>
        </w:r>
      </w:ins>
      <w:r w:rsidRPr="07008754" w:rsidR="07008754">
        <w:rPr>
          <w:rFonts w:cs="Calibri" w:cstheme="minorAscii"/>
          <w:sz w:val="24"/>
          <w:szCs w:val="24"/>
        </w:rPr>
        <w:t xml:space="preserve"> much the old guard said I should enjoy my </w:t>
      </w:r>
      <w:r w:rsidRPr="07008754" w:rsidR="07008754">
        <w:rPr>
          <w:rFonts w:cs="Calibri" w:cstheme="minorAscii"/>
          <w:sz w:val="24"/>
          <w:szCs w:val="24"/>
        </w:rPr>
        <w:t>stay,</w:t>
      </w:r>
      <w:r w:rsidRPr="07008754" w:rsidR="07008754">
        <w:rPr>
          <w:rFonts w:cs="Calibri" w:cstheme="minorAscii"/>
          <w:sz w:val="24"/>
          <w:szCs w:val="24"/>
        </w:rPr>
        <w:t xml:space="preserve"> I </w:t>
      </w:r>
      <w:r w:rsidRPr="07008754" w:rsidR="07008754">
        <w:rPr>
          <w:rFonts w:cs="Calibri" w:cstheme="minorAscii"/>
          <w:sz w:val="24"/>
          <w:szCs w:val="24"/>
        </w:rPr>
        <w:t>don’t</w:t>
      </w:r>
      <w:r w:rsidRPr="07008754" w:rsidR="07008754">
        <w:rPr>
          <w:rFonts w:cs="Calibri" w:cstheme="minorAscii"/>
          <w:sz w:val="24"/>
          <w:szCs w:val="24"/>
        </w:rPr>
        <w:t xml:space="preserve"> </w:t>
      </w:r>
      <w:r w:rsidRPr="07008754" w:rsidR="07008754">
        <w:rPr>
          <w:rFonts w:cs="Calibri" w:cstheme="minorAscii"/>
          <w:sz w:val="24"/>
          <w:szCs w:val="24"/>
        </w:rPr>
        <w:t>feel like testing</w:t>
      </w:r>
      <w:r w:rsidRPr="07008754" w:rsidR="07008754">
        <w:rPr>
          <w:rFonts w:cs="Calibri" w:cstheme="minorAscii"/>
          <w:sz w:val="24"/>
          <w:szCs w:val="24"/>
        </w:rPr>
        <w:t xml:space="preserve"> that invitation with a jaunt around the ship. I just want to eat and go home.</w:t>
      </w:r>
    </w:p>
    <w:p w:rsidR="00176DAF" w:rsidP="00176DAF" w:rsidRDefault="007F0EEA" w14:paraId="25AA7018" w14:textId="77777777">
      <w:pPr>
        <w:spacing w:after="0"/>
        <w:ind w:firstLine="360"/>
        <w:rPr>
          <w:rFonts w:cstheme="minorHAnsi"/>
          <w:sz w:val="24"/>
          <w:szCs w:val="24"/>
        </w:rPr>
      </w:pPr>
      <w:r w:rsidRPr="009E7F4C">
        <w:rPr>
          <w:rFonts w:cstheme="minorHAnsi"/>
          <w:sz w:val="24"/>
          <w:szCs w:val="24"/>
        </w:rPr>
        <w:t>Home.</w:t>
      </w:r>
      <w:r w:rsidR="0071681A">
        <w:rPr>
          <w:rFonts w:cstheme="minorHAnsi"/>
          <w:sz w:val="24"/>
          <w:szCs w:val="24"/>
        </w:rPr>
        <w:t xml:space="preserve"> </w:t>
      </w:r>
      <w:r w:rsidRPr="009E7F4C">
        <w:rPr>
          <w:rFonts w:cstheme="minorHAnsi"/>
          <w:sz w:val="24"/>
          <w:szCs w:val="24"/>
        </w:rPr>
        <w:t>I roll the word around in my mouth like a pebble.</w:t>
      </w:r>
      <w:r w:rsidR="0071681A">
        <w:rPr>
          <w:rFonts w:cstheme="minorHAnsi"/>
          <w:sz w:val="24"/>
          <w:szCs w:val="24"/>
        </w:rPr>
        <w:t xml:space="preserve"> </w:t>
      </w:r>
      <w:r w:rsidRPr="009E7F4C">
        <w:rPr>
          <w:rFonts w:cstheme="minorHAnsi"/>
          <w:sz w:val="24"/>
          <w:szCs w:val="24"/>
        </w:rPr>
        <w:t>Not something I think about very often, not since Earth.</w:t>
      </w:r>
      <w:r w:rsidR="0071681A">
        <w:rPr>
          <w:rFonts w:cstheme="minorHAnsi"/>
          <w:sz w:val="24"/>
          <w:szCs w:val="24"/>
        </w:rPr>
        <w:t xml:space="preserve"> </w:t>
      </w:r>
      <w:r w:rsidRPr="009E7F4C">
        <w:rPr>
          <w:rFonts w:cstheme="minorHAnsi"/>
          <w:sz w:val="24"/>
          <w:szCs w:val="24"/>
        </w:rPr>
        <w:t>Usually home just means the last place I slept more than three nights in a row.</w:t>
      </w:r>
      <w:r w:rsidR="0071681A">
        <w:rPr>
          <w:rFonts w:cstheme="minorHAnsi"/>
          <w:sz w:val="24"/>
          <w:szCs w:val="24"/>
        </w:rPr>
        <w:t xml:space="preserve"> </w:t>
      </w:r>
      <w:r w:rsidRPr="009E7F4C">
        <w:rPr>
          <w:rFonts w:cstheme="minorHAnsi"/>
          <w:sz w:val="24"/>
          <w:szCs w:val="24"/>
        </w:rPr>
        <w:t xml:space="preserve">The </w:t>
      </w:r>
      <w:r w:rsidRPr="001552BE">
        <w:rPr>
          <w:rFonts w:cstheme="minorHAnsi"/>
          <w:i/>
          <w:iCs/>
          <w:sz w:val="24"/>
          <w:szCs w:val="24"/>
        </w:rPr>
        <w:t>Hercules</w:t>
      </w:r>
      <w:r w:rsidRPr="009E7F4C">
        <w:rPr>
          <w:rFonts w:cstheme="minorHAnsi"/>
          <w:sz w:val="24"/>
          <w:szCs w:val="24"/>
        </w:rPr>
        <w:t xml:space="preserve"> has been the most permanent abode for me since the sleep pod on Pronos, and I find right now, as I take a shower in this relic from a bygone era, that I miss the ungainly lady.</w:t>
      </w:r>
    </w:p>
    <w:p w:rsidR="00176DAF" w:rsidP="07008754" w:rsidRDefault="007F0EEA" w14:paraId="55423F62" w14:textId="486ADC93">
      <w:pPr>
        <w:spacing w:after="0"/>
        <w:ind w:firstLine="360"/>
        <w:rPr>
          <w:rFonts w:cs="Calibri" w:cstheme="minorAscii"/>
          <w:sz w:val="24"/>
          <w:szCs w:val="24"/>
        </w:rPr>
      </w:pPr>
      <w:r w:rsidRPr="07008754" w:rsidR="07008754">
        <w:rPr>
          <w:rFonts w:cs="Calibri" w:cstheme="minorAscii"/>
          <w:sz w:val="24"/>
          <w:szCs w:val="24"/>
        </w:rPr>
        <w:t>Kiera</w:t>
      </w:r>
      <w:ins w:author="Gary Smailes" w:date="2024-03-16T18:24:56.416Z" w:id="991118160">
        <w:r w:rsidRPr="07008754" w:rsidR="07008754">
          <w:rPr>
            <w:rFonts w:cs="Calibri" w:cstheme="minorAscii"/>
            <w:sz w:val="24"/>
            <w:szCs w:val="24"/>
          </w:rPr>
          <w:t xml:space="preserve">. </w:t>
        </w:r>
      </w:ins>
      <w:del w:author="Gary Smailes" w:date="2024-03-16T18:24:55.08Z" w:id="461662442">
        <w:r w:rsidRPr="07008754" w:rsidDel="07008754">
          <w:rPr>
            <w:rFonts w:cs="Calibri" w:cstheme="minorAscii"/>
            <w:sz w:val="24"/>
            <w:szCs w:val="24"/>
          </w:rPr>
          <w:delText xml:space="preserve">! </w:delText>
        </w:r>
      </w:del>
      <w:r w:rsidRPr="07008754" w:rsidR="07008754">
        <w:rPr>
          <w:rFonts w:cs="Calibri" w:cstheme="minorAscii"/>
          <w:sz w:val="24"/>
          <w:szCs w:val="24"/>
        </w:rPr>
        <w:t>Royalty</w:t>
      </w:r>
      <w:ins w:author="Gary Smailes" w:date="2024-03-16T18:24:59.236Z" w:id="781438918">
        <w:r w:rsidRPr="07008754" w:rsidR="07008754">
          <w:rPr>
            <w:rFonts w:cs="Calibri" w:cstheme="minorAscii"/>
            <w:sz w:val="24"/>
            <w:szCs w:val="24"/>
          </w:rPr>
          <w:t>.</w:t>
        </w:r>
      </w:ins>
      <w:del w:author="Gary Smailes" w:date="2024-03-16T18:24:58.392Z" w:id="1132059191">
        <w:r w:rsidRPr="07008754" w:rsidDel="07008754">
          <w:rPr>
            <w:rFonts w:cs="Calibri" w:cstheme="minorAscii"/>
            <w:sz w:val="24"/>
            <w:szCs w:val="24"/>
          </w:rPr>
          <w:delText>!</w:delText>
        </w:r>
      </w:del>
      <w:r w:rsidRPr="07008754" w:rsidR="07008754">
        <w:rPr>
          <w:rFonts w:cs="Calibri" w:cstheme="minorAscii"/>
          <w:sz w:val="24"/>
          <w:szCs w:val="24"/>
        </w:rPr>
        <w:t xml:space="preserve"> Holy shit</w:t>
      </w:r>
      <w:ins w:author="Gary Smailes" w:date="2024-03-16T18:25:03.103Z" w:id="939949311">
        <w:r w:rsidRPr="07008754" w:rsidR="07008754">
          <w:rPr>
            <w:rFonts w:cs="Calibri" w:cstheme="minorAscii"/>
            <w:sz w:val="24"/>
            <w:szCs w:val="24"/>
          </w:rPr>
          <w:t>.</w:t>
        </w:r>
      </w:ins>
      <w:del w:author="Gary Smailes" w:date="2024-03-16T18:25:01.758Z" w:id="2030903248">
        <w:r w:rsidRPr="07008754" w:rsidDel="07008754">
          <w:rPr>
            <w:rFonts w:cs="Calibri" w:cstheme="minorAscii"/>
            <w:sz w:val="24"/>
            <w:szCs w:val="24"/>
          </w:rPr>
          <w:delText>!</w:delText>
        </w:r>
      </w:del>
      <w:r w:rsidRPr="07008754" w:rsidR="07008754">
        <w:rPr>
          <w:rFonts w:cs="Calibri" w:cstheme="minorAscii"/>
          <w:sz w:val="24"/>
          <w:szCs w:val="24"/>
        </w:rPr>
        <w:t xml:space="preserve"> Did Laura know? I </w:t>
      </w:r>
      <w:r w:rsidRPr="07008754" w:rsidR="07008754">
        <w:rPr>
          <w:rFonts w:cs="Calibri" w:cstheme="minorAscii"/>
          <w:sz w:val="24"/>
          <w:szCs w:val="24"/>
        </w:rPr>
        <w:t>didn’t</w:t>
      </w:r>
      <w:r w:rsidRPr="07008754" w:rsidR="07008754">
        <w:rPr>
          <w:rFonts w:cs="Calibri" w:cstheme="minorAscii"/>
          <w:sz w:val="24"/>
          <w:szCs w:val="24"/>
        </w:rPr>
        <w:t xml:space="preserve"> get to ask her before were separated. </w:t>
      </w:r>
      <w:r w:rsidRPr="07008754" w:rsidR="07008754">
        <w:rPr>
          <w:rFonts w:cs="Calibri" w:cstheme="minorAscii"/>
          <w:sz w:val="24"/>
          <w:szCs w:val="24"/>
        </w:rPr>
        <w:t>Nah</w:t>
      </w:r>
      <w:r w:rsidRPr="07008754" w:rsidR="07008754">
        <w:rPr>
          <w:rFonts w:cs="Calibri" w:cstheme="minorAscii"/>
          <w:sz w:val="24"/>
          <w:szCs w:val="24"/>
        </w:rPr>
        <w:t>, of course she knows</w:t>
      </w:r>
      <w:ins w:author="Gary Smailes" w:date="2024-03-16T18:25:04.877Z" w:id="914167474">
        <w:r w:rsidRPr="07008754" w:rsidR="07008754">
          <w:rPr>
            <w:rFonts w:cs="Calibri" w:cstheme="minorAscii"/>
            <w:sz w:val="24"/>
            <w:szCs w:val="24"/>
          </w:rPr>
          <w:t>.</w:t>
        </w:r>
      </w:ins>
      <w:del w:author="Gary Smailes" w:date="2024-03-16T18:25:04.629Z" w:id="350990471">
        <w:r w:rsidRPr="07008754" w:rsidDel="07008754">
          <w:rPr>
            <w:rFonts w:cs="Calibri" w:cstheme="minorAscii"/>
            <w:sz w:val="24"/>
            <w:szCs w:val="24"/>
          </w:rPr>
          <w:delText>!</w:delText>
        </w:r>
      </w:del>
      <w:r w:rsidRPr="07008754" w:rsidR="07008754">
        <w:rPr>
          <w:rFonts w:cs="Calibri" w:cstheme="minorAscii"/>
          <w:sz w:val="24"/>
          <w:szCs w:val="24"/>
        </w:rPr>
        <w:t xml:space="preserve"> Childhood friends, </w:t>
      </w:r>
      <w:r w:rsidRPr="07008754" w:rsidR="07008754">
        <w:rPr>
          <w:rFonts w:cs="Calibri" w:cstheme="minorAscii"/>
          <w:sz w:val="24"/>
          <w:szCs w:val="24"/>
        </w:rPr>
        <w:t>there’s</w:t>
      </w:r>
      <w:r w:rsidRPr="07008754" w:rsidR="07008754">
        <w:rPr>
          <w:rFonts w:cs="Calibri" w:cstheme="minorAscii"/>
          <w:sz w:val="24"/>
          <w:szCs w:val="24"/>
        </w:rPr>
        <w:t xml:space="preserve"> no way that kind of secret stays kept. How many other people know something like that? All the pirates, surely, which means </w:t>
      </w:r>
      <w:r w:rsidRPr="07008754" w:rsidR="07008754">
        <w:rPr>
          <w:rFonts w:cs="Calibri" w:cstheme="minorAscii"/>
          <w:sz w:val="24"/>
          <w:szCs w:val="24"/>
        </w:rPr>
        <w:t>it’s</w:t>
      </w:r>
      <w:r w:rsidRPr="07008754" w:rsidR="07008754">
        <w:rPr>
          <w:rFonts w:cs="Calibri" w:cstheme="minorAscii"/>
          <w:sz w:val="24"/>
          <w:szCs w:val="24"/>
        </w:rPr>
        <w:t xml:space="preserve"> common knowledge out here on the Rim. Did that old guard tell the truth, that all the pirates would come her banner if she called? If he was right, then </w:t>
      </w:r>
      <w:r w:rsidRPr="07008754" w:rsidR="07008754">
        <w:rPr>
          <w:rFonts w:cs="Calibri" w:cstheme="minorAscii"/>
          <w:sz w:val="24"/>
          <w:szCs w:val="24"/>
        </w:rPr>
        <w:t>there’s</w:t>
      </w:r>
      <w:r w:rsidRPr="07008754" w:rsidR="07008754">
        <w:rPr>
          <w:rFonts w:cs="Calibri" w:cstheme="minorAscii"/>
          <w:sz w:val="24"/>
          <w:szCs w:val="24"/>
        </w:rPr>
        <w:t xml:space="preserve"> a huge army out there just waiting for battle - a scrappy one that spends </w:t>
      </w:r>
      <w:r w:rsidRPr="07008754" w:rsidR="07008754">
        <w:rPr>
          <w:rFonts w:cs="Calibri" w:cstheme="minorAscii"/>
          <w:sz w:val="24"/>
          <w:szCs w:val="24"/>
        </w:rPr>
        <w:t>all of</w:t>
      </w:r>
      <w:r w:rsidRPr="07008754" w:rsidR="07008754">
        <w:rPr>
          <w:rFonts w:cs="Calibri" w:cstheme="minorAscii"/>
          <w:sz w:val="24"/>
          <w:szCs w:val="24"/>
        </w:rPr>
        <w:t xml:space="preserve"> its time fighting with unconventional tactics and no rules.</w:t>
      </w:r>
    </w:p>
    <w:p w:rsidR="00176DAF" w:rsidP="07008754" w:rsidRDefault="00176DAF" w14:paraId="6706252F" w14:textId="77777777">
      <w:pPr>
        <w:spacing w:after="0"/>
        <w:ind w:firstLine="360"/>
        <w:rPr>
          <w:rFonts w:cs="Calibri" w:cstheme="minorAscii"/>
          <w:sz w:val="24"/>
          <w:szCs w:val="24"/>
        </w:rPr>
      </w:pPr>
      <w:commentRangeStart w:id="436297634"/>
    </w:p>
    <w:p w:rsidR="00176DAF" w:rsidP="00176DAF" w:rsidRDefault="007F0EEA" w14:paraId="6FE9A6B5" w14:textId="77777777">
      <w:pPr>
        <w:spacing w:after="0"/>
        <w:ind w:firstLine="360"/>
        <w:rPr>
          <w:rFonts w:cstheme="minorHAnsi"/>
          <w:sz w:val="24"/>
          <w:szCs w:val="24"/>
        </w:rPr>
      </w:pPr>
      <w:r w:rsidRPr="009E7F4C">
        <w:rPr>
          <w:rFonts w:cstheme="minorHAnsi"/>
          <w:sz w:val="24"/>
          <w:szCs w:val="24"/>
        </w:rPr>
        <w:lastRenderedPageBreak/>
        <w:t>I’m curious about where people are going to sit at the table.</w:t>
      </w:r>
      <w:r w:rsidR="0071681A">
        <w:rPr>
          <w:rFonts w:cstheme="minorHAnsi"/>
          <w:sz w:val="24"/>
          <w:szCs w:val="24"/>
        </w:rPr>
        <w:t xml:space="preserve"> </w:t>
      </w:r>
      <w:r w:rsidRPr="009E7F4C">
        <w:rPr>
          <w:rFonts w:cstheme="minorHAnsi"/>
          <w:sz w:val="24"/>
          <w:szCs w:val="24"/>
        </w:rPr>
        <w:t>Jager at the head?</w:t>
      </w:r>
      <w:r w:rsidR="0071681A">
        <w:rPr>
          <w:rFonts w:cstheme="minorHAnsi"/>
          <w:sz w:val="24"/>
          <w:szCs w:val="24"/>
        </w:rPr>
        <w:t xml:space="preserve"> </w:t>
      </w:r>
      <w:r w:rsidRPr="009E7F4C">
        <w:rPr>
          <w:rFonts w:cstheme="minorHAnsi"/>
          <w:sz w:val="24"/>
          <w:szCs w:val="24"/>
        </w:rPr>
        <w:t>Kiera?</w:t>
      </w:r>
      <w:r w:rsidR="0071681A">
        <w:rPr>
          <w:rFonts w:cstheme="minorHAnsi"/>
          <w:sz w:val="24"/>
          <w:szCs w:val="24"/>
        </w:rPr>
        <w:t xml:space="preserve"> </w:t>
      </w:r>
      <w:r w:rsidRPr="009E7F4C">
        <w:rPr>
          <w:rFonts w:cstheme="minorHAnsi"/>
          <w:sz w:val="24"/>
          <w:szCs w:val="24"/>
        </w:rPr>
        <w:t>Yeah, he’ll probably put her at the head, with himself at her right hand.</w:t>
      </w:r>
      <w:r w:rsidR="0071681A">
        <w:rPr>
          <w:rFonts w:cstheme="minorHAnsi"/>
          <w:sz w:val="24"/>
          <w:szCs w:val="24"/>
        </w:rPr>
        <w:t xml:space="preserve"> </w:t>
      </w:r>
      <w:r w:rsidRPr="009E7F4C">
        <w:rPr>
          <w:rFonts w:cstheme="minorHAnsi"/>
          <w:sz w:val="24"/>
          <w:szCs w:val="24"/>
        </w:rPr>
        <w:t>Fitting for the whole royalty thing going on.</w:t>
      </w:r>
      <w:r w:rsidR="0071681A">
        <w:rPr>
          <w:rFonts w:cstheme="minorHAnsi"/>
          <w:sz w:val="24"/>
          <w:szCs w:val="24"/>
        </w:rPr>
        <w:t xml:space="preserve"> </w:t>
      </w:r>
    </w:p>
    <w:p w:rsidR="00176DAF" w:rsidP="00176DAF" w:rsidRDefault="00176DAF" w14:paraId="24F8A669" w14:textId="77777777">
      <w:pPr>
        <w:spacing w:after="0"/>
        <w:ind w:firstLine="360"/>
        <w:rPr>
          <w:rFonts w:cstheme="minorHAnsi"/>
          <w:sz w:val="24"/>
          <w:szCs w:val="24"/>
        </w:rPr>
      </w:pPr>
    </w:p>
    <w:p w:rsidR="00BF2C97" w:rsidP="00176DAF" w:rsidRDefault="00BF2C97" w14:paraId="319A93EC" w14:textId="768D8C8D">
      <w:pPr>
        <w:spacing w:after="0"/>
        <w:ind w:firstLine="360"/>
        <w:rPr>
          <w:rFonts w:cstheme="minorHAnsi"/>
          <w:sz w:val="24"/>
          <w:szCs w:val="24"/>
        </w:rPr>
      </w:pPr>
      <w:r>
        <w:rPr>
          <w:rFonts w:cstheme="minorHAnsi"/>
          <w:sz w:val="24"/>
          <w:szCs w:val="24"/>
        </w:rPr>
        <w:t>&lt;notes for later</w:t>
      </w:r>
    </w:p>
    <w:p w:rsidR="00176DAF" w:rsidP="00176DAF" w:rsidRDefault="007F0EEA" w14:paraId="20F4CBD9" w14:textId="77777777">
      <w:pPr>
        <w:spacing w:after="0"/>
        <w:ind w:firstLine="360"/>
        <w:rPr>
          <w:rFonts w:cstheme="minorHAnsi"/>
          <w:sz w:val="24"/>
          <w:szCs w:val="24"/>
        </w:rPr>
      </w:pPr>
      <w:r w:rsidRPr="009E7F4C">
        <w:rPr>
          <w:rFonts w:cstheme="minorHAnsi"/>
          <w:sz w:val="24"/>
          <w:szCs w:val="24"/>
        </w:rPr>
        <w:t>It’s a round table.</w:t>
      </w:r>
      <w:r w:rsidR="0071681A">
        <w:rPr>
          <w:rFonts w:cstheme="minorHAnsi"/>
          <w:sz w:val="24"/>
          <w:szCs w:val="24"/>
        </w:rPr>
        <w:t xml:space="preserve"> </w:t>
      </w:r>
      <w:proofErr w:type="spellStart"/>
      <w:r w:rsidRPr="009E7F4C">
        <w:rPr>
          <w:rFonts w:cstheme="minorHAnsi"/>
          <w:sz w:val="24"/>
          <w:szCs w:val="24"/>
        </w:rPr>
        <w:t>Etheri</w:t>
      </w:r>
      <w:proofErr w:type="spellEnd"/>
      <w:r w:rsidRPr="009E7F4C">
        <w:rPr>
          <w:rFonts w:cstheme="minorHAnsi"/>
          <w:sz w:val="24"/>
          <w:szCs w:val="24"/>
        </w:rPr>
        <w:t xml:space="preserve"> thing.</w:t>
      </w:r>
      <w:r w:rsidR="0071681A">
        <w:rPr>
          <w:rFonts w:cstheme="minorHAnsi"/>
          <w:sz w:val="24"/>
          <w:szCs w:val="24"/>
        </w:rPr>
        <w:t xml:space="preserve"> </w:t>
      </w:r>
      <w:r w:rsidRPr="009E7F4C">
        <w:rPr>
          <w:rFonts w:cstheme="minorHAnsi"/>
          <w:sz w:val="24"/>
          <w:szCs w:val="24"/>
        </w:rPr>
        <w:t>Arthurian influences?</w:t>
      </w:r>
    </w:p>
    <w:p w:rsidR="00176DAF" w:rsidP="00176DAF" w:rsidRDefault="00176DAF" w14:paraId="44C22B81" w14:textId="77777777">
      <w:pPr>
        <w:spacing w:after="0"/>
        <w:ind w:firstLine="360"/>
        <w:rPr>
          <w:rFonts w:cstheme="minorHAnsi"/>
          <w:sz w:val="24"/>
          <w:szCs w:val="24"/>
        </w:rPr>
      </w:pPr>
    </w:p>
    <w:p w:rsidR="00176DAF" w:rsidP="00176DAF" w:rsidRDefault="007F0EEA" w14:paraId="25781FBD" w14:textId="77777777">
      <w:pPr>
        <w:spacing w:after="0"/>
        <w:ind w:firstLine="360"/>
        <w:rPr>
          <w:rFonts w:cstheme="minorHAnsi"/>
          <w:sz w:val="24"/>
          <w:szCs w:val="24"/>
        </w:rPr>
      </w:pPr>
      <w:r w:rsidRPr="009E7F4C">
        <w:rPr>
          <w:rFonts w:cstheme="minorHAnsi"/>
          <w:sz w:val="24"/>
          <w:szCs w:val="24"/>
        </w:rPr>
        <w:t>Dinner</w:t>
      </w:r>
    </w:p>
    <w:p w:rsidR="00176DAF" w:rsidP="00176DAF" w:rsidRDefault="00176DAF" w14:paraId="50ADD4B9" w14:textId="77777777">
      <w:pPr>
        <w:spacing w:after="0"/>
        <w:ind w:firstLine="360"/>
        <w:rPr>
          <w:rFonts w:cstheme="minorHAnsi"/>
          <w:sz w:val="24"/>
          <w:szCs w:val="24"/>
        </w:rPr>
      </w:pPr>
    </w:p>
    <w:p w:rsidR="00176DAF" w:rsidP="00176DAF" w:rsidRDefault="007F0EEA" w14:paraId="5A35A6AA" w14:textId="77777777">
      <w:pPr>
        <w:spacing w:after="0"/>
        <w:ind w:firstLine="360"/>
        <w:rPr>
          <w:rFonts w:cstheme="minorHAnsi"/>
          <w:sz w:val="24"/>
          <w:szCs w:val="24"/>
        </w:rPr>
      </w:pPr>
      <w:r w:rsidRPr="009E7F4C">
        <w:rPr>
          <w:rFonts w:cstheme="minorHAnsi"/>
          <w:sz w:val="24"/>
          <w:szCs w:val="24"/>
        </w:rPr>
        <w:t>Jager</w:t>
      </w:r>
    </w:p>
    <w:p w:rsidR="00176DAF" w:rsidP="00176DAF" w:rsidRDefault="007F0EEA" w14:paraId="76480BA0" w14:textId="77777777">
      <w:pPr>
        <w:spacing w:after="0"/>
        <w:ind w:firstLine="360"/>
        <w:rPr>
          <w:rFonts w:cstheme="minorHAnsi"/>
          <w:sz w:val="24"/>
          <w:szCs w:val="24"/>
        </w:rPr>
      </w:pPr>
      <w:r w:rsidRPr="009E7F4C">
        <w:rPr>
          <w:rFonts w:cstheme="minorHAnsi"/>
          <w:sz w:val="24"/>
          <w:szCs w:val="24"/>
        </w:rPr>
        <w:t>Kiera</w:t>
      </w:r>
    </w:p>
    <w:p w:rsidR="00176DAF" w:rsidP="00176DAF" w:rsidRDefault="007F0EEA" w14:paraId="3603B7E8" w14:textId="77777777">
      <w:pPr>
        <w:spacing w:after="0"/>
        <w:ind w:firstLine="360"/>
        <w:rPr>
          <w:rFonts w:cstheme="minorHAnsi"/>
          <w:sz w:val="24"/>
          <w:szCs w:val="24"/>
        </w:rPr>
      </w:pPr>
      <w:r w:rsidRPr="009E7F4C">
        <w:rPr>
          <w:rFonts w:cstheme="minorHAnsi"/>
          <w:sz w:val="24"/>
          <w:szCs w:val="24"/>
        </w:rPr>
        <w:t>Rick</w:t>
      </w:r>
    </w:p>
    <w:p w:rsidR="00176DAF" w:rsidP="00176DAF" w:rsidRDefault="007F0EEA" w14:paraId="38CF9A5D" w14:textId="77777777">
      <w:pPr>
        <w:spacing w:after="0"/>
        <w:ind w:firstLine="360"/>
        <w:rPr>
          <w:rFonts w:cstheme="minorHAnsi"/>
          <w:sz w:val="24"/>
          <w:szCs w:val="24"/>
        </w:rPr>
      </w:pPr>
      <w:r w:rsidRPr="009E7F4C">
        <w:rPr>
          <w:rFonts w:cstheme="minorHAnsi"/>
          <w:sz w:val="24"/>
          <w:szCs w:val="24"/>
        </w:rPr>
        <w:t>Laura</w:t>
      </w:r>
    </w:p>
    <w:p w:rsidR="00176DAF" w:rsidP="00176DAF" w:rsidRDefault="007F0EEA" w14:paraId="30D5786A" w14:textId="77777777">
      <w:pPr>
        <w:spacing w:after="0"/>
        <w:ind w:firstLine="360"/>
        <w:rPr>
          <w:rFonts w:cstheme="minorHAnsi"/>
          <w:sz w:val="24"/>
          <w:szCs w:val="24"/>
        </w:rPr>
      </w:pPr>
      <w:r w:rsidRPr="009E7F4C">
        <w:rPr>
          <w:rFonts w:cstheme="minorHAnsi"/>
          <w:sz w:val="24"/>
          <w:szCs w:val="24"/>
        </w:rPr>
        <w:t>Jint</w:t>
      </w:r>
    </w:p>
    <w:p w:rsidR="00176DAF" w:rsidP="00176DAF" w:rsidRDefault="007F0EEA" w14:paraId="2F47274B" w14:textId="77777777">
      <w:pPr>
        <w:spacing w:after="0"/>
        <w:ind w:firstLine="360"/>
        <w:rPr>
          <w:rFonts w:cstheme="minorHAnsi"/>
          <w:sz w:val="24"/>
          <w:szCs w:val="24"/>
        </w:rPr>
      </w:pPr>
      <w:r w:rsidRPr="009E7F4C">
        <w:rPr>
          <w:rFonts w:cstheme="minorHAnsi"/>
          <w:sz w:val="24"/>
          <w:szCs w:val="24"/>
        </w:rPr>
        <w:t>Dexter</w:t>
      </w:r>
    </w:p>
    <w:p w:rsidR="00176DAF" w:rsidP="00176DAF" w:rsidRDefault="007F0EEA" w14:paraId="43E64E8E" w14:textId="77777777">
      <w:pPr>
        <w:spacing w:after="0"/>
        <w:ind w:firstLine="360"/>
        <w:rPr>
          <w:rFonts w:cstheme="minorHAnsi"/>
          <w:sz w:val="24"/>
          <w:szCs w:val="24"/>
        </w:rPr>
      </w:pPr>
      <w:proofErr w:type="spellStart"/>
      <w:r w:rsidRPr="009E7F4C">
        <w:rPr>
          <w:rFonts w:cstheme="minorHAnsi"/>
          <w:sz w:val="24"/>
          <w:szCs w:val="24"/>
        </w:rPr>
        <w:t>Ereban</w:t>
      </w:r>
      <w:proofErr w:type="spellEnd"/>
    </w:p>
    <w:p w:rsidR="00176DAF" w:rsidP="00176DAF" w:rsidRDefault="007F0EEA" w14:paraId="10D54225" w14:textId="77777777">
      <w:pPr>
        <w:spacing w:after="0"/>
        <w:ind w:firstLine="360"/>
        <w:rPr>
          <w:rFonts w:cstheme="minorHAnsi"/>
          <w:sz w:val="24"/>
          <w:szCs w:val="24"/>
        </w:rPr>
      </w:pPr>
      <w:r w:rsidRPr="009E7F4C">
        <w:rPr>
          <w:rFonts w:cstheme="minorHAnsi"/>
          <w:sz w:val="24"/>
          <w:szCs w:val="24"/>
        </w:rPr>
        <w:t>Kissy</w:t>
      </w:r>
    </w:p>
    <w:p w:rsidR="00176DAF" w:rsidP="00176DAF" w:rsidRDefault="00176DAF" w14:paraId="0C82E8CE" w14:textId="77777777">
      <w:pPr>
        <w:spacing w:after="0"/>
        <w:ind w:firstLine="360"/>
        <w:rPr>
          <w:rFonts w:cstheme="minorHAnsi"/>
          <w:sz w:val="24"/>
          <w:szCs w:val="24"/>
        </w:rPr>
      </w:pPr>
    </w:p>
    <w:p w:rsidR="00176DAF" w:rsidP="00176DAF" w:rsidRDefault="007F0EEA" w14:paraId="04272407" w14:textId="77777777">
      <w:pPr>
        <w:spacing w:after="0"/>
        <w:ind w:firstLine="360"/>
        <w:rPr>
          <w:rFonts w:cstheme="minorHAnsi"/>
          <w:sz w:val="24"/>
          <w:szCs w:val="24"/>
        </w:rPr>
      </w:pPr>
      <w:r w:rsidRPr="009E7F4C">
        <w:rPr>
          <w:rFonts w:cstheme="minorHAnsi"/>
          <w:sz w:val="24"/>
          <w:szCs w:val="24"/>
        </w:rPr>
        <w:t>Dexter’s cover is not blown.</w:t>
      </w:r>
      <w:r w:rsidR="0071681A">
        <w:rPr>
          <w:rFonts w:cstheme="minorHAnsi"/>
          <w:sz w:val="24"/>
          <w:szCs w:val="24"/>
        </w:rPr>
        <w:t xml:space="preserve"> </w:t>
      </w:r>
      <w:proofErr w:type="spellStart"/>
      <w:r w:rsidRPr="009E7F4C">
        <w:rPr>
          <w:rFonts w:cstheme="minorHAnsi"/>
          <w:sz w:val="24"/>
          <w:szCs w:val="24"/>
        </w:rPr>
        <w:t>Ereban</w:t>
      </w:r>
      <w:proofErr w:type="spellEnd"/>
      <w:r w:rsidRPr="009E7F4C">
        <w:rPr>
          <w:rFonts w:cstheme="minorHAnsi"/>
          <w:sz w:val="24"/>
          <w:szCs w:val="24"/>
        </w:rPr>
        <w:t xml:space="preserve"> and Jint both believe he is on their side.</w:t>
      </w:r>
      <w:r w:rsidR="0071681A">
        <w:rPr>
          <w:rFonts w:cstheme="minorHAnsi"/>
          <w:sz w:val="24"/>
          <w:szCs w:val="24"/>
        </w:rPr>
        <w:t xml:space="preserve"> </w:t>
      </w:r>
      <w:r w:rsidRPr="009E7F4C">
        <w:rPr>
          <w:rFonts w:cstheme="minorHAnsi"/>
          <w:sz w:val="24"/>
          <w:szCs w:val="24"/>
        </w:rPr>
        <w:t>Is he outed during dinner?</w:t>
      </w:r>
      <w:r w:rsidR="0071681A">
        <w:rPr>
          <w:rFonts w:cstheme="minorHAnsi"/>
          <w:sz w:val="24"/>
          <w:szCs w:val="24"/>
        </w:rPr>
        <w:t xml:space="preserve"> </w:t>
      </w:r>
      <w:r w:rsidRPr="009E7F4C">
        <w:rPr>
          <w:rFonts w:cstheme="minorHAnsi"/>
          <w:sz w:val="24"/>
          <w:szCs w:val="24"/>
        </w:rPr>
        <w:t>No, Jager keeps him under wraps.</w:t>
      </w:r>
      <w:r w:rsidR="0071681A">
        <w:rPr>
          <w:rFonts w:cstheme="minorHAnsi"/>
          <w:sz w:val="24"/>
          <w:szCs w:val="24"/>
        </w:rPr>
        <w:t xml:space="preserve"> </w:t>
      </w:r>
      <w:r w:rsidRPr="009E7F4C">
        <w:rPr>
          <w:rFonts w:cstheme="minorHAnsi"/>
          <w:sz w:val="24"/>
          <w:szCs w:val="24"/>
        </w:rPr>
        <w:t>Or at least tries, Jint realizes it halfway through dessert.</w:t>
      </w:r>
    </w:p>
    <w:p w:rsidR="00176DAF" w:rsidP="00176DAF" w:rsidRDefault="00176DAF" w14:paraId="7EAA8C2C" w14:textId="77777777">
      <w:pPr>
        <w:spacing w:after="0"/>
        <w:ind w:firstLine="360"/>
        <w:rPr>
          <w:rFonts w:cstheme="minorHAnsi"/>
          <w:sz w:val="24"/>
          <w:szCs w:val="24"/>
        </w:rPr>
      </w:pPr>
    </w:p>
    <w:p w:rsidR="00176DAF" w:rsidP="00176DAF" w:rsidRDefault="007F0EEA" w14:paraId="2C81961D" w14:textId="77777777">
      <w:pPr>
        <w:spacing w:after="0"/>
        <w:ind w:firstLine="360"/>
        <w:rPr>
          <w:rFonts w:cstheme="minorHAnsi"/>
          <w:sz w:val="24"/>
          <w:szCs w:val="24"/>
        </w:rPr>
      </w:pPr>
      <w:r w:rsidRPr="009E7F4C">
        <w:rPr>
          <w:rFonts w:cstheme="minorHAnsi"/>
          <w:sz w:val="24"/>
          <w:szCs w:val="24"/>
        </w:rPr>
        <w:t>Jager uses dinner as an attempt to groom Kiera for rule.</w:t>
      </w:r>
      <w:r w:rsidR="0071681A">
        <w:rPr>
          <w:rFonts w:cstheme="minorHAnsi"/>
          <w:sz w:val="24"/>
          <w:szCs w:val="24"/>
        </w:rPr>
        <w:t xml:space="preserve"> </w:t>
      </w:r>
      <w:r w:rsidRPr="009E7F4C">
        <w:rPr>
          <w:rFonts w:cstheme="minorHAnsi"/>
          <w:sz w:val="24"/>
          <w:szCs w:val="24"/>
        </w:rPr>
        <w:t>It’s tantamount to treason that a clan would enlist the help of Echelon, of any Earth-based organization, since this would consist of collusion to the First Consortium and threaten the clans’ neutrality.</w:t>
      </w:r>
      <w:r w:rsidR="0071681A">
        <w:rPr>
          <w:rFonts w:cstheme="minorHAnsi"/>
          <w:sz w:val="24"/>
          <w:szCs w:val="24"/>
        </w:rPr>
        <w:t xml:space="preserve"> </w:t>
      </w:r>
      <w:r w:rsidRPr="009E7F4C">
        <w:rPr>
          <w:rFonts w:cstheme="minorHAnsi"/>
          <w:sz w:val="24"/>
          <w:szCs w:val="24"/>
        </w:rPr>
        <w:t xml:space="preserve">Jager sees if Kiera will make a decision regarding </w:t>
      </w:r>
      <w:proofErr w:type="spellStart"/>
      <w:r w:rsidRPr="009E7F4C">
        <w:rPr>
          <w:rFonts w:cstheme="minorHAnsi"/>
          <w:sz w:val="24"/>
          <w:szCs w:val="24"/>
        </w:rPr>
        <w:t>Ereban’s</w:t>
      </w:r>
      <w:proofErr w:type="spellEnd"/>
      <w:r w:rsidRPr="009E7F4C">
        <w:rPr>
          <w:rFonts w:cstheme="minorHAnsi"/>
          <w:sz w:val="24"/>
          <w:szCs w:val="24"/>
        </w:rPr>
        <w:t xml:space="preserve"> punishment.</w:t>
      </w:r>
      <w:r w:rsidR="0071681A">
        <w:rPr>
          <w:rFonts w:cstheme="minorHAnsi"/>
          <w:sz w:val="24"/>
          <w:szCs w:val="24"/>
        </w:rPr>
        <w:t xml:space="preserve"> </w:t>
      </w:r>
    </w:p>
    <w:p w:rsidR="00176DAF" w:rsidP="07008754" w:rsidRDefault="00BF2C97" w14:paraId="0537A511" w14:textId="4606F167">
      <w:pPr>
        <w:spacing w:after="0"/>
        <w:ind w:firstLine="360"/>
        <w:rPr>
          <w:rFonts w:cs="Calibri" w:cstheme="minorAscii"/>
          <w:sz w:val="24"/>
          <w:szCs w:val="24"/>
        </w:rPr>
      </w:pPr>
      <w:r w:rsidRPr="07008754" w:rsidR="07008754">
        <w:rPr>
          <w:rFonts w:cs="Calibri" w:cstheme="minorAscii"/>
          <w:sz w:val="24"/>
          <w:szCs w:val="24"/>
        </w:rPr>
        <w:t>&lt;/end note&gt;</w:t>
      </w:r>
      <w:commentRangeEnd w:id="436297634"/>
      <w:r>
        <w:rPr>
          <w:rStyle w:val="CommentReference"/>
        </w:rPr>
        <w:commentReference w:id="436297634"/>
      </w:r>
    </w:p>
    <w:p w:rsidR="00BF2C97" w:rsidP="00176DAF" w:rsidRDefault="00BF2C97" w14:paraId="0D55F979" w14:textId="77777777">
      <w:pPr>
        <w:spacing w:after="0"/>
        <w:ind w:firstLine="360"/>
        <w:rPr>
          <w:rFonts w:cstheme="minorHAnsi"/>
          <w:sz w:val="24"/>
          <w:szCs w:val="24"/>
        </w:rPr>
      </w:pPr>
    </w:p>
    <w:p w:rsidR="00176DAF" w:rsidP="00176DAF" w:rsidRDefault="007F0EEA" w14:paraId="7DF283A7" w14:textId="77777777">
      <w:pPr>
        <w:spacing w:after="0"/>
        <w:ind w:firstLine="360"/>
        <w:rPr>
          <w:rFonts w:cstheme="minorHAnsi"/>
          <w:sz w:val="24"/>
          <w:szCs w:val="24"/>
        </w:rPr>
      </w:pPr>
      <w:r w:rsidRPr="009E7F4C">
        <w:rPr>
          <w:rFonts w:cstheme="minorHAnsi"/>
          <w:sz w:val="24"/>
          <w:szCs w:val="24"/>
        </w:rPr>
        <w:t>Jager looks at Kiera.</w:t>
      </w:r>
      <w:r w:rsidR="0071681A">
        <w:rPr>
          <w:rFonts w:cstheme="minorHAnsi"/>
          <w:sz w:val="24"/>
          <w:szCs w:val="24"/>
        </w:rPr>
        <w:t xml:space="preserve"> </w:t>
      </w:r>
      <w:r w:rsidRPr="009E7F4C">
        <w:rPr>
          <w:rFonts w:cstheme="minorHAnsi"/>
          <w:sz w:val="24"/>
          <w:szCs w:val="24"/>
        </w:rPr>
        <w:t>“This cannot go unpunished.</w:t>
      </w:r>
      <w:r w:rsidR="0071681A">
        <w:rPr>
          <w:rFonts w:cstheme="minorHAnsi"/>
          <w:sz w:val="24"/>
          <w:szCs w:val="24"/>
        </w:rPr>
        <w:t xml:space="preserve"> </w:t>
      </w:r>
      <w:r w:rsidRPr="009E7F4C">
        <w:rPr>
          <w:rFonts w:cstheme="minorHAnsi"/>
          <w:sz w:val="24"/>
          <w:szCs w:val="24"/>
        </w:rPr>
        <w:t>What do you think we should do, your Grace?”</w:t>
      </w:r>
    </w:p>
    <w:p w:rsidR="00176DAF" w:rsidP="00176DAF" w:rsidRDefault="007F0EEA" w14:paraId="4A1BCDA6" w14:textId="77777777">
      <w:pPr>
        <w:spacing w:after="0"/>
        <w:ind w:firstLine="360"/>
        <w:rPr>
          <w:rFonts w:cstheme="minorHAnsi"/>
          <w:sz w:val="24"/>
          <w:szCs w:val="24"/>
        </w:rPr>
      </w:pPr>
      <w:r w:rsidRPr="009E7F4C">
        <w:rPr>
          <w:rFonts w:cstheme="minorHAnsi"/>
          <w:sz w:val="24"/>
          <w:szCs w:val="24"/>
        </w:rPr>
        <w:t>“I told you not to call me that,” Kiera snaps.</w:t>
      </w:r>
    </w:p>
    <w:p w:rsidR="00176DAF" w:rsidP="00176DAF" w:rsidRDefault="007F0EEA" w14:paraId="3C13F2A8" w14:textId="77777777">
      <w:pPr>
        <w:spacing w:after="0"/>
        <w:ind w:firstLine="360"/>
        <w:rPr>
          <w:rFonts w:cstheme="minorHAnsi"/>
          <w:sz w:val="24"/>
          <w:szCs w:val="24"/>
        </w:rPr>
      </w:pPr>
      <w:r w:rsidRPr="009E7F4C">
        <w:rPr>
          <w:rFonts w:cstheme="minorHAnsi"/>
          <w:sz w:val="24"/>
          <w:szCs w:val="24"/>
        </w:rPr>
        <w:t>“You can shoot me for calling you what you are, I suppose,” he replies.</w:t>
      </w:r>
      <w:r w:rsidR="0071681A">
        <w:rPr>
          <w:rFonts w:cstheme="minorHAnsi"/>
          <w:sz w:val="24"/>
          <w:szCs w:val="24"/>
        </w:rPr>
        <w:t xml:space="preserve"> </w:t>
      </w:r>
      <w:r w:rsidRPr="009E7F4C">
        <w:rPr>
          <w:rFonts w:cstheme="minorHAnsi"/>
          <w:sz w:val="24"/>
          <w:szCs w:val="24"/>
        </w:rPr>
        <w:t>“What will you do with her after I’m dead?”</w:t>
      </w:r>
    </w:p>
    <w:p w:rsidR="00176DAF" w:rsidP="00176DAF" w:rsidRDefault="007F0EEA" w14:paraId="0D416EB3" w14:textId="77777777">
      <w:pPr>
        <w:spacing w:after="0"/>
        <w:ind w:firstLine="360"/>
        <w:rPr>
          <w:rFonts w:cstheme="minorHAnsi"/>
          <w:sz w:val="24"/>
          <w:szCs w:val="24"/>
        </w:rPr>
      </w:pPr>
      <w:r w:rsidRPr="009E7F4C">
        <w:rPr>
          <w:rFonts w:cstheme="minorHAnsi"/>
          <w:sz w:val="24"/>
          <w:szCs w:val="24"/>
        </w:rPr>
        <w:t xml:space="preserve">Kiera eyes </w:t>
      </w:r>
      <w:proofErr w:type="spellStart"/>
      <w:r w:rsidRPr="009E7F4C">
        <w:rPr>
          <w:rFonts w:cstheme="minorHAnsi"/>
          <w:sz w:val="24"/>
          <w:szCs w:val="24"/>
        </w:rPr>
        <w:t>Ereban</w:t>
      </w:r>
      <w:proofErr w:type="spellEnd"/>
      <w:r w:rsidRPr="009E7F4C">
        <w:rPr>
          <w:rFonts w:cstheme="minorHAnsi"/>
          <w:sz w:val="24"/>
          <w:szCs w:val="24"/>
        </w:rPr>
        <w:t xml:space="preserve"> and purses her lips, thinking.</w:t>
      </w:r>
      <w:r w:rsidR="0071681A">
        <w:rPr>
          <w:rFonts w:cstheme="minorHAnsi"/>
          <w:sz w:val="24"/>
          <w:szCs w:val="24"/>
        </w:rPr>
        <w:t xml:space="preserve"> </w:t>
      </w:r>
    </w:p>
    <w:p w:rsidR="00176DAF" w:rsidP="00176DAF" w:rsidRDefault="007F0EEA" w14:paraId="2056C2A1" w14:textId="5DF8CA6A">
      <w:pPr>
        <w:spacing w:after="0"/>
        <w:ind w:firstLine="360"/>
        <w:rPr>
          <w:rFonts w:cstheme="minorHAnsi"/>
          <w:sz w:val="24"/>
          <w:szCs w:val="24"/>
        </w:rPr>
      </w:pPr>
      <w:r w:rsidRPr="009E7F4C">
        <w:rPr>
          <w:rFonts w:cstheme="minorHAnsi"/>
          <w:sz w:val="24"/>
          <w:szCs w:val="24"/>
        </w:rPr>
        <w:t xml:space="preserve">I watch </w:t>
      </w:r>
      <w:proofErr w:type="spellStart"/>
      <w:r w:rsidRPr="009E7F4C">
        <w:rPr>
          <w:rFonts w:cstheme="minorHAnsi"/>
          <w:sz w:val="24"/>
          <w:szCs w:val="24"/>
        </w:rPr>
        <w:t>Ereban’s</w:t>
      </w:r>
      <w:proofErr w:type="spellEnd"/>
      <w:r w:rsidRPr="009E7F4C">
        <w:rPr>
          <w:rFonts w:cstheme="minorHAnsi"/>
          <w:sz w:val="24"/>
          <w:szCs w:val="24"/>
        </w:rPr>
        <w:t xml:space="preserve"> eyes dart from Kiera to Jager and back, and I see her realize that Jager is serious about asking Kiera’s opinion.</w:t>
      </w:r>
      <w:r w:rsidR="00842F7E">
        <w:rPr>
          <w:rFonts w:cstheme="minorHAnsi"/>
          <w:sz w:val="24"/>
          <w:szCs w:val="24"/>
        </w:rPr>
        <w:t xml:space="preserve"> </w:t>
      </w:r>
      <w:r w:rsidRPr="009E7F4C">
        <w:rPr>
          <w:rFonts w:cstheme="minorHAnsi"/>
          <w:sz w:val="24"/>
          <w:szCs w:val="24"/>
        </w:rPr>
        <w:t>The older clanswoman’s face turns a bit pale and she shifts in her seat under Kiera’s stare.</w:t>
      </w:r>
    </w:p>
    <w:p w:rsidR="00176DAF" w:rsidP="00176DAF" w:rsidRDefault="007F0EEA" w14:paraId="22B1FB10" w14:textId="77777777">
      <w:pPr>
        <w:spacing w:after="0"/>
        <w:ind w:firstLine="360"/>
        <w:rPr>
          <w:rFonts w:cstheme="minorHAnsi"/>
          <w:sz w:val="24"/>
          <w:szCs w:val="24"/>
        </w:rPr>
      </w:pPr>
      <w:r w:rsidRPr="009E7F4C">
        <w:rPr>
          <w:rFonts w:cstheme="minorHAnsi"/>
          <w:sz w:val="24"/>
          <w:szCs w:val="24"/>
        </w:rPr>
        <w:t>“I have no use for someone who invites Echelon or any other Earth-based organization to set up shop on the Rim,” Kiera says.</w:t>
      </w:r>
      <w:r w:rsidR="0071681A">
        <w:rPr>
          <w:rFonts w:cstheme="minorHAnsi"/>
          <w:sz w:val="24"/>
          <w:szCs w:val="24"/>
        </w:rPr>
        <w:t xml:space="preserve"> </w:t>
      </w:r>
      <w:r w:rsidRPr="009E7F4C">
        <w:rPr>
          <w:rFonts w:cstheme="minorHAnsi"/>
          <w:sz w:val="24"/>
          <w:szCs w:val="24"/>
        </w:rPr>
        <w:t>“This truce won’t last.</w:t>
      </w:r>
      <w:r w:rsidR="0071681A">
        <w:rPr>
          <w:rFonts w:cstheme="minorHAnsi"/>
          <w:sz w:val="24"/>
          <w:szCs w:val="24"/>
        </w:rPr>
        <w:t xml:space="preserve"> </w:t>
      </w:r>
      <w:r w:rsidRPr="009E7F4C">
        <w:rPr>
          <w:rFonts w:cstheme="minorHAnsi"/>
          <w:sz w:val="24"/>
          <w:szCs w:val="24"/>
        </w:rPr>
        <w:t xml:space="preserve">If you had succeeded, </w:t>
      </w:r>
      <w:proofErr w:type="spellStart"/>
      <w:r w:rsidRPr="009E7F4C">
        <w:rPr>
          <w:rFonts w:cstheme="minorHAnsi"/>
          <w:sz w:val="24"/>
          <w:szCs w:val="24"/>
        </w:rPr>
        <w:t>Ereban</w:t>
      </w:r>
      <w:proofErr w:type="spellEnd"/>
      <w:r w:rsidRPr="009E7F4C">
        <w:rPr>
          <w:rFonts w:cstheme="minorHAnsi"/>
          <w:sz w:val="24"/>
          <w:szCs w:val="24"/>
        </w:rPr>
        <w:t>, you would have wiped away the fragile neutrality the clans have maintained in this war, and we would be spending our time fighting the Nokkrans and Edochians.”</w:t>
      </w:r>
    </w:p>
    <w:p w:rsidR="00176DAF" w:rsidP="00176DAF" w:rsidRDefault="007F0EEA" w14:paraId="184E19ED" w14:textId="77777777">
      <w:pPr>
        <w:spacing w:after="0"/>
        <w:ind w:firstLine="360"/>
        <w:rPr>
          <w:rFonts w:cstheme="minorHAnsi"/>
          <w:sz w:val="24"/>
          <w:szCs w:val="24"/>
        </w:rPr>
      </w:pPr>
      <w:r w:rsidRPr="009E7F4C">
        <w:rPr>
          <w:rFonts w:cstheme="minorHAnsi"/>
          <w:sz w:val="24"/>
          <w:szCs w:val="24"/>
        </w:rPr>
        <w:lastRenderedPageBreak/>
        <w:t xml:space="preserve">“You have some serious brass ovaries to be saying that,” </w:t>
      </w:r>
      <w:proofErr w:type="spellStart"/>
      <w:r w:rsidRPr="009E7F4C">
        <w:rPr>
          <w:rFonts w:cstheme="minorHAnsi"/>
          <w:sz w:val="24"/>
          <w:szCs w:val="24"/>
        </w:rPr>
        <w:t>Ereban</w:t>
      </w:r>
      <w:proofErr w:type="spellEnd"/>
      <w:r w:rsidRPr="009E7F4C">
        <w:rPr>
          <w:rFonts w:cstheme="minorHAnsi"/>
          <w:sz w:val="24"/>
          <w:szCs w:val="24"/>
        </w:rPr>
        <w:t xml:space="preserve"> scoffs.</w:t>
      </w:r>
      <w:r w:rsidR="0071681A">
        <w:rPr>
          <w:rFonts w:cstheme="minorHAnsi"/>
          <w:sz w:val="24"/>
          <w:szCs w:val="24"/>
        </w:rPr>
        <w:t xml:space="preserve"> </w:t>
      </w:r>
      <w:r w:rsidRPr="009E7F4C">
        <w:rPr>
          <w:rFonts w:cstheme="minorHAnsi"/>
          <w:sz w:val="24"/>
          <w:szCs w:val="24"/>
        </w:rPr>
        <w:t>“You and Beane started the war!”</w:t>
      </w:r>
    </w:p>
    <w:p w:rsidR="00176DAF" w:rsidP="00176DAF" w:rsidRDefault="007F0EEA" w14:paraId="09AE4889" w14:textId="66BF6D69">
      <w:pPr>
        <w:spacing w:after="0"/>
        <w:ind w:firstLine="360"/>
        <w:rPr>
          <w:rFonts w:cstheme="minorHAnsi"/>
          <w:sz w:val="24"/>
          <w:szCs w:val="24"/>
        </w:rPr>
      </w:pPr>
      <w:r w:rsidRPr="009E7F4C">
        <w:rPr>
          <w:rFonts w:cstheme="minorHAnsi"/>
          <w:sz w:val="24"/>
          <w:szCs w:val="24"/>
        </w:rPr>
        <w:t>“The war was coming either way,” Kiera says.</w:t>
      </w:r>
      <w:r w:rsidR="0071681A">
        <w:rPr>
          <w:rFonts w:cstheme="minorHAnsi"/>
          <w:sz w:val="24"/>
          <w:szCs w:val="24"/>
        </w:rPr>
        <w:t xml:space="preserve"> </w:t>
      </w:r>
      <w:r w:rsidRPr="009E7F4C">
        <w:rPr>
          <w:rFonts w:cstheme="minorHAnsi"/>
          <w:sz w:val="24"/>
          <w:szCs w:val="24"/>
        </w:rPr>
        <w:t>“This outcome has been set for centuries.</w:t>
      </w:r>
      <w:r w:rsidR="0071681A">
        <w:rPr>
          <w:rFonts w:cstheme="minorHAnsi"/>
          <w:sz w:val="24"/>
          <w:szCs w:val="24"/>
        </w:rPr>
        <w:t xml:space="preserve"> </w:t>
      </w:r>
      <w:r w:rsidRPr="009E7F4C">
        <w:rPr>
          <w:rFonts w:cstheme="minorHAnsi"/>
          <w:sz w:val="24"/>
          <w:szCs w:val="24"/>
        </w:rPr>
        <w:t>If not us, someone else.</w:t>
      </w:r>
      <w:r w:rsidR="0071681A">
        <w:rPr>
          <w:rFonts w:cstheme="minorHAnsi"/>
          <w:sz w:val="24"/>
          <w:szCs w:val="24"/>
        </w:rPr>
        <w:t xml:space="preserve"> </w:t>
      </w:r>
      <w:r w:rsidRPr="009E7F4C">
        <w:rPr>
          <w:rFonts w:cstheme="minorHAnsi"/>
          <w:sz w:val="24"/>
          <w:szCs w:val="24"/>
        </w:rPr>
        <w:t>Perhaps not this generation.</w:t>
      </w:r>
      <w:r w:rsidR="0071681A">
        <w:rPr>
          <w:rFonts w:cstheme="minorHAnsi"/>
          <w:sz w:val="24"/>
          <w:szCs w:val="24"/>
        </w:rPr>
        <w:t xml:space="preserve"> </w:t>
      </w:r>
      <w:r w:rsidRPr="009E7F4C">
        <w:rPr>
          <w:rFonts w:cstheme="minorHAnsi"/>
          <w:sz w:val="24"/>
          <w:szCs w:val="24"/>
        </w:rPr>
        <w:t>The next, or perhaps ten from now.</w:t>
      </w:r>
      <w:r w:rsidR="0071681A">
        <w:rPr>
          <w:rFonts w:cstheme="minorHAnsi"/>
          <w:sz w:val="24"/>
          <w:szCs w:val="24"/>
        </w:rPr>
        <w:t xml:space="preserve"> </w:t>
      </w:r>
      <w:r w:rsidRPr="009E7F4C">
        <w:rPr>
          <w:rFonts w:cstheme="minorHAnsi"/>
          <w:sz w:val="24"/>
          <w:szCs w:val="24"/>
        </w:rPr>
        <w:t>It would be the same.</w:t>
      </w:r>
      <w:r w:rsidR="0071681A">
        <w:rPr>
          <w:rFonts w:cstheme="minorHAnsi"/>
          <w:sz w:val="24"/>
          <w:szCs w:val="24"/>
        </w:rPr>
        <w:t xml:space="preserve"> </w:t>
      </w:r>
      <w:r w:rsidRPr="009E7F4C">
        <w:rPr>
          <w:rFonts w:cstheme="minorHAnsi"/>
          <w:sz w:val="24"/>
          <w:szCs w:val="24"/>
        </w:rPr>
        <w:t>Humans are too curious, too determined.</w:t>
      </w:r>
      <w:r w:rsidR="0071681A">
        <w:rPr>
          <w:rFonts w:cstheme="minorHAnsi"/>
          <w:sz w:val="24"/>
          <w:szCs w:val="24"/>
        </w:rPr>
        <w:t xml:space="preserve"> </w:t>
      </w:r>
      <w:r w:rsidRPr="009E7F4C">
        <w:rPr>
          <w:rFonts w:cstheme="minorHAnsi"/>
          <w:sz w:val="24"/>
          <w:szCs w:val="24"/>
        </w:rPr>
        <w:t>Telling us we can’t do something is the same as instructing us to forever make attempts.</w:t>
      </w:r>
      <w:r w:rsidR="0071681A">
        <w:rPr>
          <w:rFonts w:cstheme="minorHAnsi"/>
          <w:sz w:val="24"/>
          <w:szCs w:val="24"/>
        </w:rPr>
        <w:t xml:space="preserve"> </w:t>
      </w:r>
      <w:r w:rsidRPr="009E7F4C">
        <w:rPr>
          <w:rFonts w:cstheme="minorHAnsi"/>
          <w:sz w:val="24"/>
          <w:szCs w:val="24"/>
        </w:rPr>
        <w:t>The Edochians never had any intention in sharing FTL travel.</w:t>
      </w:r>
      <w:r w:rsidR="0071681A">
        <w:rPr>
          <w:rFonts w:cstheme="minorHAnsi"/>
          <w:sz w:val="24"/>
          <w:szCs w:val="24"/>
        </w:rPr>
        <w:t xml:space="preserve"> </w:t>
      </w:r>
      <w:r w:rsidRPr="009E7F4C">
        <w:rPr>
          <w:rFonts w:cstheme="minorHAnsi"/>
          <w:sz w:val="24"/>
          <w:szCs w:val="24"/>
        </w:rPr>
        <w:t>Make no mistake, this war is for our survival.</w:t>
      </w:r>
      <w:r w:rsidR="00842F7E">
        <w:rPr>
          <w:rFonts w:cstheme="minorHAnsi"/>
          <w:sz w:val="24"/>
          <w:szCs w:val="24"/>
        </w:rPr>
        <w:t xml:space="preserve"> </w:t>
      </w:r>
      <w:r w:rsidRPr="009E7F4C">
        <w:rPr>
          <w:rFonts w:cstheme="minorHAnsi"/>
          <w:sz w:val="24"/>
          <w:szCs w:val="24"/>
        </w:rPr>
        <w:t>So far, the Edochians have not considered the Rim as a threat.</w:t>
      </w:r>
      <w:r w:rsidR="0071681A">
        <w:rPr>
          <w:rFonts w:cstheme="minorHAnsi"/>
          <w:sz w:val="24"/>
          <w:szCs w:val="24"/>
        </w:rPr>
        <w:t xml:space="preserve"> </w:t>
      </w:r>
      <w:r w:rsidRPr="009E7F4C">
        <w:rPr>
          <w:rFonts w:cstheme="minorHAnsi"/>
          <w:sz w:val="24"/>
          <w:szCs w:val="24"/>
        </w:rPr>
        <w:t>They think it too fragmented, the clans squabbling amongst themselves and best left alone.</w:t>
      </w:r>
      <w:r w:rsidR="0071681A">
        <w:rPr>
          <w:rFonts w:cstheme="minorHAnsi"/>
          <w:sz w:val="24"/>
          <w:szCs w:val="24"/>
        </w:rPr>
        <w:t xml:space="preserve"> </w:t>
      </w:r>
      <w:r w:rsidRPr="009E7F4C">
        <w:rPr>
          <w:rFonts w:cstheme="minorHAnsi"/>
          <w:sz w:val="24"/>
          <w:szCs w:val="24"/>
        </w:rPr>
        <w:t>That’s what we want.</w:t>
      </w:r>
      <w:r w:rsidR="0071681A">
        <w:rPr>
          <w:rFonts w:cstheme="minorHAnsi"/>
          <w:sz w:val="24"/>
          <w:szCs w:val="24"/>
        </w:rPr>
        <w:t xml:space="preserve"> </w:t>
      </w:r>
      <w:r w:rsidRPr="009E7F4C">
        <w:rPr>
          <w:rFonts w:cstheme="minorHAnsi"/>
          <w:sz w:val="24"/>
          <w:szCs w:val="24"/>
        </w:rPr>
        <w:t>The clans are a strategic asset, and you jeopardized it with this ridiculous ploy.”</w:t>
      </w:r>
      <w:r w:rsidR="0071681A">
        <w:rPr>
          <w:rFonts w:cstheme="minorHAnsi"/>
          <w:sz w:val="24"/>
          <w:szCs w:val="24"/>
        </w:rPr>
        <w:t xml:space="preserve"> </w:t>
      </w:r>
    </w:p>
    <w:p w:rsidR="00176DAF" w:rsidP="00176DAF" w:rsidRDefault="007F0EEA" w14:paraId="5F6DF623" w14:textId="77777777">
      <w:pPr>
        <w:spacing w:after="0"/>
        <w:ind w:firstLine="360"/>
        <w:rPr>
          <w:rFonts w:cstheme="minorHAnsi"/>
          <w:sz w:val="24"/>
          <w:szCs w:val="24"/>
        </w:rPr>
      </w:pPr>
      <w:proofErr w:type="spellStart"/>
      <w:r w:rsidRPr="009E7F4C">
        <w:rPr>
          <w:rFonts w:cstheme="minorHAnsi"/>
          <w:sz w:val="24"/>
          <w:szCs w:val="24"/>
        </w:rPr>
        <w:t>Ereban</w:t>
      </w:r>
      <w:proofErr w:type="spellEnd"/>
      <w:r w:rsidRPr="009E7F4C">
        <w:rPr>
          <w:rFonts w:cstheme="minorHAnsi"/>
          <w:sz w:val="24"/>
          <w:szCs w:val="24"/>
        </w:rPr>
        <w:t xml:space="preserve"> shakes her head.</w:t>
      </w:r>
      <w:r w:rsidR="0071681A">
        <w:rPr>
          <w:rFonts w:cstheme="minorHAnsi"/>
          <w:sz w:val="24"/>
          <w:szCs w:val="24"/>
        </w:rPr>
        <w:t xml:space="preserve"> </w:t>
      </w:r>
      <w:r w:rsidRPr="009E7F4C">
        <w:rPr>
          <w:rFonts w:cstheme="minorHAnsi"/>
          <w:sz w:val="24"/>
          <w:szCs w:val="24"/>
        </w:rPr>
        <w:t>“I can’t believe —“</w:t>
      </w:r>
    </w:p>
    <w:p w:rsidR="00176DAF" w:rsidP="00176DAF" w:rsidRDefault="007F0EEA" w14:paraId="4A6C06E4" w14:textId="77777777">
      <w:pPr>
        <w:spacing w:after="0"/>
        <w:ind w:firstLine="360"/>
        <w:rPr>
          <w:rFonts w:cstheme="minorHAnsi"/>
          <w:sz w:val="24"/>
          <w:szCs w:val="24"/>
        </w:rPr>
      </w:pPr>
      <w:r w:rsidRPr="009E7F4C">
        <w:rPr>
          <w:rFonts w:cstheme="minorHAnsi"/>
          <w:sz w:val="24"/>
          <w:szCs w:val="24"/>
        </w:rPr>
        <w:t>“Shut it,” Kiera says.</w:t>
      </w:r>
      <w:r w:rsidR="0071681A">
        <w:rPr>
          <w:rFonts w:cstheme="minorHAnsi"/>
          <w:sz w:val="24"/>
          <w:szCs w:val="24"/>
        </w:rPr>
        <w:t xml:space="preserve"> </w:t>
      </w:r>
      <w:r w:rsidRPr="009E7F4C">
        <w:rPr>
          <w:rFonts w:cstheme="minorHAnsi"/>
          <w:sz w:val="24"/>
          <w:szCs w:val="24"/>
        </w:rPr>
        <w:t>“Your life depends on it.”</w:t>
      </w:r>
    </w:p>
    <w:p w:rsidR="00176DAF" w:rsidP="00176DAF" w:rsidRDefault="007F0EEA" w14:paraId="1DFDA836" w14:textId="77777777">
      <w:pPr>
        <w:spacing w:after="0"/>
        <w:ind w:firstLine="360"/>
        <w:rPr>
          <w:rFonts w:cstheme="minorHAnsi"/>
          <w:sz w:val="24"/>
          <w:szCs w:val="24"/>
        </w:rPr>
      </w:pPr>
      <w:proofErr w:type="spellStart"/>
      <w:r w:rsidRPr="009E7F4C">
        <w:rPr>
          <w:rFonts w:cstheme="minorHAnsi"/>
          <w:sz w:val="24"/>
          <w:szCs w:val="24"/>
        </w:rPr>
        <w:t>Ereban</w:t>
      </w:r>
      <w:proofErr w:type="spellEnd"/>
      <w:r w:rsidRPr="009E7F4C">
        <w:rPr>
          <w:rFonts w:cstheme="minorHAnsi"/>
          <w:sz w:val="24"/>
          <w:szCs w:val="24"/>
        </w:rPr>
        <w:t xml:space="preserve"> falls quiet.</w:t>
      </w:r>
      <w:r w:rsidR="0071681A">
        <w:rPr>
          <w:rFonts w:cstheme="minorHAnsi"/>
          <w:sz w:val="24"/>
          <w:szCs w:val="24"/>
        </w:rPr>
        <w:t xml:space="preserve"> </w:t>
      </w:r>
      <w:r w:rsidRPr="009E7F4C">
        <w:rPr>
          <w:rFonts w:cstheme="minorHAnsi"/>
          <w:sz w:val="24"/>
          <w:szCs w:val="24"/>
        </w:rPr>
        <w:t>She simmers, though.</w:t>
      </w:r>
      <w:r w:rsidR="0071681A">
        <w:rPr>
          <w:rFonts w:cstheme="minorHAnsi"/>
          <w:sz w:val="24"/>
          <w:szCs w:val="24"/>
        </w:rPr>
        <w:t xml:space="preserve"> </w:t>
      </w:r>
      <w:r w:rsidRPr="009E7F4C">
        <w:rPr>
          <w:rFonts w:cstheme="minorHAnsi"/>
          <w:sz w:val="24"/>
          <w:szCs w:val="24"/>
        </w:rPr>
        <w:t>I can tell she isn’t cowed by Kiera, but she stays silent.</w:t>
      </w:r>
      <w:r w:rsidR="0071681A">
        <w:rPr>
          <w:rFonts w:cstheme="minorHAnsi"/>
          <w:sz w:val="24"/>
          <w:szCs w:val="24"/>
        </w:rPr>
        <w:t xml:space="preserve"> </w:t>
      </w:r>
      <w:r w:rsidRPr="009E7F4C">
        <w:rPr>
          <w:rFonts w:cstheme="minorHAnsi"/>
          <w:sz w:val="24"/>
          <w:szCs w:val="24"/>
        </w:rPr>
        <w:t>I wonder if she’s smart enough to realize that Kiera is revered by every clansmen in the room, and there are no advantages to be had here.</w:t>
      </w:r>
      <w:r w:rsidR="0071681A">
        <w:rPr>
          <w:rFonts w:cstheme="minorHAnsi"/>
          <w:sz w:val="24"/>
          <w:szCs w:val="24"/>
        </w:rPr>
        <w:t xml:space="preserve"> </w:t>
      </w:r>
      <w:r w:rsidRPr="009E7F4C">
        <w:rPr>
          <w:rFonts w:cstheme="minorHAnsi"/>
          <w:sz w:val="24"/>
          <w:szCs w:val="24"/>
        </w:rPr>
        <w:t xml:space="preserve">I really wonder if it goes sideways, if </w:t>
      </w:r>
      <w:proofErr w:type="spellStart"/>
      <w:r w:rsidRPr="009E7F4C">
        <w:rPr>
          <w:rFonts w:cstheme="minorHAnsi"/>
          <w:sz w:val="24"/>
          <w:szCs w:val="24"/>
        </w:rPr>
        <w:t>Ereban</w:t>
      </w:r>
      <w:proofErr w:type="spellEnd"/>
      <w:r w:rsidRPr="009E7F4C">
        <w:rPr>
          <w:rFonts w:cstheme="minorHAnsi"/>
          <w:sz w:val="24"/>
          <w:szCs w:val="24"/>
        </w:rPr>
        <w:t xml:space="preserve"> won’t try something drastic.</w:t>
      </w:r>
      <w:r w:rsidR="0071681A">
        <w:rPr>
          <w:rFonts w:cstheme="minorHAnsi"/>
          <w:sz w:val="24"/>
          <w:szCs w:val="24"/>
        </w:rPr>
        <w:t xml:space="preserve"> </w:t>
      </w:r>
      <w:r w:rsidRPr="009E7F4C">
        <w:rPr>
          <w:rFonts w:cstheme="minorHAnsi"/>
          <w:sz w:val="24"/>
          <w:szCs w:val="24"/>
        </w:rPr>
        <w:t>Cornered animals, and all that.</w:t>
      </w:r>
    </w:p>
    <w:p w:rsidR="00176DAF" w:rsidP="00176DAF" w:rsidRDefault="007F0EEA" w14:paraId="32ABBD7A" w14:textId="77777777">
      <w:pPr>
        <w:spacing w:after="0"/>
        <w:ind w:firstLine="360"/>
        <w:rPr>
          <w:rFonts w:cstheme="minorHAnsi"/>
          <w:sz w:val="24"/>
          <w:szCs w:val="24"/>
        </w:rPr>
      </w:pPr>
      <w:r w:rsidRPr="009E7F4C">
        <w:rPr>
          <w:rFonts w:cstheme="minorHAnsi"/>
          <w:sz w:val="24"/>
          <w:szCs w:val="24"/>
        </w:rPr>
        <w:t>Kiera looks over at Jint.</w:t>
      </w:r>
      <w:r w:rsidR="0071681A">
        <w:rPr>
          <w:rFonts w:cstheme="minorHAnsi"/>
          <w:sz w:val="24"/>
          <w:szCs w:val="24"/>
        </w:rPr>
        <w:t xml:space="preserve"> </w:t>
      </w:r>
      <w:r w:rsidRPr="009E7F4C">
        <w:rPr>
          <w:rFonts w:cstheme="minorHAnsi"/>
          <w:sz w:val="24"/>
          <w:szCs w:val="24"/>
        </w:rPr>
        <w:t>“What did Echelon hope to gain by this?”</w:t>
      </w:r>
    </w:p>
    <w:p w:rsidR="00176DAF" w:rsidP="00176DAF" w:rsidRDefault="007F0EEA" w14:paraId="279E5A4C" w14:textId="77777777">
      <w:pPr>
        <w:spacing w:after="0"/>
        <w:ind w:firstLine="360"/>
        <w:rPr>
          <w:rFonts w:cstheme="minorHAnsi"/>
          <w:sz w:val="24"/>
          <w:szCs w:val="24"/>
        </w:rPr>
      </w:pPr>
      <w:r w:rsidRPr="009E7F4C">
        <w:rPr>
          <w:rFonts w:cstheme="minorHAnsi"/>
          <w:sz w:val="24"/>
          <w:szCs w:val="24"/>
        </w:rPr>
        <w:t>Jint hasn’t stopped eating during the discussion and sticks another forkful of strawberry shortcake in her mouth.</w:t>
      </w:r>
      <w:r w:rsidR="0071681A">
        <w:rPr>
          <w:rFonts w:cstheme="minorHAnsi"/>
          <w:sz w:val="24"/>
          <w:szCs w:val="24"/>
        </w:rPr>
        <w:t xml:space="preserve"> </w:t>
      </w:r>
      <w:r w:rsidRPr="009E7F4C">
        <w:rPr>
          <w:rFonts w:cstheme="minorHAnsi"/>
          <w:sz w:val="24"/>
          <w:szCs w:val="24"/>
        </w:rPr>
        <w:t>She chews.</w:t>
      </w:r>
    </w:p>
    <w:p w:rsidR="00176DAF" w:rsidP="00176DAF" w:rsidRDefault="007F0EEA" w14:paraId="32DB4D51" w14:textId="77777777">
      <w:pPr>
        <w:spacing w:after="0"/>
        <w:ind w:firstLine="360"/>
        <w:rPr>
          <w:rFonts w:cstheme="minorHAnsi"/>
          <w:sz w:val="24"/>
          <w:szCs w:val="24"/>
        </w:rPr>
      </w:pPr>
      <w:r w:rsidRPr="009E7F4C">
        <w:rPr>
          <w:rFonts w:cstheme="minorHAnsi"/>
          <w:sz w:val="24"/>
          <w:szCs w:val="24"/>
        </w:rPr>
        <w:t>“Well?” Kiera says.</w:t>
      </w:r>
    </w:p>
    <w:p w:rsidR="00176DAF" w:rsidP="00176DAF" w:rsidRDefault="007F0EEA" w14:paraId="723E763F" w14:textId="77777777">
      <w:pPr>
        <w:spacing w:after="0"/>
        <w:ind w:firstLine="360"/>
        <w:rPr>
          <w:rFonts w:cstheme="minorHAnsi"/>
          <w:sz w:val="24"/>
          <w:szCs w:val="24"/>
        </w:rPr>
      </w:pPr>
      <w:r w:rsidRPr="009E7F4C">
        <w:rPr>
          <w:rFonts w:cstheme="minorHAnsi"/>
          <w:sz w:val="24"/>
          <w:szCs w:val="24"/>
        </w:rPr>
        <w:t>“This is really good,” Jint says, pointing with her fork at the last bite of shortcake on her plate.</w:t>
      </w:r>
      <w:r w:rsidR="0071681A">
        <w:rPr>
          <w:rFonts w:cstheme="minorHAnsi"/>
          <w:sz w:val="24"/>
          <w:szCs w:val="24"/>
        </w:rPr>
        <w:t xml:space="preserve"> </w:t>
      </w:r>
      <w:r w:rsidRPr="009E7F4C">
        <w:rPr>
          <w:rFonts w:cstheme="minorHAnsi"/>
          <w:sz w:val="24"/>
          <w:szCs w:val="24"/>
        </w:rPr>
        <w:t>“Just the right amount of butter, the right amount of flake.</w:t>
      </w:r>
      <w:r w:rsidR="0071681A">
        <w:rPr>
          <w:rFonts w:cstheme="minorHAnsi"/>
          <w:sz w:val="24"/>
          <w:szCs w:val="24"/>
        </w:rPr>
        <w:t xml:space="preserve"> </w:t>
      </w:r>
      <w:r w:rsidRPr="009E7F4C">
        <w:rPr>
          <w:rFonts w:cstheme="minorHAnsi"/>
          <w:sz w:val="24"/>
          <w:szCs w:val="24"/>
        </w:rPr>
        <w:t>Can I have the recipe?”</w:t>
      </w:r>
    </w:p>
    <w:p w:rsidR="00176DAF" w:rsidP="00176DAF" w:rsidRDefault="007F0EEA" w14:paraId="224849F8" w14:textId="77777777">
      <w:pPr>
        <w:spacing w:after="0"/>
        <w:ind w:firstLine="360"/>
        <w:rPr>
          <w:rFonts w:cstheme="minorHAnsi"/>
          <w:sz w:val="24"/>
          <w:szCs w:val="24"/>
        </w:rPr>
      </w:pPr>
      <w:r w:rsidRPr="009E7F4C">
        <w:rPr>
          <w:rFonts w:cstheme="minorHAnsi"/>
          <w:sz w:val="24"/>
          <w:szCs w:val="24"/>
        </w:rPr>
        <w:t>“You cannot,” Kiera says.</w:t>
      </w:r>
      <w:r w:rsidR="0071681A">
        <w:rPr>
          <w:rFonts w:cstheme="minorHAnsi"/>
          <w:sz w:val="24"/>
          <w:szCs w:val="24"/>
        </w:rPr>
        <w:t xml:space="preserve"> </w:t>
      </w:r>
      <w:r w:rsidRPr="009E7F4C">
        <w:rPr>
          <w:rFonts w:cstheme="minorHAnsi"/>
          <w:sz w:val="24"/>
          <w:szCs w:val="24"/>
        </w:rPr>
        <w:t>“State secret.”</w:t>
      </w:r>
    </w:p>
    <w:p w:rsidR="00176DAF" w:rsidP="00176DAF" w:rsidRDefault="007F0EEA" w14:paraId="23806388" w14:textId="77777777">
      <w:pPr>
        <w:spacing w:after="0"/>
        <w:ind w:firstLine="360"/>
        <w:rPr>
          <w:rFonts w:cstheme="minorHAnsi"/>
          <w:sz w:val="24"/>
          <w:szCs w:val="24"/>
        </w:rPr>
      </w:pPr>
      <w:r w:rsidRPr="009E7F4C">
        <w:rPr>
          <w:rFonts w:cstheme="minorHAnsi"/>
          <w:sz w:val="24"/>
          <w:szCs w:val="24"/>
        </w:rPr>
        <w:t>“Since when are you a state?”</w:t>
      </w:r>
    </w:p>
    <w:p w:rsidR="00176DAF" w:rsidP="00176DAF" w:rsidRDefault="007F0EEA" w14:paraId="672376D9" w14:textId="77777777">
      <w:pPr>
        <w:spacing w:after="0"/>
        <w:ind w:firstLine="360"/>
        <w:rPr>
          <w:rFonts w:cstheme="minorHAnsi"/>
          <w:sz w:val="24"/>
          <w:szCs w:val="24"/>
        </w:rPr>
      </w:pPr>
      <w:r w:rsidRPr="009E7F4C">
        <w:rPr>
          <w:rFonts w:cstheme="minorHAnsi"/>
          <w:sz w:val="24"/>
          <w:szCs w:val="24"/>
        </w:rPr>
        <w:t>“Since I was born.”</w:t>
      </w:r>
      <w:r w:rsidR="0071681A">
        <w:rPr>
          <w:rFonts w:cstheme="minorHAnsi"/>
          <w:sz w:val="24"/>
          <w:szCs w:val="24"/>
        </w:rPr>
        <w:t xml:space="preserve"> </w:t>
      </w:r>
    </w:p>
    <w:p w:rsidR="00176DAF" w:rsidP="00176DAF" w:rsidRDefault="007F0EEA" w14:paraId="6A34FC86" w14:textId="77777777">
      <w:pPr>
        <w:spacing w:after="0"/>
        <w:ind w:firstLine="360"/>
        <w:rPr>
          <w:rFonts w:cstheme="minorHAnsi"/>
          <w:sz w:val="24"/>
          <w:szCs w:val="24"/>
        </w:rPr>
      </w:pPr>
      <w:r w:rsidRPr="009E7F4C">
        <w:rPr>
          <w:rFonts w:cstheme="minorHAnsi"/>
          <w:sz w:val="24"/>
          <w:szCs w:val="24"/>
        </w:rPr>
        <w:t>There’s no note of resignation in Kiera’s voice, no humor, just a statement of fact.</w:t>
      </w:r>
      <w:r w:rsidR="0071681A">
        <w:rPr>
          <w:rFonts w:cstheme="minorHAnsi"/>
          <w:sz w:val="24"/>
          <w:szCs w:val="24"/>
        </w:rPr>
        <w:t xml:space="preserve"> </w:t>
      </w:r>
      <w:r w:rsidRPr="009E7F4C">
        <w:rPr>
          <w:rFonts w:cstheme="minorHAnsi"/>
          <w:sz w:val="24"/>
          <w:szCs w:val="24"/>
        </w:rPr>
        <w:t>Jager is watching Kiera with undisguised adoration.</w:t>
      </w:r>
      <w:r w:rsidR="0071681A">
        <w:rPr>
          <w:rFonts w:cstheme="minorHAnsi"/>
          <w:sz w:val="24"/>
          <w:szCs w:val="24"/>
        </w:rPr>
        <w:t xml:space="preserve"> </w:t>
      </w:r>
      <w:r w:rsidRPr="009E7F4C">
        <w:rPr>
          <w:rFonts w:cstheme="minorHAnsi"/>
          <w:sz w:val="24"/>
          <w:szCs w:val="24"/>
        </w:rPr>
        <w:t>Laura looks set to burst with pride.</w:t>
      </w:r>
      <w:r w:rsidR="0071681A">
        <w:rPr>
          <w:rFonts w:cstheme="minorHAnsi"/>
          <w:sz w:val="24"/>
          <w:szCs w:val="24"/>
        </w:rPr>
        <w:t xml:space="preserve"> </w:t>
      </w:r>
      <w:r w:rsidRPr="009E7F4C">
        <w:rPr>
          <w:rFonts w:cstheme="minorHAnsi"/>
          <w:sz w:val="24"/>
          <w:szCs w:val="24"/>
        </w:rPr>
        <w:t>Dexter looks bored.</w:t>
      </w:r>
      <w:r w:rsidR="0071681A">
        <w:rPr>
          <w:rFonts w:cstheme="minorHAnsi"/>
          <w:sz w:val="24"/>
          <w:szCs w:val="24"/>
        </w:rPr>
        <w:t xml:space="preserve"> </w:t>
      </w:r>
      <w:r w:rsidRPr="009E7F4C">
        <w:rPr>
          <w:rFonts w:cstheme="minorHAnsi"/>
          <w:sz w:val="24"/>
          <w:szCs w:val="24"/>
        </w:rPr>
        <w:t>He hasn’t touched his shortcake.</w:t>
      </w:r>
      <w:r w:rsidR="0071681A">
        <w:rPr>
          <w:rFonts w:cstheme="minorHAnsi"/>
          <w:sz w:val="24"/>
          <w:szCs w:val="24"/>
        </w:rPr>
        <w:t xml:space="preserve"> </w:t>
      </w:r>
      <w:r w:rsidRPr="009E7F4C">
        <w:rPr>
          <w:rFonts w:cstheme="minorHAnsi"/>
          <w:sz w:val="24"/>
          <w:szCs w:val="24"/>
        </w:rPr>
        <w:t>Mine is gone, but his is free for the taking and I want it.</w:t>
      </w:r>
      <w:r w:rsidR="0071681A">
        <w:rPr>
          <w:rFonts w:cstheme="minorHAnsi"/>
          <w:sz w:val="24"/>
          <w:szCs w:val="24"/>
        </w:rPr>
        <w:t xml:space="preserve"> </w:t>
      </w:r>
      <w:r w:rsidRPr="009E7F4C">
        <w:rPr>
          <w:rFonts w:cstheme="minorHAnsi"/>
          <w:sz w:val="24"/>
          <w:szCs w:val="24"/>
        </w:rPr>
        <w:t>But he’s four seats to my left and I can’t get his attention without getting up and making a scene, or asking Laura to ask Kissy to ask him, and who knows what the message would be after going down that line and coming back.</w:t>
      </w:r>
      <w:r w:rsidR="0071681A">
        <w:rPr>
          <w:rFonts w:cstheme="minorHAnsi"/>
          <w:sz w:val="24"/>
          <w:szCs w:val="24"/>
        </w:rPr>
        <w:t xml:space="preserve"> </w:t>
      </w:r>
      <w:r w:rsidRPr="009E7F4C">
        <w:rPr>
          <w:rFonts w:cstheme="minorHAnsi"/>
          <w:sz w:val="24"/>
          <w:szCs w:val="24"/>
        </w:rPr>
        <w:t>I resign myself to finding shortcake crumbs on my plate.</w:t>
      </w:r>
    </w:p>
    <w:p w:rsidR="00176DAF" w:rsidP="00176DAF" w:rsidRDefault="007F0EEA" w14:paraId="62CE46EC" w14:textId="77777777">
      <w:pPr>
        <w:spacing w:after="0"/>
        <w:ind w:firstLine="360"/>
        <w:rPr>
          <w:rFonts w:cstheme="minorHAnsi"/>
          <w:sz w:val="24"/>
          <w:szCs w:val="24"/>
        </w:rPr>
      </w:pPr>
      <w:r w:rsidRPr="009E7F4C">
        <w:rPr>
          <w:rFonts w:cstheme="minorHAnsi"/>
          <w:sz w:val="24"/>
          <w:szCs w:val="24"/>
        </w:rPr>
        <w:t>“What did Echelon hope to gain by this play?” Kiera asks again.</w:t>
      </w:r>
    </w:p>
    <w:p w:rsidR="00176DAF" w:rsidP="00176DAF" w:rsidRDefault="007F0EEA" w14:paraId="3CB2DBB8" w14:textId="77777777">
      <w:pPr>
        <w:spacing w:after="0"/>
        <w:ind w:firstLine="360"/>
        <w:rPr>
          <w:rFonts w:cstheme="minorHAnsi"/>
          <w:sz w:val="24"/>
          <w:szCs w:val="24"/>
        </w:rPr>
      </w:pPr>
      <w:r w:rsidRPr="009E7F4C">
        <w:rPr>
          <w:rFonts w:cstheme="minorHAnsi"/>
          <w:sz w:val="24"/>
          <w:szCs w:val="24"/>
        </w:rPr>
        <w:t>“A foothold on the Rim,” Jint replies.</w:t>
      </w:r>
      <w:r w:rsidR="0071681A">
        <w:rPr>
          <w:rFonts w:cstheme="minorHAnsi"/>
          <w:sz w:val="24"/>
          <w:szCs w:val="24"/>
        </w:rPr>
        <w:t xml:space="preserve"> </w:t>
      </w:r>
      <w:r w:rsidRPr="009E7F4C">
        <w:rPr>
          <w:rFonts w:cstheme="minorHAnsi"/>
          <w:sz w:val="24"/>
          <w:szCs w:val="24"/>
        </w:rPr>
        <w:t>“We have a presence everywhere else but here.</w:t>
      </w:r>
      <w:r w:rsidR="0071681A">
        <w:rPr>
          <w:rFonts w:cstheme="minorHAnsi"/>
          <w:sz w:val="24"/>
          <w:szCs w:val="24"/>
        </w:rPr>
        <w:t xml:space="preserve"> </w:t>
      </w:r>
      <w:r w:rsidRPr="009E7F4C">
        <w:rPr>
          <w:rFonts w:cstheme="minorHAnsi"/>
          <w:sz w:val="24"/>
          <w:szCs w:val="24"/>
        </w:rPr>
        <w:t>The clans have always been, shall we say, vigilant.”</w:t>
      </w:r>
    </w:p>
    <w:p w:rsidR="00176DAF" w:rsidP="00176DAF" w:rsidRDefault="007F0EEA" w14:paraId="125A15FB" w14:textId="77777777">
      <w:pPr>
        <w:spacing w:after="0"/>
        <w:ind w:firstLine="360"/>
        <w:rPr>
          <w:rFonts w:cstheme="minorHAnsi"/>
          <w:sz w:val="24"/>
          <w:szCs w:val="24"/>
        </w:rPr>
      </w:pPr>
      <w:r w:rsidRPr="009E7F4C">
        <w:rPr>
          <w:rFonts w:cstheme="minorHAnsi"/>
          <w:sz w:val="24"/>
          <w:szCs w:val="24"/>
        </w:rPr>
        <w:t>Jager nodded.</w:t>
      </w:r>
      <w:r w:rsidR="0071681A">
        <w:rPr>
          <w:rFonts w:cstheme="minorHAnsi"/>
          <w:sz w:val="24"/>
          <w:szCs w:val="24"/>
        </w:rPr>
        <w:t xml:space="preserve"> </w:t>
      </w:r>
      <w:r w:rsidRPr="009E7F4C">
        <w:rPr>
          <w:rFonts w:cstheme="minorHAnsi"/>
          <w:sz w:val="24"/>
          <w:szCs w:val="24"/>
        </w:rPr>
        <w:t>“We only have a few edicts.</w:t>
      </w:r>
      <w:r w:rsidR="0071681A">
        <w:rPr>
          <w:rFonts w:cstheme="minorHAnsi"/>
          <w:sz w:val="24"/>
          <w:szCs w:val="24"/>
        </w:rPr>
        <w:t xml:space="preserve"> </w:t>
      </w:r>
      <w:r w:rsidRPr="009E7F4C">
        <w:rPr>
          <w:rFonts w:cstheme="minorHAnsi"/>
          <w:sz w:val="24"/>
          <w:szCs w:val="24"/>
        </w:rPr>
        <w:t>One is ‘Don’t fight the fights of others.’</w:t>
      </w:r>
      <w:r w:rsidR="0071681A">
        <w:rPr>
          <w:rFonts w:cstheme="minorHAnsi"/>
          <w:sz w:val="24"/>
          <w:szCs w:val="24"/>
        </w:rPr>
        <w:t xml:space="preserve"> </w:t>
      </w:r>
      <w:r w:rsidRPr="009E7F4C">
        <w:rPr>
          <w:rFonts w:cstheme="minorHAnsi"/>
          <w:sz w:val="24"/>
          <w:szCs w:val="24"/>
        </w:rPr>
        <w:t>Your wars are yours and we will not get involved unless we ourselves are wronged.”</w:t>
      </w:r>
    </w:p>
    <w:p w:rsidR="00176DAF" w:rsidP="00176DAF" w:rsidRDefault="007F0EEA" w14:paraId="0C1534B7" w14:textId="77777777">
      <w:pPr>
        <w:spacing w:after="0"/>
        <w:ind w:firstLine="360"/>
        <w:rPr>
          <w:rFonts w:cstheme="minorHAnsi"/>
          <w:sz w:val="24"/>
          <w:szCs w:val="24"/>
        </w:rPr>
      </w:pPr>
      <w:r w:rsidRPr="009E7F4C">
        <w:rPr>
          <w:rFonts w:cstheme="minorHAnsi"/>
          <w:sz w:val="24"/>
          <w:szCs w:val="24"/>
        </w:rPr>
        <w:t xml:space="preserve">“Again, that’s rich,” Jint echoes </w:t>
      </w:r>
      <w:proofErr w:type="spellStart"/>
      <w:r w:rsidRPr="009E7F4C">
        <w:rPr>
          <w:rFonts w:cstheme="minorHAnsi"/>
          <w:sz w:val="24"/>
          <w:szCs w:val="24"/>
        </w:rPr>
        <w:t>Ereban’s</w:t>
      </w:r>
      <w:proofErr w:type="spellEnd"/>
      <w:r w:rsidRPr="009E7F4C">
        <w:rPr>
          <w:rFonts w:cstheme="minorHAnsi"/>
          <w:sz w:val="24"/>
          <w:szCs w:val="24"/>
        </w:rPr>
        <w:t xml:space="preserve"> previous comment, and points her fork at Kiera.</w:t>
      </w:r>
      <w:r w:rsidR="0071681A">
        <w:rPr>
          <w:rFonts w:cstheme="minorHAnsi"/>
          <w:sz w:val="24"/>
          <w:szCs w:val="24"/>
        </w:rPr>
        <w:t xml:space="preserve"> </w:t>
      </w:r>
      <w:r w:rsidRPr="009E7F4C">
        <w:rPr>
          <w:rFonts w:cstheme="minorHAnsi"/>
          <w:sz w:val="24"/>
          <w:szCs w:val="24"/>
        </w:rPr>
        <w:t>“We’re here because of her.</w:t>
      </w:r>
      <w:r w:rsidR="0071681A">
        <w:rPr>
          <w:rFonts w:cstheme="minorHAnsi"/>
          <w:sz w:val="24"/>
          <w:szCs w:val="24"/>
        </w:rPr>
        <w:t xml:space="preserve"> </w:t>
      </w:r>
      <w:r w:rsidRPr="009E7F4C">
        <w:rPr>
          <w:rFonts w:cstheme="minorHAnsi"/>
          <w:sz w:val="24"/>
          <w:szCs w:val="24"/>
        </w:rPr>
        <w:t>What does your edict say about when it’s your fault that we even have a war in the first place?”</w:t>
      </w:r>
    </w:p>
    <w:p w:rsidR="00176DAF" w:rsidP="00176DAF" w:rsidRDefault="007F0EEA" w14:paraId="5B2119ED" w14:textId="5E85E346">
      <w:pPr>
        <w:spacing w:after="0"/>
        <w:ind w:firstLine="360"/>
        <w:rPr>
          <w:rFonts w:cstheme="minorHAnsi"/>
          <w:sz w:val="24"/>
          <w:szCs w:val="24"/>
        </w:rPr>
      </w:pPr>
      <w:r w:rsidRPr="009E7F4C">
        <w:rPr>
          <w:rFonts w:cstheme="minorHAnsi"/>
          <w:sz w:val="24"/>
          <w:szCs w:val="24"/>
        </w:rPr>
        <w:t>“I just said</w:t>
      </w:r>
      <w:r w:rsidR="004360BB">
        <w:rPr>
          <w:rFonts w:cstheme="minorHAnsi"/>
          <w:sz w:val="24"/>
          <w:szCs w:val="24"/>
        </w:rPr>
        <w:t>–”</w:t>
      </w:r>
    </w:p>
    <w:p w:rsidR="00176DAF" w:rsidP="00176DAF" w:rsidRDefault="007F0EEA" w14:paraId="51941E39" w14:textId="77777777">
      <w:pPr>
        <w:spacing w:after="0"/>
        <w:ind w:firstLine="360"/>
        <w:rPr>
          <w:rFonts w:cstheme="minorHAnsi"/>
          <w:sz w:val="24"/>
          <w:szCs w:val="24"/>
        </w:rPr>
      </w:pPr>
      <w:r w:rsidRPr="009E7F4C">
        <w:rPr>
          <w:rFonts w:cstheme="minorHAnsi"/>
          <w:sz w:val="24"/>
          <w:szCs w:val="24"/>
        </w:rPr>
        <w:lastRenderedPageBreak/>
        <w:t>“I know what you just said, and I think it’s a convenient cover for what you knew to have profoundly serious consequences.</w:t>
      </w:r>
      <w:r w:rsidR="0071681A">
        <w:rPr>
          <w:rFonts w:cstheme="minorHAnsi"/>
          <w:sz w:val="24"/>
          <w:szCs w:val="24"/>
        </w:rPr>
        <w:t xml:space="preserve"> </w:t>
      </w:r>
      <w:r w:rsidRPr="009E7F4C">
        <w:rPr>
          <w:rFonts w:cstheme="minorHAnsi"/>
          <w:sz w:val="24"/>
          <w:szCs w:val="24"/>
        </w:rPr>
        <w:t>I’m not going to argue about it, I don’t blame you for it.</w:t>
      </w:r>
      <w:r w:rsidR="0071681A">
        <w:rPr>
          <w:rFonts w:cstheme="minorHAnsi"/>
          <w:sz w:val="24"/>
          <w:szCs w:val="24"/>
        </w:rPr>
        <w:t xml:space="preserve"> </w:t>
      </w:r>
      <w:r w:rsidRPr="009E7F4C">
        <w:rPr>
          <w:rFonts w:cstheme="minorHAnsi"/>
          <w:sz w:val="24"/>
          <w:szCs w:val="24"/>
        </w:rPr>
        <w:t>I think we needed to break the FTL tech monopoly.</w:t>
      </w:r>
      <w:r w:rsidR="0071681A">
        <w:rPr>
          <w:rFonts w:cstheme="minorHAnsi"/>
          <w:sz w:val="24"/>
          <w:szCs w:val="24"/>
        </w:rPr>
        <w:t xml:space="preserve"> </w:t>
      </w:r>
      <w:r w:rsidRPr="009E7F4C">
        <w:rPr>
          <w:rFonts w:cstheme="minorHAnsi"/>
          <w:sz w:val="24"/>
          <w:szCs w:val="24"/>
        </w:rPr>
        <w:t>But please don’t insult our intelligence by saying that the inexorable march of time exonerates you and you husband for violating treaties.</w:t>
      </w:r>
      <w:r w:rsidR="0071681A">
        <w:rPr>
          <w:rFonts w:cstheme="minorHAnsi"/>
          <w:sz w:val="24"/>
          <w:szCs w:val="24"/>
        </w:rPr>
        <w:t xml:space="preserve"> </w:t>
      </w:r>
      <w:r w:rsidRPr="009E7F4C">
        <w:rPr>
          <w:rFonts w:cstheme="minorHAnsi"/>
          <w:sz w:val="24"/>
          <w:szCs w:val="24"/>
        </w:rPr>
        <w:t>You weren’t doing it for the good of humanity.</w:t>
      </w:r>
      <w:r w:rsidR="0071681A">
        <w:rPr>
          <w:rFonts w:cstheme="minorHAnsi"/>
          <w:sz w:val="24"/>
          <w:szCs w:val="24"/>
        </w:rPr>
        <w:t xml:space="preserve"> </w:t>
      </w:r>
      <w:r w:rsidRPr="009E7F4C">
        <w:rPr>
          <w:rFonts w:cstheme="minorHAnsi"/>
          <w:sz w:val="24"/>
          <w:szCs w:val="24"/>
        </w:rPr>
        <w:t>You wanted FTL for yourselves, and you were damn sloppy about it.”</w:t>
      </w:r>
    </w:p>
    <w:p w:rsidR="00176DAF" w:rsidP="00176DAF" w:rsidRDefault="007F0EEA" w14:paraId="69BA7CD0" w14:textId="77777777">
      <w:pPr>
        <w:spacing w:after="0"/>
        <w:ind w:firstLine="360"/>
        <w:rPr>
          <w:rFonts w:cstheme="minorHAnsi"/>
          <w:sz w:val="24"/>
          <w:szCs w:val="24"/>
        </w:rPr>
      </w:pPr>
      <w:r w:rsidRPr="009E7F4C">
        <w:rPr>
          <w:rFonts w:cstheme="minorHAnsi"/>
          <w:sz w:val="24"/>
          <w:szCs w:val="24"/>
        </w:rPr>
        <w:t>“Excuse me?” Kiera says.</w:t>
      </w:r>
      <w:r w:rsidR="0071681A">
        <w:rPr>
          <w:rFonts w:cstheme="minorHAnsi"/>
          <w:sz w:val="24"/>
          <w:szCs w:val="24"/>
        </w:rPr>
        <w:t xml:space="preserve"> </w:t>
      </w:r>
      <w:r w:rsidRPr="009E7F4C">
        <w:rPr>
          <w:rFonts w:cstheme="minorHAnsi"/>
          <w:sz w:val="24"/>
          <w:szCs w:val="24"/>
        </w:rPr>
        <w:t>“Sloppy?”</w:t>
      </w:r>
    </w:p>
    <w:p w:rsidR="00176DAF" w:rsidP="00176DAF" w:rsidRDefault="007F0EEA" w14:paraId="395EFC1D" w14:textId="77777777">
      <w:pPr>
        <w:spacing w:after="0"/>
        <w:ind w:firstLine="360"/>
        <w:rPr>
          <w:rFonts w:cstheme="minorHAnsi"/>
          <w:sz w:val="24"/>
          <w:szCs w:val="24"/>
        </w:rPr>
      </w:pPr>
      <w:r w:rsidRPr="009E7F4C">
        <w:rPr>
          <w:rFonts w:cstheme="minorHAnsi"/>
          <w:sz w:val="24"/>
          <w:szCs w:val="24"/>
        </w:rPr>
        <w:t>“In your rush to achieve the tech, you didn’t hide where it came from.</w:t>
      </w:r>
      <w:r w:rsidR="0071681A">
        <w:rPr>
          <w:rFonts w:cstheme="minorHAnsi"/>
          <w:sz w:val="24"/>
          <w:szCs w:val="24"/>
        </w:rPr>
        <w:t xml:space="preserve"> </w:t>
      </w:r>
      <w:r w:rsidRPr="009E7F4C">
        <w:rPr>
          <w:rFonts w:cstheme="minorHAnsi"/>
          <w:sz w:val="24"/>
          <w:szCs w:val="24"/>
        </w:rPr>
        <w:t>If the enemy is expecting you to act, don’t let them know it’s you who’s doing the acting.</w:t>
      </w:r>
      <w:r w:rsidR="0071681A">
        <w:rPr>
          <w:rFonts w:cstheme="minorHAnsi"/>
          <w:sz w:val="24"/>
          <w:szCs w:val="24"/>
        </w:rPr>
        <w:t xml:space="preserve"> </w:t>
      </w:r>
      <w:r w:rsidRPr="009E7F4C">
        <w:rPr>
          <w:rFonts w:cstheme="minorHAnsi"/>
          <w:sz w:val="24"/>
          <w:szCs w:val="24"/>
        </w:rPr>
        <w:t>Make it look like someone else acted and benefit.</w:t>
      </w:r>
      <w:r w:rsidR="0071681A">
        <w:rPr>
          <w:rFonts w:cstheme="minorHAnsi"/>
          <w:sz w:val="24"/>
          <w:szCs w:val="24"/>
        </w:rPr>
        <w:t xml:space="preserve"> </w:t>
      </w:r>
      <w:r w:rsidRPr="009E7F4C">
        <w:rPr>
          <w:rFonts w:cstheme="minorHAnsi"/>
          <w:sz w:val="24"/>
          <w:szCs w:val="24"/>
        </w:rPr>
        <w:t>Amateur hour bullshit.”</w:t>
      </w:r>
    </w:p>
    <w:p w:rsidR="00176DAF" w:rsidP="00176DAF" w:rsidRDefault="007F0EEA" w14:paraId="2DB996CC" w14:textId="77777777">
      <w:pPr>
        <w:spacing w:after="0"/>
        <w:ind w:firstLine="360"/>
        <w:rPr>
          <w:rFonts w:cstheme="minorHAnsi"/>
          <w:sz w:val="24"/>
          <w:szCs w:val="24"/>
        </w:rPr>
      </w:pPr>
      <w:r w:rsidRPr="009E7F4C">
        <w:rPr>
          <w:rFonts w:cstheme="minorHAnsi"/>
          <w:sz w:val="24"/>
          <w:szCs w:val="24"/>
        </w:rPr>
        <w:t>“Who cares?” I ask, then stop, surprised that I said anything at all.</w:t>
      </w:r>
      <w:r w:rsidR="0071681A">
        <w:rPr>
          <w:rFonts w:cstheme="minorHAnsi"/>
          <w:sz w:val="24"/>
          <w:szCs w:val="24"/>
        </w:rPr>
        <w:t xml:space="preserve"> </w:t>
      </w:r>
      <w:r w:rsidRPr="009E7F4C">
        <w:rPr>
          <w:rFonts w:cstheme="minorHAnsi"/>
          <w:sz w:val="24"/>
          <w:szCs w:val="24"/>
        </w:rPr>
        <w:t>Maybe it’s shortcake withdrawal.</w:t>
      </w:r>
      <w:r w:rsidR="0071681A">
        <w:rPr>
          <w:rFonts w:cstheme="minorHAnsi"/>
          <w:sz w:val="24"/>
          <w:szCs w:val="24"/>
        </w:rPr>
        <w:t xml:space="preserve"> </w:t>
      </w:r>
      <w:r w:rsidRPr="009E7F4C">
        <w:rPr>
          <w:rFonts w:cstheme="minorHAnsi"/>
          <w:sz w:val="24"/>
          <w:szCs w:val="24"/>
        </w:rPr>
        <w:t>I look around the table.</w:t>
      </w:r>
      <w:r w:rsidR="0071681A">
        <w:rPr>
          <w:rFonts w:cstheme="minorHAnsi"/>
          <w:sz w:val="24"/>
          <w:szCs w:val="24"/>
        </w:rPr>
        <w:t xml:space="preserve"> </w:t>
      </w:r>
      <w:r w:rsidRPr="009E7F4C">
        <w:rPr>
          <w:rFonts w:cstheme="minorHAnsi"/>
          <w:sz w:val="24"/>
          <w:szCs w:val="24"/>
        </w:rPr>
        <w:t>“Seriously, who gives a shit what has happened already?</w:t>
      </w:r>
      <w:r w:rsidR="0071681A">
        <w:rPr>
          <w:rFonts w:cstheme="minorHAnsi"/>
          <w:sz w:val="24"/>
          <w:szCs w:val="24"/>
        </w:rPr>
        <w:t xml:space="preserve"> </w:t>
      </w:r>
      <w:r w:rsidRPr="009E7F4C">
        <w:rPr>
          <w:rFonts w:cstheme="minorHAnsi"/>
          <w:sz w:val="24"/>
          <w:szCs w:val="24"/>
        </w:rPr>
        <w:t>It happened.</w:t>
      </w:r>
      <w:r w:rsidR="0071681A">
        <w:rPr>
          <w:rFonts w:cstheme="minorHAnsi"/>
          <w:sz w:val="24"/>
          <w:szCs w:val="24"/>
        </w:rPr>
        <w:t xml:space="preserve"> </w:t>
      </w:r>
      <w:r w:rsidRPr="009E7F4C">
        <w:rPr>
          <w:rFonts w:cstheme="minorHAnsi"/>
          <w:sz w:val="24"/>
          <w:szCs w:val="24"/>
        </w:rPr>
        <w:t>It’s over.</w:t>
      </w:r>
      <w:r w:rsidR="0071681A">
        <w:rPr>
          <w:rFonts w:cstheme="minorHAnsi"/>
          <w:sz w:val="24"/>
          <w:szCs w:val="24"/>
        </w:rPr>
        <w:t xml:space="preserve"> </w:t>
      </w:r>
      <w:r w:rsidRPr="009E7F4C">
        <w:rPr>
          <w:rFonts w:cstheme="minorHAnsi"/>
          <w:sz w:val="24"/>
          <w:szCs w:val="24"/>
        </w:rPr>
        <w:t>A war started.</w:t>
      </w:r>
      <w:r w:rsidR="0071681A">
        <w:rPr>
          <w:rFonts w:cstheme="minorHAnsi"/>
          <w:sz w:val="24"/>
          <w:szCs w:val="24"/>
        </w:rPr>
        <w:t xml:space="preserve"> </w:t>
      </w:r>
      <w:r w:rsidRPr="009E7F4C">
        <w:rPr>
          <w:rFonts w:cstheme="minorHAnsi"/>
          <w:sz w:val="24"/>
          <w:szCs w:val="24"/>
        </w:rPr>
        <w:t>A planet blew up.</w:t>
      </w:r>
      <w:r w:rsidR="0071681A">
        <w:rPr>
          <w:rFonts w:cstheme="minorHAnsi"/>
          <w:sz w:val="24"/>
          <w:szCs w:val="24"/>
        </w:rPr>
        <w:t xml:space="preserve"> </w:t>
      </w:r>
      <w:r w:rsidRPr="009E7F4C">
        <w:rPr>
          <w:rFonts w:cstheme="minorHAnsi"/>
          <w:sz w:val="24"/>
          <w:szCs w:val="24"/>
        </w:rPr>
        <w:t>People died.</w:t>
      </w:r>
      <w:r w:rsidR="0071681A">
        <w:rPr>
          <w:rFonts w:cstheme="minorHAnsi"/>
          <w:sz w:val="24"/>
          <w:szCs w:val="24"/>
        </w:rPr>
        <w:t xml:space="preserve"> </w:t>
      </w:r>
      <w:r w:rsidRPr="009E7F4C">
        <w:rPr>
          <w:rFonts w:cstheme="minorHAnsi"/>
          <w:sz w:val="24"/>
          <w:szCs w:val="24"/>
        </w:rPr>
        <w:t>Some ships flew around, blowing up other ships.</w:t>
      </w:r>
      <w:r w:rsidR="0071681A">
        <w:rPr>
          <w:rFonts w:cstheme="minorHAnsi"/>
          <w:sz w:val="24"/>
          <w:szCs w:val="24"/>
        </w:rPr>
        <w:t xml:space="preserve"> </w:t>
      </w:r>
      <w:r w:rsidRPr="009E7F4C">
        <w:rPr>
          <w:rFonts w:cstheme="minorHAnsi"/>
          <w:sz w:val="24"/>
          <w:szCs w:val="24"/>
        </w:rPr>
        <w:t>More people died.</w:t>
      </w:r>
      <w:r w:rsidR="0071681A">
        <w:rPr>
          <w:rFonts w:cstheme="minorHAnsi"/>
          <w:sz w:val="24"/>
          <w:szCs w:val="24"/>
        </w:rPr>
        <w:t xml:space="preserve"> </w:t>
      </w:r>
      <w:r w:rsidRPr="009E7F4C">
        <w:rPr>
          <w:rFonts w:cstheme="minorHAnsi"/>
          <w:sz w:val="24"/>
          <w:szCs w:val="24"/>
        </w:rPr>
        <w:t>The universe keeps on expanding.</w:t>
      </w:r>
      <w:r w:rsidR="0071681A">
        <w:rPr>
          <w:rFonts w:cstheme="minorHAnsi"/>
          <w:sz w:val="24"/>
          <w:szCs w:val="24"/>
        </w:rPr>
        <w:t xml:space="preserve"> </w:t>
      </w:r>
      <w:r w:rsidRPr="009E7F4C">
        <w:rPr>
          <w:rFonts w:cstheme="minorHAnsi"/>
          <w:sz w:val="24"/>
          <w:szCs w:val="24"/>
        </w:rPr>
        <w:t>You know what’s really funny about you lot?</w:t>
      </w:r>
      <w:r w:rsidR="0071681A">
        <w:rPr>
          <w:rFonts w:cstheme="minorHAnsi"/>
          <w:sz w:val="24"/>
          <w:szCs w:val="24"/>
        </w:rPr>
        <w:t xml:space="preserve"> </w:t>
      </w:r>
      <w:r w:rsidRPr="009E7F4C">
        <w:rPr>
          <w:rFonts w:cstheme="minorHAnsi"/>
          <w:sz w:val="24"/>
          <w:szCs w:val="24"/>
        </w:rPr>
        <w:t>You think you can change things.</w:t>
      </w:r>
      <w:r w:rsidR="0071681A">
        <w:rPr>
          <w:rFonts w:cstheme="minorHAnsi"/>
          <w:sz w:val="24"/>
          <w:szCs w:val="24"/>
        </w:rPr>
        <w:t xml:space="preserve"> </w:t>
      </w:r>
      <w:r w:rsidRPr="009E7F4C">
        <w:rPr>
          <w:rFonts w:cstheme="minorHAnsi"/>
          <w:sz w:val="24"/>
          <w:szCs w:val="24"/>
        </w:rPr>
        <w:t>You think you can make a difference.</w:t>
      </w:r>
      <w:r w:rsidR="0071681A">
        <w:rPr>
          <w:rFonts w:cstheme="minorHAnsi"/>
          <w:sz w:val="24"/>
          <w:szCs w:val="24"/>
        </w:rPr>
        <w:t xml:space="preserve"> </w:t>
      </w:r>
      <w:r w:rsidRPr="009E7F4C">
        <w:rPr>
          <w:rFonts w:cstheme="minorHAnsi"/>
          <w:sz w:val="24"/>
          <w:szCs w:val="24"/>
        </w:rPr>
        <w:t>You can’t change shit.”</w:t>
      </w:r>
    </w:p>
    <w:p w:rsidR="00176DAF" w:rsidP="00176DAF" w:rsidRDefault="007F0EEA" w14:paraId="3F93095B" w14:textId="77777777">
      <w:pPr>
        <w:spacing w:after="0"/>
        <w:ind w:firstLine="360"/>
        <w:rPr>
          <w:rFonts w:cstheme="minorHAnsi"/>
          <w:sz w:val="24"/>
          <w:szCs w:val="24"/>
        </w:rPr>
      </w:pPr>
      <w:r w:rsidRPr="009E7F4C">
        <w:rPr>
          <w:rFonts w:cstheme="minorHAnsi"/>
          <w:sz w:val="24"/>
          <w:szCs w:val="24"/>
        </w:rPr>
        <w:t>“I think you would be surprised at what we can change,” Kiera says.</w:t>
      </w:r>
    </w:p>
    <w:p w:rsidR="00176DAF" w:rsidP="00176DAF" w:rsidRDefault="007F0EEA" w14:paraId="1122482B" w14:textId="77777777">
      <w:pPr>
        <w:spacing w:after="0"/>
        <w:ind w:firstLine="360"/>
        <w:rPr>
          <w:rFonts w:cstheme="minorHAnsi"/>
          <w:sz w:val="24"/>
          <w:szCs w:val="24"/>
        </w:rPr>
      </w:pPr>
      <w:r w:rsidRPr="009E7F4C">
        <w:rPr>
          <w:rFonts w:cstheme="minorHAnsi"/>
          <w:sz w:val="24"/>
          <w:szCs w:val="24"/>
        </w:rPr>
        <w:t>“No offense, but the more I learn about you, the less I want to know.</w:t>
      </w:r>
      <w:r w:rsidR="0071681A">
        <w:rPr>
          <w:rFonts w:cstheme="minorHAnsi"/>
          <w:sz w:val="24"/>
          <w:szCs w:val="24"/>
        </w:rPr>
        <w:t xml:space="preserve"> </w:t>
      </w:r>
      <w:r w:rsidRPr="009E7F4C">
        <w:rPr>
          <w:rFonts w:cstheme="minorHAnsi"/>
          <w:sz w:val="24"/>
          <w:szCs w:val="24"/>
        </w:rPr>
        <w:t xml:space="preserve">I woke up this morning with a small </w:t>
      </w:r>
      <w:proofErr w:type="spellStart"/>
      <w:r w:rsidRPr="009E7F4C">
        <w:rPr>
          <w:rFonts w:cstheme="minorHAnsi"/>
          <w:sz w:val="24"/>
          <w:szCs w:val="24"/>
        </w:rPr>
        <w:t>todo</w:t>
      </w:r>
      <w:proofErr w:type="spellEnd"/>
      <w:r w:rsidRPr="009E7F4C">
        <w:rPr>
          <w:rFonts w:cstheme="minorHAnsi"/>
          <w:sz w:val="24"/>
          <w:szCs w:val="24"/>
        </w:rPr>
        <w:t xml:space="preserve"> list.</w:t>
      </w:r>
      <w:r w:rsidR="0071681A">
        <w:rPr>
          <w:rFonts w:cstheme="minorHAnsi"/>
          <w:sz w:val="24"/>
          <w:szCs w:val="24"/>
        </w:rPr>
        <w:t xml:space="preserve"> </w:t>
      </w:r>
      <w:r w:rsidRPr="009E7F4C">
        <w:rPr>
          <w:rFonts w:cstheme="minorHAnsi"/>
          <w:sz w:val="24"/>
          <w:szCs w:val="24"/>
        </w:rPr>
        <w:t>Instead, I get dragged onto a ship, invade an asteroid base, learn one of my players is a pirate spy, get shot at, get flash-banged, watch that asteroid get blown up with who knows how many people on it, and then listen to you fuckers try to blame each other for something that was the culmination of a million little things, and you all have the arrogance to think that you had some sort of direct hand in it.</w:t>
      </w:r>
      <w:r w:rsidR="0071681A">
        <w:rPr>
          <w:rFonts w:cstheme="minorHAnsi"/>
          <w:sz w:val="24"/>
          <w:szCs w:val="24"/>
        </w:rPr>
        <w:t xml:space="preserve"> </w:t>
      </w:r>
      <w:r w:rsidRPr="009E7F4C">
        <w:rPr>
          <w:rFonts w:cstheme="minorHAnsi"/>
          <w:sz w:val="24"/>
          <w:szCs w:val="24"/>
        </w:rPr>
        <w:t>The only redeeming thing from today has been this fucking shortcake.”</w:t>
      </w:r>
    </w:p>
    <w:p w:rsidR="00176DAF" w:rsidP="00176DAF" w:rsidRDefault="007F0EEA" w14:paraId="4708020D" w14:textId="77777777">
      <w:pPr>
        <w:spacing w:after="0"/>
        <w:ind w:firstLine="360"/>
        <w:rPr>
          <w:rFonts w:cstheme="minorHAnsi"/>
          <w:sz w:val="24"/>
          <w:szCs w:val="24"/>
        </w:rPr>
      </w:pPr>
      <w:r w:rsidRPr="009E7F4C">
        <w:rPr>
          <w:rFonts w:cstheme="minorHAnsi"/>
          <w:sz w:val="24"/>
          <w:szCs w:val="24"/>
        </w:rPr>
        <w:t>Laura is kicking me in the shin.</w:t>
      </w:r>
      <w:r w:rsidR="0071681A">
        <w:rPr>
          <w:rFonts w:cstheme="minorHAnsi"/>
          <w:sz w:val="24"/>
          <w:szCs w:val="24"/>
        </w:rPr>
        <w:t xml:space="preserve"> </w:t>
      </w:r>
      <w:r w:rsidRPr="009E7F4C">
        <w:rPr>
          <w:rFonts w:cstheme="minorHAnsi"/>
          <w:sz w:val="24"/>
          <w:szCs w:val="24"/>
        </w:rPr>
        <w:t>She’s amazing, because she’s doing it without moving her upper body.</w:t>
      </w:r>
      <w:r w:rsidR="0071681A">
        <w:rPr>
          <w:rFonts w:cstheme="minorHAnsi"/>
          <w:sz w:val="24"/>
          <w:szCs w:val="24"/>
        </w:rPr>
        <w:t xml:space="preserve"> </w:t>
      </w:r>
      <w:r w:rsidRPr="009E7F4C">
        <w:rPr>
          <w:rFonts w:cstheme="minorHAnsi"/>
          <w:sz w:val="24"/>
          <w:szCs w:val="24"/>
        </w:rPr>
        <w:t>You try to kick somebody in the shin under a table without wiggling your top half.</w:t>
      </w:r>
      <w:r w:rsidR="0071681A">
        <w:rPr>
          <w:rFonts w:cstheme="minorHAnsi"/>
          <w:sz w:val="24"/>
          <w:szCs w:val="24"/>
        </w:rPr>
        <w:t xml:space="preserve"> </w:t>
      </w:r>
    </w:p>
    <w:p w:rsidR="00176DAF" w:rsidP="00176DAF" w:rsidRDefault="007F0EEA" w14:paraId="4E9F5335" w14:textId="77777777">
      <w:pPr>
        <w:spacing w:after="0"/>
        <w:ind w:firstLine="360"/>
        <w:rPr>
          <w:rFonts w:cstheme="minorHAnsi"/>
          <w:sz w:val="24"/>
          <w:szCs w:val="24"/>
        </w:rPr>
      </w:pPr>
      <w:r w:rsidRPr="009E7F4C">
        <w:rPr>
          <w:rFonts w:cstheme="minorHAnsi"/>
          <w:sz w:val="24"/>
          <w:szCs w:val="24"/>
        </w:rPr>
        <w:t>I stand up.</w:t>
      </w:r>
      <w:r w:rsidR="0071681A">
        <w:rPr>
          <w:rFonts w:cstheme="minorHAnsi"/>
          <w:sz w:val="24"/>
          <w:szCs w:val="24"/>
        </w:rPr>
        <w:t xml:space="preserve"> </w:t>
      </w:r>
      <w:r w:rsidRPr="009E7F4C">
        <w:rPr>
          <w:rFonts w:cstheme="minorHAnsi"/>
          <w:sz w:val="24"/>
          <w:szCs w:val="24"/>
        </w:rPr>
        <w:t>Half to avoid the kicking, half to get out of this fucking place.</w:t>
      </w:r>
      <w:r w:rsidR="0071681A">
        <w:rPr>
          <w:rFonts w:cstheme="minorHAnsi"/>
          <w:sz w:val="24"/>
          <w:szCs w:val="24"/>
        </w:rPr>
        <w:t xml:space="preserve"> </w:t>
      </w:r>
      <w:r w:rsidRPr="009E7F4C">
        <w:rPr>
          <w:rFonts w:cstheme="minorHAnsi"/>
          <w:sz w:val="24"/>
          <w:szCs w:val="24"/>
        </w:rPr>
        <w:t>“I’m leaving.</w:t>
      </w:r>
      <w:r w:rsidR="0071681A">
        <w:rPr>
          <w:rFonts w:cstheme="minorHAnsi"/>
          <w:sz w:val="24"/>
          <w:szCs w:val="24"/>
        </w:rPr>
        <w:t xml:space="preserve"> </w:t>
      </w:r>
      <w:r w:rsidRPr="009E7F4C">
        <w:rPr>
          <w:rFonts w:cstheme="minorHAnsi"/>
          <w:sz w:val="24"/>
          <w:szCs w:val="24"/>
        </w:rPr>
        <w:t>If you want to sit here and whine about what you did do, could do, didn’t do, wouldn’t do, feel free to do it without me.”</w:t>
      </w:r>
      <w:r w:rsidR="0071681A">
        <w:rPr>
          <w:rFonts w:cstheme="minorHAnsi"/>
          <w:sz w:val="24"/>
          <w:szCs w:val="24"/>
        </w:rPr>
        <w:t xml:space="preserve"> </w:t>
      </w:r>
      <w:r w:rsidRPr="009E7F4C">
        <w:rPr>
          <w:rFonts w:cstheme="minorHAnsi"/>
          <w:sz w:val="24"/>
          <w:szCs w:val="24"/>
        </w:rPr>
        <w:t>I point at Dexter.</w:t>
      </w:r>
      <w:r w:rsidR="0071681A">
        <w:rPr>
          <w:rFonts w:cstheme="minorHAnsi"/>
          <w:sz w:val="24"/>
          <w:szCs w:val="24"/>
        </w:rPr>
        <w:t xml:space="preserve"> </w:t>
      </w:r>
      <w:r w:rsidRPr="009E7F4C">
        <w:rPr>
          <w:rFonts w:cstheme="minorHAnsi"/>
          <w:sz w:val="24"/>
          <w:szCs w:val="24"/>
        </w:rPr>
        <w:t>“Game day is tomorrow.</w:t>
      </w:r>
      <w:r w:rsidR="0071681A">
        <w:rPr>
          <w:rFonts w:cstheme="minorHAnsi"/>
          <w:sz w:val="24"/>
          <w:szCs w:val="24"/>
        </w:rPr>
        <w:t xml:space="preserve"> </w:t>
      </w:r>
      <w:r w:rsidRPr="009E7F4C">
        <w:rPr>
          <w:rFonts w:cstheme="minorHAnsi"/>
          <w:sz w:val="24"/>
          <w:szCs w:val="24"/>
        </w:rPr>
        <w:t>Be there.”</w:t>
      </w:r>
      <w:r w:rsidR="0071681A">
        <w:rPr>
          <w:rFonts w:cstheme="minorHAnsi"/>
          <w:sz w:val="24"/>
          <w:szCs w:val="24"/>
        </w:rPr>
        <w:t xml:space="preserve"> </w:t>
      </w:r>
      <w:r w:rsidRPr="009E7F4C">
        <w:rPr>
          <w:rFonts w:cstheme="minorHAnsi"/>
          <w:sz w:val="24"/>
          <w:szCs w:val="24"/>
        </w:rPr>
        <w:t>I don’t wait for his response and look at Jager.</w:t>
      </w:r>
      <w:r w:rsidR="0071681A">
        <w:rPr>
          <w:rFonts w:cstheme="minorHAnsi"/>
          <w:sz w:val="24"/>
          <w:szCs w:val="24"/>
        </w:rPr>
        <w:t xml:space="preserve"> </w:t>
      </w:r>
      <w:r w:rsidRPr="009E7F4C">
        <w:rPr>
          <w:rFonts w:cstheme="minorHAnsi"/>
          <w:sz w:val="24"/>
          <w:szCs w:val="24"/>
        </w:rPr>
        <w:t>“Thank you for dinner.”</w:t>
      </w:r>
      <w:r w:rsidR="0071681A">
        <w:rPr>
          <w:rFonts w:cstheme="minorHAnsi"/>
          <w:sz w:val="24"/>
          <w:szCs w:val="24"/>
        </w:rPr>
        <w:t xml:space="preserve"> </w:t>
      </w:r>
      <w:r w:rsidRPr="009E7F4C">
        <w:rPr>
          <w:rFonts w:cstheme="minorHAnsi"/>
          <w:sz w:val="24"/>
          <w:szCs w:val="24"/>
        </w:rPr>
        <w:t>I ignore whatever he does next and extend a hand to Laura.</w:t>
      </w:r>
      <w:r w:rsidR="0071681A">
        <w:rPr>
          <w:rFonts w:cstheme="minorHAnsi"/>
          <w:sz w:val="24"/>
          <w:szCs w:val="24"/>
        </w:rPr>
        <w:t xml:space="preserve"> </w:t>
      </w:r>
      <w:r w:rsidRPr="009E7F4C">
        <w:rPr>
          <w:rFonts w:cstheme="minorHAnsi"/>
          <w:sz w:val="24"/>
          <w:szCs w:val="24"/>
        </w:rPr>
        <w:t>“Coming?”</w:t>
      </w:r>
    </w:p>
    <w:p w:rsidR="00176DAF" w:rsidP="00176DAF" w:rsidRDefault="007F0EEA" w14:paraId="52193DA1" w14:textId="77777777">
      <w:pPr>
        <w:spacing w:after="0"/>
        <w:ind w:firstLine="360"/>
        <w:rPr>
          <w:rFonts w:cstheme="minorHAnsi"/>
          <w:sz w:val="24"/>
          <w:szCs w:val="24"/>
        </w:rPr>
      </w:pPr>
      <w:r w:rsidRPr="009E7F4C">
        <w:rPr>
          <w:rFonts w:cstheme="minorHAnsi"/>
          <w:sz w:val="24"/>
          <w:szCs w:val="24"/>
        </w:rPr>
        <w:t>Laura stares at me.</w:t>
      </w:r>
      <w:r w:rsidR="0071681A">
        <w:rPr>
          <w:rFonts w:cstheme="minorHAnsi"/>
          <w:sz w:val="24"/>
          <w:szCs w:val="24"/>
        </w:rPr>
        <w:t xml:space="preserve"> </w:t>
      </w:r>
      <w:r w:rsidRPr="009E7F4C">
        <w:rPr>
          <w:rFonts w:cstheme="minorHAnsi"/>
          <w:sz w:val="24"/>
          <w:szCs w:val="24"/>
        </w:rPr>
        <w:t>Blinks a few times.</w:t>
      </w:r>
      <w:r w:rsidR="0071681A">
        <w:rPr>
          <w:rFonts w:cstheme="minorHAnsi"/>
          <w:sz w:val="24"/>
          <w:szCs w:val="24"/>
        </w:rPr>
        <w:t xml:space="preserve"> </w:t>
      </w:r>
      <w:r w:rsidRPr="009E7F4C">
        <w:rPr>
          <w:rFonts w:cstheme="minorHAnsi"/>
          <w:sz w:val="24"/>
          <w:szCs w:val="24"/>
        </w:rPr>
        <w:t>I’m relieved when she puts her hand in mine.</w:t>
      </w:r>
      <w:r w:rsidR="0071681A">
        <w:rPr>
          <w:rFonts w:cstheme="minorHAnsi"/>
          <w:sz w:val="24"/>
          <w:szCs w:val="24"/>
        </w:rPr>
        <w:t xml:space="preserve"> </w:t>
      </w:r>
      <w:r w:rsidRPr="009E7F4C">
        <w:rPr>
          <w:rFonts w:cstheme="minorHAnsi"/>
          <w:sz w:val="24"/>
          <w:szCs w:val="24"/>
        </w:rPr>
        <w:t>I wasn’t sure what I would’ve done if she just kept looking at me like I’d just whipped out my dick and jerked off in front of everybody.</w:t>
      </w:r>
      <w:r w:rsidR="0071681A">
        <w:rPr>
          <w:rFonts w:cstheme="minorHAnsi"/>
          <w:sz w:val="24"/>
          <w:szCs w:val="24"/>
        </w:rPr>
        <w:t xml:space="preserve"> </w:t>
      </w:r>
      <w:r w:rsidRPr="009E7F4C">
        <w:rPr>
          <w:rFonts w:cstheme="minorHAnsi"/>
          <w:sz w:val="24"/>
          <w:szCs w:val="24"/>
        </w:rPr>
        <w:t>We walk out, hand in hand.</w:t>
      </w:r>
      <w:r w:rsidR="0071681A">
        <w:rPr>
          <w:rFonts w:cstheme="minorHAnsi"/>
          <w:sz w:val="24"/>
          <w:szCs w:val="24"/>
        </w:rPr>
        <w:t xml:space="preserve"> </w:t>
      </w:r>
    </w:p>
    <w:p w:rsidR="00CC4975" w:rsidP="00176DAF" w:rsidRDefault="007F0EEA" w14:paraId="17167FBA" w14:textId="77777777">
      <w:pPr>
        <w:spacing w:after="0"/>
        <w:ind w:firstLine="360"/>
        <w:rPr>
          <w:rFonts w:cstheme="minorHAnsi"/>
          <w:sz w:val="24"/>
          <w:szCs w:val="24"/>
        </w:rPr>
        <w:sectPr w:rsidR="00CC4975" w:rsidSect="00BE1299">
          <w:type w:val="oddPage"/>
          <w:pgSz w:w="12240" w:h="15840" w:orient="portrait"/>
          <w:pgMar w:top="1440" w:right="1440" w:bottom="1440" w:left="1440" w:header="720" w:footer="720" w:gutter="0"/>
          <w:cols w:space="720"/>
          <w:docGrid w:linePitch="360"/>
        </w:sectPr>
      </w:pPr>
      <w:r w:rsidRPr="009E7F4C">
        <w:rPr>
          <w:rFonts w:cstheme="minorHAnsi"/>
          <w:sz w:val="24"/>
          <w:szCs w:val="24"/>
        </w:rPr>
        <w:t>I have no idea where I am and how to get to the hanger with the Bus, but I wait until we’re out in the hallway, with the door closed behind us, before I ask the guard standing out there for directions.</w:t>
      </w:r>
    </w:p>
    <w:p w:rsidR="00176DAF" w:rsidP="00CC4975" w:rsidRDefault="00CA2427" w14:paraId="0FF6D9C2" w14:textId="3BA6A663">
      <w:pPr>
        <w:spacing w:after="0"/>
        <w:rPr>
          <w:rFonts w:cstheme="minorHAnsi"/>
          <w:sz w:val="24"/>
          <w:szCs w:val="24"/>
        </w:rPr>
      </w:pPr>
      <w:r>
        <w:rPr>
          <w:rFonts w:cstheme="minorHAnsi"/>
          <w:sz w:val="24"/>
          <w:szCs w:val="24"/>
        </w:rPr>
        <w:lastRenderedPageBreak/>
        <w:t>2</w:t>
      </w:r>
      <w:r w:rsidR="007E5E10">
        <w:rPr>
          <w:rFonts w:cstheme="minorHAnsi"/>
          <w:sz w:val="24"/>
          <w:szCs w:val="24"/>
        </w:rPr>
        <w:t>5</w:t>
      </w:r>
    </w:p>
    <w:p w:rsidRPr="009E7F4C" w:rsidR="007F0EEA" w:rsidP="00176DAF" w:rsidRDefault="007F0EEA" w14:paraId="1EF34845" w14:textId="2D5E267A">
      <w:pPr>
        <w:spacing w:after="0"/>
        <w:ind w:firstLine="360"/>
        <w:rPr>
          <w:rFonts w:cstheme="minorHAnsi"/>
          <w:sz w:val="24"/>
          <w:szCs w:val="24"/>
        </w:rPr>
      </w:pPr>
      <w:r w:rsidRPr="009E7F4C">
        <w:rPr>
          <w:rFonts w:cstheme="minorHAnsi"/>
          <w:sz w:val="24"/>
          <w:szCs w:val="24"/>
        </w:rPr>
        <w:tab/>
      </w:r>
    </w:p>
    <w:p w:rsidR="00176DAF" w:rsidP="00CC4975" w:rsidRDefault="007F0EEA" w14:paraId="5D5EB4C1" w14:textId="77777777">
      <w:pPr>
        <w:spacing w:after="0"/>
        <w:rPr>
          <w:rFonts w:cstheme="minorHAnsi"/>
          <w:sz w:val="24"/>
          <w:szCs w:val="24"/>
        </w:rPr>
      </w:pPr>
      <w:r w:rsidRPr="009E7F4C">
        <w:rPr>
          <w:rFonts w:cstheme="minorHAnsi"/>
          <w:sz w:val="24"/>
          <w:szCs w:val="24"/>
        </w:rPr>
        <w:t>Compared to the previous day’s festivities, the Stonemen game is an almost sedate affair, made more boring by the fact that they’re the equivalent of nuns on the ASC.</w:t>
      </w:r>
      <w:r w:rsidR="0071681A">
        <w:rPr>
          <w:rFonts w:cstheme="minorHAnsi"/>
          <w:sz w:val="24"/>
          <w:szCs w:val="24"/>
        </w:rPr>
        <w:t xml:space="preserve"> </w:t>
      </w:r>
      <w:r w:rsidRPr="009E7F4C">
        <w:rPr>
          <w:rFonts w:cstheme="minorHAnsi"/>
          <w:sz w:val="24"/>
          <w:szCs w:val="24"/>
        </w:rPr>
        <w:t>No amount of taunting can get a rise out of them, and this is not to say that the Blood Suns don’t give it their best efforts, all things considered.</w:t>
      </w:r>
      <w:r w:rsidR="0071681A">
        <w:rPr>
          <w:rFonts w:cstheme="minorHAnsi"/>
          <w:sz w:val="24"/>
          <w:szCs w:val="24"/>
        </w:rPr>
        <w:t xml:space="preserve"> </w:t>
      </w:r>
      <w:r w:rsidRPr="009E7F4C">
        <w:rPr>
          <w:rFonts w:cstheme="minorHAnsi"/>
          <w:sz w:val="24"/>
          <w:szCs w:val="24"/>
        </w:rPr>
        <w:t>None of them actually got to shoot anybody yesterday during the fracas with the Scorpion Clan, so the pent-up frustration is palpable.</w:t>
      </w:r>
      <w:r w:rsidR="0071681A">
        <w:rPr>
          <w:rFonts w:cstheme="minorHAnsi"/>
          <w:sz w:val="24"/>
          <w:szCs w:val="24"/>
        </w:rPr>
        <w:t xml:space="preserve"> </w:t>
      </w:r>
      <w:r w:rsidRPr="009E7F4C">
        <w:rPr>
          <w:rFonts w:cstheme="minorHAnsi"/>
          <w:sz w:val="24"/>
          <w:szCs w:val="24"/>
        </w:rPr>
        <w:t>Fourteen penalties, three unsportsmanlike conduct calls, and one of the Mine Twins gets ejected from the game after taking a swipe at a bee.</w:t>
      </w:r>
      <w:r w:rsidR="0071681A">
        <w:rPr>
          <w:rFonts w:cstheme="minorHAnsi"/>
          <w:sz w:val="24"/>
          <w:szCs w:val="24"/>
        </w:rPr>
        <w:t xml:space="preserve"> </w:t>
      </w:r>
      <w:r w:rsidRPr="009E7F4C">
        <w:rPr>
          <w:rFonts w:cstheme="minorHAnsi"/>
          <w:sz w:val="24"/>
          <w:szCs w:val="24"/>
        </w:rPr>
        <w:t>Even after all that, we limp away with a win after squeaking by with just a field goal expertly placed by Mr. Cribbens in the final seconds of the fourth quarter.</w:t>
      </w:r>
    </w:p>
    <w:p w:rsidR="00176DAF" w:rsidP="713A50AE" w:rsidRDefault="007F0EEA" w14:paraId="375353D7" w14:textId="77777777">
      <w:pPr>
        <w:spacing w:after="0"/>
        <w:ind w:firstLine="360"/>
        <w:rPr>
          <w:rFonts w:cs="Calibri" w:cstheme="minorAscii"/>
          <w:sz w:val="24"/>
          <w:szCs w:val="24"/>
        </w:rPr>
      </w:pPr>
      <w:r w:rsidRPr="713A50AE" w:rsidR="713A50AE">
        <w:rPr>
          <w:rFonts w:cs="Calibri" w:cstheme="minorAscii"/>
          <w:sz w:val="24"/>
          <w:szCs w:val="24"/>
        </w:rPr>
        <w:t>“Hey, Coach,” he says to me at t</w:t>
      </w:r>
      <w:commentRangeStart w:id="1196479797"/>
      <w:r w:rsidRPr="713A50AE" w:rsidR="713A50AE">
        <w:rPr>
          <w:rFonts w:cs="Calibri" w:cstheme="minorAscii"/>
          <w:sz w:val="24"/>
          <w:szCs w:val="24"/>
        </w:rPr>
        <w:t xml:space="preserve">he after-game party in the </w:t>
      </w:r>
      <w:r w:rsidRPr="713A50AE" w:rsidR="713A50AE">
        <w:rPr>
          <w:rFonts w:cs="Calibri" w:cstheme="minorAscii"/>
          <w:sz w:val="24"/>
          <w:szCs w:val="24"/>
        </w:rPr>
        <w:t>KornerStone</w:t>
      </w:r>
      <w:r w:rsidRPr="713A50AE" w:rsidR="713A50AE">
        <w:rPr>
          <w:rFonts w:cs="Calibri" w:cstheme="minorAscii"/>
          <w:sz w:val="24"/>
          <w:szCs w:val="24"/>
        </w:rPr>
        <w:t xml:space="preserve"> Clu</w:t>
      </w:r>
      <w:commentRangeEnd w:id="1196479797"/>
      <w:r>
        <w:rPr>
          <w:rStyle w:val="CommentReference"/>
        </w:rPr>
        <w:commentReference w:id="1196479797"/>
      </w:r>
      <w:r w:rsidRPr="713A50AE" w:rsidR="713A50AE">
        <w:rPr>
          <w:rFonts w:cs="Calibri" w:cstheme="minorAscii"/>
          <w:sz w:val="24"/>
          <w:szCs w:val="24"/>
        </w:rPr>
        <w:t>b, “thanks for letting me back on the team.”</w:t>
      </w:r>
    </w:p>
    <w:p w:rsidR="00176DAF" w:rsidP="00176DAF" w:rsidRDefault="007F0EEA" w14:paraId="0E225E12" w14:textId="77777777">
      <w:pPr>
        <w:spacing w:after="0"/>
        <w:ind w:firstLine="360"/>
        <w:rPr>
          <w:rFonts w:cstheme="minorHAnsi"/>
          <w:sz w:val="24"/>
          <w:szCs w:val="24"/>
        </w:rPr>
      </w:pPr>
      <w:r w:rsidRPr="009E7F4C">
        <w:rPr>
          <w:rFonts w:cstheme="minorHAnsi"/>
          <w:sz w:val="24"/>
          <w:szCs w:val="24"/>
        </w:rPr>
        <w:t>I look him up and down.</w:t>
      </w:r>
      <w:r w:rsidR="0071681A">
        <w:rPr>
          <w:rFonts w:cstheme="minorHAnsi"/>
          <w:sz w:val="24"/>
          <w:szCs w:val="24"/>
        </w:rPr>
        <w:t xml:space="preserve"> </w:t>
      </w:r>
      <w:r w:rsidRPr="009E7F4C">
        <w:rPr>
          <w:rFonts w:cstheme="minorHAnsi"/>
          <w:sz w:val="24"/>
          <w:szCs w:val="24"/>
        </w:rPr>
        <w:t>He’s dropped the adolescent act and is standing and dressing more like his age.</w:t>
      </w:r>
      <w:r w:rsidR="0071681A">
        <w:rPr>
          <w:rFonts w:cstheme="minorHAnsi"/>
          <w:sz w:val="24"/>
          <w:szCs w:val="24"/>
        </w:rPr>
        <w:t xml:space="preserve"> </w:t>
      </w:r>
      <w:r w:rsidRPr="009E7F4C">
        <w:rPr>
          <w:rFonts w:cstheme="minorHAnsi"/>
          <w:sz w:val="24"/>
          <w:szCs w:val="24"/>
        </w:rPr>
        <w:t>Even his face looks older.</w:t>
      </w:r>
      <w:r w:rsidR="0071681A">
        <w:rPr>
          <w:rFonts w:cstheme="minorHAnsi"/>
          <w:sz w:val="24"/>
          <w:szCs w:val="24"/>
        </w:rPr>
        <w:t xml:space="preserve"> </w:t>
      </w:r>
      <w:r w:rsidRPr="009E7F4C">
        <w:rPr>
          <w:rFonts w:cstheme="minorHAnsi"/>
          <w:sz w:val="24"/>
          <w:szCs w:val="24"/>
        </w:rPr>
        <w:t>He’s got a drink in his hand and a girl hanging off his other arm.</w:t>
      </w:r>
      <w:r w:rsidR="0071681A">
        <w:rPr>
          <w:rFonts w:cstheme="minorHAnsi"/>
          <w:sz w:val="24"/>
          <w:szCs w:val="24"/>
        </w:rPr>
        <w:t xml:space="preserve"> </w:t>
      </w:r>
      <w:r w:rsidRPr="009E7F4C">
        <w:rPr>
          <w:rFonts w:cstheme="minorHAnsi"/>
          <w:sz w:val="24"/>
          <w:szCs w:val="24"/>
        </w:rPr>
        <w:t>She’s young and pretty, and with a mostly vacant smile - except, hang on a minute.</w:t>
      </w:r>
      <w:r w:rsidR="0071681A">
        <w:rPr>
          <w:rFonts w:cstheme="minorHAnsi"/>
          <w:sz w:val="24"/>
          <w:szCs w:val="24"/>
        </w:rPr>
        <w:t xml:space="preserve"> </w:t>
      </w:r>
      <w:r w:rsidRPr="009E7F4C">
        <w:rPr>
          <w:rFonts w:cstheme="minorHAnsi"/>
          <w:sz w:val="24"/>
          <w:szCs w:val="24"/>
        </w:rPr>
        <w:t>I almost miss the signs, and if I hadn’t been exposed to these charlatans I wouldn’t have even noticed.</w:t>
      </w:r>
      <w:r w:rsidR="0071681A">
        <w:rPr>
          <w:rFonts w:cstheme="minorHAnsi"/>
          <w:sz w:val="24"/>
          <w:szCs w:val="24"/>
        </w:rPr>
        <w:t xml:space="preserve"> </w:t>
      </w:r>
      <w:r w:rsidRPr="009E7F4C">
        <w:rPr>
          <w:rFonts w:cstheme="minorHAnsi"/>
          <w:sz w:val="24"/>
          <w:szCs w:val="24"/>
        </w:rPr>
        <w:t>She’s trying to hide it, but I can see the intelligence back there, the scanning of the room, the calculating looks when she takes in everyone around her.</w:t>
      </w:r>
      <w:r w:rsidR="0071681A">
        <w:rPr>
          <w:rFonts w:cstheme="minorHAnsi"/>
          <w:sz w:val="24"/>
          <w:szCs w:val="24"/>
        </w:rPr>
        <w:t xml:space="preserve"> </w:t>
      </w:r>
      <w:r w:rsidRPr="009E7F4C">
        <w:rPr>
          <w:rFonts w:cstheme="minorHAnsi"/>
          <w:sz w:val="24"/>
          <w:szCs w:val="24"/>
        </w:rPr>
        <w:t>Echelon, she has to be.</w:t>
      </w:r>
      <w:r w:rsidR="0071681A">
        <w:rPr>
          <w:rFonts w:cstheme="minorHAnsi"/>
          <w:sz w:val="24"/>
          <w:szCs w:val="24"/>
        </w:rPr>
        <w:t xml:space="preserve"> </w:t>
      </w:r>
    </w:p>
    <w:p w:rsidR="00176DAF" w:rsidP="00176DAF" w:rsidRDefault="007F0EEA" w14:paraId="53BB00A8" w14:textId="77777777">
      <w:pPr>
        <w:spacing w:after="0"/>
        <w:ind w:firstLine="360"/>
        <w:rPr>
          <w:rFonts w:cstheme="minorHAnsi"/>
          <w:sz w:val="24"/>
          <w:szCs w:val="24"/>
        </w:rPr>
      </w:pPr>
      <w:r w:rsidRPr="009E7F4C">
        <w:rPr>
          <w:rFonts w:cstheme="minorHAnsi"/>
          <w:sz w:val="24"/>
          <w:szCs w:val="24"/>
        </w:rPr>
        <w:t>She sees me looking and gives me a smirk.</w:t>
      </w:r>
      <w:r w:rsidR="0071681A">
        <w:rPr>
          <w:rFonts w:cstheme="minorHAnsi"/>
          <w:sz w:val="24"/>
          <w:szCs w:val="24"/>
        </w:rPr>
        <w:t xml:space="preserve"> </w:t>
      </w:r>
    </w:p>
    <w:p w:rsidR="00176DAF" w:rsidP="713A50AE" w:rsidRDefault="007F0EEA" w14:paraId="6D41C1D0" w14:textId="3377CD50">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713A50AE" w:rsidR="713A50AE">
        <w:rPr>
          <w:rFonts w:cs="Calibri" w:cstheme="minorAscii"/>
          <w:sz w:val="24"/>
          <w:szCs w:val="24"/>
        </w:rPr>
        <w:t xml:space="preserve">I smirk back, but </w:t>
      </w:r>
      <w:r w:rsidRPr="713A50AE" w:rsidR="713A50AE">
        <w:rPr>
          <w:rFonts w:cs="Calibri" w:cstheme="minorAscii"/>
          <w:sz w:val="24"/>
          <w:szCs w:val="24"/>
        </w:rPr>
        <w:t>it’s</w:t>
      </w:r>
      <w:r w:rsidRPr="713A50AE" w:rsidR="713A50AE">
        <w:rPr>
          <w:rFonts w:cs="Calibri" w:cstheme="minorAscii"/>
          <w:sz w:val="24"/>
          <w:szCs w:val="24"/>
        </w:rPr>
        <w:t xml:space="preserve"> half-hearted. Gods, I </w:t>
      </w:r>
      <w:r w:rsidRPr="713A50AE" w:rsidR="713A50AE">
        <w:rPr>
          <w:rFonts w:cs="Calibri" w:cstheme="minorAscii"/>
          <w:sz w:val="24"/>
          <w:szCs w:val="24"/>
        </w:rPr>
        <w:t>don’t</w:t>
      </w:r>
      <w:r w:rsidRPr="713A50AE" w:rsidR="713A50AE">
        <w:rPr>
          <w:rFonts w:cs="Calibri" w:cstheme="minorAscii"/>
          <w:sz w:val="24"/>
          <w:szCs w:val="24"/>
        </w:rPr>
        <w:t xml:space="preserve"> even want to know who she is, or what </w:t>
      </w:r>
      <w:r w:rsidRPr="713A50AE" w:rsidR="713A50AE">
        <w:rPr>
          <w:rFonts w:cs="Calibri" w:cstheme="minorAscii"/>
          <w:sz w:val="24"/>
          <w:szCs w:val="24"/>
        </w:rPr>
        <w:t>she’s</w:t>
      </w:r>
      <w:r w:rsidRPr="713A50AE" w:rsidR="713A50AE">
        <w:rPr>
          <w:rFonts w:cs="Calibri" w:cstheme="minorAscii"/>
          <w:sz w:val="24"/>
          <w:szCs w:val="24"/>
        </w:rPr>
        <w:t xml:space="preserve"> doing here. Games within games, wheels within wheels. “Look, Dexter, I’d like to say it’s because I’m a really nice guy, but seriously, where was I supposed to get somebody with a leg like yours in less than </w:t>
      </w:r>
      <w:del w:author="Gary Smailes" w:date="2024-03-17T09:22:48.938Z" w:id="797354863">
        <w:r w:rsidRPr="713A50AE" w:rsidDel="713A50AE">
          <w:rPr>
            <w:rFonts w:cs="Calibri" w:cstheme="minorAscii"/>
            <w:sz w:val="24"/>
            <w:szCs w:val="24"/>
          </w:rPr>
          <w:delText xml:space="preserve">24 </w:delText>
        </w:r>
      </w:del>
      <w:ins w:author="Gary Smailes" w:date="2024-03-17T09:22:50.404Z" w:id="231967144">
        <w:r w:rsidRPr="713A50AE" w:rsidR="713A50AE">
          <w:rPr>
            <w:rFonts w:cs="Calibri" w:cstheme="minorAscii"/>
            <w:sz w:val="24"/>
            <w:szCs w:val="24"/>
          </w:rPr>
          <w:t>twenty-</w:t>
        </w:r>
        <w:r w:rsidRPr="713A50AE" w:rsidR="713A50AE">
          <w:rPr>
            <w:rFonts w:cs="Calibri" w:cstheme="minorAscii"/>
            <w:sz w:val="24"/>
            <w:szCs w:val="24"/>
          </w:rPr>
          <w:t>four</w:t>
        </w:r>
      </w:ins>
      <w:ins w:author="Gary Smailes" w:date="2024-03-17T09:23:12.126Z" w:id="739407421">
        <w:r w:rsidRPr="713A50AE" w:rsidR="713A50AE">
          <w:rPr>
            <w:rFonts w:cs="Calibri" w:cstheme="minorAscii"/>
            <w:sz w:val="24"/>
            <w:szCs w:val="24"/>
          </w:rPr>
          <w:t xml:space="preserve"> </w:t>
        </w:r>
      </w:ins>
      <w:r w:rsidRPr="713A50AE" w:rsidR="713A50AE">
        <w:rPr>
          <w:rFonts w:cs="Calibri" w:cstheme="minorAscii"/>
          <w:sz w:val="24"/>
          <w:szCs w:val="24"/>
        </w:rPr>
        <w:t>hours</w:t>
      </w:r>
      <w:r w:rsidRPr="713A50AE" w:rsidR="713A50AE">
        <w:rPr>
          <w:rFonts w:cs="Calibri" w:cstheme="minorAscii"/>
          <w:sz w:val="24"/>
          <w:szCs w:val="24"/>
        </w:rPr>
        <w:t>?”</w:t>
      </w:r>
    </w:p>
    <w:p w:rsidR="00176DAF" w:rsidP="00176DAF" w:rsidRDefault="007F0EEA" w14:paraId="5BF4961A" w14:textId="77777777">
      <w:pPr>
        <w:spacing w:after="0"/>
        <w:ind w:firstLine="360"/>
        <w:rPr>
          <w:rFonts w:cstheme="minorHAnsi"/>
          <w:sz w:val="24"/>
          <w:szCs w:val="24"/>
        </w:rPr>
      </w:pPr>
      <w:r w:rsidRPr="009E7F4C">
        <w:rPr>
          <w:rFonts w:cstheme="minorHAnsi"/>
          <w:sz w:val="24"/>
          <w:szCs w:val="24"/>
        </w:rPr>
        <w:t>Dexter shrugs.</w:t>
      </w:r>
      <w:r w:rsidR="0071681A">
        <w:rPr>
          <w:rFonts w:cstheme="minorHAnsi"/>
          <w:sz w:val="24"/>
          <w:szCs w:val="24"/>
        </w:rPr>
        <w:t xml:space="preserve"> </w:t>
      </w:r>
      <w:r w:rsidRPr="009E7F4C">
        <w:rPr>
          <w:rFonts w:cstheme="minorHAnsi"/>
          <w:sz w:val="24"/>
          <w:szCs w:val="24"/>
        </w:rPr>
        <w:t>“Hey, I’ll take it.</w:t>
      </w:r>
      <w:r w:rsidR="0071681A">
        <w:rPr>
          <w:rFonts w:cstheme="minorHAnsi"/>
          <w:sz w:val="24"/>
          <w:szCs w:val="24"/>
        </w:rPr>
        <w:t xml:space="preserve"> </w:t>
      </w:r>
      <w:r w:rsidRPr="009E7F4C">
        <w:rPr>
          <w:rFonts w:cstheme="minorHAnsi"/>
          <w:sz w:val="24"/>
          <w:szCs w:val="24"/>
        </w:rPr>
        <w:t>See you around, Coach.”</w:t>
      </w:r>
    </w:p>
    <w:p w:rsidR="00176DAF" w:rsidP="00176DAF" w:rsidRDefault="007F0EEA" w14:paraId="20F215C8" w14:textId="77777777">
      <w:pPr>
        <w:spacing w:after="0"/>
        <w:ind w:firstLine="360"/>
        <w:rPr>
          <w:rFonts w:cstheme="minorHAnsi"/>
          <w:sz w:val="24"/>
          <w:szCs w:val="24"/>
        </w:rPr>
      </w:pPr>
      <w:r w:rsidRPr="009E7F4C">
        <w:rPr>
          <w:rFonts w:cstheme="minorHAnsi"/>
          <w:sz w:val="24"/>
          <w:szCs w:val="24"/>
        </w:rPr>
        <w:t xml:space="preserve">I watch him and his spy girl </w:t>
      </w:r>
      <w:r w:rsidR="004E1949">
        <w:rPr>
          <w:rFonts w:cstheme="minorHAnsi"/>
          <w:sz w:val="24"/>
          <w:szCs w:val="24"/>
        </w:rPr>
        <w:t>leave</w:t>
      </w:r>
      <w:r w:rsidRPr="009E7F4C">
        <w:rPr>
          <w:rFonts w:cstheme="minorHAnsi"/>
          <w:sz w:val="24"/>
          <w:szCs w:val="24"/>
        </w:rPr>
        <w:t>.</w:t>
      </w:r>
    </w:p>
    <w:p w:rsidR="00176DAF" w:rsidP="00176DAF" w:rsidRDefault="007F0EEA" w14:paraId="1542D9C5" w14:textId="77777777">
      <w:pPr>
        <w:spacing w:after="0"/>
        <w:ind w:firstLine="360"/>
        <w:rPr>
          <w:rFonts w:cstheme="minorHAnsi"/>
          <w:sz w:val="24"/>
          <w:szCs w:val="24"/>
        </w:rPr>
      </w:pPr>
      <w:r w:rsidRPr="009E7F4C">
        <w:rPr>
          <w:rFonts w:cstheme="minorHAnsi"/>
          <w:sz w:val="24"/>
          <w:szCs w:val="24"/>
        </w:rPr>
        <w:t>Maurice replaces him.</w:t>
      </w:r>
      <w:r w:rsidR="0071681A">
        <w:rPr>
          <w:rFonts w:cstheme="minorHAnsi"/>
          <w:sz w:val="24"/>
          <w:szCs w:val="24"/>
        </w:rPr>
        <w:t xml:space="preserve"> </w:t>
      </w:r>
      <w:r w:rsidRPr="009E7F4C">
        <w:rPr>
          <w:rFonts w:cstheme="minorHAnsi"/>
          <w:sz w:val="24"/>
          <w:szCs w:val="24"/>
        </w:rPr>
        <w:t>“We have a problem, Mr. Stern.”</w:t>
      </w:r>
    </w:p>
    <w:p w:rsidR="00176DAF" w:rsidP="00176DAF" w:rsidRDefault="007F0EEA" w14:paraId="34B154F3" w14:textId="77777777">
      <w:pPr>
        <w:spacing w:after="0"/>
        <w:ind w:firstLine="360"/>
        <w:rPr>
          <w:rFonts w:cstheme="minorHAnsi"/>
          <w:sz w:val="24"/>
          <w:szCs w:val="24"/>
        </w:rPr>
      </w:pPr>
      <w:r w:rsidRPr="009E7F4C">
        <w:rPr>
          <w:rFonts w:cstheme="minorHAnsi"/>
          <w:sz w:val="24"/>
          <w:szCs w:val="24"/>
        </w:rPr>
        <w:t>“What?”</w:t>
      </w:r>
    </w:p>
    <w:p w:rsidR="00176DAF" w:rsidP="00176DAF" w:rsidRDefault="007F0EEA" w14:paraId="42F4B112" w14:textId="77777777">
      <w:pPr>
        <w:spacing w:after="0"/>
        <w:ind w:firstLine="360"/>
        <w:rPr>
          <w:rFonts w:cstheme="minorHAnsi"/>
          <w:sz w:val="24"/>
          <w:szCs w:val="24"/>
        </w:rPr>
      </w:pPr>
      <w:r w:rsidRPr="009E7F4C">
        <w:rPr>
          <w:rFonts w:cstheme="minorHAnsi"/>
          <w:sz w:val="24"/>
          <w:szCs w:val="24"/>
        </w:rPr>
        <w:t>“As a result of your extracurricular activities yesterday, you missed an extremely important meeting with the League.”</w:t>
      </w:r>
    </w:p>
    <w:p w:rsidR="00176DAF" w:rsidP="00176DAF" w:rsidRDefault="007F0EEA" w14:paraId="04F0BFF3" w14:textId="77777777">
      <w:pPr>
        <w:spacing w:after="0"/>
        <w:ind w:firstLine="360"/>
        <w:rPr>
          <w:rFonts w:cstheme="minorHAnsi"/>
          <w:sz w:val="24"/>
          <w:szCs w:val="24"/>
        </w:rPr>
      </w:pPr>
      <w:r w:rsidRPr="009E7F4C">
        <w:rPr>
          <w:rFonts w:cstheme="minorHAnsi"/>
          <w:sz w:val="24"/>
          <w:szCs w:val="24"/>
        </w:rPr>
        <w:t>“I think it’s funny that you think yesterday was extracurricular.</w:t>
      </w:r>
      <w:r w:rsidR="0071681A">
        <w:rPr>
          <w:rFonts w:cstheme="minorHAnsi"/>
          <w:sz w:val="24"/>
          <w:szCs w:val="24"/>
        </w:rPr>
        <w:t xml:space="preserve"> </w:t>
      </w:r>
      <w:r w:rsidRPr="009E7F4C">
        <w:rPr>
          <w:rFonts w:cstheme="minorHAnsi"/>
          <w:sz w:val="24"/>
          <w:szCs w:val="24"/>
        </w:rPr>
        <w:t>What does the League want?”</w:t>
      </w:r>
    </w:p>
    <w:p w:rsidR="00176DAF" w:rsidP="00176DAF" w:rsidRDefault="007F0EEA" w14:paraId="671E6959" w14:textId="77777777">
      <w:pPr>
        <w:spacing w:after="0"/>
        <w:ind w:firstLine="360"/>
        <w:rPr>
          <w:rFonts w:cstheme="minorHAnsi"/>
          <w:sz w:val="24"/>
          <w:szCs w:val="24"/>
        </w:rPr>
      </w:pPr>
      <w:r w:rsidRPr="009E7F4C">
        <w:rPr>
          <w:rFonts w:cstheme="minorHAnsi"/>
          <w:sz w:val="24"/>
          <w:szCs w:val="24"/>
        </w:rPr>
        <w:t>“They want to bar the Blood Suns from the playoffs.”</w:t>
      </w:r>
    </w:p>
    <w:p w:rsidR="00176DAF" w:rsidP="713A50AE" w:rsidRDefault="007F0EEA" w14:paraId="1DF30769" w14:textId="4126CAF7">
      <w:pPr>
        <w:spacing w:after="0"/>
        <w:ind w:firstLine="360"/>
        <w:rPr>
          <w:rFonts w:cs="Calibri" w:cstheme="minorAscii"/>
          <w:sz w:val="24"/>
          <w:szCs w:val="24"/>
        </w:rPr>
      </w:pPr>
      <w:r w:rsidRPr="713A50AE" w:rsidR="713A50AE">
        <w:rPr>
          <w:rFonts w:cs="Calibri" w:cstheme="minorAscii"/>
          <w:sz w:val="24"/>
          <w:szCs w:val="24"/>
        </w:rPr>
        <w:t xml:space="preserve">“WHAT? </w:t>
      </w:r>
      <w:r w:rsidRPr="713A50AE" w:rsidR="713A50AE">
        <w:rPr>
          <w:rFonts w:cs="Calibri" w:cstheme="minorAscii"/>
          <w:sz w:val="24"/>
          <w:szCs w:val="24"/>
        </w:rPr>
        <w:t>We’re</w:t>
      </w:r>
      <w:r w:rsidRPr="713A50AE" w:rsidR="713A50AE">
        <w:rPr>
          <w:rFonts w:cs="Calibri" w:cstheme="minorAscii"/>
          <w:sz w:val="24"/>
          <w:szCs w:val="24"/>
        </w:rPr>
        <w:t xml:space="preserve"> undefeated</w:t>
      </w:r>
      <w:ins w:author="Gary Smailes" w:date="2024-03-17T09:23:37.342Z" w:id="1655126885">
        <w:r w:rsidRPr="713A50AE" w:rsidR="713A50AE">
          <w:rPr>
            <w:rFonts w:cs="Calibri" w:cstheme="minorAscii"/>
            <w:sz w:val="24"/>
            <w:szCs w:val="24"/>
          </w:rPr>
          <w:t>.</w:t>
        </w:r>
      </w:ins>
      <w:del w:author="Gary Smailes" w:date="2024-03-17T09:23:36.551Z" w:id="750179251">
        <w:r w:rsidRPr="713A50AE" w:rsidDel="713A50AE">
          <w:rPr>
            <w:rFonts w:cs="Calibri" w:cstheme="minorAscii"/>
            <w:sz w:val="24"/>
            <w:szCs w:val="24"/>
          </w:rPr>
          <w:delText>!</w:delText>
        </w:r>
      </w:del>
      <w:r w:rsidRPr="713A50AE" w:rsidR="713A50AE">
        <w:rPr>
          <w:rFonts w:cs="Calibri" w:cstheme="minorAscii"/>
          <w:sz w:val="24"/>
          <w:szCs w:val="24"/>
        </w:rPr>
        <w:t xml:space="preserve"> We get in automatically</w:t>
      </w:r>
      <w:ins w:author="Gary Smailes" w:date="2024-03-17T09:23:40.523Z" w:id="2146148952">
        <w:r w:rsidRPr="713A50AE" w:rsidR="713A50AE">
          <w:rPr>
            <w:rFonts w:cs="Calibri" w:cstheme="minorAscii"/>
            <w:sz w:val="24"/>
            <w:szCs w:val="24"/>
          </w:rPr>
          <w:t>.</w:t>
        </w:r>
      </w:ins>
      <w:del w:author="Gary Smailes" w:date="2024-03-17T09:23:39.744Z" w:id="1292099312">
        <w:r w:rsidRPr="713A50AE" w:rsidDel="713A50AE">
          <w:rPr>
            <w:rFonts w:cs="Calibri" w:cstheme="minorAscii"/>
            <w:sz w:val="24"/>
            <w:szCs w:val="24"/>
          </w:rPr>
          <w:delText>!</w:delText>
        </w:r>
      </w:del>
      <w:r w:rsidRPr="713A50AE" w:rsidR="713A50AE">
        <w:rPr>
          <w:rFonts w:cs="Calibri" w:cstheme="minorAscii"/>
          <w:sz w:val="24"/>
          <w:szCs w:val="24"/>
        </w:rPr>
        <w:t>”</w:t>
      </w:r>
    </w:p>
    <w:p w:rsidR="00176DAF" w:rsidP="00176DAF" w:rsidRDefault="007F0EEA" w14:paraId="56AC2EE6" w14:textId="77777777">
      <w:pPr>
        <w:spacing w:after="0"/>
        <w:ind w:firstLine="360"/>
        <w:rPr>
          <w:rFonts w:cstheme="minorHAnsi"/>
          <w:sz w:val="24"/>
          <w:szCs w:val="24"/>
        </w:rPr>
      </w:pPr>
      <w:r w:rsidRPr="009E7F4C">
        <w:rPr>
          <w:rFonts w:cstheme="minorHAnsi"/>
          <w:sz w:val="24"/>
          <w:szCs w:val="24"/>
        </w:rPr>
        <w:t>“Not if you’ve been cheating all season.”</w:t>
      </w:r>
    </w:p>
    <w:p w:rsidR="00176DAF" w:rsidP="713A50AE" w:rsidRDefault="007F0EEA" w14:paraId="7DE30616" w14:textId="2868FB87">
      <w:pPr>
        <w:spacing w:after="0"/>
        <w:ind w:firstLine="360"/>
        <w:rPr>
          <w:rFonts w:cs="Calibri" w:cstheme="minorAscii"/>
          <w:sz w:val="24"/>
          <w:szCs w:val="24"/>
        </w:rPr>
      </w:pPr>
      <w:r w:rsidRPr="713A50AE" w:rsidR="713A50AE">
        <w:rPr>
          <w:rFonts w:cs="Calibri" w:cstheme="minorAscii"/>
          <w:sz w:val="24"/>
          <w:szCs w:val="24"/>
        </w:rPr>
        <w:t>“The Blood Suns have NOT been cheating all season</w:t>
      </w:r>
      <w:ins w:author="Gary Smailes" w:date="2024-03-17T09:23:44.935Z" w:id="457832604">
        <w:r w:rsidRPr="713A50AE" w:rsidR="713A50AE">
          <w:rPr>
            <w:rFonts w:cs="Calibri" w:cstheme="minorAscii"/>
            <w:sz w:val="24"/>
            <w:szCs w:val="24"/>
          </w:rPr>
          <w:t>.</w:t>
        </w:r>
      </w:ins>
      <w:del w:author="Gary Smailes" w:date="2024-03-17T09:23:44.645Z" w:id="1269823972">
        <w:r w:rsidRPr="713A50AE" w:rsidDel="713A50AE">
          <w:rPr>
            <w:rFonts w:cs="Calibri" w:cstheme="minorAscii"/>
            <w:sz w:val="24"/>
            <w:szCs w:val="24"/>
          </w:rPr>
          <w:delText>!</w:delText>
        </w:r>
      </w:del>
      <w:r w:rsidRPr="713A50AE" w:rsidR="713A50AE">
        <w:rPr>
          <w:rFonts w:cs="Calibri" w:cstheme="minorAscii"/>
          <w:sz w:val="24"/>
          <w:szCs w:val="24"/>
        </w:rPr>
        <w:t>”</w:t>
      </w:r>
    </w:p>
    <w:p w:rsidR="00176DAF" w:rsidP="00176DAF" w:rsidRDefault="007F0EEA" w14:paraId="4582FE1B" w14:textId="77777777">
      <w:pPr>
        <w:spacing w:after="0"/>
        <w:ind w:firstLine="360"/>
        <w:rPr>
          <w:rFonts w:cstheme="minorHAnsi"/>
          <w:sz w:val="24"/>
          <w:szCs w:val="24"/>
        </w:rPr>
      </w:pPr>
      <w:r w:rsidRPr="009E7F4C">
        <w:rPr>
          <w:rFonts w:cstheme="minorHAnsi"/>
          <w:sz w:val="24"/>
          <w:szCs w:val="24"/>
        </w:rPr>
        <w:t>“The League disagrees.</w:t>
      </w:r>
      <w:r w:rsidR="0071681A">
        <w:rPr>
          <w:rFonts w:cstheme="minorHAnsi"/>
          <w:sz w:val="24"/>
          <w:szCs w:val="24"/>
        </w:rPr>
        <w:t xml:space="preserve"> </w:t>
      </w:r>
      <w:r w:rsidRPr="009E7F4C">
        <w:rPr>
          <w:rFonts w:cstheme="minorHAnsi"/>
          <w:sz w:val="24"/>
          <w:szCs w:val="24"/>
        </w:rPr>
        <w:t>You had a hearing with the League to defend the Blood Suns, but you missed it.”</w:t>
      </w:r>
    </w:p>
    <w:p w:rsidR="00176DAF" w:rsidP="00176DAF" w:rsidRDefault="007F0EEA" w14:paraId="3B47CC44" w14:textId="77777777">
      <w:pPr>
        <w:spacing w:after="0"/>
        <w:ind w:firstLine="360"/>
        <w:rPr>
          <w:rFonts w:cstheme="minorHAnsi"/>
          <w:sz w:val="24"/>
          <w:szCs w:val="24"/>
        </w:rPr>
      </w:pPr>
      <w:r w:rsidRPr="009E7F4C">
        <w:rPr>
          <w:rFonts w:cstheme="minorHAnsi"/>
          <w:sz w:val="24"/>
          <w:szCs w:val="24"/>
        </w:rPr>
        <w:t>“Did you tell them what I was doing?”</w:t>
      </w:r>
    </w:p>
    <w:p w:rsidR="00176DAF" w:rsidP="00176DAF" w:rsidRDefault="007F0EEA" w14:paraId="1CFAAB10" w14:textId="77777777">
      <w:pPr>
        <w:spacing w:after="0"/>
        <w:ind w:firstLine="360"/>
        <w:rPr>
          <w:rFonts w:cstheme="minorHAnsi"/>
          <w:sz w:val="24"/>
          <w:szCs w:val="24"/>
        </w:rPr>
      </w:pPr>
      <w:r w:rsidRPr="009E7F4C">
        <w:rPr>
          <w:rFonts w:cstheme="minorHAnsi"/>
          <w:sz w:val="24"/>
          <w:szCs w:val="24"/>
        </w:rPr>
        <w:t>Maurice looks at me like I’m an idiot.</w:t>
      </w:r>
      <w:r w:rsidR="0071681A">
        <w:rPr>
          <w:rFonts w:cstheme="minorHAnsi"/>
          <w:sz w:val="24"/>
          <w:szCs w:val="24"/>
        </w:rPr>
        <w:t xml:space="preserve"> </w:t>
      </w:r>
      <w:r w:rsidRPr="009E7F4C">
        <w:rPr>
          <w:rFonts w:cstheme="minorHAnsi"/>
          <w:sz w:val="24"/>
          <w:szCs w:val="24"/>
        </w:rPr>
        <w:t>“Did I tell them you were on a known criminal’s ship, and that criminal is wanted by the Edochian First Consortium for starting the war?</w:t>
      </w:r>
      <w:r w:rsidR="0071681A">
        <w:rPr>
          <w:rFonts w:cstheme="minorHAnsi"/>
          <w:sz w:val="24"/>
          <w:szCs w:val="24"/>
        </w:rPr>
        <w:t xml:space="preserve"> </w:t>
      </w:r>
      <w:r w:rsidRPr="009E7F4C">
        <w:rPr>
          <w:rFonts w:cstheme="minorHAnsi"/>
          <w:sz w:val="24"/>
          <w:szCs w:val="24"/>
        </w:rPr>
        <w:t>Did I tell them you were on the Scorpion Clan’s headquarters and kidnapped their clan leader?</w:t>
      </w:r>
      <w:r w:rsidR="0071681A">
        <w:rPr>
          <w:rFonts w:cstheme="minorHAnsi"/>
          <w:sz w:val="24"/>
          <w:szCs w:val="24"/>
        </w:rPr>
        <w:t xml:space="preserve"> </w:t>
      </w:r>
      <w:r w:rsidRPr="009E7F4C">
        <w:rPr>
          <w:rFonts w:cstheme="minorHAnsi"/>
          <w:sz w:val="24"/>
          <w:szCs w:val="24"/>
        </w:rPr>
        <w:t xml:space="preserve">Did I tell </w:t>
      </w:r>
      <w:r w:rsidRPr="009E7F4C">
        <w:rPr>
          <w:rFonts w:cstheme="minorHAnsi"/>
          <w:sz w:val="24"/>
          <w:szCs w:val="24"/>
        </w:rPr>
        <w:lastRenderedPageBreak/>
        <w:t>the League that you missed their hearing about alleged wrongdoing because you were committing piracy, kidnapping, aiding and abetting mass murder, and collaborating with enemies of both the human government and the Edochian Consortiums?</w:t>
      </w:r>
      <w:r w:rsidR="0071681A">
        <w:rPr>
          <w:rFonts w:cstheme="minorHAnsi"/>
          <w:sz w:val="24"/>
          <w:szCs w:val="24"/>
        </w:rPr>
        <w:t xml:space="preserve"> </w:t>
      </w:r>
      <w:r w:rsidRPr="009E7F4C">
        <w:rPr>
          <w:rFonts w:cstheme="minorHAnsi"/>
          <w:sz w:val="24"/>
          <w:szCs w:val="24"/>
        </w:rPr>
        <w:t>Are you really asking if I told them all of these things?”</w:t>
      </w:r>
    </w:p>
    <w:p w:rsidR="00176DAF" w:rsidP="00176DAF" w:rsidRDefault="007F0EEA" w14:paraId="135C206E" w14:textId="77777777">
      <w:pPr>
        <w:spacing w:after="0"/>
        <w:ind w:firstLine="360"/>
        <w:rPr>
          <w:rFonts w:cstheme="minorHAnsi"/>
          <w:sz w:val="24"/>
          <w:szCs w:val="24"/>
        </w:rPr>
      </w:pPr>
      <w:r w:rsidRPr="009E7F4C">
        <w:rPr>
          <w:rFonts w:cstheme="minorHAnsi"/>
          <w:sz w:val="24"/>
          <w:szCs w:val="24"/>
        </w:rPr>
        <w:t>“Well, did you?” I ask, just see his expression.</w:t>
      </w:r>
    </w:p>
    <w:p w:rsidR="00176DAF" w:rsidP="713A50AE" w:rsidRDefault="007F0EEA" w14:paraId="5FF7753F" w14:textId="46688D46">
      <w:pPr>
        <w:spacing w:after="0"/>
        <w:ind w:firstLine="360"/>
        <w:rPr>
          <w:rFonts w:cs="Calibri" w:cstheme="minorAscii"/>
          <w:sz w:val="24"/>
          <w:szCs w:val="24"/>
        </w:rPr>
      </w:pPr>
      <w:r w:rsidRPr="713A50AE" w:rsidR="713A50AE">
        <w:rPr>
          <w:rFonts w:cs="Calibri" w:cstheme="minorAscii"/>
          <w:sz w:val="24"/>
          <w:szCs w:val="24"/>
        </w:rPr>
        <w:t>I am well rewarded. “I am not a moron, Mr. Stern</w:t>
      </w:r>
      <w:ins w:author="Gary Smailes" w:date="2024-03-17T09:24:50.204Z" w:id="846669073">
        <w:r w:rsidRPr="713A50AE" w:rsidR="713A50AE">
          <w:rPr>
            <w:rFonts w:cs="Calibri" w:cstheme="minorAscii"/>
            <w:sz w:val="24"/>
            <w:szCs w:val="24"/>
          </w:rPr>
          <w:t>,</w:t>
        </w:r>
      </w:ins>
      <w:del w:author="Gary Smailes" w:date="2024-03-17T09:24:49.88Z" w:id="57875080">
        <w:r w:rsidRPr="713A50AE" w:rsidDel="713A50AE">
          <w:rPr>
            <w:rFonts w:cs="Calibri" w:cstheme="minorAscii"/>
            <w:sz w:val="24"/>
            <w:szCs w:val="24"/>
          </w:rPr>
          <w:delText>!</w:delText>
        </w:r>
      </w:del>
      <w:r w:rsidRPr="713A50AE" w:rsidR="713A50AE">
        <w:rPr>
          <w:rFonts w:cs="Calibri" w:cstheme="minorAscii"/>
          <w:sz w:val="24"/>
          <w:szCs w:val="24"/>
        </w:rPr>
        <w:t>” Maurice shouts. His eyes go wide and just a little bit crazy. I wonder if this is a prerequisite for anyone being run by a Terrance Boy, to get them to go over the edge like this. It should be in the fine print of the handbook: at least once, make your Terrance Boy lose their stack. Then I remember that the first time we met, he threw me across a room and here I am, standing less than a meter from him.</w:t>
      </w:r>
    </w:p>
    <w:p w:rsidR="00176DAF" w:rsidP="00176DAF" w:rsidRDefault="007F0EEA" w14:paraId="1A05AC6C" w14:textId="77777777">
      <w:pPr>
        <w:spacing w:after="0"/>
        <w:ind w:firstLine="360"/>
        <w:rPr>
          <w:rFonts w:cstheme="minorHAnsi"/>
          <w:sz w:val="24"/>
          <w:szCs w:val="24"/>
        </w:rPr>
      </w:pPr>
      <w:r w:rsidRPr="009E7F4C">
        <w:rPr>
          <w:rFonts w:cstheme="minorHAnsi"/>
          <w:sz w:val="24"/>
          <w:szCs w:val="24"/>
        </w:rPr>
        <w:t>Maurice controls himself with several deep breaths.</w:t>
      </w:r>
      <w:r w:rsidR="0071681A">
        <w:rPr>
          <w:rFonts w:cstheme="minorHAnsi"/>
          <w:sz w:val="24"/>
          <w:szCs w:val="24"/>
        </w:rPr>
        <w:t xml:space="preserve"> </w:t>
      </w:r>
      <w:r w:rsidRPr="009E7F4C">
        <w:rPr>
          <w:rFonts w:cstheme="minorHAnsi"/>
          <w:sz w:val="24"/>
          <w:szCs w:val="24"/>
        </w:rPr>
        <w:t>“The League seems very serious about this, Mr. Stern.</w:t>
      </w:r>
      <w:r w:rsidR="0071681A">
        <w:rPr>
          <w:rFonts w:cstheme="minorHAnsi"/>
          <w:sz w:val="24"/>
          <w:szCs w:val="24"/>
        </w:rPr>
        <w:t xml:space="preserve"> </w:t>
      </w:r>
      <w:r w:rsidRPr="009E7F4C">
        <w:rPr>
          <w:rFonts w:cstheme="minorHAnsi"/>
          <w:sz w:val="24"/>
          <w:szCs w:val="24"/>
        </w:rPr>
        <w:t>You should treat it at least as serious as they are doing.”</w:t>
      </w:r>
    </w:p>
    <w:p w:rsidR="00176DAF" w:rsidP="00176DAF" w:rsidRDefault="007F0EEA" w14:paraId="31F84E67" w14:textId="77777777">
      <w:pPr>
        <w:spacing w:after="0"/>
        <w:ind w:firstLine="360"/>
        <w:rPr>
          <w:rFonts w:cstheme="minorHAnsi"/>
          <w:sz w:val="24"/>
          <w:szCs w:val="24"/>
        </w:rPr>
      </w:pPr>
      <w:r w:rsidRPr="009E7F4C">
        <w:rPr>
          <w:rFonts w:cstheme="minorHAnsi"/>
          <w:sz w:val="24"/>
          <w:szCs w:val="24"/>
        </w:rPr>
        <w:t>“What does the Court think about this?”</w:t>
      </w:r>
      <w:r w:rsidR="0071681A">
        <w:rPr>
          <w:rFonts w:cstheme="minorHAnsi"/>
          <w:sz w:val="24"/>
          <w:szCs w:val="24"/>
        </w:rPr>
        <w:t xml:space="preserve"> </w:t>
      </w:r>
    </w:p>
    <w:p w:rsidR="00176DAF" w:rsidP="713A50AE" w:rsidRDefault="007F0EEA" w14:paraId="622C8D48" w14:textId="3D5CD324">
      <w:pPr>
        <w:spacing w:after="0"/>
        <w:ind w:firstLine="360"/>
        <w:rPr>
          <w:rFonts w:cs="Calibri" w:cstheme="minorAscii"/>
          <w:sz w:val="24"/>
          <w:szCs w:val="24"/>
        </w:rPr>
      </w:pPr>
      <w:r w:rsidRPr="713A50AE" w:rsidR="713A50AE">
        <w:rPr>
          <w:rFonts w:cs="Calibri" w:cstheme="minorAscii"/>
          <w:sz w:val="24"/>
          <w:szCs w:val="24"/>
        </w:rPr>
        <w:t>The Court of Public Opinion is the side effect of a misguided attempt on Earth during the 22</w:t>
      </w:r>
      <w:r w:rsidRPr="713A50AE" w:rsidR="713A50AE">
        <w:rPr>
          <w:rFonts w:cs="Calibri" w:cstheme="minorAscii"/>
          <w:sz w:val="24"/>
          <w:szCs w:val="24"/>
          <w:vertAlign w:val="superscript"/>
        </w:rPr>
        <w:t>nd</w:t>
      </w:r>
      <w:r w:rsidRPr="713A50AE" w:rsidR="713A50AE">
        <w:rPr>
          <w:rFonts w:cs="Calibri" w:cstheme="minorAscii"/>
          <w:sz w:val="24"/>
          <w:szCs w:val="24"/>
        </w:rPr>
        <w:t xml:space="preserve"> </w:t>
      </w:r>
      <w:ins w:author="Gary Smailes" w:date="2024-03-17T09:25:11.581Z" w:id="514666536">
        <w:r w:rsidRPr="713A50AE" w:rsidR="713A50AE">
          <w:rPr>
            <w:rFonts w:cs="Calibri" w:cstheme="minorAscii"/>
            <w:sz w:val="24"/>
            <w:szCs w:val="24"/>
          </w:rPr>
          <w:t>C</w:t>
        </w:r>
      </w:ins>
      <w:del w:author="Gary Smailes" w:date="2024-03-17T09:25:10.763Z" w:id="101242014">
        <w:r w:rsidRPr="713A50AE" w:rsidDel="713A50AE">
          <w:rPr>
            <w:rFonts w:cs="Calibri" w:cstheme="minorAscii"/>
            <w:sz w:val="24"/>
            <w:szCs w:val="24"/>
          </w:rPr>
          <w:delText>c</w:delText>
        </w:r>
      </w:del>
      <w:r w:rsidRPr="713A50AE" w:rsidR="713A50AE">
        <w:rPr>
          <w:rFonts w:cs="Calibri" w:cstheme="minorAscii"/>
          <w:sz w:val="24"/>
          <w:szCs w:val="24"/>
        </w:rPr>
        <w:t xml:space="preserve">entury to implement 100 percent democratic rule, by implanting every citizen of the planet with the ability to vote on any question put to them. It was a disaster. No topic discussions, only the fickle whims of an electorate that allowed itself to be swayed in whichever direction the media conglomerates cared to whip them. Only after a world war wiped out a fifth of the planetary population did normal technocratic government resume. The Court still exists, doing what it should have done from the start, which is gauge what people thought about something, not what they wanted to do about it. If I acted on everything I thought about, I would be dead or locked away, as I would be justifiably considered an insane person. The Court is much diminished as of </w:t>
      </w:r>
      <w:r w:rsidRPr="713A50AE" w:rsidR="713A50AE">
        <w:rPr>
          <w:rFonts w:cs="Calibri" w:cstheme="minorAscii"/>
          <w:sz w:val="24"/>
          <w:szCs w:val="24"/>
        </w:rPr>
        <w:t>late, since</w:t>
      </w:r>
      <w:r w:rsidRPr="713A50AE" w:rsidR="713A50AE">
        <w:rPr>
          <w:rFonts w:cs="Calibri" w:cstheme="minorAscii"/>
          <w:sz w:val="24"/>
          <w:szCs w:val="24"/>
        </w:rPr>
        <w:t xml:space="preserve"> the recent destruction of Earth has reduced the available pool of voters.</w:t>
      </w:r>
    </w:p>
    <w:p w:rsidR="00176DAF" w:rsidP="00176DAF" w:rsidRDefault="007F0EEA" w14:paraId="2522655D" w14:textId="77777777">
      <w:pPr>
        <w:spacing w:after="0"/>
        <w:ind w:firstLine="360"/>
        <w:rPr>
          <w:rFonts w:cstheme="minorHAnsi"/>
          <w:sz w:val="24"/>
          <w:szCs w:val="24"/>
        </w:rPr>
      </w:pPr>
      <w:r w:rsidRPr="009E7F4C">
        <w:rPr>
          <w:rFonts w:cstheme="minorHAnsi"/>
          <w:sz w:val="24"/>
          <w:szCs w:val="24"/>
        </w:rPr>
        <w:t>“You can look for yourself, you know,” Maurice says.</w:t>
      </w:r>
    </w:p>
    <w:p w:rsidR="00176DAF" w:rsidP="00176DAF" w:rsidRDefault="007F0EEA" w14:paraId="553F7E2F" w14:textId="77777777">
      <w:pPr>
        <w:spacing w:after="0"/>
        <w:ind w:firstLine="360"/>
        <w:rPr>
          <w:rFonts w:cstheme="minorHAnsi"/>
          <w:sz w:val="24"/>
          <w:szCs w:val="24"/>
        </w:rPr>
      </w:pPr>
      <w:r w:rsidRPr="009E7F4C">
        <w:rPr>
          <w:rFonts w:cstheme="minorHAnsi"/>
          <w:sz w:val="24"/>
          <w:szCs w:val="24"/>
        </w:rPr>
        <w:t>“I can’t,” I say.</w:t>
      </w:r>
      <w:r w:rsidR="0071681A">
        <w:rPr>
          <w:rFonts w:cstheme="minorHAnsi"/>
          <w:sz w:val="24"/>
          <w:szCs w:val="24"/>
        </w:rPr>
        <w:t xml:space="preserve"> </w:t>
      </w:r>
      <w:r w:rsidRPr="009E7F4C">
        <w:rPr>
          <w:rFonts w:cstheme="minorHAnsi"/>
          <w:sz w:val="24"/>
          <w:szCs w:val="24"/>
        </w:rPr>
        <w:t>To ask the Court a question, one must be in the Court, or at least allow the Court access to some of your thoughts.</w:t>
      </w:r>
      <w:r w:rsidR="0071681A">
        <w:rPr>
          <w:rFonts w:cstheme="minorHAnsi"/>
          <w:sz w:val="24"/>
          <w:szCs w:val="24"/>
        </w:rPr>
        <w:t xml:space="preserve"> </w:t>
      </w:r>
      <w:r w:rsidRPr="009E7F4C">
        <w:rPr>
          <w:rFonts w:cstheme="minorHAnsi"/>
          <w:sz w:val="24"/>
          <w:szCs w:val="24"/>
        </w:rPr>
        <w:t>“I opted out of the Court when I became a spaceball coach.”</w:t>
      </w:r>
    </w:p>
    <w:p w:rsidR="00176DAF" w:rsidP="00176DAF" w:rsidRDefault="007F0EEA" w14:paraId="37EAB01E" w14:textId="77777777">
      <w:pPr>
        <w:spacing w:after="0"/>
        <w:ind w:firstLine="360"/>
        <w:rPr>
          <w:rFonts w:cstheme="minorHAnsi"/>
          <w:sz w:val="24"/>
          <w:szCs w:val="24"/>
        </w:rPr>
      </w:pPr>
      <w:r w:rsidRPr="009E7F4C">
        <w:rPr>
          <w:rFonts w:cstheme="minorHAnsi"/>
          <w:sz w:val="24"/>
          <w:szCs w:val="24"/>
        </w:rPr>
        <w:t>“Why?</w:t>
      </w:r>
      <w:r w:rsidR="0071681A">
        <w:rPr>
          <w:rFonts w:cstheme="minorHAnsi"/>
          <w:sz w:val="24"/>
          <w:szCs w:val="24"/>
        </w:rPr>
        <w:t xml:space="preserve"> </w:t>
      </w:r>
      <w:r w:rsidRPr="009E7F4C">
        <w:rPr>
          <w:rFonts w:cstheme="minorHAnsi"/>
          <w:sz w:val="24"/>
          <w:szCs w:val="24"/>
        </w:rPr>
        <w:t>The Court is anonymized.”</w:t>
      </w:r>
    </w:p>
    <w:p w:rsidR="00176DAF" w:rsidP="00176DAF" w:rsidRDefault="007F0EEA" w14:paraId="7E361247" w14:textId="77777777">
      <w:pPr>
        <w:spacing w:after="0"/>
        <w:ind w:firstLine="360"/>
        <w:rPr>
          <w:rFonts w:cstheme="minorHAnsi"/>
          <w:sz w:val="24"/>
          <w:szCs w:val="24"/>
        </w:rPr>
      </w:pPr>
      <w:r w:rsidRPr="009E7F4C">
        <w:rPr>
          <w:rFonts w:cstheme="minorHAnsi"/>
          <w:sz w:val="24"/>
          <w:szCs w:val="24"/>
        </w:rPr>
        <w:t>“Sure, but information has to come from somewhere, and if there’s only one person in the universe who would know it in the first place, then it’s easy know where the information came from.</w:t>
      </w:r>
      <w:r w:rsidR="0071681A">
        <w:rPr>
          <w:rFonts w:cstheme="minorHAnsi"/>
          <w:sz w:val="24"/>
          <w:szCs w:val="24"/>
        </w:rPr>
        <w:t xml:space="preserve"> </w:t>
      </w:r>
      <w:r w:rsidRPr="009E7F4C">
        <w:rPr>
          <w:rFonts w:cstheme="minorHAnsi"/>
          <w:sz w:val="24"/>
          <w:szCs w:val="24"/>
        </w:rPr>
        <w:t>I’m a forgetful guy.</w:t>
      </w:r>
      <w:r w:rsidR="0071681A">
        <w:rPr>
          <w:rFonts w:cstheme="minorHAnsi"/>
          <w:sz w:val="24"/>
          <w:szCs w:val="24"/>
        </w:rPr>
        <w:t xml:space="preserve"> </w:t>
      </w:r>
      <w:r w:rsidRPr="009E7F4C">
        <w:rPr>
          <w:rFonts w:cstheme="minorHAnsi"/>
          <w:sz w:val="24"/>
          <w:szCs w:val="24"/>
        </w:rPr>
        <w:t>I knew that I’d forget to turn off the connection, and then the Court would become aware of my pre-game plans.</w:t>
      </w:r>
      <w:r w:rsidR="0071681A">
        <w:rPr>
          <w:rFonts w:cstheme="minorHAnsi"/>
          <w:sz w:val="24"/>
          <w:szCs w:val="24"/>
        </w:rPr>
        <w:t xml:space="preserve"> </w:t>
      </w:r>
      <w:r w:rsidRPr="009E7F4C">
        <w:rPr>
          <w:rFonts w:cstheme="minorHAnsi"/>
          <w:sz w:val="24"/>
          <w:szCs w:val="24"/>
        </w:rPr>
        <w:t>I might as well hand out wins at that point.”</w:t>
      </w:r>
    </w:p>
    <w:p w:rsidR="00176DAF" w:rsidP="00176DAF" w:rsidRDefault="007F0EEA" w14:paraId="6651E60A" w14:textId="4A6147D8">
      <w:pPr>
        <w:spacing w:after="0"/>
        <w:ind w:firstLine="360"/>
        <w:rPr>
          <w:rFonts w:cstheme="minorHAnsi"/>
          <w:sz w:val="24"/>
          <w:szCs w:val="24"/>
        </w:rPr>
      </w:pPr>
      <w:r w:rsidRPr="009E7F4C">
        <w:rPr>
          <w:rFonts w:cstheme="minorHAnsi"/>
          <w:sz w:val="24"/>
          <w:szCs w:val="24"/>
        </w:rPr>
        <w:t>“I believe that is what is considered a ‘cop-out’.</w:t>
      </w:r>
      <w:r w:rsidR="0071681A">
        <w:rPr>
          <w:rFonts w:cstheme="minorHAnsi"/>
          <w:sz w:val="24"/>
          <w:szCs w:val="24"/>
        </w:rPr>
        <w:t xml:space="preserve"> </w:t>
      </w:r>
      <w:r w:rsidRPr="009E7F4C">
        <w:rPr>
          <w:rFonts w:cstheme="minorHAnsi"/>
          <w:sz w:val="24"/>
          <w:szCs w:val="24"/>
        </w:rPr>
        <w:t xml:space="preserve">Do not explain, I am uninterested in further </w:t>
      </w:r>
      <w:r w:rsidR="006D6D7F">
        <w:rPr>
          <w:rFonts w:cstheme="minorHAnsi"/>
          <w:sz w:val="24"/>
          <w:szCs w:val="24"/>
        </w:rPr>
        <w:t>excuses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will look.”</w:t>
      </w:r>
      <w:r w:rsidR="0071681A">
        <w:rPr>
          <w:rFonts w:cstheme="minorHAnsi"/>
          <w:sz w:val="24"/>
          <w:szCs w:val="24"/>
        </w:rPr>
        <w:t xml:space="preserve"> </w:t>
      </w:r>
      <w:r w:rsidRPr="009E7F4C">
        <w:rPr>
          <w:rFonts w:cstheme="minorHAnsi"/>
          <w:sz w:val="24"/>
          <w:szCs w:val="24"/>
        </w:rPr>
        <w:t>Maurice pauses and then he says, “The Court is curious how the Blood Suns have remained undefeated this season.</w:t>
      </w:r>
      <w:r w:rsidR="0071681A">
        <w:rPr>
          <w:rFonts w:cstheme="minorHAnsi"/>
          <w:sz w:val="24"/>
          <w:szCs w:val="24"/>
        </w:rPr>
        <w:t xml:space="preserve"> </w:t>
      </w:r>
      <w:r w:rsidRPr="009E7F4C">
        <w:rPr>
          <w:rFonts w:cstheme="minorHAnsi"/>
          <w:sz w:val="24"/>
          <w:szCs w:val="24"/>
        </w:rPr>
        <w:t>Twenty-three percent think the cheating story is plausible.”</w:t>
      </w:r>
    </w:p>
    <w:p w:rsidR="00176DAF" w:rsidP="00176DAF" w:rsidRDefault="007F0EEA" w14:paraId="77E05C0A" w14:textId="77777777">
      <w:pPr>
        <w:spacing w:after="0"/>
        <w:ind w:firstLine="360"/>
        <w:rPr>
          <w:rFonts w:cstheme="minorHAnsi"/>
          <w:sz w:val="24"/>
          <w:szCs w:val="24"/>
        </w:rPr>
      </w:pPr>
      <w:r w:rsidRPr="009E7F4C">
        <w:rPr>
          <w:rFonts w:cstheme="minorHAnsi"/>
          <w:sz w:val="24"/>
          <w:szCs w:val="24"/>
        </w:rPr>
        <w:t>“That high already?”</w:t>
      </w:r>
    </w:p>
    <w:p w:rsidR="00176DAF" w:rsidP="00176DAF" w:rsidRDefault="007F0EEA" w14:paraId="7C794CD5" w14:textId="77777777">
      <w:pPr>
        <w:spacing w:after="0"/>
        <w:ind w:firstLine="360"/>
        <w:rPr>
          <w:rFonts w:cstheme="minorHAnsi"/>
          <w:sz w:val="24"/>
          <w:szCs w:val="24"/>
        </w:rPr>
      </w:pPr>
      <w:r w:rsidRPr="009E7F4C">
        <w:rPr>
          <w:rFonts w:cstheme="minorHAnsi"/>
          <w:sz w:val="24"/>
          <w:szCs w:val="24"/>
        </w:rPr>
        <w:t>“You shot a referee,” Maurice says. “Cheating might seem like a step down to people.”</w:t>
      </w:r>
    </w:p>
    <w:p w:rsidR="00176DAF" w:rsidP="00176DAF" w:rsidRDefault="007F0EEA" w14:paraId="20564066" w14:textId="77777777">
      <w:pPr>
        <w:spacing w:after="0"/>
        <w:ind w:firstLine="360"/>
        <w:rPr>
          <w:rFonts w:cstheme="minorHAnsi"/>
          <w:sz w:val="24"/>
          <w:szCs w:val="24"/>
        </w:rPr>
      </w:pPr>
      <w:r w:rsidRPr="009E7F4C">
        <w:rPr>
          <w:rFonts w:cstheme="minorHAnsi"/>
          <w:sz w:val="24"/>
          <w:szCs w:val="24"/>
        </w:rPr>
        <w:t>“</w:t>
      </w:r>
      <w:r w:rsidR="001C0E1C">
        <w:rPr>
          <w:rFonts w:cstheme="minorHAnsi"/>
          <w:sz w:val="24"/>
          <w:szCs w:val="24"/>
        </w:rPr>
        <w:t>If</w:t>
      </w:r>
      <w:r w:rsidRPr="009E7F4C">
        <w:rPr>
          <w:rFonts w:cstheme="minorHAnsi"/>
          <w:sz w:val="24"/>
          <w:szCs w:val="24"/>
        </w:rPr>
        <w:t xml:space="preserve"> they were really serious about it, they would’ve sent a Bookie to see me.</w:t>
      </w:r>
      <w:r w:rsidR="0071681A">
        <w:rPr>
          <w:rFonts w:cstheme="minorHAnsi"/>
          <w:sz w:val="24"/>
          <w:szCs w:val="24"/>
        </w:rPr>
        <w:t xml:space="preserve"> </w:t>
      </w:r>
      <w:r w:rsidRPr="009E7F4C">
        <w:rPr>
          <w:rFonts w:cstheme="minorHAnsi"/>
          <w:sz w:val="24"/>
          <w:szCs w:val="24"/>
        </w:rPr>
        <w:t>They’re fishing.”</w:t>
      </w:r>
    </w:p>
    <w:p w:rsidR="00176DAF" w:rsidP="00176DAF" w:rsidRDefault="007F0EEA" w14:paraId="6D051B11" w14:textId="77777777">
      <w:pPr>
        <w:spacing w:after="0"/>
        <w:ind w:firstLine="360"/>
        <w:rPr>
          <w:rFonts w:cstheme="minorHAnsi"/>
          <w:sz w:val="24"/>
          <w:szCs w:val="24"/>
        </w:rPr>
      </w:pPr>
      <w:r w:rsidRPr="009E7F4C">
        <w:rPr>
          <w:rFonts w:cstheme="minorHAnsi"/>
          <w:sz w:val="24"/>
          <w:szCs w:val="24"/>
        </w:rPr>
        <w:lastRenderedPageBreak/>
        <w:t>“We received a</w:t>
      </w:r>
      <w:r w:rsidR="001C0E1C">
        <w:rPr>
          <w:rFonts w:cstheme="minorHAnsi"/>
          <w:sz w:val="24"/>
          <w:szCs w:val="24"/>
        </w:rPr>
        <w:t>n</w:t>
      </w:r>
      <w:r w:rsidRPr="009E7F4C">
        <w:rPr>
          <w:rFonts w:cstheme="minorHAnsi"/>
          <w:sz w:val="24"/>
          <w:szCs w:val="24"/>
        </w:rPr>
        <w:t xml:space="preserve"> injunction this morning,” Maurice says, “during the Stonemen game.</w:t>
      </w:r>
      <w:r w:rsidR="0071681A">
        <w:rPr>
          <w:rFonts w:cstheme="minorHAnsi"/>
          <w:sz w:val="24"/>
          <w:szCs w:val="24"/>
        </w:rPr>
        <w:t xml:space="preserve"> </w:t>
      </w:r>
      <w:r w:rsidRPr="009E7F4C">
        <w:rPr>
          <w:rFonts w:cstheme="minorHAnsi"/>
          <w:sz w:val="24"/>
          <w:szCs w:val="24"/>
        </w:rPr>
        <w:t>The Blood Suns are not allowed to play another game until the League is satisfied the Blood Suns have not cheated during this season.”</w:t>
      </w:r>
    </w:p>
    <w:p w:rsidR="00176DAF" w:rsidP="00176DAF" w:rsidRDefault="007F0EEA" w14:paraId="3F83608B" w14:textId="77777777">
      <w:pPr>
        <w:spacing w:after="0"/>
        <w:ind w:firstLine="360"/>
        <w:rPr>
          <w:rFonts w:cstheme="minorHAnsi"/>
          <w:sz w:val="24"/>
          <w:szCs w:val="24"/>
        </w:rPr>
      </w:pPr>
      <w:r w:rsidRPr="009E7F4C">
        <w:rPr>
          <w:rFonts w:cstheme="minorHAnsi"/>
          <w:sz w:val="24"/>
          <w:szCs w:val="24"/>
        </w:rPr>
        <w:t>“An injunction?” I ask.</w:t>
      </w:r>
      <w:r w:rsidR="0071681A">
        <w:rPr>
          <w:rFonts w:cstheme="minorHAnsi"/>
          <w:sz w:val="24"/>
          <w:szCs w:val="24"/>
        </w:rPr>
        <w:t xml:space="preserve"> </w:t>
      </w:r>
      <w:r w:rsidRPr="009E7F4C">
        <w:rPr>
          <w:rFonts w:cstheme="minorHAnsi"/>
          <w:sz w:val="24"/>
          <w:szCs w:val="24"/>
        </w:rPr>
        <w:t xml:space="preserve">“And they actually worded it that way?” </w:t>
      </w:r>
    </w:p>
    <w:p w:rsidR="00176DAF" w:rsidP="00176DAF" w:rsidRDefault="007F0EEA" w14:paraId="70F9D8E1" w14:textId="77777777">
      <w:pPr>
        <w:spacing w:after="0"/>
        <w:ind w:firstLine="360"/>
        <w:rPr>
          <w:rFonts w:cstheme="minorHAnsi"/>
          <w:sz w:val="24"/>
          <w:szCs w:val="24"/>
        </w:rPr>
      </w:pPr>
      <w:r w:rsidRPr="009E7F4C">
        <w:rPr>
          <w:rFonts w:cstheme="minorHAnsi"/>
          <w:sz w:val="24"/>
          <w:szCs w:val="24"/>
        </w:rPr>
        <w:t>“Yes,” Maurice says.</w:t>
      </w:r>
      <w:r w:rsidR="0071681A">
        <w:rPr>
          <w:rFonts w:cstheme="minorHAnsi"/>
          <w:sz w:val="24"/>
          <w:szCs w:val="24"/>
        </w:rPr>
        <w:t xml:space="preserve"> </w:t>
      </w:r>
      <w:r w:rsidRPr="009E7F4C">
        <w:rPr>
          <w:rFonts w:cstheme="minorHAnsi"/>
          <w:sz w:val="24"/>
          <w:szCs w:val="24"/>
        </w:rPr>
        <w:t>“Is that not something they would say?”</w:t>
      </w:r>
    </w:p>
    <w:p w:rsidR="00176DAF" w:rsidP="713A50AE" w:rsidRDefault="007F0EEA" w14:paraId="389A5D75" w14:textId="0838A8EA">
      <w:pPr>
        <w:spacing w:after="0"/>
        <w:ind w:firstLine="360"/>
        <w:rPr>
          <w:rFonts w:cs="Calibri" w:cstheme="minorAscii"/>
          <w:sz w:val="24"/>
          <w:szCs w:val="24"/>
        </w:rPr>
      </w:pPr>
      <w:r w:rsidRPr="713A50AE" w:rsidR="713A50AE">
        <w:rPr>
          <w:rFonts w:cs="Calibri" w:cstheme="minorAscii"/>
          <w:sz w:val="24"/>
          <w:szCs w:val="24"/>
        </w:rPr>
        <w:t xml:space="preserve">I let myself relax. This </w:t>
      </w:r>
      <w:r w:rsidRPr="713A50AE" w:rsidR="713A50AE">
        <w:rPr>
          <w:rFonts w:cs="Calibri" w:cstheme="minorAscii"/>
          <w:sz w:val="24"/>
          <w:szCs w:val="24"/>
        </w:rPr>
        <w:t>isn’t</w:t>
      </w:r>
      <w:r w:rsidRPr="713A50AE" w:rsidR="713A50AE">
        <w:rPr>
          <w:rFonts w:cs="Calibri" w:cstheme="minorAscii"/>
          <w:sz w:val="24"/>
          <w:szCs w:val="24"/>
        </w:rPr>
        <w:t xml:space="preserve"> as bad as I thought it was. “That wording is </w:t>
      </w:r>
      <w:r w:rsidRPr="713A50AE" w:rsidR="713A50AE">
        <w:rPr>
          <w:rFonts w:cs="Calibri" w:cstheme="minorAscii"/>
          <w:sz w:val="24"/>
          <w:szCs w:val="24"/>
        </w:rPr>
        <w:t>code, because</w:t>
      </w:r>
      <w:r w:rsidRPr="713A50AE" w:rsidR="713A50AE">
        <w:rPr>
          <w:rFonts w:cs="Calibri" w:cstheme="minorAscii"/>
          <w:sz w:val="24"/>
          <w:szCs w:val="24"/>
        </w:rPr>
        <w:t xml:space="preserve"> they </w:t>
      </w:r>
      <w:r w:rsidRPr="713A50AE" w:rsidR="713A50AE">
        <w:rPr>
          <w:rFonts w:cs="Calibri" w:cstheme="minorAscii"/>
          <w:sz w:val="24"/>
          <w:szCs w:val="24"/>
        </w:rPr>
        <w:t>can’t</w:t>
      </w:r>
      <w:r w:rsidRPr="713A50AE" w:rsidR="713A50AE">
        <w:rPr>
          <w:rFonts w:cs="Calibri" w:cstheme="minorAscii"/>
          <w:sz w:val="24"/>
          <w:szCs w:val="24"/>
        </w:rPr>
        <w:t xml:space="preserve"> ask that question for real. Everybody cheats. If any of us say</w:t>
      </w:r>
      <w:ins w:author="Gary Smailes" w:date="2024-03-17T09:37:28.839Z" w:id="2066577456">
        <w:r w:rsidRPr="713A50AE" w:rsidR="713A50AE">
          <w:rPr>
            <w:rFonts w:cs="Calibri" w:cstheme="minorAscii"/>
            <w:sz w:val="24"/>
            <w:szCs w:val="24"/>
          </w:rPr>
          <w:t>,</w:t>
        </w:r>
      </w:ins>
      <w:r w:rsidRPr="713A50AE" w:rsidR="713A50AE">
        <w:rPr>
          <w:rFonts w:cs="Calibri" w:cstheme="minorAscii"/>
          <w:sz w:val="24"/>
          <w:szCs w:val="24"/>
        </w:rPr>
        <w:t xml:space="preserve"> “I have not cheated</w:t>
      </w:r>
      <w:r w:rsidRPr="713A50AE" w:rsidR="713A50AE">
        <w:rPr>
          <w:rFonts w:cs="Calibri" w:cstheme="minorAscii"/>
          <w:sz w:val="24"/>
          <w:szCs w:val="24"/>
        </w:rPr>
        <w:t>”,</w:t>
      </w:r>
      <w:r w:rsidRPr="713A50AE" w:rsidR="713A50AE">
        <w:rPr>
          <w:rFonts w:cs="Calibri" w:cstheme="minorAscii"/>
          <w:sz w:val="24"/>
          <w:szCs w:val="24"/>
        </w:rPr>
        <w:t xml:space="preserve"> we will be lying our asses off. Anybody watching us say it with a lie detector implant will know </w:t>
      </w:r>
      <w:r w:rsidRPr="713A50AE" w:rsidR="713A50AE">
        <w:rPr>
          <w:rFonts w:cs="Calibri" w:cstheme="minorAscii"/>
          <w:sz w:val="24"/>
          <w:szCs w:val="24"/>
        </w:rPr>
        <w:t>we’re</w:t>
      </w:r>
      <w:r w:rsidRPr="713A50AE" w:rsidR="713A50AE">
        <w:rPr>
          <w:rFonts w:cs="Calibri" w:cstheme="minorAscii"/>
          <w:sz w:val="24"/>
          <w:szCs w:val="24"/>
        </w:rPr>
        <w:t xml:space="preserve"> full of shit. We all play dirty, every one of us. Well, except </w:t>
      </w:r>
      <w:r w:rsidRPr="713A50AE" w:rsidR="713A50AE">
        <w:rPr>
          <w:rFonts w:cs="Calibri" w:cstheme="minorAscii"/>
          <w:sz w:val="24"/>
          <w:szCs w:val="24"/>
        </w:rPr>
        <w:t>maybe for</w:t>
      </w:r>
      <w:r w:rsidRPr="713A50AE" w:rsidR="713A50AE">
        <w:rPr>
          <w:rFonts w:cs="Calibri" w:cstheme="minorAscii"/>
          <w:sz w:val="24"/>
          <w:szCs w:val="24"/>
        </w:rPr>
        <w:t xml:space="preserve"> that bullshit team we played, the </w:t>
      </w:r>
      <w:r w:rsidRPr="713A50AE" w:rsidR="713A50AE">
        <w:rPr>
          <w:rFonts w:cs="Calibri" w:cstheme="minorAscii"/>
          <w:sz w:val="24"/>
          <w:szCs w:val="24"/>
        </w:rPr>
        <w:t>Whimsions</w:t>
      </w:r>
      <w:r w:rsidRPr="713A50AE" w:rsidR="713A50AE">
        <w:rPr>
          <w:rFonts w:cs="Calibri" w:cstheme="minorAscii"/>
          <w:sz w:val="24"/>
          <w:szCs w:val="24"/>
        </w:rPr>
        <w:t xml:space="preserve">. They </w:t>
      </w:r>
      <w:r w:rsidRPr="713A50AE" w:rsidR="713A50AE">
        <w:rPr>
          <w:rFonts w:cs="Calibri" w:cstheme="minorAscii"/>
          <w:sz w:val="24"/>
          <w:szCs w:val="24"/>
        </w:rPr>
        <w:t>don’t</w:t>
      </w:r>
      <w:r w:rsidRPr="713A50AE" w:rsidR="713A50AE">
        <w:rPr>
          <w:rFonts w:cs="Calibri" w:cstheme="minorAscii"/>
          <w:sz w:val="24"/>
          <w:szCs w:val="24"/>
        </w:rPr>
        <w:t xml:space="preserve"> play dirty, which is why they lost so badly.”</w:t>
      </w:r>
    </w:p>
    <w:p w:rsidR="00176DAF" w:rsidP="00176DAF" w:rsidRDefault="007F0EEA" w14:paraId="40FC129E" w14:textId="77777777">
      <w:pPr>
        <w:spacing w:after="0"/>
        <w:ind w:firstLine="360"/>
        <w:rPr>
          <w:rFonts w:cstheme="minorHAnsi"/>
          <w:sz w:val="24"/>
          <w:szCs w:val="24"/>
        </w:rPr>
      </w:pPr>
      <w:r w:rsidRPr="009E7F4C">
        <w:rPr>
          <w:rFonts w:cstheme="minorHAnsi"/>
          <w:sz w:val="24"/>
          <w:szCs w:val="24"/>
        </w:rPr>
        <w:t>“I thought there’s a field AI to ensure there is no cheating.”</w:t>
      </w:r>
    </w:p>
    <w:p w:rsidR="00176DAF" w:rsidP="00176DAF" w:rsidRDefault="007F0EEA" w14:paraId="70234822" w14:textId="77777777">
      <w:pPr>
        <w:spacing w:after="0"/>
        <w:ind w:firstLine="360"/>
        <w:rPr>
          <w:rFonts w:cstheme="minorHAnsi"/>
          <w:sz w:val="24"/>
          <w:szCs w:val="24"/>
        </w:rPr>
      </w:pPr>
      <w:r w:rsidRPr="009E7F4C">
        <w:rPr>
          <w:rFonts w:cstheme="minorHAnsi"/>
          <w:sz w:val="24"/>
          <w:szCs w:val="24"/>
        </w:rPr>
        <w:t>“Well, there’s cheating, and then there’s really cheating.”</w:t>
      </w:r>
    </w:p>
    <w:p w:rsidR="00176DAF" w:rsidP="00176DAF" w:rsidRDefault="007F0EEA" w14:paraId="6CA2617A" w14:textId="77777777">
      <w:pPr>
        <w:spacing w:after="0"/>
        <w:ind w:firstLine="360"/>
        <w:rPr>
          <w:rFonts w:cstheme="minorHAnsi"/>
          <w:sz w:val="24"/>
          <w:szCs w:val="24"/>
        </w:rPr>
      </w:pPr>
      <w:r w:rsidRPr="009E7F4C">
        <w:rPr>
          <w:rFonts w:cstheme="minorHAnsi"/>
          <w:sz w:val="24"/>
          <w:szCs w:val="24"/>
        </w:rPr>
        <w:t>Maurice rolls his eyes.</w:t>
      </w:r>
      <w:r w:rsidR="0071681A">
        <w:rPr>
          <w:rFonts w:cstheme="minorHAnsi"/>
          <w:sz w:val="24"/>
          <w:szCs w:val="24"/>
        </w:rPr>
        <w:t xml:space="preserve"> </w:t>
      </w:r>
      <w:r w:rsidRPr="009E7F4C">
        <w:rPr>
          <w:rFonts w:cstheme="minorHAnsi"/>
          <w:sz w:val="24"/>
          <w:szCs w:val="24"/>
        </w:rPr>
        <w:t>“What is the difference?”</w:t>
      </w:r>
    </w:p>
    <w:p w:rsidR="00176DAF" w:rsidP="00176DAF" w:rsidRDefault="007F0EEA" w14:paraId="22D0FF77" w14:textId="77777777">
      <w:pPr>
        <w:spacing w:after="0"/>
        <w:ind w:firstLine="360"/>
        <w:rPr>
          <w:rFonts w:cstheme="minorHAnsi"/>
          <w:sz w:val="24"/>
          <w:szCs w:val="24"/>
        </w:rPr>
      </w:pPr>
      <w:r w:rsidRPr="009E7F4C">
        <w:rPr>
          <w:rFonts w:cstheme="minorHAnsi"/>
          <w:sz w:val="24"/>
          <w:szCs w:val="24"/>
        </w:rPr>
        <w:t>“There are rules to make sure we play the game correctly, so we’re not windmilling all over the place.</w:t>
      </w:r>
      <w:r w:rsidR="0071681A">
        <w:rPr>
          <w:rFonts w:cstheme="minorHAnsi"/>
          <w:sz w:val="24"/>
          <w:szCs w:val="24"/>
        </w:rPr>
        <w:t xml:space="preserve"> </w:t>
      </w:r>
      <w:r w:rsidRPr="009E7F4C">
        <w:rPr>
          <w:rFonts w:cstheme="minorHAnsi"/>
          <w:sz w:val="24"/>
          <w:szCs w:val="24"/>
        </w:rPr>
        <w:t>We want to have some semblance of order, but at the end of the day it’s about the mayhem.”</w:t>
      </w:r>
    </w:p>
    <w:p w:rsidR="00176DAF" w:rsidP="00176DAF" w:rsidRDefault="007F0EEA" w14:paraId="63EC8C58" w14:textId="77777777">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The mayhem?”</w:t>
      </w:r>
    </w:p>
    <w:p w:rsidR="00176DAF" w:rsidP="00176DAF" w:rsidRDefault="007F0EEA" w14:paraId="5D26E6B5" w14:textId="77777777">
      <w:pPr>
        <w:spacing w:after="0"/>
        <w:ind w:firstLine="360"/>
        <w:rPr>
          <w:rFonts w:cstheme="minorHAnsi"/>
          <w:sz w:val="24"/>
          <w:szCs w:val="24"/>
        </w:rPr>
      </w:pPr>
      <w:r w:rsidRPr="009E7F4C">
        <w:rPr>
          <w:rFonts w:cstheme="minorHAnsi"/>
          <w:sz w:val="24"/>
          <w:szCs w:val="24"/>
        </w:rPr>
        <w:t>“Remember that if wasn’t for the fans, we wouldn’t be playing this game.</w:t>
      </w:r>
      <w:r w:rsidR="0071681A">
        <w:rPr>
          <w:rFonts w:cstheme="minorHAnsi"/>
          <w:sz w:val="24"/>
          <w:szCs w:val="24"/>
        </w:rPr>
        <w:t xml:space="preserve"> </w:t>
      </w:r>
      <w:r w:rsidRPr="009E7F4C">
        <w:rPr>
          <w:rFonts w:cstheme="minorHAnsi"/>
          <w:sz w:val="24"/>
          <w:szCs w:val="24"/>
        </w:rPr>
        <w:t>They want a show.</w:t>
      </w:r>
      <w:r w:rsidR="0071681A">
        <w:rPr>
          <w:rFonts w:cstheme="minorHAnsi"/>
          <w:sz w:val="24"/>
          <w:szCs w:val="24"/>
        </w:rPr>
        <w:t xml:space="preserve"> </w:t>
      </w:r>
      <w:r w:rsidRPr="009E7F4C">
        <w:rPr>
          <w:rFonts w:cstheme="minorHAnsi"/>
          <w:sz w:val="24"/>
          <w:szCs w:val="24"/>
        </w:rPr>
        <w:t>They want a spectacle.</w:t>
      </w:r>
      <w:r w:rsidR="0071681A">
        <w:rPr>
          <w:rFonts w:cstheme="minorHAnsi"/>
          <w:sz w:val="24"/>
          <w:szCs w:val="24"/>
        </w:rPr>
        <w:t xml:space="preserve"> </w:t>
      </w:r>
      <w:r w:rsidRPr="009E7F4C">
        <w:rPr>
          <w:rFonts w:cstheme="minorHAnsi"/>
          <w:sz w:val="24"/>
          <w:szCs w:val="24"/>
        </w:rPr>
        <w:t>Most of the rules are there to make sure we don’t kill each other, but they’re loose enough so we can have a serious spectacle.”</w:t>
      </w:r>
    </w:p>
    <w:p w:rsidR="00176DAF" w:rsidP="00176DAF" w:rsidRDefault="007F0EEA" w14:paraId="5D174277" w14:textId="77777777">
      <w:pPr>
        <w:spacing w:after="0"/>
        <w:ind w:firstLine="360"/>
        <w:rPr>
          <w:rFonts w:cstheme="minorHAnsi"/>
          <w:sz w:val="24"/>
          <w:szCs w:val="24"/>
        </w:rPr>
      </w:pPr>
      <w:r w:rsidRPr="009E7F4C">
        <w:rPr>
          <w:rFonts w:cstheme="minorHAnsi"/>
          <w:sz w:val="24"/>
          <w:szCs w:val="24"/>
        </w:rPr>
        <w:t>“I understand that the major draw to spaceball is the potential for televised homicide,” Maurice says.</w:t>
      </w:r>
      <w:r w:rsidR="0071681A">
        <w:rPr>
          <w:rFonts w:cstheme="minorHAnsi"/>
          <w:sz w:val="24"/>
          <w:szCs w:val="24"/>
        </w:rPr>
        <w:t xml:space="preserve"> </w:t>
      </w:r>
      <w:r w:rsidRPr="009E7F4C">
        <w:rPr>
          <w:rFonts w:cstheme="minorHAnsi"/>
          <w:sz w:val="24"/>
          <w:szCs w:val="24"/>
        </w:rPr>
        <w:t>“I also understand that I asked you to explain cheating, and you have deflected the question.”</w:t>
      </w:r>
    </w:p>
    <w:p w:rsidR="00176DAF" w:rsidP="00176DAF" w:rsidRDefault="007F0EEA" w14:paraId="08CF13CE" w14:textId="77777777">
      <w:pPr>
        <w:spacing w:after="0"/>
        <w:ind w:firstLine="360"/>
        <w:rPr>
          <w:rFonts w:cstheme="minorHAnsi"/>
          <w:sz w:val="24"/>
          <w:szCs w:val="24"/>
        </w:rPr>
      </w:pPr>
      <w:r w:rsidRPr="009E7F4C">
        <w:rPr>
          <w:rFonts w:cstheme="minorHAnsi"/>
          <w:sz w:val="24"/>
          <w:szCs w:val="24"/>
        </w:rPr>
        <w:t>“I’m not deflecting, I’m explaining.”</w:t>
      </w:r>
    </w:p>
    <w:p w:rsidR="00176DAF" w:rsidP="00176DAF" w:rsidRDefault="007F0EEA" w14:paraId="680AFCB1" w14:textId="77777777">
      <w:pPr>
        <w:spacing w:after="0"/>
        <w:ind w:firstLine="360"/>
        <w:rPr>
          <w:rFonts w:cstheme="minorHAnsi"/>
          <w:sz w:val="24"/>
          <w:szCs w:val="24"/>
        </w:rPr>
      </w:pPr>
      <w:r w:rsidRPr="009E7F4C">
        <w:rPr>
          <w:rFonts w:cstheme="minorHAnsi"/>
          <w:sz w:val="24"/>
          <w:szCs w:val="24"/>
        </w:rPr>
        <w:t>“In circles, Mr. Stern, you are explaining in circles.</w:t>
      </w:r>
      <w:r w:rsidR="0071681A">
        <w:rPr>
          <w:rFonts w:cstheme="minorHAnsi"/>
          <w:sz w:val="24"/>
          <w:szCs w:val="24"/>
        </w:rPr>
        <w:t xml:space="preserve"> </w:t>
      </w:r>
      <w:r w:rsidRPr="009E7F4C">
        <w:rPr>
          <w:rFonts w:cstheme="minorHAnsi"/>
          <w:sz w:val="24"/>
          <w:szCs w:val="24"/>
        </w:rPr>
        <w:t>I’ll ask again, what counts as cheating?</w:t>
      </w:r>
      <w:r w:rsidR="0071681A">
        <w:rPr>
          <w:rFonts w:cstheme="minorHAnsi"/>
          <w:sz w:val="24"/>
          <w:szCs w:val="24"/>
        </w:rPr>
        <w:t xml:space="preserve"> </w:t>
      </w:r>
      <w:r w:rsidRPr="009E7F4C">
        <w:rPr>
          <w:rFonts w:cstheme="minorHAnsi"/>
          <w:sz w:val="24"/>
          <w:szCs w:val="24"/>
        </w:rPr>
        <w:t>To you?”</w:t>
      </w:r>
    </w:p>
    <w:p w:rsidR="00176DAF" w:rsidP="00176DAF" w:rsidRDefault="007F0EEA" w14:paraId="2570A308" w14:textId="77777777">
      <w:pPr>
        <w:spacing w:after="0"/>
        <w:ind w:firstLine="360"/>
        <w:rPr>
          <w:rFonts w:cstheme="minorHAnsi"/>
          <w:sz w:val="24"/>
          <w:szCs w:val="24"/>
        </w:rPr>
      </w:pPr>
      <w:r w:rsidRPr="009E7F4C">
        <w:rPr>
          <w:rFonts w:cstheme="minorHAnsi"/>
          <w:sz w:val="24"/>
          <w:szCs w:val="24"/>
        </w:rPr>
        <w:t>I spread my hands.</w:t>
      </w:r>
      <w:r w:rsidR="0071681A">
        <w:rPr>
          <w:rFonts w:cstheme="minorHAnsi"/>
          <w:sz w:val="24"/>
          <w:szCs w:val="24"/>
        </w:rPr>
        <w:t xml:space="preserve"> </w:t>
      </w:r>
      <w:r w:rsidRPr="009E7F4C">
        <w:rPr>
          <w:rFonts w:cstheme="minorHAnsi"/>
          <w:sz w:val="24"/>
          <w:szCs w:val="24"/>
        </w:rPr>
        <w:t>“It can be so many things.”</w:t>
      </w:r>
    </w:p>
    <w:p w:rsidR="00176DAF" w:rsidP="00176DAF" w:rsidRDefault="007F0EEA" w14:paraId="2C159320" w14:textId="77777777">
      <w:pPr>
        <w:spacing w:after="0"/>
        <w:ind w:firstLine="360"/>
        <w:rPr>
          <w:rFonts w:cstheme="minorHAnsi"/>
          <w:sz w:val="24"/>
          <w:szCs w:val="24"/>
        </w:rPr>
      </w:pPr>
      <w:r w:rsidRPr="009E7F4C">
        <w:rPr>
          <w:rFonts w:cstheme="minorHAnsi"/>
          <w:sz w:val="24"/>
          <w:szCs w:val="24"/>
        </w:rPr>
        <w:t>Maurice squints at me, and then his eyes go distant again.</w:t>
      </w:r>
      <w:r w:rsidR="0071681A">
        <w:rPr>
          <w:rFonts w:cstheme="minorHAnsi"/>
          <w:sz w:val="24"/>
          <w:szCs w:val="24"/>
        </w:rPr>
        <w:t xml:space="preserve"> </w:t>
      </w:r>
      <w:r w:rsidRPr="009E7F4C">
        <w:rPr>
          <w:rFonts w:cstheme="minorHAnsi"/>
          <w:sz w:val="24"/>
          <w:szCs w:val="24"/>
        </w:rPr>
        <w:t>“There are 493 references about cheating in the Spaceball Rules of Play.”</w:t>
      </w:r>
    </w:p>
    <w:p w:rsidR="00176DAF" w:rsidP="713A50AE" w:rsidRDefault="007F0EEA" w14:paraId="451E52AE" w14:textId="723EBF65">
      <w:pPr>
        <w:spacing w:after="0"/>
        <w:ind w:firstLine="360"/>
        <w:rPr>
          <w:rFonts w:cs="Calibri" w:cstheme="minorAscii"/>
          <w:sz w:val="24"/>
          <w:szCs w:val="24"/>
        </w:rPr>
      </w:pPr>
      <w:r w:rsidRPr="713A50AE" w:rsidR="713A50AE">
        <w:rPr>
          <w:rFonts w:cs="Calibri" w:cstheme="minorAscii"/>
          <w:sz w:val="24"/>
          <w:szCs w:val="24"/>
        </w:rPr>
        <w:t>“God</w:t>
      </w:r>
      <w:ins w:author="Gary Smailes" w:date="2024-03-17T09:38:49.765Z" w:id="342931310">
        <w:r w:rsidRPr="713A50AE" w:rsidR="713A50AE">
          <w:rPr>
            <w:rFonts w:cs="Calibri" w:cstheme="minorAscii"/>
            <w:sz w:val="24"/>
            <w:szCs w:val="24"/>
          </w:rPr>
          <w:t>.</w:t>
        </w:r>
      </w:ins>
      <w:del w:author="Gary Smailes" w:date="2024-03-17T09:38:48.935Z" w:id="1349353247">
        <w:r w:rsidRPr="713A50AE" w:rsidDel="713A50AE">
          <w:rPr>
            <w:rFonts w:cs="Calibri" w:cstheme="minorAscii"/>
            <w:sz w:val="24"/>
            <w:szCs w:val="24"/>
          </w:rPr>
          <w:delText>!</w:delText>
        </w:r>
      </w:del>
      <w:r w:rsidRPr="713A50AE" w:rsidR="713A50AE">
        <w:rPr>
          <w:rFonts w:cs="Calibri" w:cstheme="minorAscii"/>
          <w:sz w:val="24"/>
          <w:szCs w:val="24"/>
        </w:rPr>
        <w:t xml:space="preserve"> Nobody pays any attention to that. It would take me a month just to read it.”</w:t>
      </w:r>
    </w:p>
    <w:p w:rsidR="00176DAF" w:rsidP="713A50AE" w:rsidRDefault="007F0EEA" w14:paraId="15433931" w14:textId="595A3D7A">
      <w:pPr>
        <w:pStyle w:val="Normal"/>
        <w:suppressLineNumbers w:val="0"/>
        <w:bidi w:val="0"/>
        <w:spacing w:before="0" w:beforeAutospacing="off" w:after="0" w:afterAutospacing="off" w:line="259" w:lineRule="auto"/>
        <w:ind w:left="0" w:right="0" w:firstLine="360"/>
        <w:jc w:val="left"/>
        <w:rPr>
          <w:rFonts w:cs="Calibri" w:cstheme="minorAscii"/>
          <w:sz w:val="24"/>
          <w:szCs w:val="24"/>
        </w:rPr>
      </w:pPr>
      <w:r w:rsidRPr="713A50AE" w:rsidR="713A50AE">
        <w:rPr>
          <w:rFonts w:cs="Calibri" w:cstheme="minorAscii"/>
          <w:sz w:val="24"/>
          <w:szCs w:val="24"/>
        </w:rPr>
        <w:t xml:space="preserve">“I have seen the Blood Suns violate at least </w:t>
      </w:r>
      <w:del w:author="Gary Smailes" w:date="2024-03-17T09:38:52.825Z" w:id="1614071866">
        <w:r w:rsidRPr="713A50AE" w:rsidDel="713A50AE">
          <w:rPr>
            <w:rFonts w:cs="Calibri" w:cstheme="minorAscii"/>
            <w:sz w:val="24"/>
            <w:szCs w:val="24"/>
          </w:rPr>
          <w:delText xml:space="preserve">34 </w:delText>
        </w:r>
      </w:del>
      <w:ins w:author="Gary Smailes" w:date="2024-03-17T09:38:56.339Z" w:id="1152613575">
        <w:r w:rsidRPr="713A50AE" w:rsidR="713A50AE">
          <w:rPr>
            <w:rFonts w:cs="Calibri" w:cstheme="minorAscii"/>
            <w:sz w:val="24"/>
            <w:szCs w:val="24"/>
          </w:rPr>
          <w:t xml:space="preserve">thirty four </w:t>
        </w:r>
      </w:ins>
      <w:r w:rsidRPr="713A50AE" w:rsidR="713A50AE">
        <w:rPr>
          <w:rFonts w:cs="Calibri" w:cstheme="minorAscii"/>
          <w:sz w:val="24"/>
          <w:szCs w:val="24"/>
        </w:rPr>
        <w:t xml:space="preserve">of these rules, and </w:t>
      </w:r>
      <w:r w:rsidRPr="713A50AE" w:rsidR="713A50AE">
        <w:rPr>
          <w:rFonts w:cs="Calibri" w:cstheme="minorAscii"/>
          <w:sz w:val="24"/>
          <w:szCs w:val="24"/>
        </w:rPr>
        <w:t>that’s</w:t>
      </w:r>
      <w:r w:rsidRPr="713A50AE" w:rsidR="713A50AE">
        <w:rPr>
          <w:rFonts w:cs="Calibri" w:cstheme="minorAscii"/>
          <w:sz w:val="24"/>
          <w:szCs w:val="24"/>
        </w:rPr>
        <w:t xml:space="preserve"> just at a moment’s glance. </w:t>
      </w:r>
      <w:r w:rsidRPr="713A50AE" w:rsidR="713A50AE">
        <w:rPr>
          <w:rFonts w:cs="Calibri" w:cstheme="minorAscii"/>
          <w:sz w:val="24"/>
          <w:szCs w:val="24"/>
        </w:rPr>
        <w:t>I’m</w:t>
      </w:r>
      <w:r w:rsidRPr="713A50AE" w:rsidR="713A50AE">
        <w:rPr>
          <w:rFonts w:cs="Calibri" w:cstheme="minorAscii"/>
          <w:sz w:val="24"/>
          <w:szCs w:val="24"/>
        </w:rPr>
        <w:t xml:space="preserve"> sure I could find more.”</w:t>
      </w:r>
    </w:p>
    <w:p w:rsidR="00176DAF" w:rsidP="00176DAF" w:rsidRDefault="007F0EEA" w14:paraId="43E70096" w14:textId="77777777">
      <w:pPr>
        <w:spacing w:after="0"/>
        <w:ind w:firstLine="360"/>
        <w:rPr>
          <w:rFonts w:cstheme="minorHAnsi"/>
          <w:sz w:val="24"/>
          <w:szCs w:val="24"/>
        </w:rPr>
      </w:pPr>
      <w:r w:rsidRPr="009E7F4C">
        <w:rPr>
          <w:rFonts w:cstheme="minorHAnsi"/>
          <w:sz w:val="24"/>
          <w:szCs w:val="24"/>
        </w:rPr>
        <w:t>“I’m sure you could.</w:t>
      </w:r>
      <w:r w:rsidR="0071681A">
        <w:rPr>
          <w:rFonts w:cstheme="minorHAnsi"/>
          <w:sz w:val="24"/>
          <w:szCs w:val="24"/>
        </w:rPr>
        <w:t xml:space="preserve"> </w:t>
      </w:r>
      <w:r w:rsidRPr="009E7F4C">
        <w:rPr>
          <w:rFonts w:cstheme="minorHAnsi"/>
          <w:sz w:val="24"/>
          <w:szCs w:val="24"/>
        </w:rPr>
        <w:t>Look, Maurice, was the Court considering this topic before I fired Bucky?”</w:t>
      </w:r>
    </w:p>
    <w:p w:rsidR="00176DAF" w:rsidP="00176DAF" w:rsidRDefault="007F0EEA" w14:paraId="1213838D" w14:textId="77777777">
      <w:pPr>
        <w:spacing w:after="0"/>
        <w:ind w:firstLine="360"/>
        <w:rPr>
          <w:rFonts w:cstheme="minorHAnsi"/>
          <w:sz w:val="24"/>
          <w:szCs w:val="24"/>
        </w:rPr>
      </w:pPr>
      <w:r w:rsidRPr="009E7F4C">
        <w:rPr>
          <w:rFonts w:cstheme="minorHAnsi"/>
          <w:sz w:val="24"/>
          <w:szCs w:val="24"/>
        </w:rPr>
        <w:t>A few seconds later, he replies, “The Court was not.</w:t>
      </w:r>
      <w:r w:rsidR="0071681A">
        <w:rPr>
          <w:rFonts w:cstheme="minorHAnsi"/>
          <w:sz w:val="24"/>
          <w:szCs w:val="24"/>
        </w:rPr>
        <w:t xml:space="preserve"> </w:t>
      </w:r>
      <w:r w:rsidRPr="009E7F4C">
        <w:rPr>
          <w:rFonts w:cstheme="minorHAnsi"/>
          <w:sz w:val="24"/>
          <w:szCs w:val="24"/>
        </w:rPr>
        <w:t>They didn’t start trending on it until two days ago.”</w:t>
      </w:r>
    </w:p>
    <w:p w:rsidR="00176DAF" w:rsidP="713A50AE" w:rsidRDefault="007F0EEA" w14:paraId="54FAA0C8" w14:textId="77777777">
      <w:pPr>
        <w:spacing w:after="0"/>
        <w:ind w:firstLine="360"/>
        <w:rPr>
          <w:rFonts w:cs="Calibri" w:cstheme="minorAscii"/>
          <w:sz w:val="24"/>
          <w:szCs w:val="24"/>
        </w:rPr>
      </w:pPr>
      <w:r w:rsidRPr="713A50AE" w:rsidR="713A50AE">
        <w:rPr>
          <w:rFonts w:cs="Calibri" w:cstheme="minorAscii"/>
          <w:sz w:val="24"/>
          <w:szCs w:val="24"/>
        </w:rPr>
        <w:t>“Is there a specific accusation, or is just a general ‘they must be cheating’</w:t>
      </w:r>
      <w:del w:author="Gary Smailes" w:date="2024-03-17T09:39:42.831Z" w:id="732697097">
        <w:r w:rsidRPr="713A50AE" w:rsidDel="713A50AE">
          <w:rPr>
            <w:rFonts w:cs="Calibri" w:cstheme="minorAscii"/>
            <w:sz w:val="24"/>
            <w:szCs w:val="24"/>
          </w:rPr>
          <w:delText>”</w:delText>
        </w:r>
      </w:del>
      <w:r w:rsidRPr="713A50AE" w:rsidR="713A50AE">
        <w:rPr>
          <w:rFonts w:cs="Calibri" w:cstheme="minorAscii"/>
          <w:sz w:val="24"/>
          <w:szCs w:val="24"/>
        </w:rPr>
        <w:t xml:space="preserve"> theme?”</w:t>
      </w:r>
    </w:p>
    <w:p w:rsidR="00176DAF" w:rsidP="00176DAF" w:rsidRDefault="007F0EEA" w14:paraId="75AAC4D7" w14:textId="77777777">
      <w:pPr>
        <w:spacing w:after="0"/>
        <w:ind w:firstLine="360"/>
        <w:rPr>
          <w:rFonts w:cstheme="minorHAnsi"/>
          <w:sz w:val="24"/>
          <w:szCs w:val="24"/>
        </w:rPr>
      </w:pPr>
      <w:r w:rsidRPr="009E7F4C">
        <w:rPr>
          <w:rFonts w:cstheme="minorHAnsi"/>
          <w:sz w:val="24"/>
          <w:szCs w:val="24"/>
        </w:rPr>
        <w:t xml:space="preserve">“The thread began with a mention about ‘must have used EMP bombs to bugger the </w:t>
      </w:r>
      <w:proofErr w:type="spellStart"/>
      <w:r w:rsidRPr="009E7F4C">
        <w:rPr>
          <w:rFonts w:cstheme="minorHAnsi"/>
          <w:sz w:val="24"/>
          <w:szCs w:val="24"/>
        </w:rPr>
        <w:t>Albraxan</w:t>
      </w:r>
      <w:proofErr w:type="spellEnd"/>
      <w:r w:rsidRPr="009E7F4C">
        <w:rPr>
          <w:rFonts w:cstheme="minorHAnsi"/>
          <w:sz w:val="24"/>
          <w:szCs w:val="24"/>
        </w:rPr>
        <w:t xml:space="preserve"> Bulldogs.’”</w:t>
      </w:r>
    </w:p>
    <w:p w:rsidR="00176DAF" w:rsidP="00176DAF" w:rsidRDefault="007F0EEA" w14:paraId="61BDAE88" w14:textId="77777777">
      <w:pPr>
        <w:spacing w:after="0"/>
        <w:ind w:firstLine="360"/>
        <w:rPr>
          <w:rFonts w:cstheme="minorHAnsi"/>
          <w:sz w:val="24"/>
          <w:szCs w:val="24"/>
        </w:rPr>
      </w:pPr>
      <w:r w:rsidRPr="009E7F4C">
        <w:rPr>
          <w:rFonts w:cstheme="minorHAnsi"/>
          <w:sz w:val="24"/>
          <w:szCs w:val="24"/>
        </w:rPr>
        <w:t>“That sounds like Bucky.”</w:t>
      </w:r>
    </w:p>
    <w:p w:rsidR="00176DAF" w:rsidP="00176DAF" w:rsidRDefault="007F0EEA" w14:paraId="01760B39" w14:textId="77777777">
      <w:pPr>
        <w:spacing w:after="0"/>
        <w:ind w:firstLine="360"/>
        <w:rPr>
          <w:rFonts w:cstheme="minorHAnsi"/>
          <w:sz w:val="24"/>
          <w:szCs w:val="24"/>
        </w:rPr>
      </w:pPr>
      <w:r w:rsidRPr="009E7F4C">
        <w:rPr>
          <w:rFonts w:cstheme="minorHAnsi"/>
          <w:sz w:val="24"/>
          <w:szCs w:val="24"/>
        </w:rPr>
        <w:t>Maurice sighs.</w:t>
      </w:r>
      <w:r w:rsidR="0071681A">
        <w:rPr>
          <w:rFonts w:cstheme="minorHAnsi"/>
          <w:sz w:val="24"/>
          <w:szCs w:val="24"/>
        </w:rPr>
        <w:t xml:space="preserve"> </w:t>
      </w:r>
      <w:r w:rsidRPr="009E7F4C">
        <w:rPr>
          <w:rFonts w:cstheme="minorHAnsi"/>
          <w:sz w:val="24"/>
          <w:szCs w:val="24"/>
        </w:rPr>
        <w:t>“Did we really use explosives on the Bulldogs?”</w:t>
      </w:r>
    </w:p>
    <w:p w:rsidR="00176DAF" w:rsidP="00176DAF" w:rsidRDefault="007F0EEA" w14:paraId="18AAB2D0" w14:textId="77777777">
      <w:pPr>
        <w:spacing w:after="0"/>
        <w:ind w:firstLine="360"/>
        <w:rPr>
          <w:rFonts w:cstheme="minorHAnsi"/>
          <w:sz w:val="24"/>
          <w:szCs w:val="24"/>
        </w:rPr>
      </w:pPr>
      <w:r w:rsidRPr="009E7F4C">
        <w:rPr>
          <w:rFonts w:cstheme="minorHAnsi"/>
          <w:sz w:val="24"/>
          <w:szCs w:val="24"/>
        </w:rPr>
        <w:lastRenderedPageBreak/>
        <w:t>“Maybe?</w:t>
      </w:r>
      <w:r w:rsidR="0071681A">
        <w:rPr>
          <w:rFonts w:cstheme="minorHAnsi"/>
          <w:sz w:val="24"/>
          <w:szCs w:val="24"/>
        </w:rPr>
        <w:t xml:space="preserve"> </w:t>
      </w:r>
      <w:r w:rsidRPr="009E7F4C">
        <w:rPr>
          <w:rFonts w:cstheme="minorHAnsi"/>
          <w:sz w:val="24"/>
          <w:szCs w:val="24"/>
        </w:rPr>
        <w:t>I don’t know.</w:t>
      </w:r>
      <w:r w:rsidR="0071681A">
        <w:rPr>
          <w:rFonts w:cstheme="minorHAnsi"/>
          <w:sz w:val="24"/>
          <w:szCs w:val="24"/>
        </w:rPr>
        <w:t xml:space="preserve"> </w:t>
      </w:r>
      <w:r w:rsidRPr="009E7F4C">
        <w:rPr>
          <w:rFonts w:cstheme="minorHAnsi"/>
          <w:sz w:val="24"/>
          <w:szCs w:val="24"/>
        </w:rPr>
        <w:t>I’ve had a lot going on this season.”</w:t>
      </w:r>
    </w:p>
    <w:p w:rsidR="00176DAF" w:rsidP="00176DAF" w:rsidRDefault="007F0EEA" w14:paraId="2F52BD30" w14:textId="77777777">
      <w:pPr>
        <w:spacing w:after="0"/>
        <w:ind w:firstLine="360"/>
        <w:rPr>
          <w:rFonts w:cstheme="minorHAnsi"/>
          <w:sz w:val="24"/>
          <w:szCs w:val="24"/>
        </w:rPr>
      </w:pPr>
      <w:r w:rsidRPr="009E7F4C">
        <w:rPr>
          <w:rFonts w:cstheme="minorHAnsi"/>
          <w:sz w:val="24"/>
          <w:szCs w:val="24"/>
        </w:rPr>
        <w:t>“Why do you think it’s Mr. Buchannan?”</w:t>
      </w:r>
    </w:p>
    <w:p w:rsidR="00176DAF" w:rsidP="00176DAF" w:rsidRDefault="007F0EEA" w14:paraId="2B053F07" w14:textId="77777777">
      <w:pPr>
        <w:spacing w:after="0"/>
        <w:ind w:firstLine="360"/>
        <w:rPr>
          <w:rFonts w:cstheme="minorHAnsi"/>
          <w:sz w:val="24"/>
          <w:szCs w:val="24"/>
        </w:rPr>
      </w:pPr>
      <w:r w:rsidRPr="009E7F4C">
        <w:rPr>
          <w:rFonts w:cstheme="minorHAnsi"/>
          <w:sz w:val="24"/>
          <w:szCs w:val="24"/>
        </w:rPr>
        <w:t xml:space="preserve">“Bucky sent me a message after I fired him, saying that he’d get </w:t>
      </w:r>
      <w:r w:rsidRPr="009E7F4C" w:rsidR="001C0E1C">
        <w:rPr>
          <w:rFonts w:cstheme="minorHAnsi"/>
          <w:sz w:val="24"/>
          <w:szCs w:val="24"/>
        </w:rPr>
        <w:t>me,</w:t>
      </w:r>
      <w:r w:rsidRPr="009E7F4C">
        <w:rPr>
          <w:rFonts w:cstheme="minorHAnsi"/>
          <w:sz w:val="24"/>
          <w:szCs w:val="24"/>
        </w:rPr>
        <w:t xml:space="preserve"> and I wouldn’t see it coming.</w:t>
      </w:r>
      <w:r w:rsidR="0071681A">
        <w:rPr>
          <w:rFonts w:cstheme="minorHAnsi"/>
          <w:sz w:val="24"/>
          <w:szCs w:val="24"/>
        </w:rPr>
        <w:t xml:space="preserve"> </w:t>
      </w:r>
      <w:r w:rsidRPr="009E7F4C">
        <w:rPr>
          <w:rFonts w:cstheme="minorHAnsi"/>
          <w:sz w:val="24"/>
          <w:szCs w:val="24"/>
        </w:rPr>
        <w:t>I’m hoping this is it.”</w:t>
      </w:r>
    </w:p>
    <w:p w:rsidR="00176DAF" w:rsidP="00176DAF" w:rsidRDefault="007F0EEA" w14:paraId="24ABC045" w14:textId="77777777">
      <w:pPr>
        <w:spacing w:after="0"/>
        <w:ind w:firstLine="360"/>
        <w:rPr>
          <w:rFonts w:cstheme="minorHAnsi"/>
          <w:sz w:val="24"/>
          <w:szCs w:val="24"/>
        </w:rPr>
      </w:pPr>
      <w:r w:rsidRPr="009E7F4C">
        <w:rPr>
          <w:rFonts w:cstheme="minorHAnsi"/>
          <w:sz w:val="24"/>
          <w:szCs w:val="24"/>
        </w:rPr>
        <w:t>“That’s a strange position to take, this is very serious.”</w:t>
      </w:r>
    </w:p>
    <w:p w:rsidR="00176DAF" w:rsidP="00176DAF" w:rsidRDefault="007F0EEA" w14:paraId="38EBD8C3" w14:textId="77777777">
      <w:pPr>
        <w:spacing w:after="0"/>
        <w:ind w:firstLine="360"/>
        <w:rPr>
          <w:rFonts w:cstheme="minorHAnsi"/>
          <w:sz w:val="24"/>
          <w:szCs w:val="24"/>
        </w:rPr>
      </w:pPr>
      <w:r w:rsidRPr="009E7F4C">
        <w:rPr>
          <w:rFonts w:cstheme="minorHAnsi"/>
          <w:sz w:val="24"/>
          <w:szCs w:val="24"/>
        </w:rPr>
        <w:t>“This?</w:t>
      </w:r>
      <w:r w:rsidR="0071681A">
        <w:rPr>
          <w:rFonts w:cstheme="minorHAnsi"/>
          <w:sz w:val="24"/>
          <w:szCs w:val="24"/>
        </w:rPr>
        <w:t xml:space="preserve"> </w:t>
      </w:r>
      <w:r w:rsidRPr="009E7F4C">
        <w:rPr>
          <w:rFonts w:cstheme="minorHAnsi"/>
          <w:sz w:val="24"/>
          <w:szCs w:val="24"/>
        </w:rPr>
        <w:t>Not really.</w:t>
      </w:r>
      <w:r w:rsidR="0071681A">
        <w:rPr>
          <w:rFonts w:cstheme="minorHAnsi"/>
          <w:sz w:val="24"/>
          <w:szCs w:val="24"/>
        </w:rPr>
        <w:t xml:space="preserve"> </w:t>
      </w:r>
      <w:r w:rsidRPr="009E7F4C">
        <w:rPr>
          <w:rFonts w:cstheme="minorHAnsi"/>
          <w:sz w:val="24"/>
          <w:szCs w:val="24"/>
        </w:rPr>
        <w:t>I’m hoping this is it, because this is easy to fix.</w:t>
      </w:r>
      <w:r w:rsidR="0071681A">
        <w:rPr>
          <w:rFonts w:cstheme="minorHAnsi"/>
          <w:sz w:val="24"/>
          <w:szCs w:val="24"/>
        </w:rPr>
        <w:t xml:space="preserve"> </w:t>
      </w:r>
      <w:r w:rsidRPr="009E7F4C">
        <w:rPr>
          <w:rFonts w:cstheme="minorHAnsi"/>
          <w:sz w:val="24"/>
          <w:szCs w:val="24"/>
        </w:rPr>
        <w:t>Remember what I said about the injunction being a code?</w:t>
      </w:r>
      <w:r w:rsidR="0071681A">
        <w:rPr>
          <w:rFonts w:cstheme="minorHAnsi"/>
          <w:sz w:val="24"/>
          <w:szCs w:val="24"/>
        </w:rPr>
        <w:t xml:space="preserve"> </w:t>
      </w:r>
      <w:r w:rsidRPr="009E7F4C">
        <w:rPr>
          <w:rFonts w:cstheme="minorHAnsi"/>
          <w:sz w:val="24"/>
          <w:szCs w:val="24"/>
        </w:rPr>
        <w:t>The League is telling us that this can go away for a price.</w:t>
      </w:r>
      <w:r w:rsidR="0071681A">
        <w:rPr>
          <w:rFonts w:cstheme="minorHAnsi"/>
          <w:sz w:val="24"/>
          <w:szCs w:val="24"/>
        </w:rPr>
        <w:t xml:space="preserve"> </w:t>
      </w:r>
      <w:r w:rsidRPr="009E7F4C">
        <w:rPr>
          <w:rFonts w:cstheme="minorHAnsi"/>
          <w:sz w:val="24"/>
          <w:szCs w:val="24"/>
        </w:rPr>
        <w:t>It’s in their best interests that we play, revenue is up.</w:t>
      </w:r>
      <w:r w:rsidR="0071681A">
        <w:rPr>
          <w:rFonts w:cstheme="minorHAnsi"/>
          <w:sz w:val="24"/>
          <w:szCs w:val="24"/>
        </w:rPr>
        <w:t xml:space="preserve"> </w:t>
      </w:r>
      <w:r w:rsidRPr="009E7F4C">
        <w:rPr>
          <w:rFonts w:cstheme="minorHAnsi"/>
          <w:sz w:val="24"/>
          <w:szCs w:val="24"/>
        </w:rPr>
        <w:t>Injunctions are League-speak for ‘pay us some money and we’ll drop it’.</w:t>
      </w:r>
      <w:r w:rsidR="0071681A">
        <w:rPr>
          <w:rFonts w:cstheme="minorHAnsi"/>
          <w:sz w:val="24"/>
          <w:szCs w:val="24"/>
        </w:rPr>
        <w:t xml:space="preserve"> </w:t>
      </w:r>
      <w:r w:rsidRPr="009E7F4C">
        <w:rPr>
          <w:rFonts w:cstheme="minorHAnsi"/>
          <w:sz w:val="24"/>
          <w:szCs w:val="24"/>
        </w:rPr>
        <w:t>That they mentioned the cheating in it is a good thing, because when it does go away, the League will bury the cheating accusation.</w:t>
      </w:r>
      <w:r w:rsidR="0071681A">
        <w:rPr>
          <w:rFonts w:cstheme="minorHAnsi"/>
          <w:sz w:val="24"/>
          <w:szCs w:val="24"/>
        </w:rPr>
        <w:t xml:space="preserve"> </w:t>
      </w:r>
      <w:r w:rsidRPr="009E7F4C">
        <w:rPr>
          <w:rFonts w:cstheme="minorHAnsi"/>
          <w:sz w:val="24"/>
          <w:szCs w:val="24"/>
        </w:rPr>
        <w:t>What’s our budget for bribes?”</w:t>
      </w:r>
    </w:p>
    <w:p w:rsidR="00176DAF" w:rsidP="00176DAF" w:rsidRDefault="007F0EEA" w14:paraId="2EE590B7" w14:textId="09CAC492">
      <w:pPr>
        <w:spacing w:after="0"/>
        <w:ind w:firstLine="360"/>
        <w:rPr>
          <w:rFonts w:cstheme="minorHAnsi"/>
          <w:sz w:val="24"/>
          <w:szCs w:val="24"/>
        </w:rPr>
      </w:pPr>
      <w:r w:rsidRPr="009E7F4C">
        <w:rPr>
          <w:rFonts w:cstheme="minorHAnsi"/>
          <w:sz w:val="24"/>
          <w:szCs w:val="24"/>
        </w:rPr>
        <w:t>He gave me a hard look.</w:t>
      </w:r>
      <w:r w:rsidR="0071681A">
        <w:rPr>
          <w:rFonts w:cstheme="minorHAnsi"/>
          <w:sz w:val="24"/>
          <w:szCs w:val="24"/>
        </w:rPr>
        <w:t xml:space="preserve"> </w:t>
      </w:r>
      <w:r w:rsidRPr="009E7F4C">
        <w:rPr>
          <w:rFonts w:cstheme="minorHAnsi"/>
          <w:sz w:val="24"/>
          <w:szCs w:val="24"/>
        </w:rPr>
        <w:t xml:space="preserve">“You’re not supposed to know we budget for </w:t>
      </w:r>
      <w:r w:rsidR="00B14177">
        <w:rPr>
          <w:rFonts w:cstheme="minorHAnsi"/>
          <w:sz w:val="24"/>
          <w:szCs w:val="24"/>
        </w:rPr>
        <w:t>th</w:t>
      </w:r>
      <w:r w:rsidR="00703863">
        <w:rPr>
          <w:rFonts w:cstheme="minorHAnsi"/>
          <w:sz w:val="24"/>
          <w:szCs w:val="24"/>
        </w:rPr>
        <w:t>at</w:t>
      </w:r>
      <w:r w:rsidRPr="009E7F4C">
        <w:rPr>
          <w:rFonts w:cstheme="minorHAnsi"/>
          <w:sz w:val="24"/>
          <w:szCs w:val="24"/>
        </w:rPr>
        <w:t xml:space="preserve"> sort of thing.”</w:t>
      </w:r>
    </w:p>
    <w:p w:rsidR="00176DAF" w:rsidP="00176DAF" w:rsidRDefault="007F0EEA" w14:paraId="2BCD1197" w14:textId="77777777">
      <w:pPr>
        <w:spacing w:after="0"/>
        <w:ind w:firstLine="360"/>
        <w:rPr>
          <w:rFonts w:cstheme="minorHAnsi"/>
          <w:sz w:val="24"/>
          <w:szCs w:val="24"/>
        </w:rPr>
      </w:pPr>
      <w:r w:rsidRPr="009E7F4C">
        <w:rPr>
          <w:rFonts w:cstheme="minorHAnsi"/>
          <w:sz w:val="24"/>
          <w:szCs w:val="24"/>
        </w:rPr>
        <w:t>“I’m not a moron, Maurice,” I say.</w:t>
      </w:r>
      <w:r w:rsidR="0071681A">
        <w:rPr>
          <w:rFonts w:cstheme="minorHAnsi"/>
          <w:sz w:val="24"/>
          <w:szCs w:val="24"/>
        </w:rPr>
        <w:t xml:space="preserve"> </w:t>
      </w:r>
      <w:r w:rsidRPr="009E7F4C">
        <w:rPr>
          <w:rFonts w:cstheme="minorHAnsi"/>
          <w:sz w:val="24"/>
          <w:szCs w:val="24"/>
        </w:rPr>
        <w:t>“Chippers didn’t get to where he is without greasing a lot of palms.</w:t>
      </w:r>
      <w:r w:rsidR="0071681A">
        <w:rPr>
          <w:rFonts w:cstheme="minorHAnsi"/>
          <w:sz w:val="24"/>
          <w:szCs w:val="24"/>
        </w:rPr>
        <w:t xml:space="preserve"> </w:t>
      </w:r>
      <w:r w:rsidRPr="009E7F4C">
        <w:rPr>
          <w:rFonts w:cstheme="minorHAnsi"/>
          <w:sz w:val="24"/>
          <w:szCs w:val="24"/>
        </w:rPr>
        <w:t>He’d have budgeted for it.</w:t>
      </w:r>
      <w:r w:rsidR="0071681A">
        <w:rPr>
          <w:rFonts w:cstheme="minorHAnsi"/>
          <w:sz w:val="24"/>
          <w:szCs w:val="24"/>
        </w:rPr>
        <w:t xml:space="preserve"> </w:t>
      </w:r>
      <w:r w:rsidRPr="009E7F4C">
        <w:rPr>
          <w:rFonts w:cstheme="minorHAnsi"/>
          <w:sz w:val="24"/>
          <w:szCs w:val="24"/>
        </w:rPr>
        <w:t>How about this?</w:t>
      </w:r>
      <w:r w:rsidR="0071681A">
        <w:rPr>
          <w:rFonts w:cstheme="minorHAnsi"/>
          <w:sz w:val="24"/>
          <w:szCs w:val="24"/>
        </w:rPr>
        <w:t xml:space="preserve"> </w:t>
      </w:r>
      <w:r w:rsidRPr="009E7F4C">
        <w:rPr>
          <w:rFonts w:cstheme="minorHAnsi"/>
          <w:sz w:val="24"/>
          <w:szCs w:val="24"/>
        </w:rPr>
        <w:t>You don’t tell me what the budget is, but you handle this.”</w:t>
      </w:r>
    </w:p>
    <w:p w:rsidR="00176DAF" w:rsidP="00176DAF" w:rsidRDefault="007F0EEA" w14:paraId="31774334" w14:textId="77777777">
      <w:pPr>
        <w:spacing w:after="0"/>
        <w:ind w:firstLine="360"/>
        <w:rPr>
          <w:rFonts w:cstheme="minorHAnsi"/>
          <w:sz w:val="24"/>
          <w:szCs w:val="24"/>
        </w:rPr>
      </w:pPr>
      <w:r w:rsidRPr="009E7F4C">
        <w:rPr>
          <w:rFonts w:cstheme="minorHAnsi"/>
          <w:sz w:val="24"/>
          <w:szCs w:val="24"/>
        </w:rPr>
        <w:t>“How do I do that?</w:t>
      </w:r>
      <w:r w:rsidR="0071681A">
        <w:rPr>
          <w:rFonts w:cstheme="minorHAnsi"/>
          <w:sz w:val="24"/>
          <w:szCs w:val="24"/>
        </w:rPr>
        <w:t xml:space="preserve"> </w:t>
      </w:r>
      <w:r w:rsidR="00DD3629">
        <w:rPr>
          <w:rFonts w:cstheme="minorHAnsi"/>
          <w:sz w:val="24"/>
          <w:szCs w:val="24"/>
        </w:rPr>
        <w:t xml:space="preserve">Is there a </w:t>
      </w:r>
      <w:r w:rsidRPr="009E7F4C">
        <w:rPr>
          <w:rFonts w:cstheme="minorHAnsi"/>
          <w:sz w:val="24"/>
          <w:szCs w:val="24"/>
        </w:rPr>
        <w:t>League office for the handling of illegal payments</w:t>
      </w:r>
      <w:r w:rsidR="00B14177">
        <w:rPr>
          <w:rFonts w:cstheme="minorHAnsi"/>
          <w:sz w:val="24"/>
          <w:szCs w:val="24"/>
        </w:rPr>
        <w:t>?</w:t>
      </w:r>
      <w:r w:rsidRPr="009E7F4C">
        <w:rPr>
          <w:rFonts w:cstheme="minorHAnsi"/>
          <w:sz w:val="24"/>
          <w:szCs w:val="24"/>
        </w:rPr>
        <w:t>”</w:t>
      </w:r>
    </w:p>
    <w:p w:rsidR="00176DAF" w:rsidP="00176DAF" w:rsidRDefault="00B14177" w14:paraId="5F18A943" w14:textId="77777777">
      <w:pPr>
        <w:spacing w:after="0"/>
        <w:ind w:firstLine="360"/>
        <w:rPr>
          <w:rFonts w:cstheme="minorHAnsi"/>
          <w:sz w:val="24"/>
          <w:szCs w:val="24"/>
        </w:rPr>
      </w:pPr>
      <w:r>
        <w:rPr>
          <w:rFonts w:cstheme="minorHAnsi"/>
          <w:sz w:val="24"/>
          <w:szCs w:val="24"/>
        </w:rPr>
        <w:t>“There is. Put a call into Lost and Found. Tell them you lost your dog. They’ll ask for its name. Tell them your dog’s name is Blood Suns. If they’ll deal, they’ll charge you a</w:t>
      </w:r>
      <w:r w:rsidR="00F61F5C">
        <w:rPr>
          <w:rFonts w:cstheme="minorHAnsi"/>
          <w:sz w:val="24"/>
          <w:szCs w:val="24"/>
        </w:rPr>
        <w:t xml:space="preserve"> giant</w:t>
      </w:r>
      <w:r>
        <w:rPr>
          <w:rFonts w:cstheme="minorHAnsi"/>
          <w:sz w:val="24"/>
          <w:szCs w:val="24"/>
        </w:rPr>
        <w:t xml:space="preserve"> finder’s fee and then they’ll tell you where to send the money.”</w:t>
      </w:r>
    </w:p>
    <w:p w:rsidR="00176DAF" w:rsidP="00176DAF" w:rsidRDefault="001C0E1C" w14:paraId="52D647E9" w14:textId="77777777">
      <w:pPr>
        <w:spacing w:after="0"/>
        <w:ind w:firstLine="360"/>
        <w:rPr>
          <w:rFonts w:cstheme="minorHAnsi"/>
          <w:sz w:val="24"/>
          <w:szCs w:val="24"/>
        </w:rPr>
      </w:pPr>
      <w:r>
        <w:rPr>
          <w:rFonts w:cstheme="minorHAnsi"/>
          <w:sz w:val="24"/>
          <w:szCs w:val="24"/>
        </w:rPr>
        <w:t>“Are you serious?”</w:t>
      </w:r>
    </w:p>
    <w:p w:rsidR="00176DAF" w:rsidP="00176DAF" w:rsidRDefault="001C0E1C" w14:paraId="49934A33" w14:textId="77777777">
      <w:pPr>
        <w:spacing w:after="0"/>
        <w:ind w:firstLine="360"/>
        <w:rPr>
          <w:rFonts w:cstheme="minorHAnsi"/>
          <w:sz w:val="24"/>
          <w:szCs w:val="24"/>
        </w:rPr>
      </w:pPr>
      <w:r>
        <w:rPr>
          <w:rFonts w:cstheme="minorHAnsi"/>
          <w:sz w:val="24"/>
          <w:szCs w:val="24"/>
        </w:rPr>
        <w:t>I nod. “It’s how it’s always worked. Hopefully they haven’t changed it.”</w:t>
      </w:r>
    </w:p>
    <w:p w:rsidR="00176DAF" w:rsidP="00176DAF" w:rsidRDefault="001C0E1C" w14:paraId="35178CD2" w14:textId="77777777">
      <w:pPr>
        <w:spacing w:after="0"/>
        <w:ind w:firstLine="360"/>
        <w:rPr>
          <w:rFonts w:cstheme="minorHAnsi"/>
          <w:sz w:val="24"/>
          <w:szCs w:val="24"/>
        </w:rPr>
      </w:pPr>
      <w:r>
        <w:rPr>
          <w:rFonts w:cstheme="minorHAnsi"/>
          <w:sz w:val="24"/>
          <w:szCs w:val="24"/>
        </w:rPr>
        <w:t xml:space="preserve">Maurice’s eyes </w:t>
      </w:r>
      <w:r w:rsidR="009C6FCE">
        <w:rPr>
          <w:rFonts w:cstheme="minorHAnsi"/>
          <w:sz w:val="24"/>
          <w:szCs w:val="24"/>
        </w:rPr>
        <w:t>unfocused</w:t>
      </w:r>
      <w:r>
        <w:rPr>
          <w:rFonts w:cstheme="minorHAnsi"/>
          <w:sz w:val="24"/>
          <w:szCs w:val="24"/>
        </w:rPr>
        <w:t>. His expression goes from mild interest to incredulity to boredom to resignation</w:t>
      </w:r>
      <w:r w:rsidR="00D63D78">
        <w:rPr>
          <w:rFonts w:cstheme="minorHAnsi"/>
          <w:sz w:val="24"/>
          <w:szCs w:val="24"/>
        </w:rPr>
        <w:t>, then back to mild interest at the end</w:t>
      </w:r>
      <w:r>
        <w:rPr>
          <w:rFonts w:cstheme="minorHAnsi"/>
          <w:sz w:val="24"/>
          <w:szCs w:val="24"/>
        </w:rPr>
        <w:t>. Refocuses. “It’s done. I can’t believe that worked. They didn’t want very much.”</w:t>
      </w:r>
    </w:p>
    <w:p w:rsidR="00176DAF" w:rsidP="00176DAF" w:rsidRDefault="001C0E1C" w14:paraId="10C980D9" w14:textId="77777777">
      <w:pPr>
        <w:spacing w:after="0"/>
        <w:ind w:firstLine="360"/>
        <w:rPr>
          <w:rFonts w:cstheme="minorHAnsi"/>
          <w:sz w:val="24"/>
          <w:szCs w:val="24"/>
        </w:rPr>
      </w:pPr>
      <w:r>
        <w:rPr>
          <w:rFonts w:cstheme="minorHAnsi"/>
          <w:sz w:val="24"/>
          <w:szCs w:val="24"/>
        </w:rPr>
        <w:t>“</w:t>
      </w:r>
      <w:r w:rsidR="00B33AE3">
        <w:rPr>
          <w:rFonts w:cstheme="minorHAnsi"/>
          <w:sz w:val="24"/>
          <w:szCs w:val="24"/>
        </w:rPr>
        <w:t>Just a slap on the wrist, then. We’re okay.”</w:t>
      </w:r>
    </w:p>
    <w:p w:rsidR="00176DAF" w:rsidP="00176DAF" w:rsidRDefault="00D63D78" w14:paraId="25A1FCCF" w14:textId="77777777">
      <w:pPr>
        <w:spacing w:after="0"/>
        <w:ind w:firstLine="360"/>
        <w:rPr>
          <w:rFonts w:cstheme="minorHAnsi"/>
          <w:sz w:val="24"/>
          <w:szCs w:val="24"/>
        </w:rPr>
      </w:pPr>
      <w:r>
        <w:rPr>
          <w:rFonts w:cstheme="minorHAnsi"/>
          <w:sz w:val="24"/>
          <w:szCs w:val="24"/>
        </w:rPr>
        <w:t>“They wanted me to pass on a message to you.”</w:t>
      </w:r>
    </w:p>
    <w:p w:rsidR="00176DAF" w:rsidP="00176DAF" w:rsidRDefault="00D63D78" w14:paraId="2125B4E8" w14:textId="77777777">
      <w:pPr>
        <w:spacing w:after="0"/>
        <w:ind w:firstLine="360"/>
        <w:rPr>
          <w:rFonts w:cstheme="minorHAnsi"/>
          <w:sz w:val="24"/>
          <w:szCs w:val="24"/>
        </w:rPr>
      </w:pPr>
      <w:r>
        <w:rPr>
          <w:rFonts w:cstheme="minorHAnsi"/>
          <w:sz w:val="24"/>
          <w:szCs w:val="24"/>
        </w:rPr>
        <w:t>“Oh?”</w:t>
      </w:r>
    </w:p>
    <w:p w:rsidR="00176DAF" w:rsidP="00176DAF" w:rsidRDefault="00D63D78" w14:paraId="31CC796A" w14:textId="77777777">
      <w:pPr>
        <w:spacing w:after="0"/>
        <w:ind w:firstLine="360"/>
        <w:rPr>
          <w:rFonts w:cstheme="minorHAnsi"/>
          <w:sz w:val="24"/>
          <w:szCs w:val="24"/>
        </w:rPr>
      </w:pPr>
      <w:r>
        <w:rPr>
          <w:rFonts w:cstheme="minorHAnsi"/>
          <w:sz w:val="24"/>
          <w:szCs w:val="24"/>
        </w:rPr>
        <w:t>“They’re expecting a serious spectacle from the Blood Suns in the playoffs.”</w:t>
      </w:r>
    </w:p>
    <w:p w:rsidR="00176DAF" w:rsidP="00176DAF" w:rsidRDefault="00D63D78" w14:paraId="0C166EBE" w14:textId="4A22310E">
      <w:pPr>
        <w:spacing w:after="0"/>
        <w:ind w:firstLine="360"/>
        <w:rPr>
          <w:rFonts w:cstheme="minorHAnsi"/>
          <w:sz w:val="24"/>
          <w:szCs w:val="24"/>
        </w:rPr>
      </w:pPr>
      <w:r>
        <w:rPr>
          <w:rFonts w:cstheme="minorHAnsi"/>
          <w:sz w:val="24"/>
          <w:szCs w:val="24"/>
        </w:rPr>
        <w:t>“</w:t>
      </w:r>
      <w:r w:rsidR="0001144C">
        <w:rPr>
          <w:rFonts w:cstheme="minorHAnsi"/>
          <w:sz w:val="24"/>
          <w:szCs w:val="24"/>
        </w:rPr>
        <w:t xml:space="preserve">Of course, they are. </w:t>
      </w:r>
      <w:r>
        <w:rPr>
          <w:rFonts w:cstheme="minorHAnsi"/>
          <w:sz w:val="24"/>
          <w:szCs w:val="24"/>
        </w:rPr>
        <w:t>It’s the point of playoffs.”</w:t>
      </w:r>
    </w:p>
    <w:p w:rsidR="00176DAF" w:rsidP="00176DAF" w:rsidRDefault="00D63D78" w14:paraId="3688E1FD" w14:textId="77777777">
      <w:pPr>
        <w:spacing w:after="0"/>
        <w:ind w:firstLine="360"/>
        <w:rPr>
          <w:rFonts w:cstheme="minorHAnsi"/>
          <w:sz w:val="24"/>
          <w:szCs w:val="24"/>
        </w:rPr>
      </w:pPr>
      <w:r>
        <w:rPr>
          <w:rFonts w:cstheme="minorHAnsi"/>
          <w:sz w:val="24"/>
          <w:szCs w:val="24"/>
        </w:rPr>
        <w:t>“Isn’t the point to win?”</w:t>
      </w:r>
    </w:p>
    <w:p w:rsidR="00CC4975" w:rsidP="00176DAF" w:rsidRDefault="00D63D78" w14:paraId="7452016D" w14:textId="66F56E77">
      <w:pPr>
        <w:spacing w:after="0"/>
        <w:ind w:firstLine="360"/>
        <w:rPr>
          <w:rFonts w:cstheme="minorHAnsi"/>
          <w:sz w:val="24"/>
          <w:szCs w:val="24"/>
        </w:rPr>
        <w:sectPr w:rsidR="00CC4975" w:rsidSect="00BE1299">
          <w:type w:val="oddPage"/>
          <w:pgSz w:w="12240" w:h="15840" w:orient="portrait"/>
          <w:pgMar w:top="1440" w:right="1440" w:bottom="1440" w:left="1440" w:header="720" w:footer="720" w:gutter="0"/>
          <w:cols w:space="720"/>
          <w:docGrid w:linePitch="360"/>
        </w:sectPr>
      </w:pPr>
      <w:r>
        <w:rPr>
          <w:rFonts w:cstheme="minorHAnsi"/>
          <w:sz w:val="24"/>
          <w:szCs w:val="24"/>
        </w:rPr>
        <w:t>“That’s secondary.”</w:t>
      </w:r>
    </w:p>
    <w:p w:rsidR="00D63D78" w:rsidP="00795568" w:rsidRDefault="007E5E10" w14:paraId="7564E7A9" w14:textId="432F675C">
      <w:pPr>
        <w:spacing w:after="0"/>
        <w:rPr>
          <w:rFonts w:cstheme="minorHAnsi"/>
          <w:sz w:val="24"/>
          <w:szCs w:val="24"/>
        </w:rPr>
      </w:pPr>
      <w:r>
        <w:rPr>
          <w:rFonts w:cstheme="minorHAnsi"/>
          <w:sz w:val="24"/>
          <w:szCs w:val="24"/>
        </w:rPr>
        <w:lastRenderedPageBreak/>
        <w:t>26</w:t>
      </w:r>
    </w:p>
    <w:p w:rsidR="00D63D78" w:rsidP="00176DAF" w:rsidRDefault="00D63D78" w14:paraId="7705FD13" w14:textId="3BCABD3C">
      <w:pPr>
        <w:spacing w:after="0"/>
        <w:ind w:firstLine="360"/>
        <w:rPr>
          <w:rFonts w:cstheme="minorHAnsi"/>
          <w:sz w:val="24"/>
          <w:szCs w:val="24"/>
        </w:rPr>
      </w:pPr>
    </w:p>
    <w:p w:rsidR="00176DAF" w:rsidP="713A50AE" w:rsidRDefault="00D34BA9" w14:paraId="438F7E04" w14:textId="62B6C66B">
      <w:pPr>
        <w:spacing w:after="0"/>
        <w:rPr>
          <w:del w:author="Gary Smailes" w:date="2024-03-17T09:47:26.119Z" w:id="1527864975"/>
          <w:rFonts w:cs="Calibri" w:cstheme="minorAscii"/>
          <w:sz w:val="24"/>
          <w:szCs w:val="24"/>
        </w:rPr>
      </w:pPr>
      <w:r w:rsidRPr="713A50AE" w:rsidR="713A50AE">
        <w:rPr>
          <w:rFonts w:cs="Calibri" w:cstheme="minorAscii"/>
          <w:sz w:val="24"/>
          <w:szCs w:val="24"/>
        </w:rPr>
        <w:t>Here’s</w:t>
      </w:r>
      <w:r w:rsidRPr="713A50AE" w:rsidR="713A50AE">
        <w:rPr>
          <w:rFonts w:cs="Calibri" w:cstheme="minorAscii"/>
          <w:sz w:val="24"/>
          <w:szCs w:val="24"/>
        </w:rPr>
        <w:t xml:space="preserve"> the thing about playoffs. Any team </w:t>
      </w:r>
      <w:r w:rsidRPr="713A50AE" w:rsidR="713A50AE">
        <w:rPr>
          <w:rFonts w:cs="Calibri" w:cstheme="minorAscii"/>
          <w:sz w:val="24"/>
          <w:szCs w:val="24"/>
        </w:rPr>
        <w:t>that’s</w:t>
      </w:r>
      <w:r w:rsidRPr="713A50AE" w:rsidR="713A50AE">
        <w:rPr>
          <w:rFonts w:cs="Calibri" w:cstheme="minorAscii"/>
          <w:sz w:val="24"/>
          <w:szCs w:val="24"/>
        </w:rPr>
        <w:t xml:space="preserve"> gotten this far has been through some harrowing events. The Blood Suns have been through a bit more than most. So, when it comes time to have “the talk” about ensuring that for each game, we lay it all out on the field, that we play our hardest, we focus more than ever – well, some teams have been known to ask, “what the fuck have we been doing so far?”</w:t>
      </w:r>
      <w:ins w:author="Gary Smailes" w:date="2024-03-17T09:47:26.662Z" w:id="1282667566">
        <w:r w:rsidRPr="713A50AE" w:rsidR="713A50AE">
          <w:rPr>
            <w:rFonts w:cs="Calibri" w:cstheme="minorAscii"/>
            <w:sz w:val="24"/>
            <w:szCs w:val="24"/>
          </w:rPr>
          <w:t xml:space="preserve"> </w:t>
        </w:r>
      </w:ins>
    </w:p>
    <w:p w:rsidR="00D34BA9" w:rsidP="713A50AE" w:rsidRDefault="00D34BA9" w14:paraId="35896B6D" w14:textId="36F514B0">
      <w:pPr>
        <w:spacing w:after="0"/>
        <w:ind w:firstLine="0"/>
        <w:rPr>
          <w:rFonts w:cs="Calibri" w:cstheme="minorAscii"/>
          <w:sz w:val="24"/>
          <w:szCs w:val="24"/>
        </w:rPr>
        <w:pPrChange w:author="Gary Smailes" w:date="2024-03-17T09:47:25.818Z">
          <w:pPr>
            <w:spacing w:after="0"/>
            <w:ind w:firstLine="360"/>
          </w:pPr>
        </w:pPrChange>
      </w:pPr>
      <w:r w:rsidRPr="713A50AE" w:rsidR="713A50AE">
        <w:rPr>
          <w:rFonts w:cs="Calibri" w:cstheme="minorAscii"/>
          <w:sz w:val="24"/>
          <w:szCs w:val="24"/>
        </w:rPr>
        <w:t xml:space="preserve">The Blood Suns </w:t>
      </w:r>
      <w:r w:rsidRPr="713A50AE" w:rsidR="713A50AE">
        <w:rPr>
          <w:rFonts w:cs="Calibri" w:cstheme="minorAscii"/>
          <w:sz w:val="24"/>
          <w:szCs w:val="24"/>
        </w:rPr>
        <w:t>didn’t</w:t>
      </w:r>
      <w:r w:rsidRPr="713A50AE" w:rsidR="713A50AE">
        <w:rPr>
          <w:rFonts w:cs="Calibri" w:cstheme="minorAscii"/>
          <w:sz w:val="24"/>
          <w:szCs w:val="24"/>
        </w:rPr>
        <w:t xml:space="preserve"> need any such talk. </w:t>
      </w:r>
      <w:r w:rsidRPr="713A50AE" w:rsidR="713A50AE">
        <w:rPr>
          <w:rFonts w:cs="Calibri" w:cstheme="minorAscii"/>
          <w:sz w:val="24"/>
          <w:szCs w:val="24"/>
        </w:rPr>
        <w:t>I’ve</w:t>
      </w:r>
      <w:r w:rsidRPr="713A50AE" w:rsidR="713A50AE">
        <w:rPr>
          <w:rFonts w:cs="Calibri" w:cstheme="minorAscii"/>
          <w:sz w:val="24"/>
          <w:szCs w:val="24"/>
        </w:rPr>
        <w:t xml:space="preserve"> never had to give any sort of speech. No uplifting drivel about life and destiny and </w:t>
      </w:r>
      <w:r w:rsidRPr="713A50AE" w:rsidR="713A50AE">
        <w:rPr>
          <w:rFonts w:cs="Calibri" w:cstheme="minorAscii"/>
          <w:sz w:val="24"/>
          <w:szCs w:val="24"/>
        </w:rPr>
        <w:t>hard work</w:t>
      </w:r>
      <w:r w:rsidRPr="713A50AE" w:rsidR="713A50AE">
        <w:rPr>
          <w:rFonts w:cs="Calibri" w:cstheme="minorAscii"/>
          <w:sz w:val="24"/>
          <w:szCs w:val="24"/>
        </w:rPr>
        <w:t xml:space="preserve">. None of that bullshit. I just point. They do the rest. Sometimes I wonder if I really needed to be here at all. </w:t>
      </w:r>
      <w:r w:rsidRPr="713A50AE" w:rsidR="713A50AE">
        <w:rPr>
          <w:rFonts w:cs="Calibri" w:cstheme="minorAscii"/>
          <w:sz w:val="24"/>
          <w:szCs w:val="24"/>
        </w:rPr>
        <w:t>Maybe I’m</w:t>
      </w:r>
      <w:r w:rsidRPr="713A50AE" w:rsidR="713A50AE">
        <w:rPr>
          <w:rFonts w:cs="Calibri" w:cstheme="minorAscii"/>
          <w:sz w:val="24"/>
          <w:szCs w:val="24"/>
        </w:rPr>
        <w:t xml:space="preserve"> like that hot chick </w:t>
      </w:r>
      <w:r w:rsidRPr="713A50AE" w:rsidR="713A50AE">
        <w:rPr>
          <w:rFonts w:cs="Calibri" w:cstheme="minorAscii"/>
          <w:sz w:val="24"/>
          <w:szCs w:val="24"/>
        </w:rPr>
        <w:t>who’s</w:t>
      </w:r>
      <w:r w:rsidRPr="713A50AE" w:rsidR="713A50AE">
        <w:rPr>
          <w:rFonts w:cs="Calibri" w:cstheme="minorAscii"/>
          <w:sz w:val="24"/>
          <w:szCs w:val="24"/>
        </w:rPr>
        <w:t xml:space="preserve"> the public face of the Scorpion Clan. Just a figurehead. I feel like Chippers </w:t>
      </w:r>
      <w:r w:rsidRPr="713A50AE" w:rsidR="713A50AE">
        <w:rPr>
          <w:rFonts w:cs="Calibri" w:cstheme="minorAscii"/>
          <w:sz w:val="24"/>
          <w:szCs w:val="24"/>
        </w:rPr>
        <w:t>could’ve</w:t>
      </w:r>
      <w:r w:rsidRPr="713A50AE" w:rsidR="713A50AE">
        <w:rPr>
          <w:rFonts w:cs="Calibri" w:cstheme="minorAscii"/>
          <w:sz w:val="24"/>
          <w:szCs w:val="24"/>
        </w:rPr>
        <w:t xml:space="preserve"> gotten a figurehead more pleasing to look at for his money.</w:t>
      </w:r>
    </w:p>
    <w:p w:rsidR="00D34BA9" w:rsidP="00176DAF" w:rsidRDefault="009E6F00" w14:paraId="732786C4" w14:textId="040DD9BD">
      <w:pPr>
        <w:spacing w:after="0"/>
        <w:ind w:firstLine="360"/>
        <w:rPr>
          <w:rFonts w:cstheme="minorHAnsi"/>
          <w:sz w:val="24"/>
          <w:szCs w:val="24"/>
        </w:rPr>
      </w:pPr>
      <w:r>
        <w:rPr>
          <w:rFonts w:cstheme="minorHAnsi"/>
          <w:sz w:val="24"/>
          <w:szCs w:val="24"/>
        </w:rPr>
        <w:t>Luckily, we only have to play one playoff game.</w:t>
      </w:r>
      <w:r w:rsidR="00271778">
        <w:rPr>
          <w:rFonts w:cstheme="minorHAnsi"/>
          <w:sz w:val="24"/>
          <w:szCs w:val="24"/>
        </w:rPr>
        <w:t xml:space="preserve"> It wasn’t always this way, the playoffs used to be nearly as long as a regular season, but the war had whittled us down some. Not enough teams are available to give the playoffs a full run. So, we only have one game.</w:t>
      </w:r>
    </w:p>
    <w:p w:rsidR="005F0FB5" w:rsidP="00271778" w:rsidRDefault="00271778" w14:paraId="54F123D9" w14:textId="4664E58A">
      <w:pPr>
        <w:spacing w:after="0"/>
        <w:ind w:firstLine="360"/>
        <w:rPr>
          <w:rFonts w:cstheme="minorHAnsi"/>
          <w:sz w:val="24"/>
          <w:szCs w:val="24"/>
        </w:rPr>
      </w:pPr>
      <w:r>
        <w:rPr>
          <w:rFonts w:cstheme="minorHAnsi"/>
          <w:sz w:val="24"/>
          <w:szCs w:val="24"/>
        </w:rPr>
        <w:t xml:space="preserve">I wish we could’ve drawn a different opponent, though. The Blood Suns are playing the </w:t>
      </w:r>
      <w:r w:rsidR="002E2F7B">
        <w:rPr>
          <w:rFonts w:cstheme="minorHAnsi"/>
          <w:sz w:val="24"/>
          <w:szCs w:val="24"/>
        </w:rPr>
        <w:t>Harbingers</w:t>
      </w:r>
      <w:r>
        <w:rPr>
          <w:rFonts w:cstheme="minorHAnsi"/>
          <w:sz w:val="24"/>
          <w:szCs w:val="24"/>
        </w:rPr>
        <w:t xml:space="preserve">. </w:t>
      </w:r>
    </w:p>
    <w:p w:rsidR="00271778" w:rsidP="00271778" w:rsidRDefault="005640ED" w14:paraId="1B65DF3E" w14:textId="5CE895CD">
      <w:pPr>
        <w:spacing w:after="0"/>
        <w:ind w:firstLine="360"/>
        <w:rPr>
          <w:rFonts w:cstheme="minorHAnsi"/>
          <w:sz w:val="24"/>
          <w:szCs w:val="24"/>
        </w:rPr>
      </w:pPr>
      <w:r>
        <w:rPr>
          <w:rFonts w:cstheme="minorHAnsi"/>
          <w:sz w:val="24"/>
          <w:szCs w:val="24"/>
        </w:rPr>
        <w:t>A</w:t>
      </w:r>
      <w:r w:rsidR="005F0FB5">
        <w:rPr>
          <w:rFonts w:cstheme="minorHAnsi"/>
          <w:sz w:val="24"/>
          <w:szCs w:val="24"/>
        </w:rPr>
        <w:t xml:space="preserve"> </w:t>
      </w:r>
      <w:r w:rsidR="00271778">
        <w:rPr>
          <w:rFonts w:cstheme="minorHAnsi"/>
          <w:sz w:val="24"/>
          <w:szCs w:val="24"/>
        </w:rPr>
        <w:t>Nokkran</w:t>
      </w:r>
      <w:r w:rsidR="005F0FB5">
        <w:rPr>
          <w:rFonts w:cstheme="minorHAnsi"/>
          <w:sz w:val="24"/>
          <w:szCs w:val="24"/>
        </w:rPr>
        <w:t xml:space="preserve"> team.</w:t>
      </w:r>
    </w:p>
    <w:p w:rsidR="00271778" w:rsidP="00271778" w:rsidRDefault="00271778" w14:paraId="5D22D435" w14:textId="7CA26067">
      <w:pPr>
        <w:spacing w:after="0"/>
        <w:ind w:firstLine="360"/>
        <w:rPr>
          <w:rFonts w:cstheme="minorHAnsi"/>
          <w:sz w:val="24"/>
          <w:szCs w:val="24"/>
        </w:rPr>
      </w:pPr>
      <w:r>
        <w:rPr>
          <w:rFonts w:cstheme="minorHAnsi"/>
          <w:sz w:val="24"/>
          <w:szCs w:val="24"/>
        </w:rPr>
        <w:t>Pirates hate the Nokkrans even more than the rest of humanity, even before the Nokkrans started helping the Edochians pick off human ships caught between Gates.</w:t>
      </w:r>
      <w:r w:rsidR="005F0FB5">
        <w:rPr>
          <w:rFonts w:cstheme="minorHAnsi"/>
          <w:sz w:val="24"/>
          <w:szCs w:val="24"/>
        </w:rPr>
        <w:t xml:space="preserve"> The Rim borders Nokkran space. If the Nokkrans were interested in raiding, they raided pirate territory first. The Blood Suns didn’t need any pep ta</w:t>
      </w:r>
      <w:r w:rsidR="0035119E">
        <w:rPr>
          <w:rFonts w:cstheme="minorHAnsi"/>
          <w:sz w:val="24"/>
          <w:szCs w:val="24"/>
        </w:rPr>
        <w:t>l</w:t>
      </w:r>
      <w:r w:rsidR="005F0FB5">
        <w:rPr>
          <w:rFonts w:cstheme="minorHAnsi"/>
          <w:sz w:val="24"/>
          <w:szCs w:val="24"/>
        </w:rPr>
        <w:t>k before the game.</w:t>
      </w:r>
    </w:p>
    <w:p w:rsidR="005F0FB5" w:rsidP="00271778" w:rsidRDefault="005F0FB5" w14:paraId="1ACE57BD" w14:textId="39B04E14">
      <w:pPr>
        <w:spacing w:after="0"/>
        <w:ind w:firstLine="360"/>
        <w:rPr>
          <w:rFonts w:cstheme="minorHAnsi"/>
          <w:sz w:val="24"/>
          <w:szCs w:val="24"/>
        </w:rPr>
      </w:pPr>
      <w:r>
        <w:rPr>
          <w:rFonts w:cstheme="minorHAnsi"/>
          <w:sz w:val="24"/>
          <w:szCs w:val="24"/>
        </w:rPr>
        <w:t>We arrived ready to fuck some shit up</w:t>
      </w:r>
      <w:r w:rsidR="00E21AC6">
        <w:rPr>
          <w:rFonts w:cstheme="minorHAnsi"/>
          <w:sz w:val="24"/>
          <w:szCs w:val="24"/>
        </w:rPr>
        <w:t>.</w:t>
      </w:r>
    </w:p>
    <w:p w:rsidR="00E21AC6" w:rsidP="713A50AE" w:rsidRDefault="00E21AC6" w14:paraId="3BB025D0" w14:textId="6A45DDBF">
      <w:pPr>
        <w:spacing w:after="0"/>
        <w:ind w:firstLine="360"/>
        <w:rPr>
          <w:rFonts w:cs="Calibri" w:cstheme="minorAscii"/>
          <w:sz w:val="24"/>
          <w:szCs w:val="24"/>
        </w:rPr>
      </w:pPr>
      <w:commentRangeStart w:id="253603064"/>
      <w:r w:rsidRPr="713A50AE" w:rsidR="713A50AE">
        <w:rPr>
          <w:rFonts w:cs="Calibri" w:cstheme="minorAscii"/>
          <w:sz w:val="24"/>
          <w:szCs w:val="24"/>
        </w:rPr>
        <w:t xml:space="preserve">The </w:t>
      </w:r>
      <w:r w:rsidRPr="713A50AE" w:rsidR="713A50AE">
        <w:rPr>
          <w:rFonts w:cs="Calibri" w:cstheme="minorAscii"/>
          <w:sz w:val="24"/>
          <w:szCs w:val="24"/>
        </w:rPr>
        <w:t xml:space="preserve">Harbingers </w:t>
      </w:r>
      <w:r w:rsidRPr="713A50AE" w:rsidR="713A50AE">
        <w:rPr>
          <w:rFonts w:cs="Calibri" w:cstheme="minorAscii"/>
          <w:sz w:val="24"/>
          <w:szCs w:val="24"/>
        </w:rPr>
        <w:t xml:space="preserve">win the coin toss and </w:t>
      </w:r>
      <w:r w:rsidRPr="713A50AE" w:rsidR="713A50AE">
        <w:rPr>
          <w:rFonts w:cs="Calibri" w:cstheme="minorAscii"/>
          <w:sz w:val="24"/>
          <w:szCs w:val="24"/>
        </w:rPr>
        <w:t>elect</w:t>
      </w:r>
      <w:r w:rsidRPr="713A50AE" w:rsidR="713A50AE">
        <w:rPr>
          <w:rFonts w:cs="Calibri" w:cstheme="minorAscii"/>
          <w:sz w:val="24"/>
          <w:szCs w:val="24"/>
        </w:rPr>
        <w:t xml:space="preserve"> to receive, and then they </w:t>
      </w:r>
      <w:r w:rsidRPr="713A50AE" w:rsidR="713A50AE">
        <w:rPr>
          <w:rFonts w:cs="Calibri" w:cstheme="minorAscii"/>
          <w:sz w:val="24"/>
          <w:szCs w:val="24"/>
        </w:rPr>
        <w:t xml:space="preserve">spend the first drive fucking us up instead. They score a touchdown inside of </w:t>
      </w:r>
      <w:r w:rsidRPr="713A50AE" w:rsidR="713A50AE">
        <w:rPr>
          <w:rFonts w:cs="Calibri" w:cstheme="minorAscii"/>
          <w:sz w:val="24"/>
          <w:szCs w:val="24"/>
        </w:rPr>
        <w:t>two</w:t>
      </w:r>
      <w:r w:rsidRPr="713A50AE" w:rsidR="713A50AE">
        <w:rPr>
          <w:rFonts w:cs="Calibri" w:cstheme="minorAscii"/>
          <w:sz w:val="24"/>
          <w:szCs w:val="24"/>
        </w:rPr>
        <w:t xml:space="preserve"> minutes.</w:t>
      </w:r>
    </w:p>
    <w:p w:rsidR="00E21AC6" w:rsidP="713A50AE" w:rsidRDefault="00E21AC6" w14:paraId="2B16331C" w14:textId="3BB56592">
      <w:pPr>
        <w:spacing w:after="0"/>
        <w:ind w:firstLine="360"/>
        <w:rPr>
          <w:rFonts w:cs="Calibri" w:cstheme="minorAscii"/>
          <w:sz w:val="24"/>
          <w:szCs w:val="24"/>
        </w:rPr>
      </w:pPr>
      <w:r w:rsidRPr="713A50AE" w:rsidR="713A50AE">
        <w:rPr>
          <w:rFonts w:cs="Calibri" w:cstheme="minorAscii"/>
          <w:sz w:val="24"/>
          <w:szCs w:val="24"/>
        </w:rPr>
        <w:t>“</w:t>
      </w:r>
      <w:r w:rsidRPr="713A50AE" w:rsidR="713A50AE">
        <w:rPr>
          <w:rFonts w:cs="Calibri" w:cstheme="minorAscii"/>
          <w:sz w:val="24"/>
          <w:szCs w:val="24"/>
        </w:rPr>
        <w:t>Sysianti</w:t>
      </w:r>
      <w:r w:rsidRPr="713A50AE" w:rsidR="713A50AE">
        <w:rPr>
          <w:rFonts w:cs="Calibri" w:cstheme="minorAscii"/>
          <w:sz w:val="24"/>
          <w:szCs w:val="24"/>
        </w:rPr>
        <w:t>,” I say on the coach com</w:t>
      </w:r>
      <w:commentRangeEnd w:id="253603064"/>
      <w:r>
        <w:rPr>
          <w:rStyle w:val="CommentReference"/>
        </w:rPr>
        <w:commentReference w:id="253603064"/>
      </w:r>
      <w:r w:rsidRPr="713A50AE" w:rsidR="713A50AE">
        <w:rPr>
          <w:rFonts w:cs="Calibri" w:cstheme="minorAscii"/>
          <w:sz w:val="24"/>
          <w:szCs w:val="24"/>
        </w:rPr>
        <w:t>ms. “This isn’t the defense I was hoping for.”</w:t>
      </w:r>
    </w:p>
    <w:p w:rsidR="00176DAF" w:rsidP="00176DAF" w:rsidRDefault="00E96430" w14:paraId="08D9307F" w14:textId="11EC0634">
      <w:pPr>
        <w:spacing w:after="0"/>
        <w:ind w:firstLine="360"/>
        <w:rPr>
          <w:rFonts w:cstheme="minorHAnsi"/>
          <w:sz w:val="24"/>
          <w:szCs w:val="24"/>
        </w:rPr>
      </w:pPr>
      <w:r>
        <w:rPr>
          <w:rFonts w:cstheme="minorHAnsi"/>
          <w:sz w:val="24"/>
          <w:szCs w:val="24"/>
        </w:rPr>
        <w:t xml:space="preserve">“Your old colleague is here,” </w:t>
      </w:r>
      <w:r w:rsidRPr="009E7F4C" w:rsidR="006F6E59">
        <w:rPr>
          <w:rFonts w:cstheme="minorHAnsi"/>
          <w:sz w:val="24"/>
          <w:szCs w:val="24"/>
        </w:rPr>
        <w:t>Sysianti</w:t>
      </w:r>
      <w:r w:rsidR="006F6E59">
        <w:rPr>
          <w:rFonts w:cstheme="minorHAnsi"/>
          <w:sz w:val="24"/>
          <w:szCs w:val="24"/>
        </w:rPr>
        <w:t xml:space="preserve"> </w:t>
      </w:r>
      <w:r w:rsidR="00E21AC6">
        <w:rPr>
          <w:rFonts w:cstheme="minorHAnsi"/>
          <w:sz w:val="24"/>
          <w:szCs w:val="24"/>
        </w:rPr>
        <w:t>says</w:t>
      </w:r>
      <w:r>
        <w:rPr>
          <w:rFonts w:cstheme="minorHAnsi"/>
          <w:sz w:val="24"/>
          <w:szCs w:val="24"/>
        </w:rPr>
        <w:t>.</w:t>
      </w:r>
    </w:p>
    <w:p w:rsidR="00E96430" w:rsidP="00176DAF" w:rsidRDefault="00E96430" w14:paraId="5D20DBAB" w14:textId="20720D9A">
      <w:pPr>
        <w:spacing w:after="0"/>
        <w:ind w:firstLine="360"/>
        <w:rPr>
          <w:rFonts w:cstheme="minorHAnsi"/>
          <w:sz w:val="24"/>
          <w:szCs w:val="24"/>
        </w:rPr>
      </w:pPr>
      <w:r>
        <w:rPr>
          <w:rFonts w:cstheme="minorHAnsi"/>
          <w:sz w:val="24"/>
          <w:szCs w:val="24"/>
        </w:rPr>
        <w:t>“Where?” I ask.</w:t>
      </w:r>
    </w:p>
    <w:p w:rsidR="00E96430" w:rsidP="00176DAF" w:rsidRDefault="00E96430" w14:paraId="2FCBE3FA" w14:textId="37AA43FE">
      <w:pPr>
        <w:spacing w:after="0"/>
        <w:ind w:firstLine="360"/>
        <w:rPr>
          <w:rFonts w:cstheme="minorHAnsi"/>
          <w:sz w:val="24"/>
          <w:szCs w:val="24"/>
        </w:rPr>
      </w:pPr>
      <w:r>
        <w:rPr>
          <w:rFonts w:cstheme="minorHAnsi"/>
          <w:sz w:val="24"/>
          <w:szCs w:val="24"/>
        </w:rPr>
        <w:t>“</w:t>
      </w:r>
      <w:r w:rsidR="004E5DF3">
        <w:rPr>
          <w:rFonts w:cstheme="minorHAnsi"/>
          <w:sz w:val="24"/>
          <w:szCs w:val="24"/>
        </w:rPr>
        <w:t xml:space="preserve">Mr. </w:t>
      </w:r>
      <w:r w:rsidRPr="009E7F4C" w:rsidR="004E5DF3">
        <w:rPr>
          <w:rFonts w:cstheme="minorHAnsi"/>
          <w:sz w:val="24"/>
          <w:szCs w:val="24"/>
        </w:rPr>
        <w:t>Buchannan</w:t>
      </w:r>
      <w:r w:rsidR="006F6E59">
        <w:rPr>
          <w:rFonts w:cstheme="minorHAnsi"/>
          <w:sz w:val="24"/>
          <w:szCs w:val="24"/>
        </w:rPr>
        <w:t xml:space="preserve"> and his wife are on a small shuttle in the wash of the battlecruiser. They’re trying to remain out of view, but I can sense him.” Sysianti makes a huffing sound. “His mind is revolting.”</w:t>
      </w:r>
    </w:p>
    <w:p w:rsidR="006F6E59" w:rsidP="00176DAF" w:rsidRDefault="006F6E59" w14:paraId="0D8A513E" w14:textId="6579E008">
      <w:pPr>
        <w:spacing w:after="0"/>
        <w:ind w:firstLine="360"/>
        <w:rPr>
          <w:rFonts w:cstheme="minorHAnsi"/>
          <w:sz w:val="24"/>
          <w:szCs w:val="24"/>
        </w:rPr>
      </w:pPr>
      <w:r>
        <w:rPr>
          <w:rFonts w:cstheme="minorHAnsi"/>
          <w:sz w:val="24"/>
          <w:szCs w:val="24"/>
        </w:rPr>
        <w:t>“Bucky’s a revolting sort of fellow,” I say. “Is he really helping the Nokkrans?”</w:t>
      </w:r>
    </w:p>
    <w:p w:rsidR="006F6E59" w:rsidP="00176DAF" w:rsidRDefault="006F6E59" w14:paraId="0F946FAC" w14:textId="0F917D1E">
      <w:pPr>
        <w:spacing w:after="0"/>
        <w:ind w:firstLine="360"/>
        <w:rPr>
          <w:rFonts w:cstheme="minorHAnsi"/>
          <w:sz w:val="24"/>
          <w:szCs w:val="24"/>
        </w:rPr>
      </w:pPr>
      <w:r>
        <w:rPr>
          <w:rFonts w:cstheme="minorHAnsi"/>
          <w:sz w:val="24"/>
          <w:szCs w:val="24"/>
        </w:rPr>
        <w:t>“Yes</w:t>
      </w:r>
      <w:r w:rsidR="0021529E">
        <w:rPr>
          <w:rFonts w:cstheme="minorHAnsi"/>
          <w:sz w:val="24"/>
          <w:szCs w:val="24"/>
        </w:rPr>
        <w:t>. He is feeding them intel about the Blood Suns. Which players are which, their strengths and weaknesses.”</w:t>
      </w:r>
    </w:p>
    <w:p w:rsidR="0021529E" w:rsidP="00176DAF" w:rsidRDefault="0021529E" w14:paraId="5B799275" w14:textId="4FA6C913">
      <w:pPr>
        <w:spacing w:after="0"/>
        <w:ind w:firstLine="360"/>
        <w:rPr>
          <w:rFonts w:cstheme="minorHAnsi"/>
          <w:sz w:val="24"/>
          <w:szCs w:val="24"/>
        </w:rPr>
      </w:pPr>
      <w:r>
        <w:rPr>
          <w:rFonts w:cstheme="minorHAnsi"/>
          <w:sz w:val="24"/>
          <w:szCs w:val="24"/>
        </w:rPr>
        <w:t>“That’s not very nice of him.”</w:t>
      </w:r>
    </w:p>
    <w:p w:rsidR="0021529E" w:rsidP="00176DAF" w:rsidRDefault="0021529E" w14:paraId="4C7CC800" w14:textId="17AD3D06">
      <w:pPr>
        <w:spacing w:after="0"/>
        <w:ind w:firstLine="360"/>
        <w:rPr>
          <w:rFonts w:cstheme="minorHAnsi"/>
          <w:sz w:val="24"/>
          <w:szCs w:val="24"/>
        </w:rPr>
      </w:pPr>
      <w:r>
        <w:rPr>
          <w:rFonts w:cstheme="minorHAnsi"/>
          <w:sz w:val="24"/>
          <w:szCs w:val="24"/>
        </w:rPr>
        <w:t>“He is very angry with you.”</w:t>
      </w:r>
    </w:p>
    <w:p w:rsidR="0021529E" w:rsidP="00176DAF" w:rsidRDefault="0021529E" w14:paraId="6C0AC81F" w14:textId="3C0E8EAD">
      <w:pPr>
        <w:spacing w:after="0"/>
        <w:ind w:firstLine="360"/>
        <w:rPr>
          <w:rFonts w:cstheme="minorHAnsi"/>
          <w:sz w:val="24"/>
          <w:szCs w:val="24"/>
        </w:rPr>
      </w:pPr>
      <w:r>
        <w:rPr>
          <w:rFonts w:cstheme="minorHAnsi"/>
          <w:sz w:val="24"/>
          <w:szCs w:val="24"/>
        </w:rPr>
        <w:t>“The feeling’s mutual. Thank you for the information. I can get somebody to jam his communications.”</w:t>
      </w:r>
    </w:p>
    <w:p w:rsidR="0021529E" w:rsidP="00176DAF" w:rsidRDefault="0021529E" w14:paraId="15845DF7" w14:textId="1A265F62">
      <w:pPr>
        <w:spacing w:after="0"/>
        <w:ind w:firstLine="360"/>
        <w:rPr>
          <w:rFonts w:cstheme="minorHAnsi"/>
          <w:sz w:val="24"/>
          <w:szCs w:val="24"/>
        </w:rPr>
      </w:pPr>
      <w:r>
        <w:rPr>
          <w:rFonts w:cstheme="minorHAnsi"/>
          <w:sz w:val="24"/>
          <w:szCs w:val="24"/>
        </w:rPr>
        <w:t>“I can do that if you’d like,” Sysianti says.</w:t>
      </w:r>
    </w:p>
    <w:p w:rsidR="0021529E" w:rsidP="00176DAF" w:rsidRDefault="0021529E" w14:paraId="4D25EC12" w14:textId="54074266">
      <w:pPr>
        <w:spacing w:after="0"/>
        <w:ind w:firstLine="360"/>
        <w:rPr>
          <w:rFonts w:cstheme="minorHAnsi"/>
          <w:sz w:val="24"/>
          <w:szCs w:val="24"/>
        </w:rPr>
      </w:pPr>
      <w:r>
        <w:rPr>
          <w:rFonts w:cstheme="minorHAnsi"/>
          <w:sz w:val="24"/>
          <w:szCs w:val="24"/>
        </w:rPr>
        <w:t>“You can?”</w:t>
      </w:r>
    </w:p>
    <w:p w:rsidR="0021529E" w:rsidP="00176DAF" w:rsidRDefault="0021529E" w14:paraId="358B1CD2" w14:textId="795B0824">
      <w:pPr>
        <w:spacing w:after="0"/>
        <w:ind w:firstLine="360"/>
        <w:rPr>
          <w:rFonts w:cstheme="minorHAnsi"/>
          <w:sz w:val="24"/>
          <w:szCs w:val="24"/>
        </w:rPr>
      </w:pPr>
      <w:r>
        <w:rPr>
          <w:rFonts w:cstheme="minorHAnsi"/>
          <w:sz w:val="24"/>
          <w:szCs w:val="24"/>
        </w:rPr>
        <w:lastRenderedPageBreak/>
        <w:t>“It’s trivial. It will be better if I do it. I can change the message. If you just jam him, the Nokkrans may get suspicious that he’s stopped transmitting.”</w:t>
      </w:r>
    </w:p>
    <w:p w:rsidR="00DF2D10" w:rsidP="00176DAF" w:rsidRDefault="00DF2D10" w14:paraId="34545573" w14:textId="22A7CD96">
      <w:pPr>
        <w:spacing w:after="0"/>
        <w:ind w:firstLine="360"/>
        <w:rPr>
          <w:rFonts w:cstheme="minorHAnsi"/>
          <w:sz w:val="24"/>
          <w:szCs w:val="24"/>
        </w:rPr>
      </w:pPr>
      <w:r>
        <w:rPr>
          <w:rFonts w:cstheme="minorHAnsi"/>
          <w:sz w:val="24"/>
          <w:szCs w:val="24"/>
        </w:rPr>
        <w:t>“How do you change the message?”</w:t>
      </w:r>
    </w:p>
    <w:p w:rsidR="00DF2D10" w:rsidP="00176DAF" w:rsidRDefault="00DF2D10" w14:paraId="1A86A7DF" w14:textId="74B75D0D">
      <w:pPr>
        <w:spacing w:after="0"/>
        <w:ind w:firstLine="360"/>
        <w:rPr>
          <w:rFonts w:cstheme="minorHAnsi"/>
          <w:sz w:val="24"/>
          <w:szCs w:val="24"/>
        </w:rPr>
      </w:pPr>
      <w:r>
        <w:rPr>
          <w:rFonts w:cstheme="minorHAnsi"/>
          <w:sz w:val="24"/>
          <w:szCs w:val="24"/>
        </w:rPr>
        <w:t>“Telepath, remember?”</w:t>
      </w:r>
    </w:p>
    <w:p w:rsidR="00DF2D10" w:rsidP="00176DAF" w:rsidRDefault="00DF2D10" w14:paraId="3979BA21" w14:textId="54A30E9B">
      <w:pPr>
        <w:spacing w:after="0"/>
        <w:ind w:firstLine="360"/>
        <w:rPr>
          <w:rFonts w:cstheme="minorHAnsi"/>
          <w:sz w:val="24"/>
          <w:szCs w:val="24"/>
        </w:rPr>
      </w:pPr>
      <w:r>
        <w:rPr>
          <w:rFonts w:cstheme="minorHAnsi"/>
          <w:sz w:val="24"/>
          <w:szCs w:val="24"/>
        </w:rPr>
        <w:t>“Sure, but are you controlling Bucky?”</w:t>
      </w:r>
    </w:p>
    <w:p w:rsidR="00DF2D10" w:rsidP="00176DAF" w:rsidRDefault="00DF2D10" w14:paraId="0E7427E7" w14:textId="7942CE6E">
      <w:pPr>
        <w:spacing w:after="0"/>
        <w:ind w:firstLine="360"/>
        <w:rPr>
          <w:rFonts w:cstheme="minorHAnsi"/>
          <w:sz w:val="24"/>
          <w:szCs w:val="24"/>
        </w:rPr>
      </w:pPr>
      <w:r>
        <w:rPr>
          <w:rFonts w:cstheme="minorHAnsi"/>
          <w:sz w:val="24"/>
          <w:szCs w:val="24"/>
        </w:rPr>
        <w:t>“Control is such a rudimentary term.”</w:t>
      </w:r>
    </w:p>
    <w:p w:rsidR="00DF2D10" w:rsidP="00176DAF" w:rsidRDefault="00DF2D10" w14:paraId="12F64774" w14:textId="2D038C10">
      <w:pPr>
        <w:spacing w:after="0"/>
        <w:ind w:firstLine="360"/>
        <w:rPr>
          <w:rFonts w:cstheme="minorHAnsi"/>
          <w:sz w:val="24"/>
          <w:szCs w:val="24"/>
        </w:rPr>
      </w:pPr>
      <w:r>
        <w:rPr>
          <w:rFonts w:cstheme="minorHAnsi"/>
          <w:sz w:val="24"/>
          <w:szCs w:val="24"/>
        </w:rPr>
        <w:t>“Are you making him say things or not?”</w:t>
      </w:r>
    </w:p>
    <w:p w:rsidR="00DF2D10" w:rsidP="00176DAF" w:rsidRDefault="00DF2D10" w14:paraId="7C2118CD" w14:textId="738C9AB4">
      <w:pPr>
        <w:spacing w:after="0"/>
        <w:ind w:firstLine="360"/>
        <w:rPr>
          <w:rFonts w:cstheme="minorHAnsi"/>
          <w:sz w:val="24"/>
          <w:szCs w:val="24"/>
        </w:rPr>
      </w:pPr>
      <w:r>
        <w:rPr>
          <w:rFonts w:cstheme="minorHAnsi"/>
          <w:sz w:val="24"/>
          <w:szCs w:val="24"/>
        </w:rPr>
        <w:t>“Yes, I can make him say things,” Sysianti says, “but I do not like to make it sound like I can control everyone in the system.”</w:t>
      </w:r>
    </w:p>
    <w:p w:rsidR="00DF2D10" w:rsidP="00176DAF" w:rsidRDefault="00DF2D10" w14:paraId="243CD1D7" w14:textId="2FE00295">
      <w:pPr>
        <w:spacing w:after="0"/>
        <w:ind w:firstLine="360"/>
        <w:rPr>
          <w:rFonts w:cstheme="minorHAnsi"/>
          <w:sz w:val="24"/>
          <w:szCs w:val="24"/>
        </w:rPr>
      </w:pPr>
      <w:r>
        <w:rPr>
          <w:rFonts w:cstheme="minorHAnsi"/>
          <w:sz w:val="24"/>
          <w:szCs w:val="24"/>
        </w:rPr>
        <w:t>“I didn’t ask if you could control everyone in the system,” I say, “so I think it’s strange that you’d say something like that. Can you control everyone in the system?”</w:t>
      </w:r>
    </w:p>
    <w:p w:rsidR="00DF2D10" w:rsidP="00176DAF" w:rsidRDefault="00DF2D10" w14:paraId="3FCFE62C" w14:textId="47275E96">
      <w:pPr>
        <w:spacing w:after="0"/>
        <w:ind w:firstLine="360"/>
        <w:rPr>
          <w:rFonts w:cstheme="minorHAnsi"/>
          <w:sz w:val="24"/>
          <w:szCs w:val="24"/>
        </w:rPr>
      </w:pPr>
      <w:r>
        <w:rPr>
          <w:rFonts w:cstheme="minorHAnsi"/>
          <w:sz w:val="24"/>
          <w:szCs w:val="24"/>
        </w:rPr>
        <w:t xml:space="preserve">“I will change </w:t>
      </w:r>
      <w:r w:rsidR="008908B4">
        <w:rPr>
          <w:rFonts w:cstheme="minorHAnsi"/>
          <w:sz w:val="24"/>
          <w:szCs w:val="24"/>
        </w:rPr>
        <w:t xml:space="preserve">what Mr. </w:t>
      </w:r>
      <w:r w:rsidRPr="009E7F4C" w:rsidR="004E5DF3">
        <w:rPr>
          <w:rFonts w:cstheme="minorHAnsi"/>
          <w:sz w:val="24"/>
          <w:szCs w:val="24"/>
        </w:rPr>
        <w:t>Buchannan</w:t>
      </w:r>
      <w:r w:rsidR="004E5DF3">
        <w:rPr>
          <w:rFonts w:cstheme="minorHAnsi"/>
          <w:sz w:val="24"/>
          <w:szCs w:val="24"/>
        </w:rPr>
        <w:t xml:space="preserve"> </w:t>
      </w:r>
      <w:r w:rsidR="008908B4">
        <w:rPr>
          <w:rFonts w:cstheme="minorHAnsi"/>
          <w:sz w:val="24"/>
          <w:szCs w:val="24"/>
        </w:rPr>
        <w:t>says to the Harbingers.”</w:t>
      </w:r>
    </w:p>
    <w:p w:rsidR="008908B4" w:rsidP="00176DAF" w:rsidRDefault="008908B4" w14:paraId="600B054F" w14:textId="2E82B1FB">
      <w:pPr>
        <w:spacing w:after="0"/>
        <w:ind w:firstLine="360"/>
        <w:rPr>
          <w:rFonts w:cstheme="minorHAnsi"/>
          <w:sz w:val="24"/>
          <w:szCs w:val="24"/>
        </w:rPr>
      </w:pPr>
      <w:r>
        <w:rPr>
          <w:rFonts w:cstheme="minorHAnsi"/>
          <w:sz w:val="24"/>
          <w:szCs w:val="24"/>
        </w:rPr>
        <w:t>“You didn’t say no, Sysianti,” I say.</w:t>
      </w:r>
    </w:p>
    <w:p w:rsidR="00D95E1A" w:rsidP="713A50AE" w:rsidRDefault="00FA3B9B" w14:paraId="5384F60B" w14:textId="3073B92D">
      <w:pPr>
        <w:spacing w:after="0"/>
        <w:ind w:firstLine="360"/>
        <w:rPr>
          <w:del w:author="Gary Smailes" w:date="2024-03-17T09:51:50.828Z" w:id="456485152"/>
          <w:rFonts w:cs="Calibri" w:cstheme="minorAscii"/>
          <w:sz w:val="24"/>
          <w:szCs w:val="24"/>
        </w:rPr>
      </w:pPr>
      <w:r w:rsidRPr="713A50AE" w:rsidR="713A50AE">
        <w:rPr>
          <w:rFonts w:cs="Calibri" w:cstheme="minorAscii"/>
          <w:sz w:val="24"/>
          <w:szCs w:val="24"/>
        </w:rPr>
        <w:t>Sysianti</w:t>
      </w:r>
      <w:r w:rsidRPr="713A50AE" w:rsidR="713A50AE">
        <w:rPr>
          <w:rFonts w:cs="Calibri" w:cstheme="minorAscii"/>
          <w:sz w:val="24"/>
          <w:szCs w:val="24"/>
        </w:rPr>
        <w:t xml:space="preserve"> </w:t>
      </w:r>
      <w:r w:rsidRPr="713A50AE" w:rsidR="713A50AE">
        <w:rPr>
          <w:rFonts w:cs="Calibri" w:cstheme="minorAscii"/>
          <w:sz w:val="24"/>
          <w:szCs w:val="24"/>
        </w:rPr>
        <w:t>doesn’t</w:t>
      </w:r>
      <w:r w:rsidRPr="713A50AE" w:rsidR="713A50AE">
        <w:rPr>
          <w:rFonts w:cs="Calibri" w:cstheme="minorAscii"/>
          <w:sz w:val="24"/>
          <w:szCs w:val="24"/>
        </w:rPr>
        <w:t xml:space="preserve"> respond and I let it drop. Her answers would </w:t>
      </w:r>
      <w:r w:rsidRPr="713A50AE" w:rsidR="713A50AE">
        <w:rPr>
          <w:rFonts w:cs="Calibri" w:cstheme="minorAscii"/>
          <w:sz w:val="24"/>
          <w:szCs w:val="24"/>
        </w:rPr>
        <w:t>probably just</w:t>
      </w:r>
      <w:r w:rsidRPr="713A50AE" w:rsidR="713A50AE">
        <w:rPr>
          <w:rFonts w:cs="Calibri" w:cstheme="minorAscii"/>
          <w:sz w:val="24"/>
          <w:szCs w:val="24"/>
        </w:rPr>
        <w:t xml:space="preserve"> upset me. Most people </w:t>
      </w:r>
      <w:r w:rsidRPr="713A50AE" w:rsidR="713A50AE">
        <w:rPr>
          <w:rFonts w:cs="Calibri" w:cstheme="minorAscii"/>
          <w:sz w:val="24"/>
          <w:szCs w:val="24"/>
        </w:rPr>
        <w:t>don’t</w:t>
      </w:r>
      <w:r w:rsidRPr="713A50AE" w:rsidR="713A50AE">
        <w:rPr>
          <w:rFonts w:cs="Calibri" w:cstheme="minorAscii"/>
          <w:sz w:val="24"/>
          <w:szCs w:val="24"/>
        </w:rPr>
        <w:t xml:space="preserve"> have much experience with telepaths, so fear does a lot of the thinking for them around the subject. Unless the person is a strange human-</w:t>
      </w:r>
      <w:r w:rsidRPr="713A50AE" w:rsidR="713A50AE">
        <w:rPr>
          <w:rFonts w:cs="Calibri" w:cstheme="minorAscii"/>
          <w:sz w:val="24"/>
          <w:szCs w:val="24"/>
        </w:rPr>
        <w:t>Edochian</w:t>
      </w:r>
      <w:r w:rsidRPr="713A50AE" w:rsidR="713A50AE">
        <w:rPr>
          <w:rFonts w:cs="Calibri" w:cstheme="minorAscii"/>
          <w:sz w:val="24"/>
          <w:szCs w:val="24"/>
        </w:rPr>
        <w:t xml:space="preserve"> half-breed, telepaths </w:t>
      </w:r>
      <w:r w:rsidRPr="713A50AE" w:rsidR="713A50AE">
        <w:rPr>
          <w:rFonts w:cs="Calibri" w:cstheme="minorAscii"/>
          <w:sz w:val="24"/>
          <w:szCs w:val="24"/>
        </w:rPr>
        <w:t>don’t</w:t>
      </w:r>
      <w:r w:rsidRPr="713A50AE" w:rsidR="713A50AE">
        <w:rPr>
          <w:rFonts w:cs="Calibri" w:cstheme="minorAscii"/>
          <w:sz w:val="24"/>
          <w:szCs w:val="24"/>
        </w:rPr>
        <w:t xml:space="preserve"> present in humans. </w:t>
      </w:r>
      <w:r w:rsidRPr="713A50AE" w:rsidR="713A50AE">
        <w:rPr>
          <w:rFonts w:cs="Calibri" w:cstheme="minorAscii"/>
          <w:sz w:val="24"/>
          <w:szCs w:val="24"/>
        </w:rPr>
        <w:t>Andosians</w:t>
      </w:r>
      <w:r w:rsidRPr="713A50AE" w:rsidR="713A50AE">
        <w:rPr>
          <w:rFonts w:cs="Calibri" w:cstheme="minorAscii"/>
          <w:sz w:val="24"/>
          <w:szCs w:val="24"/>
        </w:rPr>
        <w:t xml:space="preserve"> </w:t>
      </w:r>
      <w:r w:rsidRPr="713A50AE" w:rsidR="713A50AE">
        <w:rPr>
          <w:rFonts w:cs="Calibri" w:cstheme="minorAscii"/>
          <w:sz w:val="24"/>
          <w:szCs w:val="24"/>
        </w:rPr>
        <w:t>don’t</w:t>
      </w:r>
      <w:r w:rsidRPr="713A50AE" w:rsidR="713A50AE">
        <w:rPr>
          <w:rFonts w:cs="Calibri" w:cstheme="minorAscii"/>
          <w:sz w:val="24"/>
          <w:szCs w:val="24"/>
        </w:rPr>
        <w:t xml:space="preserve"> expand so nobody cares, and only people who know about how the </w:t>
      </w:r>
      <w:r w:rsidRPr="713A50AE" w:rsidR="713A50AE">
        <w:rPr>
          <w:rFonts w:cs="Calibri" w:cstheme="minorAscii"/>
          <w:sz w:val="24"/>
          <w:szCs w:val="24"/>
        </w:rPr>
        <w:t>Edochian</w:t>
      </w:r>
      <w:r w:rsidRPr="713A50AE" w:rsidR="713A50AE">
        <w:rPr>
          <w:rFonts w:cs="Calibri" w:cstheme="minorAscii"/>
          <w:sz w:val="24"/>
          <w:szCs w:val="24"/>
        </w:rPr>
        <w:t xml:space="preserve"> culture works even know that an enslaved social caste is telepathic.</w:t>
      </w:r>
      <w:ins w:author="Gary Smailes" w:date="2024-03-17T09:51:51.291Z" w:id="448550733">
        <w:r w:rsidRPr="713A50AE" w:rsidR="713A50AE">
          <w:rPr>
            <w:rFonts w:cs="Calibri" w:cstheme="minorAscii"/>
            <w:sz w:val="24"/>
            <w:szCs w:val="24"/>
          </w:rPr>
          <w:t xml:space="preserve"> </w:t>
        </w:r>
      </w:ins>
    </w:p>
    <w:p w:rsidR="0063372C" w:rsidP="713A50AE" w:rsidRDefault="00823E44" w14:paraId="052E3E56" w14:textId="3B5608B1">
      <w:pPr>
        <w:spacing w:after="0"/>
        <w:ind w:firstLine="0"/>
        <w:rPr>
          <w:rFonts w:cs="Calibri" w:cstheme="minorAscii"/>
          <w:sz w:val="24"/>
          <w:szCs w:val="24"/>
        </w:rPr>
        <w:pPrChange w:author="Gary Smailes" w:date="2024-03-17T09:51:50.647Z">
          <w:pPr>
            <w:spacing w:after="0"/>
            <w:ind w:firstLine="360"/>
          </w:pPr>
        </w:pPrChange>
      </w:pPr>
      <w:r w:rsidRPr="713A50AE" w:rsidR="713A50AE">
        <w:rPr>
          <w:rFonts w:cs="Calibri" w:cstheme="minorAscii"/>
          <w:sz w:val="24"/>
          <w:szCs w:val="24"/>
        </w:rPr>
        <w:t xml:space="preserve">I wonder </w:t>
      </w:r>
      <w:r w:rsidRPr="713A50AE" w:rsidR="713A50AE">
        <w:rPr>
          <w:rFonts w:cs="Calibri" w:cstheme="minorAscii"/>
          <w:sz w:val="24"/>
          <w:szCs w:val="24"/>
        </w:rPr>
        <w:t xml:space="preserve">if </w:t>
      </w:r>
      <w:r w:rsidRPr="713A50AE" w:rsidR="713A50AE">
        <w:rPr>
          <w:rFonts w:cs="Calibri" w:cstheme="minorAscii"/>
          <w:sz w:val="24"/>
          <w:szCs w:val="24"/>
        </w:rPr>
        <w:t>Sysianti</w:t>
      </w:r>
      <w:r w:rsidRPr="713A50AE" w:rsidR="713A50AE">
        <w:rPr>
          <w:rFonts w:cs="Calibri" w:cstheme="minorAscii"/>
          <w:sz w:val="24"/>
          <w:szCs w:val="24"/>
        </w:rPr>
        <w:t xml:space="preserve"> </w:t>
      </w:r>
      <w:r w:rsidRPr="713A50AE" w:rsidR="713A50AE">
        <w:rPr>
          <w:rFonts w:cs="Calibri" w:cstheme="minorAscii"/>
          <w:sz w:val="24"/>
          <w:szCs w:val="24"/>
        </w:rPr>
        <w:t>could really control anyone she wanted. The idea ma</w:t>
      </w:r>
      <w:r w:rsidRPr="713A50AE" w:rsidR="713A50AE">
        <w:rPr>
          <w:rFonts w:cs="Calibri" w:cstheme="minorAscii"/>
          <w:sz w:val="24"/>
          <w:szCs w:val="24"/>
        </w:rPr>
        <w:t>k</w:t>
      </w:r>
      <w:r w:rsidRPr="713A50AE" w:rsidR="713A50AE">
        <w:rPr>
          <w:rFonts w:cs="Calibri" w:cstheme="minorAscii"/>
          <w:sz w:val="24"/>
          <w:szCs w:val="24"/>
        </w:rPr>
        <w:t>e</w:t>
      </w:r>
      <w:r w:rsidRPr="713A50AE" w:rsidR="713A50AE">
        <w:rPr>
          <w:rFonts w:cs="Calibri" w:cstheme="minorAscii"/>
          <w:sz w:val="24"/>
          <w:szCs w:val="24"/>
        </w:rPr>
        <w:t>s</w:t>
      </w:r>
      <w:r w:rsidRPr="713A50AE" w:rsidR="713A50AE">
        <w:rPr>
          <w:rFonts w:cs="Calibri" w:cstheme="minorAscii"/>
          <w:sz w:val="24"/>
          <w:szCs w:val="24"/>
        </w:rPr>
        <w:t xml:space="preserve"> my skin crawl. I </w:t>
      </w:r>
      <w:r w:rsidRPr="713A50AE" w:rsidR="713A50AE">
        <w:rPr>
          <w:rFonts w:cs="Calibri" w:cstheme="minorAscii"/>
          <w:sz w:val="24"/>
          <w:szCs w:val="24"/>
        </w:rPr>
        <w:t>don’t</w:t>
      </w:r>
      <w:r w:rsidRPr="713A50AE" w:rsidR="713A50AE">
        <w:rPr>
          <w:rFonts w:cs="Calibri" w:cstheme="minorAscii"/>
          <w:sz w:val="24"/>
          <w:szCs w:val="24"/>
        </w:rPr>
        <w:t xml:space="preserve"> even like it when alcohol or drugs are changing my behavior, so the thought of another person twiddling with my thoughts and making me do things gives me the willies. At least with </w:t>
      </w:r>
      <w:r w:rsidRPr="713A50AE" w:rsidR="713A50AE">
        <w:rPr>
          <w:rFonts w:cs="Calibri" w:cstheme="minorAscii"/>
          <w:sz w:val="24"/>
          <w:szCs w:val="24"/>
        </w:rPr>
        <w:t>booze</w:t>
      </w:r>
      <w:r w:rsidRPr="713A50AE" w:rsidR="713A50AE">
        <w:rPr>
          <w:rFonts w:cs="Calibri" w:cstheme="minorAscii"/>
          <w:sz w:val="24"/>
          <w:szCs w:val="24"/>
        </w:rPr>
        <w:t xml:space="preserve">, </w:t>
      </w:r>
      <w:r w:rsidRPr="713A50AE" w:rsidR="713A50AE">
        <w:rPr>
          <w:rFonts w:cs="Calibri" w:cstheme="minorAscii"/>
          <w:sz w:val="24"/>
          <w:szCs w:val="24"/>
        </w:rPr>
        <w:t>it’s</w:t>
      </w:r>
      <w:r w:rsidRPr="713A50AE" w:rsidR="713A50AE">
        <w:rPr>
          <w:rFonts w:cs="Calibri" w:cstheme="minorAscii"/>
          <w:sz w:val="24"/>
          <w:szCs w:val="24"/>
        </w:rPr>
        <w:t xml:space="preserve"> still me doing things. </w:t>
      </w:r>
      <w:r w:rsidRPr="713A50AE" w:rsidR="713A50AE">
        <w:rPr>
          <w:rFonts w:cs="Calibri" w:cstheme="minorAscii"/>
          <w:sz w:val="24"/>
          <w:szCs w:val="24"/>
        </w:rPr>
        <w:t xml:space="preserve">A more inebriated, less impeded by </w:t>
      </w:r>
      <w:r w:rsidRPr="713A50AE" w:rsidR="713A50AE">
        <w:rPr>
          <w:rFonts w:cs="Calibri" w:cstheme="minorAscii"/>
          <w:sz w:val="24"/>
          <w:szCs w:val="24"/>
        </w:rPr>
        <w:t>social pressures</w:t>
      </w:r>
      <w:r w:rsidRPr="713A50AE" w:rsidR="713A50AE">
        <w:rPr>
          <w:rFonts w:cs="Calibri" w:cstheme="minorAscii"/>
          <w:sz w:val="24"/>
          <w:szCs w:val="24"/>
        </w:rPr>
        <w:t xml:space="preserve"> me, but still me. </w:t>
      </w:r>
      <w:r w:rsidRPr="713A50AE" w:rsidR="713A50AE">
        <w:rPr>
          <w:rFonts w:cs="Calibri" w:cstheme="minorAscii"/>
          <w:sz w:val="24"/>
          <w:szCs w:val="24"/>
        </w:rPr>
        <w:t>Another person</w:t>
      </w:r>
      <w:r w:rsidRPr="713A50AE" w:rsidR="713A50AE">
        <w:rPr>
          <w:rFonts w:cs="Calibri" w:cstheme="minorAscii"/>
          <w:sz w:val="24"/>
          <w:szCs w:val="24"/>
        </w:rPr>
        <w:t xml:space="preserve"> handling the reins</w:t>
      </w:r>
      <w:r w:rsidRPr="713A50AE" w:rsidR="713A50AE">
        <w:rPr>
          <w:rFonts w:cs="Calibri" w:cstheme="minorAscii"/>
          <w:sz w:val="24"/>
          <w:szCs w:val="24"/>
        </w:rPr>
        <w:t>? Might as well be a skin puppet at that point.</w:t>
      </w:r>
    </w:p>
    <w:p w:rsidR="0085264C" w:rsidP="00176DAF" w:rsidRDefault="005A4788" w14:paraId="778F5916" w14:textId="69058262">
      <w:pPr>
        <w:spacing w:after="0"/>
        <w:ind w:firstLine="360"/>
        <w:rPr>
          <w:rFonts w:cstheme="minorHAnsi"/>
          <w:sz w:val="24"/>
          <w:szCs w:val="24"/>
        </w:rPr>
      </w:pPr>
      <w:r>
        <w:rPr>
          <w:rFonts w:cstheme="minorHAnsi"/>
          <w:sz w:val="24"/>
          <w:szCs w:val="24"/>
        </w:rPr>
        <w:t>T</w:t>
      </w:r>
      <w:r w:rsidR="0085264C">
        <w:rPr>
          <w:rFonts w:cstheme="minorHAnsi"/>
          <w:sz w:val="24"/>
          <w:szCs w:val="24"/>
        </w:rPr>
        <w:t>hese fears are</w:t>
      </w:r>
      <w:r>
        <w:rPr>
          <w:rFonts w:cstheme="minorHAnsi"/>
          <w:sz w:val="24"/>
          <w:szCs w:val="24"/>
        </w:rPr>
        <w:t>n’t</w:t>
      </w:r>
      <w:r w:rsidR="0085264C">
        <w:rPr>
          <w:rFonts w:cstheme="minorHAnsi"/>
          <w:sz w:val="24"/>
          <w:szCs w:val="24"/>
        </w:rPr>
        <w:t xml:space="preserve"> unfounded. When people first started screwing around with cranial implants</w:t>
      </w:r>
      <w:r>
        <w:rPr>
          <w:rFonts w:cstheme="minorHAnsi"/>
          <w:sz w:val="24"/>
          <w:szCs w:val="24"/>
        </w:rPr>
        <w:t xml:space="preserve"> and brain machine interfaces, people got the strange idea of cramming a fully-functional AI into their own heads</w:t>
      </w:r>
      <w:r w:rsidR="0083128E">
        <w:rPr>
          <w:rFonts w:cstheme="minorHAnsi"/>
          <w:sz w:val="24"/>
          <w:szCs w:val="24"/>
        </w:rPr>
        <w:t>.</w:t>
      </w:r>
      <w:r>
        <w:rPr>
          <w:rFonts w:cstheme="minorHAnsi"/>
          <w:sz w:val="24"/>
          <w:szCs w:val="24"/>
        </w:rPr>
        <w:t xml:space="preserve"> </w:t>
      </w:r>
      <w:r w:rsidR="0083128E">
        <w:rPr>
          <w:rFonts w:cstheme="minorHAnsi"/>
          <w:sz w:val="24"/>
          <w:szCs w:val="24"/>
        </w:rPr>
        <w:t xml:space="preserve">As if the usual voices weren’t enough. I guess the “I wonder what will happen if I put my finger in this electrical socket” impulses never really go away. </w:t>
      </w:r>
      <w:r>
        <w:rPr>
          <w:rFonts w:cstheme="minorHAnsi"/>
          <w:sz w:val="24"/>
          <w:szCs w:val="24"/>
        </w:rPr>
        <w:t>A machine can think a great deal faster than a human</w:t>
      </w:r>
      <w:r w:rsidR="00A21757">
        <w:rPr>
          <w:rFonts w:cstheme="minorHAnsi"/>
          <w:sz w:val="24"/>
          <w:szCs w:val="24"/>
        </w:rPr>
        <w:t>, and its motivations aren’t the same</w:t>
      </w:r>
      <w:r>
        <w:rPr>
          <w:rFonts w:cstheme="minorHAnsi"/>
          <w:sz w:val="24"/>
          <w:szCs w:val="24"/>
        </w:rPr>
        <w:t xml:space="preserve">. </w:t>
      </w:r>
      <w:r w:rsidR="00A21757">
        <w:rPr>
          <w:rFonts w:cstheme="minorHAnsi"/>
          <w:sz w:val="24"/>
          <w:szCs w:val="24"/>
        </w:rPr>
        <w:t xml:space="preserve">People got weird real fast. </w:t>
      </w:r>
      <w:r>
        <w:rPr>
          <w:rFonts w:cstheme="minorHAnsi"/>
          <w:sz w:val="24"/>
          <w:szCs w:val="24"/>
        </w:rPr>
        <w:t>Almost overnight a cottage industry was born around insanity defenses.</w:t>
      </w:r>
      <w:r w:rsidR="00A21757">
        <w:rPr>
          <w:rFonts w:cstheme="minorHAnsi"/>
          <w:sz w:val="24"/>
          <w:szCs w:val="24"/>
        </w:rPr>
        <w:t xml:space="preserve"> “The machine made me do it!” and all that.</w:t>
      </w:r>
    </w:p>
    <w:p w:rsidR="0083128E" w:rsidP="00176DAF" w:rsidRDefault="00B10A4E" w14:paraId="433CAB37" w14:textId="5CD29FD4">
      <w:pPr>
        <w:spacing w:after="0"/>
        <w:ind w:firstLine="360"/>
        <w:rPr>
          <w:rFonts w:cstheme="minorHAnsi"/>
          <w:sz w:val="24"/>
          <w:szCs w:val="24"/>
        </w:rPr>
      </w:pPr>
      <w:r>
        <w:rPr>
          <w:rFonts w:cstheme="minorHAnsi"/>
          <w:sz w:val="24"/>
          <w:szCs w:val="24"/>
        </w:rPr>
        <w:t xml:space="preserve">Brain machine interfaces eventually smoothed out, but there were definite bumpy spots along the road. </w:t>
      </w:r>
      <w:r w:rsidR="0083128E">
        <w:rPr>
          <w:rFonts w:cstheme="minorHAnsi"/>
          <w:sz w:val="24"/>
          <w:szCs w:val="24"/>
        </w:rPr>
        <w:t xml:space="preserve">The history channels say </w:t>
      </w:r>
      <w:r w:rsidR="0081445A">
        <w:rPr>
          <w:rFonts w:cstheme="minorHAnsi"/>
          <w:sz w:val="24"/>
          <w:szCs w:val="24"/>
        </w:rPr>
        <w:t>one</w:t>
      </w:r>
      <w:r w:rsidR="0083128E">
        <w:rPr>
          <w:rFonts w:cstheme="minorHAnsi"/>
          <w:sz w:val="24"/>
          <w:szCs w:val="24"/>
        </w:rPr>
        <w:t xml:space="preserve"> whole </w:t>
      </w:r>
      <w:r w:rsidR="0081445A">
        <w:rPr>
          <w:rFonts w:cstheme="minorHAnsi"/>
          <w:sz w:val="24"/>
          <w:szCs w:val="24"/>
        </w:rPr>
        <w:t>mining colony was</w:t>
      </w:r>
      <w:r w:rsidR="0083128E">
        <w:rPr>
          <w:rFonts w:cstheme="minorHAnsi"/>
          <w:sz w:val="24"/>
          <w:szCs w:val="24"/>
        </w:rPr>
        <w:t xml:space="preserve"> lost to AI implants. They didn’t reproduce. No desire for it, they were too busy building a paperclip machine. </w:t>
      </w:r>
      <w:r w:rsidR="00486549">
        <w:rPr>
          <w:rFonts w:cstheme="minorHAnsi"/>
          <w:sz w:val="24"/>
          <w:szCs w:val="24"/>
        </w:rPr>
        <w:t xml:space="preserve">They were supposed to be mining ore, but instead started converting that ore into paperclips. Then they started converting everything into </w:t>
      </w:r>
      <w:proofErr w:type="gramStart"/>
      <w:r w:rsidR="00486549">
        <w:rPr>
          <w:rFonts w:cstheme="minorHAnsi"/>
          <w:sz w:val="24"/>
          <w:szCs w:val="24"/>
        </w:rPr>
        <w:t>paperclips</w:t>
      </w:r>
      <w:proofErr w:type="gramEnd"/>
      <w:r w:rsidR="00486549">
        <w:rPr>
          <w:rFonts w:cstheme="minorHAnsi"/>
          <w:sz w:val="24"/>
          <w:szCs w:val="24"/>
        </w:rPr>
        <w:t xml:space="preserve">. </w:t>
      </w:r>
      <w:r w:rsidR="0083128E">
        <w:rPr>
          <w:rFonts w:cstheme="minorHAnsi"/>
          <w:sz w:val="24"/>
          <w:szCs w:val="24"/>
        </w:rPr>
        <w:t>Probably would have taken over the entire planet had they not been bombed into smithereens.</w:t>
      </w:r>
    </w:p>
    <w:p w:rsidR="00486549" w:rsidP="713A50AE" w:rsidRDefault="00F85FC5" w14:paraId="65D1A0CF" w14:textId="3C910596">
      <w:pPr>
        <w:spacing w:after="0"/>
        <w:ind w:firstLine="360"/>
        <w:rPr>
          <w:del w:author="Gary Smailes" w:date="2024-03-17T09:51:57.005Z" w:id="2024050803"/>
          <w:rFonts w:cs="Calibri" w:cstheme="minorAscii"/>
          <w:sz w:val="24"/>
          <w:szCs w:val="24"/>
        </w:rPr>
      </w:pPr>
      <w:r w:rsidRPr="713A50AE" w:rsidR="713A50AE">
        <w:rPr>
          <w:rFonts w:cs="Calibri" w:cstheme="minorAscii"/>
          <w:sz w:val="24"/>
          <w:szCs w:val="24"/>
        </w:rPr>
        <w:t>I’ve</w:t>
      </w:r>
      <w:r w:rsidRPr="713A50AE" w:rsidR="713A50AE">
        <w:rPr>
          <w:rFonts w:cs="Calibri" w:cstheme="minorAscii"/>
          <w:sz w:val="24"/>
          <w:szCs w:val="24"/>
        </w:rPr>
        <w:t xml:space="preserve"> never been one for an AI implant, myself. AI-enhanced people tend to be less creative. Their intuition withers away for some reason. Since I do most of my thinking when </w:t>
      </w:r>
      <w:r w:rsidRPr="713A50AE" w:rsidR="713A50AE">
        <w:rPr>
          <w:rFonts w:cs="Calibri" w:cstheme="minorAscii"/>
          <w:sz w:val="24"/>
          <w:szCs w:val="24"/>
        </w:rPr>
        <w:t>I’m</w:t>
      </w:r>
      <w:r w:rsidRPr="713A50AE" w:rsidR="713A50AE">
        <w:rPr>
          <w:rFonts w:cs="Calibri" w:cstheme="minorAscii"/>
          <w:sz w:val="24"/>
          <w:szCs w:val="24"/>
        </w:rPr>
        <w:t xml:space="preserve"> sitting on the toilet, showering, or otherwise not paying much attention, </w:t>
      </w:r>
      <w:r w:rsidRPr="713A50AE" w:rsidR="713A50AE">
        <w:rPr>
          <w:rFonts w:cs="Calibri" w:cstheme="minorAscii"/>
          <w:sz w:val="24"/>
          <w:szCs w:val="24"/>
        </w:rPr>
        <w:t>I’m</w:t>
      </w:r>
      <w:r w:rsidRPr="713A50AE" w:rsidR="713A50AE">
        <w:rPr>
          <w:rFonts w:cs="Calibri" w:cstheme="minorAscii"/>
          <w:sz w:val="24"/>
          <w:szCs w:val="24"/>
        </w:rPr>
        <w:t xml:space="preserve"> </w:t>
      </w:r>
      <w:r w:rsidRPr="713A50AE" w:rsidR="713A50AE">
        <w:rPr>
          <w:rFonts w:cs="Calibri" w:cstheme="minorAscii"/>
          <w:sz w:val="24"/>
          <w:szCs w:val="24"/>
        </w:rPr>
        <w:t>pretty certain</w:t>
      </w:r>
      <w:r w:rsidRPr="713A50AE" w:rsidR="713A50AE">
        <w:rPr>
          <w:rFonts w:cs="Calibri" w:cstheme="minorAscii"/>
          <w:sz w:val="24"/>
          <w:szCs w:val="24"/>
        </w:rPr>
        <w:t xml:space="preserve"> that my contributions to society would tank if AI </w:t>
      </w:r>
      <w:r w:rsidRPr="713A50AE" w:rsidR="713A50AE">
        <w:rPr>
          <w:rFonts w:cs="Calibri" w:cstheme="minorAscii"/>
          <w:sz w:val="24"/>
          <w:szCs w:val="24"/>
        </w:rPr>
        <w:t>were in charge of</w:t>
      </w:r>
      <w:r w:rsidRPr="713A50AE" w:rsidR="713A50AE">
        <w:rPr>
          <w:rFonts w:cs="Calibri" w:cstheme="minorAscii"/>
          <w:sz w:val="24"/>
          <w:szCs w:val="24"/>
        </w:rPr>
        <w:t xml:space="preserve"> my limited brain </w:t>
      </w:r>
      <w:r w:rsidRPr="713A50AE" w:rsidR="713A50AE">
        <w:rPr>
          <w:rFonts w:cs="Calibri" w:cstheme="minorAscii"/>
          <w:sz w:val="24"/>
          <w:szCs w:val="24"/>
        </w:rPr>
        <w:t>capacity</w:t>
      </w:r>
      <w:del w:author="Gary Smailes" w:date="2024-03-17T09:51:58.157Z" w:id="1808090910">
        <w:r w:rsidRPr="713A50AE" w:rsidDel="713A50AE">
          <w:rPr>
            <w:rFonts w:cs="Calibri" w:cstheme="minorAscii"/>
            <w:sz w:val="24"/>
            <w:szCs w:val="24"/>
          </w:rPr>
          <w:delText>.</w:delText>
        </w:r>
      </w:del>
    </w:p>
    <w:p w:rsidR="001027B3" w:rsidP="713A50AE" w:rsidRDefault="001027B3" w14:paraId="22902868" w14:textId="7C28B483">
      <w:pPr>
        <w:spacing w:after="0"/>
        <w:ind w:firstLine="0"/>
        <w:rPr>
          <w:rFonts w:cs="Calibri" w:cstheme="minorAscii"/>
          <w:sz w:val="24"/>
          <w:szCs w:val="24"/>
        </w:rPr>
        <w:pPrChange w:author="Gary Smailes" w:date="2024-03-17T09:51:56.578Z">
          <w:pPr>
            <w:spacing w:after="0"/>
            <w:ind w:firstLine="360"/>
          </w:pPr>
        </w:pPrChange>
      </w:pPr>
    </w:p>
    <w:p w:rsidR="00DE0D43" w:rsidP="00176DAF" w:rsidRDefault="006B17A6" w14:paraId="50E4C607" w14:textId="4A481CC0">
      <w:pPr>
        <w:spacing w:after="0"/>
        <w:ind w:firstLine="360"/>
        <w:rPr>
          <w:rFonts w:cstheme="minorHAnsi"/>
          <w:sz w:val="24"/>
          <w:szCs w:val="24"/>
        </w:rPr>
      </w:pPr>
      <w:r>
        <w:rPr>
          <w:rFonts w:cstheme="minorHAnsi"/>
          <w:sz w:val="24"/>
          <w:szCs w:val="24"/>
        </w:rPr>
        <w:lastRenderedPageBreak/>
        <w:t xml:space="preserve">About halfway through the second quarter, I notice that we seem to be getting a lot of foul calls. </w:t>
      </w:r>
      <w:r w:rsidR="00440A16">
        <w:rPr>
          <w:rFonts w:cstheme="minorHAnsi"/>
          <w:sz w:val="24"/>
          <w:szCs w:val="24"/>
        </w:rPr>
        <w:t xml:space="preserve">I call up the visual overlay for fouls and find a long list of them. A disproportionate number compared to the Harbingers. Offsides, clipping, false start, chop block, personal foul, checking – I thought that was hockey – </w:t>
      </w:r>
      <w:r w:rsidR="004D0976">
        <w:rPr>
          <w:rFonts w:cstheme="minorHAnsi"/>
          <w:sz w:val="24"/>
          <w:szCs w:val="24"/>
        </w:rPr>
        <w:t>targeting, unsportsmanlike conduct – what do they think this is, a daycare? It’s a lot of fouls. A</w:t>
      </w:r>
      <w:r w:rsidR="00440A16">
        <w:rPr>
          <w:rFonts w:cstheme="minorHAnsi"/>
          <w:sz w:val="24"/>
          <w:szCs w:val="24"/>
        </w:rPr>
        <w:t xml:space="preserve">t </w:t>
      </w:r>
      <w:r w:rsidR="00881845">
        <w:rPr>
          <w:rFonts w:cstheme="minorHAnsi"/>
          <w:sz w:val="24"/>
          <w:szCs w:val="24"/>
        </w:rPr>
        <w:t>any given point, there’s at least one frozen Blood Sun on the field.</w:t>
      </w:r>
    </w:p>
    <w:p w:rsidR="006B17A6" w:rsidP="00176DAF" w:rsidRDefault="006B17A6" w14:paraId="40A1F070" w14:textId="48D97187">
      <w:pPr>
        <w:spacing w:after="0"/>
        <w:ind w:firstLine="360"/>
        <w:rPr>
          <w:rFonts w:cstheme="minorHAnsi"/>
          <w:sz w:val="24"/>
          <w:szCs w:val="24"/>
        </w:rPr>
      </w:pPr>
      <w:r>
        <w:rPr>
          <w:rFonts w:cstheme="minorHAnsi"/>
          <w:sz w:val="24"/>
          <w:szCs w:val="24"/>
        </w:rPr>
        <w:t xml:space="preserve">“The </w:t>
      </w:r>
      <w:r w:rsidR="0026577B">
        <w:rPr>
          <w:rFonts w:cstheme="minorHAnsi"/>
          <w:sz w:val="24"/>
          <w:szCs w:val="24"/>
        </w:rPr>
        <w:t>bees</w:t>
      </w:r>
      <w:r>
        <w:rPr>
          <w:rFonts w:cstheme="minorHAnsi"/>
          <w:sz w:val="24"/>
          <w:szCs w:val="24"/>
        </w:rPr>
        <w:t xml:space="preserve"> are really getting on my nerves,” I say to no one in particular.</w:t>
      </w:r>
    </w:p>
    <w:p w:rsidR="006B17A6" w:rsidP="00176DAF" w:rsidRDefault="00BC134D" w14:paraId="379FC738" w14:textId="10771B70">
      <w:pPr>
        <w:spacing w:after="0"/>
        <w:ind w:firstLine="360"/>
        <w:rPr>
          <w:rFonts w:cstheme="minorHAnsi"/>
          <w:sz w:val="24"/>
          <w:szCs w:val="24"/>
        </w:rPr>
      </w:pPr>
      <w:r>
        <w:rPr>
          <w:rFonts w:cstheme="minorHAnsi"/>
          <w:sz w:val="24"/>
          <w:szCs w:val="24"/>
        </w:rPr>
        <w:t>“Are you truly surprised?” Jager asks.</w:t>
      </w:r>
    </w:p>
    <w:p w:rsidR="00BC134D" w:rsidP="00176DAF" w:rsidRDefault="00BC134D" w14:paraId="0D04A942" w14:textId="71408982">
      <w:pPr>
        <w:spacing w:after="0"/>
        <w:ind w:firstLine="360"/>
        <w:rPr>
          <w:rFonts w:cstheme="minorHAnsi"/>
          <w:sz w:val="24"/>
          <w:szCs w:val="24"/>
        </w:rPr>
      </w:pPr>
      <w:r>
        <w:rPr>
          <w:rFonts w:cstheme="minorHAnsi"/>
          <w:sz w:val="24"/>
          <w:szCs w:val="24"/>
        </w:rPr>
        <w:t>“Why wouldn’t I be?”</w:t>
      </w:r>
    </w:p>
    <w:p w:rsidR="00BC134D" w:rsidP="713A50AE" w:rsidRDefault="00BC134D" w14:paraId="53E82AC6" w14:textId="7A613D8E">
      <w:pPr>
        <w:spacing w:after="0"/>
        <w:ind w:firstLine="360"/>
        <w:rPr>
          <w:rFonts w:cs="Calibri" w:cstheme="minorAscii"/>
          <w:sz w:val="24"/>
          <w:szCs w:val="24"/>
        </w:rPr>
      </w:pPr>
      <w:r w:rsidRPr="713A50AE" w:rsidR="713A50AE">
        <w:rPr>
          <w:rFonts w:cs="Calibri" w:cstheme="minorAscii"/>
          <w:sz w:val="24"/>
          <w:szCs w:val="24"/>
        </w:rPr>
        <w:t>“</w:t>
      </w:r>
      <w:r w:rsidRPr="713A50AE" w:rsidR="713A50AE">
        <w:rPr>
          <w:rFonts w:cs="Calibri" w:cstheme="minorAscii"/>
          <w:sz w:val="24"/>
          <w:szCs w:val="24"/>
        </w:rPr>
        <w:t>One of them</w:t>
      </w:r>
      <w:r w:rsidRPr="713A50AE" w:rsidR="713A50AE">
        <w:rPr>
          <w:rFonts w:cs="Calibri" w:cstheme="minorAscii"/>
          <w:sz w:val="24"/>
          <w:szCs w:val="24"/>
        </w:rPr>
        <w:t xml:space="preserve"> are related to the </w:t>
      </w:r>
      <w:commentRangeStart w:id="1148145125"/>
      <w:r w:rsidRPr="713A50AE" w:rsidR="713A50AE">
        <w:rPr>
          <w:rFonts w:cs="Calibri" w:cstheme="minorAscii"/>
          <w:sz w:val="24"/>
          <w:szCs w:val="24"/>
        </w:rPr>
        <w:t xml:space="preserve">&lt;name&gt; </w:t>
      </w:r>
      <w:commentRangeEnd w:id="1148145125"/>
      <w:r>
        <w:rPr>
          <w:rStyle w:val="CommentReference"/>
        </w:rPr>
        <w:commentReference w:id="1148145125"/>
      </w:r>
      <w:r w:rsidRPr="713A50AE" w:rsidR="713A50AE">
        <w:rPr>
          <w:rFonts w:cs="Calibri" w:cstheme="minorAscii"/>
          <w:sz w:val="24"/>
          <w:szCs w:val="24"/>
        </w:rPr>
        <w:t>clan.”</w:t>
      </w:r>
    </w:p>
    <w:p w:rsidR="00BC134D" w:rsidP="00176DAF" w:rsidRDefault="0095372A" w14:paraId="6972651F" w14:textId="379FB3C0">
      <w:pPr>
        <w:spacing w:after="0"/>
        <w:ind w:firstLine="360"/>
        <w:rPr>
          <w:rFonts w:cstheme="minorHAnsi"/>
          <w:sz w:val="24"/>
          <w:szCs w:val="24"/>
        </w:rPr>
      </w:pPr>
      <w:r>
        <w:rPr>
          <w:rFonts w:cstheme="minorHAnsi"/>
          <w:sz w:val="24"/>
          <w:szCs w:val="24"/>
        </w:rPr>
        <w:t xml:space="preserve">That’s the bee </w:t>
      </w:r>
      <w:r w:rsidR="00E27FC2">
        <w:rPr>
          <w:rFonts w:cstheme="minorHAnsi"/>
          <w:sz w:val="24"/>
          <w:szCs w:val="24"/>
        </w:rPr>
        <w:t xml:space="preserve">with the </w:t>
      </w:r>
      <w:r>
        <w:rPr>
          <w:rFonts w:cstheme="minorHAnsi"/>
          <w:sz w:val="24"/>
          <w:szCs w:val="24"/>
        </w:rPr>
        <w:t>siren wife</w:t>
      </w:r>
      <w:r w:rsidR="009E27F3">
        <w:rPr>
          <w:rFonts w:cstheme="minorHAnsi"/>
          <w:sz w:val="24"/>
          <w:szCs w:val="24"/>
        </w:rPr>
        <w:t>.</w:t>
      </w:r>
      <w:r w:rsidR="00DE0D43">
        <w:rPr>
          <w:rFonts w:cstheme="minorHAnsi"/>
          <w:sz w:val="24"/>
          <w:szCs w:val="24"/>
        </w:rPr>
        <w:t xml:space="preserve"> </w:t>
      </w:r>
    </w:p>
    <w:p w:rsidR="004D0976" w:rsidP="004D0976" w:rsidRDefault="004D0976" w14:paraId="1EE016CA" w14:textId="7E7648D0">
      <w:pPr>
        <w:spacing w:after="0"/>
        <w:ind w:firstLine="360"/>
        <w:rPr>
          <w:rFonts w:cstheme="minorHAnsi"/>
          <w:sz w:val="24"/>
          <w:szCs w:val="24"/>
        </w:rPr>
      </w:pPr>
      <w:r>
        <w:rPr>
          <w:rFonts w:cstheme="minorHAnsi"/>
          <w:sz w:val="24"/>
          <w:szCs w:val="24"/>
        </w:rPr>
        <w:t xml:space="preserve">I look at the foul list again. Sure enough, it’s one bee doing all of the extra fouling. I don’t recognize the name, though. </w:t>
      </w:r>
      <w:r w:rsidR="009A13B4">
        <w:rPr>
          <w:rFonts w:cstheme="minorHAnsi"/>
          <w:sz w:val="24"/>
          <w:szCs w:val="24"/>
        </w:rPr>
        <w:t>Must be on the guy’s side of the family – the male takes the female’s clan name during marriage in Veeni culture. I can’t argue with the volume of fouls from this one bee, and I also trust that Jager knows what he’s talking about. I don’t ever want to be present or worse, be responsible for correcting Jager on anything.</w:t>
      </w:r>
    </w:p>
    <w:p w:rsidR="002C2517" w:rsidP="00176DAF" w:rsidRDefault="002C2517" w14:paraId="03702D70" w14:textId="22C9ED42">
      <w:pPr>
        <w:spacing w:after="0"/>
        <w:ind w:firstLine="360"/>
        <w:rPr>
          <w:rFonts w:cstheme="minorHAnsi"/>
          <w:sz w:val="24"/>
          <w:szCs w:val="24"/>
        </w:rPr>
      </w:pPr>
      <w:r>
        <w:rPr>
          <w:rFonts w:cstheme="minorHAnsi"/>
          <w:sz w:val="24"/>
          <w:szCs w:val="24"/>
        </w:rPr>
        <w:t>“Holy shit.</w:t>
      </w:r>
      <w:r w:rsidR="008F72DD">
        <w:rPr>
          <w:rFonts w:cstheme="minorHAnsi"/>
          <w:sz w:val="24"/>
          <w:szCs w:val="24"/>
        </w:rPr>
        <w:t xml:space="preserve"> Jager, tell everybody to be extra careful in this game. Don’t give </w:t>
      </w:r>
      <w:r w:rsidR="004D0976">
        <w:rPr>
          <w:rFonts w:cstheme="minorHAnsi"/>
          <w:sz w:val="24"/>
          <w:szCs w:val="24"/>
        </w:rPr>
        <w:t>hi</w:t>
      </w:r>
      <w:r w:rsidR="008F72DD">
        <w:rPr>
          <w:rFonts w:cstheme="minorHAnsi"/>
          <w:sz w:val="24"/>
          <w:szCs w:val="24"/>
        </w:rPr>
        <w:t>m an excuse to foul us.</w:t>
      </w:r>
      <w:r w:rsidR="00881845">
        <w:rPr>
          <w:rFonts w:cstheme="minorHAnsi"/>
          <w:sz w:val="24"/>
          <w:szCs w:val="24"/>
        </w:rPr>
        <w:t xml:space="preserve"> Well, any more than usual.</w:t>
      </w:r>
      <w:r>
        <w:rPr>
          <w:rFonts w:cstheme="minorHAnsi"/>
          <w:sz w:val="24"/>
          <w:szCs w:val="24"/>
        </w:rPr>
        <w:t>”</w:t>
      </w:r>
    </w:p>
    <w:p w:rsidR="008F72DD" w:rsidP="00176DAF" w:rsidRDefault="008F72DD" w14:paraId="01E569A0" w14:textId="787E68C3">
      <w:pPr>
        <w:spacing w:after="0"/>
        <w:ind w:firstLine="360"/>
        <w:rPr>
          <w:rFonts w:cstheme="minorHAnsi"/>
          <w:sz w:val="24"/>
          <w:szCs w:val="24"/>
        </w:rPr>
      </w:pPr>
      <w:r>
        <w:rPr>
          <w:rFonts w:cstheme="minorHAnsi"/>
          <w:sz w:val="24"/>
          <w:szCs w:val="24"/>
        </w:rPr>
        <w:t>“They are finding all the excuses they need, unfortunately.”</w:t>
      </w:r>
    </w:p>
    <w:p w:rsidR="00370F45" w:rsidP="713A50AE" w:rsidRDefault="005879AE" w14:paraId="234EBDED" w14:textId="08E7C0DC">
      <w:pPr>
        <w:spacing w:after="0"/>
        <w:ind w:firstLine="360"/>
        <w:rPr>
          <w:rFonts w:cs="Calibri" w:cstheme="minorAscii"/>
          <w:sz w:val="24"/>
          <w:szCs w:val="24"/>
        </w:rPr>
      </w:pPr>
      <w:r w:rsidRPr="713A50AE" w:rsidR="713A50AE">
        <w:rPr>
          <w:rFonts w:cs="Calibri" w:cstheme="minorAscii"/>
          <w:sz w:val="24"/>
          <w:szCs w:val="24"/>
        </w:rPr>
        <w:t xml:space="preserve">I hop on the bee channel. </w:t>
      </w:r>
      <w:r w:rsidRPr="713A50AE" w:rsidR="713A50AE">
        <w:rPr>
          <w:rFonts w:cs="Calibri" w:cstheme="minorAscii"/>
          <w:sz w:val="24"/>
          <w:szCs w:val="24"/>
        </w:rPr>
        <w:t>It’s</w:t>
      </w:r>
      <w:r w:rsidRPr="713A50AE" w:rsidR="713A50AE">
        <w:rPr>
          <w:rFonts w:cs="Calibri" w:cstheme="minorAscii"/>
          <w:sz w:val="24"/>
          <w:szCs w:val="24"/>
        </w:rPr>
        <w:t xml:space="preserve"> not broadcast with the regular game transmission, but on a separate one that goes into the </w:t>
      </w:r>
      <w:r w:rsidRPr="713A50AE" w:rsidR="713A50AE">
        <w:rPr>
          <w:rFonts w:cs="Calibri" w:cstheme="minorAscii"/>
          <w:sz w:val="24"/>
          <w:szCs w:val="24"/>
        </w:rPr>
        <w:t>spaceball</w:t>
      </w:r>
      <w:r w:rsidRPr="713A50AE" w:rsidR="713A50AE">
        <w:rPr>
          <w:rFonts w:cs="Calibri" w:cstheme="minorAscii"/>
          <w:sz w:val="24"/>
          <w:szCs w:val="24"/>
        </w:rPr>
        <w:t xml:space="preserve"> archives. For </w:t>
      </w:r>
      <w:ins w:author="Gary Smailes" w:date="2024-03-17T09:58:16.109Z" w:id="2129009749">
        <w:r w:rsidRPr="713A50AE" w:rsidR="713A50AE">
          <w:rPr>
            <w:rFonts w:cs="Calibri" w:cstheme="minorAscii"/>
            <w:sz w:val="24"/>
            <w:szCs w:val="24"/>
          </w:rPr>
          <w:t>‘</w:t>
        </w:r>
      </w:ins>
      <w:del w:author="Gary Smailes" w:date="2024-03-17T09:58:15.706Z" w:id="1861370192">
        <w:r w:rsidRPr="713A50AE" w:rsidDel="713A50AE">
          <w:rPr>
            <w:rFonts w:cs="Calibri" w:cstheme="minorAscii"/>
            <w:sz w:val="24"/>
            <w:szCs w:val="24"/>
          </w:rPr>
          <w:delText>“</w:delText>
        </w:r>
      </w:del>
      <w:r w:rsidRPr="713A50AE" w:rsidR="713A50AE">
        <w:rPr>
          <w:rFonts w:cs="Calibri" w:cstheme="minorAscii"/>
          <w:sz w:val="24"/>
          <w:szCs w:val="24"/>
        </w:rPr>
        <w:t>history</w:t>
      </w:r>
      <w:ins w:author="Gary Smailes" w:date="2024-03-17T09:58:19.413Z" w:id="902862897">
        <w:r w:rsidRPr="713A50AE" w:rsidR="713A50AE">
          <w:rPr>
            <w:rFonts w:cs="Calibri" w:cstheme="minorAscii"/>
            <w:sz w:val="24"/>
            <w:szCs w:val="24"/>
          </w:rPr>
          <w:t>’,</w:t>
        </w:r>
      </w:ins>
      <w:del w:author="Gary Smailes" w:date="2024-03-17T09:58:20.241Z" w:id="174738389">
        <w:r w:rsidRPr="713A50AE" w:rsidDel="713A50AE">
          <w:rPr>
            <w:rFonts w:cs="Calibri" w:cstheme="minorAscii"/>
            <w:sz w:val="24"/>
            <w:szCs w:val="24"/>
          </w:rPr>
          <w:delText>” –</w:delText>
        </w:r>
      </w:del>
      <w:r w:rsidRPr="713A50AE" w:rsidR="713A50AE">
        <w:rPr>
          <w:rFonts w:cs="Calibri" w:cstheme="minorAscii"/>
          <w:sz w:val="24"/>
          <w:szCs w:val="24"/>
        </w:rPr>
        <w:t xml:space="preserve"> but everyone knows </w:t>
      </w:r>
      <w:r w:rsidRPr="713A50AE" w:rsidR="713A50AE">
        <w:rPr>
          <w:rFonts w:cs="Calibri" w:cstheme="minorAscii"/>
          <w:sz w:val="24"/>
          <w:szCs w:val="24"/>
        </w:rPr>
        <w:t>it’s</w:t>
      </w:r>
      <w:r w:rsidRPr="713A50AE" w:rsidR="713A50AE">
        <w:rPr>
          <w:rFonts w:cs="Calibri" w:cstheme="minorAscii"/>
          <w:sz w:val="24"/>
          <w:szCs w:val="24"/>
        </w:rPr>
        <w:t xml:space="preserve"> to help settle grievances and disputes with Bookies. The vid network knows about it and taps it during games to add an extra layer of drama. </w:t>
      </w:r>
    </w:p>
    <w:p w:rsidR="00370F45" w:rsidP="005879AE" w:rsidRDefault="00370F45" w14:paraId="66AA30F2" w14:textId="4E72A3CD">
      <w:pPr>
        <w:spacing w:after="0"/>
        <w:ind w:firstLine="360"/>
        <w:rPr>
          <w:rFonts w:cstheme="minorHAnsi"/>
          <w:sz w:val="24"/>
          <w:szCs w:val="24"/>
        </w:rPr>
      </w:pPr>
      <w:r>
        <w:rPr>
          <w:rFonts w:cstheme="minorHAnsi"/>
          <w:sz w:val="24"/>
          <w:szCs w:val="24"/>
        </w:rPr>
        <w:t xml:space="preserve">There’s usually nothing going on, </w:t>
      </w:r>
      <w:r w:rsidR="00D275C0">
        <w:rPr>
          <w:rFonts w:cstheme="minorHAnsi"/>
          <w:sz w:val="24"/>
          <w:szCs w:val="24"/>
        </w:rPr>
        <w:t xml:space="preserve">so the bee channel doesn’t get much attention, </w:t>
      </w:r>
      <w:r>
        <w:rPr>
          <w:rFonts w:cstheme="minorHAnsi"/>
          <w:sz w:val="24"/>
          <w:szCs w:val="24"/>
        </w:rPr>
        <w:t xml:space="preserve">but once in a while a </w:t>
      </w:r>
      <w:r w:rsidR="00D275C0">
        <w:rPr>
          <w:rFonts w:cstheme="minorHAnsi"/>
          <w:sz w:val="24"/>
          <w:szCs w:val="24"/>
        </w:rPr>
        <w:t xml:space="preserve">head </w:t>
      </w:r>
      <w:r>
        <w:rPr>
          <w:rFonts w:cstheme="minorHAnsi"/>
          <w:sz w:val="24"/>
          <w:szCs w:val="24"/>
        </w:rPr>
        <w:t xml:space="preserve">coach enters the channel. Nobody is announced going in and out, but anyone looking at the channel logs will notice a new connection. In a spaceball game, everything I do is watched. Dissected. So, I know that somebody is going to notice, if they haven’t already, that a head coach has connected to the bee channel. A defensive or offensive coach in the bee channel is nothing to get excited about. But a head coach? Entering the bee channel is tantamount to me throwing a glove on the field. </w:t>
      </w:r>
    </w:p>
    <w:p w:rsidR="005879AE" w:rsidP="005879AE" w:rsidRDefault="005879AE" w14:paraId="7B20BF5F" w14:textId="675DCB3A">
      <w:pPr>
        <w:spacing w:after="0"/>
        <w:ind w:firstLine="360"/>
        <w:rPr>
          <w:rFonts w:cstheme="minorHAnsi"/>
          <w:sz w:val="24"/>
          <w:szCs w:val="24"/>
        </w:rPr>
      </w:pPr>
      <w:r>
        <w:rPr>
          <w:rFonts w:cstheme="minorHAnsi"/>
          <w:sz w:val="24"/>
          <w:szCs w:val="24"/>
        </w:rPr>
        <w:t>There’s a steady stream of conversation in Veeni. My cranial implant translates it</w:t>
      </w:r>
      <w:r w:rsidR="00370F45">
        <w:rPr>
          <w:rFonts w:cstheme="minorHAnsi"/>
          <w:sz w:val="24"/>
          <w:szCs w:val="24"/>
        </w:rPr>
        <w:t xml:space="preserve"> in real-time</w:t>
      </w:r>
      <w:r>
        <w:rPr>
          <w:rFonts w:cstheme="minorHAnsi"/>
          <w:sz w:val="24"/>
          <w:szCs w:val="24"/>
        </w:rPr>
        <w:t>.</w:t>
      </w:r>
    </w:p>
    <w:p w:rsidR="005879AE" w:rsidP="005879AE" w:rsidRDefault="00370F45" w14:paraId="1F60D565" w14:textId="7CB44BC0">
      <w:pPr>
        <w:spacing w:after="0"/>
        <w:ind w:firstLine="360"/>
        <w:rPr>
          <w:rFonts w:cstheme="minorHAnsi"/>
          <w:sz w:val="24"/>
          <w:szCs w:val="24"/>
        </w:rPr>
      </w:pPr>
      <w:r>
        <w:rPr>
          <w:rFonts w:cstheme="minorHAnsi"/>
          <w:sz w:val="24"/>
          <w:szCs w:val="24"/>
        </w:rPr>
        <w:t>“Watch H23,” a bee says, “potential false start about to – no, never mind.”</w:t>
      </w:r>
    </w:p>
    <w:p w:rsidR="00370F45" w:rsidP="005879AE" w:rsidRDefault="00370F45" w14:paraId="2BCAF598" w14:textId="08711696">
      <w:pPr>
        <w:spacing w:after="0"/>
        <w:ind w:firstLine="360"/>
        <w:rPr>
          <w:rFonts w:cstheme="minorHAnsi"/>
          <w:sz w:val="24"/>
          <w:szCs w:val="24"/>
        </w:rPr>
      </w:pPr>
      <w:r>
        <w:rPr>
          <w:rFonts w:cstheme="minorHAnsi"/>
          <w:sz w:val="24"/>
          <w:szCs w:val="24"/>
        </w:rPr>
        <w:t>“B10 is doing something strange,” another bee says.</w:t>
      </w:r>
    </w:p>
    <w:p w:rsidR="00370F45" w:rsidP="005879AE" w:rsidRDefault="00370F45" w14:paraId="757C3BA0" w14:textId="4DC492A5">
      <w:pPr>
        <w:spacing w:after="0"/>
        <w:ind w:firstLine="360"/>
        <w:rPr>
          <w:rFonts w:cstheme="minorHAnsi"/>
          <w:sz w:val="24"/>
          <w:szCs w:val="24"/>
        </w:rPr>
      </w:pPr>
      <w:r>
        <w:rPr>
          <w:rFonts w:cstheme="minorHAnsi"/>
          <w:sz w:val="24"/>
          <w:szCs w:val="24"/>
        </w:rPr>
        <w:t>“What is strange?” a third asks, “I don’t see anything strange.”</w:t>
      </w:r>
    </w:p>
    <w:p w:rsidR="00370F45" w:rsidP="005879AE" w:rsidRDefault="00370F45" w14:paraId="093A9C10" w14:textId="7B3EC365">
      <w:pPr>
        <w:spacing w:after="0"/>
        <w:ind w:firstLine="360"/>
        <w:rPr>
          <w:rFonts w:cstheme="minorHAnsi"/>
          <w:sz w:val="24"/>
          <w:szCs w:val="24"/>
        </w:rPr>
      </w:pPr>
      <w:r>
        <w:rPr>
          <w:rFonts w:cstheme="minorHAnsi"/>
          <w:sz w:val="24"/>
          <w:szCs w:val="24"/>
        </w:rPr>
        <w:t>“</w:t>
      </w:r>
      <w:r w:rsidR="00BE7D9F">
        <w:rPr>
          <w:rFonts w:cstheme="minorHAnsi"/>
          <w:sz w:val="24"/>
          <w:szCs w:val="24"/>
        </w:rPr>
        <w:t xml:space="preserve">Yes – it’s </w:t>
      </w:r>
      <w:r w:rsidR="00986D5E">
        <w:rPr>
          <w:rFonts w:cstheme="minorHAnsi"/>
          <w:sz w:val="24"/>
          <w:szCs w:val="24"/>
        </w:rPr>
        <w:t>another chop block – fouling B10.”</w:t>
      </w:r>
    </w:p>
    <w:p w:rsidR="00986D5E" w:rsidP="713A50AE" w:rsidRDefault="00986D5E" w14:paraId="31DB0489" w14:textId="53AFCB42">
      <w:pPr>
        <w:spacing w:after="0"/>
        <w:ind w:firstLine="360"/>
        <w:rPr>
          <w:rFonts w:cs="Calibri" w:cstheme="minorAscii"/>
          <w:sz w:val="24"/>
          <w:szCs w:val="24"/>
        </w:rPr>
      </w:pPr>
      <w:r w:rsidRPr="713A50AE" w:rsidR="713A50AE">
        <w:rPr>
          <w:rFonts w:cs="Calibri" w:cstheme="minorAscii"/>
          <w:sz w:val="24"/>
          <w:szCs w:val="24"/>
        </w:rPr>
        <w:t xml:space="preserve">B10 is </w:t>
      </w:r>
      <w:commentRangeStart w:id="913068101"/>
      <w:r w:rsidRPr="713A50AE" w:rsidR="713A50AE">
        <w:rPr>
          <w:rFonts w:cs="Calibri" w:cstheme="minorAscii"/>
          <w:sz w:val="24"/>
          <w:szCs w:val="24"/>
        </w:rPr>
        <w:t>&lt;name&gt;</w:t>
      </w:r>
      <w:commentRangeEnd w:id="913068101"/>
      <w:r>
        <w:rPr>
          <w:rStyle w:val="CommentReference"/>
        </w:rPr>
        <w:commentReference w:id="913068101"/>
      </w:r>
      <w:r w:rsidRPr="713A50AE" w:rsidR="713A50AE">
        <w:rPr>
          <w:rFonts w:cs="Calibri" w:cstheme="minorAscii"/>
          <w:sz w:val="24"/>
          <w:szCs w:val="24"/>
        </w:rPr>
        <w:t>, and I zoom in on them to see that they are indeed frozen on the field. Play goes around them, but at one point during the snap a Harbinger smashes into them and sends them spinning. No foul for that, of course. Typical.</w:t>
      </w:r>
    </w:p>
    <w:p w:rsidR="00986D5E" w:rsidP="005879AE" w:rsidRDefault="001E580C" w14:paraId="1A157EC4" w14:textId="4E6E83F7">
      <w:pPr>
        <w:spacing w:after="0"/>
        <w:ind w:firstLine="360"/>
        <w:rPr>
          <w:rFonts w:cstheme="minorHAnsi"/>
          <w:sz w:val="24"/>
          <w:szCs w:val="24"/>
        </w:rPr>
      </w:pPr>
      <w:r>
        <w:rPr>
          <w:rFonts w:cstheme="minorHAnsi"/>
          <w:sz w:val="24"/>
          <w:szCs w:val="24"/>
        </w:rPr>
        <w:t xml:space="preserve">I hear a frustrated grunt from one of the bees. It’s the closest thing to a </w:t>
      </w:r>
      <w:r w:rsidR="00A36DE1">
        <w:rPr>
          <w:rFonts w:cstheme="minorHAnsi"/>
          <w:sz w:val="24"/>
          <w:szCs w:val="24"/>
        </w:rPr>
        <w:t>direct disagreement</w:t>
      </w:r>
      <w:r>
        <w:rPr>
          <w:rFonts w:cstheme="minorHAnsi"/>
          <w:sz w:val="24"/>
          <w:szCs w:val="24"/>
        </w:rPr>
        <w:t xml:space="preserve"> you’ll ever hear</w:t>
      </w:r>
      <w:r w:rsidR="00A36DE1">
        <w:rPr>
          <w:rFonts w:cstheme="minorHAnsi"/>
          <w:sz w:val="24"/>
          <w:szCs w:val="24"/>
        </w:rPr>
        <w:t xml:space="preserve"> on the bee channel</w:t>
      </w:r>
      <w:r>
        <w:rPr>
          <w:rFonts w:cstheme="minorHAnsi"/>
          <w:sz w:val="24"/>
          <w:szCs w:val="24"/>
        </w:rPr>
        <w:t xml:space="preserve">. The bees know this channel is recorded, so they do their arguing on encrypted channels where no one can hear them. </w:t>
      </w:r>
    </w:p>
    <w:p w:rsidR="00172B78" w:rsidP="713A50AE" w:rsidRDefault="00172B78" w14:paraId="3C6F35E3" w14:textId="084F2ABB">
      <w:pPr>
        <w:spacing w:after="0"/>
        <w:ind w:firstLine="360"/>
        <w:rPr>
          <w:rFonts w:cs="Calibri" w:cstheme="minorAscii"/>
          <w:sz w:val="24"/>
          <w:szCs w:val="24"/>
        </w:rPr>
      </w:pPr>
      <w:r w:rsidRPr="713A50AE" w:rsidR="713A50AE">
        <w:rPr>
          <w:rFonts w:cs="Calibri" w:cstheme="minorAscii"/>
          <w:sz w:val="24"/>
          <w:szCs w:val="24"/>
        </w:rPr>
        <w:t xml:space="preserve">So, the bees </w:t>
      </w:r>
      <w:r w:rsidRPr="713A50AE" w:rsidR="713A50AE">
        <w:rPr>
          <w:rFonts w:cs="Calibri" w:cstheme="minorAscii"/>
          <w:sz w:val="24"/>
          <w:szCs w:val="24"/>
        </w:rPr>
        <w:t>aren’t</w:t>
      </w:r>
      <w:r w:rsidRPr="713A50AE" w:rsidR="713A50AE">
        <w:rPr>
          <w:rFonts w:cs="Calibri" w:cstheme="minorAscii"/>
          <w:sz w:val="24"/>
          <w:szCs w:val="24"/>
        </w:rPr>
        <w:t xml:space="preserve"> happy about </w:t>
      </w:r>
      <w:r w:rsidRPr="713A50AE" w:rsidR="713A50AE">
        <w:rPr>
          <w:rFonts w:cs="Calibri" w:cstheme="minorAscii"/>
          <w:sz w:val="24"/>
          <w:szCs w:val="24"/>
        </w:rPr>
        <w:t>what’s</w:t>
      </w:r>
      <w:r w:rsidRPr="713A50AE" w:rsidR="713A50AE">
        <w:rPr>
          <w:rFonts w:cs="Calibri" w:cstheme="minorAscii"/>
          <w:sz w:val="24"/>
          <w:szCs w:val="24"/>
        </w:rPr>
        <w:t xml:space="preserve"> going on any more than I am. </w:t>
      </w:r>
      <w:r w:rsidRPr="713A50AE" w:rsidR="713A50AE">
        <w:rPr>
          <w:rFonts w:cs="Calibri" w:cstheme="minorAscii"/>
          <w:sz w:val="24"/>
          <w:szCs w:val="24"/>
        </w:rPr>
        <w:t xml:space="preserve">Not all of them are related to </w:t>
      </w:r>
      <w:commentRangeStart w:id="661177892"/>
      <w:r w:rsidRPr="713A50AE" w:rsidR="713A50AE">
        <w:rPr>
          <w:rFonts w:cs="Calibri" w:cstheme="minorAscii"/>
          <w:sz w:val="24"/>
          <w:szCs w:val="24"/>
        </w:rPr>
        <w:t>&lt;name&gt;</w:t>
      </w:r>
      <w:commentRangeEnd w:id="661177892"/>
      <w:r>
        <w:rPr>
          <w:rStyle w:val="CommentReference"/>
        </w:rPr>
        <w:commentReference w:id="661177892"/>
      </w:r>
      <w:r w:rsidRPr="713A50AE" w:rsidR="713A50AE">
        <w:rPr>
          <w:rFonts w:cs="Calibri" w:cstheme="minorAscii"/>
          <w:sz w:val="24"/>
          <w:szCs w:val="24"/>
        </w:rPr>
        <w:t xml:space="preserve"> clan, then. </w:t>
      </w:r>
      <w:r w:rsidRPr="713A50AE" w:rsidR="713A50AE">
        <w:rPr>
          <w:rFonts w:cs="Calibri" w:cstheme="minorAscii"/>
          <w:sz w:val="24"/>
          <w:szCs w:val="24"/>
        </w:rPr>
        <w:t xml:space="preserve">Still, </w:t>
      </w:r>
      <w:r w:rsidRPr="713A50AE" w:rsidR="713A50AE">
        <w:rPr>
          <w:rFonts w:cs="Calibri" w:cstheme="minorAscii"/>
          <w:sz w:val="24"/>
          <w:szCs w:val="24"/>
        </w:rPr>
        <w:t xml:space="preserve">I </w:t>
      </w:r>
      <w:r w:rsidRPr="713A50AE" w:rsidR="713A50AE">
        <w:rPr>
          <w:rFonts w:cs="Calibri" w:cstheme="minorAscii"/>
          <w:sz w:val="24"/>
          <w:szCs w:val="24"/>
        </w:rPr>
        <w:t>have to</w:t>
      </w:r>
      <w:r w:rsidRPr="713A50AE" w:rsidR="713A50AE">
        <w:rPr>
          <w:rFonts w:cs="Calibri" w:cstheme="minorAscii"/>
          <w:sz w:val="24"/>
          <w:szCs w:val="24"/>
        </w:rPr>
        <w:t xml:space="preserve"> be </w:t>
      </w:r>
      <w:r w:rsidRPr="713A50AE" w:rsidR="713A50AE">
        <w:rPr>
          <w:rFonts w:cs="Calibri" w:cstheme="minorAscii"/>
          <w:sz w:val="24"/>
          <w:szCs w:val="24"/>
        </w:rPr>
        <w:t>really careful</w:t>
      </w:r>
      <w:r w:rsidRPr="713A50AE" w:rsidR="713A50AE">
        <w:rPr>
          <w:rFonts w:cs="Calibri" w:cstheme="minorAscii"/>
          <w:sz w:val="24"/>
          <w:szCs w:val="24"/>
        </w:rPr>
        <w:t xml:space="preserve"> about what I say </w:t>
      </w:r>
      <w:r w:rsidRPr="713A50AE" w:rsidR="713A50AE">
        <w:rPr>
          <w:rFonts w:cs="Calibri" w:cstheme="minorAscii"/>
          <w:sz w:val="24"/>
          <w:szCs w:val="24"/>
        </w:rPr>
        <w:t>in</w:t>
      </w:r>
      <w:r w:rsidRPr="713A50AE" w:rsidR="713A50AE">
        <w:rPr>
          <w:rFonts w:cs="Calibri" w:cstheme="minorAscii"/>
          <w:sz w:val="24"/>
          <w:szCs w:val="24"/>
        </w:rPr>
        <w:t xml:space="preserve"> here. </w:t>
      </w:r>
      <w:r w:rsidRPr="713A50AE" w:rsidR="713A50AE">
        <w:rPr>
          <w:rFonts w:cs="Calibri" w:cstheme="minorAscii"/>
          <w:sz w:val="24"/>
          <w:szCs w:val="24"/>
        </w:rPr>
        <w:t xml:space="preserve">If a coach complains to a bee, the audience goes berserk. </w:t>
      </w:r>
      <w:r w:rsidRPr="713A50AE" w:rsidR="713A50AE">
        <w:rPr>
          <w:rFonts w:cs="Calibri" w:cstheme="minorAscii"/>
          <w:sz w:val="24"/>
          <w:szCs w:val="24"/>
        </w:rPr>
        <w:t>It’s</w:t>
      </w:r>
      <w:r w:rsidRPr="713A50AE" w:rsidR="713A50AE">
        <w:rPr>
          <w:rFonts w:cs="Calibri" w:cstheme="minorAscii"/>
          <w:sz w:val="24"/>
          <w:szCs w:val="24"/>
        </w:rPr>
        <w:t xml:space="preserve"> a sign of weakness</w:t>
      </w:r>
      <w:r w:rsidRPr="713A50AE" w:rsidR="713A50AE">
        <w:rPr>
          <w:rFonts w:cs="Calibri" w:cstheme="minorAscii"/>
          <w:sz w:val="24"/>
          <w:szCs w:val="24"/>
        </w:rPr>
        <w:t>. The Bookies really like it, when it happens, since it can cause a quarter point movement on the debt ratio. People believe they can read games</w:t>
      </w:r>
      <w:r w:rsidRPr="713A50AE" w:rsidR="713A50AE">
        <w:rPr>
          <w:rFonts w:cs="Calibri" w:cstheme="minorAscii"/>
          <w:sz w:val="24"/>
          <w:szCs w:val="24"/>
        </w:rPr>
        <w:t xml:space="preserve">, </w:t>
      </w:r>
      <w:r w:rsidRPr="713A50AE" w:rsidR="713A50AE">
        <w:rPr>
          <w:rFonts w:cs="Calibri" w:cstheme="minorAscii"/>
          <w:sz w:val="24"/>
          <w:szCs w:val="24"/>
        </w:rPr>
        <w:t xml:space="preserve">tend to bet more heavily </w:t>
      </w:r>
      <w:r w:rsidRPr="713A50AE" w:rsidR="713A50AE">
        <w:rPr>
          <w:rFonts w:cs="Calibri" w:cstheme="minorAscii"/>
          <w:sz w:val="24"/>
          <w:szCs w:val="24"/>
        </w:rPr>
        <w:t xml:space="preserve">when they think that </w:t>
      </w:r>
      <w:r w:rsidRPr="713A50AE" w:rsidR="713A50AE">
        <w:rPr>
          <w:rFonts w:cs="Calibri" w:cstheme="minorAscii"/>
          <w:sz w:val="24"/>
          <w:szCs w:val="24"/>
        </w:rPr>
        <w:t>they’re</w:t>
      </w:r>
      <w:r w:rsidRPr="713A50AE" w:rsidR="713A50AE">
        <w:rPr>
          <w:rFonts w:cs="Calibri" w:cstheme="minorAscii"/>
          <w:sz w:val="24"/>
          <w:szCs w:val="24"/>
        </w:rPr>
        <w:t xml:space="preserve"> right, and that combination leads to </w:t>
      </w:r>
      <w:r w:rsidRPr="713A50AE" w:rsidR="713A50AE">
        <w:rPr>
          <w:rFonts w:cs="Calibri" w:cstheme="minorAscii"/>
          <w:sz w:val="24"/>
          <w:szCs w:val="24"/>
        </w:rPr>
        <w:t>fairly dumb</w:t>
      </w:r>
      <w:r w:rsidRPr="713A50AE" w:rsidR="713A50AE">
        <w:rPr>
          <w:rFonts w:cs="Calibri" w:cstheme="minorAscii"/>
          <w:sz w:val="24"/>
          <w:szCs w:val="24"/>
        </w:rPr>
        <w:t xml:space="preserve"> monetary decisions that end up with a visit from someone who loves breaking bones to extract blood from stone.</w:t>
      </w:r>
    </w:p>
    <w:p w:rsidR="005879AE" w:rsidP="005879AE" w:rsidRDefault="005879AE" w14:paraId="36A6D44C" w14:textId="578CC9BE">
      <w:pPr>
        <w:spacing w:after="0"/>
        <w:ind w:firstLine="360"/>
        <w:rPr>
          <w:rFonts w:cstheme="minorHAnsi"/>
          <w:sz w:val="24"/>
          <w:szCs w:val="24"/>
        </w:rPr>
      </w:pPr>
      <w:r>
        <w:rPr>
          <w:rFonts w:cstheme="minorHAnsi"/>
          <w:sz w:val="24"/>
          <w:szCs w:val="24"/>
        </w:rPr>
        <w:t>“</w:t>
      </w:r>
      <w:r w:rsidR="00A36DE1">
        <w:rPr>
          <w:rFonts w:cstheme="minorHAnsi"/>
          <w:sz w:val="24"/>
          <w:szCs w:val="24"/>
        </w:rPr>
        <w:t xml:space="preserve">Hi, this is Coach Stern. </w:t>
      </w:r>
      <w:r>
        <w:rPr>
          <w:rFonts w:cstheme="minorHAnsi"/>
          <w:sz w:val="24"/>
          <w:szCs w:val="24"/>
        </w:rPr>
        <w:t>What’s with all the fouls?” I ask</w:t>
      </w:r>
      <w:r w:rsidR="00A36DE1">
        <w:rPr>
          <w:rFonts w:cstheme="minorHAnsi"/>
          <w:sz w:val="24"/>
          <w:szCs w:val="24"/>
        </w:rPr>
        <w:t>.</w:t>
      </w:r>
    </w:p>
    <w:p w:rsidR="00763123" w:rsidP="005879AE" w:rsidRDefault="00C1013A" w14:paraId="237C4A48" w14:textId="6B581E70">
      <w:pPr>
        <w:spacing w:after="0"/>
        <w:ind w:firstLine="360"/>
        <w:rPr>
          <w:rFonts w:cstheme="minorHAnsi"/>
          <w:sz w:val="24"/>
          <w:szCs w:val="24"/>
        </w:rPr>
      </w:pPr>
      <w:r>
        <w:rPr>
          <w:rFonts w:cstheme="minorHAnsi"/>
          <w:sz w:val="24"/>
          <w:szCs w:val="24"/>
        </w:rPr>
        <w:t>Silence. Not totally unexpected. The encrypted side channel they’re on probably just lit up, though.</w:t>
      </w:r>
    </w:p>
    <w:p w:rsidR="00763123" w:rsidP="713A50AE" w:rsidRDefault="00C1013A" w14:paraId="454E11B2" w14:textId="6136F5C2">
      <w:pPr>
        <w:spacing w:after="0"/>
        <w:ind w:firstLine="360"/>
        <w:rPr>
          <w:rFonts w:cs="Calibri" w:cstheme="minorAscii"/>
          <w:sz w:val="24"/>
          <w:szCs w:val="24"/>
        </w:rPr>
      </w:pPr>
      <w:del w:author="Gary Smailes" w:date="2024-03-17T09:59:36.832Z" w:id="888595348">
        <w:r w:rsidRPr="713A50AE" w:rsidDel="713A50AE">
          <w:rPr>
            <w:rFonts w:cs="Calibri" w:cstheme="minorAscii"/>
            <w:sz w:val="24"/>
            <w:szCs w:val="24"/>
          </w:rPr>
          <w:delText xml:space="preserve">Then, </w:delText>
        </w:r>
      </w:del>
      <w:r w:rsidRPr="713A50AE" w:rsidR="713A50AE">
        <w:rPr>
          <w:rFonts w:cs="Calibri" w:cstheme="minorAscii"/>
          <w:sz w:val="24"/>
          <w:szCs w:val="24"/>
        </w:rPr>
        <w:t>“You will receive less fouls if you stop violating the rules.”</w:t>
      </w:r>
    </w:p>
    <w:p w:rsidR="00064F0F" w:rsidP="00064F0F" w:rsidRDefault="00C1013A" w14:paraId="571F7AB7" w14:textId="009CDE57">
      <w:pPr>
        <w:spacing w:after="0"/>
        <w:ind w:firstLine="360"/>
        <w:rPr>
          <w:rFonts w:cstheme="minorHAnsi"/>
          <w:sz w:val="24"/>
          <w:szCs w:val="24"/>
        </w:rPr>
      </w:pPr>
      <w:r>
        <w:rPr>
          <w:rFonts w:cstheme="minorHAnsi"/>
          <w:sz w:val="24"/>
          <w:szCs w:val="24"/>
        </w:rPr>
        <w:t xml:space="preserve">I have no idea which bee </w:t>
      </w:r>
      <w:r w:rsidR="00436B3B">
        <w:rPr>
          <w:rFonts w:cstheme="minorHAnsi"/>
          <w:sz w:val="24"/>
          <w:szCs w:val="24"/>
        </w:rPr>
        <w:t xml:space="preserve">is </w:t>
      </w:r>
      <w:r w:rsidR="00064F0F">
        <w:rPr>
          <w:rFonts w:cstheme="minorHAnsi"/>
          <w:sz w:val="24"/>
          <w:szCs w:val="24"/>
        </w:rPr>
        <w:t>which</w:t>
      </w:r>
      <w:r>
        <w:rPr>
          <w:rFonts w:cstheme="minorHAnsi"/>
          <w:sz w:val="24"/>
          <w:szCs w:val="24"/>
        </w:rPr>
        <w:t>, so I can’t tell if the one speaking is the one freezing my players.</w:t>
      </w:r>
      <w:r w:rsidR="00064F0F">
        <w:rPr>
          <w:rFonts w:cstheme="minorHAnsi"/>
          <w:sz w:val="24"/>
          <w:szCs w:val="24"/>
        </w:rPr>
        <w:t xml:space="preserve"> “Great, so I expect the frequency of that to go down, then.”</w:t>
      </w:r>
    </w:p>
    <w:p w:rsidR="00064F0F" w:rsidP="00064F0F" w:rsidRDefault="00064F0F" w14:paraId="6AF61339" w14:textId="737A2524">
      <w:pPr>
        <w:spacing w:after="0"/>
        <w:ind w:firstLine="360"/>
        <w:rPr>
          <w:rFonts w:cstheme="minorHAnsi"/>
          <w:i/>
          <w:sz w:val="24"/>
          <w:szCs w:val="24"/>
        </w:rPr>
      </w:pPr>
      <w:r>
        <w:rPr>
          <w:rFonts w:cstheme="minorHAnsi"/>
          <w:sz w:val="24"/>
          <w:szCs w:val="24"/>
        </w:rPr>
        <w:t xml:space="preserve">I hop off the channel. I don’t need to hang out in there. Don’t really expect anything out of it, other than a friendly </w:t>
      </w:r>
      <w:r>
        <w:rPr>
          <w:rFonts w:cstheme="minorHAnsi"/>
          <w:i/>
          <w:sz w:val="24"/>
          <w:szCs w:val="24"/>
        </w:rPr>
        <w:t>Hello, I’m here and I’m watching you watch me.</w:t>
      </w:r>
    </w:p>
    <w:p w:rsidRPr="00064F0F" w:rsidR="00064F0F" w:rsidP="00064F0F" w:rsidRDefault="00367375" w14:paraId="07245FB2" w14:textId="1B60BB44">
      <w:pPr>
        <w:spacing w:after="0"/>
        <w:ind w:firstLine="360"/>
        <w:rPr>
          <w:rFonts w:cstheme="minorHAnsi"/>
          <w:sz w:val="24"/>
          <w:szCs w:val="24"/>
        </w:rPr>
      </w:pPr>
      <w:r>
        <w:rPr>
          <w:rFonts w:cstheme="minorHAnsi"/>
          <w:sz w:val="24"/>
          <w:szCs w:val="24"/>
        </w:rPr>
        <w:t>I certainly didn’t expect one bee to foul three players at once on the next snap. False start.</w:t>
      </w:r>
    </w:p>
    <w:p w:rsidR="00763123" w:rsidP="005879AE" w:rsidRDefault="00367375" w14:paraId="113B38EB" w14:textId="0BE97CCE">
      <w:pPr>
        <w:spacing w:after="0"/>
        <w:ind w:firstLine="360"/>
        <w:rPr>
          <w:rFonts w:cstheme="minorHAnsi"/>
          <w:sz w:val="24"/>
          <w:szCs w:val="24"/>
        </w:rPr>
      </w:pPr>
      <w:r>
        <w:rPr>
          <w:rFonts w:cstheme="minorHAnsi"/>
          <w:sz w:val="24"/>
          <w:szCs w:val="24"/>
        </w:rPr>
        <w:t>“Oh, come on,” I mutter into the coach channel.</w:t>
      </w:r>
    </w:p>
    <w:p w:rsidR="004D0976" w:rsidP="004D0976" w:rsidRDefault="004D0976" w14:paraId="6D9FFFDF" w14:textId="2C5A338B">
      <w:pPr>
        <w:spacing w:after="0"/>
        <w:ind w:firstLine="360"/>
        <w:rPr>
          <w:rFonts w:cstheme="minorHAnsi"/>
          <w:sz w:val="24"/>
          <w:szCs w:val="24"/>
        </w:rPr>
      </w:pPr>
      <w:r>
        <w:rPr>
          <w:rFonts w:cstheme="minorHAnsi"/>
          <w:sz w:val="24"/>
          <w:szCs w:val="24"/>
        </w:rPr>
        <w:t xml:space="preserve">Then the field AI overrules </w:t>
      </w:r>
      <w:r w:rsidR="00367375">
        <w:rPr>
          <w:rFonts w:cstheme="minorHAnsi"/>
          <w:sz w:val="24"/>
          <w:szCs w:val="24"/>
        </w:rPr>
        <w:t>that last</w:t>
      </w:r>
      <w:r>
        <w:rPr>
          <w:rFonts w:cstheme="minorHAnsi"/>
          <w:sz w:val="24"/>
          <w:szCs w:val="24"/>
        </w:rPr>
        <w:t xml:space="preserve"> foul</w:t>
      </w:r>
      <w:r w:rsidR="006316E3">
        <w:rPr>
          <w:rFonts w:cstheme="minorHAnsi"/>
          <w:sz w:val="24"/>
          <w:szCs w:val="24"/>
        </w:rPr>
        <w:t xml:space="preserve"> and unfreezes my players</w:t>
      </w:r>
      <w:r>
        <w:rPr>
          <w:rFonts w:cstheme="minorHAnsi"/>
          <w:sz w:val="24"/>
          <w:szCs w:val="24"/>
        </w:rPr>
        <w:t xml:space="preserve">. </w:t>
      </w:r>
    </w:p>
    <w:p w:rsidR="00583618" w:rsidP="004D0976" w:rsidRDefault="004D0976" w14:paraId="108FD9F4" w14:textId="49EF5EE0">
      <w:pPr>
        <w:spacing w:after="0"/>
        <w:ind w:firstLine="360"/>
        <w:rPr>
          <w:rFonts w:cstheme="minorHAnsi"/>
          <w:sz w:val="24"/>
          <w:szCs w:val="24"/>
        </w:rPr>
      </w:pPr>
      <w:r>
        <w:rPr>
          <w:rFonts w:cstheme="minorHAnsi"/>
          <w:sz w:val="24"/>
          <w:szCs w:val="24"/>
        </w:rPr>
        <w:t xml:space="preserve">That almost never happens. Maybe once a season, and it’s usually because a bee is </w:t>
      </w:r>
      <w:r w:rsidR="00795568">
        <w:rPr>
          <w:rFonts w:cstheme="minorHAnsi"/>
          <w:sz w:val="24"/>
          <w:szCs w:val="24"/>
        </w:rPr>
        <w:t>having a medical event.</w:t>
      </w:r>
      <w:r w:rsidR="00583618">
        <w:rPr>
          <w:rFonts w:cstheme="minorHAnsi"/>
          <w:sz w:val="24"/>
          <w:szCs w:val="24"/>
        </w:rPr>
        <w:t xml:space="preserve"> </w:t>
      </w:r>
    </w:p>
    <w:p w:rsidR="006316E3" w:rsidP="004D0976" w:rsidRDefault="006316E3" w14:paraId="70946A0A" w14:textId="5A8A1163">
      <w:pPr>
        <w:spacing w:after="0"/>
        <w:ind w:firstLine="360"/>
        <w:rPr>
          <w:rFonts w:cstheme="minorHAnsi"/>
          <w:sz w:val="24"/>
          <w:szCs w:val="24"/>
        </w:rPr>
      </w:pPr>
      <w:r>
        <w:rPr>
          <w:rFonts w:cstheme="minorHAnsi"/>
          <w:sz w:val="24"/>
          <w:szCs w:val="24"/>
        </w:rPr>
        <w:t>I connect to the referee channel again as the Blood Suns line up for the next play. We have possession. Snap, Kissy drops back, about to pass.</w:t>
      </w:r>
    </w:p>
    <w:p w:rsidR="006316E3" w:rsidP="004D0976" w:rsidRDefault="006316E3" w14:paraId="7DC9DB27" w14:textId="5FFD118E">
      <w:pPr>
        <w:spacing w:after="0"/>
        <w:ind w:firstLine="360"/>
        <w:rPr>
          <w:rFonts w:cstheme="minorHAnsi"/>
          <w:sz w:val="24"/>
          <w:szCs w:val="24"/>
        </w:rPr>
      </w:pPr>
      <w:r>
        <w:rPr>
          <w:rFonts w:cstheme="minorHAnsi"/>
          <w:sz w:val="24"/>
          <w:szCs w:val="24"/>
        </w:rPr>
        <w:t>“B1, delay of game,” a bee reports.</w:t>
      </w:r>
    </w:p>
    <w:p w:rsidR="006316E3" w:rsidP="004D0976" w:rsidRDefault="006316E3" w14:paraId="0A975ACB" w14:textId="108CFF93">
      <w:pPr>
        <w:spacing w:after="0"/>
        <w:ind w:firstLine="360"/>
        <w:rPr>
          <w:rFonts w:cstheme="minorHAnsi"/>
          <w:sz w:val="24"/>
          <w:szCs w:val="24"/>
        </w:rPr>
      </w:pPr>
      <w:r>
        <w:rPr>
          <w:rFonts w:cstheme="minorHAnsi"/>
          <w:sz w:val="24"/>
          <w:szCs w:val="24"/>
        </w:rPr>
        <w:t>“Now, wait just a –</w:t>
      </w:r>
      <w:r w:rsidR="007D114A">
        <w:rPr>
          <w:rFonts w:cstheme="minorHAnsi"/>
          <w:sz w:val="24"/>
          <w:szCs w:val="24"/>
        </w:rPr>
        <w:t>” another</w:t>
      </w:r>
      <w:r>
        <w:rPr>
          <w:rFonts w:cstheme="minorHAnsi"/>
          <w:sz w:val="24"/>
          <w:szCs w:val="24"/>
        </w:rPr>
        <w:t xml:space="preserve"> bee says.</w:t>
      </w:r>
    </w:p>
    <w:p w:rsidR="006316E3" w:rsidP="004D0976" w:rsidRDefault="006316E3" w14:paraId="42FDE501" w14:textId="5CDFE8F3">
      <w:pPr>
        <w:spacing w:after="0"/>
        <w:ind w:firstLine="360"/>
        <w:rPr>
          <w:rFonts w:cstheme="minorHAnsi"/>
          <w:sz w:val="24"/>
          <w:szCs w:val="24"/>
        </w:rPr>
      </w:pPr>
      <w:r>
        <w:rPr>
          <w:rFonts w:cstheme="minorHAnsi"/>
          <w:sz w:val="24"/>
          <w:szCs w:val="24"/>
        </w:rPr>
        <w:t>It’s too late, Kissy gets fouled, delay of game.</w:t>
      </w:r>
    </w:p>
    <w:p w:rsidR="006316E3" w:rsidP="004D0976" w:rsidRDefault="006316E3" w14:paraId="2AB1F27D" w14:textId="580484F2">
      <w:pPr>
        <w:spacing w:after="0"/>
        <w:ind w:firstLine="360"/>
        <w:rPr>
          <w:rFonts w:cstheme="minorHAnsi"/>
          <w:sz w:val="24"/>
          <w:szCs w:val="24"/>
        </w:rPr>
      </w:pPr>
      <w:r>
        <w:rPr>
          <w:rFonts w:cstheme="minorHAnsi"/>
          <w:sz w:val="24"/>
          <w:szCs w:val="24"/>
        </w:rPr>
        <w:t xml:space="preserve">Before I can even complain about it, </w:t>
      </w:r>
      <w:r w:rsidR="007D114A">
        <w:rPr>
          <w:rFonts w:cstheme="minorHAnsi"/>
          <w:sz w:val="24"/>
          <w:szCs w:val="24"/>
        </w:rPr>
        <w:t>t</w:t>
      </w:r>
      <w:r>
        <w:rPr>
          <w:rFonts w:cstheme="minorHAnsi"/>
          <w:sz w:val="24"/>
          <w:szCs w:val="24"/>
        </w:rPr>
        <w:t>he field AI overrides that foul, too</w:t>
      </w:r>
      <w:r w:rsidR="007D114A">
        <w:rPr>
          <w:rFonts w:cstheme="minorHAnsi"/>
          <w:sz w:val="24"/>
          <w:szCs w:val="24"/>
        </w:rPr>
        <w:t>. Then a distinctly mechanical voice rumbles in the channel, “</w:t>
      </w:r>
      <w:r w:rsidRPr="003830B7" w:rsidR="007D114A">
        <w:rPr>
          <w:rFonts w:cstheme="minorHAnsi"/>
          <w:caps/>
          <w:sz w:val="24"/>
          <w:szCs w:val="24"/>
        </w:rPr>
        <w:t>Bad call, reversing</w:t>
      </w:r>
      <w:r w:rsidR="007D114A">
        <w:rPr>
          <w:rFonts w:cstheme="minorHAnsi"/>
          <w:sz w:val="24"/>
          <w:szCs w:val="24"/>
        </w:rPr>
        <w:t>.”</w:t>
      </w:r>
    </w:p>
    <w:p w:rsidR="007D114A" w:rsidP="004D0976" w:rsidRDefault="007D114A" w14:paraId="406D0FBB" w14:textId="3B8CD9D6">
      <w:pPr>
        <w:spacing w:after="0"/>
        <w:ind w:firstLine="360"/>
        <w:rPr>
          <w:rFonts w:cstheme="minorHAnsi"/>
          <w:sz w:val="24"/>
          <w:szCs w:val="24"/>
        </w:rPr>
      </w:pPr>
      <w:r>
        <w:rPr>
          <w:rFonts w:cstheme="minorHAnsi"/>
          <w:sz w:val="24"/>
          <w:szCs w:val="24"/>
        </w:rPr>
        <w:t>That’s the field AI. They all sound like that. Intimidating.</w:t>
      </w:r>
    </w:p>
    <w:p w:rsidR="00341F1C" w:rsidP="004D0976" w:rsidRDefault="003068F2" w14:paraId="258DC155" w14:textId="3113AA62">
      <w:pPr>
        <w:spacing w:after="0"/>
        <w:ind w:firstLine="360"/>
        <w:rPr>
          <w:rFonts w:cstheme="minorHAnsi"/>
          <w:sz w:val="24"/>
          <w:szCs w:val="24"/>
        </w:rPr>
      </w:pPr>
      <w:r>
        <w:rPr>
          <w:rFonts w:cstheme="minorHAnsi"/>
          <w:sz w:val="24"/>
          <w:szCs w:val="24"/>
        </w:rPr>
        <w:t>A frustrated grunt in the referee channel.</w:t>
      </w:r>
    </w:p>
    <w:p w:rsidR="003068F2" w:rsidP="004D0976" w:rsidRDefault="003068F2" w14:paraId="5A7C376F" w14:textId="2DBC9770">
      <w:pPr>
        <w:spacing w:after="0"/>
        <w:ind w:firstLine="360"/>
        <w:rPr>
          <w:rFonts w:cstheme="minorHAnsi"/>
          <w:sz w:val="24"/>
          <w:szCs w:val="24"/>
        </w:rPr>
      </w:pPr>
      <w:r>
        <w:rPr>
          <w:rFonts w:cstheme="minorHAnsi"/>
          <w:sz w:val="24"/>
          <w:szCs w:val="24"/>
        </w:rPr>
        <w:t>On the next play, it happens again. Kissy, delay of game. What the hell is happening here?</w:t>
      </w:r>
    </w:p>
    <w:p w:rsidR="003068F2" w:rsidP="004D0976" w:rsidRDefault="003068F2" w14:paraId="370A5EBB" w14:textId="1C303C12">
      <w:pPr>
        <w:spacing w:after="0"/>
        <w:ind w:firstLine="360"/>
        <w:rPr>
          <w:rFonts w:cstheme="minorHAnsi"/>
          <w:sz w:val="24"/>
          <w:szCs w:val="24"/>
        </w:rPr>
      </w:pPr>
      <w:r>
        <w:rPr>
          <w:rFonts w:cstheme="minorHAnsi"/>
          <w:sz w:val="24"/>
          <w:szCs w:val="24"/>
        </w:rPr>
        <w:t>The field AI says, “</w:t>
      </w:r>
      <w:r w:rsidRPr="003830B7">
        <w:rPr>
          <w:rFonts w:cstheme="minorHAnsi"/>
          <w:caps/>
          <w:sz w:val="24"/>
          <w:szCs w:val="24"/>
        </w:rPr>
        <w:t>Bad call, reversing. Ejecting</w:t>
      </w:r>
      <w:r>
        <w:rPr>
          <w:rFonts w:cstheme="minorHAnsi"/>
          <w:sz w:val="24"/>
          <w:szCs w:val="24"/>
        </w:rPr>
        <w:t>.”</w:t>
      </w:r>
    </w:p>
    <w:p w:rsidR="003068F2" w:rsidP="004D0976" w:rsidRDefault="003068F2" w14:paraId="017D4B1F" w14:textId="5DAA39F0">
      <w:pPr>
        <w:spacing w:after="0"/>
        <w:ind w:firstLine="360"/>
        <w:rPr>
          <w:rFonts w:cstheme="minorHAnsi"/>
          <w:sz w:val="24"/>
          <w:szCs w:val="24"/>
        </w:rPr>
      </w:pPr>
      <w:r>
        <w:rPr>
          <w:rFonts w:cstheme="minorHAnsi"/>
          <w:sz w:val="24"/>
          <w:szCs w:val="24"/>
        </w:rPr>
        <w:t>Ejecting? What does that mean? I’ve never heard a field AI even say that word before.</w:t>
      </w:r>
    </w:p>
    <w:p w:rsidR="003068F2" w:rsidP="713A50AE" w:rsidRDefault="003068F2" w14:paraId="667D9C5A" w14:textId="5EE587E7">
      <w:pPr>
        <w:spacing w:after="0"/>
        <w:ind w:firstLine="360"/>
        <w:rPr>
          <w:rFonts w:cs="Calibri" w:cstheme="minorAscii"/>
          <w:sz w:val="24"/>
          <w:szCs w:val="24"/>
        </w:rPr>
      </w:pPr>
      <w:del w:author="Gary Smailes" w:date="2024-03-17T10:00:50.063Z" w:id="153982871">
        <w:r w:rsidRPr="713A50AE" w:rsidDel="713A50AE">
          <w:rPr>
            <w:rFonts w:cs="Calibri" w:cstheme="minorAscii"/>
            <w:sz w:val="24"/>
            <w:szCs w:val="24"/>
          </w:rPr>
          <w:delText xml:space="preserve">Then </w:delText>
        </w:r>
      </w:del>
      <w:r w:rsidRPr="713A50AE" w:rsidR="713A50AE">
        <w:rPr>
          <w:rFonts w:cs="Calibri" w:cstheme="minorAscii"/>
          <w:sz w:val="24"/>
          <w:szCs w:val="24"/>
        </w:rPr>
        <w:t xml:space="preserve">I notice a bee floating behind the area of play. </w:t>
      </w:r>
    </w:p>
    <w:p w:rsidR="003068F2" w:rsidP="004D0976" w:rsidRDefault="003068F2" w14:paraId="269B835C" w14:textId="2284DED1">
      <w:pPr>
        <w:spacing w:after="0"/>
        <w:ind w:firstLine="360"/>
        <w:rPr>
          <w:rFonts w:cstheme="minorHAnsi"/>
          <w:sz w:val="24"/>
          <w:szCs w:val="24"/>
        </w:rPr>
      </w:pPr>
      <w:r>
        <w:rPr>
          <w:rFonts w:cstheme="minorHAnsi"/>
          <w:sz w:val="24"/>
          <w:szCs w:val="24"/>
        </w:rPr>
        <w:t>Frozen.</w:t>
      </w:r>
    </w:p>
    <w:p w:rsidR="00703863" w:rsidP="004D0976" w:rsidRDefault="003068F2" w14:paraId="3778E6AD" w14:textId="77777777">
      <w:pPr>
        <w:spacing w:after="0"/>
        <w:ind w:firstLine="360"/>
        <w:rPr>
          <w:rFonts w:cstheme="minorHAnsi"/>
          <w:sz w:val="24"/>
          <w:szCs w:val="24"/>
        </w:rPr>
      </w:pPr>
      <w:r>
        <w:rPr>
          <w:rFonts w:cstheme="minorHAnsi"/>
          <w:sz w:val="24"/>
          <w:szCs w:val="24"/>
        </w:rPr>
        <w:t xml:space="preserve">I’ve never seen this. </w:t>
      </w:r>
    </w:p>
    <w:p w:rsidR="00703863" w:rsidP="004D0976" w:rsidRDefault="003068F2" w14:paraId="23479684" w14:textId="77777777">
      <w:pPr>
        <w:spacing w:after="0"/>
        <w:ind w:firstLine="360"/>
        <w:rPr>
          <w:rFonts w:cstheme="minorHAnsi"/>
          <w:sz w:val="24"/>
          <w:szCs w:val="24"/>
        </w:rPr>
      </w:pPr>
      <w:r>
        <w:rPr>
          <w:rFonts w:cstheme="minorHAnsi"/>
          <w:sz w:val="24"/>
          <w:szCs w:val="24"/>
        </w:rPr>
        <w:t xml:space="preserve">Ever. </w:t>
      </w:r>
    </w:p>
    <w:p w:rsidR="00703863" w:rsidP="004D0976" w:rsidRDefault="003068F2" w14:paraId="4360319E" w14:textId="77777777">
      <w:pPr>
        <w:spacing w:after="0"/>
        <w:ind w:firstLine="360"/>
        <w:rPr>
          <w:rFonts w:cstheme="minorHAnsi"/>
          <w:sz w:val="24"/>
          <w:szCs w:val="24"/>
        </w:rPr>
      </w:pPr>
      <w:r>
        <w:rPr>
          <w:rFonts w:cstheme="minorHAnsi"/>
          <w:sz w:val="24"/>
          <w:szCs w:val="24"/>
        </w:rPr>
        <w:t xml:space="preserve">A bee, frozen. </w:t>
      </w:r>
    </w:p>
    <w:p w:rsidR="003068F2" w:rsidP="004D0976" w:rsidRDefault="003068F2" w14:paraId="5E64C134" w14:textId="0C6615D5">
      <w:pPr>
        <w:spacing w:after="0"/>
        <w:ind w:firstLine="360"/>
        <w:rPr>
          <w:rFonts w:cstheme="minorHAnsi"/>
          <w:sz w:val="24"/>
          <w:szCs w:val="24"/>
        </w:rPr>
      </w:pPr>
      <w:r>
        <w:rPr>
          <w:rFonts w:cstheme="minorHAnsi"/>
          <w:sz w:val="24"/>
          <w:szCs w:val="24"/>
        </w:rPr>
        <w:t>I didn’t think that was even possible.</w:t>
      </w:r>
    </w:p>
    <w:p w:rsidR="008E22A0" w:rsidP="00C81426" w:rsidRDefault="00C81426" w14:paraId="27181719" w14:textId="298E93E3">
      <w:pPr>
        <w:spacing w:after="0"/>
        <w:ind w:firstLine="360"/>
        <w:rPr>
          <w:rFonts w:cstheme="minorHAnsi"/>
          <w:sz w:val="24"/>
          <w:szCs w:val="24"/>
        </w:rPr>
      </w:pPr>
      <w:r>
        <w:rPr>
          <w:rFonts w:cstheme="minorHAnsi"/>
          <w:sz w:val="24"/>
          <w:szCs w:val="24"/>
        </w:rPr>
        <w:t xml:space="preserve">Nobody else thinks it was possible, either. </w:t>
      </w:r>
      <w:r w:rsidR="00D8151E">
        <w:rPr>
          <w:rFonts w:cstheme="minorHAnsi"/>
          <w:sz w:val="24"/>
          <w:szCs w:val="24"/>
        </w:rPr>
        <w:t xml:space="preserve">The whole game stops </w:t>
      </w:r>
      <w:r w:rsidR="00894AFB">
        <w:rPr>
          <w:rFonts w:cstheme="minorHAnsi"/>
          <w:sz w:val="24"/>
          <w:szCs w:val="24"/>
        </w:rPr>
        <w:t>for ten minutes</w:t>
      </w:r>
      <w:r w:rsidR="00D8151E">
        <w:rPr>
          <w:rFonts w:cstheme="minorHAnsi"/>
          <w:sz w:val="24"/>
          <w:szCs w:val="24"/>
        </w:rPr>
        <w:t xml:space="preserve"> so that the vid replays, which have an orgasmic reaction to this new event by dissecting every </w:t>
      </w:r>
      <w:r w:rsidR="00630B38">
        <w:rPr>
          <w:rFonts w:cstheme="minorHAnsi"/>
          <w:sz w:val="24"/>
          <w:szCs w:val="24"/>
        </w:rPr>
        <w:t>tiny</w:t>
      </w:r>
      <w:r w:rsidR="00D8151E">
        <w:rPr>
          <w:rFonts w:cstheme="minorHAnsi"/>
          <w:sz w:val="24"/>
          <w:szCs w:val="24"/>
        </w:rPr>
        <w:t xml:space="preserve"> detail, can catch up to real time.</w:t>
      </w:r>
      <w:r w:rsidR="003C59EF">
        <w:rPr>
          <w:rFonts w:cstheme="minorHAnsi"/>
          <w:sz w:val="24"/>
          <w:szCs w:val="24"/>
        </w:rPr>
        <w:t xml:space="preserve"> I’m sure the vid programmers caught on to the bee’s relatives </w:t>
      </w:r>
      <w:r w:rsidR="003C59EF">
        <w:rPr>
          <w:rFonts w:cstheme="minorHAnsi"/>
          <w:sz w:val="24"/>
          <w:szCs w:val="24"/>
        </w:rPr>
        <w:lastRenderedPageBreak/>
        <w:t>far faster than I did, and my sordid story is being refreshed in everybody’s heads right now.</w:t>
      </w:r>
      <w:r w:rsidR="0072341D">
        <w:rPr>
          <w:rFonts w:cstheme="minorHAnsi"/>
          <w:sz w:val="24"/>
          <w:szCs w:val="24"/>
        </w:rPr>
        <w:t xml:space="preserve"> Some people don’t even watch spaceball for the game, but because it’s the backdrop to a giant soap opera.</w:t>
      </w:r>
      <w:r w:rsidR="008E22A0">
        <w:rPr>
          <w:rFonts w:cstheme="minorHAnsi"/>
          <w:sz w:val="24"/>
          <w:szCs w:val="24"/>
        </w:rPr>
        <w:t xml:space="preserve"> Everybody wants to famous, but I’d prefer it </w:t>
      </w:r>
      <w:proofErr w:type="gramStart"/>
      <w:r w:rsidR="008E22A0">
        <w:rPr>
          <w:rFonts w:cstheme="minorHAnsi"/>
          <w:sz w:val="24"/>
          <w:szCs w:val="24"/>
        </w:rPr>
        <w:t>was</w:t>
      </w:r>
      <w:proofErr w:type="gramEnd"/>
      <w:r w:rsidR="008E22A0">
        <w:rPr>
          <w:rFonts w:cstheme="minorHAnsi"/>
          <w:sz w:val="24"/>
          <w:szCs w:val="24"/>
        </w:rPr>
        <w:t xml:space="preserve"> actually fame, and not infamy.</w:t>
      </w:r>
    </w:p>
    <w:p w:rsidR="00337C3E" w:rsidP="008E22A0" w:rsidRDefault="00B6377C" w14:paraId="61C7EBEE" w14:textId="6B453FF0">
      <w:pPr>
        <w:spacing w:after="0"/>
        <w:ind w:firstLine="360"/>
        <w:rPr>
          <w:rFonts w:cstheme="minorHAnsi"/>
          <w:sz w:val="24"/>
          <w:szCs w:val="24"/>
        </w:rPr>
      </w:pPr>
      <w:r>
        <w:rPr>
          <w:rFonts w:cstheme="minorHAnsi"/>
          <w:sz w:val="24"/>
          <w:szCs w:val="24"/>
        </w:rPr>
        <w:t>We start off the third quarter with a slim lead, and then something really underhanded happens.</w:t>
      </w:r>
    </w:p>
    <w:p w:rsidR="00110C97" w:rsidP="008E22A0" w:rsidRDefault="00110C97" w14:paraId="6B327C50" w14:textId="77777777">
      <w:pPr>
        <w:spacing w:after="0"/>
        <w:ind w:firstLine="360"/>
        <w:rPr>
          <w:rFonts w:cstheme="minorHAnsi"/>
          <w:sz w:val="24"/>
          <w:szCs w:val="24"/>
        </w:rPr>
      </w:pPr>
      <w:r>
        <w:rPr>
          <w:rFonts w:cstheme="minorHAnsi"/>
          <w:sz w:val="24"/>
          <w:szCs w:val="24"/>
        </w:rPr>
        <w:t xml:space="preserve">I’m sitting on the coach’s channel, watching &lt;something happen&gt;, pretty much minding my own business, when I hear a very, very familiar voice on the ASC. </w:t>
      </w:r>
    </w:p>
    <w:p w:rsidR="005A430C" w:rsidP="008E22A0" w:rsidRDefault="00110C97" w14:paraId="5AB2BA05" w14:textId="07EC2002">
      <w:pPr>
        <w:spacing w:after="0"/>
        <w:ind w:firstLine="360"/>
        <w:rPr>
          <w:rFonts w:cstheme="minorHAnsi"/>
          <w:sz w:val="24"/>
          <w:szCs w:val="24"/>
        </w:rPr>
      </w:pPr>
      <w:r>
        <w:rPr>
          <w:rFonts w:cstheme="minorHAnsi"/>
          <w:sz w:val="24"/>
          <w:szCs w:val="24"/>
        </w:rPr>
        <w:t>Just a low-level crooning, followed by, “You want to slow down, you want to sleep.”</w:t>
      </w:r>
    </w:p>
    <w:p w:rsidR="00110C97" w:rsidP="713A50AE" w:rsidRDefault="00110C97" w14:paraId="0ABF7ADD" w14:textId="3562858B">
      <w:pPr>
        <w:spacing w:after="0"/>
        <w:ind w:firstLine="360"/>
        <w:rPr>
          <w:rFonts w:cs="Calibri" w:cstheme="minorAscii"/>
          <w:sz w:val="24"/>
          <w:szCs w:val="24"/>
        </w:rPr>
      </w:pPr>
      <w:r w:rsidRPr="713A50AE" w:rsidR="713A50AE">
        <w:rPr>
          <w:rFonts w:cs="Calibri" w:cstheme="minorAscii"/>
          <w:sz w:val="24"/>
          <w:szCs w:val="24"/>
        </w:rPr>
        <w:t xml:space="preserve">Every male player on the Blood Suns stops what </w:t>
      </w:r>
      <w:r w:rsidRPr="713A50AE" w:rsidR="713A50AE">
        <w:rPr>
          <w:rFonts w:cs="Calibri" w:cstheme="minorAscii"/>
          <w:sz w:val="24"/>
          <w:szCs w:val="24"/>
        </w:rPr>
        <w:t>they’re</w:t>
      </w:r>
      <w:r w:rsidRPr="713A50AE" w:rsidR="713A50AE">
        <w:rPr>
          <w:rFonts w:cs="Calibri" w:cstheme="minorAscii"/>
          <w:sz w:val="24"/>
          <w:szCs w:val="24"/>
        </w:rPr>
        <w:t xml:space="preserve"> doing, right in the middle of a play. </w:t>
      </w:r>
      <w:commentRangeStart w:id="78126055"/>
      <w:r w:rsidRPr="713A50AE" w:rsidR="713A50AE">
        <w:rPr>
          <w:rFonts w:cs="Calibri" w:cstheme="minorAscii"/>
          <w:sz w:val="24"/>
          <w:szCs w:val="24"/>
        </w:rPr>
        <w:t>&lt;someone&gt;</w:t>
      </w:r>
      <w:commentRangeEnd w:id="78126055"/>
      <w:r>
        <w:rPr>
          <w:rStyle w:val="CommentReference"/>
        </w:rPr>
        <w:commentReference w:id="78126055"/>
      </w:r>
      <w:r w:rsidRPr="713A50AE" w:rsidR="713A50AE">
        <w:rPr>
          <w:rFonts w:cs="Calibri" w:cstheme="minorAscii"/>
          <w:sz w:val="24"/>
          <w:szCs w:val="24"/>
        </w:rPr>
        <w:t xml:space="preserve"> has the ball and gets tackled. Fumble!</w:t>
      </w:r>
    </w:p>
    <w:p w:rsidR="00110C97" w:rsidP="008E22A0" w:rsidRDefault="00110C97" w14:paraId="1FA9E8EF" w14:textId="17996CDD">
      <w:pPr>
        <w:spacing w:after="0"/>
        <w:ind w:firstLine="360"/>
        <w:rPr>
          <w:rFonts w:cstheme="minorHAnsi"/>
          <w:sz w:val="24"/>
          <w:szCs w:val="24"/>
        </w:rPr>
      </w:pPr>
      <w:r>
        <w:rPr>
          <w:rFonts w:cstheme="minorHAnsi"/>
          <w:sz w:val="24"/>
          <w:szCs w:val="24"/>
        </w:rPr>
        <w:t>Harbingers recover!</w:t>
      </w:r>
    </w:p>
    <w:p w:rsidR="00110C97" w:rsidP="008E22A0" w:rsidRDefault="00110C97" w14:paraId="73F222AA" w14:textId="06865F02">
      <w:pPr>
        <w:spacing w:after="0"/>
        <w:ind w:firstLine="360"/>
        <w:rPr>
          <w:rFonts w:cstheme="minorHAnsi"/>
          <w:sz w:val="24"/>
          <w:szCs w:val="24"/>
        </w:rPr>
      </w:pPr>
      <w:r>
        <w:rPr>
          <w:rFonts w:cstheme="minorHAnsi"/>
          <w:sz w:val="24"/>
          <w:szCs w:val="24"/>
        </w:rPr>
        <w:t>Blood Suns are sitting around, just floating there.</w:t>
      </w:r>
    </w:p>
    <w:p w:rsidR="00110C97" w:rsidP="008E22A0" w:rsidRDefault="00110C97" w14:paraId="3DF1E623" w14:textId="77C5BED8">
      <w:pPr>
        <w:spacing w:after="0"/>
        <w:ind w:firstLine="360"/>
        <w:rPr>
          <w:rFonts w:cstheme="minorHAnsi"/>
          <w:sz w:val="24"/>
          <w:szCs w:val="24"/>
        </w:rPr>
      </w:pPr>
      <w:r>
        <w:rPr>
          <w:rFonts w:cstheme="minorHAnsi"/>
          <w:sz w:val="24"/>
          <w:szCs w:val="24"/>
        </w:rPr>
        <w:t xml:space="preserve">Remember what I said earlier about AI in my brain? How </w:t>
      </w:r>
      <w:proofErr w:type="gramStart"/>
      <w:r>
        <w:rPr>
          <w:rFonts w:cstheme="minorHAnsi"/>
          <w:sz w:val="24"/>
          <w:szCs w:val="24"/>
        </w:rPr>
        <w:t>I don’t</w:t>
      </w:r>
      <w:proofErr w:type="gramEnd"/>
      <w:r>
        <w:rPr>
          <w:rFonts w:cstheme="minorHAnsi"/>
          <w:sz w:val="24"/>
          <w:szCs w:val="24"/>
        </w:rPr>
        <w:t xml:space="preserve"> track with that shit? I lied. There’s one thing I added after that truly terrible day way back, when a Veeni siren fucked with my head and then fucked </w:t>
      </w:r>
      <w:r w:rsidR="00600B25">
        <w:rPr>
          <w:rFonts w:cstheme="minorHAnsi"/>
          <w:sz w:val="24"/>
          <w:szCs w:val="24"/>
        </w:rPr>
        <w:t>up</w:t>
      </w:r>
      <w:r>
        <w:rPr>
          <w:rFonts w:cstheme="minorHAnsi"/>
          <w:sz w:val="24"/>
          <w:szCs w:val="24"/>
        </w:rPr>
        <w:t xml:space="preserve"> my life. I added an AI-enabled audio filter to stop Veeni suggestion from affecting me. I’d actually forgotten about it. I’m surprised it still works.</w:t>
      </w:r>
    </w:p>
    <w:p w:rsidR="00110C97" w:rsidP="008E22A0" w:rsidRDefault="00110C97" w14:paraId="362A2866" w14:textId="7509516C">
      <w:pPr>
        <w:spacing w:after="0"/>
        <w:ind w:firstLine="360"/>
        <w:rPr>
          <w:rFonts w:cstheme="minorHAnsi"/>
          <w:sz w:val="24"/>
          <w:szCs w:val="24"/>
        </w:rPr>
      </w:pPr>
      <w:r>
        <w:rPr>
          <w:rFonts w:cstheme="minorHAnsi"/>
          <w:sz w:val="24"/>
          <w:szCs w:val="24"/>
        </w:rPr>
        <w:t xml:space="preserve">“Get off </w:t>
      </w:r>
      <w:r w:rsidR="00BC7430">
        <w:rPr>
          <w:rFonts w:cstheme="minorHAnsi"/>
          <w:sz w:val="24"/>
          <w:szCs w:val="24"/>
        </w:rPr>
        <w:t>this</w:t>
      </w:r>
      <w:r>
        <w:rPr>
          <w:rFonts w:cstheme="minorHAnsi"/>
          <w:sz w:val="24"/>
          <w:szCs w:val="24"/>
        </w:rPr>
        <w:t xml:space="preserve"> fucking channel,” I growl into the ASC.</w:t>
      </w:r>
    </w:p>
    <w:p w:rsidR="00110C97" w:rsidP="713A50AE" w:rsidRDefault="00110C97" w14:paraId="6EB1D362" w14:textId="5A0ED240">
      <w:pPr>
        <w:spacing w:after="0"/>
        <w:ind w:firstLine="360"/>
        <w:rPr>
          <w:rFonts w:cs="Calibri" w:cstheme="minorAscii"/>
          <w:sz w:val="24"/>
          <w:szCs w:val="24"/>
        </w:rPr>
      </w:pPr>
      <w:r w:rsidRPr="713A50AE" w:rsidR="713A50AE">
        <w:rPr>
          <w:rFonts w:cs="Calibri" w:cstheme="minorAscii"/>
          <w:sz w:val="24"/>
          <w:szCs w:val="24"/>
        </w:rPr>
        <w:t>“Rick?”</w:t>
      </w:r>
      <w:commentRangeStart w:id="156925666"/>
      <w:r w:rsidRPr="713A50AE" w:rsidR="713A50AE">
        <w:rPr>
          <w:rFonts w:cs="Calibri" w:cstheme="minorAscii"/>
          <w:sz w:val="24"/>
          <w:szCs w:val="24"/>
        </w:rPr>
        <w:t xml:space="preserve"> &lt;name says&gt;</w:t>
      </w:r>
      <w:commentRangeEnd w:id="156925666"/>
      <w:r>
        <w:rPr>
          <w:rStyle w:val="CommentReference"/>
        </w:rPr>
        <w:commentReference w:id="156925666"/>
      </w:r>
      <w:r w:rsidRPr="713A50AE" w:rsidR="713A50AE">
        <w:rPr>
          <w:rFonts w:cs="Calibri" w:cstheme="minorAscii"/>
          <w:sz w:val="24"/>
          <w:szCs w:val="24"/>
        </w:rPr>
        <w:t xml:space="preserve"> “How are you</w:t>
      </w:r>
      <w:r w:rsidRPr="713A50AE" w:rsidR="713A50AE">
        <w:rPr>
          <w:rFonts w:cs="Calibri" w:cstheme="minorAscii"/>
          <w:sz w:val="24"/>
          <w:szCs w:val="24"/>
        </w:rPr>
        <w:t>–”</w:t>
      </w:r>
    </w:p>
    <w:p w:rsidR="00110C97" w:rsidP="008E22A0" w:rsidRDefault="00110C97" w14:paraId="0C3D0A17" w14:textId="0124D7AC">
      <w:pPr>
        <w:spacing w:after="0"/>
        <w:ind w:firstLine="360"/>
        <w:rPr>
          <w:rFonts w:cstheme="minorHAnsi"/>
          <w:sz w:val="24"/>
          <w:szCs w:val="24"/>
        </w:rPr>
      </w:pPr>
      <w:r>
        <w:rPr>
          <w:rFonts w:cstheme="minorHAnsi"/>
          <w:sz w:val="24"/>
          <w:szCs w:val="24"/>
        </w:rPr>
        <w:t xml:space="preserve">“Audio filter, you fucking bitch. Get off </w:t>
      </w:r>
      <w:r w:rsidR="00BC7430">
        <w:rPr>
          <w:rFonts w:cstheme="minorHAnsi"/>
          <w:sz w:val="24"/>
          <w:szCs w:val="24"/>
        </w:rPr>
        <w:t>our</w:t>
      </w:r>
      <w:r>
        <w:rPr>
          <w:rFonts w:cstheme="minorHAnsi"/>
          <w:sz w:val="24"/>
          <w:szCs w:val="24"/>
        </w:rPr>
        <w:t xml:space="preserve"> channel.”</w:t>
      </w:r>
    </w:p>
    <w:p w:rsidR="00110C97" w:rsidP="008E22A0" w:rsidRDefault="00110C97" w14:paraId="49450214" w14:textId="378546ED">
      <w:pPr>
        <w:spacing w:after="0"/>
        <w:ind w:firstLine="360"/>
        <w:rPr>
          <w:rFonts w:cstheme="minorHAnsi"/>
          <w:sz w:val="24"/>
          <w:szCs w:val="24"/>
        </w:rPr>
      </w:pPr>
      <w:r>
        <w:rPr>
          <w:rFonts w:cstheme="minorHAnsi"/>
          <w:sz w:val="24"/>
          <w:szCs w:val="24"/>
        </w:rPr>
        <w:t>“Rick,” Laura says on the coach’s channel</w:t>
      </w:r>
      <w:r w:rsidR="00E047C7">
        <w:rPr>
          <w:rFonts w:cstheme="minorHAnsi"/>
          <w:sz w:val="24"/>
          <w:szCs w:val="24"/>
        </w:rPr>
        <w:t>, “you gotta listen to me, this is –“</w:t>
      </w:r>
    </w:p>
    <w:p w:rsidR="00E047C7" w:rsidP="008E22A0" w:rsidRDefault="00E047C7" w14:paraId="0EFECA11" w14:textId="0A6D715A">
      <w:pPr>
        <w:spacing w:after="0"/>
        <w:ind w:firstLine="360"/>
        <w:rPr>
          <w:rFonts w:cstheme="minorHAnsi"/>
          <w:sz w:val="24"/>
          <w:szCs w:val="24"/>
        </w:rPr>
      </w:pPr>
      <w:r>
        <w:rPr>
          <w:rFonts w:cstheme="minorHAnsi"/>
          <w:sz w:val="24"/>
          <w:szCs w:val="24"/>
        </w:rPr>
        <w:t xml:space="preserve">“I’m okay,” I say, “I’m </w:t>
      </w:r>
      <w:r w:rsidR="00600B25">
        <w:rPr>
          <w:rFonts w:cstheme="minorHAnsi"/>
          <w:sz w:val="24"/>
          <w:szCs w:val="24"/>
        </w:rPr>
        <w:t>okay</w:t>
      </w:r>
      <w:r>
        <w:rPr>
          <w:rFonts w:cstheme="minorHAnsi"/>
          <w:sz w:val="24"/>
          <w:szCs w:val="24"/>
        </w:rPr>
        <w:t>.”</w:t>
      </w:r>
    </w:p>
    <w:p w:rsidR="00E047C7" w:rsidP="008E22A0" w:rsidRDefault="00E047C7" w14:paraId="37CC437E" w14:textId="49ED596F">
      <w:pPr>
        <w:spacing w:after="0"/>
        <w:ind w:firstLine="360"/>
        <w:rPr>
          <w:rFonts w:cstheme="minorHAnsi"/>
          <w:sz w:val="24"/>
          <w:szCs w:val="24"/>
        </w:rPr>
      </w:pPr>
      <w:r>
        <w:rPr>
          <w:rFonts w:cstheme="minorHAnsi"/>
          <w:sz w:val="24"/>
          <w:szCs w:val="24"/>
        </w:rPr>
        <w:t>“You are?”</w:t>
      </w:r>
    </w:p>
    <w:p w:rsidR="00E047C7" w:rsidP="008E22A0" w:rsidRDefault="00E047C7" w14:paraId="318CD270" w14:textId="01FE33CE">
      <w:pPr>
        <w:spacing w:after="0"/>
        <w:ind w:firstLine="360"/>
        <w:rPr>
          <w:rFonts w:cstheme="minorHAnsi"/>
          <w:sz w:val="24"/>
          <w:szCs w:val="24"/>
        </w:rPr>
      </w:pPr>
      <w:r>
        <w:rPr>
          <w:rFonts w:cstheme="minorHAnsi"/>
          <w:sz w:val="24"/>
          <w:szCs w:val="24"/>
        </w:rPr>
        <w:t>“Audio filter.”</w:t>
      </w:r>
    </w:p>
    <w:p w:rsidR="00110C97" w:rsidP="00E047C7" w:rsidRDefault="00110C97" w14:paraId="44952E3E" w14:textId="0058D630">
      <w:pPr>
        <w:spacing w:after="0"/>
        <w:ind w:firstLine="360"/>
        <w:rPr>
          <w:rFonts w:cstheme="minorHAnsi"/>
          <w:sz w:val="24"/>
          <w:szCs w:val="24"/>
        </w:rPr>
      </w:pPr>
      <w:r>
        <w:rPr>
          <w:rFonts w:cstheme="minorHAnsi"/>
          <w:sz w:val="24"/>
          <w:szCs w:val="24"/>
        </w:rPr>
        <w:t>“</w:t>
      </w:r>
      <w:r w:rsidR="00E047C7">
        <w:rPr>
          <w:rFonts w:cstheme="minorHAnsi"/>
          <w:sz w:val="24"/>
          <w:szCs w:val="24"/>
        </w:rPr>
        <w:t xml:space="preserve">Oh. </w:t>
      </w:r>
      <w:r w:rsidR="00274FEC">
        <w:rPr>
          <w:rFonts w:cstheme="minorHAnsi"/>
          <w:sz w:val="24"/>
          <w:szCs w:val="24"/>
        </w:rPr>
        <w:t>Oh, t</w:t>
      </w:r>
      <w:r w:rsidR="00E047C7">
        <w:rPr>
          <w:rFonts w:cstheme="minorHAnsi"/>
          <w:sz w:val="24"/>
          <w:szCs w:val="24"/>
        </w:rPr>
        <w:t xml:space="preserve">hat’s great, I’m really glad. Look, </w:t>
      </w:r>
      <w:r>
        <w:rPr>
          <w:rFonts w:cstheme="minorHAnsi"/>
          <w:sz w:val="24"/>
          <w:szCs w:val="24"/>
        </w:rPr>
        <w:t>I can handle this, if you let me.”</w:t>
      </w:r>
    </w:p>
    <w:p w:rsidR="00110C97" w:rsidP="008E22A0" w:rsidRDefault="00110C97" w14:paraId="17C5FA25" w14:textId="018F8049">
      <w:pPr>
        <w:spacing w:after="0"/>
        <w:ind w:firstLine="360"/>
        <w:rPr>
          <w:rFonts w:cstheme="minorHAnsi"/>
          <w:sz w:val="24"/>
          <w:szCs w:val="24"/>
        </w:rPr>
      </w:pPr>
      <w:r>
        <w:rPr>
          <w:rFonts w:cstheme="minorHAnsi"/>
          <w:sz w:val="24"/>
          <w:szCs w:val="24"/>
        </w:rPr>
        <w:t>“Yes, please do.</w:t>
      </w:r>
      <w:r w:rsidR="00BC7430">
        <w:rPr>
          <w:rFonts w:cstheme="minorHAnsi"/>
          <w:sz w:val="24"/>
          <w:szCs w:val="24"/>
        </w:rPr>
        <w:t>”</w:t>
      </w:r>
    </w:p>
    <w:p w:rsidR="00BC7430" w:rsidP="00BC7430" w:rsidRDefault="00110C97" w14:paraId="1CF3842C" w14:textId="45223BDD">
      <w:pPr>
        <w:spacing w:after="0"/>
        <w:ind w:firstLine="360"/>
        <w:rPr>
          <w:rFonts w:cstheme="minorHAnsi"/>
          <w:sz w:val="24"/>
          <w:szCs w:val="24"/>
        </w:rPr>
      </w:pPr>
      <w:r>
        <w:rPr>
          <w:rFonts w:cstheme="minorHAnsi"/>
          <w:sz w:val="24"/>
          <w:szCs w:val="24"/>
        </w:rPr>
        <w:t>“Great.” She keys off.</w:t>
      </w:r>
    </w:p>
    <w:p w:rsidR="00110C97" w:rsidP="713A50AE" w:rsidRDefault="00110C97" w14:paraId="09F0E778" w14:textId="2F40E520">
      <w:pPr>
        <w:spacing w:after="0"/>
        <w:ind w:firstLine="360"/>
        <w:rPr>
          <w:rFonts w:cs="Calibri" w:cstheme="minorAscii"/>
          <w:sz w:val="24"/>
          <w:szCs w:val="24"/>
        </w:rPr>
      </w:pPr>
      <w:r w:rsidRPr="713A50AE" w:rsidR="713A50AE">
        <w:rPr>
          <w:rFonts w:cs="Calibri" w:cstheme="minorAscii"/>
          <w:sz w:val="24"/>
          <w:szCs w:val="24"/>
        </w:rPr>
        <w:t xml:space="preserve">A moment later, Kissy leaves the field. </w:t>
      </w:r>
      <w:r w:rsidRPr="713A50AE" w:rsidR="713A50AE">
        <w:rPr>
          <w:rFonts w:cs="Calibri" w:cstheme="minorAscii"/>
          <w:sz w:val="24"/>
          <w:szCs w:val="24"/>
        </w:rPr>
        <w:t>She’s</w:t>
      </w:r>
      <w:r w:rsidRPr="713A50AE" w:rsidR="713A50AE">
        <w:rPr>
          <w:rFonts w:cs="Calibri" w:cstheme="minorAscii"/>
          <w:sz w:val="24"/>
          <w:szCs w:val="24"/>
        </w:rPr>
        <w:t xml:space="preserve"> not heading </w:t>
      </w:r>
      <w:r w:rsidRPr="713A50AE" w:rsidR="713A50AE">
        <w:rPr>
          <w:rFonts w:cs="Calibri" w:cstheme="minorAscii"/>
          <w:sz w:val="24"/>
          <w:szCs w:val="24"/>
        </w:rPr>
        <w:t>toward</w:t>
      </w:r>
      <w:r w:rsidRPr="713A50AE" w:rsidR="713A50AE">
        <w:rPr>
          <w:rFonts w:cs="Calibri" w:cstheme="minorAscii"/>
          <w:sz w:val="24"/>
          <w:szCs w:val="24"/>
        </w:rPr>
        <w:t xml:space="preserve"> our bus. </w:t>
      </w:r>
      <w:r w:rsidRPr="713A50AE" w:rsidR="713A50AE">
        <w:rPr>
          <w:rFonts w:cs="Calibri" w:cstheme="minorAscii"/>
          <w:sz w:val="24"/>
          <w:szCs w:val="24"/>
        </w:rPr>
        <w:t>She’s</w:t>
      </w:r>
      <w:r w:rsidRPr="713A50AE" w:rsidR="713A50AE">
        <w:rPr>
          <w:rFonts w:cs="Calibri" w:cstheme="minorAscii"/>
          <w:sz w:val="24"/>
          <w:szCs w:val="24"/>
        </w:rPr>
        <w:t xml:space="preserve"> heading into the spectator area, into a collection of ships that I never pay any attention to. </w:t>
      </w:r>
      <w:r w:rsidRPr="713A50AE" w:rsidR="713A50AE">
        <w:rPr>
          <w:rFonts w:cs="Calibri" w:cstheme="minorAscii"/>
          <w:sz w:val="24"/>
          <w:szCs w:val="24"/>
        </w:rPr>
        <w:t>&lt;</w:t>
      </w:r>
      <w:commentRangeStart w:id="1609440957"/>
      <w:r w:rsidRPr="713A50AE" w:rsidR="713A50AE">
        <w:rPr>
          <w:rFonts w:cs="Calibri" w:cstheme="minorAscii"/>
          <w:sz w:val="24"/>
          <w:szCs w:val="24"/>
        </w:rPr>
        <w:t>describe them anyway&gt;</w:t>
      </w:r>
      <w:commentRangeEnd w:id="1609440957"/>
      <w:r>
        <w:rPr>
          <w:rStyle w:val="CommentReference"/>
        </w:rPr>
        <w:commentReference w:id="1609440957"/>
      </w:r>
      <w:r w:rsidRPr="713A50AE" w:rsidR="713A50AE">
        <w:rPr>
          <w:rFonts w:cs="Calibri" w:cstheme="minorAscii"/>
          <w:sz w:val="24"/>
          <w:szCs w:val="24"/>
        </w:rPr>
        <w:t xml:space="preserve"> </w:t>
      </w:r>
      <w:r w:rsidRPr="713A50AE" w:rsidR="713A50AE">
        <w:rPr>
          <w:rFonts w:cs="Calibri" w:cstheme="minorAscii"/>
          <w:sz w:val="24"/>
          <w:szCs w:val="24"/>
        </w:rPr>
        <w:t xml:space="preserve">I configure my visual implant to zoom in on her, extrapolate her trajectory, and then see where </w:t>
      </w:r>
      <w:r w:rsidRPr="713A50AE" w:rsidR="713A50AE">
        <w:rPr>
          <w:rFonts w:cs="Calibri" w:cstheme="minorAscii"/>
          <w:sz w:val="24"/>
          <w:szCs w:val="24"/>
        </w:rPr>
        <w:t>she’s</w:t>
      </w:r>
      <w:r w:rsidRPr="713A50AE" w:rsidR="713A50AE">
        <w:rPr>
          <w:rFonts w:cs="Calibri" w:cstheme="minorAscii"/>
          <w:sz w:val="24"/>
          <w:szCs w:val="24"/>
        </w:rPr>
        <w:t xml:space="preserve"> heading.</w:t>
      </w:r>
    </w:p>
    <w:p w:rsidR="00BC7430" w:rsidP="713A50AE" w:rsidRDefault="00110C97" w14:paraId="7E3717CD" w14:textId="29F68E93">
      <w:pPr>
        <w:spacing w:after="0"/>
        <w:ind w:firstLine="360"/>
        <w:rPr>
          <w:rFonts w:cs="Calibri" w:cstheme="minorAscii"/>
          <w:sz w:val="24"/>
          <w:szCs w:val="24"/>
        </w:rPr>
      </w:pPr>
      <w:r w:rsidRPr="713A50AE" w:rsidR="713A50AE">
        <w:rPr>
          <w:rFonts w:cs="Calibri" w:cstheme="minorAscii"/>
          <w:sz w:val="24"/>
          <w:szCs w:val="24"/>
        </w:rPr>
        <w:t>There’s</w:t>
      </w:r>
      <w:r w:rsidRPr="713A50AE" w:rsidR="713A50AE">
        <w:rPr>
          <w:rFonts w:cs="Calibri" w:cstheme="minorAscii"/>
          <w:sz w:val="24"/>
          <w:szCs w:val="24"/>
        </w:rPr>
        <w:t xml:space="preserve"> a Veeni </w:t>
      </w:r>
      <w:r w:rsidRPr="713A50AE" w:rsidR="713A50AE">
        <w:rPr>
          <w:rFonts w:cs="Calibri" w:cstheme="minorAscii"/>
          <w:sz w:val="24"/>
          <w:szCs w:val="24"/>
        </w:rPr>
        <w:t>ship</w:t>
      </w:r>
      <w:r w:rsidRPr="713A50AE" w:rsidR="713A50AE">
        <w:rPr>
          <w:rFonts w:cs="Calibri" w:cstheme="minorAscii"/>
          <w:sz w:val="24"/>
          <w:szCs w:val="24"/>
        </w:rPr>
        <w:t xml:space="preserve"> right on the edge of the spectator field</w:t>
      </w:r>
      <w:r w:rsidRPr="713A50AE" w:rsidR="713A50AE">
        <w:rPr>
          <w:rFonts w:cs="Calibri" w:cstheme="minorAscii"/>
          <w:sz w:val="24"/>
          <w:szCs w:val="24"/>
        </w:rPr>
        <w:t>.</w:t>
      </w:r>
      <w:r w:rsidRPr="713A50AE" w:rsidR="713A50AE">
        <w:rPr>
          <w:rFonts w:cs="Calibri" w:cstheme="minorAscii"/>
          <w:sz w:val="24"/>
          <w:szCs w:val="24"/>
        </w:rPr>
        <w:t xml:space="preserve"> &lt;</w:t>
      </w:r>
      <w:commentRangeStart w:id="976221388"/>
      <w:r w:rsidRPr="713A50AE" w:rsidR="713A50AE">
        <w:rPr>
          <w:rFonts w:cs="Calibri" w:cstheme="minorAscii"/>
          <w:sz w:val="24"/>
          <w:szCs w:val="24"/>
        </w:rPr>
        <w:t>what does it look like&gt;</w:t>
      </w:r>
      <w:commentRangeEnd w:id="976221388"/>
      <w:r>
        <w:rPr>
          <w:rStyle w:val="CommentReference"/>
        </w:rPr>
        <w:commentReference w:id="976221388"/>
      </w:r>
    </w:p>
    <w:p w:rsidR="00BC7430" w:rsidP="008E22A0" w:rsidRDefault="00BC7430" w14:paraId="637DFDA6" w14:textId="5E3CB1DF">
      <w:pPr>
        <w:spacing w:after="0"/>
        <w:ind w:firstLine="360"/>
        <w:rPr>
          <w:rFonts w:cstheme="minorHAnsi"/>
          <w:sz w:val="24"/>
          <w:szCs w:val="24"/>
        </w:rPr>
      </w:pPr>
      <w:r>
        <w:rPr>
          <w:rFonts w:cstheme="minorHAnsi"/>
          <w:sz w:val="24"/>
          <w:szCs w:val="24"/>
        </w:rPr>
        <w:t>I contact Laura directly on a private channel. “Hey,” I say, “where our quarterback going?”</w:t>
      </w:r>
    </w:p>
    <w:p w:rsidR="00BC7430" w:rsidP="008E22A0" w:rsidRDefault="00BC7430" w14:paraId="5980B285" w14:textId="4E01C34D">
      <w:pPr>
        <w:spacing w:after="0"/>
        <w:ind w:firstLine="360"/>
        <w:rPr>
          <w:rFonts w:cstheme="minorHAnsi"/>
          <w:sz w:val="24"/>
          <w:szCs w:val="24"/>
        </w:rPr>
      </w:pPr>
      <w:r>
        <w:rPr>
          <w:rFonts w:cstheme="minorHAnsi"/>
          <w:sz w:val="24"/>
          <w:szCs w:val="24"/>
        </w:rPr>
        <w:t>“You said I could handle it,” Laura says.</w:t>
      </w:r>
    </w:p>
    <w:p w:rsidR="00BC7430" w:rsidP="008E22A0" w:rsidRDefault="00BC7430" w14:paraId="34AE34F8" w14:textId="4AF65D73">
      <w:pPr>
        <w:spacing w:after="0"/>
        <w:ind w:firstLine="360"/>
        <w:rPr>
          <w:rFonts w:cstheme="minorHAnsi"/>
          <w:sz w:val="24"/>
          <w:szCs w:val="24"/>
        </w:rPr>
      </w:pPr>
      <w:r>
        <w:rPr>
          <w:rFonts w:cstheme="minorHAnsi"/>
          <w:sz w:val="24"/>
          <w:szCs w:val="24"/>
        </w:rPr>
        <w:t>“I did, but that doesn’t mean I don’t get to ask questions, right?”</w:t>
      </w:r>
    </w:p>
    <w:p w:rsidR="00BC7430" w:rsidP="008E22A0" w:rsidRDefault="00BC7430" w14:paraId="686BF04C" w14:textId="549E0E3F">
      <w:pPr>
        <w:spacing w:after="0"/>
        <w:ind w:firstLine="360"/>
        <w:rPr>
          <w:rFonts w:cstheme="minorHAnsi"/>
          <w:sz w:val="24"/>
          <w:szCs w:val="24"/>
        </w:rPr>
      </w:pPr>
      <w:r>
        <w:rPr>
          <w:rFonts w:cstheme="minorHAnsi"/>
          <w:sz w:val="24"/>
          <w:szCs w:val="24"/>
        </w:rPr>
        <w:t>“It makes me feel like you don’t trust me.”</w:t>
      </w:r>
    </w:p>
    <w:p w:rsidR="00E047C7" w:rsidP="008E22A0" w:rsidRDefault="00E047C7" w14:paraId="4E955CD4" w14:textId="280D32BB">
      <w:pPr>
        <w:spacing w:after="0"/>
        <w:ind w:firstLine="360"/>
        <w:rPr>
          <w:rFonts w:cstheme="minorHAnsi"/>
          <w:sz w:val="24"/>
          <w:szCs w:val="24"/>
        </w:rPr>
      </w:pPr>
      <w:r>
        <w:rPr>
          <w:rFonts w:cstheme="minorHAnsi"/>
          <w:sz w:val="24"/>
          <w:szCs w:val="24"/>
        </w:rPr>
        <w:t xml:space="preserve">“I do trust </w:t>
      </w:r>
      <w:proofErr w:type="gramStart"/>
      <w:r>
        <w:rPr>
          <w:rFonts w:cstheme="minorHAnsi"/>
          <w:sz w:val="24"/>
          <w:szCs w:val="24"/>
        </w:rPr>
        <w:t>you,</w:t>
      </w:r>
      <w:proofErr w:type="gramEnd"/>
      <w:r>
        <w:rPr>
          <w:rFonts w:cstheme="minorHAnsi"/>
          <w:sz w:val="24"/>
          <w:szCs w:val="24"/>
        </w:rPr>
        <w:t xml:space="preserve"> I’m just wondering if it’s a good idea to send Kissy out there by herself.”</w:t>
      </w:r>
    </w:p>
    <w:p w:rsidR="00E047C7" w:rsidP="008E22A0" w:rsidRDefault="00E047C7" w14:paraId="1D60085A" w14:textId="33F4144A">
      <w:pPr>
        <w:spacing w:after="0"/>
        <w:ind w:firstLine="360"/>
        <w:rPr>
          <w:rFonts w:cstheme="minorHAnsi"/>
          <w:sz w:val="24"/>
          <w:szCs w:val="24"/>
        </w:rPr>
      </w:pPr>
      <w:r>
        <w:rPr>
          <w:rFonts w:cstheme="minorHAnsi"/>
          <w:sz w:val="24"/>
          <w:szCs w:val="24"/>
        </w:rPr>
        <w:t>“Kissy can handle whatever comes at her.”</w:t>
      </w:r>
    </w:p>
    <w:p w:rsidR="00E047C7" w:rsidP="008E22A0" w:rsidRDefault="00E047C7" w14:paraId="35BB2643" w14:textId="4583779A">
      <w:pPr>
        <w:spacing w:after="0"/>
        <w:ind w:firstLine="360"/>
        <w:rPr>
          <w:rFonts w:cstheme="minorHAnsi"/>
          <w:sz w:val="24"/>
          <w:szCs w:val="24"/>
        </w:rPr>
      </w:pPr>
      <w:r>
        <w:rPr>
          <w:rFonts w:cstheme="minorHAnsi"/>
          <w:sz w:val="24"/>
          <w:szCs w:val="24"/>
        </w:rPr>
        <w:t>“I’m sure she can, but what if it’s a torpedo? She’s in neutral space. No protection.”</w:t>
      </w:r>
    </w:p>
    <w:p w:rsidR="00DE4CE1" w:rsidP="00600B25" w:rsidRDefault="00E047C7" w14:paraId="24757F9A" w14:textId="4EFD7C7C">
      <w:pPr>
        <w:spacing w:after="0"/>
        <w:ind w:firstLine="360"/>
        <w:rPr>
          <w:rFonts w:cstheme="minorHAnsi"/>
          <w:sz w:val="24"/>
          <w:szCs w:val="24"/>
        </w:rPr>
      </w:pPr>
      <w:r>
        <w:rPr>
          <w:rFonts w:cstheme="minorHAnsi"/>
          <w:sz w:val="24"/>
          <w:szCs w:val="24"/>
        </w:rPr>
        <w:t>“</w:t>
      </w:r>
      <w:r w:rsidR="00600B25">
        <w:rPr>
          <w:rFonts w:cstheme="minorHAnsi"/>
          <w:sz w:val="24"/>
          <w:szCs w:val="24"/>
        </w:rPr>
        <w:t>Kissy’s</w:t>
      </w:r>
      <w:r>
        <w:rPr>
          <w:rFonts w:cstheme="minorHAnsi"/>
          <w:sz w:val="24"/>
          <w:szCs w:val="24"/>
        </w:rPr>
        <w:t xml:space="preserve"> battle armor isn’t just for show, Rick.</w:t>
      </w:r>
      <w:r w:rsidR="00600B25">
        <w:rPr>
          <w:rFonts w:cstheme="minorHAnsi"/>
          <w:sz w:val="24"/>
          <w:szCs w:val="24"/>
        </w:rPr>
        <w:t xml:space="preserve"> S</w:t>
      </w:r>
      <w:r w:rsidR="00DE4CE1">
        <w:rPr>
          <w:rFonts w:cstheme="minorHAnsi"/>
          <w:sz w:val="24"/>
          <w:szCs w:val="24"/>
        </w:rPr>
        <w:t>he can handle a torpedo.”</w:t>
      </w:r>
    </w:p>
    <w:p w:rsidR="00DE4CE1" w:rsidP="00E047C7" w:rsidRDefault="00DE4CE1" w14:paraId="7A487BF1" w14:textId="23A241BE">
      <w:pPr>
        <w:spacing w:after="0"/>
        <w:ind w:firstLine="360"/>
        <w:rPr>
          <w:rFonts w:cstheme="minorHAnsi"/>
          <w:sz w:val="24"/>
          <w:szCs w:val="24"/>
        </w:rPr>
      </w:pPr>
      <w:r>
        <w:rPr>
          <w:rFonts w:cstheme="minorHAnsi"/>
          <w:sz w:val="24"/>
          <w:szCs w:val="24"/>
        </w:rPr>
        <w:t>“How does a person-sized object handle a tactical nuclear warhead?”</w:t>
      </w:r>
      <w:r w:rsidR="00E047C7">
        <w:rPr>
          <w:rFonts w:cstheme="minorHAnsi"/>
          <w:sz w:val="24"/>
          <w:szCs w:val="24"/>
        </w:rPr>
        <w:t xml:space="preserve"> </w:t>
      </w:r>
    </w:p>
    <w:p w:rsidR="00AD407B" w:rsidP="00E047C7" w:rsidRDefault="00DE4CE1" w14:paraId="59E4D1F8" w14:textId="53561201">
      <w:pPr>
        <w:spacing w:after="0"/>
        <w:ind w:firstLine="360"/>
        <w:rPr>
          <w:rFonts w:cstheme="minorHAnsi"/>
          <w:sz w:val="24"/>
          <w:szCs w:val="24"/>
        </w:rPr>
      </w:pPr>
      <w:r>
        <w:rPr>
          <w:rFonts w:cstheme="minorHAnsi"/>
          <w:sz w:val="24"/>
          <w:szCs w:val="24"/>
        </w:rPr>
        <w:lastRenderedPageBreak/>
        <w:t xml:space="preserve">“Let’s just say that Kissy can outrun a torpedo. Look, </w:t>
      </w:r>
      <w:r w:rsidR="00795568">
        <w:rPr>
          <w:rFonts w:cstheme="minorHAnsi"/>
          <w:sz w:val="24"/>
          <w:szCs w:val="24"/>
        </w:rPr>
        <w:t>does</w:t>
      </w:r>
      <w:r w:rsidR="00E047C7">
        <w:rPr>
          <w:rFonts w:cstheme="minorHAnsi"/>
          <w:sz w:val="24"/>
          <w:szCs w:val="24"/>
        </w:rPr>
        <w:t xml:space="preserve"> it make you feel better if I </w:t>
      </w:r>
      <w:r w:rsidR="00795568">
        <w:rPr>
          <w:rFonts w:cstheme="minorHAnsi"/>
          <w:sz w:val="24"/>
          <w:szCs w:val="24"/>
        </w:rPr>
        <w:t>tell</w:t>
      </w:r>
      <w:r w:rsidR="00E047C7">
        <w:rPr>
          <w:rFonts w:cstheme="minorHAnsi"/>
          <w:sz w:val="24"/>
          <w:szCs w:val="24"/>
        </w:rPr>
        <w:t xml:space="preserve"> you that Veeni ship, where that woman’s transmission is coming from, it outside the spectator area?”</w:t>
      </w:r>
    </w:p>
    <w:p w:rsidR="00AD407B" w:rsidP="008E22A0" w:rsidRDefault="00E047C7" w14:paraId="5ED363AE" w14:textId="6428D253">
      <w:pPr>
        <w:spacing w:after="0"/>
        <w:ind w:firstLine="360"/>
        <w:rPr>
          <w:rFonts w:cstheme="minorHAnsi"/>
          <w:sz w:val="24"/>
          <w:szCs w:val="24"/>
        </w:rPr>
      </w:pPr>
      <w:r>
        <w:rPr>
          <w:rFonts w:cstheme="minorHAnsi"/>
          <w:sz w:val="24"/>
          <w:szCs w:val="24"/>
        </w:rPr>
        <w:t>“</w:t>
      </w:r>
      <w:r w:rsidR="00795568">
        <w:rPr>
          <w:rFonts w:cstheme="minorHAnsi"/>
          <w:sz w:val="24"/>
          <w:szCs w:val="24"/>
        </w:rPr>
        <w:t>Oh. Then</w:t>
      </w:r>
      <w:r>
        <w:rPr>
          <w:rFonts w:cstheme="minorHAnsi"/>
          <w:sz w:val="24"/>
          <w:szCs w:val="24"/>
        </w:rPr>
        <w:t xml:space="preserve"> yes,” I say, “yes</w:t>
      </w:r>
      <w:r w:rsidR="00AA4B41">
        <w:rPr>
          <w:rFonts w:cstheme="minorHAnsi"/>
          <w:sz w:val="24"/>
          <w:szCs w:val="24"/>
        </w:rPr>
        <w:t>,</w:t>
      </w:r>
      <w:r>
        <w:rPr>
          <w:rFonts w:cstheme="minorHAnsi"/>
          <w:sz w:val="24"/>
          <w:szCs w:val="24"/>
        </w:rPr>
        <w:t xml:space="preserve"> it </w:t>
      </w:r>
      <w:r w:rsidR="00795568">
        <w:rPr>
          <w:rFonts w:cstheme="minorHAnsi"/>
          <w:sz w:val="24"/>
          <w:szCs w:val="24"/>
        </w:rPr>
        <w:t>does</w:t>
      </w:r>
      <w:r>
        <w:rPr>
          <w:rFonts w:cstheme="minorHAnsi"/>
          <w:sz w:val="24"/>
          <w:szCs w:val="24"/>
        </w:rPr>
        <w:t>.”</w:t>
      </w:r>
    </w:p>
    <w:p w:rsidR="00110C97" w:rsidP="008E22A0" w:rsidRDefault="00110C97" w14:paraId="66DE5224" w14:textId="2888B3F6">
      <w:pPr>
        <w:spacing w:after="0"/>
        <w:ind w:firstLine="360"/>
        <w:rPr>
          <w:rFonts w:cstheme="minorHAnsi"/>
          <w:sz w:val="24"/>
          <w:szCs w:val="24"/>
        </w:rPr>
      </w:pPr>
      <w:r>
        <w:rPr>
          <w:rFonts w:cstheme="minorHAnsi"/>
          <w:sz w:val="24"/>
          <w:szCs w:val="24"/>
        </w:rPr>
        <w:t>There’s a set of standing spaceball rules around interfering with team communications during a game, as in, it’s specifically not allowed. No one in a spectator or team area is allowed to transmit into another team’s internal communication channels.</w:t>
      </w:r>
      <w:r w:rsidR="00AA4B41">
        <w:rPr>
          <w:rFonts w:cstheme="minorHAnsi"/>
          <w:sz w:val="24"/>
          <w:szCs w:val="24"/>
        </w:rPr>
        <w:t xml:space="preserve"> </w:t>
      </w:r>
      <w:r w:rsidR="00E047C7">
        <w:rPr>
          <w:rFonts w:cstheme="minorHAnsi"/>
          <w:sz w:val="24"/>
          <w:szCs w:val="24"/>
        </w:rPr>
        <w:t>In return for abiding by this rule, and all other spaceball rules, the League protects anyone inside the spectator area from violence.</w:t>
      </w:r>
    </w:p>
    <w:p w:rsidR="00E047C7" w:rsidP="00E047C7" w:rsidRDefault="00E047C7" w14:paraId="1C646D88" w14:textId="63727CD8">
      <w:pPr>
        <w:spacing w:after="0"/>
        <w:ind w:firstLine="360"/>
        <w:rPr>
          <w:rFonts w:cstheme="minorHAnsi"/>
          <w:sz w:val="24"/>
          <w:szCs w:val="24"/>
        </w:rPr>
      </w:pPr>
      <w:r>
        <w:rPr>
          <w:rFonts w:cstheme="minorHAnsi"/>
          <w:sz w:val="24"/>
          <w:szCs w:val="24"/>
        </w:rPr>
        <w:t>The Veeni ship is outside the spectator area, ostensibly so they can’t be penalized for messing with our comms. But it also means we can mess with them.</w:t>
      </w:r>
    </w:p>
    <w:p w:rsidR="00E047C7" w:rsidP="008E22A0" w:rsidRDefault="00E047C7" w14:paraId="14AD20A6" w14:textId="61CFFFA8">
      <w:pPr>
        <w:spacing w:after="0"/>
        <w:ind w:firstLine="360"/>
        <w:rPr>
          <w:rFonts w:cstheme="minorHAnsi"/>
          <w:sz w:val="24"/>
          <w:szCs w:val="24"/>
        </w:rPr>
      </w:pPr>
      <w:r>
        <w:rPr>
          <w:rFonts w:cstheme="minorHAnsi"/>
          <w:sz w:val="24"/>
          <w:szCs w:val="24"/>
        </w:rPr>
        <w:t>“How is Kissy going –“</w:t>
      </w:r>
    </w:p>
    <w:p w:rsidR="00E047C7" w:rsidP="008E22A0" w:rsidRDefault="00E047C7" w14:paraId="038FA89A" w14:textId="65B7439B">
      <w:pPr>
        <w:spacing w:after="0"/>
        <w:ind w:firstLine="360"/>
        <w:rPr>
          <w:rFonts w:cstheme="minorHAnsi"/>
          <w:sz w:val="24"/>
          <w:szCs w:val="24"/>
        </w:rPr>
      </w:pPr>
      <w:r>
        <w:rPr>
          <w:rFonts w:cstheme="minorHAnsi"/>
          <w:sz w:val="24"/>
          <w:szCs w:val="24"/>
        </w:rPr>
        <w:t>“Just watch, Rick.”</w:t>
      </w:r>
    </w:p>
    <w:p w:rsidR="007562FF" w:rsidP="713A50AE" w:rsidRDefault="00AA4B41" w14:paraId="0BEA3267" w14:textId="23349D37">
      <w:pPr>
        <w:spacing w:after="0"/>
        <w:ind w:firstLine="360"/>
        <w:rPr>
          <w:rFonts w:cs="Calibri" w:cstheme="minorAscii"/>
          <w:sz w:val="24"/>
          <w:szCs w:val="24"/>
        </w:rPr>
      </w:pPr>
      <w:r w:rsidRPr="713A50AE" w:rsidR="713A50AE">
        <w:rPr>
          <w:rFonts w:cs="Calibri" w:cstheme="minorAscii"/>
          <w:sz w:val="24"/>
          <w:szCs w:val="24"/>
        </w:rPr>
        <w:t xml:space="preserve">Kissy flies right up and lands on the Veeni’s forward airlock. </w:t>
      </w:r>
      <w:commentRangeStart w:id="369658080"/>
      <w:r w:rsidRPr="713A50AE" w:rsidR="713A50AE">
        <w:rPr>
          <w:rFonts w:cs="Calibri" w:cstheme="minorAscii"/>
          <w:sz w:val="24"/>
          <w:szCs w:val="24"/>
        </w:rPr>
        <w:t xml:space="preserve">&lt;what does the ship look like&gt; I zoom in to see what </w:t>
      </w:r>
      <w:r w:rsidRPr="713A50AE" w:rsidR="713A50AE">
        <w:rPr>
          <w:rFonts w:cs="Calibri" w:cstheme="minorAscii"/>
          <w:sz w:val="24"/>
          <w:szCs w:val="24"/>
        </w:rPr>
        <w:t>she’s</w:t>
      </w:r>
      <w:r w:rsidRPr="713A50AE" w:rsidR="713A50AE">
        <w:rPr>
          <w:rFonts w:cs="Calibri" w:cstheme="minorAscii"/>
          <w:sz w:val="24"/>
          <w:szCs w:val="24"/>
        </w:rPr>
        <w:t xml:space="preserve"> doing. </w:t>
      </w:r>
      <w:r w:rsidRPr="713A50AE" w:rsidR="713A50AE">
        <w:rPr>
          <w:rFonts w:cs="Calibri" w:cstheme="minorAscii"/>
          <w:sz w:val="24"/>
          <w:szCs w:val="24"/>
        </w:rPr>
        <w:t>She’s</w:t>
      </w:r>
      <w:r w:rsidRPr="713A50AE" w:rsidR="713A50AE">
        <w:rPr>
          <w:rFonts w:cs="Calibri" w:cstheme="minorAscii"/>
          <w:sz w:val="24"/>
          <w:szCs w:val="24"/>
        </w:rPr>
        <w:t xml:space="preserve"> &lt;distance&gt; and </w:t>
      </w:r>
      <w:r w:rsidRPr="713A50AE" w:rsidR="713A50AE">
        <w:rPr>
          <w:rFonts w:cs="Calibri" w:cstheme="minorAscii"/>
          <w:sz w:val="24"/>
          <w:szCs w:val="24"/>
        </w:rPr>
        <w:t>I’m</w:t>
      </w:r>
      <w:r w:rsidRPr="713A50AE" w:rsidR="713A50AE">
        <w:rPr>
          <w:rFonts w:cs="Calibri" w:cstheme="minorAscii"/>
          <w:sz w:val="24"/>
          <w:szCs w:val="24"/>
        </w:rPr>
        <w:t xml:space="preserve"> at my </w:t>
      </w:r>
      <w:r w:rsidRPr="713A50AE" w:rsidR="713A50AE">
        <w:rPr>
          <w:rFonts w:cs="Calibri" w:cstheme="minorAscii"/>
          <w:sz w:val="24"/>
          <w:szCs w:val="24"/>
        </w:rPr>
        <w:t>maximum</w:t>
      </w:r>
      <w:r w:rsidRPr="713A50AE" w:rsidR="713A50AE">
        <w:rPr>
          <w:rFonts w:cs="Calibri" w:cstheme="minorAscii"/>
          <w:sz w:val="24"/>
          <w:szCs w:val="24"/>
        </w:rPr>
        <w:t xml:space="preserve"> filter strength</w:t>
      </w:r>
      <w:r w:rsidRPr="713A50AE" w:rsidR="713A50AE">
        <w:rPr>
          <w:rFonts w:cs="Calibri" w:cstheme="minorAscii"/>
          <w:sz w:val="24"/>
          <w:szCs w:val="24"/>
        </w:rPr>
        <w:t xml:space="preserve">. I can see words on the interface pad, but I </w:t>
      </w:r>
      <w:r w:rsidRPr="713A50AE" w:rsidR="713A50AE">
        <w:rPr>
          <w:rFonts w:cs="Calibri" w:cstheme="minorAscii"/>
          <w:sz w:val="24"/>
          <w:szCs w:val="24"/>
        </w:rPr>
        <w:t>can’t</w:t>
      </w:r>
      <w:r w:rsidRPr="713A50AE" w:rsidR="713A50AE">
        <w:rPr>
          <w:rFonts w:cs="Calibri" w:cstheme="minorAscii"/>
          <w:sz w:val="24"/>
          <w:szCs w:val="24"/>
        </w:rPr>
        <w:t xml:space="preserve"> make out what they a</w:t>
      </w:r>
      <w:commentRangeEnd w:id="369658080"/>
      <w:r>
        <w:rPr>
          <w:rStyle w:val="CommentReference"/>
        </w:rPr>
        <w:commentReference w:id="369658080"/>
      </w:r>
      <w:r w:rsidRPr="713A50AE" w:rsidR="713A50AE">
        <w:rPr>
          <w:rFonts w:cs="Calibri" w:cstheme="minorAscii"/>
          <w:sz w:val="24"/>
          <w:szCs w:val="24"/>
        </w:rPr>
        <w:t>re.</w:t>
      </w:r>
      <w:r w:rsidRPr="713A50AE" w:rsidR="713A50AE">
        <w:rPr>
          <w:rFonts w:cs="Calibri" w:cstheme="minorAscii"/>
          <w:sz w:val="24"/>
          <w:szCs w:val="24"/>
        </w:rPr>
        <w:t xml:space="preserve"> Kissy’s not pressing the pad. I notice a </w:t>
      </w:r>
      <w:r w:rsidRPr="713A50AE" w:rsidR="713A50AE">
        <w:rPr>
          <w:rFonts w:cs="Calibri" w:cstheme="minorAscii"/>
          <w:sz w:val="24"/>
          <w:szCs w:val="24"/>
        </w:rPr>
        <w:t xml:space="preserve">cable coming out of her wrist. </w:t>
      </w:r>
      <w:r w:rsidRPr="713A50AE" w:rsidR="713A50AE">
        <w:rPr>
          <w:rFonts w:cs="Calibri" w:cstheme="minorAscii"/>
          <w:sz w:val="24"/>
          <w:szCs w:val="24"/>
        </w:rPr>
        <w:t>She’s</w:t>
      </w:r>
      <w:r w:rsidRPr="713A50AE" w:rsidR="713A50AE">
        <w:rPr>
          <w:rFonts w:cs="Calibri" w:cstheme="minorAscii"/>
          <w:sz w:val="24"/>
          <w:szCs w:val="24"/>
        </w:rPr>
        <w:t xml:space="preserve"> jacked into the ship itself.</w:t>
      </w:r>
    </w:p>
    <w:p w:rsidR="00500051" w:rsidP="008E22A0" w:rsidRDefault="005F4C4B" w14:paraId="38ECAF4A" w14:textId="5F797B58">
      <w:pPr>
        <w:spacing w:after="0"/>
        <w:ind w:firstLine="360"/>
        <w:rPr>
          <w:rFonts w:cstheme="minorHAnsi"/>
          <w:sz w:val="24"/>
          <w:szCs w:val="24"/>
        </w:rPr>
      </w:pPr>
      <w:r>
        <w:rPr>
          <w:rFonts w:cstheme="minorHAnsi"/>
          <w:sz w:val="24"/>
          <w:szCs w:val="24"/>
        </w:rPr>
        <w:t>Normally, this would be completely illegal, as in established AI law and treaty illegal, but the Veeni aren’t humans and don’t have general artificial intelligences installed in their ships. They don’t use general AIs for anything. Their culture is still grappling with the idea and aren’t as far along with the technology as other species.</w:t>
      </w:r>
    </w:p>
    <w:p w:rsidR="00AA4B41" w:rsidP="008E22A0" w:rsidRDefault="00AA4B41" w14:paraId="25F85DAA" w14:textId="3486191A">
      <w:pPr>
        <w:spacing w:after="0"/>
        <w:ind w:firstLine="360"/>
        <w:rPr>
          <w:rFonts w:cstheme="minorHAnsi"/>
          <w:sz w:val="24"/>
          <w:szCs w:val="24"/>
        </w:rPr>
      </w:pPr>
      <w:r>
        <w:rPr>
          <w:rFonts w:cstheme="minorHAnsi"/>
          <w:sz w:val="24"/>
          <w:szCs w:val="24"/>
        </w:rPr>
        <w:t>The airlock door snaps open, then snaps closed again.</w:t>
      </w:r>
    </w:p>
    <w:p w:rsidR="00AA4B41" w:rsidP="008E22A0" w:rsidRDefault="00AA4B41" w14:paraId="361AA1A1" w14:textId="480E71EF">
      <w:pPr>
        <w:spacing w:after="0"/>
        <w:ind w:firstLine="360"/>
        <w:rPr>
          <w:rFonts w:cstheme="minorHAnsi"/>
          <w:sz w:val="24"/>
          <w:szCs w:val="24"/>
        </w:rPr>
      </w:pPr>
      <w:r>
        <w:rPr>
          <w:rFonts w:cstheme="minorHAnsi"/>
          <w:sz w:val="24"/>
          <w:szCs w:val="24"/>
        </w:rPr>
        <w:t>Open. Closed.</w:t>
      </w:r>
    </w:p>
    <w:p w:rsidR="00AA4B41" w:rsidP="008E22A0" w:rsidRDefault="00AA4B41" w14:paraId="6D35B3C4" w14:textId="68C0B3D5">
      <w:pPr>
        <w:spacing w:after="0"/>
        <w:ind w:firstLine="360"/>
        <w:rPr>
          <w:rFonts w:cstheme="minorHAnsi"/>
          <w:sz w:val="24"/>
          <w:szCs w:val="24"/>
        </w:rPr>
      </w:pPr>
      <w:r>
        <w:rPr>
          <w:rFonts w:cstheme="minorHAnsi"/>
          <w:sz w:val="24"/>
          <w:szCs w:val="24"/>
        </w:rPr>
        <w:t>Open. Open for longer.</w:t>
      </w:r>
    </w:p>
    <w:p w:rsidR="00AA4B41" w:rsidP="008E22A0" w:rsidRDefault="00AA4B41" w14:paraId="43BFCFF7" w14:textId="3F15ED1E">
      <w:pPr>
        <w:spacing w:after="0"/>
        <w:ind w:firstLine="360"/>
        <w:rPr>
          <w:rFonts w:cstheme="minorHAnsi"/>
          <w:sz w:val="24"/>
          <w:szCs w:val="24"/>
        </w:rPr>
      </w:pPr>
      <w:r>
        <w:rPr>
          <w:rFonts w:cstheme="minorHAnsi"/>
          <w:sz w:val="24"/>
          <w:szCs w:val="24"/>
        </w:rPr>
        <w:t>Kissy flips to the side as a massive cloud of air and small debris blasts out of the airlock.</w:t>
      </w:r>
    </w:p>
    <w:p w:rsidR="00AA4B41" w:rsidP="008E22A0" w:rsidRDefault="00AA4B41" w14:paraId="0A4ACFD5" w14:textId="01544415">
      <w:pPr>
        <w:spacing w:after="0"/>
        <w:ind w:firstLine="360"/>
        <w:rPr>
          <w:rFonts w:cstheme="minorHAnsi"/>
          <w:sz w:val="24"/>
          <w:szCs w:val="24"/>
        </w:rPr>
      </w:pPr>
      <w:r>
        <w:rPr>
          <w:rFonts w:cstheme="minorHAnsi"/>
          <w:sz w:val="24"/>
          <w:szCs w:val="24"/>
        </w:rPr>
        <w:t>“Did she just ventilate that ship?” I ask, horror mounting.</w:t>
      </w:r>
    </w:p>
    <w:p w:rsidR="00AA4B41" w:rsidP="008E22A0" w:rsidRDefault="00AA4B41" w14:paraId="7EC3E732" w14:textId="343BCE26">
      <w:pPr>
        <w:spacing w:after="0"/>
        <w:ind w:firstLine="360"/>
        <w:rPr>
          <w:rFonts w:cstheme="minorHAnsi"/>
          <w:sz w:val="24"/>
          <w:szCs w:val="24"/>
        </w:rPr>
      </w:pPr>
      <w:r>
        <w:rPr>
          <w:rFonts w:cstheme="minorHAnsi"/>
          <w:sz w:val="24"/>
          <w:szCs w:val="24"/>
        </w:rPr>
        <w:t>Kissy then enters the airlock and disappears from view.</w:t>
      </w:r>
    </w:p>
    <w:p w:rsidR="00AA4B41" w:rsidP="008E22A0" w:rsidRDefault="00AA4B41" w14:paraId="756052CE" w14:textId="22557BA7">
      <w:pPr>
        <w:spacing w:after="0"/>
        <w:ind w:firstLine="360"/>
        <w:rPr>
          <w:rFonts w:cstheme="minorHAnsi"/>
          <w:sz w:val="24"/>
          <w:szCs w:val="24"/>
        </w:rPr>
      </w:pPr>
      <w:r>
        <w:rPr>
          <w:rFonts w:cstheme="minorHAnsi"/>
          <w:sz w:val="24"/>
          <w:szCs w:val="24"/>
        </w:rPr>
        <w:t>“What’s she doing?” I ask.</w:t>
      </w:r>
    </w:p>
    <w:p w:rsidR="00AA4B41" w:rsidP="008E22A0" w:rsidRDefault="00AA4B41" w14:paraId="44756F5D" w14:textId="61CCF4C6">
      <w:pPr>
        <w:spacing w:after="0"/>
        <w:ind w:firstLine="360"/>
        <w:rPr>
          <w:rFonts w:cstheme="minorHAnsi"/>
          <w:sz w:val="24"/>
          <w:szCs w:val="24"/>
        </w:rPr>
      </w:pPr>
      <w:r>
        <w:rPr>
          <w:rFonts w:cstheme="minorHAnsi"/>
          <w:sz w:val="24"/>
          <w:szCs w:val="24"/>
        </w:rPr>
        <w:t>“Making sure</w:t>
      </w:r>
      <w:r w:rsidR="001B6C36">
        <w:rPr>
          <w:rFonts w:cstheme="minorHAnsi"/>
          <w:sz w:val="24"/>
          <w:szCs w:val="24"/>
        </w:rPr>
        <w:t>,</w:t>
      </w:r>
      <w:r>
        <w:rPr>
          <w:rFonts w:cstheme="minorHAnsi"/>
          <w:sz w:val="24"/>
          <w:szCs w:val="24"/>
        </w:rPr>
        <w:t>”</w:t>
      </w:r>
      <w:r w:rsidR="001B6C36">
        <w:rPr>
          <w:rFonts w:cstheme="minorHAnsi"/>
          <w:sz w:val="24"/>
          <w:szCs w:val="24"/>
        </w:rPr>
        <w:t xml:space="preserve"> Laura says.</w:t>
      </w:r>
    </w:p>
    <w:p w:rsidR="00AA4B41" w:rsidP="008E22A0" w:rsidRDefault="00AA4B41" w14:paraId="13DFE7F5" w14:textId="4242E5F2">
      <w:pPr>
        <w:spacing w:after="0"/>
        <w:ind w:firstLine="360"/>
        <w:rPr>
          <w:rFonts w:cstheme="minorHAnsi"/>
          <w:sz w:val="24"/>
          <w:szCs w:val="24"/>
        </w:rPr>
      </w:pPr>
      <w:r>
        <w:rPr>
          <w:rFonts w:cstheme="minorHAnsi"/>
          <w:sz w:val="24"/>
          <w:szCs w:val="24"/>
        </w:rPr>
        <w:t>“Making sure of what, exactly?”</w:t>
      </w:r>
    </w:p>
    <w:p w:rsidR="007562FF" w:rsidP="008E22A0" w:rsidRDefault="00AA4B41" w14:paraId="6908F8DB" w14:textId="77777777">
      <w:pPr>
        <w:spacing w:after="0"/>
        <w:ind w:firstLine="360"/>
        <w:rPr>
          <w:rFonts w:cstheme="minorHAnsi"/>
          <w:sz w:val="24"/>
          <w:szCs w:val="24"/>
        </w:rPr>
      </w:pPr>
      <w:r>
        <w:rPr>
          <w:rFonts w:cstheme="minorHAnsi"/>
          <w:sz w:val="24"/>
          <w:szCs w:val="24"/>
        </w:rPr>
        <w:t>“That the job is finished</w:t>
      </w:r>
      <w:r w:rsidR="007562FF">
        <w:rPr>
          <w:rFonts w:cstheme="minorHAnsi"/>
          <w:sz w:val="24"/>
          <w:szCs w:val="24"/>
        </w:rPr>
        <w:t>.”</w:t>
      </w:r>
    </w:p>
    <w:p w:rsidR="00AA4B41" w:rsidP="008E22A0" w:rsidRDefault="007562FF" w14:paraId="1B7C4C35" w14:textId="76E4A6D1">
      <w:pPr>
        <w:spacing w:after="0"/>
        <w:ind w:firstLine="360"/>
        <w:rPr>
          <w:rFonts w:cstheme="minorHAnsi"/>
          <w:sz w:val="24"/>
          <w:szCs w:val="24"/>
        </w:rPr>
      </w:pPr>
      <w:r>
        <w:rPr>
          <w:rFonts w:cstheme="minorHAnsi"/>
          <w:sz w:val="24"/>
          <w:szCs w:val="24"/>
        </w:rPr>
        <w:t>“I’m realizing now that I should have been more specific about what ‘handling’ meant.”</w:t>
      </w:r>
    </w:p>
    <w:p w:rsidR="007562FF" w:rsidP="008E22A0" w:rsidRDefault="007562FF" w14:paraId="3CE09F01" w14:textId="153842E0">
      <w:pPr>
        <w:spacing w:after="0"/>
        <w:ind w:firstLine="360"/>
        <w:rPr>
          <w:rFonts w:cstheme="minorHAnsi"/>
          <w:sz w:val="24"/>
          <w:szCs w:val="24"/>
        </w:rPr>
      </w:pPr>
      <w:r>
        <w:rPr>
          <w:rFonts w:cstheme="minorHAnsi"/>
          <w:sz w:val="24"/>
          <w:szCs w:val="24"/>
        </w:rPr>
        <w:t>“Kissy is just protecting her team.”</w:t>
      </w:r>
    </w:p>
    <w:p w:rsidR="00AA4B41" w:rsidP="008E22A0" w:rsidRDefault="00AA4B41" w14:paraId="3386B354" w14:textId="4903A241">
      <w:pPr>
        <w:spacing w:after="0"/>
        <w:ind w:firstLine="360"/>
        <w:rPr>
          <w:rFonts w:cstheme="minorHAnsi"/>
          <w:sz w:val="24"/>
          <w:szCs w:val="24"/>
        </w:rPr>
      </w:pPr>
      <w:r>
        <w:rPr>
          <w:rFonts w:cstheme="minorHAnsi"/>
          <w:sz w:val="24"/>
          <w:szCs w:val="24"/>
        </w:rPr>
        <w:t>“Does this count as overly protective?”</w:t>
      </w:r>
    </w:p>
    <w:p w:rsidR="00AA4B41" w:rsidP="008E22A0" w:rsidRDefault="00AA4B41" w14:paraId="59486DF7" w14:textId="38C30ACF">
      <w:pPr>
        <w:spacing w:after="0"/>
        <w:ind w:firstLine="360"/>
        <w:rPr>
          <w:rFonts w:cstheme="minorHAnsi"/>
          <w:sz w:val="24"/>
          <w:szCs w:val="24"/>
        </w:rPr>
      </w:pPr>
      <w:r>
        <w:rPr>
          <w:rFonts w:cstheme="minorHAnsi"/>
          <w:sz w:val="24"/>
          <w:szCs w:val="24"/>
        </w:rPr>
        <w:t>“</w:t>
      </w:r>
      <w:r w:rsidR="0091715B">
        <w:rPr>
          <w:rFonts w:cstheme="minorHAnsi"/>
          <w:sz w:val="24"/>
          <w:szCs w:val="24"/>
        </w:rPr>
        <w:t>Not to me, it doesn’t.</w:t>
      </w:r>
      <w:r>
        <w:rPr>
          <w:rFonts w:cstheme="minorHAnsi"/>
          <w:sz w:val="24"/>
          <w:szCs w:val="24"/>
        </w:rPr>
        <w:t>”</w:t>
      </w:r>
    </w:p>
    <w:p w:rsidR="00AB6637" w:rsidP="00AB6637" w:rsidRDefault="00AB6637" w14:paraId="5A75C608" w14:textId="688C98A1">
      <w:pPr>
        <w:spacing w:after="0"/>
        <w:ind w:firstLine="360"/>
        <w:rPr>
          <w:rFonts w:cstheme="minorHAnsi"/>
          <w:sz w:val="24"/>
          <w:szCs w:val="24"/>
        </w:rPr>
      </w:pPr>
      <w:r>
        <w:rPr>
          <w:rFonts w:cstheme="minorHAnsi"/>
          <w:sz w:val="24"/>
          <w:szCs w:val="24"/>
        </w:rPr>
        <w:t xml:space="preserve">Kissy emerges from the airlock and speeds back </w:t>
      </w:r>
      <w:r w:rsidR="00790F0D">
        <w:rPr>
          <w:rFonts w:cstheme="minorHAnsi"/>
          <w:sz w:val="24"/>
          <w:szCs w:val="24"/>
        </w:rPr>
        <w:t>toward</w:t>
      </w:r>
      <w:r>
        <w:rPr>
          <w:rFonts w:cstheme="minorHAnsi"/>
          <w:sz w:val="24"/>
          <w:szCs w:val="24"/>
        </w:rPr>
        <w:t xml:space="preserve"> the field. I toggle her channel and say, “Kissy, did you just kill everyone on that ship?”</w:t>
      </w:r>
    </w:p>
    <w:p w:rsidR="00AB6637" w:rsidP="00AB6637" w:rsidRDefault="00AB6637" w14:paraId="70AF42AF" w14:textId="269F668C">
      <w:pPr>
        <w:spacing w:after="0"/>
        <w:ind w:firstLine="360"/>
        <w:rPr>
          <w:rFonts w:cstheme="minorHAnsi"/>
          <w:sz w:val="24"/>
          <w:szCs w:val="24"/>
        </w:rPr>
      </w:pPr>
      <w:r>
        <w:rPr>
          <w:rFonts w:cstheme="minorHAnsi"/>
          <w:sz w:val="24"/>
          <w:szCs w:val="24"/>
        </w:rPr>
        <w:t xml:space="preserve">“Oh, </w:t>
      </w:r>
      <w:r w:rsidR="000D6EF3">
        <w:rPr>
          <w:rFonts w:cstheme="minorHAnsi"/>
          <w:sz w:val="24"/>
          <w:szCs w:val="24"/>
        </w:rPr>
        <w:t>h</w:t>
      </w:r>
      <w:r>
        <w:rPr>
          <w:rFonts w:cstheme="minorHAnsi"/>
          <w:sz w:val="24"/>
          <w:szCs w:val="24"/>
        </w:rPr>
        <w:t>i Coach,” Kissy says.</w:t>
      </w:r>
    </w:p>
    <w:p w:rsidR="00AB6637" w:rsidP="00AB6637" w:rsidRDefault="00200588" w14:paraId="7F05D92D" w14:textId="5E61B201">
      <w:pPr>
        <w:spacing w:after="0"/>
        <w:ind w:firstLine="360"/>
        <w:rPr>
          <w:rFonts w:cstheme="minorHAnsi"/>
          <w:sz w:val="24"/>
          <w:szCs w:val="24"/>
        </w:rPr>
      </w:pPr>
      <w:r>
        <w:rPr>
          <w:rFonts w:cstheme="minorHAnsi"/>
          <w:sz w:val="24"/>
          <w:szCs w:val="24"/>
        </w:rPr>
        <w:t>“Kissy, please answer the question.”</w:t>
      </w:r>
    </w:p>
    <w:p w:rsidR="00200588" w:rsidP="00AB6637" w:rsidRDefault="00200588" w14:paraId="64F6B9EF" w14:textId="2D2E974C">
      <w:pPr>
        <w:spacing w:after="0"/>
        <w:ind w:firstLine="360"/>
        <w:rPr>
          <w:rFonts w:cstheme="minorHAnsi"/>
          <w:sz w:val="24"/>
          <w:szCs w:val="24"/>
        </w:rPr>
      </w:pPr>
      <w:r>
        <w:rPr>
          <w:rFonts w:cstheme="minorHAnsi"/>
          <w:sz w:val="24"/>
          <w:szCs w:val="24"/>
        </w:rPr>
        <w:t>“I did,” she says.</w:t>
      </w:r>
    </w:p>
    <w:p w:rsidR="003968A0" w:rsidP="00AB6637" w:rsidRDefault="003968A0" w14:paraId="6F6F03C4" w14:textId="6BDB4868">
      <w:pPr>
        <w:spacing w:after="0"/>
        <w:ind w:firstLine="360"/>
        <w:rPr>
          <w:rFonts w:cstheme="minorHAnsi"/>
          <w:sz w:val="24"/>
          <w:szCs w:val="24"/>
        </w:rPr>
      </w:pPr>
      <w:r>
        <w:rPr>
          <w:rFonts w:cstheme="minorHAnsi"/>
          <w:sz w:val="24"/>
          <w:szCs w:val="24"/>
        </w:rPr>
        <w:t>“That’s part of your programming?”</w:t>
      </w:r>
    </w:p>
    <w:p w:rsidR="003968A0" w:rsidP="00AB6637" w:rsidRDefault="003968A0" w14:paraId="5675BEE2" w14:textId="07DE8547">
      <w:pPr>
        <w:spacing w:after="0"/>
        <w:ind w:firstLine="360"/>
        <w:rPr>
          <w:rFonts w:cstheme="minorHAnsi"/>
          <w:sz w:val="24"/>
          <w:szCs w:val="24"/>
        </w:rPr>
      </w:pPr>
      <w:r>
        <w:rPr>
          <w:rFonts w:cstheme="minorHAnsi"/>
          <w:sz w:val="24"/>
          <w:szCs w:val="24"/>
        </w:rPr>
        <w:lastRenderedPageBreak/>
        <w:t>“Well, I wasn’t always a quarterback.”</w:t>
      </w:r>
    </w:p>
    <w:p w:rsidR="00AA4B41" w:rsidP="008E22A0" w:rsidRDefault="003968A0" w14:paraId="0DCB6418" w14:textId="357DCF3E">
      <w:pPr>
        <w:spacing w:after="0"/>
        <w:ind w:firstLine="360"/>
        <w:rPr>
          <w:rFonts w:cstheme="minorHAnsi"/>
          <w:sz w:val="24"/>
          <w:szCs w:val="24"/>
        </w:rPr>
      </w:pPr>
      <w:r>
        <w:rPr>
          <w:rFonts w:cstheme="minorHAnsi"/>
          <w:sz w:val="24"/>
          <w:szCs w:val="24"/>
        </w:rPr>
        <w:t>“You killed people during sex?”</w:t>
      </w:r>
    </w:p>
    <w:p w:rsidR="003968A0" w:rsidP="008E22A0" w:rsidRDefault="003968A0" w14:paraId="368453FE" w14:textId="5051185D">
      <w:pPr>
        <w:spacing w:after="0"/>
        <w:ind w:firstLine="360"/>
        <w:rPr>
          <w:rFonts w:cstheme="minorHAnsi"/>
          <w:sz w:val="24"/>
          <w:szCs w:val="24"/>
        </w:rPr>
      </w:pPr>
      <w:r>
        <w:rPr>
          <w:rFonts w:cstheme="minorHAnsi"/>
          <w:sz w:val="24"/>
          <w:szCs w:val="24"/>
        </w:rPr>
        <w:t>“No. I wasn’t always a sex robot, either.”</w:t>
      </w:r>
    </w:p>
    <w:p w:rsidR="00C43DFE" w:rsidP="713A50AE" w:rsidRDefault="003968A0" w14:paraId="2DE6993A" w14:textId="5BA8A54F">
      <w:pPr>
        <w:spacing w:after="0"/>
        <w:ind w:firstLine="360"/>
        <w:rPr>
          <w:rFonts w:cs="Calibri" w:cstheme="minorAscii"/>
          <w:sz w:val="24"/>
          <w:szCs w:val="24"/>
        </w:rPr>
      </w:pPr>
      <w:r w:rsidRPr="713A50AE" w:rsidR="713A50AE">
        <w:rPr>
          <w:rFonts w:cs="Calibri" w:cstheme="minorAscii"/>
          <w:sz w:val="24"/>
          <w:szCs w:val="24"/>
        </w:rPr>
        <w:t xml:space="preserve">I want to ask about that but out of the corner of my eye, I see a flicker of light. The </w:t>
      </w:r>
      <w:ins w:author="Gary Smailes" w:date="2024-03-17T10:17:06.283Z" w:id="735417147">
        <w:r w:rsidRPr="713A50AE" w:rsidR="713A50AE">
          <w:rPr>
            <w:rFonts w:cs="Calibri" w:cstheme="minorAscii"/>
            <w:sz w:val="24"/>
            <w:szCs w:val="24"/>
          </w:rPr>
          <w:t>g</w:t>
        </w:r>
      </w:ins>
      <w:del w:author="Gary Smailes" w:date="2024-03-17T10:17:05.914Z" w:id="52213802">
        <w:r w:rsidRPr="713A50AE" w:rsidDel="713A50AE">
          <w:rPr>
            <w:rFonts w:cs="Calibri" w:cstheme="minorAscii"/>
            <w:sz w:val="24"/>
            <w:szCs w:val="24"/>
          </w:rPr>
          <w:delText>G</w:delText>
        </w:r>
      </w:del>
      <w:r w:rsidRPr="713A50AE" w:rsidR="713A50AE">
        <w:rPr>
          <w:rFonts w:cs="Calibri" w:cstheme="minorAscii"/>
          <w:sz w:val="24"/>
          <w:szCs w:val="24"/>
        </w:rPr>
        <w:t xml:space="preserve">ate at the other end of the sector. </w:t>
      </w:r>
      <w:r w:rsidRPr="713A50AE" w:rsidR="713A50AE">
        <w:rPr>
          <w:rFonts w:cs="Calibri" w:cstheme="minorAscii"/>
          <w:sz w:val="24"/>
          <w:szCs w:val="24"/>
        </w:rPr>
        <w:t>It’s</w:t>
      </w:r>
      <w:r w:rsidRPr="713A50AE" w:rsidR="713A50AE">
        <w:rPr>
          <w:rFonts w:cs="Calibri" w:cstheme="minorAscii"/>
          <w:sz w:val="24"/>
          <w:szCs w:val="24"/>
        </w:rPr>
        <w:t xml:space="preserve"> a bit brighter than the stars in the background, so it stands out. It had gone dark for just a moment, as if something had obscured it. Something came through. Something big to obscure its halo at this range.</w:t>
      </w:r>
    </w:p>
    <w:p w:rsidR="00C43DFE" w:rsidP="713A50AE" w:rsidRDefault="00C43DFE" w14:paraId="1617CA6C" w14:textId="76F4BABB">
      <w:pPr>
        <w:spacing w:after="0"/>
        <w:ind w:firstLine="360"/>
        <w:rPr>
          <w:rFonts w:cs="Calibri" w:cstheme="minorAscii"/>
          <w:sz w:val="24"/>
          <w:szCs w:val="24"/>
        </w:rPr>
      </w:pPr>
      <w:r w:rsidRPr="713A50AE" w:rsidR="713A50AE">
        <w:rPr>
          <w:rFonts w:cs="Calibri" w:cstheme="minorAscii"/>
          <w:sz w:val="24"/>
          <w:szCs w:val="24"/>
        </w:rPr>
        <w:t xml:space="preserve">I zoom in to see </w:t>
      </w:r>
      <w:r w:rsidRPr="713A50AE" w:rsidR="713A50AE">
        <w:rPr>
          <w:rFonts w:cs="Calibri" w:cstheme="minorAscii"/>
          <w:sz w:val="24"/>
          <w:szCs w:val="24"/>
        </w:rPr>
        <w:t>what’s</w:t>
      </w:r>
      <w:r w:rsidRPr="713A50AE" w:rsidR="713A50AE">
        <w:rPr>
          <w:rFonts w:cs="Calibri" w:cstheme="minorAscii"/>
          <w:sz w:val="24"/>
          <w:szCs w:val="24"/>
        </w:rPr>
        <w:t xml:space="preserve"> over there. The </w:t>
      </w:r>
      <w:ins w:author="Gary Smailes" w:date="2024-03-17T10:17:11.865Z" w:id="620335552">
        <w:r w:rsidRPr="713A50AE" w:rsidR="713A50AE">
          <w:rPr>
            <w:rFonts w:cs="Calibri" w:cstheme="minorAscii"/>
            <w:sz w:val="24"/>
            <w:szCs w:val="24"/>
          </w:rPr>
          <w:t>g</w:t>
        </w:r>
      </w:ins>
      <w:del w:author="Gary Smailes" w:date="2024-03-17T10:17:11.478Z" w:id="1460961420">
        <w:r w:rsidRPr="713A50AE" w:rsidDel="713A50AE">
          <w:rPr>
            <w:rFonts w:cs="Calibri" w:cstheme="minorAscii"/>
            <w:sz w:val="24"/>
            <w:szCs w:val="24"/>
          </w:rPr>
          <w:delText>G</w:delText>
        </w:r>
      </w:del>
      <w:r w:rsidRPr="713A50AE" w:rsidR="713A50AE">
        <w:rPr>
          <w:rFonts w:cs="Calibri" w:cstheme="minorAscii"/>
          <w:sz w:val="24"/>
          <w:szCs w:val="24"/>
        </w:rPr>
        <w:t>ate looms in my visuals.</w:t>
      </w:r>
    </w:p>
    <w:p w:rsidR="00FA5B24" w:rsidP="008E22A0" w:rsidRDefault="00C43DFE" w14:paraId="1993D7FB" w14:textId="00A03DDC">
      <w:pPr>
        <w:spacing w:after="0"/>
        <w:ind w:firstLine="360"/>
        <w:rPr>
          <w:rFonts w:cstheme="minorHAnsi"/>
          <w:sz w:val="24"/>
          <w:szCs w:val="24"/>
        </w:rPr>
      </w:pPr>
      <w:r>
        <w:rPr>
          <w:rFonts w:cstheme="minorHAnsi"/>
          <w:sz w:val="24"/>
          <w:szCs w:val="24"/>
        </w:rPr>
        <w:t xml:space="preserve">In the foreground is a </w:t>
      </w:r>
      <w:r w:rsidR="00FB5381">
        <w:rPr>
          <w:rFonts w:cstheme="minorHAnsi"/>
          <w:sz w:val="24"/>
          <w:szCs w:val="24"/>
        </w:rPr>
        <w:t>Veeni c</w:t>
      </w:r>
      <w:r w:rsidR="00FA5B24">
        <w:rPr>
          <w:rFonts w:cstheme="minorHAnsi"/>
          <w:sz w:val="24"/>
          <w:szCs w:val="24"/>
        </w:rPr>
        <w:t>luster</w:t>
      </w:r>
      <w:r>
        <w:rPr>
          <w:rFonts w:cstheme="minorHAnsi"/>
          <w:sz w:val="24"/>
          <w:szCs w:val="24"/>
        </w:rPr>
        <w:t>.</w:t>
      </w:r>
      <w:r w:rsidR="00B26EA8">
        <w:rPr>
          <w:rFonts w:cstheme="minorHAnsi"/>
          <w:sz w:val="24"/>
          <w:szCs w:val="24"/>
        </w:rPr>
        <w:t xml:space="preserve"> </w:t>
      </w:r>
    </w:p>
    <w:p w:rsidR="00BC6F0A" w:rsidP="713A50AE" w:rsidRDefault="003877B1" w14:paraId="5D598608" w14:textId="02C8BACB">
      <w:pPr>
        <w:spacing w:after="0"/>
        <w:ind w:firstLine="360"/>
        <w:rPr>
          <w:del w:author="Gary Smailes" w:date="2024-03-17T10:17:23.777Z" w:id="1285334408"/>
          <w:rFonts w:cs="Calibri" w:cstheme="minorAscii"/>
          <w:sz w:val="24"/>
          <w:szCs w:val="24"/>
        </w:rPr>
      </w:pPr>
      <w:r w:rsidRPr="713A50AE" w:rsidR="713A50AE">
        <w:rPr>
          <w:rFonts w:cs="Calibri" w:cstheme="minorAscii"/>
          <w:sz w:val="24"/>
          <w:szCs w:val="24"/>
        </w:rPr>
        <w:t xml:space="preserve">Where human ships tend to be long and </w:t>
      </w:r>
      <w:r w:rsidRPr="713A50AE" w:rsidR="713A50AE">
        <w:rPr>
          <w:rFonts w:cs="Calibri" w:cstheme="minorAscii"/>
          <w:sz w:val="24"/>
          <w:szCs w:val="24"/>
        </w:rPr>
        <w:t xml:space="preserve">relatively </w:t>
      </w:r>
      <w:r w:rsidRPr="713A50AE" w:rsidR="713A50AE">
        <w:rPr>
          <w:rFonts w:cs="Calibri" w:cstheme="minorAscii"/>
          <w:sz w:val="24"/>
          <w:szCs w:val="24"/>
        </w:rPr>
        <w:t>blocky</w:t>
      </w:r>
      <w:r w:rsidRPr="713A50AE" w:rsidR="713A50AE">
        <w:rPr>
          <w:rFonts w:cs="Calibri" w:cstheme="minorAscii"/>
          <w:sz w:val="24"/>
          <w:szCs w:val="24"/>
        </w:rPr>
        <w:t xml:space="preserve">, Veeni ships </w:t>
      </w:r>
      <w:r w:rsidRPr="713A50AE" w:rsidR="713A50AE">
        <w:rPr>
          <w:rFonts w:cs="Calibri" w:cstheme="minorAscii"/>
          <w:sz w:val="24"/>
          <w:szCs w:val="24"/>
        </w:rPr>
        <w:t>are</w:t>
      </w:r>
      <w:r w:rsidRPr="713A50AE" w:rsidR="713A50AE">
        <w:rPr>
          <w:rFonts w:cs="Calibri" w:cstheme="minorAscii"/>
          <w:sz w:val="24"/>
          <w:szCs w:val="24"/>
        </w:rPr>
        <w:t xml:space="preserve"> tall and narrow</w:t>
      </w:r>
      <w:r w:rsidRPr="713A50AE" w:rsidR="713A50AE">
        <w:rPr>
          <w:rFonts w:cs="Calibri" w:cstheme="minorAscii"/>
          <w:sz w:val="24"/>
          <w:szCs w:val="24"/>
        </w:rPr>
        <w:t xml:space="preserve">, </w:t>
      </w:r>
      <w:r w:rsidRPr="713A50AE" w:rsidR="713A50AE">
        <w:rPr>
          <w:rFonts w:cs="Calibri" w:cstheme="minorAscii"/>
          <w:sz w:val="24"/>
          <w:szCs w:val="24"/>
        </w:rPr>
        <w:t xml:space="preserve">made of </w:t>
      </w:r>
      <w:r w:rsidRPr="713A50AE" w:rsidR="713A50AE">
        <w:rPr>
          <w:rFonts w:cs="Calibri" w:cstheme="minorAscii"/>
          <w:sz w:val="24"/>
          <w:szCs w:val="24"/>
        </w:rPr>
        <w:t>bulbous shapes piled atop one another like some sort of strange hive. From a distance, they all look like one ship. Zoom</w:t>
      </w:r>
      <w:r w:rsidRPr="713A50AE" w:rsidR="713A50AE">
        <w:rPr>
          <w:rFonts w:cs="Calibri" w:cstheme="minorAscii"/>
          <w:sz w:val="24"/>
          <w:szCs w:val="24"/>
        </w:rPr>
        <w:t>ed</w:t>
      </w:r>
      <w:r w:rsidRPr="713A50AE" w:rsidR="713A50AE">
        <w:rPr>
          <w:rFonts w:cs="Calibri" w:cstheme="minorAscii"/>
          <w:sz w:val="24"/>
          <w:szCs w:val="24"/>
        </w:rPr>
        <w:t xml:space="preserve"> in, I </w:t>
      </w:r>
      <w:r w:rsidRPr="713A50AE" w:rsidR="713A50AE">
        <w:rPr>
          <w:rFonts w:cs="Calibri" w:cstheme="minorAscii"/>
          <w:sz w:val="24"/>
          <w:szCs w:val="24"/>
        </w:rPr>
        <w:t>can</w:t>
      </w:r>
      <w:r w:rsidRPr="713A50AE" w:rsidR="713A50AE">
        <w:rPr>
          <w:rFonts w:cs="Calibri" w:cstheme="minorAscii"/>
          <w:sz w:val="24"/>
          <w:szCs w:val="24"/>
        </w:rPr>
        <w:t xml:space="preserve"> tell that they </w:t>
      </w:r>
      <w:r w:rsidRPr="713A50AE" w:rsidR="713A50AE">
        <w:rPr>
          <w:rFonts w:cs="Calibri" w:cstheme="minorAscii"/>
          <w:sz w:val="24"/>
          <w:szCs w:val="24"/>
        </w:rPr>
        <w:t>are</w:t>
      </w:r>
      <w:r w:rsidRPr="713A50AE" w:rsidR="713A50AE">
        <w:rPr>
          <w:rFonts w:cs="Calibri" w:cstheme="minorAscii"/>
          <w:sz w:val="24"/>
          <w:szCs w:val="24"/>
        </w:rPr>
        <w:t>, in reality, hundreds</w:t>
      </w:r>
      <w:r w:rsidRPr="713A50AE" w:rsidR="713A50AE">
        <w:rPr>
          <w:rFonts w:cs="Calibri" w:cstheme="minorAscii"/>
          <w:sz w:val="24"/>
          <w:szCs w:val="24"/>
        </w:rPr>
        <w:t xml:space="preserve"> of smaller ships flying in close formation. </w:t>
      </w:r>
      <w:r w:rsidRPr="713A50AE" w:rsidR="713A50AE">
        <w:rPr>
          <w:rFonts w:cs="Calibri" w:cstheme="minorAscii"/>
          <w:sz w:val="24"/>
          <w:szCs w:val="24"/>
        </w:rPr>
        <w:t xml:space="preserve">All Veeni ships </w:t>
      </w:r>
      <w:r w:rsidRPr="713A50AE" w:rsidR="713A50AE">
        <w:rPr>
          <w:rFonts w:cs="Calibri" w:cstheme="minorAscii"/>
          <w:sz w:val="24"/>
          <w:szCs w:val="24"/>
        </w:rPr>
        <w:t>can</w:t>
      </w:r>
      <w:r w:rsidRPr="713A50AE" w:rsidR="713A50AE">
        <w:rPr>
          <w:rFonts w:cs="Calibri" w:cstheme="minorAscii"/>
          <w:sz w:val="24"/>
          <w:szCs w:val="24"/>
        </w:rPr>
        <w:t xml:space="preserve"> </w:t>
      </w:r>
      <w:r w:rsidRPr="713A50AE" w:rsidR="713A50AE">
        <w:rPr>
          <w:rFonts w:cs="Calibri" w:cstheme="minorAscii"/>
          <w:sz w:val="24"/>
          <w:szCs w:val="24"/>
        </w:rPr>
        <w:t>join together</w:t>
      </w:r>
      <w:r w:rsidRPr="713A50AE" w:rsidR="713A50AE">
        <w:rPr>
          <w:rFonts w:cs="Calibri" w:cstheme="minorAscii"/>
          <w:sz w:val="24"/>
          <w:szCs w:val="24"/>
        </w:rPr>
        <w:t xml:space="preserve"> </w:t>
      </w:r>
      <w:r w:rsidRPr="713A50AE" w:rsidR="713A50AE">
        <w:rPr>
          <w:rFonts w:cs="Calibri" w:cstheme="minorAscii"/>
          <w:sz w:val="24"/>
          <w:szCs w:val="24"/>
        </w:rPr>
        <w:t>this</w:t>
      </w:r>
      <w:r w:rsidRPr="713A50AE" w:rsidR="713A50AE">
        <w:rPr>
          <w:rFonts w:cs="Calibri" w:cstheme="minorAscii"/>
          <w:sz w:val="24"/>
          <w:szCs w:val="24"/>
        </w:rPr>
        <w:t xml:space="preserve"> way. Any of them, at any time, </w:t>
      </w:r>
      <w:r w:rsidRPr="713A50AE" w:rsidR="713A50AE">
        <w:rPr>
          <w:rFonts w:cs="Calibri" w:cstheme="minorAscii"/>
          <w:sz w:val="24"/>
          <w:szCs w:val="24"/>
        </w:rPr>
        <w:t>can</w:t>
      </w:r>
      <w:r w:rsidRPr="713A50AE" w:rsidR="713A50AE">
        <w:rPr>
          <w:rFonts w:cs="Calibri" w:cstheme="minorAscii"/>
          <w:sz w:val="24"/>
          <w:szCs w:val="24"/>
        </w:rPr>
        <w:t xml:space="preserve"> form a much larger vessel. Each ship </w:t>
      </w:r>
      <w:r w:rsidRPr="713A50AE" w:rsidR="713A50AE">
        <w:rPr>
          <w:rFonts w:cs="Calibri" w:cstheme="minorAscii"/>
          <w:sz w:val="24"/>
          <w:szCs w:val="24"/>
        </w:rPr>
        <w:t>is</w:t>
      </w:r>
      <w:r w:rsidRPr="713A50AE" w:rsidR="713A50AE">
        <w:rPr>
          <w:rFonts w:cs="Calibri" w:cstheme="minorAscii"/>
          <w:sz w:val="24"/>
          <w:szCs w:val="24"/>
        </w:rPr>
        <w:t xml:space="preserve"> designed to be its own entity, but get enough Veeni together, and they </w:t>
      </w:r>
      <w:r w:rsidRPr="713A50AE" w:rsidR="713A50AE">
        <w:rPr>
          <w:rFonts w:cs="Calibri" w:cstheme="minorAscii"/>
          <w:sz w:val="24"/>
          <w:szCs w:val="24"/>
        </w:rPr>
        <w:t>can</w:t>
      </w:r>
      <w:r w:rsidRPr="713A50AE" w:rsidR="713A50AE">
        <w:rPr>
          <w:rFonts w:cs="Calibri" w:cstheme="minorAscii"/>
          <w:sz w:val="24"/>
          <w:szCs w:val="24"/>
        </w:rPr>
        <w:t xml:space="preserve"> match</w:t>
      </w:r>
      <w:r w:rsidRPr="713A50AE" w:rsidR="713A50AE">
        <w:rPr>
          <w:rFonts w:cs="Calibri" w:cstheme="minorAscii"/>
          <w:sz w:val="24"/>
          <w:szCs w:val="24"/>
        </w:rPr>
        <w:t xml:space="preserve"> or exceed the size of even t</w:t>
      </w:r>
      <w:r w:rsidRPr="713A50AE" w:rsidR="713A50AE">
        <w:rPr>
          <w:rFonts w:cs="Calibri" w:cstheme="minorAscii"/>
          <w:sz w:val="24"/>
          <w:szCs w:val="24"/>
        </w:rPr>
        <w:t>he largest human battlecruiser.</w:t>
      </w:r>
    </w:p>
    <w:p w:rsidR="00353024" w:rsidP="713A50AE" w:rsidRDefault="0001038F" w14:paraId="0465CA7E" w14:textId="19E65EE1">
      <w:pPr>
        <w:spacing w:after="0"/>
        <w:ind w:firstLine="0"/>
        <w:rPr>
          <w:rFonts w:cs="Calibri" w:cstheme="minorAscii"/>
          <w:sz w:val="24"/>
          <w:szCs w:val="24"/>
        </w:rPr>
        <w:pPrChange w:author="Gary Smailes" w:date="2024-03-17T10:17:23.389Z">
          <w:pPr>
            <w:spacing w:after="0"/>
            <w:ind w:firstLine="360"/>
          </w:pPr>
        </w:pPrChange>
      </w:pPr>
      <w:r w:rsidRPr="713A50AE" w:rsidR="713A50AE">
        <w:rPr>
          <w:rFonts w:cs="Calibri" w:cstheme="minorAscii"/>
          <w:sz w:val="24"/>
          <w:szCs w:val="24"/>
        </w:rPr>
        <w:t>S</w:t>
      </w:r>
      <w:r w:rsidRPr="713A50AE" w:rsidR="713A50AE">
        <w:rPr>
          <w:rFonts w:cs="Calibri" w:cstheme="minorAscii"/>
          <w:sz w:val="24"/>
          <w:szCs w:val="24"/>
        </w:rPr>
        <w:t xml:space="preserve">ome of the ships </w:t>
      </w:r>
      <w:r w:rsidRPr="713A50AE" w:rsidR="713A50AE">
        <w:rPr>
          <w:rFonts w:cs="Calibri" w:cstheme="minorAscii"/>
          <w:sz w:val="24"/>
          <w:szCs w:val="24"/>
        </w:rPr>
        <w:t xml:space="preserve">in the center of the mass </w:t>
      </w:r>
      <w:r w:rsidRPr="713A50AE" w:rsidR="713A50AE">
        <w:rPr>
          <w:rFonts w:cs="Calibri" w:cstheme="minorAscii"/>
          <w:sz w:val="24"/>
          <w:szCs w:val="24"/>
        </w:rPr>
        <w:t>are connected. L</w:t>
      </w:r>
      <w:r w:rsidRPr="713A50AE" w:rsidR="713A50AE">
        <w:rPr>
          <w:rFonts w:cs="Calibri" w:cstheme="minorAscii"/>
          <w:sz w:val="24"/>
          <w:szCs w:val="24"/>
        </w:rPr>
        <w:t>atched together</w:t>
      </w:r>
      <w:r w:rsidRPr="713A50AE" w:rsidR="713A50AE">
        <w:rPr>
          <w:rFonts w:cs="Calibri" w:cstheme="minorAscii"/>
          <w:sz w:val="24"/>
          <w:szCs w:val="24"/>
        </w:rPr>
        <w:t xml:space="preserve"> in the core, to share power and redirect it to</w:t>
      </w:r>
      <w:r w:rsidRPr="713A50AE" w:rsidR="713A50AE">
        <w:rPr>
          <w:rFonts w:cs="Calibri" w:cstheme="minorAscii"/>
          <w:sz w:val="24"/>
          <w:szCs w:val="24"/>
        </w:rPr>
        <w:t xml:space="preserve"> </w:t>
      </w:r>
      <w:r w:rsidRPr="713A50AE" w:rsidR="713A50AE">
        <w:rPr>
          <w:rFonts w:cs="Calibri" w:cstheme="minorAscii"/>
          <w:sz w:val="24"/>
          <w:szCs w:val="24"/>
        </w:rPr>
        <w:t>temporarily-expanded</w:t>
      </w:r>
      <w:r w:rsidRPr="713A50AE" w:rsidR="713A50AE">
        <w:rPr>
          <w:rFonts w:cs="Calibri" w:cstheme="minorAscii"/>
          <w:sz w:val="24"/>
          <w:szCs w:val="24"/>
        </w:rPr>
        <w:t xml:space="preserve"> weapons arrays. </w:t>
      </w:r>
      <w:r w:rsidRPr="713A50AE" w:rsidR="713A50AE">
        <w:rPr>
          <w:rFonts w:cs="Calibri" w:cstheme="minorAscii"/>
          <w:sz w:val="24"/>
          <w:szCs w:val="24"/>
        </w:rPr>
        <w:t xml:space="preserve">Tiny ships tend to have small offensive capabilities, but a cloud of torpedoes </w:t>
      </w:r>
      <w:r w:rsidRPr="713A50AE" w:rsidR="713A50AE">
        <w:rPr>
          <w:rFonts w:cs="Calibri" w:cstheme="minorAscii"/>
          <w:sz w:val="24"/>
          <w:szCs w:val="24"/>
        </w:rPr>
        <w:t>i</w:t>
      </w:r>
      <w:r w:rsidRPr="713A50AE" w:rsidR="713A50AE">
        <w:rPr>
          <w:rFonts w:cs="Calibri" w:cstheme="minorAscii"/>
          <w:sz w:val="24"/>
          <w:szCs w:val="24"/>
        </w:rPr>
        <w:t xml:space="preserve">s a cloud of torpedoes. </w:t>
      </w:r>
      <w:r w:rsidRPr="713A50AE" w:rsidR="713A50AE">
        <w:rPr>
          <w:rFonts w:cs="Calibri" w:cstheme="minorAscii"/>
          <w:sz w:val="24"/>
          <w:szCs w:val="24"/>
        </w:rPr>
        <w:t>It bec</w:t>
      </w:r>
      <w:r w:rsidRPr="713A50AE" w:rsidR="713A50AE">
        <w:rPr>
          <w:rFonts w:cs="Calibri" w:cstheme="minorAscii"/>
          <w:sz w:val="24"/>
          <w:szCs w:val="24"/>
        </w:rPr>
        <w:t>o</w:t>
      </w:r>
      <w:r w:rsidRPr="713A50AE" w:rsidR="713A50AE">
        <w:rPr>
          <w:rFonts w:cs="Calibri" w:cstheme="minorAscii"/>
          <w:sz w:val="24"/>
          <w:szCs w:val="24"/>
        </w:rPr>
        <w:t>me</w:t>
      </w:r>
      <w:r w:rsidRPr="713A50AE" w:rsidR="713A50AE">
        <w:rPr>
          <w:rFonts w:cs="Calibri" w:cstheme="minorAscii"/>
          <w:sz w:val="24"/>
          <w:szCs w:val="24"/>
        </w:rPr>
        <w:t>s</w:t>
      </w:r>
      <w:r w:rsidRPr="713A50AE" w:rsidR="713A50AE">
        <w:rPr>
          <w:rFonts w:cs="Calibri" w:cstheme="minorAscii"/>
          <w:sz w:val="24"/>
          <w:szCs w:val="24"/>
        </w:rPr>
        <w:t xml:space="preserve"> a battle of probabilities, and the probabilities </w:t>
      </w:r>
      <w:r w:rsidRPr="713A50AE" w:rsidR="713A50AE">
        <w:rPr>
          <w:rFonts w:cs="Calibri" w:cstheme="minorAscii"/>
          <w:sz w:val="24"/>
          <w:szCs w:val="24"/>
        </w:rPr>
        <w:t>a</w:t>
      </w:r>
      <w:r w:rsidRPr="713A50AE" w:rsidR="713A50AE">
        <w:rPr>
          <w:rFonts w:cs="Calibri" w:cstheme="minorAscii"/>
          <w:sz w:val="24"/>
          <w:szCs w:val="24"/>
        </w:rPr>
        <w:t xml:space="preserve">re high that at least one of them </w:t>
      </w:r>
      <w:r w:rsidRPr="713A50AE" w:rsidR="713A50AE">
        <w:rPr>
          <w:rFonts w:cs="Calibri" w:cstheme="minorAscii"/>
          <w:sz w:val="24"/>
          <w:szCs w:val="24"/>
        </w:rPr>
        <w:t>will</w:t>
      </w:r>
      <w:r w:rsidRPr="713A50AE" w:rsidR="713A50AE">
        <w:rPr>
          <w:rFonts w:cs="Calibri" w:cstheme="minorAscii"/>
          <w:sz w:val="24"/>
          <w:szCs w:val="24"/>
        </w:rPr>
        <w:t xml:space="preserve"> get through a defensive array.</w:t>
      </w:r>
    </w:p>
    <w:p w:rsidR="00BE6DEE" w:rsidP="713A50AE" w:rsidRDefault="00BE6DEE" w14:paraId="0E0DC1FD" w14:textId="2A6869F0">
      <w:pPr>
        <w:spacing w:after="0"/>
        <w:ind w:firstLine="360"/>
        <w:rPr>
          <w:rFonts w:cs="Calibri" w:cstheme="minorAscii"/>
          <w:sz w:val="24"/>
          <w:szCs w:val="24"/>
        </w:rPr>
      </w:pPr>
      <w:r w:rsidRPr="713A50AE" w:rsidR="713A50AE">
        <w:rPr>
          <w:rFonts w:cs="Calibri" w:cstheme="minorAscii"/>
          <w:sz w:val="24"/>
          <w:szCs w:val="24"/>
        </w:rPr>
        <w:t>“Shit</w:t>
      </w:r>
      <w:ins w:author="Gary Smailes" w:date="2024-03-17T10:17:27.29Z" w:id="1992939517">
        <w:r w:rsidRPr="713A50AE" w:rsidR="713A50AE">
          <w:rPr>
            <w:rFonts w:cs="Calibri" w:cstheme="minorAscii"/>
            <w:sz w:val="24"/>
            <w:szCs w:val="24"/>
          </w:rPr>
          <w:t>,</w:t>
        </w:r>
      </w:ins>
      <w:del w:author="Gary Smailes" w:date="2024-03-17T10:17:26.612Z" w:id="1743512651">
        <w:r w:rsidRPr="713A50AE" w:rsidDel="713A50AE">
          <w:rPr>
            <w:rFonts w:cs="Calibri" w:cstheme="minorAscii"/>
            <w:sz w:val="24"/>
            <w:szCs w:val="24"/>
          </w:rPr>
          <w:delText>!</w:delText>
        </w:r>
      </w:del>
      <w:r w:rsidRPr="713A50AE" w:rsidR="713A50AE">
        <w:rPr>
          <w:rFonts w:cs="Calibri" w:cstheme="minorAscii"/>
          <w:sz w:val="24"/>
          <w:szCs w:val="24"/>
        </w:rPr>
        <w:t xml:space="preserve">” I say into the coach comms, “a hive cluster just came through the </w:t>
      </w:r>
      <w:ins w:author="Gary Smailes" w:date="2024-03-17T10:17:30.925Z" w:id="541924469">
        <w:r w:rsidRPr="713A50AE" w:rsidR="713A50AE">
          <w:rPr>
            <w:rFonts w:cs="Calibri" w:cstheme="minorAscii"/>
            <w:sz w:val="24"/>
            <w:szCs w:val="24"/>
          </w:rPr>
          <w:t>g</w:t>
        </w:r>
      </w:ins>
      <w:del w:author="Gary Smailes" w:date="2024-03-17T10:17:30.5Z" w:id="1052978077">
        <w:r w:rsidRPr="713A50AE" w:rsidDel="713A50AE">
          <w:rPr>
            <w:rFonts w:cs="Calibri" w:cstheme="minorAscii"/>
            <w:sz w:val="24"/>
            <w:szCs w:val="24"/>
          </w:rPr>
          <w:delText>G</w:delText>
        </w:r>
      </w:del>
      <w:r w:rsidRPr="713A50AE" w:rsidR="713A50AE">
        <w:rPr>
          <w:rFonts w:cs="Calibri" w:cstheme="minorAscii"/>
          <w:sz w:val="24"/>
          <w:szCs w:val="24"/>
        </w:rPr>
        <w:t>ate. Everybody, recall your groups to the team bus.”</w:t>
      </w:r>
    </w:p>
    <w:p w:rsidR="0001038F" w:rsidP="00740261" w:rsidRDefault="00BE6DEE" w14:paraId="7F4D23D1" w14:textId="6CCC8564">
      <w:pPr>
        <w:spacing w:after="0"/>
        <w:ind w:firstLine="360"/>
        <w:rPr>
          <w:rFonts w:cstheme="minorHAnsi"/>
          <w:sz w:val="24"/>
          <w:szCs w:val="24"/>
        </w:rPr>
      </w:pPr>
      <w:r>
        <w:rPr>
          <w:rFonts w:cstheme="minorHAnsi"/>
          <w:sz w:val="24"/>
          <w:szCs w:val="24"/>
        </w:rPr>
        <w:t>“</w:t>
      </w:r>
      <w:r w:rsidR="003E6F87">
        <w:rPr>
          <w:rFonts w:cstheme="minorHAnsi"/>
          <w:sz w:val="24"/>
          <w:szCs w:val="24"/>
        </w:rPr>
        <w:t>Belay that, it</w:t>
      </w:r>
      <w:r>
        <w:rPr>
          <w:rFonts w:cstheme="minorHAnsi"/>
          <w:sz w:val="24"/>
          <w:szCs w:val="24"/>
        </w:rPr>
        <w:t xml:space="preserve"> won’t be necessary,” Laura says</w:t>
      </w:r>
      <w:r w:rsidR="003E6F87">
        <w:rPr>
          <w:rFonts w:cstheme="minorHAnsi"/>
          <w:sz w:val="24"/>
          <w:szCs w:val="24"/>
        </w:rPr>
        <w:t xml:space="preserve"> on the comms, so everyone can hear</w:t>
      </w:r>
      <w:r>
        <w:rPr>
          <w:rFonts w:cstheme="minorHAnsi"/>
          <w:sz w:val="24"/>
          <w:szCs w:val="24"/>
        </w:rPr>
        <w:t>. “It’s just for show. They’re at a significant disadvantage here.”</w:t>
      </w:r>
    </w:p>
    <w:p w:rsidR="00476B69" w:rsidP="00740261" w:rsidRDefault="00476B69" w14:paraId="2DE8CB56" w14:textId="2A33FC94">
      <w:pPr>
        <w:spacing w:after="0"/>
        <w:ind w:firstLine="360"/>
        <w:rPr>
          <w:rFonts w:cstheme="minorHAnsi"/>
          <w:sz w:val="24"/>
          <w:szCs w:val="24"/>
        </w:rPr>
      </w:pPr>
      <w:r>
        <w:rPr>
          <w:rFonts w:cstheme="minorHAnsi"/>
          <w:sz w:val="24"/>
          <w:szCs w:val="24"/>
        </w:rPr>
        <w:t>“Laura, that’s a hive. There</w:t>
      </w:r>
      <w:r w:rsidR="00247C6C">
        <w:rPr>
          <w:rFonts w:cstheme="minorHAnsi"/>
          <w:sz w:val="24"/>
          <w:szCs w:val="24"/>
        </w:rPr>
        <w:t xml:space="preserve"> are</w:t>
      </w:r>
      <w:r>
        <w:rPr>
          <w:rFonts w:cstheme="minorHAnsi"/>
          <w:sz w:val="24"/>
          <w:szCs w:val="24"/>
        </w:rPr>
        <w:t xml:space="preserve"> hundreds of ships.”</w:t>
      </w:r>
    </w:p>
    <w:p w:rsidR="00075036" w:rsidP="00740261" w:rsidRDefault="00476B69" w14:paraId="7D367A17" w14:textId="77777777">
      <w:pPr>
        <w:spacing w:after="0"/>
        <w:ind w:firstLine="360"/>
        <w:rPr>
          <w:rFonts w:cstheme="minorHAnsi"/>
          <w:sz w:val="24"/>
          <w:szCs w:val="24"/>
        </w:rPr>
      </w:pPr>
      <w:r>
        <w:rPr>
          <w:rFonts w:cstheme="minorHAnsi"/>
          <w:sz w:val="24"/>
          <w:szCs w:val="24"/>
        </w:rPr>
        <w:t xml:space="preserve">“Doesn’t matter. No AI </w:t>
      </w:r>
      <w:r w:rsidR="00075036">
        <w:rPr>
          <w:rFonts w:cstheme="minorHAnsi"/>
          <w:sz w:val="24"/>
          <w:szCs w:val="24"/>
        </w:rPr>
        <w:t>– “</w:t>
      </w:r>
    </w:p>
    <w:p w:rsidR="007A16E6" w:rsidP="008E22A0" w:rsidRDefault="00F41A4E" w14:paraId="2BE30CC1" w14:textId="08790436">
      <w:pPr>
        <w:spacing w:after="0"/>
        <w:ind w:firstLine="360"/>
        <w:rPr>
          <w:rFonts w:cstheme="minorHAnsi"/>
          <w:sz w:val="24"/>
          <w:szCs w:val="24"/>
        </w:rPr>
      </w:pPr>
      <w:r>
        <w:rPr>
          <w:rFonts w:cstheme="minorHAnsi"/>
          <w:sz w:val="24"/>
          <w:szCs w:val="24"/>
        </w:rPr>
        <w:t xml:space="preserve">A great, intimidating voice booms on all open channels, </w:t>
      </w:r>
      <w:r w:rsidR="007A16E6">
        <w:rPr>
          <w:rFonts w:cstheme="minorHAnsi"/>
          <w:sz w:val="24"/>
          <w:szCs w:val="24"/>
        </w:rPr>
        <w:t>“</w:t>
      </w:r>
      <w:r w:rsidRPr="00140A4C" w:rsidR="007A16E6">
        <w:rPr>
          <w:rFonts w:cstheme="minorHAnsi"/>
          <w:caps/>
          <w:sz w:val="24"/>
          <w:szCs w:val="24"/>
        </w:rPr>
        <w:t>This is the Spaceball League field AI</w:t>
      </w:r>
      <w:r w:rsidR="00667D27">
        <w:rPr>
          <w:rFonts w:cstheme="minorHAnsi"/>
          <w:caps/>
          <w:sz w:val="24"/>
          <w:szCs w:val="24"/>
        </w:rPr>
        <w:t xml:space="preserve">. </w:t>
      </w:r>
      <w:r w:rsidRPr="00140A4C" w:rsidR="007A16E6">
        <w:rPr>
          <w:rFonts w:cstheme="minorHAnsi"/>
          <w:caps/>
          <w:sz w:val="24"/>
          <w:szCs w:val="24"/>
        </w:rPr>
        <w:t xml:space="preserve">to the Veeni </w:t>
      </w:r>
      <w:r w:rsidRPr="00140A4C" w:rsidR="00234EA6">
        <w:rPr>
          <w:rFonts w:cstheme="minorHAnsi"/>
          <w:caps/>
          <w:sz w:val="24"/>
          <w:szCs w:val="24"/>
        </w:rPr>
        <w:t>ships</w:t>
      </w:r>
      <w:r w:rsidRPr="00140A4C" w:rsidR="007A16E6">
        <w:rPr>
          <w:rFonts w:cstheme="minorHAnsi"/>
          <w:caps/>
          <w:sz w:val="24"/>
          <w:szCs w:val="24"/>
        </w:rPr>
        <w:t xml:space="preserve"> </w:t>
      </w:r>
      <w:r w:rsidRPr="00140A4C" w:rsidR="00234EA6">
        <w:rPr>
          <w:rFonts w:cstheme="minorHAnsi"/>
          <w:caps/>
          <w:sz w:val="24"/>
          <w:szCs w:val="24"/>
        </w:rPr>
        <w:t>which</w:t>
      </w:r>
      <w:r w:rsidRPr="00140A4C" w:rsidR="007A16E6">
        <w:rPr>
          <w:rFonts w:cstheme="minorHAnsi"/>
          <w:caps/>
          <w:sz w:val="24"/>
          <w:szCs w:val="24"/>
        </w:rPr>
        <w:t xml:space="preserve"> just entered this sector. Your presence here is </w:t>
      </w:r>
      <w:r w:rsidRPr="00140A4C" w:rsidR="007758CD">
        <w:rPr>
          <w:rFonts w:cstheme="minorHAnsi"/>
          <w:caps/>
          <w:sz w:val="24"/>
          <w:szCs w:val="24"/>
        </w:rPr>
        <w:t xml:space="preserve">not </w:t>
      </w:r>
      <w:r w:rsidRPr="00140A4C" w:rsidR="007A16E6">
        <w:rPr>
          <w:rFonts w:cstheme="minorHAnsi"/>
          <w:caps/>
          <w:sz w:val="24"/>
          <w:szCs w:val="24"/>
        </w:rPr>
        <w:t xml:space="preserve">necessary nor desired. </w:t>
      </w:r>
      <w:r w:rsidRPr="00140A4C" w:rsidR="007758CD">
        <w:rPr>
          <w:rFonts w:cstheme="minorHAnsi"/>
          <w:caps/>
          <w:sz w:val="24"/>
          <w:szCs w:val="24"/>
        </w:rPr>
        <w:t>D</w:t>
      </w:r>
      <w:r w:rsidRPr="00140A4C" w:rsidR="006D1944">
        <w:rPr>
          <w:rFonts w:cstheme="minorHAnsi"/>
          <w:caps/>
          <w:sz w:val="24"/>
          <w:szCs w:val="24"/>
        </w:rPr>
        <w:t>epart</w:t>
      </w:r>
      <w:r w:rsidRPr="00140A4C" w:rsidR="007A16E6">
        <w:rPr>
          <w:rFonts w:cstheme="minorHAnsi"/>
          <w:caps/>
          <w:sz w:val="24"/>
          <w:szCs w:val="24"/>
        </w:rPr>
        <w:t>.</w:t>
      </w:r>
      <w:r w:rsidR="007A16E6">
        <w:rPr>
          <w:rFonts w:cstheme="minorHAnsi"/>
          <w:sz w:val="24"/>
          <w:szCs w:val="24"/>
        </w:rPr>
        <w:t>”</w:t>
      </w:r>
    </w:p>
    <w:p w:rsidR="007A16E6" w:rsidP="008E22A0" w:rsidRDefault="007A16E6" w14:paraId="7FFBD3F4" w14:textId="6AAEC32C">
      <w:pPr>
        <w:spacing w:after="0"/>
        <w:ind w:firstLine="360"/>
        <w:rPr>
          <w:rFonts w:cstheme="minorHAnsi"/>
          <w:sz w:val="24"/>
          <w:szCs w:val="24"/>
        </w:rPr>
      </w:pPr>
      <w:r>
        <w:rPr>
          <w:rFonts w:cstheme="minorHAnsi"/>
          <w:sz w:val="24"/>
          <w:szCs w:val="24"/>
        </w:rPr>
        <w:t>The Veeni cruiser’s engines fire up. It’s too far away to tell if it’s moving, but I know it’s coming this way.</w:t>
      </w:r>
    </w:p>
    <w:p w:rsidR="007A16E6" w:rsidP="008E22A0" w:rsidRDefault="007A16E6" w14:paraId="4D826CDD" w14:textId="51935DC6">
      <w:pPr>
        <w:spacing w:after="0"/>
        <w:ind w:firstLine="360"/>
        <w:rPr>
          <w:rFonts w:cstheme="minorHAnsi"/>
          <w:sz w:val="24"/>
          <w:szCs w:val="24"/>
        </w:rPr>
      </w:pPr>
      <w:r>
        <w:rPr>
          <w:rFonts w:cstheme="minorHAnsi"/>
          <w:sz w:val="24"/>
          <w:szCs w:val="24"/>
        </w:rPr>
        <w:t>“</w:t>
      </w:r>
      <w:r w:rsidRPr="00140A4C">
        <w:rPr>
          <w:rFonts w:cstheme="minorHAnsi"/>
          <w:caps/>
          <w:sz w:val="24"/>
          <w:szCs w:val="24"/>
        </w:rPr>
        <w:t>Defensive measures will be taken to protect the game’s participants</w:t>
      </w:r>
      <w:r>
        <w:rPr>
          <w:rFonts w:cstheme="minorHAnsi"/>
          <w:sz w:val="24"/>
          <w:szCs w:val="24"/>
        </w:rPr>
        <w:t>,” the field AI rumble</w:t>
      </w:r>
      <w:r w:rsidR="003313AE">
        <w:rPr>
          <w:rFonts w:cstheme="minorHAnsi"/>
          <w:sz w:val="24"/>
          <w:szCs w:val="24"/>
        </w:rPr>
        <w:t>s</w:t>
      </w:r>
      <w:r>
        <w:rPr>
          <w:rFonts w:cstheme="minorHAnsi"/>
          <w:sz w:val="24"/>
          <w:szCs w:val="24"/>
        </w:rPr>
        <w:t>. “</w:t>
      </w:r>
      <w:r w:rsidRPr="00140A4C">
        <w:rPr>
          <w:rFonts w:cstheme="minorHAnsi"/>
          <w:caps/>
          <w:sz w:val="24"/>
          <w:szCs w:val="24"/>
        </w:rPr>
        <w:t>Do not approach this area</w:t>
      </w:r>
      <w:r>
        <w:rPr>
          <w:rFonts w:cstheme="minorHAnsi"/>
          <w:sz w:val="24"/>
          <w:szCs w:val="24"/>
        </w:rPr>
        <w:t>.”</w:t>
      </w:r>
    </w:p>
    <w:p w:rsidR="006D1944" w:rsidP="008E22A0" w:rsidRDefault="006D1944" w14:paraId="3ABFF398" w14:textId="2FFDEDBC">
      <w:pPr>
        <w:spacing w:after="0"/>
        <w:ind w:firstLine="360"/>
        <w:rPr>
          <w:rFonts w:cstheme="minorHAnsi"/>
          <w:sz w:val="24"/>
          <w:szCs w:val="24"/>
        </w:rPr>
      </w:pPr>
      <w:r>
        <w:rPr>
          <w:rFonts w:cstheme="minorHAnsi"/>
          <w:sz w:val="24"/>
          <w:szCs w:val="24"/>
        </w:rPr>
        <w:t>The Veeni cruiser ma</w:t>
      </w:r>
      <w:r w:rsidR="009624F5">
        <w:rPr>
          <w:rFonts w:cstheme="minorHAnsi"/>
          <w:sz w:val="24"/>
          <w:szCs w:val="24"/>
        </w:rPr>
        <w:t>k</w:t>
      </w:r>
      <w:r>
        <w:rPr>
          <w:rFonts w:cstheme="minorHAnsi"/>
          <w:sz w:val="24"/>
          <w:szCs w:val="24"/>
        </w:rPr>
        <w:t>e</w:t>
      </w:r>
      <w:r w:rsidR="009624F5">
        <w:rPr>
          <w:rFonts w:cstheme="minorHAnsi"/>
          <w:sz w:val="24"/>
          <w:szCs w:val="24"/>
        </w:rPr>
        <w:t>s</w:t>
      </w:r>
      <w:r>
        <w:rPr>
          <w:rFonts w:cstheme="minorHAnsi"/>
          <w:sz w:val="24"/>
          <w:szCs w:val="24"/>
        </w:rPr>
        <w:t xml:space="preserve"> no course corrections.</w:t>
      </w:r>
      <w:r w:rsidR="004D5075">
        <w:rPr>
          <w:rFonts w:cstheme="minorHAnsi"/>
          <w:sz w:val="24"/>
          <w:szCs w:val="24"/>
        </w:rPr>
        <w:t xml:space="preserve"> I still couldn’t tell if it was any closer. Just a speck at the end of visual range. Zoomed in, though, and the thing fills my visuals. </w:t>
      </w:r>
    </w:p>
    <w:p w:rsidR="00075036" w:rsidP="00075036" w:rsidRDefault="00075036" w14:paraId="2CB02D1F" w14:textId="29DD1BA5">
      <w:pPr>
        <w:spacing w:after="0"/>
        <w:ind w:firstLine="360"/>
        <w:rPr>
          <w:rFonts w:cstheme="minorHAnsi"/>
          <w:sz w:val="24"/>
          <w:szCs w:val="24"/>
        </w:rPr>
      </w:pPr>
      <w:r>
        <w:rPr>
          <w:rFonts w:cstheme="minorHAnsi"/>
          <w:sz w:val="24"/>
          <w:szCs w:val="24"/>
        </w:rPr>
        <w:t>“Are we staying or leaving?” Jager asked over comms.</w:t>
      </w:r>
    </w:p>
    <w:p w:rsidR="00075036" w:rsidP="00075036" w:rsidRDefault="00075036" w14:paraId="21F99716" w14:textId="42E679B9">
      <w:pPr>
        <w:spacing w:after="0"/>
        <w:ind w:firstLine="360"/>
        <w:rPr>
          <w:rFonts w:cstheme="minorHAnsi"/>
          <w:sz w:val="24"/>
          <w:szCs w:val="24"/>
        </w:rPr>
      </w:pPr>
      <w:r>
        <w:rPr>
          <w:rFonts w:cstheme="minorHAnsi"/>
          <w:sz w:val="24"/>
          <w:szCs w:val="24"/>
        </w:rPr>
        <w:t>I hesitate. The field AI hasn’t given an evacuation order, so if we leave the field, we forfeit the match. “Staying,” I reply, “but standby for evacuation.”</w:t>
      </w:r>
    </w:p>
    <w:p w:rsidR="007A16E6" w:rsidP="008E22A0" w:rsidRDefault="00192D3D" w14:paraId="7EFD786D" w14:textId="1C152D25">
      <w:pPr>
        <w:spacing w:after="0"/>
        <w:ind w:firstLine="360"/>
        <w:rPr>
          <w:rFonts w:cstheme="minorHAnsi"/>
          <w:sz w:val="24"/>
          <w:szCs w:val="24"/>
        </w:rPr>
      </w:pPr>
      <w:r>
        <w:rPr>
          <w:rFonts w:cstheme="minorHAnsi"/>
          <w:sz w:val="24"/>
          <w:szCs w:val="24"/>
        </w:rPr>
        <w:t xml:space="preserve">I toggle my channel so that I’m just speaking with Laura, not the whole team. </w:t>
      </w:r>
      <w:r w:rsidR="007A16E6">
        <w:rPr>
          <w:rFonts w:cstheme="minorHAnsi"/>
          <w:sz w:val="24"/>
          <w:szCs w:val="24"/>
        </w:rPr>
        <w:t>“Laura,</w:t>
      </w:r>
      <w:r>
        <w:rPr>
          <w:rFonts w:cstheme="minorHAnsi"/>
          <w:sz w:val="24"/>
          <w:szCs w:val="24"/>
        </w:rPr>
        <w:t xml:space="preserve"> </w:t>
      </w:r>
      <w:r w:rsidR="007A16E6">
        <w:rPr>
          <w:rFonts w:cstheme="minorHAnsi"/>
          <w:sz w:val="24"/>
          <w:szCs w:val="24"/>
        </w:rPr>
        <w:t>when will they be within range to fire?”</w:t>
      </w:r>
    </w:p>
    <w:p w:rsidR="009D42FC" w:rsidP="009D42FC" w:rsidRDefault="009D42FC" w14:paraId="675C89DC" w14:textId="77777777">
      <w:pPr>
        <w:spacing w:after="0"/>
        <w:ind w:firstLine="360"/>
        <w:rPr>
          <w:rFonts w:cstheme="minorHAnsi"/>
          <w:sz w:val="24"/>
          <w:szCs w:val="24"/>
        </w:rPr>
      </w:pPr>
      <w:r>
        <w:rPr>
          <w:rFonts w:cstheme="minorHAnsi"/>
          <w:sz w:val="24"/>
          <w:szCs w:val="24"/>
        </w:rPr>
        <w:t>“No, no, we can’t go yet,” Laura says, “it’s too early, the audience isn’t big enough.”</w:t>
      </w:r>
    </w:p>
    <w:p w:rsidR="009D42FC" w:rsidP="009D42FC" w:rsidRDefault="009D42FC" w14:paraId="6421B661" w14:textId="77777777">
      <w:pPr>
        <w:spacing w:after="0"/>
        <w:ind w:firstLine="360"/>
        <w:rPr>
          <w:rFonts w:cstheme="minorHAnsi"/>
          <w:sz w:val="24"/>
          <w:szCs w:val="24"/>
        </w:rPr>
      </w:pPr>
      <w:r>
        <w:rPr>
          <w:rFonts w:cstheme="minorHAnsi"/>
          <w:sz w:val="24"/>
          <w:szCs w:val="24"/>
        </w:rPr>
        <w:lastRenderedPageBreak/>
        <w:t>“What?” I ask.</w:t>
      </w:r>
    </w:p>
    <w:p w:rsidR="009D42FC" w:rsidP="009D42FC" w:rsidRDefault="009D42FC" w14:paraId="7C5E91EF" w14:textId="77777777">
      <w:pPr>
        <w:spacing w:after="0"/>
        <w:ind w:firstLine="360"/>
        <w:rPr>
          <w:rFonts w:cstheme="minorHAnsi"/>
          <w:sz w:val="24"/>
          <w:szCs w:val="24"/>
        </w:rPr>
      </w:pPr>
      <w:r>
        <w:rPr>
          <w:rFonts w:cstheme="minorHAnsi"/>
          <w:sz w:val="24"/>
          <w:szCs w:val="24"/>
        </w:rPr>
        <w:t>“Rick? Shit, wrong channel.”</w:t>
      </w:r>
    </w:p>
    <w:p w:rsidR="009D42FC" w:rsidP="009D42FC" w:rsidRDefault="009D42FC" w14:paraId="531170D7" w14:textId="77777777">
      <w:pPr>
        <w:spacing w:after="0"/>
        <w:ind w:firstLine="360"/>
        <w:rPr>
          <w:rFonts w:cstheme="minorHAnsi"/>
          <w:sz w:val="24"/>
          <w:szCs w:val="24"/>
        </w:rPr>
      </w:pPr>
      <w:r>
        <w:rPr>
          <w:rFonts w:cstheme="minorHAnsi"/>
          <w:sz w:val="24"/>
          <w:szCs w:val="24"/>
        </w:rPr>
        <w:t>“Who else are you talking to?”</w:t>
      </w:r>
    </w:p>
    <w:p w:rsidR="009D42FC" w:rsidP="009D42FC" w:rsidRDefault="009D42FC" w14:paraId="5F22BB0D" w14:textId="77777777">
      <w:pPr>
        <w:spacing w:after="0"/>
        <w:ind w:firstLine="360"/>
        <w:rPr>
          <w:rFonts w:cstheme="minorHAnsi"/>
          <w:sz w:val="24"/>
          <w:szCs w:val="24"/>
        </w:rPr>
      </w:pPr>
      <w:r>
        <w:rPr>
          <w:rFonts w:cstheme="minorHAnsi"/>
          <w:sz w:val="24"/>
          <w:szCs w:val="24"/>
        </w:rPr>
        <w:t>I get nothing. She’s off on whatever channel she thought she was on. What did she mean, the audience wasn’t big enough? Was she talking to Kiera? To Beane? Anxiety smashed into me. God, please let this not be the end game, please just let me get to the championship. All hell can break loose after I get to that. I’ll just die if we did all this crazy, all this work, just to die in an energy blast from a Veeni cruiser in the middle of a fucking playoff game. It’s like tripping over a rock at the end of a five-day race, and a one-legged man beats you across the finish line.</w:t>
      </w:r>
    </w:p>
    <w:p w:rsidR="009D42FC" w:rsidP="009D42FC" w:rsidRDefault="009D42FC" w14:paraId="526EBE7C" w14:textId="6BB0B8BF">
      <w:pPr>
        <w:spacing w:after="0"/>
        <w:ind w:firstLine="360"/>
        <w:rPr>
          <w:rFonts w:cstheme="minorHAnsi"/>
          <w:sz w:val="24"/>
          <w:szCs w:val="24"/>
        </w:rPr>
      </w:pPr>
      <w:r>
        <w:rPr>
          <w:rFonts w:cstheme="minorHAnsi"/>
          <w:sz w:val="24"/>
          <w:szCs w:val="24"/>
        </w:rPr>
        <w:t>I wait for Laura to come back. A few seconds later, I hear her come back. “Rick?”</w:t>
      </w:r>
    </w:p>
    <w:p w:rsidR="009D42FC" w:rsidP="009D42FC" w:rsidRDefault="009D42FC" w14:paraId="7D8E6FF0" w14:textId="6270756D">
      <w:pPr>
        <w:spacing w:after="0"/>
        <w:ind w:firstLine="360"/>
        <w:rPr>
          <w:rFonts w:cstheme="minorHAnsi"/>
          <w:sz w:val="24"/>
          <w:szCs w:val="24"/>
        </w:rPr>
      </w:pPr>
      <w:r>
        <w:rPr>
          <w:rFonts w:cstheme="minorHAnsi"/>
          <w:sz w:val="24"/>
          <w:szCs w:val="24"/>
        </w:rPr>
        <w:t>“Laura? Please say that this isn’t the event. I’d really like this to not be the event.”</w:t>
      </w:r>
    </w:p>
    <w:p w:rsidR="009D42FC" w:rsidP="009D42FC" w:rsidRDefault="009D42FC" w14:paraId="0F55BC21" w14:textId="3E1E90D8">
      <w:pPr>
        <w:spacing w:after="0"/>
        <w:ind w:firstLine="360"/>
        <w:rPr>
          <w:rFonts w:cstheme="minorHAnsi"/>
          <w:sz w:val="24"/>
          <w:szCs w:val="24"/>
        </w:rPr>
      </w:pPr>
      <w:r>
        <w:rPr>
          <w:rFonts w:cstheme="minorHAnsi"/>
          <w:sz w:val="24"/>
          <w:szCs w:val="24"/>
        </w:rPr>
        <w:t>“It’s not the event.”</w:t>
      </w:r>
    </w:p>
    <w:p w:rsidR="009D42FC" w:rsidP="009D42FC" w:rsidRDefault="009D42FC" w14:paraId="35A77F2B" w14:textId="682BB372">
      <w:pPr>
        <w:spacing w:after="0"/>
        <w:ind w:firstLine="360"/>
        <w:rPr>
          <w:rFonts w:cstheme="minorHAnsi"/>
          <w:sz w:val="24"/>
          <w:szCs w:val="24"/>
        </w:rPr>
      </w:pPr>
      <w:r>
        <w:rPr>
          <w:rFonts w:cstheme="minorHAnsi"/>
          <w:sz w:val="24"/>
          <w:szCs w:val="24"/>
        </w:rPr>
        <w:t>“Oh, thank God.”</w:t>
      </w:r>
    </w:p>
    <w:p w:rsidR="009D42FC" w:rsidP="009D42FC" w:rsidRDefault="009D42FC" w14:paraId="6F8FFBDF" w14:textId="7B72E827">
      <w:pPr>
        <w:spacing w:after="0"/>
        <w:ind w:firstLine="360"/>
        <w:rPr>
          <w:rFonts w:cstheme="minorHAnsi"/>
          <w:sz w:val="24"/>
          <w:szCs w:val="24"/>
        </w:rPr>
      </w:pPr>
      <w:r>
        <w:rPr>
          <w:rFonts w:cstheme="minorHAnsi"/>
          <w:sz w:val="24"/>
          <w:szCs w:val="24"/>
        </w:rPr>
        <w:t>“What were you asking me?”</w:t>
      </w:r>
    </w:p>
    <w:p w:rsidR="009D42FC" w:rsidP="009D42FC" w:rsidRDefault="009D42FC" w14:paraId="02411F40" w14:textId="3ACE08E0">
      <w:pPr>
        <w:spacing w:after="0"/>
        <w:ind w:firstLine="360"/>
        <w:rPr>
          <w:rFonts w:cstheme="minorHAnsi"/>
          <w:sz w:val="24"/>
          <w:szCs w:val="24"/>
        </w:rPr>
      </w:pPr>
      <w:r>
        <w:rPr>
          <w:rFonts w:cstheme="minorHAnsi"/>
          <w:sz w:val="24"/>
          <w:szCs w:val="24"/>
        </w:rPr>
        <w:t>“Are the Veeni in range to fire?”</w:t>
      </w:r>
    </w:p>
    <w:p w:rsidR="009E33DB" w:rsidP="008E22A0" w:rsidRDefault="007A16E6" w14:paraId="75D88F4B" w14:textId="72AF1529">
      <w:pPr>
        <w:spacing w:after="0"/>
        <w:ind w:firstLine="360"/>
        <w:rPr>
          <w:rFonts w:cstheme="minorHAnsi"/>
          <w:sz w:val="24"/>
          <w:szCs w:val="24"/>
        </w:rPr>
      </w:pPr>
      <w:r>
        <w:rPr>
          <w:rFonts w:cstheme="minorHAnsi"/>
          <w:sz w:val="24"/>
          <w:szCs w:val="24"/>
        </w:rPr>
        <w:t xml:space="preserve">“They’re in torpedo range right now,” she says. “I’m guessing about, ah, </w:t>
      </w:r>
      <w:r w:rsidR="004D5075">
        <w:rPr>
          <w:rFonts w:cstheme="minorHAnsi"/>
          <w:sz w:val="24"/>
          <w:szCs w:val="24"/>
        </w:rPr>
        <w:t>two minutes</w:t>
      </w:r>
      <w:r>
        <w:rPr>
          <w:rFonts w:cstheme="minorHAnsi"/>
          <w:sz w:val="24"/>
          <w:szCs w:val="24"/>
        </w:rPr>
        <w:t xml:space="preserve"> before they’re close enough to do any energy damage.</w:t>
      </w:r>
      <w:r w:rsidR="00BA41BA">
        <w:rPr>
          <w:rFonts w:cstheme="minorHAnsi"/>
          <w:sz w:val="24"/>
          <w:szCs w:val="24"/>
        </w:rPr>
        <w:t xml:space="preserve"> I’m not worried about torpedoes</w:t>
      </w:r>
      <w:r w:rsidR="00A205A1">
        <w:rPr>
          <w:rFonts w:cstheme="minorHAnsi"/>
          <w:sz w:val="24"/>
          <w:szCs w:val="24"/>
        </w:rPr>
        <w:t>.</w:t>
      </w:r>
      <w:r w:rsidR="00BA41BA">
        <w:rPr>
          <w:rFonts w:cstheme="minorHAnsi"/>
          <w:sz w:val="24"/>
          <w:szCs w:val="24"/>
        </w:rPr>
        <w:t xml:space="preserve"> </w:t>
      </w:r>
      <w:r w:rsidR="00A205A1">
        <w:rPr>
          <w:rFonts w:cstheme="minorHAnsi"/>
          <w:sz w:val="24"/>
          <w:szCs w:val="24"/>
        </w:rPr>
        <w:t>T</w:t>
      </w:r>
      <w:r w:rsidR="00BA41BA">
        <w:rPr>
          <w:rFonts w:cstheme="minorHAnsi"/>
          <w:sz w:val="24"/>
          <w:szCs w:val="24"/>
        </w:rPr>
        <w:t>he field AI</w:t>
      </w:r>
      <w:r w:rsidR="006D1944">
        <w:rPr>
          <w:rFonts w:cstheme="minorHAnsi"/>
          <w:sz w:val="24"/>
          <w:szCs w:val="24"/>
        </w:rPr>
        <w:t>’s drone swarm</w:t>
      </w:r>
      <w:r w:rsidR="00BA41BA">
        <w:rPr>
          <w:rFonts w:cstheme="minorHAnsi"/>
          <w:sz w:val="24"/>
          <w:szCs w:val="24"/>
        </w:rPr>
        <w:t xml:space="preserve"> can handle those.”</w:t>
      </w:r>
    </w:p>
    <w:p w:rsidR="009E33DB" w:rsidP="713A50AE" w:rsidRDefault="009E33DB" w14:paraId="41CBC2E0" w14:textId="23433DC5">
      <w:pPr>
        <w:spacing w:after="0"/>
        <w:ind w:firstLine="360"/>
        <w:rPr>
          <w:rFonts w:cs="Calibri" w:cstheme="minorAscii"/>
          <w:sz w:val="24"/>
          <w:szCs w:val="24"/>
        </w:rPr>
      </w:pPr>
      <w:commentRangeStart w:id="2019328828"/>
      <w:r w:rsidRPr="713A50AE" w:rsidR="713A50AE">
        <w:rPr>
          <w:rFonts w:cs="Calibri" w:cstheme="minorAscii"/>
          <w:sz w:val="24"/>
          <w:szCs w:val="24"/>
        </w:rPr>
        <w:t>&lt;will mention the swarm earlier&gt;</w:t>
      </w:r>
      <w:commentRangeEnd w:id="2019328828"/>
      <w:r>
        <w:rPr>
          <w:rStyle w:val="CommentReference"/>
        </w:rPr>
        <w:commentReference w:id="2019328828"/>
      </w:r>
    </w:p>
    <w:p w:rsidR="006D1944" w:rsidP="008E22A0" w:rsidRDefault="006D1944" w14:paraId="042E16C7" w14:textId="4FD2E8DE">
      <w:pPr>
        <w:spacing w:after="0"/>
        <w:ind w:firstLine="360"/>
        <w:rPr>
          <w:rFonts w:cstheme="minorHAnsi"/>
          <w:sz w:val="24"/>
          <w:szCs w:val="24"/>
        </w:rPr>
      </w:pPr>
      <w:r>
        <w:rPr>
          <w:rFonts w:cstheme="minorHAnsi"/>
          <w:sz w:val="24"/>
          <w:szCs w:val="24"/>
        </w:rPr>
        <w:t>“I’m not worried about torpedoes,</w:t>
      </w:r>
      <w:r w:rsidR="009E33DB">
        <w:rPr>
          <w:rFonts w:cstheme="minorHAnsi"/>
          <w:sz w:val="24"/>
          <w:szCs w:val="24"/>
        </w:rPr>
        <w:t xml:space="preserve"> either</w:t>
      </w:r>
      <w:r>
        <w:rPr>
          <w:rFonts w:cstheme="minorHAnsi"/>
          <w:sz w:val="24"/>
          <w:szCs w:val="24"/>
        </w:rPr>
        <w:t>” I say. “It’s lasers that freak me out.”</w:t>
      </w:r>
    </w:p>
    <w:p w:rsidR="00DC2BF7" w:rsidP="008E22A0" w:rsidRDefault="00EF3E72" w14:paraId="1050A434" w14:textId="2CBB7CA8">
      <w:pPr>
        <w:spacing w:after="0"/>
        <w:ind w:firstLine="360"/>
        <w:rPr>
          <w:rFonts w:cstheme="minorHAnsi"/>
          <w:sz w:val="24"/>
          <w:szCs w:val="24"/>
        </w:rPr>
      </w:pPr>
      <w:r>
        <w:rPr>
          <w:rFonts w:cstheme="minorHAnsi"/>
          <w:sz w:val="24"/>
          <w:szCs w:val="24"/>
        </w:rPr>
        <w:t>“We’ll be fine,” Laura says. “I think the League can handle one Veeni cluster.</w:t>
      </w:r>
      <w:r w:rsidR="00BF2C97">
        <w:rPr>
          <w:rFonts w:cstheme="minorHAnsi"/>
          <w:sz w:val="24"/>
          <w:szCs w:val="24"/>
        </w:rPr>
        <w:t xml:space="preserve"> The field AI is more than capable of finding the master node and destroying it.</w:t>
      </w:r>
      <w:r>
        <w:rPr>
          <w:rFonts w:cstheme="minorHAnsi"/>
          <w:sz w:val="24"/>
          <w:szCs w:val="24"/>
        </w:rPr>
        <w:t>”</w:t>
      </w:r>
    </w:p>
    <w:p w:rsidR="00075036" w:rsidP="008E22A0" w:rsidRDefault="00075036" w14:paraId="4C82A073" w14:textId="0F2A1D71">
      <w:pPr>
        <w:spacing w:after="0"/>
        <w:ind w:firstLine="360"/>
        <w:rPr>
          <w:rFonts w:cstheme="minorHAnsi"/>
          <w:sz w:val="24"/>
          <w:szCs w:val="24"/>
        </w:rPr>
      </w:pPr>
    </w:p>
    <w:p w:rsidR="00075036" w:rsidP="008E22A0" w:rsidRDefault="00075036" w14:paraId="5DB83437" w14:textId="7C739D34">
      <w:pPr>
        <w:spacing w:after="0"/>
        <w:ind w:firstLine="360"/>
        <w:rPr>
          <w:rFonts w:cstheme="minorHAnsi"/>
          <w:sz w:val="24"/>
          <w:szCs w:val="24"/>
        </w:rPr>
      </w:pPr>
      <w:r>
        <w:rPr>
          <w:rFonts w:cstheme="minorHAnsi"/>
          <w:sz w:val="24"/>
          <w:szCs w:val="24"/>
        </w:rPr>
        <w:t>Describe earlier where the field AI “lives” during a game. Drone swarm locations and numbers.</w:t>
      </w:r>
    </w:p>
    <w:p w:rsidR="00075036" w:rsidP="00075036" w:rsidRDefault="00075036" w14:paraId="4AC69224" w14:textId="77777777">
      <w:pPr>
        <w:spacing w:after="0"/>
        <w:ind w:firstLine="360"/>
        <w:rPr>
          <w:rFonts w:cstheme="minorHAnsi"/>
          <w:sz w:val="24"/>
          <w:szCs w:val="24"/>
        </w:rPr>
      </w:pPr>
    </w:p>
    <w:p w:rsidR="00075036" w:rsidP="00075036" w:rsidRDefault="00075036" w14:paraId="635E150D" w14:textId="77777777">
      <w:pPr>
        <w:spacing w:after="0"/>
        <w:ind w:firstLine="360"/>
        <w:rPr>
          <w:rFonts w:cstheme="minorHAnsi"/>
          <w:sz w:val="24"/>
          <w:szCs w:val="24"/>
        </w:rPr>
      </w:pPr>
      <w:r>
        <w:rPr>
          <w:rFonts w:cstheme="minorHAnsi"/>
          <w:sz w:val="24"/>
          <w:szCs w:val="24"/>
        </w:rPr>
        <w:t>“Won’t they recouple at that point? Just select a new master node?”</w:t>
      </w:r>
    </w:p>
    <w:p w:rsidR="00075036" w:rsidP="00075036" w:rsidRDefault="00075036" w14:paraId="2B5A79C7" w14:textId="77777777">
      <w:pPr>
        <w:spacing w:after="0"/>
        <w:ind w:firstLine="360"/>
        <w:rPr>
          <w:rFonts w:cstheme="minorHAnsi"/>
          <w:sz w:val="24"/>
          <w:szCs w:val="24"/>
        </w:rPr>
      </w:pPr>
      <w:r>
        <w:rPr>
          <w:rFonts w:cstheme="minorHAnsi"/>
          <w:sz w:val="24"/>
          <w:szCs w:val="24"/>
        </w:rPr>
        <w:t xml:space="preserve">“No, that’s the fun part. The Veeni typically </w:t>
      </w:r>
      <w:proofErr w:type="gramStart"/>
      <w:r>
        <w:rPr>
          <w:rFonts w:cstheme="minorHAnsi"/>
          <w:sz w:val="24"/>
          <w:szCs w:val="24"/>
        </w:rPr>
        <w:t>setup</w:t>
      </w:r>
      <w:proofErr w:type="gramEnd"/>
      <w:r>
        <w:rPr>
          <w:rFonts w:cstheme="minorHAnsi"/>
          <w:sz w:val="24"/>
          <w:szCs w:val="24"/>
        </w:rPr>
        <w:t xml:space="preserve"> a recovery chain beforehand just for those cases, so that the second one in line takes over and the cluster reassembles around it. An AI can infiltrate the master node before destroying it and transmit a new second node. Then the master node is destroyed. When the first master node is gone, the infiltrator becomes the new master. The hive is theirs at that point. Hives are inherently vulnerable to attacks against the queen, something the Veeni would understand if they embraced general AI instead of shunning it.”</w:t>
      </w:r>
    </w:p>
    <w:p w:rsidR="00075036" w:rsidP="00075036" w:rsidRDefault="00075036" w14:paraId="48FE89E7" w14:textId="77777777">
      <w:pPr>
        <w:spacing w:after="0"/>
        <w:ind w:firstLine="360"/>
        <w:rPr>
          <w:rFonts w:cstheme="minorHAnsi"/>
          <w:sz w:val="24"/>
          <w:szCs w:val="24"/>
        </w:rPr>
      </w:pPr>
      <w:r>
        <w:rPr>
          <w:rFonts w:cstheme="minorHAnsi"/>
          <w:sz w:val="24"/>
          <w:szCs w:val="24"/>
        </w:rPr>
        <w:t>“None of the other races embrace general AI,” I point out. “They all think we’re crazy.” I think about Kissy, the used-to-kill-people robot, turned sex robot, turned quarterback, turned kill people by venting their atmosphere robot. There’s a story there. A good story. Maybe when this was all over, I’d ask to hear the whole thing.</w:t>
      </w:r>
    </w:p>
    <w:p w:rsidR="00075036" w:rsidP="00075036" w:rsidRDefault="00075036" w14:paraId="67FD4F1D" w14:textId="77777777">
      <w:pPr>
        <w:spacing w:after="0"/>
        <w:ind w:firstLine="360"/>
        <w:rPr>
          <w:rFonts w:cstheme="minorHAnsi"/>
          <w:sz w:val="24"/>
          <w:szCs w:val="24"/>
        </w:rPr>
      </w:pPr>
    </w:p>
    <w:p w:rsidR="00075036" w:rsidP="00075036" w:rsidRDefault="00075036" w14:paraId="7BD0F076" w14:textId="77777777">
      <w:pPr>
        <w:spacing w:after="0"/>
        <w:ind w:firstLine="360"/>
        <w:rPr>
          <w:rFonts w:cstheme="minorHAnsi"/>
          <w:sz w:val="24"/>
          <w:szCs w:val="24"/>
        </w:rPr>
      </w:pPr>
    </w:p>
    <w:p w:rsidR="00075036" w:rsidP="008E22A0" w:rsidRDefault="00075036" w14:paraId="4D86CF97" w14:textId="47D6A90C">
      <w:pPr>
        <w:spacing w:after="0"/>
        <w:ind w:firstLine="360"/>
        <w:rPr>
          <w:rFonts w:cstheme="minorHAnsi"/>
          <w:sz w:val="24"/>
          <w:szCs w:val="24"/>
        </w:rPr>
      </w:pPr>
    </w:p>
    <w:p w:rsidR="006D1944" w:rsidP="008E22A0" w:rsidRDefault="006D1944" w14:paraId="2C9280C7" w14:textId="0B631AAD">
      <w:pPr>
        <w:spacing w:after="0"/>
        <w:ind w:firstLine="360"/>
        <w:rPr>
          <w:rFonts w:cstheme="minorHAnsi"/>
          <w:sz w:val="24"/>
          <w:szCs w:val="24"/>
        </w:rPr>
      </w:pPr>
    </w:p>
    <w:p w:rsidR="006D1944" w:rsidP="00A205A1" w:rsidRDefault="006D1944" w14:paraId="15E0C6E5" w14:textId="77777777">
      <w:pPr>
        <w:spacing w:after="0"/>
        <w:ind w:firstLine="360"/>
        <w:rPr>
          <w:rFonts w:cstheme="minorHAnsi"/>
          <w:sz w:val="24"/>
          <w:szCs w:val="24"/>
        </w:rPr>
      </w:pPr>
    </w:p>
    <w:p w:rsidR="007A16E6" w:rsidP="008E22A0" w:rsidRDefault="007A16E6" w14:paraId="6B0545B0" w14:textId="77777777">
      <w:pPr>
        <w:spacing w:after="0"/>
        <w:ind w:firstLine="360"/>
        <w:rPr>
          <w:rFonts w:cstheme="minorHAnsi"/>
          <w:sz w:val="24"/>
          <w:szCs w:val="24"/>
        </w:rPr>
      </w:pPr>
    </w:p>
    <w:p w:rsidR="007A16E6" w:rsidP="008E22A0" w:rsidRDefault="007A16E6" w14:paraId="312D53D2" w14:textId="77777777">
      <w:pPr>
        <w:spacing w:after="0"/>
        <w:ind w:firstLine="360"/>
        <w:rPr>
          <w:rFonts w:cstheme="minorHAnsi"/>
          <w:sz w:val="24"/>
          <w:szCs w:val="24"/>
        </w:rPr>
      </w:pPr>
    </w:p>
    <w:p w:rsidR="00BF2984" w:rsidP="008E22A0" w:rsidRDefault="00BF2984" w14:paraId="3E23E54E" w14:textId="0220BDA7">
      <w:pPr>
        <w:spacing w:after="0"/>
        <w:ind w:firstLine="360"/>
        <w:rPr>
          <w:rFonts w:cstheme="minorHAnsi"/>
          <w:sz w:val="24"/>
          <w:szCs w:val="24"/>
        </w:rPr>
      </w:pPr>
    </w:p>
    <w:p w:rsidR="00BF2984" w:rsidP="008E22A0" w:rsidRDefault="00BF2C97" w14:paraId="3D185AC1" w14:textId="2A1B0BE6">
      <w:pPr>
        <w:spacing w:after="0"/>
        <w:ind w:firstLine="360"/>
        <w:rPr>
          <w:rFonts w:cstheme="minorHAnsi"/>
          <w:sz w:val="24"/>
          <w:szCs w:val="24"/>
        </w:rPr>
      </w:pPr>
      <w:r>
        <w:rPr>
          <w:rFonts w:cstheme="minorHAnsi"/>
          <w:sz w:val="24"/>
          <w:szCs w:val="24"/>
        </w:rPr>
        <w:t>&lt;</w:t>
      </w:r>
      <w:r w:rsidR="00BF2984">
        <w:rPr>
          <w:rFonts w:cstheme="minorHAnsi"/>
          <w:sz w:val="24"/>
          <w:szCs w:val="24"/>
        </w:rPr>
        <w:t>Rick asks Sysianti if she can help. She demurs, saying the field AI is more than capable, and that she isn’t strong enough at the Veeni’s range. Rick isn’t totally convinced, but doesn’t push it.</w:t>
      </w:r>
      <w:r>
        <w:rPr>
          <w:rFonts w:cstheme="minorHAnsi"/>
          <w:sz w:val="24"/>
          <w:szCs w:val="24"/>
        </w:rPr>
        <w:t>&gt;</w:t>
      </w:r>
    </w:p>
    <w:p w:rsidR="00B8373C" w:rsidP="008E22A0" w:rsidRDefault="00B8373C" w14:paraId="0F3CCD31" w14:textId="25147CF7">
      <w:pPr>
        <w:spacing w:after="0"/>
        <w:ind w:firstLine="360"/>
        <w:rPr>
          <w:rFonts w:cstheme="minorHAnsi"/>
          <w:sz w:val="24"/>
          <w:szCs w:val="24"/>
        </w:rPr>
      </w:pPr>
      <w:r>
        <w:rPr>
          <w:rFonts w:cstheme="minorHAnsi"/>
          <w:sz w:val="24"/>
          <w:szCs w:val="24"/>
        </w:rPr>
        <w:t>“What can you do to help here?”</w:t>
      </w:r>
    </w:p>
    <w:p w:rsidR="00B8373C" w:rsidP="008E22A0" w:rsidRDefault="00B8373C" w14:paraId="1E0ADAF6" w14:textId="1A2ADA52">
      <w:pPr>
        <w:spacing w:after="0"/>
        <w:ind w:firstLine="360"/>
        <w:rPr>
          <w:rFonts w:cstheme="minorHAnsi"/>
          <w:sz w:val="24"/>
          <w:szCs w:val="24"/>
        </w:rPr>
      </w:pPr>
      <w:r>
        <w:rPr>
          <w:rFonts w:cstheme="minorHAnsi"/>
          <w:sz w:val="24"/>
          <w:szCs w:val="24"/>
        </w:rPr>
        <w:t>“</w:t>
      </w:r>
      <w:r w:rsidR="00587CAD">
        <w:rPr>
          <w:rFonts w:cstheme="minorHAnsi"/>
          <w:sz w:val="24"/>
          <w:szCs w:val="24"/>
        </w:rPr>
        <w:t xml:space="preserve">My participation is not merited,” </w:t>
      </w:r>
      <w:r>
        <w:rPr>
          <w:rFonts w:cstheme="minorHAnsi"/>
          <w:sz w:val="24"/>
          <w:szCs w:val="24"/>
        </w:rPr>
        <w:t>Sysianti says.</w:t>
      </w:r>
    </w:p>
    <w:p w:rsidR="00587CAD" w:rsidP="008E22A0" w:rsidRDefault="00587CAD" w14:paraId="7906375B" w14:textId="07037252">
      <w:pPr>
        <w:spacing w:after="0"/>
        <w:ind w:firstLine="360"/>
        <w:rPr>
          <w:rFonts w:cstheme="minorHAnsi"/>
          <w:sz w:val="24"/>
          <w:szCs w:val="24"/>
        </w:rPr>
      </w:pPr>
      <w:r>
        <w:rPr>
          <w:rFonts w:cstheme="minorHAnsi"/>
          <w:sz w:val="24"/>
          <w:szCs w:val="24"/>
        </w:rPr>
        <w:t>“Why not?”</w:t>
      </w:r>
    </w:p>
    <w:p w:rsidR="00587CAD" w:rsidP="008E22A0" w:rsidRDefault="00587CAD" w14:paraId="2A45707C" w14:textId="2E34F021">
      <w:pPr>
        <w:spacing w:after="0"/>
        <w:ind w:firstLine="360"/>
        <w:rPr>
          <w:rFonts w:cstheme="minorHAnsi"/>
          <w:sz w:val="24"/>
          <w:szCs w:val="24"/>
        </w:rPr>
      </w:pPr>
      <w:r>
        <w:rPr>
          <w:rFonts w:cstheme="minorHAnsi"/>
          <w:sz w:val="24"/>
          <w:szCs w:val="24"/>
        </w:rPr>
        <w:t>“The League’s field AI is more than qualified. I fear that I am not strong enough to be completely effective at that ship’s range.</w:t>
      </w:r>
      <w:r w:rsidR="007A16E6">
        <w:rPr>
          <w:rFonts w:cstheme="minorHAnsi"/>
          <w:sz w:val="24"/>
          <w:szCs w:val="24"/>
        </w:rPr>
        <w:t xml:space="preserve"> I </w:t>
      </w:r>
      <w:r w:rsidR="002D2BFA">
        <w:rPr>
          <w:rFonts w:cstheme="minorHAnsi"/>
          <w:sz w:val="24"/>
          <w:szCs w:val="24"/>
        </w:rPr>
        <w:t>will likely</w:t>
      </w:r>
      <w:r w:rsidR="007A16E6">
        <w:rPr>
          <w:rFonts w:cstheme="minorHAnsi"/>
          <w:sz w:val="24"/>
          <w:szCs w:val="24"/>
        </w:rPr>
        <w:t xml:space="preserve"> make it worse. The Veeni</w:t>
      </w:r>
      <w:r w:rsidR="002D2BFA">
        <w:rPr>
          <w:rFonts w:cstheme="minorHAnsi"/>
          <w:sz w:val="24"/>
          <w:szCs w:val="24"/>
        </w:rPr>
        <w:t xml:space="preserve"> have peculiar thought structures and</w:t>
      </w:r>
      <w:r w:rsidR="007A16E6">
        <w:rPr>
          <w:rFonts w:cstheme="minorHAnsi"/>
          <w:sz w:val="24"/>
          <w:szCs w:val="24"/>
        </w:rPr>
        <w:t xml:space="preserve"> are highly suspicious of </w:t>
      </w:r>
      <w:r w:rsidR="00F15B92">
        <w:rPr>
          <w:rFonts w:cstheme="minorHAnsi"/>
          <w:sz w:val="24"/>
          <w:szCs w:val="24"/>
        </w:rPr>
        <w:t xml:space="preserve">external </w:t>
      </w:r>
      <w:r w:rsidR="007A16E6">
        <w:rPr>
          <w:rFonts w:cstheme="minorHAnsi"/>
          <w:sz w:val="24"/>
          <w:szCs w:val="24"/>
        </w:rPr>
        <w:t>mental influence.</w:t>
      </w:r>
      <w:r>
        <w:rPr>
          <w:rFonts w:cstheme="minorHAnsi"/>
          <w:sz w:val="24"/>
          <w:szCs w:val="24"/>
        </w:rPr>
        <w:t>”</w:t>
      </w:r>
    </w:p>
    <w:p w:rsidR="00F15B92" w:rsidP="008E22A0" w:rsidRDefault="00F15B92" w14:paraId="3FECE20D" w14:textId="2E99528C">
      <w:pPr>
        <w:spacing w:after="0"/>
        <w:ind w:firstLine="360"/>
        <w:rPr>
          <w:rFonts w:cstheme="minorHAnsi"/>
          <w:sz w:val="24"/>
          <w:szCs w:val="24"/>
        </w:rPr>
      </w:pPr>
      <w:r>
        <w:rPr>
          <w:rFonts w:cstheme="minorHAnsi"/>
          <w:sz w:val="24"/>
          <w:szCs w:val="24"/>
        </w:rPr>
        <w:t>“So, they’re weird and they hate telepaths.”</w:t>
      </w:r>
    </w:p>
    <w:p w:rsidR="00F15B92" w:rsidP="008E22A0" w:rsidRDefault="00F15B92" w14:paraId="4B0092A2" w14:textId="4D58E0EB">
      <w:pPr>
        <w:spacing w:after="0"/>
        <w:ind w:firstLine="360"/>
        <w:rPr>
          <w:rFonts w:cstheme="minorHAnsi"/>
          <w:sz w:val="24"/>
          <w:szCs w:val="24"/>
        </w:rPr>
      </w:pPr>
      <w:r>
        <w:rPr>
          <w:rFonts w:cstheme="minorHAnsi"/>
          <w:sz w:val="24"/>
          <w:szCs w:val="24"/>
        </w:rPr>
        <w:t>“That’s what I said.”</w:t>
      </w:r>
    </w:p>
    <w:p w:rsidR="00587CAD" w:rsidP="008E22A0" w:rsidRDefault="00587CAD" w14:paraId="7E507228" w14:textId="77777777">
      <w:pPr>
        <w:spacing w:after="0"/>
        <w:ind w:firstLine="360"/>
        <w:rPr>
          <w:rFonts w:cstheme="minorHAnsi"/>
          <w:sz w:val="24"/>
          <w:szCs w:val="24"/>
        </w:rPr>
      </w:pPr>
    </w:p>
    <w:p w:rsidR="00587CAD" w:rsidP="008E22A0" w:rsidRDefault="00587CAD" w14:paraId="625A2D8D" w14:textId="77777777">
      <w:pPr>
        <w:spacing w:after="0"/>
        <w:ind w:firstLine="360"/>
        <w:rPr>
          <w:rFonts w:cstheme="minorHAnsi"/>
          <w:sz w:val="24"/>
          <w:szCs w:val="24"/>
        </w:rPr>
      </w:pPr>
    </w:p>
    <w:p w:rsidR="00E20809" w:rsidP="008E22A0" w:rsidRDefault="00E20809" w14:paraId="16EC2223" w14:textId="77777777">
      <w:pPr>
        <w:spacing w:after="0"/>
        <w:ind w:firstLine="360"/>
        <w:rPr>
          <w:rFonts w:cstheme="minorHAnsi"/>
          <w:sz w:val="24"/>
          <w:szCs w:val="24"/>
        </w:rPr>
      </w:pPr>
    </w:p>
    <w:p w:rsidRPr="00BF2C97" w:rsidR="00BF2C97" w:rsidP="008E22A0" w:rsidRDefault="00BF2C97" w14:paraId="3948EB6C" w14:textId="4A7F7545">
      <w:pPr>
        <w:spacing w:after="0"/>
        <w:ind w:firstLine="360"/>
        <w:rPr>
          <w:rFonts w:cstheme="minorHAnsi"/>
          <w:b/>
          <w:bCs/>
          <w:sz w:val="24"/>
          <w:szCs w:val="24"/>
        </w:rPr>
      </w:pPr>
      <w:r w:rsidRPr="00BF2C97">
        <w:rPr>
          <w:rFonts w:cstheme="minorHAnsi"/>
          <w:b/>
          <w:bCs/>
          <w:sz w:val="24"/>
          <w:szCs w:val="24"/>
        </w:rPr>
        <w:t xml:space="preserve">&lt;NOTE: the rest of this is </w:t>
      </w:r>
      <w:r>
        <w:rPr>
          <w:rFonts w:cstheme="minorHAnsi"/>
          <w:b/>
          <w:bCs/>
          <w:sz w:val="24"/>
          <w:szCs w:val="24"/>
        </w:rPr>
        <w:t xml:space="preserve">a </w:t>
      </w:r>
      <w:r w:rsidRPr="00BF2C97">
        <w:rPr>
          <w:rFonts w:cstheme="minorHAnsi"/>
          <w:b/>
          <w:bCs/>
          <w:sz w:val="24"/>
          <w:szCs w:val="24"/>
        </w:rPr>
        <w:t>plot point outline for the rest of the story&gt;</w:t>
      </w:r>
    </w:p>
    <w:p w:rsidR="00BF2C97" w:rsidP="008E22A0" w:rsidRDefault="00BF2C97" w14:paraId="7CCA594F" w14:textId="77777777">
      <w:pPr>
        <w:spacing w:after="0"/>
        <w:ind w:firstLine="360"/>
        <w:rPr>
          <w:rFonts w:cstheme="minorHAnsi"/>
          <w:sz w:val="24"/>
          <w:szCs w:val="24"/>
        </w:rPr>
      </w:pPr>
    </w:p>
    <w:p w:rsidR="00BF2C97" w:rsidP="008E22A0" w:rsidRDefault="00BF2C97" w14:paraId="66800641" w14:textId="77777777">
      <w:pPr>
        <w:spacing w:after="0"/>
        <w:ind w:firstLine="360"/>
        <w:rPr>
          <w:rFonts w:cstheme="minorHAnsi"/>
          <w:sz w:val="24"/>
          <w:szCs w:val="24"/>
        </w:rPr>
      </w:pPr>
    </w:p>
    <w:p w:rsidR="00FB5381" w:rsidP="008E22A0" w:rsidRDefault="00FB5381" w14:paraId="689344B7" w14:textId="6151B726">
      <w:pPr>
        <w:spacing w:after="0"/>
        <w:ind w:firstLine="360"/>
        <w:rPr>
          <w:rFonts w:cstheme="minorHAnsi"/>
          <w:sz w:val="24"/>
          <w:szCs w:val="24"/>
        </w:rPr>
      </w:pPr>
      <w:r>
        <w:rPr>
          <w:rFonts w:cstheme="minorHAnsi"/>
          <w:sz w:val="24"/>
          <w:szCs w:val="24"/>
        </w:rPr>
        <w:t>Kissy flies back to the field to get within the participation area.</w:t>
      </w:r>
    </w:p>
    <w:p w:rsidR="00FB5381" w:rsidP="008E22A0" w:rsidRDefault="00FB5381" w14:paraId="36C3D524" w14:textId="66DE2E6B">
      <w:pPr>
        <w:spacing w:after="0"/>
        <w:ind w:firstLine="360"/>
        <w:rPr>
          <w:rFonts w:cstheme="minorHAnsi"/>
          <w:sz w:val="24"/>
          <w:szCs w:val="24"/>
        </w:rPr>
      </w:pPr>
    </w:p>
    <w:p w:rsidR="00E20809" w:rsidP="008E22A0" w:rsidRDefault="00E20809" w14:paraId="09140D5F" w14:textId="4F8D2E4B">
      <w:pPr>
        <w:spacing w:after="0"/>
        <w:ind w:firstLine="360"/>
        <w:rPr>
          <w:rFonts w:cstheme="minorHAnsi"/>
          <w:sz w:val="24"/>
          <w:szCs w:val="24"/>
        </w:rPr>
      </w:pPr>
      <w:r>
        <w:rPr>
          <w:rFonts w:cstheme="minorHAnsi"/>
          <w:sz w:val="24"/>
          <w:szCs w:val="24"/>
        </w:rPr>
        <w:t>Cruiser ignores the field AI and targets the Blood Suns (everyone’s suits light up with incoming danger alerts).</w:t>
      </w:r>
    </w:p>
    <w:p w:rsidR="00E20809" w:rsidP="008E22A0" w:rsidRDefault="00E20809" w14:paraId="3B6E56F4" w14:textId="097F371A">
      <w:pPr>
        <w:spacing w:after="0"/>
        <w:ind w:firstLine="360"/>
        <w:rPr>
          <w:rFonts w:cstheme="minorHAnsi"/>
          <w:sz w:val="24"/>
          <w:szCs w:val="24"/>
        </w:rPr>
      </w:pPr>
    </w:p>
    <w:p w:rsidR="00E20809" w:rsidP="008E22A0" w:rsidRDefault="00E20809" w14:paraId="7071A2D4" w14:textId="59965104">
      <w:pPr>
        <w:spacing w:after="0"/>
        <w:ind w:firstLine="360"/>
        <w:rPr>
          <w:rFonts w:cstheme="minorHAnsi"/>
          <w:sz w:val="24"/>
          <w:szCs w:val="24"/>
        </w:rPr>
      </w:pPr>
      <w:r>
        <w:rPr>
          <w:rFonts w:cstheme="minorHAnsi"/>
          <w:sz w:val="24"/>
          <w:szCs w:val="24"/>
        </w:rPr>
        <w:t>Field AI demonstrates defensive capabilities of a League spaceball field and cripples the attack cruiser</w:t>
      </w:r>
      <w:r w:rsidR="003C1450">
        <w:rPr>
          <w:rFonts w:cstheme="minorHAnsi"/>
          <w:sz w:val="24"/>
          <w:szCs w:val="24"/>
        </w:rPr>
        <w:t xml:space="preserve"> with a drone swarm.</w:t>
      </w:r>
    </w:p>
    <w:p w:rsidR="00E20809" w:rsidP="008E22A0" w:rsidRDefault="00E20809" w14:paraId="7605190D" w14:textId="43A7616E">
      <w:pPr>
        <w:spacing w:after="0"/>
        <w:ind w:firstLine="360"/>
        <w:rPr>
          <w:rFonts w:cstheme="minorHAnsi"/>
          <w:sz w:val="24"/>
          <w:szCs w:val="24"/>
        </w:rPr>
      </w:pPr>
    </w:p>
    <w:p w:rsidR="00E20809" w:rsidP="008E22A0" w:rsidRDefault="00E20809" w14:paraId="39C6BA74" w14:textId="3474866B">
      <w:pPr>
        <w:spacing w:after="0"/>
        <w:ind w:firstLine="360"/>
        <w:rPr>
          <w:rFonts w:cstheme="minorHAnsi"/>
          <w:sz w:val="24"/>
          <w:szCs w:val="24"/>
        </w:rPr>
      </w:pPr>
      <w:r>
        <w:rPr>
          <w:rFonts w:cstheme="minorHAnsi"/>
          <w:sz w:val="24"/>
          <w:szCs w:val="24"/>
        </w:rPr>
        <w:t>League tugboats gate in and remove the cruiser from the area.</w:t>
      </w:r>
      <w:r w:rsidR="0033779E">
        <w:rPr>
          <w:rFonts w:cstheme="minorHAnsi"/>
          <w:sz w:val="24"/>
          <w:szCs w:val="24"/>
        </w:rPr>
        <w:t xml:space="preserve"> </w:t>
      </w:r>
      <w:r w:rsidR="004C4C3D">
        <w:rPr>
          <w:rFonts w:cstheme="minorHAnsi"/>
          <w:sz w:val="24"/>
          <w:szCs w:val="24"/>
        </w:rPr>
        <w:t>Three</w:t>
      </w:r>
      <w:r w:rsidR="0033779E">
        <w:rPr>
          <w:rFonts w:cstheme="minorHAnsi"/>
          <w:sz w:val="24"/>
          <w:szCs w:val="24"/>
        </w:rPr>
        <w:t xml:space="preserve"> League cruisers gate in and position themselves right near the gate, all weapon ports open and ready. Basically, anything coming through the gate will have to survive a </w:t>
      </w:r>
      <w:r w:rsidR="004C4C3D">
        <w:rPr>
          <w:rFonts w:cstheme="minorHAnsi"/>
          <w:sz w:val="24"/>
          <w:szCs w:val="24"/>
        </w:rPr>
        <w:t>three</w:t>
      </w:r>
      <w:r w:rsidR="0033779E">
        <w:rPr>
          <w:rFonts w:cstheme="minorHAnsi"/>
          <w:sz w:val="24"/>
          <w:szCs w:val="24"/>
        </w:rPr>
        <w:t>-sided broadside. Can’t pre-emptively clear them by shooting a torpedo through a gate. Been tried, they never come out. No one knows where they go.</w:t>
      </w:r>
    </w:p>
    <w:p w:rsidR="00E20809" w:rsidP="008E22A0" w:rsidRDefault="00E20809" w14:paraId="429AEB91" w14:textId="4C4BE6A0">
      <w:pPr>
        <w:spacing w:after="0"/>
        <w:ind w:firstLine="360"/>
        <w:rPr>
          <w:rFonts w:cstheme="minorHAnsi"/>
          <w:sz w:val="24"/>
          <w:szCs w:val="24"/>
        </w:rPr>
      </w:pPr>
    </w:p>
    <w:p w:rsidR="00DE0D43" w:rsidP="008F72DD" w:rsidRDefault="008F72DD" w14:paraId="60E02363" w14:textId="11BA877A">
      <w:pPr>
        <w:spacing w:after="0"/>
        <w:ind w:firstLine="360"/>
        <w:rPr>
          <w:rFonts w:cstheme="minorHAnsi"/>
          <w:sz w:val="24"/>
          <w:szCs w:val="24"/>
        </w:rPr>
      </w:pPr>
      <w:r w:rsidRPr="009E7F4C">
        <w:rPr>
          <w:rFonts w:cstheme="minorHAnsi"/>
          <w:sz w:val="24"/>
          <w:szCs w:val="24"/>
        </w:rPr>
        <w:t>Veeni are fined for delay of game, the bees are replaced with new ones, and the Blood Suns go on to win</w:t>
      </w:r>
      <w:r w:rsidR="00DE0D43">
        <w:rPr>
          <w:rFonts w:cstheme="minorHAnsi"/>
          <w:sz w:val="24"/>
          <w:szCs w:val="24"/>
        </w:rPr>
        <w:t xml:space="preserve"> – even though the Harbingers took advantage during the confusion and scored twice</w:t>
      </w:r>
      <w:r w:rsidRPr="009E7F4C">
        <w:rPr>
          <w:rFonts w:cstheme="minorHAnsi"/>
          <w:sz w:val="24"/>
          <w:szCs w:val="24"/>
        </w:rPr>
        <w:t>.</w:t>
      </w:r>
      <w:r>
        <w:rPr>
          <w:rFonts w:cstheme="minorHAnsi"/>
          <w:sz w:val="24"/>
          <w:szCs w:val="24"/>
        </w:rPr>
        <w:t xml:space="preserve"> </w:t>
      </w:r>
    </w:p>
    <w:p w:rsidR="00176DAF" w:rsidP="00176DAF" w:rsidRDefault="008F72DD" w14:paraId="2DCD92A6" w14:textId="549DCF64">
      <w:pPr>
        <w:spacing w:after="0"/>
        <w:ind w:firstLine="360"/>
        <w:rPr>
          <w:rFonts w:cstheme="minorHAnsi"/>
          <w:sz w:val="24"/>
          <w:szCs w:val="24"/>
        </w:rPr>
      </w:pPr>
      <w:r w:rsidRPr="009E7F4C">
        <w:rPr>
          <w:rFonts w:cstheme="minorHAnsi"/>
          <w:sz w:val="24"/>
          <w:szCs w:val="24"/>
        </w:rPr>
        <w:t>Kissy is not penalized, since all violence occurred in neutral space.</w:t>
      </w:r>
    </w:p>
    <w:p w:rsidR="00176DAF" w:rsidP="00BF2C97" w:rsidRDefault="00824BE0" w14:paraId="06B721C6" w14:textId="452A1A8D">
      <w:pPr>
        <w:spacing w:after="0"/>
        <w:ind w:firstLine="360"/>
        <w:rPr>
          <w:rFonts w:cstheme="minorHAnsi"/>
          <w:sz w:val="24"/>
          <w:szCs w:val="24"/>
        </w:rPr>
      </w:pPr>
      <w:r>
        <w:rPr>
          <w:rFonts w:cstheme="minorHAnsi"/>
          <w:sz w:val="24"/>
          <w:szCs w:val="24"/>
        </w:rPr>
        <w:tab/>
      </w:r>
      <w:r w:rsidR="00842F7E">
        <w:rPr>
          <w:rFonts w:cstheme="minorHAnsi"/>
          <w:sz w:val="24"/>
          <w:szCs w:val="24"/>
        </w:rPr>
        <w:t xml:space="preserve"> </w:t>
      </w:r>
    </w:p>
    <w:p w:rsidR="00176DAF" w:rsidP="00176DAF" w:rsidRDefault="00176DAF" w14:paraId="61933B9D" w14:textId="77777777">
      <w:pPr>
        <w:spacing w:after="0"/>
        <w:ind w:firstLine="360"/>
        <w:rPr>
          <w:rFonts w:cstheme="minorHAnsi"/>
          <w:sz w:val="24"/>
          <w:szCs w:val="24"/>
        </w:rPr>
      </w:pPr>
    </w:p>
    <w:p w:rsidR="00176DAF" w:rsidP="00176DAF" w:rsidRDefault="007F0EEA" w14:paraId="3542EE37" w14:textId="1CF4D9E2">
      <w:pPr>
        <w:spacing w:after="0"/>
        <w:ind w:firstLine="360"/>
        <w:rPr>
          <w:rFonts w:cstheme="minorHAnsi"/>
          <w:sz w:val="24"/>
          <w:szCs w:val="24"/>
        </w:rPr>
      </w:pPr>
      <w:r w:rsidRPr="009E7F4C">
        <w:rPr>
          <w:rFonts w:cstheme="minorHAnsi"/>
          <w:sz w:val="24"/>
          <w:szCs w:val="24"/>
        </w:rPr>
        <w:t>Blood Suns are undefeated for the entire season.</w:t>
      </w:r>
      <w:r w:rsidR="0071681A">
        <w:rPr>
          <w:rFonts w:cstheme="minorHAnsi"/>
          <w:sz w:val="24"/>
          <w:szCs w:val="24"/>
        </w:rPr>
        <w:t xml:space="preserve"> </w:t>
      </w:r>
      <w:r w:rsidRPr="009E7F4C">
        <w:rPr>
          <w:rFonts w:cstheme="minorHAnsi"/>
          <w:sz w:val="24"/>
          <w:szCs w:val="24"/>
        </w:rPr>
        <w:t>Only other team to manage that is the Milkmaids.</w:t>
      </w:r>
      <w:r w:rsidR="00A62C33">
        <w:rPr>
          <w:rFonts w:cstheme="minorHAnsi"/>
          <w:sz w:val="24"/>
          <w:szCs w:val="24"/>
        </w:rPr>
        <w:t xml:space="preserve"> </w:t>
      </w:r>
    </w:p>
    <w:p w:rsidR="004C07BA" w:rsidP="00176DAF" w:rsidRDefault="004C07BA" w14:paraId="78576620" w14:textId="4BF5CE37">
      <w:pPr>
        <w:spacing w:after="0"/>
        <w:ind w:firstLine="360"/>
        <w:rPr>
          <w:rFonts w:cstheme="minorHAnsi"/>
          <w:sz w:val="24"/>
          <w:szCs w:val="24"/>
        </w:rPr>
      </w:pPr>
    </w:p>
    <w:p w:rsidR="004C07BA" w:rsidP="00176DAF" w:rsidRDefault="004C07BA" w14:paraId="189CE324" w14:textId="77777777">
      <w:pPr>
        <w:spacing w:after="0"/>
        <w:ind w:firstLine="360"/>
        <w:rPr>
          <w:rFonts w:cstheme="minorHAnsi"/>
          <w:sz w:val="24"/>
          <w:szCs w:val="24"/>
        </w:rPr>
      </w:pPr>
      <w:r>
        <w:rPr>
          <w:rFonts w:cstheme="minorHAnsi"/>
          <w:sz w:val="24"/>
          <w:szCs w:val="24"/>
        </w:rPr>
        <w:t>I can’t believe we’re playing the Milkmaids. The Andosians are always in the Cup Championship game. It’s like, one of the fundamental laws of the universe. The Andosians play for the Cup.</w:t>
      </w:r>
    </w:p>
    <w:p w:rsidR="004C07BA" w:rsidP="00176DAF" w:rsidRDefault="004C07BA" w14:paraId="571AF805" w14:textId="55C28F67">
      <w:pPr>
        <w:spacing w:after="0"/>
        <w:ind w:firstLine="360"/>
        <w:rPr>
          <w:rFonts w:cstheme="minorHAnsi"/>
          <w:sz w:val="24"/>
          <w:szCs w:val="24"/>
        </w:rPr>
      </w:pPr>
      <w:r>
        <w:rPr>
          <w:rFonts w:cstheme="minorHAnsi"/>
          <w:sz w:val="24"/>
          <w:szCs w:val="24"/>
        </w:rPr>
        <w:t>The Milkmaids knocked them out in the playoff round by a single field goal.</w:t>
      </w:r>
    </w:p>
    <w:p w:rsidR="004C07BA" w:rsidP="00176DAF" w:rsidRDefault="004C07BA" w14:paraId="24044C85" w14:textId="53F84595">
      <w:pPr>
        <w:spacing w:after="0"/>
        <w:ind w:firstLine="360"/>
        <w:rPr>
          <w:rFonts w:cstheme="minorHAnsi"/>
          <w:sz w:val="24"/>
          <w:szCs w:val="24"/>
        </w:rPr>
      </w:pPr>
    </w:p>
    <w:p w:rsidR="004C07BA" w:rsidP="00176DAF" w:rsidRDefault="004C07BA" w14:paraId="769258F7" w14:textId="4A63376A">
      <w:pPr>
        <w:spacing w:after="0"/>
        <w:ind w:firstLine="360"/>
        <w:rPr>
          <w:rFonts w:cstheme="minorHAnsi"/>
          <w:sz w:val="24"/>
          <w:szCs w:val="24"/>
        </w:rPr>
      </w:pPr>
      <w:r>
        <w:rPr>
          <w:rFonts w:cstheme="minorHAnsi"/>
          <w:sz w:val="24"/>
          <w:szCs w:val="24"/>
        </w:rPr>
        <w:t xml:space="preserve">Two undefeated teams are meeting for a single game. The vids are saying it’s going to be the bloodiest game ever. They expect deaths. A bloodbath. The League brought in extra communication buoys to relay all of the </w:t>
      </w:r>
      <w:proofErr w:type="gramStart"/>
      <w:r>
        <w:rPr>
          <w:rFonts w:cstheme="minorHAnsi"/>
          <w:sz w:val="24"/>
          <w:szCs w:val="24"/>
        </w:rPr>
        <w:t>feeds back</w:t>
      </w:r>
      <w:proofErr w:type="gramEnd"/>
      <w:r>
        <w:rPr>
          <w:rFonts w:cstheme="minorHAnsi"/>
          <w:sz w:val="24"/>
          <w:szCs w:val="24"/>
        </w:rPr>
        <w:t xml:space="preserve"> through the Gate.</w:t>
      </w:r>
    </w:p>
    <w:p w:rsidR="004C07BA" w:rsidP="00176DAF" w:rsidRDefault="004C07BA" w14:paraId="1C930A80" w14:textId="5006A445">
      <w:pPr>
        <w:spacing w:after="0"/>
        <w:ind w:firstLine="360"/>
        <w:rPr>
          <w:rFonts w:cstheme="minorHAnsi"/>
          <w:sz w:val="24"/>
          <w:szCs w:val="24"/>
        </w:rPr>
      </w:pPr>
    </w:p>
    <w:p w:rsidR="004C07BA" w:rsidP="00176DAF" w:rsidRDefault="004C07BA" w14:paraId="29D8C7C1" w14:textId="022BE8FB">
      <w:pPr>
        <w:spacing w:after="0"/>
        <w:ind w:firstLine="360"/>
        <w:rPr>
          <w:rFonts w:cstheme="minorHAnsi"/>
          <w:sz w:val="24"/>
          <w:szCs w:val="24"/>
        </w:rPr>
      </w:pPr>
      <w:r>
        <w:rPr>
          <w:rFonts w:cstheme="minorHAnsi"/>
          <w:sz w:val="24"/>
          <w:szCs w:val="24"/>
        </w:rPr>
        <w:t xml:space="preserve">On the plus side, I don’t have to give a stupid speech pumping up the team. Jager’s got that covered. </w:t>
      </w:r>
    </w:p>
    <w:p w:rsidR="004C07BA" w:rsidP="00176DAF" w:rsidRDefault="004C07BA" w14:paraId="32D5220D" w14:textId="35881D0C">
      <w:pPr>
        <w:spacing w:after="0"/>
        <w:ind w:firstLine="360"/>
        <w:rPr>
          <w:rFonts w:cstheme="minorHAnsi"/>
          <w:sz w:val="24"/>
          <w:szCs w:val="24"/>
        </w:rPr>
      </w:pPr>
    </w:p>
    <w:p w:rsidR="004C07BA" w:rsidP="00176DAF" w:rsidRDefault="004C07BA" w14:paraId="41CF2469" w14:textId="585078A4">
      <w:pPr>
        <w:spacing w:after="0"/>
        <w:ind w:firstLine="360"/>
        <w:rPr>
          <w:rFonts w:cstheme="minorHAnsi"/>
          <w:sz w:val="24"/>
          <w:szCs w:val="24"/>
        </w:rPr>
      </w:pPr>
      <w:r>
        <w:rPr>
          <w:rFonts w:cstheme="minorHAnsi"/>
          <w:sz w:val="24"/>
          <w:szCs w:val="24"/>
        </w:rPr>
        <w:t xml:space="preserve">Due to the Veeni threat still lingering, the </w:t>
      </w:r>
      <w:r w:rsidRPr="004C07BA">
        <w:rPr>
          <w:rFonts w:cstheme="minorHAnsi"/>
          <w:i/>
          <w:sz w:val="24"/>
          <w:szCs w:val="24"/>
        </w:rPr>
        <w:t>Issari</w:t>
      </w:r>
      <w:r>
        <w:rPr>
          <w:rFonts w:cstheme="minorHAnsi"/>
          <w:sz w:val="24"/>
          <w:szCs w:val="24"/>
        </w:rPr>
        <w:t xml:space="preserve"> is present during the game. Kiera didn’t call it, but there is a heavy clan presence around the field. They’re not in the spectator area, which announces that they are ready for a fight.</w:t>
      </w:r>
    </w:p>
    <w:p w:rsidR="004C07BA" w:rsidP="00176DAF" w:rsidRDefault="004C07BA" w14:paraId="794EDD25" w14:textId="6186DD7C">
      <w:pPr>
        <w:spacing w:after="0"/>
        <w:ind w:firstLine="360"/>
        <w:rPr>
          <w:rFonts w:cstheme="minorHAnsi"/>
          <w:sz w:val="24"/>
          <w:szCs w:val="24"/>
        </w:rPr>
      </w:pPr>
    </w:p>
    <w:p w:rsidR="004C07BA" w:rsidP="00176DAF" w:rsidRDefault="004C07BA" w14:paraId="0DEBC06E" w14:textId="77777777">
      <w:pPr>
        <w:spacing w:after="0"/>
        <w:ind w:firstLine="360"/>
        <w:rPr>
          <w:rFonts w:cstheme="minorHAnsi"/>
          <w:sz w:val="24"/>
          <w:szCs w:val="24"/>
        </w:rPr>
      </w:pPr>
    </w:p>
    <w:p w:rsidR="00176DAF" w:rsidP="00176DAF" w:rsidRDefault="00176DAF" w14:paraId="5FF2C96D" w14:textId="77777777">
      <w:pPr>
        <w:spacing w:after="0"/>
        <w:ind w:firstLine="360"/>
        <w:rPr>
          <w:rFonts w:cstheme="minorHAnsi"/>
          <w:sz w:val="24"/>
          <w:szCs w:val="24"/>
        </w:rPr>
      </w:pPr>
    </w:p>
    <w:p w:rsidR="00176DAF" w:rsidP="00176DAF" w:rsidRDefault="00176DAF" w14:paraId="56C76690" w14:textId="636AE35B">
      <w:pPr>
        <w:spacing w:after="0"/>
        <w:ind w:firstLine="360"/>
        <w:rPr>
          <w:rFonts w:cstheme="minorHAnsi"/>
          <w:sz w:val="24"/>
          <w:szCs w:val="24"/>
        </w:rPr>
      </w:pPr>
    </w:p>
    <w:p w:rsidR="004C07BA" w:rsidP="00176DAF" w:rsidRDefault="004C07BA" w14:paraId="16A10582" w14:textId="3A5D11D6">
      <w:pPr>
        <w:spacing w:after="0"/>
        <w:ind w:firstLine="360"/>
        <w:rPr>
          <w:rFonts w:cstheme="minorHAnsi"/>
          <w:sz w:val="24"/>
          <w:szCs w:val="24"/>
        </w:rPr>
      </w:pPr>
    </w:p>
    <w:p w:rsidR="004C07BA" w:rsidP="00176DAF" w:rsidRDefault="004C07BA" w14:paraId="1F820EC5" w14:textId="77777777">
      <w:pPr>
        <w:spacing w:after="0"/>
        <w:ind w:firstLine="360"/>
        <w:rPr>
          <w:rFonts w:cstheme="minorHAnsi"/>
          <w:sz w:val="24"/>
          <w:szCs w:val="24"/>
        </w:rPr>
      </w:pPr>
    </w:p>
    <w:p w:rsidR="00176DAF" w:rsidP="00176DAF" w:rsidRDefault="007F0EEA" w14:paraId="070D757D" w14:textId="77777777">
      <w:pPr>
        <w:spacing w:after="0"/>
        <w:ind w:firstLine="360"/>
        <w:rPr>
          <w:rFonts w:cstheme="minorHAnsi"/>
          <w:sz w:val="24"/>
          <w:szCs w:val="24"/>
        </w:rPr>
      </w:pPr>
      <w:r w:rsidRPr="009E7F4C">
        <w:rPr>
          <w:rFonts w:cstheme="minorHAnsi"/>
          <w:sz w:val="24"/>
          <w:szCs w:val="24"/>
        </w:rPr>
        <w:t>The Cup Championship Game</w:t>
      </w:r>
    </w:p>
    <w:p w:rsidR="00176DAF" w:rsidP="00176DAF" w:rsidRDefault="00176DAF" w14:paraId="61AC427C" w14:textId="77777777">
      <w:pPr>
        <w:spacing w:after="0"/>
        <w:ind w:firstLine="360"/>
        <w:rPr>
          <w:rFonts w:cstheme="minorHAnsi"/>
          <w:sz w:val="24"/>
          <w:szCs w:val="24"/>
        </w:rPr>
      </w:pPr>
    </w:p>
    <w:p w:rsidR="00176DAF" w:rsidP="00176DAF" w:rsidRDefault="007F0EEA" w14:paraId="3B26DB4B" w14:textId="77777777">
      <w:pPr>
        <w:spacing w:after="0"/>
        <w:ind w:firstLine="360"/>
        <w:rPr>
          <w:rFonts w:cstheme="minorHAnsi"/>
          <w:sz w:val="24"/>
          <w:szCs w:val="24"/>
        </w:rPr>
      </w:pPr>
      <w:r w:rsidRPr="009E7F4C">
        <w:rPr>
          <w:rFonts w:cstheme="minorHAnsi"/>
          <w:sz w:val="24"/>
          <w:szCs w:val="24"/>
        </w:rPr>
        <w:t>The whole shebang led up to this.</w:t>
      </w:r>
      <w:r w:rsidR="0071681A">
        <w:rPr>
          <w:rFonts w:cstheme="minorHAnsi"/>
          <w:sz w:val="24"/>
          <w:szCs w:val="24"/>
        </w:rPr>
        <w:t xml:space="preserve"> </w:t>
      </w:r>
    </w:p>
    <w:p w:rsidR="00176DAF" w:rsidP="00176DAF" w:rsidRDefault="00176DAF" w14:paraId="0A438480" w14:textId="77777777">
      <w:pPr>
        <w:spacing w:after="0"/>
        <w:ind w:firstLine="360"/>
        <w:rPr>
          <w:rFonts w:cstheme="minorHAnsi"/>
          <w:sz w:val="24"/>
          <w:szCs w:val="24"/>
        </w:rPr>
      </w:pPr>
    </w:p>
    <w:p w:rsidR="00176DAF" w:rsidP="00176DAF" w:rsidRDefault="007F0EEA" w14:paraId="126A831A" w14:textId="77777777">
      <w:pPr>
        <w:spacing w:after="0"/>
        <w:ind w:firstLine="360"/>
        <w:rPr>
          <w:rFonts w:cstheme="minorHAnsi"/>
          <w:sz w:val="24"/>
          <w:szCs w:val="24"/>
        </w:rPr>
      </w:pPr>
      <w:r w:rsidRPr="009E7F4C">
        <w:rPr>
          <w:rFonts w:cstheme="minorHAnsi"/>
          <w:sz w:val="24"/>
          <w:szCs w:val="24"/>
        </w:rPr>
        <w:t>Blood Suns face the Milkmaids in the Cup game.</w:t>
      </w:r>
      <w:r w:rsidR="0071681A">
        <w:rPr>
          <w:rFonts w:cstheme="minorHAnsi"/>
          <w:sz w:val="24"/>
          <w:szCs w:val="24"/>
        </w:rPr>
        <w:t xml:space="preserve"> </w:t>
      </w:r>
      <w:r w:rsidRPr="009E7F4C">
        <w:rPr>
          <w:rFonts w:cstheme="minorHAnsi"/>
          <w:sz w:val="24"/>
          <w:szCs w:val="24"/>
        </w:rPr>
        <w:t>Nicci makes short work of the penal colony team’s offense, and Laura adds special defensive capabilities to the suits to prevent damage from blades, bombs, and other debris.</w:t>
      </w:r>
      <w:r w:rsidR="0071681A">
        <w:rPr>
          <w:rFonts w:cstheme="minorHAnsi"/>
          <w:sz w:val="24"/>
          <w:szCs w:val="24"/>
        </w:rPr>
        <w:t xml:space="preserve"> </w:t>
      </w:r>
      <w:r w:rsidRPr="009E7F4C">
        <w:rPr>
          <w:rFonts w:cstheme="minorHAnsi"/>
          <w:sz w:val="24"/>
          <w:szCs w:val="24"/>
        </w:rPr>
        <w:t>Blood Suns are about to squeak out a win, when:</w:t>
      </w:r>
      <w:r w:rsidR="0071681A">
        <w:rPr>
          <w:rFonts w:cstheme="minorHAnsi"/>
          <w:sz w:val="24"/>
          <w:szCs w:val="24"/>
        </w:rPr>
        <w:t xml:space="preserve"> </w:t>
      </w:r>
      <w:r w:rsidRPr="009E7F4C">
        <w:rPr>
          <w:rFonts w:cstheme="minorHAnsi"/>
          <w:sz w:val="24"/>
          <w:szCs w:val="24"/>
        </w:rPr>
        <w:t>every Blood Sun will be revealed to have a short-burst hyperdrive in their suits.</w:t>
      </w:r>
      <w:r w:rsidR="0071681A">
        <w:rPr>
          <w:rFonts w:cstheme="minorHAnsi"/>
          <w:sz w:val="24"/>
          <w:szCs w:val="24"/>
        </w:rPr>
        <w:t xml:space="preserve"> </w:t>
      </w:r>
      <w:r w:rsidRPr="009E7F4C">
        <w:rPr>
          <w:rFonts w:cstheme="minorHAnsi"/>
          <w:sz w:val="24"/>
          <w:szCs w:val="24"/>
        </w:rPr>
        <w:t>Not illegal in game terms, since nobody thought to do that before.</w:t>
      </w:r>
      <w:r w:rsidR="0071681A">
        <w:rPr>
          <w:rFonts w:cstheme="minorHAnsi"/>
          <w:sz w:val="24"/>
          <w:szCs w:val="24"/>
        </w:rPr>
        <w:t xml:space="preserve"> </w:t>
      </w:r>
      <w:r w:rsidRPr="009E7F4C">
        <w:rPr>
          <w:rFonts w:cstheme="minorHAnsi"/>
          <w:sz w:val="24"/>
          <w:szCs w:val="24"/>
        </w:rPr>
        <w:t>It basically allows each suit to teleport a few kilometers in any direction (but not through anything, as one player discovers when they try to travel through Freehaven Station).</w:t>
      </w:r>
      <w:r w:rsidR="0071681A">
        <w:rPr>
          <w:rFonts w:cstheme="minorHAnsi"/>
          <w:sz w:val="24"/>
          <w:szCs w:val="24"/>
        </w:rPr>
        <w:t xml:space="preserve"> </w:t>
      </w:r>
      <w:r w:rsidRPr="009E7F4C">
        <w:rPr>
          <w:rFonts w:cstheme="minorHAnsi"/>
          <w:sz w:val="24"/>
          <w:szCs w:val="24"/>
        </w:rPr>
        <w:t>The chaos created by the tech’s emergence pales in comparison to what happens when the Edochian First Consortium shows up, live on the vid.</w:t>
      </w:r>
    </w:p>
    <w:p w:rsidR="00176DAF" w:rsidP="00176DAF" w:rsidRDefault="00176DAF" w14:paraId="3D9AB156" w14:textId="77777777">
      <w:pPr>
        <w:spacing w:after="0"/>
        <w:ind w:firstLine="360"/>
        <w:rPr>
          <w:rFonts w:cstheme="minorHAnsi"/>
          <w:sz w:val="24"/>
          <w:szCs w:val="24"/>
        </w:rPr>
      </w:pPr>
    </w:p>
    <w:p w:rsidR="00176DAF" w:rsidP="00176DAF" w:rsidRDefault="007F0EEA" w14:paraId="667FE5F9" w14:textId="77777777">
      <w:pPr>
        <w:spacing w:after="0"/>
        <w:ind w:firstLine="360"/>
        <w:rPr>
          <w:rFonts w:cstheme="minorHAnsi"/>
          <w:sz w:val="24"/>
          <w:szCs w:val="24"/>
        </w:rPr>
      </w:pPr>
      <w:r w:rsidRPr="009E7F4C">
        <w:rPr>
          <w:rFonts w:cstheme="minorHAnsi"/>
          <w:sz w:val="24"/>
          <w:szCs w:val="24"/>
        </w:rPr>
        <w:t>The First’s mothership appears.</w:t>
      </w:r>
      <w:r w:rsidR="0071681A">
        <w:rPr>
          <w:rFonts w:cstheme="minorHAnsi"/>
          <w:sz w:val="24"/>
          <w:szCs w:val="24"/>
        </w:rPr>
        <w:t xml:space="preserve"> </w:t>
      </w:r>
      <w:r w:rsidRPr="009E7F4C">
        <w:rPr>
          <w:rFonts w:cstheme="minorHAnsi"/>
          <w:sz w:val="24"/>
          <w:szCs w:val="24"/>
        </w:rPr>
        <w:t xml:space="preserve">Beane/Tyler (I need to reiterate to the reader about them </w:t>
      </w:r>
      <w:proofErr w:type="spellStart"/>
      <w:r w:rsidRPr="009E7F4C">
        <w:rPr>
          <w:rFonts w:cstheme="minorHAnsi"/>
          <w:sz w:val="24"/>
          <w:szCs w:val="24"/>
        </w:rPr>
        <w:t>waaaay</w:t>
      </w:r>
      <w:proofErr w:type="spellEnd"/>
      <w:r w:rsidRPr="009E7F4C">
        <w:rPr>
          <w:rFonts w:cstheme="minorHAnsi"/>
          <w:sz w:val="24"/>
          <w:szCs w:val="24"/>
        </w:rPr>
        <w:t xml:space="preserve"> before this) show up with their stolen destroyer, and the remainder of Beane’s Phoenix cruisers.</w:t>
      </w:r>
      <w:r w:rsidR="0071681A">
        <w:rPr>
          <w:rFonts w:cstheme="minorHAnsi"/>
          <w:sz w:val="24"/>
          <w:szCs w:val="24"/>
        </w:rPr>
        <w:t xml:space="preserve"> </w:t>
      </w:r>
      <w:r w:rsidRPr="009E7F4C">
        <w:rPr>
          <w:rFonts w:cstheme="minorHAnsi"/>
          <w:sz w:val="24"/>
          <w:szCs w:val="24"/>
        </w:rPr>
        <w:t xml:space="preserve">Most of the Blood Suns make it onto the destroyer, but some scatter and a few are </w:t>
      </w:r>
      <w:r w:rsidRPr="009E7F4C">
        <w:rPr>
          <w:rFonts w:cstheme="minorHAnsi"/>
          <w:sz w:val="24"/>
          <w:szCs w:val="24"/>
        </w:rPr>
        <w:lastRenderedPageBreak/>
        <w:t>picked off by the First.</w:t>
      </w:r>
      <w:r w:rsidR="0071681A">
        <w:rPr>
          <w:rFonts w:cstheme="minorHAnsi"/>
          <w:sz w:val="24"/>
          <w:szCs w:val="24"/>
        </w:rPr>
        <w:t xml:space="preserve"> </w:t>
      </w:r>
      <w:r w:rsidRPr="009E7F4C">
        <w:rPr>
          <w:rFonts w:cstheme="minorHAnsi"/>
          <w:sz w:val="24"/>
          <w:szCs w:val="24"/>
        </w:rPr>
        <w:t>A bit of a standoff, as Beane’s ships have enough firepower to significantly weaken the mothership.</w:t>
      </w:r>
    </w:p>
    <w:p w:rsidR="00176DAF" w:rsidP="00176DAF" w:rsidRDefault="00176DAF" w14:paraId="33002224" w14:textId="77777777">
      <w:pPr>
        <w:spacing w:after="0"/>
        <w:ind w:firstLine="360"/>
        <w:rPr>
          <w:rFonts w:cstheme="minorHAnsi"/>
          <w:sz w:val="24"/>
          <w:szCs w:val="24"/>
        </w:rPr>
      </w:pPr>
    </w:p>
    <w:p w:rsidR="00176DAF" w:rsidP="00176DAF" w:rsidRDefault="007F0EEA" w14:paraId="2617199E" w14:textId="77777777">
      <w:pPr>
        <w:spacing w:after="0"/>
        <w:ind w:firstLine="360"/>
        <w:rPr>
          <w:rFonts w:cstheme="minorHAnsi"/>
          <w:sz w:val="24"/>
          <w:szCs w:val="24"/>
        </w:rPr>
      </w:pPr>
      <w:r w:rsidRPr="009E7F4C">
        <w:rPr>
          <w:rFonts w:cstheme="minorHAnsi"/>
          <w:sz w:val="24"/>
          <w:szCs w:val="24"/>
        </w:rPr>
        <w:t xml:space="preserve">Tyler attempts to free the First’s </w:t>
      </w:r>
      <w:proofErr w:type="spellStart"/>
      <w:r w:rsidRPr="009E7F4C">
        <w:rPr>
          <w:rFonts w:cstheme="minorHAnsi"/>
          <w:sz w:val="24"/>
          <w:szCs w:val="24"/>
        </w:rPr>
        <w:t>shipmind</w:t>
      </w:r>
      <w:proofErr w:type="spellEnd"/>
      <w:r w:rsidRPr="009E7F4C">
        <w:rPr>
          <w:rFonts w:cstheme="minorHAnsi"/>
          <w:sz w:val="24"/>
          <w:szCs w:val="24"/>
        </w:rPr>
        <w:t>, but is rebuffed.</w:t>
      </w:r>
      <w:r w:rsidR="0071681A">
        <w:rPr>
          <w:rFonts w:cstheme="minorHAnsi"/>
          <w:sz w:val="24"/>
          <w:szCs w:val="24"/>
        </w:rPr>
        <w:t xml:space="preserve"> </w:t>
      </w:r>
      <w:r w:rsidRPr="009E7F4C">
        <w:rPr>
          <w:rFonts w:cstheme="minorHAnsi"/>
          <w:sz w:val="24"/>
          <w:szCs w:val="24"/>
        </w:rPr>
        <w:t>The First has created some telepathic shielding.</w:t>
      </w:r>
      <w:r w:rsidR="0071681A">
        <w:rPr>
          <w:rFonts w:cstheme="minorHAnsi"/>
          <w:sz w:val="24"/>
          <w:szCs w:val="24"/>
        </w:rPr>
        <w:t xml:space="preserve"> </w:t>
      </w:r>
      <w:r w:rsidRPr="009E7F4C">
        <w:rPr>
          <w:rFonts w:cstheme="minorHAnsi"/>
          <w:sz w:val="24"/>
          <w:szCs w:val="24"/>
        </w:rPr>
        <w:t>Nicci offers her assistance, has been quietly assembling most of her parts within the Cup game’s system.</w:t>
      </w:r>
      <w:r w:rsidR="0071681A">
        <w:rPr>
          <w:rFonts w:cstheme="minorHAnsi"/>
          <w:sz w:val="24"/>
          <w:szCs w:val="24"/>
        </w:rPr>
        <w:t xml:space="preserve"> </w:t>
      </w:r>
      <w:r w:rsidRPr="009E7F4C">
        <w:rPr>
          <w:rFonts w:cstheme="minorHAnsi"/>
          <w:sz w:val="24"/>
          <w:szCs w:val="24"/>
        </w:rPr>
        <w:t>If more of Sysianti’s nodes are within range, her telepathic power increases.</w:t>
      </w:r>
      <w:r w:rsidR="0071681A">
        <w:rPr>
          <w:rFonts w:cstheme="minorHAnsi"/>
          <w:sz w:val="24"/>
          <w:szCs w:val="24"/>
        </w:rPr>
        <w:t xml:space="preserve"> </w:t>
      </w:r>
      <w:r w:rsidRPr="009E7F4C">
        <w:rPr>
          <w:rFonts w:cstheme="minorHAnsi"/>
          <w:sz w:val="24"/>
          <w:szCs w:val="24"/>
        </w:rPr>
        <w:t>Get enough of her together, and she can dominate a Navigator.</w:t>
      </w:r>
      <w:r w:rsidR="0071681A">
        <w:rPr>
          <w:rFonts w:cstheme="minorHAnsi"/>
          <w:sz w:val="24"/>
          <w:szCs w:val="24"/>
        </w:rPr>
        <w:t xml:space="preserve"> </w:t>
      </w:r>
      <w:r w:rsidRPr="009E7F4C">
        <w:rPr>
          <w:rFonts w:cstheme="minorHAnsi"/>
          <w:sz w:val="24"/>
          <w:szCs w:val="24"/>
        </w:rPr>
        <w:t xml:space="preserve">With her help, Tyler overwhelms the shielding and free’s the First’s </w:t>
      </w:r>
      <w:proofErr w:type="spellStart"/>
      <w:r w:rsidRPr="009E7F4C">
        <w:rPr>
          <w:rFonts w:cstheme="minorHAnsi"/>
          <w:sz w:val="24"/>
          <w:szCs w:val="24"/>
        </w:rPr>
        <w:t>shipmind</w:t>
      </w:r>
      <w:proofErr w:type="spellEnd"/>
      <w:r w:rsidRPr="009E7F4C">
        <w:rPr>
          <w:rFonts w:cstheme="minorHAnsi"/>
          <w:sz w:val="24"/>
          <w:szCs w:val="24"/>
        </w:rPr>
        <w:t>.</w:t>
      </w:r>
    </w:p>
    <w:p w:rsidR="00176DAF" w:rsidP="00176DAF" w:rsidRDefault="00176DAF" w14:paraId="7C8749A9" w14:textId="77777777">
      <w:pPr>
        <w:spacing w:after="0"/>
        <w:ind w:firstLine="360"/>
        <w:rPr>
          <w:rFonts w:cstheme="minorHAnsi"/>
          <w:sz w:val="24"/>
          <w:szCs w:val="24"/>
        </w:rPr>
      </w:pPr>
    </w:p>
    <w:p w:rsidR="00176DAF" w:rsidP="00176DAF" w:rsidRDefault="00176DAF" w14:paraId="46EC726A" w14:textId="77777777">
      <w:pPr>
        <w:spacing w:after="0"/>
        <w:ind w:firstLine="360"/>
        <w:rPr>
          <w:rFonts w:cstheme="minorHAnsi"/>
          <w:sz w:val="24"/>
          <w:szCs w:val="24"/>
        </w:rPr>
      </w:pPr>
    </w:p>
    <w:p w:rsidR="00176DAF" w:rsidP="00176DAF" w:rsidRDefault="00176DAF" w14:paraId="06C6300F" w14:textId="77777777">
      <w:pPr>
        <w:spacing w:after="0"/>
        <w:ind w:firstLine="360"/>
        <w:rPr>
          <w:rFonts w:cstheme="minorHAnsi"/>
          <w:sz w:val="24"/>
          <w:szCs w:val="24"/>
        </w:rPr>
      </w:pPr>
    </w:p>
    <w:p w:rsidR="00176DAF" w:rsidP="00176DAF" w:rsidRDefault="007F0EEA" w14:paraId="1ADAECAB" w14:textId="0719984A">
      <w:pPr>
        <w:spacing w:after="0"/>
        <w:ind w:firstLine="360"/>
        <w:rPr>
          <w:rFonts w:cstheme="minorHAnsi"/>
          <w:sz w:val="24"/>
          <w:szCs w:val="24"/>
        </w:rPr>
      </w:pPr>
      <w:r w:rsidRPr="009E7F4C">
        <w:rPr>
          <w:rFonts w:cstheme="minorHAnsi"/>
          <w:sz w:val="24"/>
          <w:szCs w:val="24"/>
        </w:rPr>
        <w:t>The Second Consortium appears.</w:t>
      </w:r>
      <w:r w:rsidR="0071681A">
        <w:rPr>
          <w:rFonts w:cstheme="minorHAnsi"/>
          <w:sz w:val="24"/>
          <w:szCs w:val="24"/>
        </w:rPr>
        <w:t xml:space="preserve"> </w:t>
      </w:r>
      <w:r w:rsidRPr="009E7F4C">
        <w:rPr>
          <w:rFonts w:cstheme="minorHAnsi"/>
          <w:sz w:val="24"/>
          <w:szCs w:val="24"/>
        </w:rPr>
        <w:t>Then the Third.</w:t>
      </w:r>
      <w:r w:rsidR="0071681A">
        <w:rPr>
          <w:rFonts w:cstheme="minorHAnsi"/>
          <w:sz w:val="24"/>
          <w:szCs w:val="24"/>
        </w:rPr>
        <w:t xml:space="preserve"> </w:t>
      </w:r>
      <w:r w:rsidRPr="009E7F4C">
        <w:rPr>
          <w:rFonts w:cstheme="minorHAnsi"/>
          <w:sz w:val="24"/>
          <w:szCs w:val="24"/>
        </w:rPr>
        <w:t>Three Edochian motherships!</w:t>
      </w:r>
      <w:r w:rsidR="0071681A">
        <w:rPr>
          <w:rFonts w:cstheme="minorHAnsi"/>
          <w:sz w:val="24"/>
          <w:szCs w:val="24"/>
        </w:rPr>
        <w:t xml:space="preserve"> </w:t>
      </w:r>
      <w:r w:rsidRPr="009E7F4C">
        <w:rPr>
          <w:rFonts w:cstheme="minorHAnsi"/>
          <w:sz w:val="24"/>
          <w:szCs w:val="24"/>
        </w:rPr>
        <w:t>Live to the universe!</w:t>
      </w:r>
      <w:r w:rsidR="0071681A">
        <w:rPr>
          <w:rFonts w:cstheme="minorHAnsi"/>
          <w:sz w:val="24"/>
          <w:szCs w:val="24"/>
        </w:rPr>
        <w:t xml:space="preserve"> </w:t>
      </w:r>
      <w:r w:rsidRPr="009E7F4C">
        <w:rPr>
          <w:rFonts w:cstheme="minorHAnsi"/>
          <w:sz w:val="24"/>
          <w:szCs w:val="24"/>
        </w:rPr>
        <w:t>With the First’s ship crippled, the Second and Third open fire and destroy it.</w:t>
      </w:r>
      <w:r w:rsidR="0071681A">
        <w:rPr>
          <w:rFonts w:cstheme="minorHAnsi"/>
          <w:sz w:val="24"/>
          <w:szCs w:val="24"/>
        </w:rPr>
        <w:t xml:space="preserve"> </w:t>
      </w:r>
      <w:r w:rsidRPr="009E7F4C">
        <w:rPr>
          <w:rFonts w:cstheme="minorHAnsi"/>
          <w:sz w:val="24"/>
          <w:szCs w:val="24"/>
        </w:rPr>
        <w:t>Then they broadcast a short vid: “the Gates are open to non-military craft, free of charge.</w:t>
      </w:r>
      <w:r w:rsidR="0071681A">
        <w:rPr>
          <w:rFonts w:cstheme="minorHAnsi"/>
          <w:sz w:val="24"/>
          <w:szCs w:val="24"/>
        </w:rPr>
        <w:t xml:space="preserve"> </w:t>
      </w:r>
      <w:r w:rsidRPr="009E7F4C">
        <w:rPr>
          <w:rFonts w:cstheme="minorHAnsi"/>
          <w:sz w:val="24"/>
          <w:szCs w:val="24"/>
        </w:rPr>
        <w:t>Weaponized platforms attempting to use Gates will not appear at their intended destinations</w:t>
      </w:r>
      <w:r w:rsidR="007758CD">
        <w:rPr>
          <w:rFonts w:cstheme="minorHAnsi"/>
          <w:sz w:val="24"/>
          <w:szCs w:val="24"/>
        </w:rPr>
        <w:t xml:space="preserve"> – or anywhere else.</w:t>
      </w:r>
      <w:r w:rsidR="0071681A">
        <w:rPr>
          <w:rFonts w:cstheme="minorHAnsi"/>
          <w:sz w:val="24"/>
          <w:szCs w:val="24"/>
        </w:rPr>
        <w:t xml:space="preserve"> </w:t>
      </w:r>
      <w:r w:rsidRPr="009E7F4C">
        <w:rPr>
          <w:rFonts w:cstheme="minorHAnsi"/>
          <w:sz w:val="24"/>
          <w:szCs w:val="24"/>
        </w:rPr>
        <w:t>Interstellar peace, or else.</w:t>
      </w:r>
      <w:r w:rsidR="0071681A">
        <w:rPr>
          <w:rFonts w:cstheme="minorHAnsi"/>
          <w:sz w:val="24"/>
          <w:szCs w:val="24"/>
        </w:rPr>
        <w:t xml:space="preserve"> </w:t>
      </w:r>
      <w:r w:rsidRPr="009E7F4C">
        <w:rPr>
          <w:rFonts w:cstheme="minorHAnsi"/>
          <w:sz w:val="24"/>
          <w:szCs w:val="24"/>
        </w:rPr>
        <w:t>Oh, and do what you want with hyperspace.</w:t>
      </w:r>
      <w:r w:rsidR="0071681A">
        <w:rPr>
          <w:rFonts w:cstheme="minorHAnsi"/>
          <w:sz w:val="24"/>
          <w:szCs w:val="24"/>
        </w:rPr>
        <w:t xml:space="preserve"> </w:t>
      </w:r>
      <w:r w:rsidRPr="009E7F4C">
        <w:rPr>
          <w:rFonts w:cstheme="minorHAnsi"/>
          <w:sz w:val="24"/>
          <w:szCs w:val="24"/>
        </w:rPr>
        <w:t>It’s expensive, dangerous, but go ahead.</w:t>
      </w:r>
      <w:r w:rsidR="0071681A">
        <w:rPr>
          <w:rFonts w:cstheme="minorHAnsi"/>
          <w:sz w:val="24"/>
          <w:szCs w:val="24"/>
        </w:rPr>
        <w:t xml:space="preserve"> </w:t>
      </w:r>
      <w:r w:rsidR="009A363B">
        <w:rPr>
          <w:rFonts w:cstheme="minorHAnsi"/>
          <w:sz w:val="24"/>
          <w:szCs w:val="24"/>
        </w:rPr>
        <w:t>We will not help you, but we won’t stop you, either</w:t>
      </w:r>
      <w:r w:rsidRPr="009E7F4C">
        <w:rPr>
          <w:rFonts w:cstheme="minorHAnsi"/>
          <w:sz w:val="24"/>
          <w:szCs w:val="24"/>
        </w:rPr>
        <w:t>.”</w:t>
      </w:r>
    </w:p>
    <w:p w:rsidR="00176DAF" w:rsidP="00176DAF" w:rsidRDefault="00176DAF" w14:paraId="74E296D5" w14:textId="77777777">
      <w:pPr>
        <w:spacing w:after="0"/>
        <w:ind w:firstLine="360"/>
        <w:rPr>
          <w:rFonts w:cstheme="minorHAnsi"/>
          <w:sz w:val="24"/>
          <w:szCs w:val="24"/>
        </w:rPr>
      </w:pPr>
    </w:p>
    <w:p w:rsidR="00176DAF" w:rsidP="00176DAF" w:rsidRDefault="007F0EEA" w14:paraId="1F387CA7" w14:textId="77777777">
      <w:pPr>
        <w:spacing w:after="0"/>
        <w:ind w:firstLine="360"/>
        <w:rPr>
          <w:rFonts w:cstheme="minorHAnsi"/>
          <w:sz w:val="24"/>
          <w:szCs w:val="24"/>
        </w:rPr>
      </w:pPr>
      <w:r w:rsidRPr="009E7F4C">
        <w:rPr>
          <w:rFonts w:cstheme="minorHAnsi"/>
          <w:sz w:val="24"/>
          <w:szCs w:val="24"/>
        </w:rPr>
        <w:t>Cup Game is over.</w:t>
      </w:r>
      <w:r w:rsidR="0071681A">
        <w:rPr>
          <w:rFonts w:cstheme="minorHAnsi"/>
          <w:sz w:val="24"/>
          <w:szCs w:val="24"/>
        </w:rPr>
        <w:t xml:space="preserve"> </w:t>
      </w:r>
      <w:r w:rsidRPr="009E7F4C">
        <w:rPr>
          <w:rFonts w:cstheme="minorHAnsi"/>
          <w:sz w:val="24"/>
          <w:szCs w:val="24"/>
        </w:rPr>
        <w:t>Shambles.</w:t>
      </w:r>
      <w:r w:rsidR="0071681A">
        <w:rPr>
          <w:rFonts w:cstheme="minorHAnsi"/>
          <w:sz w:val="24"/>
          <w:szCs w:val="24"/>
        </w:rPr>
        <w:t xml:space="preserve"> </w:t>
      </w:r>
      <w:r w:rsidRPr="009E7F4C">
        <w:rPr>
          <w:rFonts w:cstheme="minorHAnsi"/>
          <w:sz w:val="24"/>
          <w:szCs w:val="24"/>
        </w:rPr>
        <w:t>Blood Suns were winning, but most of both teams were lost when the First appeared and started shooting at the players.</w:t>
      </w:r>
      <w:r w:rsidR="0071681A">
        <w:rPr>
          <w:rFonts w:cstheme="minorHAnsi"/>
          <w:sz w:val="24"/>
          <w:szCs w:val="24"/>
        </w:rPr>
        <w:t xml:space="preserve"> </w:t>
      </w:r>
      <w:r w:rsidRPr="009E7F4C">
        <w:rPr>
          <w:rFonts w:cstheme="minorHAnsi"/>
          <w:sz w:val="24"/>
          <w:szCs w:val="24"/>
        </w:rPr>
        <w:t>Game is declared forfeit by both teams.</w:t>
      </w:r>
      <w:r w:rsidR="0071681A">
        <w:rPr>
          <w:rFonts w:cstheme="minorHAnsi"/>
          <w:sz w:val="24"/>
          <w:szCs w:val="24"/>
        </w:rPr>
        <w:t xml:space="preserve"> </w:t>
      </w:r>
      <w:r w:rsidRPr="009E7F4C">
        <w:rPr>
          <w:rFonts w:cstheme="minorHAnsi"/>
          <w:sz w:val="24"/>
          <w:szCs w:val="24"/>
        </w:rPr>
        <w:t xml:space="preserve">First Championship to go without a winner since the </w:t>
      </w:r>
      <w:proofErr w:type="spellStart"/>
      <w:r w:rsidRPr="009E7F4C">
        <w:rPr>
          <w:rFonts w:cstheme="minorHAnsi"/>
          <w:sz w:val="24"/>
          <w:szCs w:val="24"/>
        </w:rPr>
        <w:t>Volorian</w:t>
      </w:r>
      <w:proofErr w:type="spellEnd"/>
      <w:r w:rsidRPr="009E7F4C">
        <w:rPr>
          <w:rFonts w:cstheme="minorHAnsi"/>
          <w:sz w:val="24"/>
          <w:szCs w:val="24"/>
        </w:rPr>
        <w:t xml:space="preserve"> Plague of 2489 stopped interstellar travel for the last half of the season.</w:t>
      </w:r>
    </w:p>
    <w:p w:rsidR="00176DAF" w:rsidP="00176DAF" w:rsidRDefault="00176DAF" w14:paraId="4E5093B4" w14:textId="77777777">
      <w:pPr>
        <w:spacing w:after="0"/>
        <w:ind w:firstLine="360"/>
        <w:rPr>
          <w:rFonts w:cstheme="minorHAnsi"/>
          <w:sz w:val="24"/>
          <w:szCs w:val="24"/>
        </w:rPr>
      </w:pPr>
    </w:p>
    <w:p w:rsidR="00176DAF" w:rsidP="00176DAF" w:rsidRDefault="007F0EEA" w14:paraId="0BCBB707" w14:textId="0BDBEF94">
      <w:pPr>
        <w:spacing w:after="0"/>
        <w:ind w:firstLine="360"/>
        <w:rPr>
          <w:rFonts w:cstheme="minorHAnsi"/>
          <w:sz w:val="24"/>
          <w:szCs w:val="24"/>
        </w:rPr>
      </w:pPr>
      <w:r w:rsidRPr="009E7F4C">
        <w:rPr>
          <w:rFonts w:cstheme="minorHAnsi"/>
          <w:sz w:val="24"/>
          <w:szCs w:val="24"/>
        </w:rPr>
        <w:t>League reinstates Rick’s ban, on grounds of bringing mayhem and death to the sport.</w:t>
      </w:r>
      <w:r w:rsidR="00307422">
        <w:rPr>
          <w:rFonts w:cstheme="minorHAnsi"/>
          <w:sz w:val="24"/>
          <w:szCs w:val="24"/>
        </w:rPr>
        <w:t xml:space="preserve"> </w:t>
      </w:r>
    </w:p>
    <w:p w:rsidR="00176DAF" w:rsidP="00176DAF" w:rsidRDefault="00176DAF" w14:paraId="2BB3DF53" w14:textId="77777777">
      <w:pPr>
        <w:spacing w:after="0"/>
        <w:ind w:firstLine="360"/>
        <w:rPr>
          <w:rFonts w:cstheme="minorHAnsi"/>
          <w:sz w:val="24"/>
          <w:szCs w:val="24"/>
        </w:rPr>
      </w:pPr>
    </w:p>
    <w:p w:rsidR="00176DAF" w:rsidP="00176DAF" w:rsidRDefault="007F0EEA" w14:paraId="31351C86" w14:textId="37E4CD12">
      <w:pPr>
        <w:spacing w:after="0"/>
        <w:ind w:firstLine="360"/>
        <w:rPr>
          <w:rFonts w:cstheme="minorHAnsi"/>
          <w:sz w:val="24"/>
          <w:szCs w:val="24"/>
        </w:rPr>
      </w:pPr>
      <w:r w:rsidRPr="009E7F4C">
        <w:rPr>
          <w:rFonts w:cstheme="minorHAnsi"/>
          <w:sz w:val="24"/>
          <w:szCs w:val="24"/>
        </w:rPr>
        <w:t>“So, what’s next for you, Coach Stern, now that you</w:t>
      </w:r>
      <w:r w:rsidR="00251F58">
        <w:rPr>
          <w:rFonts w:cstheme="minorHAnsi"/>
          <w:sz w:val="24"/>
          <w:szCs w:val="24"/>
        </w:rPr>
        <w:t>’re banned</w:t>
      </w:r>
      <w:r w:rsidRPr="009E7F4C">
        <w:rPr>
          <w:rFonts w:cstheme="minorHAnsi"/>
          <w:sz w:val="24"/>
          <w:szCs w:val="24"/>
        </w:rPr>
        <w:t xml:space="preserve"> again?”</w:t>
      </w:r>
    </w:p>
    <w:p w:rsidR="00176DAF" w:rsidP="00176DAF" w:rsidRDefault="007F0EEA" w14:paraId="14AD9ECB" w14:textId="77777777">
      <w:pPr>
        <w:spacing w:after="0"/>
        <w:ind w:firstLine="360"/>
        <w:rPr>
          <w:rFonts w:cstheme="minorHAnsi"/>
          <w:sz w:val="24"/>
          <w:szCs w:val="24"/>
        </w:rPr>
      </w:pPr>
      <w:r w:rsidRPr="009E7F4C">
        <w:rPr>
          <w:rFonts w:cstheme="minorHAnsi"/>
          <w:sz w:val="24"/>
          <w:szCs w:val="24"/>
        </w:rPr>
        <w:t>“Vacation,” I say.</w:t>
      </w:r>
      <w:r w:rsidR="0071681A">
        <w:rPr>
          <w:rFonts w:cstheme="minorHAnsi"/>
          <w:sz w:val="24"/>
          <w:szCs w:val="24"/>
        </w:rPr>
        <w:t xml:space="preserve"> </w:t>
      </w:r>
      <w:r w:rsidRPr="009E7F4C">
        <w:rPr>
          <w:rFonts w:cstheme="minorHAnsi"/>
          <w:sz w:val="24"/>
          <w:szCs w:val="24"/>
        </w:rPr>
        <w:t>I squeeze Laura’s hand, and she squeezes back.</w:t>
      </w:r>
      <w:r w:rsidR="0071681A">
        <w:rPr>
          <w:rFonts w:cstheme="minorHAnsi"/>
          <w:sz w:val="24"/>
          <w:szCs w:val="24"/>
        </w:rPr>
        <w:t xml:space="preserve"> </w:t>
      </w:r>
      <w:r w:rsidRPr="009E7F4C">
        <w:rPr>
          <w:rFonts w:cstheme="minorHAnsi"/>
          <w:sz w:val="24"/>
          <w:szCs w:val="24"/>
        </w:rPr>
        <w:t>“Then, well, I dunno.</w:t>
      </w:r>
      <w:r w:rsidR="0071681A">
        <w:rPr>
          <w:rFonts w:cstheme="minorHAnsi"/>
          <w:sz w:val="24"/>
          <w:szCs w:val="24"/>
        </w:rPr>
        <w:t xml:space="preserve"> </w:t>
      </w:r>
      <w:r w:rsidRPr="009E7F4C">
        <w:rPr>
          <w:rFonts w:cstheme="minorHAnsi"/>
          <w:sz w:val="24"/>
          <w:szCs w:val="24"/>
        </w:rPr>
        <w:t>There’s a sport trying to make a comeback on one of the Rim Colonies that I’d like to try.”</w:t>
      </w:r>
    </w:p>
    <w:p w:rsidR="00176DAF" w:rsidP="00176DAF" w:rsidRDefault="007F0EEA" w14:paraId="2FE5A420" w14:textId="77777777">
      <w:pPr>
        <w:spacing w:after="0"/>
        <w:ind w:firstLine="360"/>
        <w:rPr>
          <w:rFonts w:cstheme="minorHAnsi"/>
          <w:sz w:val="24"/>
          <w:szCs w:val="24"/>
        </w:rPr>
      </w:pPr>
      <w:r w:rsidRPr="009E7F4C">
        <w:rPr>
          <w:rFonts w:cstheme="minorHAnsi"/>
          <w:sz w:val="24"/>
          <w:szCs w:val="24"/>
        </w:rPr>
        <w:t>“What’s that?”</w:t>
      </w:r>
    </w:p>
    <w:p w:rsidR="00176DAF" w:rsidP="00176DAF" w:rsidRDefault="007F0EEA" w14:paraId="0ECC4E66" w14:textId="77777777">
      <w:pPr>
        <w:spacing w:after="0"/>
        <w:ind w:firstLine="360"/>
        <w:rPr>
          <w:rFonts w:cstheme="minorHAnsi"/>
          <w:sz w:val="24"/>
          <w:szCs w:val="24"/>
        </w:rPr>
      </w:pPr>
      <w:r w:rsidRPr="009E7F4C">
        <w:rPr>
          <w:rFonts w:cstheme="minorHAnsi"/>
          <w:sz w:val="24"/>
          <w:szCs w:val="24"/>
        </w:rPr>
        <w:t>“Some crazy shit called golf.”</w:t>
      </w:r>
    </w:p>
    <w:p w:rsidR="00176DAF" w:rsidP="00176DAF" w:rsidRDefault="00176DAF" w14:paraId="43B585EE" w14:textId="77777777">
      <w:pPr>
        <w:spacing w:after="0"/>
        <w:ind w:firstLine="360"/>
        <w:rPr>
          <w:rFonts w:cstheme="minorHAnsi"/>
          <w:sz w:val="24"/>
          <w:szCs w:val="24"/>
        </w:rPr>
      </w:pPr>
    </w:p>
    <w:p w:rsidR="00A1193B" w:rsidP="00BF2C97" w:rsidRDefault="007F0EEA" w14:paraId="3AEC002A" w14:textId="54C4D26D">
      <w:pPr>
        <w:spacing w:after="0"/>
        <w:ind w:firstLine="360"/>
        <w:rPr>
          <w:rFonts w:cstheme="minorHAnsi"/>
          <w:sz w:val="24"/>
          <w:szCs w:val="24"/>
        </w:rPr>
      </w:pPr>
      <w:r w:rsidRPr="009E7F4C">
        <w:rPr>
          <w:rFonts w:cstheme="minorHAnsi"/>
          <w:sz w:val="24"/>
          <w:szCs w:val="24"/>
        </w:rPr>
        <w:t>END</w:t>
      </w:r>
    </w:p>
    <w:p w:rsidRPr="009E7F4C" w:rsidR="007F0EEA" w:rsidP="00BF2C97" w:rsidRDefault="007F0EEA" w14:paraId="44D26428" w14:textId="4DD92649">
      <w:pPr>
        <w:rPr>
          <w:rFonts w:cstheme="minorHAnsi"/>
          <w:sz w:val="24"/>
          <w:szCs w:val="24"/>
        </w:rPr>
      </w:pPr>
    </w:p>
    <w:sectPr w:rsidRPr="009E7F4C" w:rsidR="007F0EEA" w:rsidSect="00BE1299">
      <w:type w:val="oddPag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S" w:author="Gary Smailes" w:date="2024-02-26T13:35:52" w:id="727999081">
    <w:p w:rsidR="131935FD" w:rsidRDefault="131935FD" w14:paraId="6AB019A2" w14:textId="51C04BF7">
      <w:pPr>
        <w:pStyle w:val="CommentText"/>
      </w:pPr>
      <w:r w:rsidR="131935FD">
        <w:rPr/>
        <w:t xml:space="preserve">The first paragraph of each chapter is flush, the rest are indented. </w:t>
      </w:r>
      <w:r>
        <w:rPr>
          <w:rStyle w:val="CommentReference"/>
        </w:rPr>
        <w:annotationRef/>
      </w:r>
    </w:p>
  </w:comment>
  <w:comment w:initials="GS" w:author="Gary Smailes" w:date="2024-02-26T13:40:59" w:id="1784535218">
    <w:p w:rsidR="131935FD" w:rsidRDefault="131935FD" w14:paraId="537295A9" w14:textId="0458B21C">
      <w:pPr>
        <w:pStyle w:val="CommentText"/>
      </w:pPr>
      <w:r w:rsidR="131935FD">
        <w:rPr/>
        <w:t>What does this look like? It would be nice to add a visual to this new world.</w:t>
      </w:r>
      <w:r>
        <w:rPr>
          <w:rStyle w:val="CommentReference"/>
        </w:rPr>
        <w:annotationRef/>
      </w:r>
    </w:p>
  </w:comment>
  <w:comment w:initials="GS" w:author="Gary Smailes" w:date="2024-02-26T13:45:16" w:id="1325960140">
    <w:p w:rsidR="131935FD" w:rsidRDefault="131935FD" w14:paraId="51B8E001" w14:textId="401D5541">
      <w:pPr>
        <w:pStyle w:val="CommentText"/>
      </w:pPr>
      <w:r w:rsidR="131935FD">
        <w:rPr/>
        <w:t xml:space="preserve">Perhaps say something here about the fact he has been woken been the call is 'someone is dead' urgent or someone so important the rules don't apply. </w:t>
      </w:r>
      <w:r>
        <w:rPr>
          <w:rStyle w:val="CommentReference"/>
        </w:rPr>
        <w:annotationRef/>
      </w:r>
    </w:p>
  </w:comment>
  <w:comment w:initials="GS" w:author="Gary Smailes" w:date="2024-02-26T13:45:39" w:id="289310878">
    <w:p w:rsidR="131935FD" w:rsidRDefault="131935FD" w14:paraId="7020915E" w14:textId="797A7002">
      <w:pPr>
        <w:pStyle w:val="CommentText"/>
      </w:pPr>
      <w:r w:rsidR="131935FD">
        <w:rPr/>
        <w:t>Or perhaps a 'big heap of trouble' But never good.</w:t>
      </w:r>
      <w:r>
        <w:rPr>
          <w:rStyle w:val="CommentReference"/>
        </w:rPr>
        <w:annotationRef/>
      </w:r>
    </w:p>
  </w:comment>
  <w:comment w:initials="GS" w:author="Gary Smailes" w:date="2024-02-26T14:49:12" w:id="2035450683">
    <w:p w:rsidR="131935FD" w:rsidRDefault="131935FD" w14:paraId="61C70F87" w14:textId="29796ED4">
      <w:pPr>
        <w:pStyle w:val="CommentText"/>
      </w:pPr>
      <w:r w:rsidR="131935FD">
        <w:rPr/>
        <w:t xml:space="preserve">I suggest you write out the names in full. </w:t>
      </w:r>
      <w:r>
        <w:rPr>
          <w:rStyle w:val="CommentReference"/>
        </w:rPr>
        <w:annotationRef/>
      </w:r>
    </w:p>
  </w:comment>
  <w:comment w:initials="GS" w:author="Gary Smailes" w:date="2024-02-26T15:26:08" w:id="700715513">
    <w:p w:rsidR="131935FD" w:rsidRDefault="131935FD" w14:paraId="4482E6BF" w14:textId="7474E5CA">
      <w:pPr>
        <w:pStyle w:val="CommentText"/>
      </w:pPr>
      <w:r w:rsidR="131935FD">
        <w:rPr/>
        <w:t xml:space="preserve">Add a location location description.. </w:t>
      </w:r>
      <w:r>
        <w:rPr>
          <w:rStyle w:val="CommentReference"/>
        </w:rPr>
        <w:annotationRef/>
      </w:r>
    </w:p>
  </w:comment>
  <w:comment w:initials="GS" w:author="Gary Smailes" w:date="2024-02-26T16:04:23" w:id="869577442">
    <w:p w:rsidR="131935FD" w:rsidRDefault="131935FD" w14:paraId="0DCEC42C" w14:textId="3E13D34A">
      <w:pPr>
        <w:pStyle w:val="CommentText"/>
      </w:pPr>
      <w:r w:rsidR="131935FD">
        <w:rPr/>
        <w:t xml:space="preserve">This should be a new chapter. </w:t>
      </w:r>
      <w:r>
        <w:rPr>
          <w:rStyle w:val="CommentReference"/>
        </w:rPr>
        <w:annotationRef/>
      </w:r>
    </w:p>
  </w:comment>
  <w:comment w:initials="GS" w:author="Gary Smailes" w:date="2024-02-26T16:05:43" w:id="1843515044">
    <w:p w:rsidR="131935FD" w:rsidRDefault="131935FD" w14:paraId="62C740F6" w14:textId="0804EE9C">
      <w:pPr>
        <w:pStyle w:val="CommentText"/>
      </w:pPr>
      <w:r w:rsidR="131935FD">
        <w:rPr/>
        <w:t xml:space="preserve">Expand this conversation and write it out in full. </w:t>
      </w:r>
      <w:r>
        <w:rPr>
          <w:rStyle w:val="CommentReference"/>
        </w:rPr>
        <w:annotationRef/>
      </w:r>
    </w:p>
  </w:comment>
  <w:comment w:initials="GS" w:author="Gary Smailes" w:date="2024-02-26T16:06:17" w:id="2145118643">
    <w:p w:rsidR="131935FD" w:rsidRDefault="131935FD" w14:paraId="732E3DFD" w14:textId="6073AE15">
      <w:pPr>
        <w:pStyle w:val="CommentText"/>
      </w:pPr>
      <w:r w:rsidR="131935FD">
        <w:rPr/>
        <w:t xml:space="preserve">Expand the description, this is a chance to world build. </w:t>
      </w:r>
      <w:r>
        <w:rPr>
          <w:rStyle w:val="CommentReference"/>
        </w:rPr>
        <w:annotationRef/>
      </w:r>
    </w:p>
  </w:comment>
  <w:comment w:initials="GS" w:author="Gary Smailes" w:date="2024-02-26T16:36:35" w:id="76061474">
    <w:p w:rsidR="131935FD" w:rsidRDefault="131935FD" w14:paraId="7342449A" w14:textId="6B97CA86">
      <w:pPr>
        <w:pStyle w:val="CommentText"/>
      </w:pPr>
      <w:r w:rsidR="131935FD">
        <w:rPr/>
        <w:t xml:space="preserve">New location and, therefore, requires much more location description and world building. </w:t>
      </w:r>
      <w:r>
        <w:rPr>
          <w:rStyle w:val="CommentReference"/>
        </w:rPr>
        <w:annotationRef/>
      </w:r>
    </w:p>
  </w:comment>
  <w:comment w:initials="GS" w:author="Gary Smailes" w:date="2024-02-26T16:37:07" w:id="864816866">
    <w:p w:rsidR="131935FD" w:rsidRDefault="131935FD" w14:paraId="65255E39" w14:textId="02729471">
      <w:pPr>
        <w:pStyle w:val="CommentText"/>
      </w:pPr>
      <w:r w:rsidR="131935FD">
        <w:rPr/>
        <w:t xml:space="preserve">I would not put this here. I would leave this information hidden and reveal it to the reader via conversation. </w:t>
      </w:r>
      <w:r>
        <w:rPr>
          <w:rStyle w:val="CommentReference"/>
        </w:rPr>
        <w:annotationRef/>
      </w:r>
    </w:p>
  </w:comment>
  <w:comment w:initials="GS" w:author="Gary Smailes" w:date="2024-02-26T16:38:37" w:id="1639071459">
    <w:p w:rsidR="131935FD" w:rsidRDefault="131935FD" w14:paraId="5F31E0BE" w14:textId="6CE58028">
      <w:pPr>
        <w:pStyle w:val="CommentText"/>
      </w:pPr>
      <w:r w:rsidR="131935FD">
        <w:rPr/>
        <w:t xml:space="preserve">Add better location and character description. </w:t>
      </w:r>
      <w:r>
        <w:rPr>
          <w:rStyle w:val="CommentReference"/>
        </w:rPr>
        <w:annotationRef/>
      </w:r>
    </w:p>
  </w:comment>
  <w:comment w:initials="GS" w:author="Gary Smailes" w:date="2024-02-26T16:39:27" w:id="528492960">
    <w:p w:rsidR="131935FD" w:rsidRDefault="131935FD" w14:paraId="3F438447" w14:textId="186DA233">
      <w:pPr>
        <w:pStyle w:val="CommentText"/>
      </w:pPr>
      <w:r w:rsidR="131935FD">
        <w:rPr/>
        <w:t xml:space="preserve">This is a new chapter. </w:t>
      </w:r>
      <w:r>
        <w:rPr>
          <w:rStyle w:val="CommentReference"/>
        </w:rPr>
        <w:annotationRef/>
      </w:r>
    </w:p>
  </w:comment>
  <w:comment w:initials="GS" w:author="Gary Smailes" w:date="2024-02-26T16:41:08" w:id="1423076799">
    <w:p w:rsidR="131935FD" w:rsidRDefault="131935FD" w14:paraId="7AE38F51" w14:textId="616BE849">
      <w:pPr>
        <w:pStyle w:val="CommentText"/>
      </w:pPr>
      <w:r w:rsidR="131935FD">
        <w:rPr/>
        <w:t xml:space="preserve">I am not sure this is working. See my note. </w:t>
      </w:r>
      <w:r>
        <w:rPr>
          <w:rStyle w:val="CommentReference"/>
        </w:rPr>
        <w:annotationRef/>
      </w:r>
    </w:p>
  </w:comment>
  <w:comment w:initials="GS" w:author="Gary Smailes" w:date="2024-02-26T16:45:29" w:id="2119322361">
    <w:p w:rsidR="131935FD" w:rsidRDefault="131935FD" w14:paraId="045ABCE9" w14:textId="0148E7FE">
      <w:pPr>
        <w:pStyle w:val="CommentText"/>
      </w:pPr>
      <w:r w:rsidR="131935FD">
        <w:rPr/>
        <w:t xml:space="preserve">Luci needs more of a reason to say yes, perhaps the divorce. </w:t>
      </w:r>
      <w:r>
        <w:rPr>
          <w:rStyle w:val="CommentReference"/>
        </w:rPr>
        <w:annotationRef/>
      </w:r>
    </w:p>
  </w:comment>
  <w:comment w:initials="GS" w:author="Gary Smailes" w:date="2024-02-27T10:12:03" w:id="290881591">
    <w:p w:rsidR="4ABD0561" w:rsidRDefault="4ABD0561" w14:paraId="6AA64665" w14:textId="658391AB">
      <w:pPr>
        <w:pStyle w:val="CommentText"/>
      </w:pPr>
      <w:r w:rsidR="4ABD0561">
        <w:rPr/>
        <w:t xml:space="preserve">Expand this description and allow the reader to picture the scene in their mind's eye. </w:t>
      </w:r>
      <w:r>
        <w:rPr>
          <w:rStyle w:val="CommentReference"/>
        </w:rPr>
        <w:annotationRef/>
      </w:r>
    </w:p>
  </w:comment>
  <w:comment w:initials="GS" w:author="Gary Smailes" w:date="2024-02-27T10:41:40" w:id="320219342">
    <w:p w:rsidR="4ABD0561" w:rsidRDefault="4ABD0561" w14:paraId="297CF9C2" w14:textId="68850796">
      <w:pPr>
        <w:pStyle w:val="CommentText"/>
      </w:pPr>
      <w:r w:rsidR="4ABD0561">
        <w:rPr/>
        <w:t xml:space="preserve">I think it would have been better to start this chapter with the travel to the gate. </w:t>
      </w:r>
      <w:r>
        <w:rPr>
          <w:rStyle w:val="CommentReference"/>
        </w:rPr>
        <w:annotationRef/>
      </w:r>
    </w:p>
  </w:comment>
  <w:comment w:initials="GS" w:author="Gary Smailes" w:date="2024-02-27T10:43:34" w:id="272033189">
    <w:p w:rsidR="4ABD0561" w:rsidRDefault="4ABD0561" w14:paraId="6647BD22" w14:textId="23030B11">
      <w:pPr>
        <w:pStyle w:val="CommentText"/>
      </w:pPr>
      <w:r w:rsidR="4ABD0561">
        <w:rPr/>
        <w:t>Add a better description of the sex robot.</w:t>
      </w:r>
      <w:r>
        <w:rPr>
          <w:rStyle w:val="CommentReference"/>
        </w:rPr>
        <w:annotationRef/>
      </w:r>
    </w:p>
  </w:comment>
  <w:comment w:initials="GS" w:author="Gary Smailes" w:date="2024-02-27T10:48:55" w:id="1100710151">
    <w:p w:rsidR="4ABD0561" w:rsidRDefault="4ABD0561" w14:paraId="113F7414" w14:textId="1DC08D88">
      <w:pPr>
        <w:pStyle w:val="CommentText"/>
      </w:pPr>
      <w:r w:rsidR="4ABD0561">
        <w:rPr/>
        <w:t xml:space="preserve">I am not sure why she agreed to join the team. </w:t>
      </w:r>
      <w:r>
        <w:rPr>
          <w:rStyle w:val="CommentReference"/>
        </w:rPr>
        <w:annotationRef/>
      </w:r>
    </w:p>
  </w:comment>
  <w:comment w:initials="GS" w:author="Gary Smailes" w:date="2024-02-27T10:56:30" w:id="1900361996">
    <w:p w:rsidR="4ABD0561" w:rsidRDefault="4ABD0561" w14:paraId="5D2725BE" w14:textId="1B2E90E6">
      <w:pPr>
        <w:pStyle w:val="CommentText"/>
      </w:pPr>
      <w:r w:rsidR="4ABD0561">
        <w:rPr/>
        <w:t>If her purpose is sex, why is she agreeing to join the team?</w:t>
      </w:r>
      <w:r>
        <w:rPr>
          <w:rStyle w:val="CommentReference"/>
        </w:rPr>
        <w:annotationRef/>
      </w:r>
    </w:p>
  </w:comment>
  <w:comment w:initials="GS" w:author="Gary Smailes" w:date="2024-02-27T14:25:34" w:id="2069505101">
    <w:p w:rsidR="4ABD0561" w:rsidRDefault="4ABD0561" w14:paraId="01AFC145" w14:textId="1E0CF5E0">
      <w:pPr>
        <w:pStyle w:val="CommentText"/>
      </w:pPr>
      <w:r w:rsidR="4ABD0561">
        <w:rPr/>
        <w:t xml:space="preserve">Try to expand the description of this location. </w:t>
      </w:r>
      <w:r>
        <w:rPr>
          <w:rStyle w:val="CommentReference"/>
        </w:rPr>
        <w:annotationRef/>
      </w:r>
    </w:p>
  </w:comment>
  <w:comment w:initials="GS" w:author="Gary Smailes" w:date="2024-02-27T15:10:01" w:id="1407664216">
    <w:p w:rsidR="4ABD0561" w:rsidRDefault="4ABD0561" w14:paraId="43C9E4DF" w14:textId="1A5E2B83">
      <w:pPr>
        <w:pStyle w:val="CommentText"/>
      </w:pPr>
      <w:r w:rsidR="4ABD0561">
        <w:rPr/>
        <w:t>This is OK, however, I think that it would be better if you didn't have the jump. I would have him black out and wake up after treatment. You can then have him walk from the hotel and meet Bucky.</w:t>
      </w:r>
      <w:r>
        <w:rPr>
          <w:rStyle w:val="CommentReference"/>
        </w:rPr>
        <w:annotationRef/>
      </w:r>
    </w:p>
  </w:comment>
  <w:comment w:initials="GS" w:author="Gary Smailes" w:date="2024-02-27T15:18:13" w:id="41817019">
    <w:p w:rsidR="4ABD0561" w:rsidRDefault="4ABD0561" w14:paraId="0537519B" w14:textId="029296E8">
      <w:pPr>
        <w:pStyle w:val="CommentText"/>
      </w:pPr>
      <w:r w:rsidR="4ABD0561">
        <w:rPr/>
        <w:t xml:space="preserve">You could keep this break, especially if you are removing the one above. However, it might be more effective to describe the journey and  develop more world building. </w:t>
      </w:r>
      <w:r>
        <w:rPr>
          <w:rStyle w:val="CommentReference"/>
        </w:rPr>
        <w:annotationRef/>
      </w:r>
    </w:p>
  </w:comment>
  <w:comment w:initials="GS" w:author="Gary Smailes" w:date="2024-03-11T13:08:08" w:id="1447674413">
    <w:p w:rsidR="76EBA65A" w:rsidRDefault="76EBA65A" w14:paraId="2D8FF82C" w14:textId="520E6728">
      <w:pPr>
        <w:pStyle w:val="CommentText"/>
      </w:pPr>
      <w:r w:rsidR="76EBA65A">
        <w:rPr/>
        <w:t xml:space="preserve">Add a location description. </w:t>
      </w:r>
      <w:r>
        <w:rPr>
          <w:rStyle w:val="CommentReference"/>
        </w:rPr>
        <w:annotationRef/>
      </w:r>
    </w:p>
  </w:comment>
  <w:comment w:initials="GS" w:author="Gary Smailes" w:date="2024-03-11T14:51:10" w:id="996717845">
    <w:p w:rsidR="76EBA65A" w:rsidRDefault="76EBA65A" w14:paraId="770121D9" w14:textId="0EC20914">
      <w:pPr>
        <w:pStyle w:val="CommentText"/>
      </w:pPr>
      <w:r w:rsidR="76EBA65A">
        <w:rPr/>
        <w:t xml:space="preserve">I love this section. </w:t>
      </w:r>
      <w:r>
        <w:rPr>
          <w:rStyle w:val="CommentReference"/>
        </w:rPr>
        <w:annotationRef/>
      </w:r>
    </w:p>
  </w:comment>
  <w:comment w:initials="GS" w:author="Gary Smailes" w:date="2024-03-11T15:09:20" w:id="1965696514">
    <w:p w:rsidR="76EBA65A" w:rsidRDefault="76EBA65A" w14:paraId="2232501B" w14:textId="4915D140">
      <w:pPr>
        <w:pStyle w:val="CommentText"/>
      </w:pPr>
      <w:r w:rsidR="76EBA65A">
        <w:rPr/>
        <w:t xml:space="preserve">Slow the pace a little here and add a little more description. </w:t>
      </w:r>
      <w:r>
        <w:rPr>
          <w:rStyle w:val="CommentReference"/>
        </w:rPr>
        <w:annotationRef/>
      </w:r>
    </w:p>
  </w:comment>
  <w:comment w:initials="GS" w:author="Gary Smailes" w:date="2024-03-11T15:11:32" w:id="1507312581">
    <w:p w:rsidR="76EBA65A" w:rsidRDefault="76EBA65A" w14:paraId="648A39C9" w14:textId="2A717250">
      <w:pPr>
        <w:pStyle w:val="CommentText"/>
      </w:pPr>
      <w:r w:rsidR="76EBA65A">
        <w:rPr/>
        <w:t xml:space="preserve">You are telling here, show with some better description of what is happening. </w:t>
      </w:r>
      <w:r>
        <w:rPr>
          <w:rStyle w:val="CommentReference"/>
        </w:rPr>
        <w:annotationRef/>
      </w:r>
    </w:p>
  </w:comment>
  <w:comment w:initials="GS" w:author="Gary Smailes" w:date="2024-03-11T15:34:00" w:id="663783182">
    <w:p w:rsidR="76EBA65A" w:rsidRDefault="76EBA65A" w14:paraId="38D774B8" w14:textId="238DFB20">
      <w:pPr>
        <w:pStyle w:val="CommentText"/>
      </w:pPr>
      <w:r w:rsidR="76EBA65A">
        <w:rPr/>
        <w:t xml:space="preserve">Add a little more description. You don't need much, just enough for world building. </w:t>
      </w:r>
      <w:r>
        <w:rPr>
          <w:rStyle w:val="CommentReference"/>
        </w:rPr>
        <w:annotationRef/>
      </w:r>
    </w:p>
  </w:comment>
  <w:comment w:initials="GS" w:author="Gary Smailes" w:date="2024-03-11T15:35:05" w:id="181160051">
    <w:p w:rsidR="76EBA65A" w:rsidRDefault="76EBA65A" w14:paraId="095F57AC" w14:textId="31B2470C">
      <w:pPr>
        <w:pStyle w:val="CommentText"/>
      </w:pPr>
      <w:r w:rsidR="76EBA65A">
        <w:rPr/>
        <w:t xml:space="preserve">Replace this with a more detailed description. </w:t>
      </w:r>
      <w:r>
        <w:rPr>
          <w:rStyle w:val="CommentReference"/>
        </w:rPr>
        <w:annotationRef/>
      </w:r>
    </w:p>
  </w:comment>
  <w:comment w:initials="GS" w:author="Gary Smailes" w:date="2024-03-11T16:24:35" w:id="443642953">
    <w:p w:rsidR="76EBA65A" w:rsidRDefault="76EBA65A" w14:paraId="130AEE19" w14:textId="54076D81">
      <w:pPr>
        <w:pStyle w:val="CommentText"/>
      </w:pPr>
      <w:r w:rsidR="76EBA65A">
        <w:rPr/>
        <w:t xml:space="preserve">This is ok but it needs more. You need to allow the reader to picture the scene in their mind's eye. The problem is that they have no reference point and, therefore, need to have something more solid to hold onto. You need to provide more location and character descritpion. </w:t>
      </w:r>
      <w:r>
        <w:rPr>
          <w:rStyle w:val="CommentReference"/>
        </w:rPr>
        <w:annotationRef/>
      </w:r>
    </w:p>
  </w:comment>
  <w:comment w:initials="GS" w:author="Gary Smailes" w:date="2024-03-11T17:04:52" w:id="597410999">
    <w:p w:rsidR="76EBA65A" w:rsidRDefault="76EBA65A" w14:paraId="43CC2A94" w14:textId="6A85BE82">
      <w:pPr>
        <w:pStyle w:val="CommentText"/>
      </w:pPr>
      <w:r w:rsidR="76EBA65A">
        <w:rPr/>
        <w:t xml:space="preserve">New location, add a brief location description to allow the reader to readjust. </w:t>
      </w:r>
      <w:r>
        <w:rPr>
          <w:rStyle w:val="CommentReference"/>
        </w:rPr>
        <w:annotationRef/>
      </w:r>
    </w:p>
  </w:comment>
  <w:comment w:initials="GS" w:author="Gary Smailes" w:date="2024-03-11T17:07:30" w:id="1182158737">
    <w:p w:rsidR="76EBA65A" w:rsidRDefault="76EBA65A" w14:paraId="70C66D7E" w14:textId="3D84BA86">
      <w:pPr>
        <w:pStyle w:val="CommentText"/>
      </w:pPr>
      <w:r w:rsidR="76EBA65A">
        <w:rPr/>
        <w:t xml:space="preserve">This chapter has several breaks, it would be better to reduce these if possible. </w:t>
      </w:r>
      <w:r>
        <w:rPr>
          <w:rStyle w:val="CommentReference"/>
        </w:rPr>
        <w:annotationRef/>
      </w:r>
    </w:p>
  </w:comment>
  <w:comment w:initials="GS" w:author="Gary Smailes" w:date="2024-03-12T11:20:28" w:id="1965535262">
    <w:p w:rsidR="2205A74C" w:rsidRDefault="2205A74C" w14:paraId="42B9894F" w14:textId="314F5FA8">
      <w:pPr>
        <w:pStyle w:val="CommentText"/>
      </w:pPr>
      <w:r w:rsidR="2205A74C">
        <w:rPr/>
        <w:t xml:space="preserve">You are telling not showing, you need to show by describing the location. </w:t>
      </w:r>
      <w:r>
        <w:rPr>
          <w:rStyle w:val="CommentReference"/>
        </w:rPr>
        <w:annotationRef/>
      </w:r>
    </w:p>
  </w:comment>
  <w:comment w:initials="GS" w:author="Gary Smailes" w:date="2024-03-12T12:31:01" w:id="1212082746">
    <w:p w:rsidR="2205A74C" w:rsidRDefault="2205A74C" w14:paraId="4D11CDBF" w14:textId="16037F4E">
      <w:pPr>
        <w:pStyle w:val="CommentText"/>
      </w:pPr>
      <w:r w:rsidR="2205A74C">
        <w:rPr/>
        <w:t xml:space="preserve">This is a good chance to add more detail of the spaceball court. </w:t>
      </w:r>
      <w:r>
        <w:rPr>
          <w:rStyle w:val="CommentReference"/>
        </w:rPr>
        <w:annotationRef/>
      </w:r>
    </w:p>
  </w:comment>
  <w:comment w:initials="GS" w:author="Gary Smailes" w:date="2024-03-12T12:45:39" w:id="920489287">
    <w:p w:rsidR="2205A74C" w:rsidRDefault="2205A74C" w14:paraId="46D1FFA0" w14:textId="1CD47FFE">
      <w:pPr>
        <w:pStyle w:val="CommentText"/>
      </w:pPr>
      <w:r w:rsidR="2205A74C">
        <w:rPr/>
        <w:t xml:space="preserve">Add a more detailed character and location description. </w:t>
      </w:r>
      <w:r>
        <w:rPr>
          <w:rStyle w:val="CommentReference"/>
        </w:rPr>
        <w:annotationRef/>
      </w:r>
    </w:p>
  </w:comment>
  <w:comment w:initials="GS" w:author="Gary Smailes" w:date="2024-03-14T10:45:25" w:id="628491723">
    <w:p w:rsidR="47CE2942" w:rsidRDefault="47CE2942" w14:paraId="41804A7F" w14:textId="6D294C58">
      <w:pPr>
        <w:pStyle w:val="CommentText"/>
      </w:pPr>
      <w:r w:rsidR="47CE2942">
        <w:rPr/>
        <w:t xml:space="preserve">May be the answer should be something like 'creative accounting'. Implying the AI will not lie. </w:t>
      </w:r>
      <w:r>
        <w:rPr>
          <w:rStyle w:val="CommentReference"/>
        </w:rPr>
        <w:annotationRef/>
      </w:r>
    </w:p>
  </w:comment>
  <w:comment w:initials="GS" w:author="Gary Smailes" w:date="2024-03-14T10:45:59" w:id="1928924231">
    <w:p w:rsidR="47CE2942" w:rsidRDefault="47CE2942" w14:paraId="4667EFEA" w14:textId="3E4F4549">
      <w:pPr>
        <w:pStyle w:val="CommentText"/>
      </w:pPr>
      <w:r w:rsidR="47CE2942">
        <w:rPr/>
        <w:t xml:space="preserve">This is a new location at the start of a chapter, so needs more location description. </w:t>
      </w:r>
      <w:r>
        <w:rPr>
          <w:rStyle w:val="CommentReference"/>
        </w:rPr>
        <w:annotationRef/>
      </w:r>
    </w:p>
  </w:comment>
  <w:comment w:initials="GS" w:author="Gary Smailes" w:date="2024-03-14T10:50:22" w:id="962960045">
    <w:p w:rsidR="47CE2942" w:rsidRDefault="47CE2942" w14:paraId="007AA098" w14:textId="207A7D7D">
      <w:pPr>
        <w:pStyle w:val="CommentText"/>
      </w:pPr>
      <w:r w:rsidR="47CE2942">
        <w:rPr/>
        <w:t xml:space="preserve">Expand this location description to allow the reader to adjust. </w:t>
      </w:r>
      <w:r>
        <w:rPr>
          <w:rStyle w:val="CommentReference"/>
        </w:rPr>
        <w:annotationRef/>
      </w:r>
    </w:p>
  </w:comment>
  <w:comment w:initials="GS" w:author="Gary Smailes" w:date="2024-03-14T10:50:52" w:id="563757046">
    <w:p w:rsidR="47CE2942" w:rsidRDefault="47CE2942" w14:paraId="79AED38D" w14:textId="2E4CAD37">
      <w:pPr>
        <w:pStyle w:val="CommentText"/>
      </w:pPr>
      <w:r w:rsidR="47CE2942">
        <w:rPr/>
        <w:t xml:space="preserve">New location, therefore need better location and character description. </w:t>
      </w:r>
      <w:r>
        <w:rPr>
          <w:rStyle w:val="CommentReference"/>
        </w:rPr>
        <w:annotationRef/>
      </w:r>
    </w:p>
  </w:comment>
  <w:comment w:initials="GS" w:author="Gary Smailes" w:date="2024-03-14T11:11:01" w:id="2040979458">
    <w:p w:rsidR="47CE2942" w:rsidRDefault="47CE2942" w14:paraId="23F7F0BB" w14:textId="4190B5F8">
      <w:pPr>
        <w:pStyle w:val="CommentText"/>
      </w:pPr>
      <w:r w:rsidR="47CE2942">
        <w:rPr/>
        <w:t xml:space="preserve">Add a little more location description to slow the pace. </w:t>
      </w:r>
      <w:r>
        <w:rPr>
          <w:rStyle w:val="CommentReference"/>
        </w:rPr>
        <w:annotationRef/>
      </w:r>
    </w:p>
  </w:comment>
  <w:comment w:initials="GS" w:author="Gary Smailes" w:date="2024-03-14T15:09:58" w:id="1797513388">
    <w:p w:rsidR="47CE2942" w:rsidRDefault="47CE2942" w14:paraId="5AF635FF" w14:textId="254A4433">
      <w:pPr>
        <w:pStyle w:val="CommentText"/>
      </w:pPr>
      <w:r w:rsidR="47CE2942">
        <w:rPr/>
        <w:t>You need to describe the 'set up' better.</w:t>
      </w:r>
      <w:r>
        <w:rPr>
          <w:rStyle w:val="CommentReference"/>
        </w:rPr>
        <w:annotationRef/>
      </w:r>
    </w:p>
  </w:comment>
  <w:comment w:initials="GS" w:author="Gary Smailes" w:date="2024-03-14T16:17:49" w:id="1114524492">
    <w:p w:rsidR="47CE2942" w:rsidRDefault="47CE2942" w14:paraId="34FDBB61" w14:textId="4030F867">
      <w:pPr>
        <w:pStyle w:val="CommentText"/>
      </w:pPr>
      <w:r w:rsidR="47CE2942">
        <w:rPr/>
        <w:t xml:space="preserve">This needs a little more description. How is he flying? </w:t>
      </w:r>
      <w:r>
        <w:rPr>
          <w:rStyle w:val="CommentReference"/>
        </w:rPr>
        <w:annotationRef/>
      </w:r>
    </w:p>
  </w:comment>
  <w:comment w:initials="GS" w:author="Gary Smailes" w:date="2024-03-15T15:18:56" w:id="207161459">
    <w:p w:rsidR="29E341A3" w:rsidRDefault="29E341A3" w14:paraId="6B48F801" w14:textId="20649EE0">
      <w:pPr>
        <w:pStyle w:val="CommentText"/>
      </w:pPr>
      <w:r w:rsidR="29E341A3">
        <w:rPr/>
        <w:t xml:space="preserve">You are telling not showing here, it would be better if this scene was passed as conversation, perhaps as an interview. </w:t>
      </w:r>
      <w:r>
        <w:rPr>
          <w:rStyle w:val="CommentReference"/>
        </w:rPr>
        <w:annotationRef/>
      </w:r>
    </w:p>
  </w:comment>
  <w:comment w:initials="GS" w:author="Gary Smailes" w:date="2024-03-15T15:22:09" w:id="1592819563">
    <w:p w:rsidR="49B49CEF" w:rsidRDefault="49B49CEF" w14:paraId="386255F9" w14:textId="6B925896">
      <w:pPr>
        <w:pStyle w:val="CommentText"/>
      </w:pPr>
      <w:r w:rsidR="49B49CEF">
        <w:rPr/>
        <w:t xml:space="preserve">You are telling not showing, it would be better for you to pass this information via dialogue. See my note. </w:t>
      </w:r>
      <w:r>
        <w:rPr>
          <w:rStyle w:val="CommentReference"/>
        </w:rPr>
        <w:annotationRef/>
      </w:r>
    </w:p>
  </w:comment>
  <w:comment w:initials="GS" w:author="Gary Smailes" w:date="2024-03-15T16:13:08" w:id="2143983810">
    <w:p w:rsidR="49B49CEF" w:rsidRDefault="49B49CEF" w14:paraId="199A40C0" w14:textId="242D5112">
      <w:pPr>
        <w:pStyle w:val="CommentText"/>
      </w:pPr>
      <w:r w:rsidR="49B49CEF">
        <w:rPr/>
        <w:t xml:space="preserve">Pace is too fast, add more description. </w:t>
      </w:r>
      <w:r>
        <w:rPr>
          <w:rStyle w:val="CommentReference"/>
        </w:rPr>
        <w:annotationRef/>
      </w:r>
    </w:p>
  </w:comment>
  <w:comment w:initials="GS" w:author="Gary Smailes" w:date="2024-03-15T16:15:56" w:id="1580662296">
    <w:p w:rsidR="49B49CEF" w:rsidRDefault="49B49CEF" w14:paraId="08112DE1" w14:textId="69F561EE">
      <w:pPr>
        <w:pStyle w:val="CommentText"/>
      </w:pPr>
      <w:r w:rsidR="49B49CEF">
        <w:rPr/>
        <w:t xml:space="preserve">Add a brief location description. </w:t>
      </w:r>
      <w:r>
        <w:rPr>
          <w:rStyle w:val="CommentReference"/>
        </w:rPr>
        <w:annotationRef/>
      </w:r>
    </w:p>
  </w:comment>
  <w:comment w:initials="GS" w:author="Gary Smailes" w:date="2024-03-15T16:24:05" w:id="359621747">
    <w:p w:rsidR="49B49CEF" w:rsidRDefault="49B49CEF" w14:paraId="7CBDFF35" w14:textId="430583F2">
      <w:pPr>
        <w:pStyle w:val="CommentText"/>
      </w:pPr>
      <w:r w:rsidR="49B49CEF">
        <w:rPr/>
        <w:t xml:space="preserve">Add a better location description. Slow the pace and allow the reader to picture the scene. </w:t>
      </w:r>
      <w:r>
        <w:rPr>
          <w:rStyle w:val="CommentReference"/>
        </w:rPr>
        <w:annotationRef/>
      </w:r>
    </w:p>
  </w:comment>
  <w:comment w:initials="GS" w:author="Gary Smailes" w:date="2024-03-15T16:44:21" w:id="884962451">
    <w:p w:rsidR="7CC37334" w:rsidRDefault="7CC37334" w14:paraId="69453157" w14:textId="0D0BE5F8">
      <w:pPr>
        <w:pStyle w:val="CommentText"/>
      </w:pPr>
      <w:r w:rsidR="7CC37334">
        <w:rPr/>
        <w:t xml:space="preserve">Add a better description of the ship cockpit. </w:t>
      </w:r>
      <w:r>
        <w:rPr>
          <w:rStyle w:val="CommentReference"/>
        </w:rPr>
        <w:annotationRef/>
      </w:r>
    </w:p>
  </w:comment>
  <w:comment w:initials="GS" w:author="Gary Smailes" w:date="2024-03-15T17:32:39" w:id="311127581">
    <w:p w:rsidR="7CC37334" w:rsidRDefault="7CC37334" w14:paraId="43B05D0D" w14:textId="5759329D">
      <w:pPr>
        <w:pStyle w:val="CommentText"/>
      </w:pPr>
      <w:r w:rsidR="7CC37334">
        <w:rPr/>
        <w:t xml:space="preserve">You need to resolve this problem. </w:t>
      </w:r>
      <w:r>
        <w:rPr>
          <w:rStyle w:val="CommentReference"/>
        </w:rPr>
        <w:annotationRef/>
      </w:r>
    </w:p>
  </w:comment>
  <w:comment w:initials="GS" w:author="Gary Smailes" w:date="2024-03-15T18:13:05" w:id="389882308">
    <w:p w:rsidR="07008754" w:rsidRDefault="07008754" w14:paraId="2676423B" w14:textId="3C45E76C">
      <w:pPr>
        <w:pStyle w:val="CommentText"/>
      </w:pPr>
      <w:r w:rsidR="07008754">
        <w:rPr/>
        <w:t xml:space="preserve">This problem needs to be resolved. </w:t>
      </w:r>
      <w:r>
        <w:rPr>
          <w:rStyle w:val="CommentReference"/>
        </w:rPr>
        <w:annotationRef/>
      </w:r>
    </w:p>
  </w:comment>
  <w:comment w:initials="GS" w:author="Gary Smailes" w:date="2024-03-16T09:21:53" w:id="1433241733">
    <w:p w:rsidR="07008754" w:rsidRDefault="07008754" w14:paraId="73F5721F" w14:textId="303B3F55">
      <w:pPr>
        <w:pStyle w:val="CommentText"/>
      </w:pPr>
      <w:r w:rsidR="07008754">
        <w:rPr/>
        <w:t xml:space="preserve">Add a brief character description. </w:t>
      </w:r>
      <w:r>
        <w:rPr>
          <w:rStyle w:val="CommentReference"/>
        </w:rPr>
        <w:annotationRef/>
      </w:r>
    </w:p>
  </w:comment>
  <w:comment w:initials="GS" w:author="Gary Smailes" w:date="2024-03-16T09:38:07" w:id="1103165415">
    <w:p w:rsidR="07008754" w:rsidRDefault="07008754" w14:paraId="292D1CB6" w14:textId="45B96D8F">
      <w:pPr>
        <w:pStyle w:val="CommentText"/>
      </w:pPr>
      <w:r w:rsidR="07008754">
        <w:rPr/>
        <w:t xml:space="preserve">Add a small amount of location description. </w:t>
      </w:r>
      <w:r>
        <w:rPr>
          <w:rStyle w:val="CommentReference"/>
        </w:rPr>
        <w:annotationRef/>
      </w:r>
    </w:p>
  </w:comment>
  <w:comment w:initials="GS" w:author="Gary Smailes" w:date="2024-03-16T09:43:45" w:id="415287938">
    <w:p w:rsidR="07008754" w:rsidRDefault="07008754" w14:paraId="42B269D8" w14:textId="4EE43438">
      <w:pPr>
        <w:pStyle w:val="CommentText"/>
      </w:pPr>
      <w:r w:rsidR="07008754">
        <w:rPr/>
        <w:t xml:space="preserve">Add a brief character description. </w:t>
      </w:r>
      <w:r>
        <w:rPr>
          <w:rStyle w:val="CommentReference"/>
        </w:rPr>
        <w:annotationRef/>
      </w:r>
    </w:p>
  </w:comment>
  <w:comment w:initials="GS" w:author="Gary Smailes" w:date="2024-03-16T09:50:36" w:id="1062944024">
    <w:p w:rsidR="07008754" w:rsidRDefault="07008754" w14:paraId="7DDD5EC5" w14:textId="0C3447C5">
      <w:pPr>
        <w:pStyle w:val="CommentText"/>
      </w:pPr>
      <w:r w:rsidR="07008754">
        <w:rPr/>
        <w:t xml:space="preserve">New location, add a better character description. Allow the reader to adjust the internal picture. </w:t>
      </w:r>
      <w:r>
        <w:rPr>
          <w:rStyle w:val="CommentReference"/>
        </w:rPr>
        <w:annotationRef/>
      </w:r>
    </w:p>
  </w:comment>
  <w:comment w:initials="GS" w:author="Gary Smailes" w:date="2024-03-16T11:29:02" w:id="1464689584">
    <w:p w:rsidR="07008754" w:rsidRDefault="07008754" w14:paraId="10F31173" w14:textId="3F0032CA">
      <w:pPr>
        <w:pStyle w:val="CommentText"/>
      </w:pPr>
      <w:r w:rsidR="07008754">
        <w:rPr/>
        <w:t xml:space="preserve">Add a brief location description, </w:t>
      </w:r>
      <w:r>
        <w:rPr>
          <w:rStyle w:val="CommentReference"/>
        </w:rPr>
        <w:annotationRef/>
      </w:r>
    </w:p>
  </w:comment>
  <w:comment w:initials="GS" w:author="Gary Smailes" w:date="2024-03-16T15:55:10" w:id="871463037">
    <w:p w:rsidR="07008754" w:rsidRDefault="07008754" w14:paraId="18479B08" w14:textId="43991257">
      <w:pPr>
        <w:pStyle w:val="CommentText"/>
      </w:pPr>
      <w:r w:rsidR="07008754">
        <w:rPr/>
        <w:t xml:space="preserve">Write this out in full so you are not breaking the immersion. </w:t>
      </w:r>
      <w:r>
        <w:rPr>
          <w:rStyle w:val="CommentReference"/>
        </w:rPr>
        <w:annotationRef/>
      </w:r>
    </w:p>
  </w:comment>
  <w:comment w:initials="GS" w:author="Gary Smailes" w:date="2024-03-16T16:11:14" w:id="1472211160">
    <w:p w:rsidR="07008754" w:rsidRDefault="07008754" w14:paraId="02654331" w14:textId="49A8C5D9">
      <w:pPr>
        <w:pStyle w:val="CommentText"/>
      </w:pPr>
      <w:r w:rsidR="07008754">
        <w:rPr/>
        <w:t xml:space="preserve">Add a better location description. </w:t>
      </w:r>
      <w:r>
        <w:rPr>
          <w:rStyle w:val="CommentReference"/>
        </w:rPr>
        <w:annotationRef/>
      </w:r>
    </w:p>
  </w:comment>
  <w:comment w:initials="GS" w:author="Gary Smailes" w:date="2024-03-16T16:12:09" w:id="1456726896">
    <w:p w:rsidR="07008754" w:rsidRDefault="07008754" w14:paraId="5F6FA2FC" w14:textId="2FD9605C">
      <w:pPr>
        <w:pStyle w:val="CommentText"/>
      </w:pPr>
      <w:r w:rsidR="07008754">
        <w:rPr/>
        <w:t xml:space="preserve">Write out in full. </w:t>
      </w:r>
      <w:r>
        <w:rPr>
          <w:rStyle w:val="CommentReference"/>
        </w:rPr>
        <w:annotationRef/>
      </w:r>
    </w:p>
  </w:comment>
  <w:comment w:initials="GS" w:author="Gary Smailes" w:date="2024-03-16T16:14:24" w:id="845106445">
    <w:p w:rsidR="07008754" w:rsidRDefault="07008754" w14:paraId="43C5E211" w14:textId="5BC5ED11">
      <w:pPr>
        <w:pStyle w:val="CommentText"/>
      </w:pPr>
      <w:r w:rsidR="07008754">
        <w:rPr/>
        <w:t xml:space="preserve">Add better location description. </w:t>
      </w:r>
      <w:r>
        <w:rPr>
          <w:rStyle w:val="CommentReference"/>
        </w:rPr>
        <w:annotationRef/>
      </w:r>
    </w:p>
  </w:comment>
  <w:comment w:initials="GS" w:author="Gary Smailes" w:date="2024-03-16T16:29:36" w:id="940613690">
    <w:p w:rsidR="07008754" w:rsidRDefault="07008754" w14:paraId="10734713" w14:textId="63E1840A">
      <w:pPr>
        <w:pStyle w:val="CommentText"/>
      </w:pPr>
      <w:r w:rsidR="07008754">
        <w:rPr/>
        <w:t xml:space="preserve">This is too much telling, you need to write this out as showing, describe the events in more detail. </w:t>
      </w:r>
      <w:r>
        <w:rPr>
          <w:rStyle w:val="CommentReference"/>
        </w:rPr>
        <w:annotationRef/>
      </w:r>
    </w:p>
  </w:comment>
  <w:comment w:initials="GS" w:author="Gary Smailes" w:date="2024-03-16T16:31:12" w:id="1449539472">
    <w:p w:rsidR="07008754" w:rsidRDefault="07008754" w14:paraId="5F2DAF3B" w14:textId="7E829914">
      <w:pPr>
        <w:pStyle w:val="CommentText"/>
      </w:pPr>
      <w:r w:rsidR="07008754">
        <w:rPr/>
        <w:t xml:space="preserve">Add better location description. </w:t>
      </w:r>
      <w:r>
        <w:rPr>
          <w:rStyle w:val="CommentReference"/>
        </w:rPr>
        <w:annotationRef/>
      </w:r>
    </w:p>
  </w:comment>
  <w:comment w:initials="GS" w:author="Gary Smailes" w:date="2024-03-16T16:32:55" w:id="723295346">
    <w:p w:rsidR="07008754" w:rsidRDefault="07008754" w14:paraId="234AD02A" w14:textId="03733D55">
      <w:pPr>
        <w:pStyle w:val="CommentText"/>
      </w:pPr>
      <w:r w:rsidR="07008754">
        <w:rPr/>
        <w:t xml:space="preserve">Add better location description. </w:t>
      </w:r>
      <w:r>
        <w:rPr>
          <w:rStyle w:val="CommentReference"/>
        </w:rPr>
        <w:annotationRef/>
      </w:r>
    </w:p>
  </w:comment>
  <w:comment w:initials="GS" w:author="Gary Smailes" w:date="2024-03-16T16:35:55" w:id="1950120208">
    <w:p w:rsidR="07008754" w:rsidRDefault="07008754" w14:paraId="012AD693" w14:textId="7EC5AA87">
      <w:pPr>
        <w:pStyle w:val="CommentText"/>
      </w:pPr>
      <w:r w:rsidR="07008754">
        <w:rPr/>
        <w:t xml:space="preserve">You are telling, not showing. You need to replace with a description of the characters and actions. </w:t>
      </w:r>
      <w:r>
        <w:rPr>
          <w:rStyle w:val="CommentReference"/>
        </w:rPr>
        <w:annotationRef/>
      </w:r>
    </w:p>
  </w:comment>
  <w:comment w:initials="GS" w:author="Gary Smailes" w:date="2024-03-16T16:50:47" w:id="1274600125">
    <w:p w:rsidR="07008754" w:rsidRDefault="07008754" w14:paraId="6BFEDFC6" w14:textId="7B85E10A">
      <w:pPr>
        <w:pStyle w:val="CommentText"/>
      </w:pPr>
      <w:r w:rsidR="07008754">
        <w:rPr/>
        <w:t xml:space="preserve">Add a better description of the carnage. </w:t>
      </w:r>
      <w:r>
        <w:rPr>
          <w:rStyle w:val="CommentReference"/>
        </w:rPr>
        <w:annotationRef/>
      </w:r>
    </w:p>
  </w:comment>
  <w:comment w:initials="GS" w:author="Gary Smailes" w:date="2024-03-16T18:15:16" w:id="1357136479">
    <w:p w:rsidR="07008754" w:rsidRDefault="07008754" w14:paraId="16ECD197" w14:textId="1A9606F6">
      <w:pPr>
        <w:pStyle w:val="CommentText"/>
      </w:pPr>
      <w:r w:rsidR="07008754">
        <w:rPr/>
        <w:t>?</w:t>
      </w:r>
      <w:r>
        <w:rPr>
          <w:rStyle w:val="CommentReference"/>
        </w:rPr>
        <w:annotationRef/>
      </w:r>
    </w:p>
  </w:comment>
  <w:comment w:initials="GS" w:author="Gary Smailes" w:date="2024-03-16T18:25:21" w:id="436297634">
    <w:p w:rsidR="07008754" w:rsidRDefault="07008754" w14:paraId="26C9242A" w14:textId="28F5C5E4">
      <w:pPr>
        <w:pStyle w:val="CommentText"/>
      </w:pPr>
      <w:r w:rsidR="07008754">
        <w:rPr/>
        <w:t>?</w:t>
      </w:r>
      <w:r>
        <w:rPr>
          <w:rStyle w:val="CommentReference"/>
        </w:rPr>
        <w:annotationRef/>
      </w:r>
    </w:p>
  </w:comment>
  <w:comment w:initials="GS" w:author="Gary Smailes" w:date="2024-03-17T09:10:24" w:id="1196479797">
    <w:p w:rsidR="713A50AE" w:rsidRDefault="713A50AE" w14:paraId="0C2E2DEB" w14:textId="5057D4D1">
      <w:pPr>
        <w:pStyle w:val="CommentText"/>
      </w:pPr>
      <w:r w:rsidR="713A50AE">
        <w:rPr/>
        <w:t xml:space="preserve">This is a new location and, therefore, needs a new location description to cement the reader in the scene. . </w:t>
      </w:r>
      <w:r>
        <w:rPr>
          <w:rStyle w:val="CommentReference"/>
        </w:rPr>
        <w:annotationRef/>
      </w:r>
    </w:p>
  </w:comment>
  <w:comment w:initials="GS" w:author="Gary Smailes" w:date="2024-03-17T09:48:33" w:id="253603064">
    <w:p w:rsidR="713A50AE" w:rsidRDefault="713A50AE" w14:paraId="6A1B3E04" w14:textId="0ACE2D47">
      <w:pPr>
        <w:pStyle w:val="CommentText"/>
      </w:pPr>
      <w:r w:rsidR="713A50AE">
        <w:rPr/>
        <w:t xml:space="preserve">The pace is too fast, this needs more description. </w:t>
      </w:r>
      <w:r>
        <w:rPr>
          <w:rStyle w:val="CommentReference"/>
        </w:rPr>
        <w:annotationRef/>
      </w:r>
    </w:p>
  </w:comment>
  <w:comment w:initials="GS" w:author="Gary Smailes" w:date="2024-03-17T09:57:40" w:id="1148145125">
    <w:p w:rsidR="713A50AE" w:rsidRDefault="713A50AE" w14:paraId="5C1D3E99" w14:textId="2A8A343C">
      <w:pPr>
        <w:pStyle w:val="CommentText"/>
      </w:pPr>
      <w:r w:rsidR="713A50AE">
        <w:rPr/>
        <w:t>fix</w:t>
      </w:r>
      <w:r>
        <w:rPr>
          <w:rStyle w:val="CommentReference"/>
        </w:rPr>
        <w:annotationRef/>
      </w:r>
    </w:p>
  </w:comment>
  <w:comment w:initials="GS" w:author="Gary Smailes" w:date="2024-03-17T09:59:05" w:id="913068101">
    <w:p w:rsidR="713A50AE" w:rsidRDefault="713A50AE" w14:paraId="75D84E6D" w14:textId="0F4AD3BF">
      <w:pPr>
        <w:pStyle w:val="CommentText"/>
      </w:pPr>
      <w:r w:rsidR="713A50AE">
        <w:rPr/>
        <w:t>fix</w:t>
      </w:r>
      <w:r>
        <w:rPr>
          <w:rStyle w:val="CommentReference"/>
        </w:rPr>
        <w:annotationRef/>
      </w:r>
    </w:p>
  </w:comment>
  <w:comment w:initials="GS" w:author="Gary Smailes" w:date="2024-03-17T09:59:26" w:id="661177892">
    <w:p w:rsidR="713A50AE" w:rsidRDefault="713A50AE" w14:paraId="6AAD85AE" w14:textId="77AD920C">
      <w:pPr>
        <w:pStyle w:val="CommentText"/>
      </w:pPr>
      <w:r w:rsidR="713A50AE">
        <w:rPr/>
        <w:t>fix</w:t>
      </w:r>
      <w:r>
        <w:rPr>
          <w:rStyle w:val="CommentReference"/>
        </w:rPr>
        <w:annotationRef/>
      </w:r>
    </w:p>
  </w:comment>
  <w:comment w:initials="GS" w:author="Gary Smailes" w:date="2024-03-17T10:13:36" w:id="78126055">
    <w:p w:rsidR="713A50AE" w:rsidRDefault="713A50AE" w14:paraId="3DF63F65" w14:textId="3044F2D5">
      <w:pPr>
        <w:pStyle w:val="CommentText"/>
      </w:pPr>
      <w:r w:rsidR="713A50AE">
        <w:rPr/>
        <w:t>fix</w:t>
      </w:r>
      <w:r>
        <w:rPr>
          <w:rStyle w:val="CommentReference"/>
        </w:rPr>
        <w:annotationRef/>
      </w:r>
    </w:p>
  </w:comment>
  <w:comment w:initials="GS" w:author="Gary Smailes" w:date="2024-03-17T10:13:52" w:id="156925666">
    <w:p w:rsidR="713A50AE" w:rsidRDefault="713A50AE" w14:paraId="7AF83E35" w14:textId="13FD0816">
      <w:pPr>
        <w:pStyle w:val="CommentText"/>
      </w:pPr>
      <w:r w:rsidR="713A50AE">
        <w:rPr/>
        <w:t>fix</w:t>
      </w:r>
      <w:r>
        <w:rPr>
          <w:rStyle w:val="CommentReference"/>
        </w:rPr>
        <w:annotationRef/>
      </w:r>
    </w:p>
  </w:comment>
  <w:comment w:initials="GS" w:author="Gary Smailes" w:date="2024-03-17T10:14:10" w:id="1609440957">
    <w:p w:rsidR="713A50AE" w:rsidRDefault="713A50AE" w14:paraId="4548A19C" w14:textId="7AEBBF10">
      <w:pPr>
        <w:pStyle w:val="CommentText"/>
      </w:pPr>
      <w:r w:rsidR="713A50AE">
        <w:rPr/>
        <w:t>fix</w:t>
      </w:r>
      <w:r>
        <w:rPr>
          <w:rStyle w:val="CommentReference"/>
        </w:rPr>
        <w:annotationRef/>
      </w:r>
    </w:p>
  </w:comment>
  <w:comment w:initials="GS" w:author="Gary Smailes" w:date="2024-03-17T10:14:46" w:id="976221388">
    <w:p w:rsidR="713A50AE" w:rsidRDefault="713A50AE" w14:paraId="2973C6F7" w14:textId="296D69AA">
      <w:pPr>
        <w:pStyle w:val="CommentText"/>
      </w:pPr>
      <w:r w:rsidR="713A50AE">
        <w:rPr/>
        <w:t>Good question</w:t>
      </w:r>
      <w:r>
        <w:rPr>
          <w:rStyle w:val="CommentReference"/>
        </w:rPr>
        <w:annotationRef/>
      </w:r>
    </w:p>
  </w:comment>
  <w:comment w:initials="GS" w:author="Gary Smailes" w:date="2024-03-17T10:15:53" w:id="369658080">
    <w:p w:rsidR="713A50AE" w:rsidRDefault="713A50AE" w14:paraId="3395EBEB" w14:textId="729954D8">
      <w:pPr>
        <w:pStyle w:val="CommentText"/>
      </w:pPr>
      <w:r w:rsidR="713A50AE">
        <w:rPr/>
        <w:t xml:space="preserve">Sections need fixing. </w:t>
      </w:r>
      <w:r>
        <w:rPr>
          <w:rStyle w:val="CommentReference"/>
        </w:rPr>
        <w:annotationRef/>
      </w:r>
    </w:p>
  </w:comment>
  <w:comment w:initials="GS" w:author="Gary Smailes" w:date="2024-03-17T10:23:41" w:id="2019328828">
    <w:p w:rsidR="713A50AE" w:rsidRDefault="713A50AE" w14:paraId="186BE720" w14:textId="26D8DD9C">
      <w:pPr>
        <w:pStyle w:val="CommentText"/>
      </w:pPr>
      <w:r w:rsidR="713A50AE">
        <w:rPr/>
        <w:t>fix</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AB019A2"/>
  <w15:commentEx w15:done="0" w15:paraId="537295A9"/>
  <w15:commentEx w15:done="0" w15:paraId="51B8E001"/>
  <w15:commentEx w15:done="0" w15:paraId="7020915E" w15:paraIdParent="51B8E001"/>
  <w15:commentEx w15:done="0" w15:paraId="61C70F87"/>
  <w15:commentEx w15:done="0" w15:paraId="4482E6BF"/>
  <w15:commentEx w15:done="0" w15:paraId="0DCEC42C"/>
  <w15:commentEx w15:done="0" w15:paraId="62C740F6"/>
  <w15:commentEx w15:done="0" w15:paraId="732E3DFD"/>
  <w15:commentEx w15:done="0" w15:paraId="7342449A"/>
  <w15:commentEx w15:done="0" w15:paraId="65255E39"/>
  <w15:commentEx w15:done="0" w15:paraId="5F31E0BE"/>
  <w15:commentEx w15:done="0" w15:paraId="3F438447"/>
  <w15:commentEx w15:done="0" w15:paraId="7AE38F51"/>
  <w15:commentEx w15:done="0" w15:paraId="045ABCE9"/>
  <w15:commentEx w15:done="0" w15:paraId="6AA64665"/>
  <w15:commentEx w15:done="0" w15:paraId="297CF9C2"/>
  <w15:commentEx w15:done="0" w15:paraId="6647BD22"/>
  <w15:commentEx w15:done="0" w15:paraId="113F7414"/>
  <w15:commentEx w15:done="0" w15:paraId="5D2725BE"/>
  <w15:commentEx w15:done="0" w15:paraId="01AFC145"/>
  <w15:commentEx w15:done="0" w15:paraId="43C9E4DF"/>
  <w15:commentEx w15:done="0" w15:paraId="0537519B"/>
  <w15:commentEx w15:done="0" w15:paraId="2D8FF82C"/>
  <w15:commentEx w15:done="0" w15:paraId="770121D9"/>
  <w15:commentEx w15:done="0" w15:paraId="2232501B"/>
  <w15:commentEx w15:done="0" w15:paraId="648A39C9"/>
  <w15:commentEx w15:done="0" w15:paraId="38D774B8"/>
  <w15:commentEx w15:done="0" w15:paraId="095F57AC"/>
  <w15:commentEx w15:done="0" w15:paraId="130AEE19"/>
  <w15:commentEx w15:done="0" w15:paraId="43CC2A94"/>
  <w15:commentEx w15:done="0" w15:paraId="70C66D7E"/>
  <w15:commentEx w15:done="0" w15:paraId="42B9894F"/>
  <w15:commentEx w15:done="0" w15:paraId="4D11CDBF"/>
  <w15:commentEx w15:done="0" w15:paraId="46D1FFA0"/>
  <w15:commentEx w15:done="0" w15:paraId="41804A7F"/>
  <w15:commentEx w15:done="0" w15:paraId="4667EFEA"/>
  <w15:commentEx w15:done="0" w15:paraId="007AA098"/>
  <w15:commentEx w15:done="0" w15:paraId="79AED38D"/>
  <w15:commentEx w15:done="0" w15:paraId="23F7F0BB"/>
  <w15:commentEx w15:done="0" w15:paraId="5AF635FF"/>
  <w15:commentEx w15:done="0" w15:paraId="34FDBB61"/>
  <w15:commentEx w15:done="0" w15:paraId="6B48F801"/>
  <w15:commentEx w15:done="0" w15:paraId="386255F9"/>
  <w15:commentEx w15:done="0" w15:paraId="199A40C0"/>
  <w15:commentEx w15:done="0" w15:paraId="08112DE1"/>
  <w15:commentEx w15:done="0" w15:paraId="7CBDFF35"/>
  <w15:commentEx w15:done="0" w15:paraId="69453157"/>
  <w15:commentEx w15:done="0" w15:paraId="43B05D0D"/>
  <w15:commentEx w15:done="0" w15:paraId="2676423B"/>
  <w15:commentEx w15:done="0" w15:paraId="73F5721F"/>
  <w15:commentEx w15:done="0" w15:paraId="292D1CB6"/>
  <w15:commentEx w15:done="0" w15:paraId="42B269D8"/>
  <w15:commentEx w15:done="0" w15:paraId="7DDD5EC5"/>
  <w15:commentEx w15:done="0" w15:paraId="10F31173"/>
  <w15:commentEx w15:done="0" w15:paraId="18479B08"/>
  <w15:commentEx w15:done="0" w15:paraId="02654331"/>
  <w15:commentEx w15:done="0" w15:paraId="5F6FA2FC"/>
  <w15:commentEx w15:done="0" w15:paraId="43C5E211"/>
  <w15:commentEx w15:done="0" w15:paraId="10734713"/>
  <w15:commentEx w15:done="0" w15:paraId="5F2DAF3B"/>
  <w15:commentEx w15:done="0" w15:paraId="234AD02A"/>
  <w15:commentEx w15:done="0" w15:paraId="012AD693"/>
  <w15:commentEx w15:done="0" w15:paraId="6BFEDFC6"/>
  <w15:commentEx w15:done="0" w15:paraId="16ECD197"/>
  <w15:commentEx w15:done="0" w15:paraId="26C9242A"/>
  <w15:commentEx w15:done="0" w15:paraId="0C2E2DEB"/>
  <w15:commentEx w15:done="0" w15:paraId="6A1B3E04"/>
  <w15:commentEx w15:done="0" w15:paraId="5C1D3E99"/>
  <w15:commentEx w15:done="0" w15:paraId="75D84E6D"/>
  <w15:commentEx w15:done="0" w15:paraId="6AAD85AE"/>
  <w15:commentEx w15:done="0" w15:paraId="3DF63F65"/>
  <w15:commentEx w15:done="0" w15:paraId="7AF83E35"/>
  <w15:commentEx w15:done="0" w15:paraId="4548A19C"/>
  <w15:commentEx w15:done="0" w15:paraId="2973C6F7"/>
  <w15:commentEx w15:done="0" w15:paraId="3395EBEB"/>
  <w15:commentEx w15:done="0" w15:paraId="186BE72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187220" w16cex:dateUtc="2024-02-26T13:35:52.213Z"/>
  <w16cex:commentExtensible w16cex:durableId="652A680C" w16cex:dateUtc="2024-02-26T13:40:59.935Z"/>
  <w16cex:commentExtensible w16cex:durableId="0A67A7B2" w16cex:dateUtc="2024-02-26T13:45:16.178Z"/>
  <w16cex:commentExtensible w16cex:durableId="71A83003" w16cex:dateUtc="2024-02-26T13:45:39.659Z"/>
  <w16cex:commentExtensible w16cex:durableId="469EE45D" w16cex:dateUtc="2024-02-26T14:49:12.82Z"/>
  <w16cex:commentExtensible w16cex:durableId="68FC95CC" w16cex:dateUtc="2024-02-26T15:26:08.8Z"/>
  <w16cex:commentExtensible w16cex:durableId="56D53EEB" w16cex:dateUtc="2024-02-26T16:04:23.191Z"/>
  <w16cex:commentExtensible w16cex:durableId="5E8C44F6" w16cex:dateUtc="2024-02-26T16:05:43.015Z"/>
  <w16cex:commentExtensible w16cex:durableId="5D1AA372" w16cex:dateUtc="2024-02-26T16:06:17.682Z"/>
  <w16cex:commentExtensible w16cex:durableId="08045001" w16cex:dateUtc="2024-02-26T16:36:35.97Z"/>
  <w16cex:commentExtensible w16cex:durableId="2BFF7B13" w16cex:dateUtc="2024-02-26T16:37:07.957Z"/>
  <w16cex:commentExtensible w16cex:durableId="33465C7A" w16cex:dateUtc="2024-02-26T16:38:37.979Z"/>
  <w16cex:commentExtensible w16cex:durableId="0DD5E332" w16cex:dateUtc="2024-02-26T16:39:27.995Z"/>
  <w16cex:commentExtensible w16cex:durableId="318D66F2" w16cex:dateUtc="2024-02-26T16:41:08.361Z"/>
  <w16cex:commentExtensible w16cex:durableId="7F73A8F5" w16cex:dateUtc="2024-02-26T16:45:29.788Z"/>
  <w16cex:commentExtensible w16cex:durableId="56234DDF" w16cex:dateUtc="2024-02-27T10:12:03.962Z"/>
  <w16cex:commentExtensible w16cex:durableId="55C4AF8B" w16cex:dateUtc="2024-02-27T10:41:40.353Z"/>
  <w16cex:commentExtensible w16cex:durableId="4879670C" w16cex:dateUtc="2024-02-27T10:43:34.203Z"/>
  <w16cex:commentExtensible w16cex:durableId="4D9D3DCC" w16cex:dateUtc="2024-02-27T10:48:55.118Z"/>
  <w16cex:commentExtensible w16cex:durableId="4F2D5D57" w16cex:dateUtc="2024-02-27T10:56:30.04Z"/>
  <w16cex:commentExtensible w16cex:durableId="6378D200" w16cex:dateUtc="2024-02-27T14:25:34.439Z"/>
  <w16cex:commentExtensible w16cex:durableId="4BC3B7C2" w16cex:dateUtc="2024-02-27T15:10:01.24Z"/>
  <w16cex:commentExtensible w16cex:durableId="22A1F4C4" w16cex:dateUtc="2024-02-27T15:18:13.647Z"/>
  <w16cex:commentExtensible w16cex:durableId="5BD021FF" w16cex:dateUtc="2024-03-11T13:08:08.844Z"/>
  <w16cex:commentExtensible w16cex:durableId="23F7E578" w16cex:dateUtc="2024-03-11T14:51:10.81Z"/>
  <w16cex:commentExtensible w16cex:durableId="15472C08" w16cex:dateUtc="2024-03-11T15:09:20.72Z"/>
  <w16cex:commentExtensible w16cex:durableId="612D8612" w16cex:dateUtc="2024-03-11T15:11:32.244Z"/>
  <w16cex:commentExtensible w16cex:durableId="77C9D215" w16cex:dateUtc="2024-03-11T15:34:00.086Z"/>
  <w16cex:commentExtensible w16cex:durableId="6D2720C8" w16cex:dateUtc="2024-03-11T15:35:05.783Z"/>
  <w16cex:commentExtensible w16cex:durableId="723037DB" w16cex:dateUtc="2024-03-11T16:24:35.609Z"/>
  <w16cex:commentExtensible w16cex:durableId="4B3E332A" w16cex:dateUtc="2024-03-11T17:04:52.134Z"/>
  <w16cex:commentExtensible w16cex:durableId="7F3B6667" w16cex:dateUtc="2024-03-11T17:07:30.579Z"/>
  <w16cex:commentExtensible w16cex:durableId="255015DB" w16cex:dateUtc="2024-03-12T11:20:28.518Z"/>
  <w16cex:commentExtensible w16cex:durableId="11A1B050" w16cex:dateUtc="2024-03-12T12:31:01.847Z"/>
  <w16cex:commentExtensible w16cex:durableId="5D23ED77" w16cex:dateUtc="2024-03-12T12:45:39.346Z"/>
  <w16cex:commentExtensible w16cex:durableId="44D9431E" w16cex:dateUtc="2024-03-14T10:45:25.169Z"/>
  <w16cex:commentExtensible w16cex:durableId="148E68AA" w16cex:dateUtc="2024-03-14T10:45:59.273Z"/>
  <w16cex:commentExtensible w16cex:durableId="0278FEBC" w16cex:dateUtc="2024-03-14T10:50:22.44Z"/>
  <w16cex:commentExtensible w16cex:durableId="31F3C14D" w16cex:dateUtc="2024-03-14T10:50:52.529Z"/>
  <w16cex:commentExtensible w16cex:durableId="1FA4DA82" w16cex:dateUtc="2024-03-14T11:11:01.171Z"/>
  <w16cex:commentExtensible w16cex:durableId="7144DDBA" w16cex:dateUtc="2024-03-14T15:09:58.534Z"/>
  <w16cex:commentExtensible w16cex:durableId="54AB793D" w16cex:dateUtc="2024-03-14T16:17:49.165Z"/>
  <w16cex:commentExtensible w16cex:durableId="360CCDD8" w16cex:dateUtc="2024-03-15T15:18:56.659Z"/>
  <w16cex:commentExtensible w16cex:durableId="4BC87402" w16cex:dateUtc="2024-03-15T15:22:09.479Z"/>
  <w16cex:commentExtensible w16cex:durableId="0679D75B" w16cex:dateUtc="2024-03-15T16:13:08.777Z"/>
  <w16cex:commentExtensible w16cex:durableId="51BCBF56" w16cex:dateUtc="2024-03-15T16:15:56.408Z"/>
  <w16cex:commentExtensible w16cex:durableId="196774C1" w16cex:dateUtc="2024-03-15T16:24:05.231Z"/>
  <w16cex:commentExtensible w16cex:durableId="55660736" w16cex:dateUtc="2024-03-15T16:44:21.471Z"/>
  <w16cex:commentExtensible w16cex:durableId="6C821A02" w16cex:dateUtc="2024-03-15T17:32:39.484Z"/>
  <w16cex:commentExtensible w16cex:durableId="1A89F41E" w16cex:dateUtc="2024-03-15T18:13:05.381Z"/>
  <w16cex:commentExtensible w16cex:durableId="04229181" w16cex:dateUtc="2024-03-16T09:21:53.864Z"/>
  <w16cex:commentExtensible w16cex:durableId="20868286" w16cex:dateUtc="2024-03-16T09:38:07.903Z"/>
  <w16cex:commentExtensible w16cex:durableId="1A8C9CBC" w16cex:dateUtc="2024-03-16T09:43:45.49Z"/>
  <w16cex:commentExtensible w16cex:durableId="3824266E" w16cex:dateUtc="2024-03-16T09:50:36.248Z"/>
  <w16cex:commentExtensible w16cex:durableId="3F3B7AE4" w16cex:dateUtc="2024-03-16T11:29:02.752Z"/>
  <w16cex:commentExtensible w16cex:durableId="0DEC6A6B" w16cex:dateUtc="2024-03-16T15:55:10.026Z"/>
  <w16cex:commentExtensible w16cex:durableId="2718F724" w16cex:dateUtc="2024-03-16T16:11:14.111Z"/>
  <w16cex:commentExtensible w16cex:durableId="0ECB62C4" w16cex:dateUtc="2024-03-16T16:12:09.831Z"/>
  <w16cex:commentExtensible w16cex:durableId="7A744EA7" w16cex:dateUtc="2024-03-16T16:14:24.654Z"/>
  <w16cex:commentExtensible w16cex:durableId="2A502701" w16cex:dateUtc="2024-03-16T16:29:36.3Z"/>
  <w16cex:commentExtensible w16cex:durableId="7BBED144" w16cex:dateUtc="2024-03-16T16:31:12.875Z"/>
  <w16cex:commentExtensible w16cex:durableId="17C733ED" w16cex:dateUtc="2024-03-16T16:32:55.535Z"/>
  <w16cex:commentExtensible w16cex:durableId="7D58BD0B" w16cex:dateUtc="2024-03-16T16:35:55.567Z"/>
  <w16cex:commentExtensible w16cex:durableId="5971B551" w16cex:dateUtc="2024-03-16T16:50:47.361Z"/>
  <w16cex:commentExtensible w16cex:durableId="36C47871" w16cex:dateUtc="2024-03-16T18:15:16.904Z"/>
  <w16cex:commentExtensible w16cex:durableId="6C22DDC1" w16cex:dateUtc="2024-03-16T18:25:21.854Z"/>
  <w16cex:commentExtensible w16cex:durableId="4E861B25" w16cex:dateUtc="2024-03-17T09:10:24.333Z"/>
  <w16cex:commentExtensible w16cex:durableId="4097AFEE" w16cex:dateUtc="2024-03-17T09:48:33.18Z"/>
  <w16cex:commentExtensible w16cex:durableId="1B45EB9B" w16cex:dateUtc="2024-03-17T09:57:40.905Z"/>
  <w16cex:commentExtensible w16cex:durableId="49935747" w16cex:dateUtc="2024-03-17T09:59:05.891Z"/>
  <w16cex:commentExtensible w16cex:durableId="5F3A55E8" w16cex:dateUtc="2024-03-17T09:59:26.403Z"/>
  <w16cex:commentExtensible w16cex:durableId="5490047A" w16cex:dateUtc="2024-03-17T10:13:36.023Z"/>
  <w16cex:commentExtensible w16cex:durableId="13D04598" w16cex:dateUtc="2024-03-17T10:13:52.627Z"/>
  <w16cex:commentExtensible w16cex:durableId="0738A77A" w16cex:dateUtc="2024-03-17T10:14:10.216Z"/>
  <w16cex:commentExtensible w16cex:durableId="78041EAE" w16cex:dateUtc="2024-03-17T10:14:46.59Z"/>
  <w16cex:commentExtensible w16cex:durableId="398A82EF" w16cex:dateUtc="2024-03-17T10:15:53.646Z"/>
  <w16cex:commentExtensible w16cex:durableId="706AEA03" w16cex:dateUtc="2024-03-17T10:23:41.056Z"/>
</w16cex:commentsExtensible>
</file>

<file path=word/commentsIds.xml><?xml version="1.0" encoding="utf-8"?>
<w16cid:commentsIds xmlns:mc="http://schemas.openxmlformats.org/markup-compatibility/2006" xmlns:w16cid="http://schemas.microsoft.com/office/word/2016/wordml/cid" mc:Ignorable="w16cid">
  <w16cid:commentId w16cid:paraId="6AB019A2" w16cid:durableId="6A187220"/>
  <w16cid:commentId w16cid:paraId="537295A9" w16cid:durableId="652A680C"/>
  <w16cid:commentId w16cid:paraId="51B8E001" w16cid:durableId="0A67A7B2"/>
  <w16cid:commentId w16cid:paraId="7020915E" w16cid:durableId="71A83003"/>
  <w16cid:commentId w16cid:paraId="61C70F87" w16cid:durableId="469EE45D"/>
  <w16cid:commentId w16cid:paraId="4482E6BF" w16cid:durableId="68FC95CC"/>
  <w16cid:commentId w16cid:paraId="0DCEC42C" w16cid:durableId="56D53EEB"/>
  <w16cid:commentId w16cid:paraId="62C740F6" w16cid:durableId="5E8C44F6"/>
  <w16cid:commentId w16cid:paraId="732E3DFD" w16cid:durableId="5D1AA372"/>
  <w16cid:commentId w16cid:paraId="7342449A" w16cid:durableId="08045001"/>
  <w16cid:commentId w16cid:paraId="65255E39" w16cid:durableId="2BFF7B13"/>
  <w16cid:commentId w16cid:paraId="5F31E0BE" w16cid:durableId="33465C7A"/>
  <w16cid:commentId w16cid:paraId="3F438447" w16cid:durableId="0DD5E332"/>
  <w16cid:commentId w16cid:paraId="7AE38F51" w16cid:durableId="318D66F2"/>
  <w16cid:commentId w16cid:paraId="045ABCE9" w16cid:durableId="7F73A8F5"/>
  <w16cid:commentId w16cid:paraId="6AA64665" w16cid:durableId="56234DDF"/>
  <w16cid:commentId w16cid:paraId="297CF9C2" w16cid:durableId="55C4AF8B"/>
  <w16cid:commentId w16cid:paraId="6647BD22" w16cid:durableId="4879670C"/>
  <w16cid:commentId w16cid:paraId="113F7414" w16cid:durableId="4D9D3DCC"/>
  <w16cid:commentId w16cid:paraId="5D2725BE" w16cid:durableId="4F2D5D57"/>
  <w16cid:commentId w16cid:paraId="01AFC145" w16cid:durableId="6378D200"/>
  <w16cid:commentId w16cid:paraId="43C9E4DF" w16cid:durableId="4BC3B7C2"/>
  <w16cid:commentId w16cid:paraId="0537519B" w16cid:durableId="22A1F4C4"/>
  <w16cid:commentId w16cid:paraId="2D8FF82C" w16cid:durableId="5BD021FF"/>
  <w16cid:commentId w16cid:paraId="770121D9" w16cid:durableId="23F7E578"/>
  <w16cid:commentId w16cid:paraId="2232501B" w16cid:durableId="15472C08"/>
  <w16cid:commentId w16cid:paraId="648A39C9" w16cid:durableId="612D8612"/>
  <w16cid:commentId w16cid:paraId="38D774B8" w16cid:durableId="77C9D215"/>
  <w16cid:commentId w16cid:paraId="095F57AC" w16cid:durableId="6D2720C8"/>
  <w16cid:commentId w16cid:paraId="130AEE19" w16cid:durableId="723037DB"/>
  <w16cid:commentId w16cid:paraId="43CC2A94" w16cid:durableId="4B3E332A"/>
  <w16cid:commentId w16cid:paraId="70C66D7E" w16cid:durableId="7F3B6667"/>
  <w16cid:commentId w16cid:paraId="42B9894F" w16cid:durableId="255015DB"/>
  <w16cid:commentId w16cid:paraId="4D11CDBF" w16cid:durableId="11A1B050"/>
  <w16cid:commentId w16cid:paraId="46D1FFA0" w16cid:durableId="5D23ED77"/>
  <w16cid:commentId w16cid:paraId="41804A7F" w16cid:durableId="44D9431E"/>
  <w16cid:commentId w16cid:paraId="4667EFEA" w16cid:durableId="148E68AA"/>
  <w16cid:commentId w16cid:paraId="007AA098" w16cid:durableId="0278FEBC"/>
  <w16cid:commentId w16cid:paraId="79AED38D" w16cid:durableId="31F3C14D"/>
  <w16cid:commentId w16cid:paraId="23F7F0BB" w16cid:durableId="1FA4DA82"/>
  <w16cid:commentId w16cid:paraId="5AF635FF" w16cid:durableId="7144DDBA"/>
  <w16cid:commentId w16cid:paraId="34FDBB61" w16cid:durableId="54AB793D"/>
  <w16cid:commentId w16cid:paraId="6B48F801" w16cid:durableId="360CCDD8"/>
  <w16cid:commentId w16cid:paraId="386255F9" w16cid:durableId="4BC87402"/>
  <w16cid:commentId w16cid:paraId="199A40C0" w16cid:durableId="0679D75B"/>
  <w16cid:commentId w16cid:paraId="08112DE1" w16cid:durableId="51BCBF56"/>
  <w16cid:commentId w16cid:paraId="7CBDFF35" w16cid:durableId="196774C1"/>
  <w16cid:commentId w16cid:paraId="69453157" w16cid:durableId="55660736"/>
  <w16cid:commentId w16cid:paraId="43B05D0D" w16cid:durableId="6C821A02"/>
  <w16cid:commentId w16cid:paraId="2676423B" w16cid:durableId="1A89F41E"/>
  <w16cid:commentId w16cid:paraId="73F5721F" w16cid:durableId="04229181"/>
  <w16cid:commentId w16cid:paraId="292D1CB6" w16cid:durableId="20868286"/>
  <w16cid:commentId w16cid:paraId="42B269D8" w16cid:durableId="1A8C9CBC"/>
  <w16cid:commentId w16cid:paraId="7DDD5EC5" w16cid:durableId="3824266E"/>
  <w16cid:commentId w16cid:paraId="10F31173" w16cid:durableId="3F3B7AE4"/>
  <w16cid:commentId w16cid:paraId="18479B08" w16cid:durableId="0DEC6A6B"/>
  <w16cid:commentId w16cid:paraId="02654331" w16cid:durableId="2718F724"/>
  <w16cid:commentId w16cid:paraId="5F6FA2FC" w16cid:durableId="0ECB62C4"/>
  <w16cid:commentId w16cid:paraId="43C5E211" w16cid:durableId="7A744EA7"/>
  <w16cid:commentId w16cid:paraId="10734713" w16cid:durableId="2A502701"/>
  <w16cid:commentId w16cid:paraId="5F2DAF3B" w16cid:durableId="7BBED144"/>
  <w16cid:commentId w16cid:paraId="234AD02A" w16cid:durableId="17C733ED"/>
  <w16cid:commentId w16cid:paraId="012AD693" w16cid:durableId="7D58BD0B"/>
  <w16cid:commentId w16cid:paraId="6BFEDFC6" w16cid:durableId="5971B551"/>
  <w16cid:commentId w16cid:paraId="16ECD197" w16cid:durableId="36C47871"/>
  <w16cid:commentId w16cid:paraId="26C9242A" w16cid:durableId="6C22DDC1"/>
  <w16cid:commentId w16cid:paraId="0C2E2DEB" w16cid:durableId="4E861B25"/>
  <w16cid:commentId w16cid:paraId="6A1B3E04" w16cid:durableId="4097AFEE"/>
  <w16cid:commentId w16cid:paraId="5C1D3E99" w16cid:durableId="1B45EB9B"/>
  <w16cid:commentId w16cid:paraId="75D84E6D" w16cid:durableId="49935747"/>
  <w16cid:commentId w16cid:paraId="6AAD85AE" w16cid:durableId="5F3A55E8"/>
  <w16cid:commentId w16cid:paraId="3DF63F65" w16cid:durableId="5490047A"/>
  <w16cid:commentId w16cid:paraId="7AF83E35" w16cid:durableId="13D04598"/>
  <w16cid:commentId w16cid:paraId="4548A19C" w16cid:durableId="0738A77A"/>
  <w16cid:commentId w16cid:paraId="2973C6F7" w16cid:durableId="78041EAE"/>
  <w16cid:commentId w16cid:paraId="3395EBEB" w16cid:durableId="398A82EF"/>
  <w16cid:commentId w16cid:paraId="186BE720" w16cid:durableId="706AE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0B66"/>
    <w:multiLevelType w:val="hybridMultilevel"/>
    <w:tmpl w:val="4D2E5BB8"/>
    <w:lvl w:ilvl="0" w:tplc="2DCA12C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A81327"/>
    <w:multiLevelType w:val="hybridMultilevel"/>
    <w:tmpl w:val="9B8A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81F28"/>
    <w:multiLevelType w:val="hybridMultilevel"/>
    <w:tmpl w:val="88CC78E8"/>
    <w:lvl w:ilvl="0" w:tplc="4BA461E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0B646A8"/>
    <w:multiLevelType w:val="hybridMultilevel"/>
    <w:tmpl w:val="5604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388410">
    <w:abstractNumId w:val="0"/>
  </w:num>
  <w:num w:numId="2" w16cid:durableId="1254583042">
    <w:abstractNumId w:val="1"/>
  </w:num>
  <w:num w:numId="3" w16cid:durableId="1045910006">
    <w:abstractNumId w:val="2"/>
  </w:num>
  <w:num w:numId="4" w16cid:durableId="1531796640">
    <w:abstractNumId w:val="3"/>
  </w:num>
</w:numbering>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EEA"/>
    <w:rsid w:val="00000BCD"/>
    <w:rsid w:val="00000E59"/>
    <w:rsid w:val="00005559"/>
    <w:rsid w:val="00006F61"/>
    <w:rsid w:val="0001038F"/>
    <w:rsid w:val="0001144C"/>
    <w:rsid w:val="00012E26"/>
    <w:rsid w:val="00013295"/>
    <w:rsid w:val="00017B52"/>
    <w:rsid w:val="0002127C"/>
    <w:rsid w:val="000254B1"/>
    <w:rsid w:val="00026017"/>
    <w:rsid w:val="000305D1"/>
    <w:rsid w:val="000351D8"/>
    <w:rsid w:val="00044840"/>
    <w:rsid w:val="00047A8E"/>
    <w:rsid w:val="000503F8"/>
    <w:rsid w:val="000529CF"/>
    <w:rsid w:val="000539B4"/>
    <w:rsid w:val="000552DA"/>
    <w:rsid w:val="00056262"/>
    <w:rsid w:val="00057778"/>
    <w:rsid w:val="00064F0F"/>
    <w:rsid w:val="00065880"/>
    <w:rsid w:val="00075036"/>
    <w:rsid w:val="00076625"/>
    <w:rsid w:val="00082263"/>
    <w:rsid w:val="00083009"/>
    <w:rsid w:val="000850D9"/>
    <w:rsid w:val="000859E7"/>
    <w:rsid w:val="00085F4D"/>
    <w:rsid w:val="00097000"/>
    <w:rsid w:val="00097B41"/>
    <w:rsid w:val="000A3263"/>
    <w:rsid w:val="000B0D0C"/>
    <w:rsid w:val="000B1AFC"/>
    <w:rsid w:val="000B2040"/>
    <w:rsid w:val="000B7B9D"/>
    <w:rsid w:val="000D6EF3"/>
    <w:rsid w:val="000E4BCE"/>
    <w:rsid w:val="000E5CF3"/>
    <w:rsid w:val="000E7B00"/>
    <w:rsid w:val="000F335B"/>
    <w:rsid w:val="000F3FAD"/>
    <w:rsid w:val="00100F23"/>
    <w:rsid w:val="001018C0"/>
    <w:rsid w:val="001027B3"/>
    <w:rsid w:val="001028E7"/>
    <w:rsid w:val="001056E0"/>
    <w:rsid w:val="00105C81"/>
    <w:rsid w:val="00110C97"/>
    <w:rsid w:val="00112DE3"/>
    <w:rsid w:val="00113FBA"/>
    <w:rsid w:val="0012220F"/>
    <w:rsid w:val="00140A4C"/>
    <w:rsid w:val="0014254C"/>
    <w:rsid w:val="00144247"/>
    <w:rsid w:val="001527F2"/>
    <w:rsid w:val="00152E04"/>
    <w:rsid w:val="00154346"/>
    <w:rsid w:val="00154C80"/>
    <w:rsid w:val="001552BE"/>
    <w:rsid w:val="0016732E"/>
    <w:rsid w:val="0016779B"/>
    <w:rsid w:val="00170AEC"/>
    <w:rsid w:val="00171FD3"/>
    <w:rsid w:val="00172B78"/>
    <w:rsid w:val="00173F33"/>
    <w:rsid w:val="00174DAF"/>
    <w:rsid w:val="00176DAF"/>
    <w:rsid w:val="001776F4"/>
    <w:rsid w:val="001808BD"/>
    <w:rsid w:val="001837E3"/>
    <w:rsid w:val="00186D02"/>
    <w:rsid w:val="001919CE"/>
    <w:rsid w:val="00192D3D"/>
    <w:rsid w:val="00195FF9"/>
    <w:rsid w:val="0019754B"/>
    <w:rsid w:val="001A3E8E"/>
    <w:rsid w:val="001A5FD3"/>
    <w:rsid w:val="001A7920"/>
    <w:rsid w:val="001B2EBE"/>
    <w:rsid w:val="001B6C36"/>
    <w:rsid w:val="001B6F5E"/>
    <w:rsid w:val="001C0E1C"/>
    <w:rsid w:val="001E0722"/>
    <w:rsid w:val="001E186C"/>
    <w:rsid w:val="001E3F55"/>
    <w:rsid w:val="001E487E"/>
    <w:rsid w:val="001E580C"/>
    <w:rsid w:val="001F1251"/>
    <w:rsid w:val="001F3653"/>
    <w:rsid w:val="001F44C4"/>
    <w:rsid w:val="001F528E"/>
    <w:rsid w:val="00200588"/>
    <w:rsid w:val="00202502"/>
    <w:rsid w:val="00204C7F"/>
    <w:rsid w:val="00205782"/>
    <w:rsid w:val="00206E7F"/>
    <w:rsid w:val="00212C54"/>
    <w:rsid w:val="0021529E"/>
    <w:rsid w:val="002153C6"/>
    <w:rsid w:val="002215EC"/>
    <w:rsid w:val="00223D79"/>
    <w:rsid w:val="0023424A"/>
    <w:rsid w:val="00234EA6"/>
    <w:rsid w:val="00241DAB"/>
    <w:rsid w:val="0024519D"/>
    <w:rsid w:val="00246430"/>
    <w:rsid w:val="00247C6C"/>
    <w:rsid w:val="002500A0"/>
    <w:rsid w:val="00251F58"/>
    <w:rsid w:val="0025371E"/>
    <w:rsid w:val="00253F9E"/>
    <w:rsid w:val="00255188"/>
    <w:rsid w:val="00256F53"/>
    <w:rsid w:val="002602E6"/>
    <w:rsid w:val="00261206"/>
    <w:rsid w:val="002641A7"/>
    <w:rsid w:val="002654A5"/>
    <w:rsid w:val="0026577B"/>
    <w:rsid w:val="00266A35"/>
    <w:rsid w:val="002716EE"/>
    <w:rsid w:val="00271778"/>
    <w:rsid w:val="00271EF0"/>
    <w:rsid w:val="00273790"/>
    <w:rsid w:val="002737AA"/>
    <w:rsid w:val="00274865"/>
    <w:rsid w:val="00274FEC"/>
    <w:rsid w:val="002766B8"/>
    <w:rsid w:val="00281607"/>
    <w:rsid w:val="00284518"/>
    <w:rsid w:val="002849CA"/>
    <w:rsid w:val="00284E02"/>
    <w:rsid w:val="0029024E"/>
    <w:rsid w:val="002915E4"/>
    <w:rsid w:val="00292366"/>
    <w:rsid w:val="00293F2D"/>
    <w:rsid w:val="00297E6E"/>
    <w:rsid w:val="002A03E4"/>
    <w:rsid w:val="002A2605"/>
    <w:rsid w:val="002A33E5"/>
    <w:rsid w:val="002A4AF9"/>
    <w:rsid w:val="002A56AC"/>
    <w:rsid w:val="002C21E9"/>
    <w:rsid w:val="002C2517"/>
    <w:rsid w:val="002C28C0"/>
    <w:rsid w:val="002C42F5"/>
    <w:rsid w:val="002C5226"/>
    <w:rsid w:val="002C66B8"/>
    <w:rsid w:val="002D2BFA"/>
    <w:rsid w:val="002D3B81"/>
    <w:rsid w:val="002E2D41"/>
    <w:rsid w:val="002E2F7B"/>
    <w:rsid w:val="002E611E"/>
    <w:rsid w:val="002F1756"/>
    <w:rsid w:val="002F70B4"/>
    <w:rsid w:val="002F7522"/>
    <w:rsid w:val="002F7F39"/>
    <w:rsid w:val="003007DD"/>
    <w:rsid w:val="00301168"/>
    <w:rsid w:val="003023C6"/>
    <w:rsid w:val="0030321D"/>
    <w:rsid w:val="00303239"/>
    <w:rsid w:val="003056D5"/>
    <w:rsid w:val="003068F2"/>
    <w:rsid w:val="00306E2B"/>
    <w:rsid w:val="00307422"/>
    <w:rsid w:val="00313189"/>
    <w:rsid w:val="00315EF5"/>
    <w:rsid w:val="003201A9"/>
    <w:rsid w:val="003313AE"/>
    <w:rsid w:val="00331817"/>
    <w:rsid w:val="003352CB"/>
    <w:rsid w:val="0033779E"/>
    <w:rsid w:val="00337C3E"/>
    <w:rsid w:val="00340C1C"/>
    <w:rsid w:val="00340E7E"/>
    <w:rsid w:val="00341F1C"/>
    <w:rsid w:val="0034434A"/>
    <w:rsid w:val="0035001D"/>
    <w:rsid w:val="00350679"/>
    <w:rsid w:val="0035119E"/>
    <w:rsid w:val="00353024"/>
    <w:rsid w:val="003534AD"/>
    <w:rsid w:val="003560ED"/>
    <w:rsid w:val="00363E66"/>
    <w:rsid w:val="00367375"/>
    <w:rsid w:val="00370F45"/>
    <w:rsid w:val="00372E94"/>
    <w:rsid w:val="003757BA"/>
    <w:rsid w:val="00380251"/>
    <w:rsid w:val="003813E2"/>
    <w:rsid w:val="00382CB9"/>
    <w:rsid w:val="003830B7"/>
    <w:rsid w:val="0038458F"/>
    <w:rsid w:val="003877B1"/>
    <w:rsid w:val="003901CD"/>
    <w:rsid w:val="0039041B"/>
    <w:rsid w:val="003968A0"/>
    <w:rsid w:val="003A052A"/>
    <w:rsid w:val="003A6812"/>
    <w:rsid w:val="003B1A36"/>
    <w:rsid w:val="003B5409"/>
    <w:rsid w:val="003B5612"/>
    <w:rsid w:val="003C0578"/>
    <w:rsid w:val="003C1450"/>
    <w:rsid w:val="003C59EF"/>
    <w:rsid w:val="003D22E5"/>
    <w:rsid w:val="003D276A"/>
    <w:rsid w:val="003D5FDB"/>
    <w:rsid w:val="003D7057"/>
    <w:rsid w:val="003E1437"/>
    <w:rsid w:val="003E27AE"/>
    <w:rsid w:val="003E5CE1"/>
    <w:rsid w:val="003E5FFD"/>
    <w:rsid w:val="003E657C"/>
    <w:rsid w:val="003E6F87"/>
    <w:rsid w:val="003F241A"/>
    <w:rsid w:val="00410B64"/>
    <w:rsid w:val="00411D2A"/>
    <w:rsid w:val="00421B11"/>
    <w:rsid w:val="0042768E"/>
    <w:rsid w:val="00430AF1"/>
    <w:rsid w:val="0043218C"/>
    <w:rsid w:val="004322D0"/>
    <w:rsid w:val="00432F1D"/>
    <w:rsid w:val="004360BB"/>
    <w:rsid w:val="00436B3B"/>
    <w:rsid w:val="00437836"/>
    <w:rsid w:val="004405E0"/>
    <w:rsid w:val="00440A16"/>
    <w:rsid w:val="00441405"/>
    <w:rsid w:val="00447688"/>
    <w:rsid w:val="00450144"/>
    <w:rsid w:val="00460551"/>
    <w:rsid w:val="00460CE5"/>
    <w:rsid w:val="00462A96"/>
    <w:rsid w:val="00470EE0"/>
    <w:rsid w:val="00476B69"/>
    <w:rsid w:val="00485635"/>
    <w:rsid w:val="00486549"/>
    <w:rsid w:val="00495D6C"/>
    <w:rsid w:val="004B33F8"/>
    <w:rsid w:val="004B35FC"/>
    <w:rsid w:val="004C07BA"/>
    <w:rsid w:val="004C164C"/>
    <w:rsid w:val="004C198E"/>
    <w:rsid w:val="004C245D"/>
    <w:rsid w:val="004C4C3D"/>
    <w:rsid w:val="004D0976"/>
    <w:rsid w:val="004D35FE"/>
    <w:rsid w:val="004D5075"/>
    <w:rsid w:val="004D567D"/>
    <w:rsid w:val="004E1949"/>
    <w:rsid w:val="004E5DF3"/>
    <w:rsid w:val="004F06CB"/>
    <w:rsid w:val="004F2C9B"/>
    <w:rsid w:val="004F752A"/>
    <w:rsid w:val="00500051"/>
    <w:rsid w:val="0050059D"/>
    <w:rsid w:val="005031B7"/>
    <w:rsid w:val="005079BA"/>
    <w:rsid w:val="00511A91"/>
    <w:rsid w:val="00515A2F"/>
    <w:rsid w:val="005167C5"/>
    <w:rsid w:val="005178E6"/>
    <w:rsid w:val="00522D3A"/>
    <w:rsid w:val="005254DE"/>
    <w:rsid w:val="0053130F"/>
    <w:rsid w:val="00536A28"/>
    <w:rsid w:val="00537562"/>
    <w:rsid w:val="00544245"/>
    <w:rsid w:val="005523A2"/>
    <w:rsid w:val="00560956"/>
    <w:rsid w:val="005640ED"/>
    <w:rsid w:val="00565E11"/>
    <w:rsid w:val="00570CB9"/>
    <w:rsid w:val="00575EE5"/>
    <w:rsid w:val="00577C59"/>
    <w:rsid w:val="005821FD"/>
    <w:rsid w:val="005828AC"/>
    <w:rsid w:val="00583618"/>
    <w:rsid w:val="00585473"/>
    <w:rsid w:val="005879AE"/>
    <w:rsid w:val="00587BB3"/>
    <w:rsid w:val="00587CAD"/>
    <w:rsid w:val="0059003A"/>
    <w:rsid w:val="005A3C65"/>
    <w:rsid w:val="005A430C"/>
    <w:rsid w:val="005A4788"/>
    <w:rsid w:val="005A5C0E"/>
    <w:rsid w:val="005A7D27"/>
    <w:rsid w:val="005B058F"/>
    <w:rsid w:val="005B3278"/>
    <w:rsid w:val="005B4614"/>
    <w:rsid w:val="005B7BF8"/>
    <w:rsid w:val="005C3203"/>
    <w:rsid w:val="005C7B97"/>
    <w:rsid w:val="005D01C4"/>
    <w:rsid w:val="005D2FFB"/>
    <w:rsid w:val="005D3088"/>
    <w:rsid w:val="005D37A3"/>
    <w:rsid w:val="005D6C73"/>
    <w:rsid w:val="005E1A17"/>
    <w:rsid w:val="005E2B5D"/>
    <w:rsid w:val="005E7FF6"/>
    <w:rsid w:val="005F0FB5"/>
    <w:rsid w:val="005F1E03"/>
    <w:rsid w:val="005F4C4B"/>
    <w:rsid w:val="005F5F98"/>
    <w:rsid w:val="00600B25"/>
    <w:rsid w:val="00600FD4"/>
    <w:rsid w:val="006060DD"/>
    <w:rsid w:val="00616EC8"/>
    <w:rsid w:val="006204D4"/>
    <w:rsid w:val="00620D8D"/>
    <w:rsid w:val="00621684"/>
    <w:rsid w:val="00630B38"/>
    <w:rsid w:val="00631120"/>
    <w:rsid w:val="006316E3"/>
    <w:rsid w:val="0063372C"/>
    <w:rsid w:val="00633894"/>
    <w:rsid w:val="00635AD4"/>
    <w:rsid w:val="00636718"/>
    <w:rsid w:val="00636E12"/>
    <w:rsid w:val="00640A0E"/>
    <w:rsid w:val="006446DA"/>
    <w:rsid w:val="006467BC"/>
    <w:rsid w:val="00650E44"/>
    <w:rsid w:val="00652CEA"/>
    <w:rsid w:val="006557C9"/>
    <w:rsid w:val="00656F9A"/>
    <w:rsid w:val="00662469"/>
    <w:rsid w:val="00667D27"/>
    <w:rsid w:val="00684E3F"/>
    <w:rsid w:val="00685520"/>
    <w:rsid w:val="006933F8"/>
    <w:rsid w:val="006A48B4"/>
    <w:rsid w:val="006A6955"/>
    <w:rsid w:val="006B1752"/>
    <w:rsid w:val="006B17A6"/>
    <w:rsid w:val="006B2016"/>
    <w:rsid w:val="006B4DDC"/>
    <w:rsid w:val="006B6A7B"/>
    <w:rsid w:val="006B7087"/>
    <w:rsid w:val="006C28CF"/>
    <w:rsid w:val="006C363A"/>
    <w:rsid w:val="006C55F6"/>
    <w:rsid w:val="006D1944"/>
    <w:rsid w:val="006D696F"/>
    <w:rsid w:val="006D6D7F"/>
    <w:rsid w:val="006D6FE2"/>
    <w:rsid w:val="006E15A6"/>
    <w:rsid w:val="006E1F38"/>
    <w:rsid w:val="006E2926"/>
    <w:rsid w:val="006E79D8"/>
    <w:rsid w:val="006F33EA"/>
    <w:rsid w:val="006F6E59"/>
    <w:rsid w:val="006F7F4D"/>
    <w:rsid w:val="00703295"/>
    <w:rsid w:val="00703863"/>
    <w:rsid w:val="007054AA"/>
    <w:rsid w:val="0070694E"/>
    <w:rsid w:val="00712D46"/>
    <w:rsid w:val="0071681A"/>
    <w:rsid w:val="00721D05"/>
    <w:rsid w:val="0072341D"/>
    <w:rsid w:val="00723E42"/>
    <w:rsid w:val="0072435E"/>
    <w:rsid w:val="00726C2E"/>
    <w:rsid w:val="00740261"/>
    <w:rsid w:val="007402DC"/>
    <w:rsid w:val="007413F9"/>
    <w:rsid w:val="00742ECB"/>
    <w:rsid w:val="00742FDB"/>
    <w:rsid w:val="007455F3"/>
    <w:rsid w:val="00746664"/>
    <w:rsid w:val="007477B5"/>
    <w:rsid w:val="00747D6F"/>
    <w:rsid w:val="007548D5"/>
    <w:rsid w:val="00754AD9"/>
    <w:rsid w:val="007562FF"/>
    <w:rsid w:val="00756AD8"/>
    <w:rsid w:val="00757C17"/>
    <w:rsid w:val="00763123"/>
    <w:rsid w:val="00763308"/>
    <w:rsid w:val="00767A7D"/>
    <w:rsid w:val="00770123"/>
    <w:rsid w:val="007729EC"/>
    <w:rsid w:val="007758CD"/>
    <w:rsid w:val="00776C26"/>
    <w:rsid w:val="007771A7"/>
    <w:rsid w:val="00780BF3"/>
    <w:rsid w:val="00785472"/>
    <w:rsid w:val="00790F0D"/>
    <w:rsid w:val="00792C7D"/>
    <w:rsid w:val="0079369A"/>
    <w:rsid w:val="00795568"/>
    <w:rsid w:val="007A16E6"/>
    <w:rsid w:val="007B5F66"/>
    <w:rsid w:val="007B6A09"/>
    <w:rsid w:val="007C3890"/>
    <w:rsid w:val="007C4130"/>
    <w:rsid w:val="007D026D"/>
    <w:rsid w:val="007D114A"/>
    <w:rsid w:val="007D61AE"/>
    <w:rsid w:val="007E1BE2"/>
    <w:rsid w:val="007E2DC7"/>
    <w:rsid w:val="007E2FB1"/>
    <w:rsid w:val="007E3AC6"/>
    <w:rsid w:val="007E4803"/>
    <w:rsid w:val="007E5066"/>
    <w:rsid w:val="007E5E10"/>
    <w:rsid w:val="007E60F5"/>
    <w:rsid w:val="007F0EEA"/>
    <w:rsid w:val="007F1D90"/>
    <w:rsid w:val="007F5934"/>
    <w:rsid w:val="007F5AD9"/>
    <w:rsid w:val="007F6FB5"/>
    <w:rsid w:val="007F7584"/>
    <w:rsid w:val="00803602"/>
    <w:rsid w:val="0081412E"/>
    <w:rsid w:val="0081445A"/>
    <w:rsid w:val="0081683F"/>
    <w:rsid w:val="00820089"/>
    <w:rsid w:val="00823B0F"/>
    <w:rsid w:val="00823E44"/>
    <w:rsid w:val="008249ED"/>
    <w:rsid w:val="00824BE0"/>
    <w:rsid w:val="008268AA"/>
    <w:rsid w:val="00830A3F"/>
    <w:rsid w:val="0083128E"/>
    <w:rsid w:val="00837549"/>
    <w:rsid w:val="008377B2"/>
    <w:rsid w:val="00841A00"/>
    <w:rsid w:val="00842F7E"/>
    <w:rsid w:val="00844AA8"/>
    <w:rsid w:val="00845201"/>
    <w:rsid w:val="008518AF"/>
    <w:rsid w:val="008522E7"/>
    <w:rsid w:val="0085264C"/>
    <w:rsid w:val="0085505F"/>
    <w:rsid w:val="00856EE7"/>
    <w:rsid w:val="008637BA"/>
    <w:rsid w:val="008806F1"/>
    <w:rsid w:val="00881845"/>
    <w:rsid w:val="008908B4"/>
    <w:rsid w:val="00891029"/>
    <w:rsid w:val="008929E6"/>
    <w:rsid w:val="00894AFB"/>
    <w:rsid w:val="00895DAA"/>
    <w:rsid w:val="008A0219"/>
    <w:rsid w:val="008A52E1"/>
    <w:rsid w:val="008A65A7"/>
    <w:rsid w:val="008B4A5C"/>
    <w:rsid w:val="008B5FB9"/>
    <w:rsid w:val="008C6EAA"/>
    <w:rsid w:val="008C7BCE"/>
    <w:rsid w:val="008D6EB7"/>
    <w:rsid w:val="008E044E"/>
    <w:rsid w:val="008E1D43"/>
    <w:rsid w:val="008E22A0"/>
    <w:rsid w:val="008E421B"/>
    <w:rsid w:val="008E53A0"/>
    <w:rsid w:val="008E674D"/>
    <w:rsid w:val="008F400E"/>
    <w:rsid w:val="008F72DD"/>
    <w:rsid w:val="0090193E"/>
    <w:rsid w:val="00905CD7"/>
    <w:rsid w:val="00906362"/>
    <w:rsid w:val="0090681C"/>
    <w:rsid w:val="00913BB4"/>
    <w:rsid w:val="0091715B"/>
    <w:rsid w:val="009269E0"/>
    <w:rsid w:val="0092756C"/>
    <w:rsid w:val="00932032"/>
    <w:rsid w:val="00940569"/>
    <w:rsid w:val="0095372A"/>
    <w:rsid w:val="009577E6"/>
    <w:rsid w:val="00960824"/>
    <w:rsid w:val="009623C3"/>
    <w:rsid w:val="009624F5"/>
    <w:rsid w:val="009674A8"/>
    <w:rsid w:val="009815C0"/>
    <w:rsid w:val="00986395"/>
    <w:rsid w:val="00986D5E"/>
    <w:rsid w:val="00994436"/>
    <w:rsid w:val="009A0971"/>
    <w:rsid w:val="009A13B4"/>
    <w:rsid w:val="009A363B"/>
    <w:rsid w:val="009A3B7D"/>
    <w:rsid w:val="009A52D4"/>
    <w:rsid w:val="009A60E6"/>
    <w:rsid w:val="009A6976"/>
    <w:rsid w:val="009A6A96"/>
    <w:rsid w:val="009B128A"/>
    <w:rsid w:val="009C09AF"/>
    <w:rsid w:val="009C6CA4"/>
    <w:rsid w:val="009C6D2D"/>
    <w:rsid w:val="009C6FCE"/>
    <w:rsid w:val="009C71C0"/>
    <w:rsid w:val="009D0563"/>
    <w:rsid w:val="009D42FC"/>
    <w:rsid w:val="009D4E37"/>
    <w:rsid w:val="009D518B"/>
    <w:rsid w:val="009D65EF"/>
    <w:rsid w:val="009D72C6"/>
    <w:rsid w:val="009E0234"/>
    <w:rsid w:val="009E0349"/>
    <w:rsid w:val="009E27F3"/>
    <w:rsid w:val="009E33DB"/>
    <w:rsid w:val="009E6F00"/>
    <w:rsid w:val="009E7F4C"/>
    <w:rsid w:val="009F0312"/>
    <w:rsid w:val="009F4A11"/>
    <w:rsid w:val="009F5883"/>
    <w:rsid w:val="009F6DFB"/>
    <w:rsid w:val="00A0094A"/>
    <w:rsid w:val="00A03057"/>
    <w:rsid w:val="00A049BD"/>
    <w:rsid w:val="00A0554E"/>
    <w:rsid w:val="00A07790"/>
    <w:rsid w:val="00A1193B"/>
    <w:rsid w:val="00A1358F"/>
    <w:rsid w:val="00A13829"/>
    <w:rsid w:val="00A15B20"/>
    <w:rsid w:val="00A16D74"/>
    <w:rsid w:val="00A205A1"/>
    <w:rsid w:val="00A213AD"/>
    <w:rsid w:val="00A21757"/>
    <w:rsid w:val="00A246D5"/>
    <w:rsid w:val="00A2491F"/>
    <w:rsid w:val="00A36DE1"/>
    <w:rsid w:val="00A43005"/>
    <w:rsid w:val="00A431C0"/>
    <w:rsid w:val="00A44BC1"/>
    <w:rsid w:val="00A4548D"/>
    <w:rsid w:val="00A51AB5"/>
    <w:rsid w:val="00A520E0"/>
    <w:rsid w:val="00A539A0"/>
    <w:rsid w:val="00A56D35"/>
    <w:rsid w:val="00A61D10"/>
    <w:rsid w:val="00A623B7"/>
    <w:rsid w:val="00A62C33"/>
    <w:rsid w:val="00A64E6C"/>
    <w:rsid w:val="00A72A0F"/>
    <w:rsid w:val="00A8199A"/>
    <w:rsid w:val="00A83692"/>
    <w:rsid w:val="00A859AC"/>
    <w:rsid w:val="00A95501"/>
    <w:rsid w:val="00AA0896"/>
    <w:rsid w:val="00AA129E"/>
    <w:rsid w:val="00AA3D9F"/>
    <w:rsid w:val="00AA4B41"/>
    <w:rsid w:val="00AA6454"/>
    <w:rsid w:val="00AB0BD7"/>
    <w:rsid w:val="00AB3CF7"/>
    <w:rsid w:val="00AB6637"/>
    <w:rsid w:val="00AC008E"/>
    <w:rsid w:val="00AC04E9"/>
    <w:rsid w:val="00AC099F"/>
    <w:rsid w:val="00AC2AE2"/>
    <w:rsid w:val="00AC73AE"/>
    <w:rsid w:val="00AC73D5"/>
    <w:rsid w:val="00AD1251"/>
    <w:rsid w:val="00AD1766"/>
    <w:rsid w:val="00AD2159"/>
    <w:rsid w:val="00AD253C"/>
    <w:rsid w:val="00AD407B"/>
    <w:rsid w:val="00AD7AB1"/>
    <w:rsid w:val="00AD7CC1"/>
    <w:rsid w:val="00AE07FE"/>
    <w:rsid w:val="00AE1D3C"/>
    <w:rsid w:val="00AF3881"/>
    <w:rsid w:val="00B10A4E"/>
    <w:rsid w:val="00B14177"/>
    <w:rsid w:val="00B24210"/>
    <w:rsid w:val="00B26EA8"/>
    <w:rsid w:val="00B33AE3"/>
    <w:rsid w:val="00B37D65"/>
    <w:rsid w:val="00B4245D"/>
    <w:rsid w:val="00B45297"/>
    <w:rsid w:val="00B46189"/>
    <w:rsid w:val="00B5397C"/>
    <w:rsid w:val="00B6377C"/>
    <w:rsid w:val="00B63813"/>
    <w:rsid w:val="00B65A45"/>
    <w:rsid w:val="00B829D7"/>
    <w:rsid w:val="00B8373C"/>
    <w:rsid w:val="00B90647"/>
    <w:rsid w:val="00B90977"/>
    <w:rsid w:val="00B92374"/>
    <w:rsid w:val="00B92F7D"/>
    <w:rsid w:val="00B936C8"/>
    <w:rsid w:val="00B956B0"/>
    <w:rsid w:val="00BA0B7F"/>
    <w:rsid w:val="00BA1E9A"/>
    <w:rsid w:val="00BA41BA"/>
    <w:rsid w:val="00BA7805"/>
    <w:rsid w:val="00BB16B1"/>
    <w:rsid w:val="00BB16B6"/>
    <w:rsid w:val="00BB402B"/>
    <w:rsid w:val="00BB786B"/>
    <w:rsid w:val="00BC0975"/>
    <w:rsid w:val="00BC134D"/>
    <w:rsid w:val="00BC6F0A"/>
    <w:rsid w:val="00BC7430"/>
    <w:rsid w:val="00BD15C0"/>
    <w:rsid w:val="00BD25A2"/>
    <w:rsid w:val="00BD5DCE"/>
    <w:rsid w:val="00BE1299"/>
    <w:rsid w:val="00BE5B3D"/>
    <w:rsid w:val="00BE6DEE"/>
    <w:rsid w:val="00BE7D9F"/>
    <w:rsid w:val="00BF10E0"/>
    <w:rsid w:val="00BF2984"/>
    <w:rsid w:val="00BF2C97"/>
    <w:rsid w:val="00BF6A3F"/>
    <w:rsid w:val="00C03E21"/>
    <w:rsid w:val="00C04DAA"/>
    <w:rsid w:val="00C1013A"/>
    <w:rsid w:val="00C13C17"/>
    <w:rsid w:val="00C1569F"/>
    <w:rsid w:val="00C26749"/>
    <w:rsid w:val="00C267EC"/>
    <w:rsid w:val="00C40BFD"/>
    <w:rsid w:val="00C43734"/>
    <w:rsid w:val="00C43DFE"/>
    <w:rsid w:val="00C456CE"/>
    <w:rsid w:val="00C514BB"/>
    <w:rsid w:val="00C533E1"/>
    <w:rsid w:val="00C551F8"/>
    <w:rsid w:val="00C573FC"/>
    <w:rsid w:val="00C62743"/>
    <w:rsid w:val="00C70EF2"/>
    <w:rsid w:val="00C7311D"/>
    <w:rsid w:val="00C7589D"/>
    <w:rsid w:val="00C77B95"/>
    <w:rsid w:val="00C81426"/>
    <w:rsid w:val="00C83799"/>
    <w:rsid w:val="00C8550F"/>
    <w:rsid w:val="00C90062"/>
    <w:rsid w:val="00C96943"/>
    <w:rsid w:val="00CA1C59"/>
    <w:rsid w:val="00CA2427"/>
    <w:rsid w:val="00CA27DD"/>
    <w:rsid w:val="00CA689E"/>
    <w:rsid w:val="00CA6AFF"/>
    <w:rsid w:val="00CB1C58"/>
    <w:rsid w:val="00CB49BE"/>
    <w:rsid w:val="00CC45E6"/>
    <w:rsid w:val="00CC4975"/>
    <w:rsid w:val="00CC5F26"/>
    <w:rsid w:val="00CD1C68"/>
    <w:rsid w:val="00CE161C"/>
    <w:rsid w:val="00CE3908"/>
    <w:rsid w:val="00CF008B"/>
    <w:rsid w:val="00CF210B"/>
    <w:rsid w:val="00CF2448"/>
    <w:rsid w:val="00CF4B97"/>
    <w:rsid w:val="00CF5097"/>
    <w:rsid w:val="00CF7182"/>
    <w:rsid w:val="00D06279"/>
    <w:rsid w:val="00D16197"/>
    <w:rsid w:val="00D17615"/>
    <w:rsid w:val="00D20435"/>
    <w:rsid w:val="00D244B1"/>
    <w:rsid w:val="00D253E5"/>
    <w:rsid w:val="00D25CDC"/>
    <w:rsid w:val="00D275C0"/>
    <w:rsid w:val="00D30533"/>
    <w:rsid w:val="00D34BA9"/>
    <w:rsid w:val="00D36FB5"/>
    <w:rsid w:val="00D41B15"/>
    <w:rsid w:val="00D42FDE"/>
    <w:rsid w:val="00D4796C"/>
    <w:rsid w:val="00D61078"/>
    <w:rsid w:val="00D61B57"/>
    <w:rsid w:val="00D63D78"/>
    <w:rsid w:val="00D650AA"/>
    <w:rsid w:val="00D731A1"/>
    <w:rsid w:val="00D73883"/>
    <w:rsid w:val="00D7582A"/>
    <w:rsid w:val="00D7636C"/>
    <w:rsid w:val="00D76537"/>
    <w:rsid w:val="00D80F65"/>
    <w:rsid w:val="00D8151E"/>
    <w:rsid w:val="00D815C1"/>
    <w:rsid w:val="00D91140"/>
    <w:rsid w:val="00D92377"/>
    <w:rsid w:val="00D95E1A"/>
    <w:rsid w:val="00DA3822"/>
    <w:rsid w:val="00DA5076"/>
    <w:rsid w:val="00DB1C5D"/>
    <w:rsid w:val="00DB53A0"/>
    <w:rsid w:val="00DC0AA8"/>
    <w:rsid w:val="00DC1284"/>
    <w:rsid w:val="00DC12A4"/>
    <w:rsid w:val="00DC2BF7"/>
    <w:rsid w:val="00DC3070"/>
    <w:rsid w:val="00DC3182"/>
    <w:rsid w:val="00DD3629"/>
    <w:rsid w:val="00DE0D43"/>
    <w:rsid w:val="00DE2D83"/>
    <w:rsid w:val="00DE4CE1"/>
    <w:rsid w:val="00DE5A5B"/>
    <w:rsid w:val="00DF08A3"/>
    <w:rsid w:val="00DF2900"/>
    <w:rsid w:val="00DF2D10"/>
    <w:rsid w:val="00DF646A"/>
    <w:rsid w:val="00DF7FB4"/>
    <w:rsid w:val="00E047C7"/>
    <w:rsid w:val="00E05C7C"/>
    <w:rsid w:val="00E111F3"/>
    <w:rsid w:val="00E12F7B"/>
    <w:rsid w:val="00E13043"/>
    <w:rsid w:val="00E137BD"/>
    <w:rsid w:val="00E20809"/>
    <w:rsid w:val="00E21AC6"/>
    <w:rsid w:val="00E24361"/>
    <w:rsid w:val="00E24518"/>
    <w:rsid w:val="00E2531D"/>
    <w:rsid w:val="00E25C8A"/>
    <w:rsid w:val="00E27FC2"/>
    <w:rsid w:val="00E312EB"/>
    <w:rsid w:val="00E32CC4"/>
    <w:rsid w:val="00E36771"/>
    <w:rsid w:val="00E43ACF"/>
    <w:rsid w:val="00E47247"/>
    <w:rsid w:val="00E54609"/>
    <w:rsid w:val="00E549B4"/>
    <w:rsid w:val="00E60FA2"/>
    <w:rsid w:val="00E62A40"/>
    <w:rsid w:val="00E70F3B"/>
    <w:rsid w:val="00E71BB4"/>
    <w:rsid w:val="00E82496"/>
    <w:rsid w:val="00E8549F"/>
    <w:rsid w:val="00E85E85"/>
    <w:rsid w:val="00E86229"/>
    <w:rsid w:val="00E95459"/>
    <w:rsid w:val="00E96430"/>
    <w:rsid w:val="00E964E4"/>
    <w:rsid w:val="00EA21BC"/>
    <w:rsid w:val="00EA31BF"/>
    <w:rsid w:val="00EA3B33"/>
    <w:rsid w:val="00EA5205"/>
    <w:rsid w:val="00EA6290"/>
    <w:rsid w:val="00EB177D"/>
    <w:rsid w:val="00EB5336"/>
    <w:rsid w:val="00EC1AB1"/>
    <w:rsid w:val="00ED039D"/>
    <w:rsid w:val="00ED170A"/>
    <w:rsid w:val="00ED41AF"/>
    <w:rsid w:val="00EE2245"/>
    <w:rsid w:val="00EE447D"/>
    <w:rsid w:val="00EE65AF"/>
    <w:rsid w:val="00EF194F"/>
    <w:rsid w:val="00EF3E72"/>
    <w:rsid w:val="00EF617C"/>
    <w:rsid w:val="00F0120B"/>
    <w:rsid w:val="00F02048"/>
    <w:rsid w:val="00F04224"/>
    <w:rsid w:val="00F110F9"/>
    <w:rsid w:val="00F15B92"/>
    <w:rsid w:val="00F174CF"/>
    <w:rsid w:val="00F26530"/>
    <w:rsid w:val="00F30ACD"/>
    <w:rsid w:val="00F321A2"/>
    <w:rsid w:val="00F32D7F"/>
    <w:rsid w:val="00F35978"/>
    <w:rsid w:val="00F36C37"/>
    <w:rsid w:val="00F41A4E"/>
    <w:rsid w:val="00F4632C"/>
    <w:rsid w:val="00F51051"/>
    <w:rsid w:val="00F54C8C"/>
    <w:rsid w:val="00F61F5C"/>
    <w:rsid w:val="00F64663"/>
    <w:rsid w:val="00F7459D"/>
    <w:rsid w:val="00F82A0C"/>
    <w:rsid w:val="00F85FC5"/>
    <w:rsid w:val="00F86625"/>
    <w:rsid w:val="00F91AD0"/>
    <w:rsid w:val="00F91C37"/>
    <w:rsid w:val="00F9418C"/>
    <w:rsid w:val="00FA3B9B"/>
    <w:rsid w:val="00FA4312"/>
    <w:rsid w:val="00FA5B24"/>
    <w:rsid w:val="00FA7075"/>
    <w:rsid w:val="00FB5381"/>
    <w:rsid w:val="00FB5529"/>
    <w:rsid w:val="00FC3F15"/>
    <w:rsid w:val="00FD0887"/>
    <w:rsid w:val="00FF590E"/>
    <w:rsid w:val="07008754"/>
    <w:rsid w:val="131935FD"/>
    <w:rsid w:val="2205A74C"/>
    <w:rsid w:val="29E341A3"/>
    <w:rsid w:val="47CE2942"/>
    <w:rsid w:val="49B49CEF"/>
    <w:rsid w:val="4ABD0561"/>
    <w:rsid w:val="713A50AE"/>
    <w:rsid w:val="76EBA65A"/>
    <w:rsid w:val="7CC3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D2F4"/>
  <w15:docId w15:val="{65A4770E-E4BA-4DEF-A986-0463AE51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5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29845">
      <w:bodyDiv w:val="1"/>
      <w:marLeft w:val="0"/>
      <w:marRight w:val="0"/>
      <w:marTop w:val="0"/>
      <w:marBottom w:val="0"/>
      <w:divBdr>
        <w:top w:val="none" w:sz="0" w:space="0" w:color="auto"/>
        <w:left w:val="none" w:sz="0" w:space="0" w:color="auto"/>
        <w:bottom w:val="none" w:sz="0" w:space="0" w:color="auto"/>
        <w:right w:val="none" w:sz="0" w:space="0" w:color="auto"/>
      </w:divBdr>
      <w:divsChild>
        <w:div w:id="516311093">
          <w:marLeft w:val="0"/>
          <w:marRight w:val="0"/>
          <w:marTop w:val="0"/>
          <w:marBottom w:val="0"/>
          <w:divBdr>
            <w:top w:val="none" w:sz="0" w:space="0" w:color="auto"/>
            <w:left w:val="none" w:sz="0" w:space="0" w:color="auto"/>
            <w:bottom w:val="none" w:sz="0" w:space="0" w:color="auto"/>
            <w:right w:val="none" w:sz="0" w:space="0" w:color="auto"/>
          </w:divBdr>
          <w:divsChild>
            <w:div w:id="4946747">
              <w:marLeft w:val="0"/>
              <w:marRight w:val="0"/>
              <w:marTop w:val="0"/>
              <w:marBottom w:val="0"/>
              <w:divBdr>
                <w:top w:val="none" w:sz="0" w:space="0" w:color="auto"/>
                <w:left w:val="none" w:sz="0" w:space="0" w:color="auto"/>
                <w:bottom w:val="none" w:sz="0" w:space="0" w:color="auto"/>
                <w:right w:val="none" w:sz="0" w:space="0" w:color="auto"/>
              </w:divBdr>
            </w:div>
            <w:div w:id="29494955">
              <w:marLeft w:val="0"/>
              <w:marRight w:val="0"/>
              <w:marTop w:val="0"/>
              <w:marBottom w:val="0"/>
              <w:divBdr>
                <w:top w:val="none" w:sz="0" w:space="0" w:color="auto"/>
                <w:left w:val="none" w:sz="0" w:space="0" w:color="auto"/>
                <w:bottom w:val="none" w:sz="0" w:space="0" w:color="auto"/>
                <w:right w:val="none" w:sz="0" w:space="0" w:color="auto"/>
              </w:divBdr>
            </w:div>
            <w:div w:id="51347326">
              <w:marLeft w:val="0"/>
              <w:marRight w:val="0"/>
              <w:marTop w:val="0"/>
              <w:marBottom w:val="0"/>
              <w:divBdr>
                <w:top w:val="none" w:sz="0" w:space="0" w:color="auto"/>
                <w:left w:val="none" w:sz="0" w:space="0" w:color="auto"/>
                <w:bottom w:val="none" w:sz="0" w:space="0" w:color="auto"/>
                <w:right w:val="none" w:sz="0" w:space="0" w:color="auto"/>
              </w:divBdr>
            </w:div>
            <w:div w:id="60061431">
              <w:marLeft w:val="0"/>
              <w:marRight w:val="0"/>
              <w:marTop w:val="0"/>
              <w:marBottom w:val="0"/>
              <w:divBdr>
                <w:top w:val="none" w:sz="0" w:space="0" w:color="auto"/>
                <w:left w:val="none" w:sz="0" w:space="0" w:color="auto"/>
                <w:bottom w:val="none" w:sz="0" w:space="0" w:color="auto"/>
                <w:right w:val="none" w:sz="0" w:space="0" w:color="auto"/>
              </w:divBdr>
            </w:div>
            <w:div w:id="85806819">
              <w:marLeft w:val="0"/>
              <w:marRight w:val="0"/>
              <w:marTop w:val="0"/>
              <w:marBottom w:val="0"/>
              <w:divBdr>
                <w:top w:val="none" w:sz="0" w:space="0" w:color="auto"/>
                <w:left w:val="none" w:sz="0" w:space="0" w:color="auto"/>
                <w:bottom w:val="none" w:sz="0" w:space="0" w:color="auto"/>
                <w:right w:val="none" w:sz="0" w:space="0" w:color="auto"/>
              </w:divBdr>
            </w:div>
            <w:div w:id="93985853">
              <w:marLeft w:val="0"/>
              <w:marRight w:val="0"/>
              <w:marTop w:val="0"/>
              <w:marBottom w:val="0"/>
              <w:divBdr>
                <w:top w:val="none" w:sz="0" w:space="0" w:color="auto"/>
                <w:left w:val="none" w:sz="0" w:space="0" w:color="auto"/>
                <w:bottom w:val="none" w:sz="0" w:space="0" w:color="auto"/>
                <w:right w:val="none" w:sz="0" w:space="0" w:color="auto"/>
              </w:divBdr>
            </w:div>
            <w:div w:id="217666150">
              <w:marLeft w:val="0"/>
              <w:marRight w:val="0"/>
              <w:marTop w:val="0"/>
              <w:marBottom w:val="0"/>
              <w:divBdr>
                <w:top w:val="none" w:sz="0" w:space="0" w:color="auto"/>
                <w:left w:val="none" w:sz="0" w:space="0" w:color="auto"/>
                <w:bottom w:val="none" w:sz="0" w:space="0" w:color="auto"/>
                <w:right w:val="none" w:sz="0" w:space="0" w:color="auto"/>
              </w:divBdr>
            </w:div>
            <w:div w:id="234705389">
              <w:marLeft w:val="0"/>
              <w:marRight w:val="0"/>
              <w:marTop w:val="0"/>
              <w:marBottom w:val="0"/>
              <w:divBdr>
                <w:top w:val="none" w:sz="0" w:space="0" w:color="auto"/>
                <w:left w:val="none" w:sz="0" w:space="0" w:color="auto"/>
                <w:bottom w:val="none" w:sz="0" w:space="0" w:color="auto"/>
                <w:right w:val="none" w:sz="0" w:space="0" w:color="auto"/>
              </w:divBdr>
            </w:div>
            <w:div w:id="261493266">
              <w:marLeft w:val="0"/>
              <w:marRight w:val="0"/>
              <w:marTop w:val="0"/>
              <w:marBottom w:val="0"/>
              <w:divBdr>
                <w:top w:val="none" w:sz="0" w:space="0" w:color="auto"/>
                <w:left w:val="none" w:sz="0" w:space="0" w:color="auto"/>
                <w:bottom w:val="none" w:sz="0" w:space="0" w:color="auto"/>
                <w:right w:val="none" w:sz="0" w:space="0" w:color="auto"/>
              </w:divBdr>
            </w:div>
            <w:div w:id="264118167">
              <w:marLeft w:val="0"/>
              <w:marRight w:val="0"/>
              <w:marTop w:val="0"/>
              <w:marBottom w:val="0"/>
              <w:divBdr>
                <w:top w:val="none" w:sz="0" w:space="0" w:color="auto"/>
                <w:left w:val="none" w:sz="0" w:space="0" w:color="auto"/>
                <w:bottom w:val="none" w:sz="0" w:space="0" w:color="auto"/>
                <w:right w:val="none" w:sz="0" w:space="0" w:color="auto"/>
              </w:divBdr>
            </w:div>
            <w:div w:id="267810626">
              <w:marLeft w:val="0"/>
              <w:marRight w:val="0"/>
              <w:marTop w:val="0"/>
              <w:marBottom w:val="0"/>
              <w:divBdr>
                <w:top w:val="none" w:sz="0" w:space="0" w:color="auto"/>
                <w:left w:val="none" w:sz="0" w:space="0" w:color="auto"/>
                <w:bottom w:val="none" w:sz="0" w:space="0" w:color="auto"/>
                <w:right w:val="none" w:sz="0" w:space="0" w:color="auto"/>
              </w:divBdr>
            </w:div>
            <w:div w:id="322469473">
              <w:marLeft w:val="0"/>
              <w:marRight w:val="0"/>
              <w:marTop w:val="0"/>
              <w:marBottom w:val="0"/>
              <w:divBdr>
                <w:top w:val="none" w:sz="0" w:space="0" w:color="auto"/>
                <w:left w:val="none" w:sz="0" w:space="0" w:color="auto"/>
                <w:bottom w:val="none" w:sz="0" w:space="0" w:color="auto"/>
                <w:right w:val="none" w:sz="0" w:space="0" w:color="auto"/>
              </w:divBdr>
            </w:div>
            <w:div w:id="364210277">
              <w:marLeft w:val="0"/>
              <w:marRight w:val="0"/>
              <w:marTop w:val="0"/>
              <w:marBottom w:val="0"/>
              <w:divBdr>
                <w:top w:val="none" w:sz="0" w:space="0" w:color="auto"/>
                <w:left w:val="none" w:sz="0" w:space="0" w:color="auto"/>
                <w:bottom w:val="none" w:sz="0" w:space="0" w:color="auto"/>
                <w:right w:val="none" w:sz="0" w:space="0" w:color="auto"/>
              </w:divBdr>
            </w:div>
            <w:div w:id="417210804">
              <w:marLeft w:val="0"/>
              <w:marRight w:val="0"/>
              <w:marTop w:val="0"/>
              <w:marBottom w:val="0"/>
              <w:divBdr>
                <w:top w:val="none" w:sz="0" w:space="0" w:color="auto"/>
                <w:left w:val="none" w:sz="0" w:space="0" w:color="auto"/>
                <w:bottom w:val="none" w:sz="0" w:space="0" w:color="auto"/>
                <w:right w:val="none" w:sz="0" w:space="0" w:color="auto"/>
              </w:divBdr>
            </w:div>
            <w:div w:id="422337726">
              <w:marLeft w:val="0"/>
              <w:marRight w:val="0"/>
              <w:marTop w:val="0"/>
              <w:marBottom w:val="0"/>
              <w:divBdr>
                <w:top w:val="none" w:sz="0" w:space="0" w:color="auto"/>
                <w:left w:val="none" w:sz="0" w:space="0" w:color="auto"/>
                <w:bottom w:val="none" w:sz="0" w:space="0" w:color="auto"/>
                <w:right w:val="none" w:sz="0" w:space="0" w:color="auto"/>
              </w:divBdr>
            </w:div>
            <w:div w:id="430395236">
              <w:marLeft w:val="0"/>
              <w:marRight w:val="0"/>
              <w:marTop w:val="0"/>
              <w:marBottom w:val="0"/>
              <w:divBdr>
                <w:top w:val="none" w:sz="0" w:space="0" w:color="auto"/>
                <w:left w:val="none" w:sz="0" w:space="0" w:color="auto"/>
                <w:bottom w:val="none" w:sz="0" w:space="0" w:color="auto"/>
                <w:right w:val="none" w:sz="0" w:space="0" w:color="auto"/>
              </w:divBdr>
            </w:div>
            <w:div w:id="441537981">
              <w:marLeft w:val="0"/>
              <w:marRight w:val="0"/>
              <w:marTop w:val="0"/>
              <w:marBottom w:val="0"/>
              <w:divBdr>
                <w:top w:val="none" w:sz="0" w:space="0" w:color="auto"/>
                <w:left w:val="none" w:sz="0" w:space="0" w:color="auto"/>
                <w:bottom w:val="none" w:sz="0" w:space="0" w:color="auto"/>
                <w:right w:val="none" w:sz="0" w:space="0" w:color="auto"/>
              </w:divBdr>
            </w:div>
            <w:div w:id="475144688">
              <w:marLeft w:val="0"/>
              <w:marRight w:val="0"/>
              <w:marTop w:val="0"/>
              <w:marBottom w:val="0"/>
              <w:divBdr>
                <w:top w:val="none" w:sz="0" w:space="0" w:color="auto"/>
                <w:left w:val="none" w:sz="0" w:space="0" w:color="auto"/>
                <w:bottom w:val="none" w:sz="0" w:space="0" w:color="auto"/>
                <w:right w:val="none" w:sz="0" w:space="0" w:color="auto"/>
              </w:divBdr>
            </w:div>
            <w:div w:id="478153981">
              <w:marLeft w:val="0"/>
              <w:marRight w:val="0"/>
              <w:marTop w:val="0"/>
              <w:marBottom w:val="0"/>
              <w:divBdr>
                <w:top w:val="none" w:sz="0" w:space="0" w:color="auto"/>
                <w:left w:val="none" w:sz="0" w:space="0" w:color="auto"/>
                <w:bottom w:val="none" w:sz="0" w:space="0" w:color="auto"/>
                <w:right w:val="none" w:sz="0" w:space="0" w:color="auto"/>
              </w:divBdr>
            </w:div>
            <w:div w:id="493183397">
              <w:marLeft w:val="0"/>
              <w:marRight w:val="0"/>
              <w:marTop w:val="0"/>
              <w:marBottom w:val="0"/>
              <w:divBdr>
                <w:top w:val="none" w:sz="0" w:space="0" w:color="auto"/>
                <w:left w:val="none" w:sz="0" w:space="0" w:color="auto"/>
                <w:bottom w:val="none" w:sz="0" w:space="0" w:color="auto"/>
                <w:right w:val="none" w:sz="0" w:space="0" w:color="auto"/>
              </w:divBdr>
            </w:div>
            <w:div w:id="535384703">
              <w:marLeft w:val="0"/>
              <w:marRight w:val="0"/>
              <w:marTop w:val="0"/>
              <w:marBottom w:val="0"/>
              <w:divBdr>
                <w:top w:val="none" w:sz="0" w:space="0" w:color="auto"/>
                <w:left w:val="none" w:sz="0" w:space="0" w:color="auto"/>
                <w:bottom w:val="none" w:sz="0" w:space="0" w:color="auto"/>
                <w:right w:val="none" w:sz="0" w:space="0" w:color="auto"/>
              </w:divBdr>
            </w:div>
            <w:div w:id="544290448">
              <w:marLeft w:val="0"/>
              <w:marRight w:val="0"/>
              <w:marTop w:val="0"/>
              <w:marBottom w:val="0"/>
              <w:divBdr>
                <w:top w:val="none" w:sz="0" w:space="0" w:color="auto"/>
                <w:left w:val="none" w:sz="0" w:space="0" w:color="auto"/>
                <w:bottom w:val="none" w:sz="0" w:space="0" w:color="auto"/>
                <w:right w:val="none" w:sz="0" w:space="0" w:color="auto"/>
              </w:divBdr>
            </w:div>
            <w:div w:id="651325737">
              <w:marLeft w:val="0"/>
              <w:marRight w:val="0"/>
              <w:marTop w:val="0"/>
              <w:marBottom w:val="0"/>
              <w:divBdr>
                <w:top w:val="none" w:sz="0" w:space="0" w:color="auto"/>
                <w:left w:val="none" w:sz="0" w:space="0" w:color="auto"/>
                <w:bottom w:val="none" w:sz="0" w:space="0" w:color="auto"/>
                <w:right w:val="none" w:sz="0" w:space="0" w:color="auto"/>
              </w:divBdr>
            </w:div>
            <w:div w:id="665599310">
              <w:marLeft w:val="0"/>
              <w:marRight w:val="0"/>
              <w:marTop w:val="0"/>
              <w:marBottom w:val="0"/>
              <w:divBdr>
                <w:top w:val="none" w:sz="0" w:space="0" w:color="auto"/>
                <w:left w:val="none" w:sz="0" w:space="0" w:color="auto"/>
                <w:bottom w:val="none" w:sz="0" w:space="0" w:color="auto"/>
                <w:right w:val="none" w:sz="0" w:space="0" w:color="auto"/>
              </w:divBdr>
            </w:div>
            <w:div w:id="762259495">
              <w:marLeft w:val="0"/>
              <w:marRight w:val="0"/>
              <w:marTop w:val="0"/>
              <w:marBottom w:val="0"/>
              <w:divBdr>
                <w:top w:val="none" w:sz="0" w:space="0" w:color="auto"/>
                <w:left w:val="none" w:sz="0" w:space="0" w:color="auto"/>
                <w:bottom w:val="none" w:sz="0" w:space="0" w:color="auto"/>
                <w:right w:val="none" w:sz="0" w:space="0" w:color="auto"/>
              </w:divBdr>
            </w:div>
            <w:div w:id="799612706">
              <w:marLeft w:val="0"/>
              <w:marRight w:val="0"/>
              <w:marTop w:val="0"/>
              <w:marBottom w:val="0"/>
              <w:divBdr>
                <w:top w:val="none" w:sz="0" w:space="0" w:color="auto"/>
                <w:left w:val="none" w:sz="0" w:space="0" w:color="auto"/>
                <w:bottom w:val="none" w:sz="0" w:space="0" w:color="auto"/>
                <w:right w:val="none" w:sz="0" w:space="0" w:color="auto"/>
              </w:divBdr>
            </w:div>
            <w:div w:id="838083844">
              <w:marLeft w:val="0"/>
              <w:marRight w:val="0"/>
              <w:marTop w:val="0"/>
              <w:marBottom w:val="0"/>
              <w:divBdr>
                <w:top w:val="none" w:sz="0" w:space="0" w:color="auto"/>
                <w:left w:val="none" w:sz="0" w:space="0" w:color="auto"/>
                <w:bottom w:val="none" w:sz="0" w:space="0" w:color="auto"/>
                <w:right w:val="none" w:sz="0" w:space="0" w:color="auto"/>
              </w:divBdr>
            </w:div>
            <w:div w:id="856233187">
              <w:marLeft w:val="0"/>
              <w:marRight w:val="0"/>
              <w:marTop w:val="0"/>
              <w:marBottom w:val="0"/>
              <w:divBdr>
                <w:top w:val="none" w:sz="0" w:space="0" w:color="auto"/>
                <w:left w:val="none" w:sz="0" w:space="0" w:color="auto"/>
                <w:bottom w:val="none" w:sz="0" w:space="0" w:color="auto"/>
                <w:right w:val="none" w:sz="0" w:space="0" w:color="auto"/>
              </w:divBdr>
            </w:div>
            <w:div w:id="937828696">
              <w:marLeft w:val="0"/>
              <w:marRight w:val="0"/>
              <w:marTop w:val="0"/>
              <w:marBottom w:val="0"/>
              <w:divBdr>
                <w:top w:val="none" w:sz="0" w:space="0" w:color="auto"/>
                <w:left w:val="none" w:sz="0" w:space="0" w:color="auto"/>
                <w:bottom w:val="none" w:sz="0" w:space="0" w:color="auto"/>
                <w:right w:val="none" w:sz="0" w:space="0" w:color="auto"/>
              </w:divBdr>
            </w:div>
            <w:div w:id="952399083">
              <w:marLeft w:val="0"/>
              <w:marRight w:val="0"/>
              <w:marTop w:val="0"/>
              <w:marBottom w:val="0"/>
              <w:divBdr>
                <w:top w:val="none" w:sz="0" w:space="0" w:color="auto"/>
                <w:left w:val="none" w:sz="0" w:space="0" w:color="auto"/>
                <w:bottom w:val="none" w:sz="0" w:space="0" w:color="auto"/>
                <w:right w:val="none" w:sz="0" w:space="0" w:color="auto"/>
              </w:divBdr>
            </w:div>
            <w:div w:id="952982839">
              <w:marLeft w:val="0"/>
              <w:marRight w:val="0"/>
              <w:marTop w:val="0"/>
              <w:marBottom w:val="0"/>
              <w:divBdr>
                <w:top w:val="none" w:sz="0" w:space="0" w:color="auto"/>
                <w:left w:val="none" w:sz="0" w:space="0" w:color="auto"/>
                <w:bottom w:val="none" w:sz="0" w:space="0" w:color="auto"/>
                <w:right w:val="none" w:sz="0" w:space="0" w:color="auto"/>
              </w:divBdr>
            </w:div>
            <w:div w:id="970743015">
              <w:marLeft w:val="0"/>
              <w:marRight w:val="0"/>
              <w:marTop w:val="0"/>
              <w:marBottom w:val="0"/>
              <w:divBdr>
                <w:top w:val="none" w:sz="0" w:space="0" w:color="auto"/>
                <w:left w:val="none" w:sz="0" w:space="0" w:color="auto"/>
                <w:bottom w:val="none" w:sz="0" w:space="0" w:color="auto"/>
                <w:right w:val="none" w:sz="0" w:space="0" w:color="auto"/>
              </w:divBdr>
            </w:div>
            <w:div w:id="975449250">
              <w:marLeft w:val="0"/>
              <w:marRight w:val="0"/>
              <w:marTop w:val="0"/>
              <w:marBottom w:val="0"/>
              <w:divBdr>
                <w:top w:val="none" w:sz="0" w:space="0" w:color="auto"/>
                <w:left w:val="none" w:sz="0" w:space="0" w:color="auto"/>
                <w:bottom w:val="none" w:sz="0" w:space="0" w:color="auto"/>
                <w:right w:val="none" w:sz="0" w:space="0" w:color="auto"/>
              </w:divBdr>
            </w:div>
            <w:div w:id="993023778">
              <w:marLeft w:val="0"/>
              <w:marRight w:val="0"/>
              <w:marTop w:val="0"/>
              <w:marBottom w:val="0"/>
              <w:divBdr>
                <w:top w:val="none" w:sz="0" w:space="0" w:color="auto"/>
                <w:left w:val="none" w:sz="0" w:space="0" w:color="auto"/>
                <w:bottom w:val="none" w:sz="0" w:space="0" w:color="auto"/>
                <w:right w:val="none" w:sz="0" w:space="0" w:color="auto"/>
              </w:divBdr>
            </w:div>
            <w:div w:id="1008168392">
              <w:marLeft w:val="0"/>
              <w:marRight w:val="0"/>
              <w:marTop w:val="0"/>
              <w:marBottom w:val="0"/>
              <w:divBdr>
                <w:top w:val="none" w:sz="0" w:space="0" w:color="auto"/>
                <w:left w:val="none" w:sz="0" w:space="0" w:color="auto"/>
                <w:bottom w:val="none" w:sz="0" w:space="0" w:color="auto"/>
                <w:right w:val="none" w:sz="0" w:space="0" w:color="auto"/>
              </w:divBdr>
            </w:div>
            <w:div w:id="1065837792">
              <w:marLeft w:val="0"/>
              <w:marRight w:val="0"/>
              <w:marTop w:val="0"/>
              <w:marBottom w:val="0"/>
              <w:divBdr>
                <w:top w:val="none" w:sz="0" w:space="0" w:color="auto"/>
                <w:left w:val="none" w:sz="0" w:space="0" w:color="auto"/>
                <w:bottom w:val="none" w:sz="0" w:space="0" w:color="auto"/>
                <w:right w:val="none" w:sz="0" w:space="0" w:color="auto"/>
              </w:divBdr>
            </w:div>
            <w:div w:id="1100372287">
              <w:marLeft w:val="0"/>
              <w:marRight w:val="0"/>
              <w:marTop w:val="0"/>
              <w:marBottom w:val="0"/>
              <w:divBdr>
                <w:top w:val="none" w:sz="0" w:space="0" w:color="auto"/>
                <w:left w:val="none" w:sz="0" w:space="0" w:color="auto"/>
                <w:bottom w:val="none" w:sz="0" w:space="0" w:color="auto"/>
                <w:right w:val="none" w:sz="0" w:space="0" w:color="auto"/>
              </w:divBdr>
            </w:div>
            <w:div w:id="1112551175">
              <w:marLeft w:val="0"/>
              <w:marRight w:val="0"/>
              <w:marTop w:val="0"/>
              <w:marBottom w:val="0"/>
              <w:divBdr>
                <w:top w:val="none" w:sz="0" w:space="0" w:color="auto"/>
                <w:left w:val="none" w:sz="0" w:space="0" w:color="auto"/>
                <w:bottom w:val="none" w:sz="0" w:space="0" w:color="auto"/>
                <w:right w:val="none" w:sz="0" w:space="0" w:color="auto"/>
              </w:divBdr>
            </w:div>
            <w:div w:id="1131443362">
              <w:marLeft w:val="0"/>
              <w:marRight w:val="0"/>
              <w:marTop w:val="0"/>
              <w:marBottom w:val="0"/>
              <w:divBdr>
                <w:top w:val="none" w:sz="0" w:space="0" w:color="auto"/>
                <w:left w:val="none" w:sz="0" w:space="0" w:color="auto"/>
                <w:bottom w:val="none" w:sz="0" w:space="0" w:color="auto"/>
                <w:right w:val="none" w:sz="0" w:space="0" w:color="auto"/>
              </w:divBdr>
            </w:div>
            <w:div w:id="1147823778">
              <w:marLeft w:val="0"/>
              <w:marRight w:val="0"/>
              <w:marTop w:val="0"/>
              <w:marBottom w:val="0"/>
              <w:divBdr>
                <w:top w:val="none" w:sz="0" w:space="0" w:color="auto"/>
                <w:left w:val="none" w:sz="0" w:space="0" w:color="auto"/>
                <w:bottom w:val="none" w:sz="0" w:space="0" w:color="auto"/>
                <w:right w:val="none" w:sz="0" w:space="0" w:color="auto"/>
              </w:divBdr>
            </w:div>
            <w:div w:id="1149327208">
              <w:marLeft w:val="0"/>
              <w:marRight w:val="0"/>
              <w:marTop w:val="0"/>
              <w:marBottom w:val="0"/>
              <w:divBdr>
                <w:top w:val="none" w:sz="0" w:space="0" w:color="auto"/>
                <w:left w:val="none" w:sz="0" w:space="0" w:color="auto"/>
                <w:bottom w:val="none" w:sz="0" w:space="0" w:color="auto"/>
                <w:right w:val="none" w:sz="0" w:space="0" w:color="auto"/>
              </w:divBdr>
            </w:div>
            <w:div w:id="1248072384">
              <w:marLeft w:val="0"/>
              <w:marRight w:val="0"/>
              <w:marTop w:val="0"/>
              <w:marBottom w:val="0"/>
              <w:divBdr>
                <w:top w:val="none" w:sz="0" w:space="0" w:color="auto"/>
                <w:left w:val="none" w:sz="0" w:space="0" w:color="auto"/>
                <w:bottom w:val="none" w:sz="0" w:space="0" w:color="auto"/>
                <w:right w:val="none" w:sz="0" w:space="0" w:color="auto"/>
              </w:divBdr>
            </w:div>
            <w:div w:id="1284312016">
              <w:marLeft w:val="0"/>
              <w:marRight w:val="0"/>
              <w:marTop w:val="0"/>
              <w:marBottom w:val="0"/>
              <w:divBdr>
                <w:top w:val="none" w:sz="0" w:space="0" w:color="auto"/>
                <w:left w:val="none" w:sz="0" w:space="0" w:color="auto"/>
                <w:bottom w:val="none" w:sz="0" w:space="0" w:color="auto"/>
                <w:right w:val="none" w:sz="0" w:space="0" w:color="auto"/>
              </w:divBdr>
            </w:div>
            <w:div w:id="1312100757">
              <w:marLeft w:val="0"/>
              <w:marRight w:val="0"/>
              <w:marTop w:val="0"/>
              <w:marBottom w:val="0"/>
              <w:divBdr>
                <w:top w:val="none" w:sz="0" w:space="0" w:color="auto"/>
                <w:left w:val="none" w:sz="0" w:space="0" w:color="auto"/>
                <w:bottom w:val="none" w:sz="0" w:space="0" w:color="auto"/>
                <w:right w:val="none" w:sz="0" w:space="0" w:color="auto"/>
              </w:divBdr>
            </w:div>
            <w:div w:id="1341080775">
              <w:marLeft w:val="0"/>
              <w:marRight w:val="0"/>
              <w:marTop w:val="0"/>
              <w:marBottom w:val="0"/>
              <w:divBdr>
                <w:top w:val="none" w:sz="0" w:space="0" w:color="auto"/>
                <w:left w:val="none" w:sz="0" w:space="0" w:color="auto"/>
                <w:bottom w:val="none" w:sz="0" w:space="0" w:color="auto"/>
                <w:right w:val="none" w:sz="0" w:space="0" w:color="auto"/>
              </w:divBdr>
            </w:div>
            <w:div w:id="1395816997">
              <w:marLeft w:val="0"/>
              <w:marRight w:val="0"/>
              <w:marTop w:val="0"/>
              <w:marBottom w:val="0"/>
              <w:divBdr>
                <w:top w:val="none" w:sz="0" w:space="0" w:color="auto"/>
                <w:left w:val="none" w:sz="0" w:space="0" w:color="auto"/>
                <w:bottom w:val="none" w:sz="0" w:space="0" w:color="auto"/>
                <w:right w:val="none" w:sz="0" w:space="0" w:color="auto"/>
              </w:divBdr>
            </w:div>
            <w:div w:id="1547836949">
              <w:marLeft w:val="0"/>
              <w:marRight w:val="0"/>
              <w:marTop w:val="0"/>
              <w:marBottom w:val="0"/>
              <w:divBdr>
                <w:top w:val="none" w:sz="0" w:space="0" w:color="auto"/>
                <w:left w:val="none" w:sz="0" w:space="0" w:color="auto"/>
                <w:bottom w:val="none" w:sz="0" w:space="0" w:color="auto"/>
                <w:right w:val="none" w:sz="0" w:space="0" w:color="auto"/>
              </w:divBdr>
            </w:div>
            <w:div w:id="1572109748">
              <w:marLeft w:val="0"/>
              <w:marRight w:val="0"/>
              <w:marTop w:val="0"/>
              <w:marBottom w:val="0"/>
              <w:divBdr>
                <w:top w:val="none" w:sz="0" w:space="0" w:color="auto"/>
                <w:left w:val="none" w:sz="0" w:space="0" w:color="auto"/>
                <w:bottom w:val="none" w:sz="0" w:space="0" w:color="auto"/>
                <w:right w:val="none" w:sz="0" w:space="0" w:color="auto"/>
              </w:divBdr>
            </w:div>
            <w:div w:id="1574972636">
              <w:marLeft w:val="0"/>
              <w:marRight w:val="0"/>
              <w:marTop w:val="0"/>
              <w:marBottom w:val="0"/>
              <w:divBdr>
                <w:top w:val="none" w:sz="0" w:space="0" w:color="auto"/>
                <w:left w:val="none" w:sz="0" w:space="0" w:color="auto"/>
                <w:bottom w:val="none" w:sz="0" w:space="0" w:color="auto"/>
                <w:right w:val="none" w:sz="0" w:space="0" w:color="auto"/>
              </w:divBdr>
            </w:div>
            <w:div w:id="1578974914">
              <w:marLeft w:val="0"/>
              <w:marRight w:val="0"/>
              <w:marTop w:val="0"/>
              <w:marBottom w:val="0"/>
              <w:divBdr>
                <w:top w:val="none" w:sz="0" w:space="0" w:color="auto"/>
                <w:left w:val="none" w:sz="0" w:space="0" w:color="auto"/>
                <w:bottom w:val="none" w:sz="0" w:space="0" w:color="auto"/>
                <w:right w:val="none" w:sz="0" w:space="0" w:color="auto"/>
              </w:divBdr>
            </w:div>
            <w:div w:id="1592394476">
              <w:marLeft w:val="0"/>
              <w:marRight w:val="0"/>
              <w:marTop w:val="0"/>
              <w:marBottom w:val="0"/>
              <w:divBdr>
                <w:top w:val="none" w:sz="0" w:space="0" w:color="auto"/>
                <w:left w:val="none" w:sz="0" w:space="0" w:color="auto"/>
                <w:bottom w:val="none" w:sz="0" w:space="0" w:color="auto"/>
                <w:right w:val="none" w:sz="0" w:space="0" w:color="auto"/>
              </w:divBdr>
            </w:div>
            <w:div w:id="1618945063">
              <w:marLeft w:val="0"/>
              <w:marRight w:val="0"/>
              <w:marTop w:val="0"/>
              <w:marBottom w:val="0"/>
              <w:divBdr>
                <w:top w:val="none" w:sz="0" w:space="0" w:color="auto"/>
                <w:left w:val="none" w:sz="0" w:space="0" w:color="auto"/>
                <w:bottom w:val="none" w:sz="0" w:space="0" w:color="auto"/>
                <w:right w:val="none" w:sz="0" w:space="0" w:color="auto"/>
              </w:divBdr>
            </w:div>
            <w:div w:id="1640839428">
              <w:marLeft w:val="0"/>
              <w:marRight w:val="0"/>
              <w:marTop w:val="0"/>
              <w:marBottom w:val="0"/>
              <w:divBdr>
                <w:top w:val="none" w:sz="0" w:space="0" w:color="auto"/>
                <w:left w:val="none" w:sz="0" w:space="0" w:color="auto"/>
                <w:bottom w:val="none" w:sz="0" w:space="0" w:color="auto"/>
                <w:right w:val="none" w:sz="0" w:space="0" w:color="auto"/>
              </w:divBdr>
            </w:div>
            <w:div w:id="1643541218">
              <w:marLeft w:val="0"/>
              <w:marRight w:val="0"/>
              <w:marTop w:val="0"/>
              <w:marBottom w:val="0"/>
              <w:divBdr>
                <w:top w:val="none" w:sz="0" w:space="0" w:color="auto"/>
                <w:left w:val="none" w:sz="0" w:space="0" w:color="auto"/>
                <w:bottom w:val="none" w:sz="0" w:space="0" w:color="auto"/>
                <w:right w:val="none" w:sz="0" w:space="0" w:color="auto"/>
              </w:divBdr>
            </w:div>
            <w:div w:id="1674916689">
              <w:marLeft w:val="0"/>
              <w:marRight w:val="0"/>
              <w:marTop w:val="0"/>
              <w:marBottom w:val="0"/>
              <w:divBdr>
                <w:top w:val="none" w:sz="0" w:space="0" w:color="auto"/>
                <w:left w:val="none" w:sz="0" w:space="0" w:color="auto"/>
                <w:bottom w:val="none" w:sz="0" w:space="0" w:color="auto"/>
                <w:right w:val="none" w:sz="0" w:space="0" w:color="auto"/>
              </w:divBdr>
            </w:div>
            <w:div w:id="1678340530">
              <w:marLeft w:val="0"/>
              <w:marRight w:val="0"/>
              <w:marTop w:val="0"/>
              <w:marBottom w:val="0"/>
              <w:divBdr>
                <w:top w:val="none" w:sz="0" w:space="0" w:color="auto"/>
                <w:left w:val="none" w:sz="0" w:space="0" w:color="auto"/>
                <w:bottom w:val="none" w:sz="0" w:space="0" w:color="auto"/>
                <w:right w:val="none" w:sz="0" w:space="0" w:color="auto"/>
              </w:divBdr>
            </w:div>
            <w:div w:id="1695305397">
              <w:marLeft w:val="0"/>
              <w:marRight w:val="0"/>
              <w:marTop w:val="0"/>
              <w:marBottom w:val="0"/>
              <w:divBdr>
                <w:top w:val="none" w:sz="0" w:space="0" w:color="auto"/>
                <w:left w:val="none" w:sz="0" w:space="0" w:color="auto"/>
                <w:bottom w:val="none" w:sz="0" w:space="0" w:color="auto"/>
                <w:right w:val="none" w:sz="0" w:space="0" w:color="auto"/>
              </w:divBdr>
            </w:div>
            <w:div w:id="1699769465">
              <w:marLeft w:val="0"/>
              <w:marRight w:val="0"/>
              <w:marTop w:val="0"/>
              <w:marBottom w:val="0"/>
              <w:divBdr>
                <w:top w:val="none" w:sz="0" w:space="0" w:color="auto"/>
                <w:left w:val="none" w:sz="0" w:space="0" w:color="auto"/>
                <w:bottom w:val="none" w:sz="0" w:space="0" w:color="auto"/>
                <w:right w:val="none" w:sz="0" w:space="0" w:color="auto"/>
              </w:divBdr>
            </w:div>
            <w:div w:id="1712684613">
              <w:marLeft w:val="0"/>
              <w:marRight w:val="0"/>
              <w:marTop w:val="0"/>
              <w:marBottom w:val="0"/>
              <w:divBdr>
                <w:top w:val="none" w:sz="0" w:space="0" w:color="auto"/>
                <w:left w:val="none" w:sz="0" w:space="0" w:color="auto"/>
                <w:bottom w:val="none" w:sz="0" w:space="0" w:color="auto"/>
                <w:right w:val="none" w:sz="0" w:space="0" w:color="auto"/>
              </w:divBdr>
            </w:div>
            <w:div w:id="1786196940">
              <w:marLeft w:val="0"/>
              <w:marRight w:val="0"/>
              <w:marTop w:val="0"/>
              <w:marBottom w:val="0"/>
              <w:divBdr>
                <w:top w:val="none" w:sz="0" w:space="0" w:color="auto"/>
                <w:left w:val="none" w:sz="0" w:space="0" w:color="auto"/>
                <w:bottom w:val="none" w:sz="0" w:space="0" w:color="auto"/>
                <w:right w:val="none" w:sz="0" w:space="0" w:color="auto"/>
              </w:divBdr>
            </w:div>
            <w:div w:id="1820027902">
              <w:marLeft w:val="0"/>
              <w:marRight w:val="0"/>
              <w:marTop w:val="0"/>
              <w:marBottom w:val="0"/>
              <w:divBdr>
                <w:top w:val="none" w:sz="0" w:space="0" w:color="auto"/>
                <w:left w:val="none" w:sz="0" w:space="0" w:color="auto"/>
                <w:bottom w:val="none" w:sz="0" w:space="0" w:color="auto"/>
                <w:right w:val="none" w:sz="0" w:space="0" w:color="auto"/>
              </w:divBdr>
            </w:div>
            <w:div w:id="1828548297">
              <w:marLeft w:val="0"/>
              <w:marRight w:val="0"/>
              <w:marTop w:val="0"/>
              <w:marBottom w:val="0"/>
              <w:divBdr>
                <w:top w:val="none" w:sz="0" w:space="0" w:color="auto"/>
                <w:left w:val="none" w:sz="0" w:space="0" w:color="auto"/>
                <w:bottom w:val="none" w:sz="0" w:space="0" w:color="auto"/>
                <w:right w:val="none" w:sz="0" w:space="0" w:color="auto"/>
              </w:divBdr>
            </w:div>
            <w:div w:id="1864247575">
              <w:marLeft w:val="0"/>
              <w:marRight w:val="0"/>
              <w:marTop w:val="0"/>
              <w:marBottom w:val="0"/>
              <w:divBdr>
                <w:top w:val="none" w:sz="0" w:space="0" w:color="auto"/>
                <w:left w:val="none" w:sz="0" w:space="0" w:color="auto"/>
                <w:bottom w:val="none" w:sz="0" w:space="0" w:color="auto"/>
                <w:right w:val="none" w:sz="0" w:space="0" w:color="auto"/>
              </w:divBdr>
            </w:div>
            <w:div w:id="1864974969">
              <w:marLeft w:val="0"/>
              <w:marRight w:val="0"/>
              <w:marTop w:val="0"/>
              <w:marBottom w:val="0"/>
              <w:divBdr>
                <w:top w:val="none" w:sz="0" w:space="0" w:color="auto"/>
                <w:left w:val="none" w:sz="0" w:space="0" w:color="auto"/>
                <w:bottom w:val="none" w:sz="0" w:space="0" w:color="auto"/>
                <w:right w:val="none" w:sz="0" w:space="0" w:color="auto"/>
              </w:divBdr>
            </w:div>
            <w:div w:id="1901134883">
              <w:marLeft w:val="0"/>
              <w:marRight w:val="0"/>
              <w:marTop w:val="0"/>
              <w:marBottom w:val="0"/>
              <w:divBdr>
                <w:top w:val="none" w:sz="0" w:space="0" w:color="auto"/>
                <w:left w:val="none" w:sz="0" w:space="0" w:color="auto"/>
                <w:bottom w:val="none" w:sz="0" w:space="0" w:color="auto"/>
                <w:right w:val="none" w:sz="0" w:space="0" w:color="auto"/>
              </w:divBdr>
            </w:div>
            <w:div w:id="1904441181">
              <w:marLeft w:val="0"/>
              <w:marRight w:val="0"/>
              <w:marTop w:val="0"/>
              <w:marBottom w:val="0"/>
              <w:divBdr>
                <w:top w:val="none" w:sz="0" w:space="0" w:color="auto"/>
                <w:left w:val="none" w:sz="0" w:space="0" w:color="auto"/>
                <w:bottom w:val="none" w:sz="0" w:space="0" w:color="auto"/>
                <w:right w:val="none" w:sz="0" w:space="0" w:color="auto"/>
              </w:divBdr>
            </w:div>
            <w:div w:id="1916086063">
              <w:marLeft w:val="0"/>
              <w:marRight w:val="0"/>
              <w:marTop w:val="0"/>
              <w:marBottom w:val="0"/>
              <w:divBdr>
                <w:top w:val="none" w:sz="0" w:space="0" w:color="auto"/>
                <w:left w:val="none" w:sz="0" w:space="0" w:color="auto"/>
                <w:bottom w:val="none" w:sz="0" w:space="0" w:color="auto"/>
                <w:right w:val="none" w:sz="0" w:space="0" w:color="auto"/>
              </w:divBdr>
            </w:div>
            <w:div w:id="1941715758">
              <w:marLeft w:val="0"/>
              <w:marRight w:val="0"/>
              <w:marTop w:val="0"/>
              <w:marBottom w:val="0"/>
              <w:divBdr>
                <w:top w:val="none" w:sz="0" w:space="0" w:color="auto"/>
                <w:left w:val="none" w:sz="0" w:space="0" w:color="auto"/>
                <w:bottom w:val="none" w:sz="0" w:space="0" w:color="auto"/>
                <w:right w:val="none" w:sz="0" w:space="0" w:color="auto"/>
              </w:divBdr>
            </w:div>
            <w:div w:id="1985231435">
              <w:marLeft w:val="0"/>
              <w:marRight w:val="0"/>
              <w:marTop w:val="0"/>
              <w:marBottom w:val="0"/>
              <w:divBdr>
                <w:top w:val="none" w:sz="0" w:space="0" w:color="auto"/>
                <w:left w:val="none" w:sz="0" w:space="0" w:color="auto"/>
                <w:bottom w:val="none" w:sz="0" w:space="0" w:color="auto"/>
                <w:right w:val="none" w:sz="0" w:space="0" w:color="auto"/>
              </w:divBdr>
            </w:div>
            <w:div w:id="1999264337">
              <w:marLeft w:val="0"/>
              <w:marRight w:val="0"/>
              <w:marTop w:val="0"/>
              <w:marBottom w:val="0"/>
              <w:divBdr>
                <w:top w:val="none" w:sz="0" w:space="0" w:color="auto"/>
                <w:left w:val="none" w:sz="0" w:space="0" w:color="auto"/>
                <w:bottom w:val="none" w:sz="0" w:space="0" w:color="auto"/>
                <w:right w:val="none" w:sz="0" w:space="0" w:color="auto"/>
              </w:divBdr>
            </w:div>
            <w:div w:id="2072188325">
              <w:marLeft w:val="0"/>
              <w:marRight w:val="0"/>
              <w:marTop w:val="0"/>
              <w:marBottom w:val="0"/>
              <w:divBdr>
                <w:top w:val="none" w:sz="0" w:space="0" w:color="auto"/>
                <w:left w:val="none" w:sz="0" w:space="0" w:color="auto"/>
                <w:bottom w:val="none" w:sz="0" w:space="0" w:color="auto"/>
                <w:right w:val="none" w:sz="0" w:space="0" w:color="auto"/>
              </w:divBdr>
            </w:div>
            <w:div w:id="2074893218">
              <w:marLeft w:val="0"/>
              <w:marRight w:val="0"/>
              <w:marTop w:val="0"/>
              <w:marBottom w:val="0"/>
              <w:divBdr>
                <w:top w:val="none" w:sz="0" w:space="0" w:color="auto"/>
                <w:left w:val="none" w:sz="0" w:space="0" w:color="auto"/>
                <w:bottom w:val="none" w:sz="0" w:space="0" w:color="auto"/>
                <w:right w:val="none" w:sz="0" w:space="0" w:color="auto"/>
              </w:divBdr>
            </w:div>
            <w:div w:id="2077315155">
              <w:marLeft w:val="0"/>
              <w:marRight w:val="0"/>
              <w:marTop w:val="0"/>
              <w:marBottom w:val="0"/>
              <w:divBdr>
                <w:top w:val="none" w:sz="0" w:space="0" w:color="auto"/>
                <w:left w:val="none" w:sz="0" w:space="0" w:color="auto"/>
                <w:bottom w:val="none" w:sz="0" w:space="0" w:color="auto"/>
                <w:right w:val="none" w:sz="0" w:space="0" w:color="auto"/>
              </w:divBdr>
            </w:div>
            <w:div w:id="2107845523">
              <w:marLeft w:val="0"/>
              <w:marRight w:val="0"/>
              <w:marTop w:val="0"/>
              <w:marBottom w:val="0"/>
              <w:divBdr>
                <w:top w:val="none" w:sz="0" w:space="0" w:color="auto"/>
                <w:left w:val="none" w:sz="0" w:space="0" w:color="auto"/>
                <w:bottom w:val="none" w:sz="0" w:space="0" w:color="auto"/>
                <w:right w:val="none" w:sz="0" w:space="0" w:color="auto"/>
              </w:divBdr>
            </w:div>
            <w:div w:id="2109234353">
              <w:marLeft w:val="0"/>
              <w:marRight w:val="0"/>
              <w:marTop w:val="0"/>
              <w:marBottom w:val="0"/>
              <w:divBdr>
                <w:top w:val="none" w:sz="0" w:space="0" w:color="auto"/>
                <w:left w:val="none" w:sz="0" w:space="0" w:color="auto"/>
                <w:bottom w:val="none" w:sz="0" w:space="0" w:color="auto"/>
                <w:right w:val="none" w:sz="0" w:space="0" w:color="auto"/>
              </w:divBdr>
            </w:div>
            <w:div w:id="21129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341">
      <w:bodyDiv w:val="1"/>
      <w:marLeft w:val="0"/>
      <w:marRight w:val="0"/>
      <w:marTop w:val="0"/>
      <w:marBottom w:val="0"/>
      <w:divBdr>
        <w:top w:val="none" w:sz="0" w:space="0" w:color="auto"/>
        <w:left w:val="none" w:sz="0" w:space="0" w:color="auto"/>
        <w:bottom w:val="none" w:sz="0" w:space="0" w:color="auto"/>
        <w:right w:val="none" w:sz="0" w:space="0" w:color="auto"/>
      </w:divBdr>
      <w:divsChild>
        <w:div w:id="338237403">
          <w:marLeft w:val="0"/>
          <w:marRight w:val="0"/>
          <w:marTop w:val="0"/>
          <w:marBottom w:val="0"/>
          <w:divBdr>
            <w:top w:val="none" w:sz="0" w:space="0" w:color="auto"/>
            <w:left w:val="none" w:sz="0" w:space="0" w:color="auto"/>
            <w:bottom w:val="none" w:sz="0" w:space="0" w:color="auto"/>
            <w:right w:val="none" w:sz="0" w:space="0" w:color="auto"/>
          </w:divBdr>
        </w:div>
        <w:div w:id="430206790">
          <w:marLeft w:val="0"/>
          <w:marRight w:val="0"/>
          <w:marTop w:val="0"/>
          <w:marBottom w:val="0"/>
          <w:divBdr>
            <w:top w:val="none" w:sz="0" w:space="0" w:color="auto"/>
            <w:left w:val="none" w:sz="0" w:space="0" w:color="auto"/>
            <w:bottom w:val="none" w:sz="0" w:space="0" w:color="auto"/>
            <w:right w:val="none" w:sz="0" w:space="0" w:color="auto"/>
          </w:divBdr>
        </w:div>
        <w:div w:id="1312561982">
          <w:marLeft w:val="0"/>
          <w:marRight w:val="0"/>
          <w:marTop w:val="0"/>
          <w:marBottom w:val="0"/>
          <w:divBdr>
            <w:top w:val="none" w:sz="0" w:space="0" w:color="auto"/>
            <w:left w:val="none" w:sz="0" w:space="0" w:color="auto"/>
            <w:bottom w:val="none" w:sz="0" w:space="0" w:color="auto"/>
            <w:right w:val="none" w:sz="0" w:space="0" w:color="auto"/>
          </w:divBdr>
        </w:div>
        <w:div w:id="1408458564">
          <w:marLeft w:val="0"/>
          <w:marRight w:val="0"/>
          <w:marTop w:val="0"/>
          <w:marBottom w:val="0"/>
          <w:divBdr>
            <w:top w:val="none" w:sz="0" w:space="0" w:color="auto"/>
            <w:left w:val="none" w:sz="0" w:space="0" w:color="auto"/>
            <w:bottom w:val="none" w:sz="0" w:space="0" w:color="auto"/>
            <w:right w:val="none" w:sz="0" w:space="0" w:color="auto"/>
          </w:divBdr>
        </w:div>
        <w:div w:id="1971744433">
          <w:marLeft w:val="0"/>
          <w:marRight w:val="0"/>
          <w:marTop w:val="0"/>
          <w:marBottom w:val="0"/>
          <w:divBdr>
            <w:top w:val="none" w:sz="0" w:space="0" w:color="auto"/>
            <w:left w:val="none" w:sz="0" w:space="0" w:color="auto"/>
            <w:bottom w:val="none" w:sz="0" w:space="0" w:color="auto"/>
            <w:right w:val="none" w:sz="0" w:space="0" w:color="auto"/>
          </w:divBdr>
        </w:div>
      </w:divsChild>
    </w:div>
    <w:div w:id="1326006936">
      <w:bodyDiv w:val="1"/>
      <w:marLeft w:val="0"/>
      <w:marRight w:val="0"/>
      <w:marTop w:val="0"/>
      <w:marBottom w:val="0"/>
      <w:divBdr>
        <w:top w:val="none" w:sz="0" w:space="0" w:color="auto"/>
        <w:left w:val="none" w:sz="0" w:space="0" w:color="auto"/>
        <w:bottom w:val="none" w:sz="0" w:space="0" w:color="auto"/>
        <w:right w:val="none" w:sz="0" w:space="0" w:color="auto"/>
      </w:divBdr>
      <w:divsChild>
        <w:div w:id="786781002">
          <w:marLeft w:val="0"/>
          <w:marRight w:val="0"/>
          <w:marTop w:val="0"/>
          <w:marBottom w:val="0"/>
          <w:divBdr>
            <w:top w:val="none" w:sz="0" w:space="0" w:color="auto"/>
            <w:left w:val="none" w:sz="0" w:space="0" w:color="auto"/>
            <w:bottom w:val="none" w:sz="0" w:space="0" w:color="auto"/>
            <w:right w:val="none" w:sz="0" w:space="0" w:color="auto"/>
          </w:divBdr>
          <w:divsChild>
            <w:div w:id="4325384">
              <w:marLeft w:val="0"/>
              <w:marRight w:val="0"/>
              <w:marTop w:val="0"/>
              <w:marBottom w:val="0"/>
              <w:divBdr>
                <w:top w:val="none" w:sz="0" w:space="0" w:color="auto"/>
                <w:left w:val="none" w:sz="0" w:space="0" w:color="auto"/>
                <w:bottom w:val="none" w:sz="0" w:space="0" w:color="auto"/>
                <w:right w:val="none" w:sz="0" w:space="0" w:color="auto"/>
              </w:divBdr>
            </w:div>
            <w:div w:id="17633268">
              <w:marLeft w:val="0"/>
              <w:marRight w:val="0"/>
              <w:marTop w:val="0"/>
              <w:marBottom w:val="0"/>
              <w:divBdr>
                <w:top w:val="none" w:sz="0" w:space="0" w:color="auto"/>
                <w:left w:val="none" w:sz="0" w:space="0" w:color="auto"/>
                <w:bottom w:val="none" w:sz="0" w:space="0" w:color="auto"/>
                <w:right w:val="none" w:sz="0" w:space="0" w:color="auto"/>
              </w:divBdr>
            </w:div>
            <w:div w:id="28071367">
              <w:marLeft w:val="0"/>
              <w:marRight w:val="0"/>
              <w:marTop w:val="0"/>
              <w:marBottom w:val="0"/>
              <w:divBdr>
                <w:top w:val="none" w:sz="0" w:space="0" w:color="auto"/>
                <w:left w:val="none" w:sz="0" w:space="0" w:color="auto"/>
                <w:bottom w:val="none" w:sz="0" w:space="0" w:color="auto"/>
                <w:right w:val="none" w:sz="0" w:space="0" w:color="auto"/>
              </w:divBdr>
            </w:div>
            <w:div w:id="53741479">
              <w:marLeft w:val="0"/>
              <w:marRight w:val="0"/>
              <w:marTop w:val="0"/>
              <w:marBottom w:val="0"/>
              <w:divBdr>
                <w:top w:val="none" w:sz="0" w:space="0" w:color="auto"/>
                <w:left w:val="none" w:sz="0" w:space="0" w:color="auto"/>
                <w:bottom w:val="none" w:sz="0" w:space="0" w:color="auto"/>
                <w:right w:val="none" w:sz="0" w:space="0" w:color="auto"/>
              </w:divBdr>
            </w:div>
            <w:div w:id="72703581">
              <w:marLeft w:val="0"/>
              <w:marRight w:val="0"/>
              <w:marTop w:val="0"/>
              <w:marBottom w:val="0"/>
              <w:divBdr>
                <w:top w:val="none" w:sz="0" w:space="0" w:color="auto"/>
                <w:left w:val="none" w:sz="0" w:space="0" w:color="auto"/>
                <w:bottom w:val="none" w:sz="0" w:space="0" w:color="auto"/>
                <w:right w:val="none" w:sz="0" w:space="0" w:color="auto"/>
              </w:divBdr>
            </w:div>
            <w:div w:id="73935104">
              <w:marLeft w:val="0"/>
              <w:marRight w:val="0"/>
              <w:marTop w:val="0"/>
              <w:marBottom w:val="0"/>
              <w:divBdr>
                <w:top w:val="none" w:sz="0" w:space="0" w:color="auto"/>
                <w:left w:val="none" w:sz="0" w:space="0" w:color="auto"/>
                <w:bottom w:val="none" w:sz="0" w:space="0" w:color="auto"/>
                <w:right w:val="none" w:sz="0" w:space="0" w:color="auto"/>
              </w:divBdr>
            </w:div>
            <w:div w:id="74516695">
              <w:marLeft w:val="0"/>
              <w:marRight w:val="0"/>
              <w:marTop w:val="0"/>
              <w:marBottom w:val="0"/>
              <w:divBdr>
                <w:top w:val="none" w:sz="0" w:space="0" w:color="auto"/>
                <w:left w:val="none" w:sz="0" w:space="0" w:color="auto"/>
                <w:bottom w:val="none" w:sz="0" w:space="0" w:color="auto"/>
                <w:right w:val="none" w:sz="0" w:space="0" w:color="auto"/>
              </w:divBdr>
            </w:div>
            <w:div w:id="106512062">
              <w:marLeft w:val="0"/>
              <w:marRight w:val="0"/>
              <w:marTop w:val="0"/>
              <w:marBottom w:val="0"/>
              <w:divBdr>
                <w:top w:val="none" w:sz="0" w:space="0" w:color="auto"/>
                <w:left w:val="none" w:sz="0" w:space="0" w:color="auto"/>
                <w:bottom w:val="none" w:sz="0" w:space="0" w:color="auto"/>
                <w:right w:val="none" w:sz="0" w:space="0" w:color="auto"/>
              </w:divBdr>
            </w:div>
            <w:div w:id="114911342">
              <w:marLeft w:val="0"/>
              <w:marRight w:val="0"/>
              <w:marTop w:val="0"/>
              <w:marBottom w:val="0"/>
              <w:divBdr>
                <w:top w:val="none" w:sz="0" w:space="0" w:color="auto"/>
                <w:left w:val="none" w:sz="0" w:space="0" w:color="auto"/>
                <w:bottom w:val="none" w:sz="0" w:space="0" w:color="auto"/>
                <w:right w:val="none" w:sz="0" w:space="0" w:color="auto"/>
              </w:divBdr>
            </w:div>
            <w:div w:id="145971428">
              <w:marLeft w:val="0"/>
              <w:marRight w:val="0"/>
              <w:marTop w:val="0"/>
              <w:marBottom w:val="0"/>
              <w:divBdr>
                <w:top w:val="none" w:sz="0" w:space="0" w:color="auto"/>
                <w:left w:val="none" w:sz="0" w:space="0" w:color="auto"/>
                <w:bottom w:val="none" w:sz="0" w:space="0" w:color="auto"/>
                <w:right w:val="none" w:sz="0" w:space="0" w:color="auto"/>
              </w:divBdr>
            </w:div>
            <w:div w:id="271665748">
              <w:marLeft w:val="0"/>
              <w:marRight w:val="0"/>
              <w:marTop w:val="0"/>
              <w:marBottom w:val="0"/>
              <w:divBdr>
                <w:top w:val="none" w:sz="0" w:space="0" w:color="auto"/>
                <w:left w:val="none" w:sz="0" w:space="0" w:color="auto"/>
                <w:bottom w:val="none" w:sz="0" w:space="0" w:color="auto"/>
                <w:right w:val="none" w:sz="0" w:space="0" w:color="auto"/>
              </w:divBdr>
            </w:div>
            <w:div w:id="302855321">
              <w:marLeft w:val="0"/>
              <w:marRight w:val="0"/>
              <w:marTop w:val="0"/>
              <w:marBottom w:val="0"/>
              <w:divBdr>
                <w:top w:val="none" w:sz="0" w:space="0" w:color="auto"/>
                <w:left w:val="none" w:sz="0" w:space="0" w:color="auto"/>
                <w:bottom w:val="none" w:sz="0" w:space="0" w:color="auto"/>
                <w:right w:val="none" w:sz="0" w:space="0" w:color="auto"/>
              </w:divBdr>
            </w:div>
            <w:div w:id="431586021">
              <w:marLeft w:val="0"/>
              <w:marRight w:val="0"/>
              <w:marTop w:val="0"/>
              <w:marBottom w:val="0"/>
              <w:divBdr>
                <w:top w:val="none" w:sz="0" w:space="0" w:color="auto"/>
                <w:left w:val="none" w:sz="0" w:space="0" w:color="auto"/>
                <w:bottom w:val="none" w:sz="0" w:space="0" w:color="auto"/>
                <w:right w:val="none" w:sz="0" w:space="0" w:color="auto"/>
              </w:divBdr>
            </w:div>
            <w:div w:id="433793835">
              <w:marLeft w:val="0"/>
              <w:marRight w:val="0"/>
              <w:marTop w:val="0"/>
              <w:marBottom w:val="0"/>
              <w:divBdr>
                <w:top w:val="none" w:sz="0" w:space="0" w:color="auto"/>
                <w:left w:val="none" w:sz="0" w:space="0" w:color="auto"/>
                <w:bottom w:val="none" w:sz="0" w:space="0" w:color="auto"/>
                <w:right w:val="none" w:sz="0" w:space="0" w:color="auto"/>
              </w:divBdr>
            </w:div>
            <w:div w:id="440421303">
              <w:marLeft w:val="0"/>
              <w:marRight w:val="0"/>
              <w:marTop w:val="0"/>
              <w:marBottom w:val="0"/>
              <w:divBdr>
                <w:top w:val="none" w:sz="0" w:space="0" w:color="auto"/>
                <w:left w:val="none" w:sz="0" w:space="0" w:color="auto"/>
                <w:bottom w:val="none" w:sz="0" w:space="0" w:color="auto"/>
                <w:right w:val="none" w:sz="0" w:space="0" w:color="auto"/>
              </w:divBdr>
            </w:div>
            <w:div w:id="441068953">
              <w:marLeft w:val="0"/>
              <w:marRight w:val="0"/>
              <w:marTop w:val="0"/>
              <w:marBottom w:val="0"/>
              <w:divBdr>
                <w:top w:val="none" w:sz="0" w:space="0" w:color="auto"/>
                <w:left w:val="none" w:sz="0" w:space="0" w:color="auto"/>
                <w:bottom w:val="none" w:sz="0" w:space="0" w:color="auto"/>
                <w:right w:val="none" w:sz="0" w:space="0" w:color="auto"/>
              </w:divBdr>
            </w:div>
            <w:div w:id="489633977">
              <w:marLeft w:val="0"/>
              <w:marRight w:val="0"/>
              <w:marTop w:val="0"/>
              <w:marBottom w:val="0"/>
              <w:divBdr>
                <w:top w:val="none" w:sz="0" w:space="0" w:color="auto"/>
                <w:left w:val="none" w:sz="0" w:space="0" w:color="auto"/>
                <w:bottom w:val="none" w:sz="0" w:space="0" w:color="auto"/>
                <w:right w:val="none" w:sz="0" w:space="0" w:color="auto"/>
              </w:divBdr>
            </w:div>
            <w:div w:id="507868446">
              <w:marLeft w:val="0"/>
              <w:marRight w:val="0"/>
              <w:marTop w:val="0"/>
              <w:marBottom w:val="0"/>
              <w:divBdr>
                <w:top w:val="none" w:sz="0" w:space="0" w:color="auto"/>
                <w:left w:val="none" w:sz="0" w:space="0" w:color="auto"/>
                <w:bottom w:val="none" w:sz="0" w:space="0" w:color="auto"/>
                <w:right w:val="none" w:sz="0" w:space="0" w:color="auto"/>
              </w:divBdr>
            </w:div>
            <w:div w:id="507985361">
              <w:marLeft w:val="0"/>
              <w:marRight w:val="0"/>
              <w:marTop w:val="0"/>
              <w:marBottom w:val="0"/>
              <w:divBdr>
                <w:top w:val="none" w:sz="0" w:space="0" w:color="auto"/>
                <w:left w:val="none" w:sz="0" w:space="0" w:color="auto"/>
                <w:bottom w:val="none" w:sz="0" w:space="0" w:color="auto"/>
                <w:right w:val="none" w:sz="0" w:space="0" w:color="auto"/>
              </w:divBdr>
            </w:div>
            <w:div w:id="530341076">
              <w:marLeft w:val="0"/>
              <w:marRight w:val="0"/>
              <w:marTop w:val="0"/>
              <w:marBottom w:val="0"/>
              <w:divBdr>
                <w:top w:val="none" w:sz="0" w:space="0" w:color="auto"/>
                <w:left w:val="none" w:sz="0" w:space="0" w:color="auto"/>
                <w:bottom w:val="none" w:sz="0" w:space="0" w:color="auto"/>
                <w:right w:val="none" w:sz="0" w:space="0" w:color="auto"/>
              </w:divBdr>
            </w:div>
            <w:div w:id="532351016">
              <w:marLeft w:val="0"/>
              <w:marRight w:val="0"/>
              <w:marTop w:val="0"/>
              <w:marBottom w:val="0"/>
              <w:divBdr>
                <w:top w:val="none" w:sz="0" w:space="0" w:color="auto"/>
                <w:left w:val="none" w:sz="0" w:space="0" w:color="auto"/>
                <w:bottom w:val="none" w:sz="0" w:space="0" w:color="auto"/>
                <w:right w:val="none" w:sz="0" w:space="0" w:color="auto"/>
              </w:divBdr>
            </w:div>
            <w:div w:id="552230747">
              <w:marLeft w:val="0"/>
              <w:marRight w:val="0"/>
              <w:marTop w:val="0"/>
              <w:marBottom w:val="0"/>
              <w:divBdr>
                <w:top w:val="none" w:sz="0" w:space="0" w:color="auto"/>
                <w:left w:val="none" w:sz="0" w:space="0" w:color="auto"/>
                <w:bottom w:val="none" w:sz="0" w:space="0" w:color="auto"/>
                <w:right w:val="none" w:sz="0" w:space="0" w:color="auto"/>
              </w:divBdr>
            </w:div>
            <w:div w:id="588080906">
              <w:marLeft w:val="0"/>
              <w:marRight w:val="0"/>
              <w:marTop w:val="0"/>
              <w:marBottom w:val="0"/>
              <w:divBdr>
                <w:top w:val="none" w:sz="0" w:space="0" w:color="auto"/>
                <w:left w:val="none" w:sz="0" w:space="0" w:color="auto"/>
                <w:bottom w:val="none" w:sz="0" w:space="0" w:color="auto"/>
                <w:right w:val="none" w:sz="0" w:space="0" w:color="auto"/>
              </w:divBdr>
            </w:div>
            <w:div w:id="597910622">
              <w:marLeft w:val="0"/>
              <w:marRight w:val="0"/>
              <w:marTop w:val="0"/>
              <w:marBottom w:val="0"/>
              <w:divBdr>
                <w:top w:val="none" w:sz="0" w:space="0" w:color="auto"/>
                <w:left w:val="none" w:sz="0" w:space="0" w:color="auto"/>
                <w:bottom w:val="none" w:sz="0" w:space="0" w:color="auto"/>
                <w:right w:val="none" w:sz="0" w:space="0" w:color="auto"/>
              </w:divBdr>
            </w:div>
            <w:div w:id="623464147">
              <w:marLeft w:val="0"/>
              <w:marRight w:val="0"/>
              <w:marTop w:val="0"/>
              <w:marBottom w:val="0"/>
              <w:divBdr>
                <w:top w:val="none" w:sz="0" w:space="0" w:color="auto"/>
                <w:left w:val="none" w:sz="0" w:space="0" w:color="auto"/>
                <w:bottom w:val="none" w:sz="0" w:space="0" w:color="auto"/>
                <w:right w:val="none" w:sz="0" w:space="0" w:color="auto"/>
              </w:divBdr>
            </w:div>
            <w:div w:id="714891073">
              <w:marLeft w:val="0"/>
              <w:marRight w:val="0"/>
              <w:marTop w:val="0"/>
              <w:marBottom w:val="0"/>
              <w:divBdr>
                <w:top w:val="none" w:sz="0" w:space="0" w:color="auto"/>
                <w:left w:val="none" w:sz="0" w:space="0" w:color="auto"/>
                <w:bottom w:val="none" w:sz="0" w:space="0" w:color="auto"/>
                <w:right w:val="none" w:sz="0" w:space="0" w:color="auto"/>
              </w:divBdr>
            </w:div>
            <w:div w:id="771971079">
              <w:marLeft w:val="0"/>
              <w:marRight w:val="0"/>
              <w:marTop w:val="0"/>
              <w:marBottom w:val="0"/>
              <w:divBdr>
                <w:top w:val="none" w:sz="0" w:space="0" w:color="auto"/>
                <w:left w:val="none" w:sz="0" w:space="0" w:color="auto"/>
                <w:bottom w:val="none" w:sz="0" w:space="0" w:color="auto"/>
                <w:right w:val="none" w:sz="0" w:space="0" w:color="auto"/>
              </w:divBdr>
            </w:div>
            <w:div w:id="780992620">
              <w:marLeft w:val="0"/>
              <w:marRight w:val="0"/>
              <w:marTop w:val="0"/>
              <w:marBottom w:val="0"/>
              <w:divBdr>
                <w:top w:val="none" w:sz="0" w:space="0" w:color="auto"/>
                <w:left w:val="none" w:sz="0" w:space="0" w:color="auto"/>
                <w:bottom w:val="none" w:sz="0" w:space="0" w:color="auto"/>
                <w:right w:val="none" w:sz="0" w:space="0" w:color="auto"/>
              </w:divBdr>
            </w:div>
            <w:div w:id="817304352">
              <w:marLeft w:val="0"/>
              <w:marRight w:val="0"/>
              <w:marTop w:val="0"/>
              <w:marBottom w:val="0"/>
              <w:divBdr>
                <w:top w:val="none" w:sz="0" w:space="0" w:color="auto"/>
                <w:left w:val="none" w:sz="0" w:space="0" w:color="auto"/>
                <w:bottom w:val="none" w:sz="0" w:space="0" w:color="auto"/>
                <w:right w:val="none" w:sz="0" w:space="0" w:color="auto"/>
              </w:divBdr>
            </w:div>
            <w:div w:id="820852310">
              <w:marLeft w:val="0"/>
              <w:marRight w:val="0"/>
              <w:marTop w:val="0"/>
              <w:marBottom w:val="0"/>
              <w:divBdr>
                <w:top w:val="none" w:sz="0" w:space="0" w:color="auto"/>
                <w:left w:val="none" w:sz="0" w:space="0" w:color="auto"/>
                <w:bottom w:val="none" w:sz="0" w:space="0" w:color="auto"/>
                <w:right w:val="none" w:sz="0" w:space="0" w:color="auto"/>
              </w:divBdr>
            </w:div>
            <w:div w:id="880173731">
              <w:marLeft w:val="0"/>
              <w:marRight w:val="0"/>
              <w:marTop w:val="0"/>
              <w:marBottom w:val="0"/>
              <w:divBdr>
                <w:top w:val="none" w:sz="0" w:space="0" w:color="auto"/>
                <w:left w:val="none" w:sz="0" w:space="0" w:color="auto"/>
                <w:bottom w:val="none" w:sz="0" w:space="0" w:color="auto"/>
                <w:right w:val="none" w:sz="0" w:space="0" w:color="auto"/>
              </w:divBdr>
            </w:div>
            <w:div w:id="881753277">
              <w:marLeft w:val="0"/>
              <w:marRight w:val="0"/>
              <w:marTop w:val="0"/>
              <w:marBottom w:val="0"/>
              <w:divBdr>
                <w:top w:val="none" w:sz="0" w:space="0" w:color="auto"/>
                <w:left w:val="none" w:sz="0" w:space="0" w:color="auto"/>
                <w:bottom w:val="none" w:sz="0" w:space="0" w:color="auto"/>
                <w:right w:val="none" w:sz="0" w:space="0" w:color="auto"/>
              </w:divBdr>
            </w:div>
            <w:div w:id="889849626">
              <w:marLeft w:val="0"/>
              <w:marRight w:val="0"/>
              <w:marTop w:val="0"/>
              <w:marBottom w:val="0"/>
              <w:divBdr>
                <w:top w:val="none" w:sz="0" w:space="0" w:color="auto"/>
                <w:left w:val="none" w:sz="0" w:space="0" w:color="auto"/>
                <w:bottom w:val="none" w:sz="0" w:space="0" w:color="auto"/>
                <w:right w:val="none" w:sz="0" w:space="0" w:color="auto"/>
              </w:divBdr>
            </w:div>
            <w:div w:id="906763731">
              <w:marLeft w:val="0"/>
              <w:marRight w:val="0"/>
              <w:marTop w:val="0"/>
              <w:marBottom w:val="0"/>
              <w:divBdr>
                <w:top w:val="none" w:sz="0" w:space="0" w:color="auto"/>
                <w:left w:val="none" w:sz="0" w:space="0" w:color="auto"/>
                <w:bottom w:val="none" w:sz="0" w:space="0" w:color="auto"/>
                <w:right w:val="none" w:sz="0" w:space="0" w:color="auto"/>
              </w:divBdr>
            </w:div>
            <w:div w:id="915430926">
              <w:marLeft w:val="0"/>
              <w:marRight w:val="0"/>
              <w:marTop w:val="0"/>
              <w:marBottom w:val="0"/>
              <w:divBdr>
                <w:top w:val="none" w:sz="0" w:space="0" w:color="auto"/>
                <w:left w:val="none" w:sz="0" w:space="0" w:color="auto"/>
                <w:bottom w:val="none" w:sz="0" w:space="0" w:color="auto"/>
                <w:right w:val="none" w:sz="0" w:space="0" w:color="auto"/>
              </w:divBdr>
            </w:div>
            <w:div w:id="918252031">
              <w:marLeft w:val="0"/>
              <w:marRight w:val="0"/>
              <w:marTop w:val="0"/>
              <w:marBottom w:val="0"/>
              <w:divBdr>
                <w:top w:val="none" w:sz="0" w:space="0" w:color="auto"/>
                <w:left w:val="none" w:sz="0" w:space="0" w:color="auto"/>
                <w:bottom w:val="none" w:sz="0" w:space="0" w:color="auto"/>
                <w:right w:val="none" w:sz="0" w:space="0" w:color="auto"/>
              </w:divBdr>
            </w:div>
            <w:div w:id="954600130">
              <w:marLeft w:val="0"/>
              <w:marRight w:val="0"/>
              <w:marTop w:val="0"/>
              <w:marBottom w:val="0"/>
              <w:divBdr>
                <w:top w:val="none" w:sz="0" w:space="0" w:color="auto"/>
                <w:left w:val="none" w:sz="0" w:space="0" w:color="auto"/>
                <w:bottom w:val="none" w:sz="0" w:space="0" w:color="auto"/>
                <w:right w:val="none" w:sz="0" w:space="0" w:color="auto"/>
              </w:divBdr>
            </w:div>
            <w:div w:id="1069615284">
              <w:marLeft w:val="0"/>
              <w:marRight w:val="0"/>
              <w:marTop w:val="0"/>
              <w:marBottom w:val="0"/>
              <w:divBdr>
                <w:top w:val="none" w:sz="0" w:space="0" w:color="auto"/>
                <w:left w:val="none" w:sz="0" w:space="0" w:color="auto"/>
                <w:bottom w:val="none" w:sz="0" w:space="0" w:color="auto"/>
                <w:right w:val="none" w:sz="0" w:space="0" w:color="auto"/>
              </w:divBdr>
            </w:div>
            <w:div w:id="1186677317">
              <w:marLeft w:val="0"/>
              <w:marRight w:val="0"/>
              <w:marTop w:val="0"/>
              <w:marBottom w:val="0"/>
              <w:divBdr>
                <w:top w:val="none" w:sz="0" w:space="0" w:color="auto"/>
                <w:left w:val="none" w:sz="0" w:space="0" w:color="auto"/>
                <w:bottom w:val="none" w:sz="0" w:space="0" w:color="auto"/>
                <w:right w:val="none" w:sz="0" w:space="0" w:color="auto"/>
              </w:divBdr>
            </w:div>
            <w:div w:id="1209031674">
              <w:marLeft w:val="0"/>
              <w:marRight w:val="0"/>
              <w:marTop w:val="0"/>
              <w:marBottom w:val="0"/>
              <w:divBdr>
                <w:top w:val="none" w:sz="0" w:space="0" w:color="auto"/>
                <w:left w:val="none" w:sz="0" w:space="0" w:color="auto"/>
                <w:bottom w:val="none" w:sz="0" w:space="0" w:color="auto"/>
                <w:right w:val="none" w:sz="0" w:space="0" w:color="auto"/>
              </w:divBdr>
            </w:div>
            <w:div w:id="1214003080">
              <w:marLeft w:val="0"/>
              <w:marRight w:val="0"/>
              <w:marTop w:val="0"/>
              <w:marBottom w:val="0"/>
              <w:divBdr>
                <w:top w:val="none" w:sz="0" w:space="0" w:color="auto"/>
                <w:left w:val="none" w:sz="0" w:space="0" w:color="auto"/>
                <w:bottom w:val="none" w:sz="0" w:space="0" w:color="auto"/>
                <w:right w:val="none" w:sz="0" w:space="0" w:color="auto"/>
              </w:divBdr>
            </w:div>
            <w:div w:id="1218858049">
              <w:marLeft w:val="0"/>
              <w:marRight w:val="0"/>
              <w:marTop w:val="0"/>
              <w:marBottom w:val="0"/>
              <w:divBdr>
                <w:top w:val="none" w:sz="0" w:space="0" w:color="auto"/>
                <w:left w:val="none" w:sz="0" w:space="0" w:color="auto"/>
                <w:bottom w:val="none" w:sz="0" w:space="0" w:color="auto"/>
                <w:right w:val="none" w:sz="0" w:space="0" w:color="auto"/>
              </w:divBdr>
            </w:div>
            <w:div w:id="1239830181">
              <w:marLeft w:val="0"/>
              <w:marRight w:val="0"/>
              <w:marTop w:val="0"/>
              <w:marBottom w:val="0"/>
              <w:divBdr>
                <w:top w:val="none" w:sz="0" w:space="0" w:color="auto"/>
                <w:left w:val="none" w:sz="0" w:space="0" w:color="auto"/>
                <w:bottom w:val="none" w:sz="0" w:space="0" w:color="auto"/>
                <w:right w:val="none" w:sz="0" w:space="0" w:color="auto"/>
              </w:divBdr>
            </w:div>
            <w:div w:id="1252469658">
              <w:marLeft w:val="0"/>
              <w:marRight w:val="0"/>
              <w:marTop w:val="0"/>
              <w:marBottom w:val="0"/>
              <w:divBdr>
                <w:top w:val="none" w:sz="0" w:space="0" w:color="auto"/>
                <w:left w:val="none" w:sz="0" w:space="0" w:color="auto"/>
                <w:bottom w:val="none" w:sz="0" w:space="0" w:color="auto"/>
                <w:right w:val="none" w:sz="0" w:space="0" w:color="auto"/>
              </w:divBdr>
            </w:div>
            <w:div w:id="1297834691">
              <w:marLeft w:val="0"/>
              <w:marRight w:val="0"/>
              <w:marTop w:val="0"/>
              <w:marBottom w:val="0"/>
              <w:divBdr>
                <w:top w:val="none" w:sz="0" w:space="0" w:color="auto"/>
                <w:left w:val="none" w:sz="0" w:space="0" w:color="auto"/>
                <w:bottom w:val="none" w:sz="0" w:space="0" w:color="auto"/>
                <w:right w:val="none" w:sz="0" w:space="0" w:color="auto"/>
              </w:divBdr>
            </w:div>
            <w:div w:id="1298879598">
              <w:marLeft w:val="0"/>
              <w:marRight w:val="0"/>
              <w:marTop w:val="0"/>
              <w:marBottom w:val="0"/>
              <w:divBdr>
                <w:top w:val="none" w:sz="0" w:space="0" w:color="auto"/>
                <w:left w:val="none" w:sz="0" w:space="0" w:color="auto"/>
                <w:bottom w:val="none" w:sz="0" w:space="0" w:color="auto"/>
                <w:right w:val="none" w:sz="0" w:space="0" w:color="auto"/>
              </w:divBdr>
            </w:div>
            <w:div w:id="1330789267">
              <w:marLeft w:val="0"/>
              <w:marRight w:val="0"/>
              <w:marTop w:val="0"/>
              <w:marBottom w:val="0"/>
              <w:divBdr>
                <w:top w:val="none" w:sz="0" w:space="0" w:color="auto"/>
                <w:left w:val="none" w:sz="0" w:space="0" w:color="auto"/>
                <w:bottom w:val="none" w:sz="0" w:space="0" w:color="auto"/>
                <w:right w:val="none" w:sz="0" w:space="0" w:color="auto"/>
              </w:divBdr>
            </w:div>
            <w:div w:id="1364400430">
              <w:marLeft w:val="0"/>
              <w:marRight w:val="0"/>
              <w:marTop w:val="0"/>
              <w:marBottom w:val="0"/>
              <w:divBdr>
                <w:top w:val="none" w:sz="0" w:space="0" w:color="auto"/>
                <w:left w:val="none" w:sz="0" w:space="0" w:color="auto"/>
                <w:bottom w:val="none" w:sz="0" w:space="0" w:color="auto"/>
                <w:right w:val="none" w:sz="0" w:space="0" w:color="auto"/>
              </w:divBdr>
            </w:div>
            <w:div w:id="1384064355">
              <w:marLeft w:val="0"/>
              <w:marRight w:val="0"/>
              <w:marTop w:val="0"/>
              <w:marBottom w:val="0"/>
              <w:divBdr>
                <w:top w:val="none" w:sz="0" w:space="0" w:color="auto"/>
                <w:left w:val="none" w:sz="0" w:space="0" w:color="auto"/>
                <w:bottom w:val="none" w:sz="0" w:space="0" w:color="auto"/>
                <w:right w:val="none" w:sz="0" w:space="0" w:color="auto"/>
              </w:divBdr>
            </w:div>
            <w:div w:id="1392465832">
              <w:marLeft w:val="0"/>
              <w:marRight w:val="0"/>
              <w:marTop w:val="0"/>
              <w:marBottom w:val="0"/>
              <w:divBdr>
                <w:top w:val="none" w:sz="0" w:space="0" w:color="auto"/>
                <w:left w:val="none" w:sz="0" w:space="0" w:color="auto"/>
                <w:bottom w:val="none" w:sz="0" w:space="0" w:color="auto"/>
                <w:right w:val="none" w:sz="0" w:space="0" w:color="auto"/>
              </w:divBdr>
            </w:div>
            <w:div w:id="1396660987">
              <w:marLeft w:val="0"/>
              <w:marRight w:val="0"/>
              <w:marTop w:val="0"/>
              <w:marBottom w:val="0"/>
              <w:divBdr>
                <w:top w:val="none" w:sz="0" w:space="0" w:color="auto"/>
                <w:left w:val="none" w:sz="0" w:space="0" w:color="auto"/>
                <w:bottom w:val="none" w:sz="0" w:space="0" w:color="auto"/>
                <w:right w:val="none" w:sz="0" w:space="0" w:color="auto"/>
              </w:divBdr>
            </w:div>
            <w:div w:id="1455365895">
              <w:marLeft w:val="0"/>
              <w:marRight w:val="0"/>
              <w:marTop w:val="0"/>
              <w:marBottom w:val="0"/>
              <w:divBdr>
                <w:top w:val="none" w:sz="0" w:space="0" w:color="auto"/>
                <w:left w:val="none" w:sz="0" w:space="0" w:color="auto"/>
                <w:bottom w:val="none" w:sz="0" w:space="0" w:color="auto"/>
                <w:right w:val="none" w:sz="0" w:space="0" w:color="auto"/>
              </w:divBdr>
            </w:div>
            <w:div w:id="1460296812">
              <w:marLeft w:val="0"/>
              <w:marRight w:val="0"/>
              <w:marTop w:val="0"/>
              <w:marBottom w:val="0"/>
              <w:divBdr>
                <w:top w:val="none" w:sz="0" w:space="0" w:color="auto"/>
                <w:left w:val="none" w:sz="0" w:space="0" w:color="auto"/>
                <w:bottom w:val="none" w:sz="0" w:space="0" w:color="auto"/>
                <w:right w:val="none" w:sz="0" w:space="0" w:color="auto"/>
              </w:divBdr>
            </w:div>
            <w:div w:id="1492527622">
              <w:marLeft w:val="0"/>
              <w:marRight w:val="0"/>
              <w:marTop w:val="0"/>
              <w:marBottom w:val="0"/>
              <w:divBdr>
                <w:top w:val="none" w:sz="0" w:space="0" w:color="auto"/>
                <w:left w:val="none" w:sz="0" w:space="0" w:color="auto"/>
                <w:bottom w:val="none" w:sz="0" w:space="0" w:color="auto"/>
                <w:right w:val="none" w:sz="0" w:space="0" w:color="auto"/>
              </w:divBdr>
            </w:div>
            <w:div w:id="1520654987">
              <w:marLeft w:val="0"/>
              <w:marRight w:val="0"/>
              <w:marTop w:val="0"/>
              <w:marBottom w:val="0"/>
              <w:divBdr>
                <w:top w:val="none" w:sz="0" w:space="0" w:color="auto"/>
                <w:left w:val="none" w:sz="0" w:space="0" w:color="auto"/>
                <w:bottom w:val="none" w:sz="0" w:space="0" w:color="auto"/>
                <w:right w:val="none" w:sz="0" w:space="0" w:color="auto"/>
              </w:divBdr>
            </w:div>
            <w:div w:id="1585070913">
              <w:marLeft w:val="0"/>
              <w:marRight w:val="0"/>
              <w:marTop w:val="0"/>
              <w:marBottom w:val="0"/>
              <w:divBdr>
                <w:top w:val="none" w:sz="0" w:space="0" w:color="auto"/>
                <w:left w:val="none" w:sz="0" w:space="0" w:color="auto"/>
                <w:bottom w:val="none" w:sz="0" w:space="0" w:color="auto"/>
                <w:right w:val="none" w:sz="0" w:space="0" w:color="auto"/>
              </w:divBdr>
            </w:div>
            <w:div w:id="1599944789">
              <w:marLeft w:val="0"/>
              <w:marRight w:val="0"/>
              <w:marTop w:val="0"/>
              <w:marBottom w:val="0"/>
              <w:divBdr>
                <w:top w:val="none" w:sz="0" w:space="0" w:color="auto"/>
                <w:left w:val="none" w:sz="0" w:space="0" w:color="auto"/>
                <w:bottom w:val="none" w:sz="0" w:space="0" w:color="auto"/>
                <w:right w:val="none" w:sz="0" w:space="0" w:color="auto"/>
              </w:divBdr>
            </w:div>
            <w:div w:id="1605721304">
              <w:marLeft w:val="0"/>
              <w:marRight w:val="0"/>
              <w:marTop w:val="0"/>
              <w:marBottom w:val="0"/>
              <w:divBdr>
                <w:top w:val="none" w:sz="0" w:space="0" w:color="auto"/>
                <w:left w:val="none" w:sz="0" w:space="0" w:color="auto"/>
                <w:bottom w:val="none" w:sz="0" w:space="0" w:color="auto"/>
                <w:right w:val="none" w:sz="0" w:space="0" w:color="auto"/>
              </w:divBdr>
            </w:div>
            <w:div w:id="1614095362">
              <w:marLeft w:val="0"/>
              <w:marRight w:val="0"/>
              <w:marTop w:val="0"/>
              <w:marBottom w:val="0"/>
              <w:divBdr>
                <w:top w:val="none" w:sz="0" w:space="0" w:color="auto"/>
                <w:left w:val="none" w:sz="0" w:space="0" w:color="auto"/>
                <w:bottom w:val="none" w:sz="0" w:space="0" w:color="auto"/>
                <w:right w:val="none" w:sz="0" w:space="0" w:color="auto"/>
              </w:divBdr>
            </w:div>
            <w:div w:id="1615093979">
              <w:marLeft w:val="0"/>
              <w:marRight w:val="0"/>
              <w:marTop w:val="0"/>
              <w:marBottom w:val="0"/>
              <w:divBdr>
                <w:top w:val="none" w:sz="0" w:space="0" w:color="auto"/>
                <w:left w:val="none" w:sz="0" w:space="0" w:color="auto"/>
                <w:bottom w:val="none" w:sz="0" w:space="0" w:color="auto"/>
                <w:right w:val="none" w:sz="0" w:space="0" w:color="auto"/>
              </w:divBdr>
            </w:div>
            <w:div w:id="1634211945">
              <w:marLeft w:val="0"/>
              <w:marRight w:val="0"/>
              <w:marTop w:val="0"/>
              <w:marBottom w:val="0"/>
              <w:divBdr>
                <w:top w:val="none" w:sz="0" w:space="0" w:color="auto"/>
                <w:left w:val="none" w:sz="0" w:space="0" w:color="auto"/>
                <w:bottom w:val="none" w:sz="0" w:space="0" w:color="auto"/>
                <w:right w:val="none" w:sz="0" w:space="0" w:color="auto"/>
              </w:divBdr>
            </w:div>
            <w:div w:id="1640723570">
              <w:marLeft w:val="0"/>
              <w:marRight w:val="0"/>
              <w:marTop w:val="0"/>
              <w:marBottom w:val="0"/>
              <w:divBdr>
                <w:top w:val="none" w:sz="0" w:space="0" w:color="auto"/>
                <w:left w:val="none" w:sz="0" w:space="0" w:color="auto"/>
                <w:bottom w:val="none" w:sz="0" w:space="0" w:color="auto"/>
                <w:right w:val="none" w:sz="0" w:space="0" w:color="auto"/>
              </w:divBdr>
            </w:div>
            <w:div w:id="1677146745">
              <w:marLeft w:val="0"/>
              <w:marRight w:val="0"/>
              <w:marTop w:val="0"/>
              <w:marBottom w:val="0"/>
              <w:divBdr>
                <w:top w:val="none" w:sz="0" w:space="0" w:color="auto"/>
                <w:left w:val="none" w:sz="0" w:space="0" w:color="auto"/>
                <w:bottom w:val="none" w:sz="0" w:space="0" w:color="auto"/>
                <w:right w:val="none" w:sz="0" w:space="0" w:color="auto"/>
              </w:divBdr>
            </w:div>
            <w:div w:id="1704355233">
              <w:marLeft w:val="0"/>
              <w:marRight w:val="0"/>
              <w:marTop w:val="0"/>
              <w:marBottom w:val="0"/>
              <w:divBdr>
                <w:top w:val="none" w:sz="0" w:space="0" w:color="auto"/>
                <w:left w:val="none" w:sz="0" w:space="0" w:color="auto"/>
                <w:bottom w:val="none" w:sz="0" w:space="0" w:color="auto"/>
                <w:right w:val="none" w:sz="0" w:space="0" w:color="auto"/>
              </w:divBdr>
            </w:div>
            <w:div w:id="1710179691">
              <w:marLeft w:val="0"/>
              <w:marRight w:val="0"/>
              <w:marTop w:val="0"/>
              <w:marBottom w:val="0"/>
              <w:divBdr>
                <w:top w:val="none" w:sz="0" w:space="0" w:color="auto"/>
                <w:left w:val="none" w:sz="0" w:space="0" w:color="auto"/>
                <w:bottom w:val="none" w:sz="0" w:space="0" w:color="auto"/>
                <w:right w:val="none" w:sz="0" w:space="0" w:color="auto"/>
              </w:divBdr>
            </w:div>
            <w:div w:id="1818911551">
              <w:marLeft w:val="0"/>
              <w:marRight w:val="0"/>
              <w:marTop w:val="0"/>
              <w:marBottom w:val="0"/>
              <w:divBdr>
                <w:top w:val="none" w:sz="0" w:space="0" w:color="auto"/>
                <w:left w:val="none" w:sz="0" w:space="0" w:color="auto"/>
                <w:bottom w:val="none" w:sz="0" w:space="0" w:color="auto"/>
                <w:right w:val="none" w:sz="0" w:space="0" w:color="auto"/>
              </w:divBdr>
            </w:div>
            <w:div w:id="1903641677">
              <w:marLeft w:val="0"/>
              <w:marRight w:val="0"/>
              <w:marTop w:val="0"/>
              <w:marBottom w:val="0"/>
              <w:divBdr>
                <w:top w:val="none" w:sz="0" w:space="0" w:color="auto"/>
                <w:left w:val="none" w:sz="0" w:space="0" w:color="auto"/>
                <w:bottom w:val="none" w:sz="0" w:space="0" w:color="auto"/>
                <w:right w:val="none" w:sz="0" w:space="0" w:color="auto"/>
              </w:divBdr>
            </w:div>
            <w:div w:id="1931962040">
              <w:marLeft w:val="0"/>
              <w:marRight w:val="0"/>
              <w:marTop w:val="0"/>
              <w:marBottom w:val="0"/>
              <w:divBdr>
                <w:top w:val="none" w:sz="0" w:space="0" w:color="auto"/>
                <w:left w:val="none" w:sz="0" w:space="0" w:color="auto"/>
                <w:bottom w:val="none" w:sz="0" w:space="0" w:color="auto"/>
                <w:right w:val="none" w:sz="0" w:space="0" w:color="auto"/>
              </w:divBdr>
            </w:div>
            <w:div w:id="2009399436">
              <w:marLeft w:val="0"/>
              <w:marRight w:val="0"/>
              <w:marTop w:val="0"/>
              <w:marBottom w:val="0"/>
              <w:divBdr>
                <w:top w:val="none" w:sz="0" w:space="0" w:color="auto"/>
                <w:left w:val="none" w:sz="0" w:space="0" w:color="auto"/>
                <w:bottom w:val="none" w:sz="0" w:space="0" w:color="auto"/>
                <w:right w:val="none" w:sz="0" w:space="0" w:color="auto"/>
              </w:divBdr>
            </w:div>
            <w:div w:id="2045590270">
              <w:marLeft w:val="0"/>
              <w:marRight w:val="0"/>
              <w:marTop w:val="0"/>
              <w:marBottom w:val="0"/>
              <w:divBdr>
                <w:top w:val="none" w:sz="0" w:space="0" w:color="auto"/>
                <w:left w:val="none" w:sz="0" w:space="0" w:color="auto"/>
                <w:bottom w:val="none" w:sz="0" w:space="0" w:color="auto"/>
                <w:right w:val="none" w:sz="0" w:space="0" w:color="auto"/>
              </w:divBdr>
            </w:div>
            <w:div w:id="2050911557">
              <w:marLeft w:val="0"/>
              <w:marRight w:val="0"/>
              <w:marTop w:val="0"/>
              <w:marBottom w:val="0"/>
              <w:divBdr>
                <w:top w:val="none" w:sz="0" w:space="0" w:color="auto"/>
                <w:left w:val="none" w:sz="0" w:space="0" w:color="auto"/>
                <w:bottom w:val="none" w:sz="0" w:space="0" w:color="auto"/>
                <w:right w:val="none" w:sz="0" w:space="0" w:color="auto"/>
              </w:divBdr>
            </w:div>
            <w:div w:id="2056931585">
              <w:marLeft w:val="0"/>
              <w:marRight w:val="0"/>
              <w:marTop w:val="0"/>
              <w:marBottom w:val="0"/>
              <w:divBdr>
                <w:top w:val="none" w:sz="0" w:space="0" w:color="auto"/>
                <w:left w:val="none" w:sz="0" w:space="0" w:color="auto"/>
                <w:bottom w:val="none" w:sz="0" w:space="0" w:color="auto"/>
                <w:right w:val="none" w:sz="0" w:space="0" w:color="auto"/>
              </w:divBdr>
            </w:div>
            <w:div w:id="2064863271">
              <w:marLeft w:val="0"/>
              <w:marRight w:val="0"/>
              <w:marTop w:val="0"/>
              <w:marBottom w:val="0"/>
              <w:divBdr>
                <w:top w:val="none" w:sz="0" w:space="0" w:color="auto"/>
                <w:left w:val="none" w:sz="0" w:space="0" w:color="auto"/>
                <w:bottom w:val="none" w:sz="0" w:space="0" w:color="auto"/>
                <w:right w:val="none" w:sz="0" w:space="0" w:color="auto"/>
              </w:divBdr>
            </w:div>
            <w:div w:id="2086487587">
              <w:marLeft w:val="0"/>
              <w:marRight w:val="0"/>
              <w:marTop w:val="0"/>
              <w:marBottom w:val="0"/>
              <w:divBdr>
                <w:top w:val="none" w:sz="0" w:space="0" w:color="auto"/>
                <w:left w:val="none" w:sz="0" w:space="0" w:color="auto"/>
                <w:bottom w:val="none" w:sz="0" w:space="0" w:color="auto"/>
                <w:right w:val="none" w:sz="0" w:space="0" w:color="auto"/>
              </w:divBdr>
            </w:div>
            <w:div w:id="2129930683">
              <w:marLeft w:val="0"/>
              <w:marRight w:val="0"/>
              <w:marTop w:val="0"/>
              <w:marBottom w:val="0"/>
              <w:divBdr>
                <w:top w:val="none" w:sz="0" w:space="0" w:color="auto"/>
                <w:left w:val="none" w:sz="0" w:space="0" w:color="auto"/>
                <w:bottom w:val="none" w:sz="0" w:space="0" w:color="auto"/>
                <w:right w:val="none" w:sz="0" w:space="0" w:color="auto"/>
              </w:divBdr>
            </w:div>
            <w:div w:id="2141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03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66">
          <w:marLeft w:val="0"/>
          <w:marRight w:val="0"/>
          <w:marTop w:val="0"/>
          <w:marBottom w:val="0"/>
          <w:divBdr>
            <w:top w:val="none" w:sz="0" w:space="0" w:color="auto"/>
            <w:left w:val="none" w:sz="0" w:space="0" w:color="auto"/>
            <w:bottom w:val="none" w:sz="0" w:space="0" w:color="auto"/>
            <w:right w:val="none" w:sz="0" w:space="0" w:color="auto"/>
          </w:divBdr>
          <w:divsChild>
            <w:div w:id="3943027">
              <w:marLeft w:val="0"/>
              <w:marRight w:val="0"/>
              <w:marTop w:val="0"/>
              <w:marBottom w:val="0"/>
              <w:divBdr>
                <w:top w:val="none" w:sz="0" w:space="0" w:color="auto"/>
                <w:left w:val="none" w:sz="0" w:space="0" w:color="auto"/>
                <w:bottom w:val="none" w:sz="0" w:space="0" w:color="auto"/>
                <w:right w:val="none" w:sz="0" w:space="0" w:color="auto"/>
              </w:divBdr>
            </w:div>
            <w:div w:id="78068832">
              <w:marLeft w:val="0"/>
              <w:marRight w:val="0"/>
              <w:marTop w:val="0"/>
              <w:marBottom w:val="0"/>
              <w:divBdr>
                <w:top w:val="none" w:sz="0" w:space="0" w:color="auto"/>
                <w:left w:val="none" w:sz="0" w:space="0" w:color="auto"/>
                <w:bottom w:val="none" w:sz="0" w:space="0" w:color="auto"/>
                <w:right w:val="none" w:sz="0" w:space="0" w:color="auto"/>
              </w:divBdr>
            </w:div>
            <w:div w:id="118035985">
              <w:marLeft w:val="0"/>
              <w:marRight w:val="0"/>
              <w:marTop w:val="0"/>
              <w:marBottom w:val="0"/>
              <w:divBdr>
                <w:top w:val="none" w:sz="0" w:space="0" w:color="auto"/>
                <w:left w:val="none" w:sz="0" w:space="0" w:color="auto"/>
                <w:bottom w:val="none" w:sz="0" w:space="0" w:color="auto"/>
                <w:right w:val="none" w:sz="0" w:space="0" w:color="auto"/>
              </w:divBdr>
            </w:div>
            <w:div w:id="121193028">
              <w:marLeft w:val="0"/>
              <w:marRight w:val="0"/>
              <w:marTop w:val="0"/>
              <w:marBottom w:val="0"/>
              <w:divBdr>
                <w:top w:val="none" w:sz="0" w:space="0" w:color="auto"/>
                <w:left w:val="none" w:sz="0" w:space="0" w:color="auto"/>
                <w:bottom w:val="none" w:sz="0" w:space="0" w:color="auto"/>
                <w:right w:val="none" w:sz="0" w:space="0" w:color="auto"/>
              </w:divBdr>
            </w:div>
            <w:div w:id="162596008">
              <w:marLeft w:val="0"/>
              <w:marRight w:val="0"/>
              <w:marTop w:val="0"/>
              <w:marBottom w:val="0"/>
              <w:divBdr>
                <w:top w:val="none" w:sz="0" w:space="0" w:color="auto"/>
                <w:left w:val="none" w:sz="0" w:space="0" w:color="auto"/>
                <w:bottom w:val="none" w:sz="0" w:space="0" w:color="auto"/>
                <w:right w:val="none" w:sz="0" w:space="0" w:color="auto"/>
              </w:divBdr>
            </w:div>
            <w:div w:id="171577156">
              <w:marLeft w:val="0"/>
              <w:marRight w:val="0"/>
              <w:marTop w:val="0"/>
              <w:marBottom w:val="0"/>
              <w:divBdr>
                <w:top w:val="none" w:sz="0" w:space="0" w:color="auto"/>
                <w:left w:val="none" w:sz="0" w:space="0" w:color="auto"/>
                <w:bottom w:val="none" w:sz="0" w:space="0" w:color="auto"/>
                <w:right w:val="none" w:sz="0" w:space="0" w:color="auto"/>
              </w:divBdr>
            </w:div>
            <w:div w:id="189078105">
              <w:marLeft w:val="0"/>
              <w:marRight w:val="0"/>
              <w:marTop w:val="0"/>
              <w:marBottom w:val="0"/>
              <w:divBdr>
                <w:top w:val="none" w:sz="0" w:space="0" w:color="auto"/>
                <w:left w:val="none" w:sz="0" w:space="0" w:color="auto"/>
                <w:bottom w:val="none" w:sz="0" w:space="0" w:color="auto"/>
                <w:right w:val="none" w:sz="0" w:space="0" w:color="auto"/>
              </w:divBdr>
            </w:div>
            <w:div w:id="194000164">
              <w:marLeft w:val="0"/>
              <w:marRight w:val="0"/>
              <w:marTop w:val="0"/>
              <w:marBottom w:val="0"/>
              <w:divBdr>
                <w:top w:val="none" w:sz="0" w:space="0" w:color="auto"/>
                <w:left w:val="none" w:sz="0" w:space="0" w:color="auto"/>
                <w:bottom w:val="none" w:sz="0" w:space="0" w:color="auto"/>
                <w:right w:val="none" w:sz="0" w:space="0" w:color="auto"/>
              </w:divBdr>
            </w:div>
            <w:div w:id="200554597">
              <w:marLeft w:val="0"/>
              <w:marRight w:val="0"/>
              <w:marTop w:val="0"/>
              <w:marBottom w:val="0"/>
              <w:divBdr>
                <w:top w:val="none" w:sz="0" w:space="0" w:color="auto"/>
                <w:left w:val="none" w:sz="0" w:space="0" w:color="auto"/>
                <w:bottom w:val="none" w:sz="0" w:space="0" w:color="auto"/>
                <w:right w:val="none" w:sz="0" w:space="0" w:color="auto"/>
              </w:divBdr>
            </w:div>
            <w:div w:id="204560243">
              <w:marLeft w:val="0"/>
              <w:marRight w:val="0"/>
              <w:marTop w:val="0"/>
              <w:marBottom w:val="0"/>
              <w:divBdr>
                <w:top w:val="none" w:sz="0" w:space="0" w:color="auto"/>
                <w:left w:val="none" w:sz="0" w:space="0" w:color="auto"/>
                <w:bottom w:val="none" w:sz="0" w:space="0" w:color="auto"/>
                <w:right w:val="none" w:sz="0" w:space="0" w:color="auto"/>
              </w:divBdr>
            </w:div>
            <w:div w:id="207880973">
              <w:marLeft w:val="0"/>
              <w:marRight w:val="0"/>
              <w:marTop w:val="0"/>
              <w:marBottom w:val="0"/>
              <w:divBdr>
                <w:top w:val="none" w:sz="0" w:space="0" w:color="auto"/>
                <w:left w:val="none" w:sz="0" w:space="0" w:color="auto"/>
                <w:bottom w:val="none" w:sz="0" w:space="0" w:color="auto"/>
                <w:right w:val="none" w:sz="0" w:space="0" w:color="auto"/>
              </w:divBdr>
            </w:div>
            <w:div w:id="212471468">
              <w:marLeft w:val="0"/>
              <w:marRight w:val="0"/>
              <w:marTop w:val="0"/>
              <w:marBottom w:val="0"/>
              <w:divBdr>
                <w:top w:val="none" w:sz="0" w:space="0" w:color="auto"/>
                <w:left w:val="none" w:sz="0" w:space="0" w:color="auto"/>
                <w:bottom w:val="none" w:sz="0" w:space="0" w:color="auto"/>
                <w:right w:val="none" w:sz="0" w:space="0" w:color="auto"/>
              </w:divBdr>
            </w:div>
            <w:div w:id="310453321">
              <w:marLeft w:val="0"/>
              <w:marRight w:val="0"/>
              <w:marTop w:val="0"/>
              <w:marBottom w:val="0"/>
              <w:divBdr>
                <w:top w:val="none" w:sz="0" w:space="0" w:color="auto"/>
                <w:left w:val="none" w:sz="0" w:space="0" w:color="auto"/>
                <w:bottom w:val="none" w:sz="0" w:space="0" w:color="auto"/>
                <w:right w:val="none" w:sz="0" w:space="0" w:color="auto"/>
              </w:divBdr>
            </w:div>
            <w:div w:id="344283573">
              <w:marLeft w:val="0"/>
              <w:marRight w:val="0"/>
              <w:marTop w:val="0"/>
              <w:marBottom w:val="0"/>
              <w:divBdr>
                <w:top w:val="none" w:sz="0" w:space="0" w:color="auto"/>
                <w:left w:val="none" w:sz="0" w:space="0" w:color="auto"/>
                <w:bottom w:val="none" w:sz="0" w:space="0" w:color="auto"/>
                <w:right w:val="none" w:sz="0" w:space="0" w:color="auto"/>
              </w:divBdr>
            </w:div>
            <w:div w:id="361787306">
              <w:marLeft w:val="0"/>
              <w:marRight w:val="0"/>
              <w:marTop w:val="0"/>
              <w:marBottom w:val="0"/>
              <w:divBdr>
                <w:top w:val="none" w:sz="0" w:space="0" w:color="auto"/>
                <w:left w:val="none" w:sz="0" w:space="0" w:color="auto"/>
                <w:bottom w:val="none" w:sz="0" w:space="0" w:color="auto"/>
                <w:right w:val="none" w:sz="0" w:space="0" w:color="auto"/>
              </w:divBdr>
            </w:div>
            <w:div w:id="370693075">
              <w:marLeft w:val="0"/>
              <w:marRight w:val="0"/>
              <w:marTop w:val="0"/>
              <w:marBottom w:val="0"/>
              <w:divBdr>
                <w:top w:val="none" w:sz="0" w:space="0" w:color="auto"/>
                <w:left w:val="none" w:sz="0" w:space="0" w:color="auto"/>
                <w:bottom w:val="none" w:sz="0" w:space="0" w:color="auto"/>
                <w:right w:val="none" w:sz="0" w:space="0" w:color="auto"/>
              </w:divBdr>
            </w:div>
            <w:div w:id="388770174">
              <w:marLeft w:val="0"/>
              <w:marRight w:val="0"/>
              <w:marTop w:val="0"/>
              <w:marBottom w:val="0"/>
              <w:divBdr>
                <w:top w:val="none" w:sz="0" w:space="0" w:color="auto"/>
                <w:left w:val="none" w:sz="0" w:space="0" w:color="auto"/>
                <w:bottom w:val="none" w:sz="0" w:space="0" w:color="auto"/>
                <w:right w:val="none" w:sz="0" w:space="0" w:color="auto"/>
              </w:divBdr>
            </w:div>
            <w:div w:id="402146661">
              <w:marLeft w:val="0"/>
              <w:marRight w:val="0"/>
              <w:marTop w:val="0"/>
              <w:marBottom w:val="0"/>
              <w:divBdr>
                <w:top w:val="none" w:sz="0" w:space="0" w:color="auto"/>
                <w:left w:val="none" w:sz="0" w:space="0" w:color="auto"/>
                <w:bottom w:val="none" w:sz="0" w:space="0" w:color="auto"/>
                <w:right w:val="none" w:sz="0" w:space="0" w:color="auto"/>
              </w:divBdr>
            </w:div>
            <w:div w:id="418523348">
              <w:marLeft w:val="0"/>
              <w:marRight w:val="0"/>
              <w:marTop w:val="0"/>
              <w:marBottom w:val="0"/>
              <w:divBdr>
                <w:top w:val="none" w:sz="0" w:space="0" w:color="auto"/>
                <w:left w:val="none" w:sz="0" w:space="0" w:color="auto"/>
                <w:bottom w:val="none" w:sz="0" w:space="0" w:color="auto"/>
                <w:right w:val="none" w:sz="0" w:space="0" w:color="auto"/>
              </w:divBdr>
            </w:div>
            <w:div w:id="461461635">
              <w:marLeft w:val="0"/>
              <w:marRight w:val="0"/>
              <w:marTop w:val="0"/>
              <w:marBottom w:val="0"/>
              <w:divBdr>
                <w:top w:val="none" w:sz="0" w:space="0" w:color="auto"/>
                <w:left w:val="none" w:sz="0" w:space="0" w:color="auto"/>
                <w:bottom w:val="none" w:sz="0" w:space="0" w:color="auto"/>
                <w:right w:val="none" w:sz="0" w:space="0" w:color="auto"/>
              </w:divBdr>
            </w:div>
            <w:div w:id="506528363">
              <w:marLeft w:val="0"/>
              <w:marRight w:val="0"/>
              <w:marTop w:val="0"/>
              <w:marBottom w:val="0"/>
              <w:divBdr>
                <w:top w:val="none" w:sz="0" w:space="0" w:color="auto"/>
                <w:left w:val="none" w:sz="0" w:space="0" w:color="auto"/>
                <w:bottom w:val="none" w:sz="0" w:space="0" w:color="auto"/>
                <w:right w:val="none" w:sz="0" w:space="0" w:color="auto"/>
              </w:divBdr>
            </w:div>
            <w:div w:id="525558606">
              <w:marLeft w:val="0"/>
              <w:marRight w:val="0"/>
              <w:marTop w:val="0"/>
              <w:marBottom w:val="0"/>
              <w:divBdr>
                <w:top w:val="none" w:sz="0" w:space="0" w:color="auto"/>
                <w:left w:val="none" w:sz="0" w:space="0" w:color="auto"/>
                <w:bottom w:val="none" w:sz="0" w:space="0" w:color="auto"/>
                <w:right w:val="none" w:sz="0" w:space="0" w:color="auto"/>
              </w:divBdr>
            </w:div>
            <w:div w:id="548230233">
              <w:marLeft w:val="0"/>
              <w:marRight w:val="0"/>
              <w:marTop w:val="0"/>
              <w:marBottom w:val="0"/>
              <w:divBdr>
                <w:top w:val="none" w:sz="0" w:space="0" w:color="auto"/>
                <w:left w:val="none" w:sz="0" w:space="0" w:color="auto"/>
                <w:bottom w:val="none" w:sz="0" w:space="0" w:color="auto"/>
                <w:right w:val="none" w:sz="0" w:space="0" w:color="auto"/>
              </w:divBdr>
            </w:div>
            <w:div w:id="641472062">
              <w:marLeft w:val="0"/>
              <w:marRight w:val="0"/>
              <w:marTop w:val="0"/>
              <w:marBottom w:val="0"/>
              <w:divBdr>
                <w:top w:val="none" w:sz="0" w:space="0" w:color="auto"/>
                <w:left w:val="none" w:sz="0" w:space="0" w:color="auto"/>
                <w:bottom w:val="none" w:sz="0" w:space="0" w:color="auto"/>
                <w:right w:val="none" w:sz="0" w:space="0" w:color="auto"/>
              </w:divBdr>
            </w:div>
            <w:div w:id="679311635">
              <w:marLeft w:val="0"/>
              <w:marRight w:val="0"/>
              <w:marTop w:val="0"/>
              <w:marBottom w:val="0"/>
              <w:divBdr>
                <w:top w:val="none" w:sz="0" w:space="0" w:color="auto"/>
                <w:left w:val="none" w:sz="0" w:space="0" w:color="auto"/>
                <w:bottom w:val="none" w:sz="0" w:space="0" w:color="auto"/>
                <w:right w:val="none" w:sz="0" w:space="0" w:color="auto"/>
              </w:divBdr>
            </w:div>
            <w:div w:id="700277352">
              <w:marLeft w:val="0"/>
              <w:marRight w:val="0"/>
              <w:marTop w:val="0"/>
              <w:marBottom w:val="0"/>
              <w:divBdr>
                <w:top w:val="none" w:sz="0" w:space="0" w:color="auto"/>
                <w:left w:val="none" w:sz="0" w:space="0" w:color="auto"/>
                <w:bottom w:val="none" w:sz="0" w:space="0" w:color="auto"/>
                <w:right w:val="none" w:sz="0" w:space="0" w:color="auto"/>
              </w:divBdr>
            </w:div>
            <w:div w:id="702362011">
              <w:marLeft w:val="0"/>
              <w:marRight w:val="0"/>
              <w:marTop w:val="0"/>
              <w:marBottom w:val="0"/>
              <w:divBdr>
                <w:top w:val="none" w:sz="0" w:space="0" w:color="auto"/>
                <w:left w:val="none" w:sz="0" w:space="0" w:color="auto"/>
                <w:bottom w:val="none" w:sz="0" w:space="0" w:color="auto"/>
                <w:right w:val="none" w:sz="0" w:space="0" w:color="auto"/>
              </w:divBdr>
            </w:div>
            <w:div w:id="709568747">
              <w:marLeft w:val="0"/>
              <w:marRight w:val="0"/>
              <w:marTop w:val="0"/>
              <w:marBottom w:val="0"/>
              <w:divBdr>
                <w:top w:val="none" w:sz="0" w:space="0" w:color="auto"/>
                <w:left w:val="none" w:sz="0" w:space="0" w:color="auto"/>
                <w:bottom w:val="none" w:sz="0" w:space="0" w:color="auto"/>
                <w:right w:val="none" w:sz="0" w:space="0" w:color="auto"/>
              </w:divBdr>
            </w:div>
            <w:div w:id="719405234">
              <w:marLeft w:val="0"/>
              <w:marRight w:val="0"/>
              <w:marTop w:val="0"/>
              <w:marBottom w:val="0"/>
              <w:divBdr>
                <w:top w:val="none" w:sz="0" w:space="0" w:color="auto"/>
                <w:left w:val="none" w:sz="0" w:space="0" w:color="auto"/>
                <w:bottom w:val="none" w:sz="0" w:space="0" w:color="auto"/>
                <w:right w:val="none" w:sz="0" w:space="0" w:color="auto"/>
              </w:divBdr>
            </w:div>
            <w:div w:id="750002415">
              <w:marLeft w:val="0"/>
              <w:marRight w:val="0"/>
              <w:marTop w:val="0"/>
              <w:marBottom w:val="0"/>
              <w:divBdr>
                <w:top w:val="none" w:sz="0" w:space="0" w:color="auto"/>
                <w:left w:val="none" w:sz="0" w:space="0" w:color="auto"/>
                <w:bottom w:val="none" w:sz="0" w:space="0" w:color="auto"/>
                <w:right w:val="none" w:sz="0" w:space="0" w:color="auto"/>
              </w:divBdr>
            </w:div>
            <w:div w:id="764880919">
              <w:marLeft w:val="0"/>
              <w:marRight w:val="0"/>
              <w:marTop w:val="0"/>
              <w:marBottom w:val="0"/>
              <w:divBdr>
                <w:top w:val="none" w:sz="0" w:space="0" w:color="auto"/>
                <w:left w:val="none" w:sz="0" w:space="0" w:color="auto"/>
                <w:bottom w:val="none" w:sz="0" w:space="0" w:color="auto"/>
                <w:right w:val="none" w:sz="0" w:space="0" w:color="auto"/>
              </w:divBdr>
            </w:div>
            <w:div w:id="811559534">
              <w:marLeft w:val="0"/>
              <w:marRight w:val="0"/>
              <w:marTop w:val="0"/>
              <w:marBottom w:val="0"/>
              <w:divBdr>
                <w:top w:val="none" w:sz="0" w:space="0" w:color="auto"/>
                <w:left w:val="none" w:sz="0" w:space="0" w:color="auto"/>
                <w:bottom w:val="none" w:sz="0" w:space="0" w:color="auto"/>
                <w:right w:val="none" w:sz="0" w:space="0" w:color="auto"/>
              </w:divBdr>
            </w:div>
            <w:div w:id="815953256">
              <w:marLeft w:val="0"/>
              <w:marRight w:val="0"/>
              <w:marTop w:val="0"/>
              <w:marBottom w:val="0"/>
              <w:divBdr>
                <w:top w:val="none" w:sz="0" w:space="0" w:color="auto"/>
                <w:left w:val="none" w:sz="0" w:space="0" w:color="auto"/>
                <w:bottom w:val="none" w:sz="0" w:space="0" w:color="auto"/>
                <w:right w:val="none" w:sz="0" w:space="0" w:color="auto"/>
              </w:divBdr>
            </w:div>
            <w:div w:id="824128028">
              <w:marLeft w:val="0"/>
              <w:marRight w:val="0"/>
              <w:marTop w:val="0"/>
              <w:marBottom w:val="0"/>
              <w:divBdr>
                <w:top w:val="none" w:sz="0" w:space="0" w:color="auto"/>
                <w:left w:val="none" w:sz="0" w:space="0" w:color="auto"/>
                <w:bottom w:val="none" w:sz="0" w:space="0" w:color="auto"/>
                <w:right w:val="none" w:sz="0" w:space="0" w:color="auto"/>
              </w:divBdr>
            </w:div>
            <w:div w:id="833689979">
              <w:marLeft w:val="0"/>
              <w:marRight w:val="0"/>
              <w:marTop w:val="0"/>
              <w:marBottom w:val="0"/>
              <w:divBdr>
                <w:top w:val="none" w:sz="0" w:space="0" w:color="auto"/>
                <w:left w:val="none" w:sz="0" w:space="0" w:color="auto"/>
                <w:bottom w:val="none" w:sz="0" w:space="0" w:color="auto"/>
                <w:right w:val="none" w:sz="0" w:space="0" w:color="auto"/>
              </w:divBdr>
            </w:div>
            <w:div w:id="838498351">
              <w:marLeft w:val="0"/>
              <w:marRight w:val="0"/>
              <w:marTop w:val="0"/>
              <w:marBottom w:val="0"/>
              <w:divBdr>
                <w:top w:val="none" w:sz="0" w:space="0" w:color="auto"/>
                <w:left w:val="none" w:sz="0" w:space="0" w:color="auto"/>
                <w:bottom w:val="none" w:sz="0" w:space="0" w:color="auto"/>
                <w:right w:val="none" w:sz="0" w:space="0" w:color="auto"/>
              </w:divBdr>
            </w:div>
            <w:div w:id="848907308">
              <w:marLeft w:val="0"/>
              <w:marRight w:val="0"/>
              <w:marTop w:val="0"/>
              <w:marBottom w:val="0"/>
              <w:divBdr>
                <w:top w:val="none" w:sz="0" w:space="0" w:color="auto"/>
                <w:left w:val="none" w:sz="0" w:space="0" w:color="auto"/>
                <w:bottom w:val="none" w:sz="0" w:space="0" w:color="auto"/>
                <w:right w:val="none" w:sz="0" w:space="0" w:color="auto"/>
              </w:divBdr>
            </w:div>
            <w:div w:id="880479722">
              <w:marLeft w:val="0"/>
              <w:marRight w:val="0"/>
              <w:marTop w:val="0"/>
              <w:marBottom w:val="0"/>
              <w:divBdr>
                <w:top w:val="none" w:sz="0" w:space="0" w:color="auto"/>
                <w:left w:val="none" w:sz="0" w:space="0" w:color="auto"/>
                <w:bottom w:val="none" w:sz="0" w:space="0" w:color="auto"/>
                <w:right w:val="none" w:sz="0" w:space="0" w:color="auto"/>
              </w:divBdr>
            </w:div>
            <w:div w:id="987444718">
              <w:marLeft w:val="0"/>
              <w:marRight w:val="0"/>
              <w:marTop w:val="0"/>
              <w:marBottom w:val="0"/>
              <w:divBdr>
                <w:top w:val="none" w:sz="0" w:space="0" w:color="auto"/>
                <w:left w:val="none" w:sz="0" w:space="0" w:color="auto"/>
                <w:bottom w:val="none" w:sz="0" w:space="0" w:color="auto"/>
                <w:right w:val="none" w:sz="0" w:space="0" w:color="auto"/>
              </w:divBdr>
            </w:div>
            <w:div w:id="1066100528">
              <w:marLeft w:val="0"/>
              <w:marRight w:val="0"/>
              <w:marTop w:val="0"/>
              <w:marBottom w:val="0"/>
              <w:divBdr>
                <w:top w:val="none" w:sz="0" w:space="0" w:color="auto"/>
                <w:left w:val="none" w:sz="0" w:space="0" w:color="auto"/>
                <w:bottom w:val="none" w:sz="0" w:space="0" w:color="auto"/>
                <w:right w:val="none" w:sz="0" w:space="0" w:color="auto"/>
              </w:divBdr>
            </w:div>
            <w:div w:id="1121220469">
              <w:marLeft w:val="0"/>
              <w:marRight w:val="0"/>
              <w:marTop w:val="0"/>
              <w:marBottom w:val="0"/>
              <w:divBdr>
                <w:top w:val="none" w:sz="0" w:space="0" w:color="auto"/>
                <w:left w:val="none" w:sz="0" w:space="0" w:color="auto"/>
                <w:bottom w:val="none" w:sz="0" w:space="0" w:color="auto"/>
                <w:right w:val="none" w:sz="0" w:space="0" w:color="auto"/>
              </w:divBdr>
            </w:div>
            <w:div w:id="1170604094">
              <w:marLeft w:val="0"/>
              <w:marRight w:val="0"/>
              <w:marTop w:val="0"/>
              <w:marBottom w:val="0"/>
              <w:divBdr>
                <w:top w:val="none" w:sz="0" w:space="0" w:color="auto"/>
                <w:left w:val="none" w:sz="0" w:space="0" w:color="auto"/>
                <w:bottom w:val="none" w:sz="0" w:space="0" w:color="auto"/>
                <w:right w:val="none" w:sz="0" w:space="0" w:color="auto"/>
              </w:divBdr>
            </w:div>
            <w:div w:id="1177037906">
              <w:marLeft w:val="0"/>
              <w:marRight w:val="0"/>
              <w:marTop w:val="0"/>
              <w:marBottom w:val="0"/>
              <w:divBdr>
                <w:top w:val="none" w:sz="0" w:space="0" w:color="auto"/>
                <w:left w:val="none" w:sz="0" w:space="0" w:color="auto"/>
                <w:bottom w:val="none" w:sz="0" w:space="0" w:color="auto"/>
                <w:right w:val="none" w:sz="0" w:space="0" w:color="auto"/>
              </w:divBdr>
            </w:div>
            <w:div w:id="1189903719">
              <w:marLeft w:val="0"/>
              <w:marRight w:val="0"/>
              <w:marTop w:val="0"/>
              <w:marBottom w:val="0"/>
              <w:divBdr>
                <w:top w:val="none" w:sz="0" w:space="0" w:color="auto"/>
                <w:left w:val="none" w:sz="0" w:space="0" w:color="auto"/>
                <w:bottom w:val="none" w:sz="0" w:space="0" w:color="auto"/>
                <w:right w:val="none" w:sz="0" w:space="0" w:color="auto"/>
              </w:divBdr>
            </w:div>
            <w:div w:id="1275552207">
              <w:marLeft w:val="0"/>
              <w:marRight w:val="0"/>
              <w:marTop w:val="0"/>
              <w:marBottom w:val="0"/>
              <w:divBdr>
                <w:top w:val="none" w:sz="0" w:space="0" w:color="auto"/>
                <w:left w:val="none" w:sz="0" w:space="0" w:color="auto"/>
                <w:bottom w:val="none" w:sz="0" w:space="0" w:color="auto"/>
                <w:right w:val="none" w:sz="0" w:space="0" w:color="auto"/>
              </w:divBdr>
            </w:div>
            <w:div w:id="1317539119">
              <w:marLeft w:val="0"/>
              <w:marRight w:val="0"/>
              <w:marTop w:val="0"/>
              <w:marBottom w:val="0"/>
              <w:divBdr>
                <w:top w:val="none" w:sz="0" w:space="0" w:color="auto"/>
                <w:left w:val="none" w:sz="0" w:space="0" w:color="auto"/>
                <w:bottom w:val="none" w:sz="0" w:space="0" w:color="auto"/>
                <w:right w:val="none" w:sz="0" w:space="0" w:color="auto"/>
              </w:divBdr>
            </w:div>
            <w:div w:id="1367873338">
              <w:marLeft w:val="0"/>
              <w:marRight w:val="0"/>
              <w:marTop w:val="0"/>
              <w:marBottom w:val="0"/>
              <w:divBdr>
                <w:top w:val="none" w:sz="0" w:space="0" w:color="auto"/>
                <w:left w:val="none" w:sz="0" w:space="0" w:color="auto"/>
                <w:bottom w:val="none" w:sz="0" w:space="0" w:color="auto"/>
                <w:right w:val="none" w:sz="0" w:space="0" w:color="auto"/>
              </w:divBdr>
            </w:div>
            <w:div w:id="1372924485">
              <w:marLeft w:val="0"/>
              <w:marRight w:val="0"/>
              <w:marTop w:val="0"/>
              <w:marBottom w:val="0"/>
              <w:divBdr>
                <w:top w:val="none" w:sz="0" w:space="0" w:color="auto"/>
                <w:left w:val="none" w:sz="0" w:space="0" w:color="auto"/>
                <w:bottom w:val="none" w:sz="0" w:space="0" w:color="auto"/>
                <w:right w:val="none" w:sz="0" w:space="0" w:color="auto"/>
              </w:divBdr>
            </w:div>
            <w:div w:id="1439835428">
              <w:marLeft w:val="0"/>
              <w:marRight w:val="0"/>
              <w:marTop w:val="0"/>
              <w:marBottom w:val="0"/>
              <w:divBdr>
                <w:top w:val="none" w:sz="0" w:space="0" w:color="auto"/>
                <w:left w:val="none" w:sz="0" w:space="0" w:color="auto"/>
                <w:bottom w:val="none" w:sz="0" w:space="0" w:color="auto"/>
                <w:right w:val="none" w:sz="0" w:space="0" w:color="auto"/>
              </w:divBdr>
            </w:div>
            <w:div w:id="1461075084">
              <w:marLeft w:val="0"/>
              <w:marRight w:val="0"/>
              <w:marTop w:val="0"/>
              <w:marBottom w:val="0"/>
              <w:divBdr>
                <w:top w:val="none" w:sz="0" w:space="0" w:color="auto"/>
                <w:left w:val="none" w:sz="0" w:space="0" w:color="auto"/>
                <w:bottom w:val="none" w:sz="0" w:space="0" w:color="auto"/>
                <w:right w:val="none" w:sz="0" w:space="0" w:color="auto"/>
              </w:divBdr>
            </w:div>
            <w:div w:id="1466850312">
              <w:marLeft w:val="0"/>
              <w:marRight w:val="0"/>
              <w:marTop w:val="0"/>
              <w:marBottom w:val="0"/>
              <w:divBdr>
                <w:top w:val="none" w:sz="0" w:space="0" w:color="auto"/>
                <w:left w:val="none" w:sz="0" w:space="0" w:color="auto"/>
                <w:bottom w:val="none" w:sz="0" w:space="0" w:color="auto"/>
                <w:right w:val="none" w:sz="0" w:space="0" w:color="auto"/>
              </w:divBdr>
            </w:div>
            <w:div w:id="1502233850">
              <w:marLeft w:val="0"/>
              <w:marRight w:val="0"/>
              <w:marTop w:val="0"/>
              <w:marBottom w:val="0"/>
              <w:divBdr>
                <w:top w:val="none" w:sz="0" w:space="0" w:color="auto"/>
                <w:left w:val="none" w:sz="0" w:space="0" w:color="auto"/>
                <w:bottom w:val="none" w:sz="0" w:space="0" w:color="auto"/>
                <w:right w:val="none" w:sz="0" w:space="0" w:color="auto"/>
              </w:divBdr>
            </w:div>
            <w:div w:id="1507011588">
              <w:marLeft w:val="0"/>
              <w:marRight w:val="0"/>
              <w:marTop w:val="0"/>
              <w:marBottom w:val="0"/>
              <w:divBdr>
                <w:top w:val="none" w:sz="0" w:space="0" w:color="auto"/>
                <w:left w:val="none" w:sz="0" w:space="0" w:color="auto"/>
                <w:bottom w:val="none" w:sz="0" w:space="0" w:color="auto"/>
                <w:right w:val="none" w:sz="0" w:space="0" w:color="auto"/>
              </w:divBdr>
            </w:div>
            <w:div w:id="1536195025">
              <w:marLeft w:val="0"/>
              <w:marRight w:val="0"/>
              <w:marTop w:val="0"/>
              <w:marBottom w:val="0"/>
              <w:divBdr>
                <w:top w:val="none" w:sz="0" w:space="0" w:color="auto"/>
                <w:left w:val="none" w:sz="0" w:space="0" w:color="auto"/>
                <w:bottom w:val="none" w:sz="0" w:space="0" w:color="auto"/>
                <w:right w:val="none" w:sz="0" w:space="0" w:color="auto"/>
              </w:divBdr>
            </w:div>
            <w:div w:id="1569343366">
              <w:marLeft w:val="0"/>
              <w:marRight w:val="0"/>
              <w:marTop w:val="0"/>
              <w:marBottom w:val="0"/>
              <w:divBdr>
                <w:top w:val="none" w:sz="0" w:space="0" w:color="auto"/>
                <w:left w:val="none" w:sz="0" w:space="0" w:color="auto"/>
                <w:bottom w:val="none" w:sz="0" w:space="0" w:color="auto"/>
                <w:right w:val="none" w:sz="0" w:space="0" w:color="auto"/>
              </w:divBdr>
            </w:div>
            <w:div w:id="1582333327">
              <w:marLeft w:val="0"/>
              <w:marRight w:val="0"/>
              <w:marTop w:val="0"/>
              <w:marBottom w:val="0"/>
              <w:divBdr>
                <w:top w:val="none" w:sz="0" w:space="0" w:color="auto"/>
                <w:left w:val="none" w:sz="0" w:space="0" w:color="auto"/>
                <w:bottom w:val="none" w:sz="0" w:space="0" w:color="auto"/>
                <w:right w:val="none" w:sz="0" w:space="0" w:color="auto"/>
              </w:divBdr>
            </w:div>
            <w:div w:id="1634366698">
              <w:marLeft w:val="0"/>
              <w:marRight w:val="0"/>
              <w:marTop w:val="0"/>
              <w:marBottom w:val="0"/>
              <w:divBdr>
                <w:top w:val="none" w:sz="0" w:space="0" w:color="auto"/>
                <w:left w:val="none" w:sz="0" w:space="0" w:color="auto"/>
                <w:bottom w:val="none" w:sz="0" w:space="0" w:color="auto"/>
                <w:right w:val="none" w:sz="0" w:space="0" w:color="auto"/>
              </w:divBdr>
            </w:div>
            <w:div w:id="1671180805">
              <w:marLeft w:val="0"/>
              <w:marRight w:val="0"/>
              <w:marTop w:val="0"/>
              <w:marBottom w:val="0"/>
              <w:divBdr>
                <w:top w:val="none" w:sz="0" w:space="0" w:color="auto"/>
                <w:left w:val="none" w:sz="0" w:space="0" w:color="auto"/>
                <w:bottom w:val="none" w:sz="0" w:space="0" w:color="auto"/>
                <w:right w:val="none" w:sz="0" w:space="0" w:color="auto"/>
              </w:divBdr>
            </w:div>
            <w:div w:id="1684432098">
              <w:marLeft w:val="0"/>
              <w:marRight w:val="0"/>
              <w:marTop w:val="0"/>
              <w:marBottom w:val="0"/>
              <w:divBdr>
                <w:top w:val="none" w:sz="0" w:space="0" w:color="auto"/>
                <w:left w:val="none" w:sz="0" w:space="0" w:color="auto"/>
                <w:bottom w:val="none" w:sz="0" w:space="0" w:color="auto"/>
                <w:right w:val="none" w:sz="0" w:space="0" w:color="auto"/>
              </w:divBdr>
            </w:div>
            <w:div w:id="1724401619">
              <w:marLeft w:val="0"/>
              <w:marRight w:val="0"/>
              <w:marTop w:val="0"/>
              <w:marBottom w:val="0"/>
              <w:divBdr>
                <w:top w:val="none" w:sz="0" w:space="0" w:color="auto"/>
                <w:left w:val="none" w:sz="0" w:space="0" w:color="auto"/>
                <w:bottom w:val="none" w:sz="0" w:space="0" w:color="auto"/>
                <w:right w:val="none" w:sz="0" w:space="0" w:color="auto"/>
              </w:divBdr>
            </w:div>
            <w:div w:id="1727796229">
              <w:marLeft w:val="0"/>
              <w:marRight w:val="0"/>
              <w:marTop w:val="0"/>
              <w:marBottom w:val="0"/>
              <w:divBdr>
                <w:top w:val="none" w:sz="0" w:space="0" w:color="auto"/>
                <w:left w:val="none" w:sz="0" w:space="0" w:color="auto"/>
                <w:bottom w:val="none" w:sz="0" w:space="0" w:color="auto"/>
                <w:right w:val="none" w:sz="0" w:space="0" w:color="auto"/>
              </w:divBdr>
            </w:div>
            <w:div w:id="1731735077">
              <w:marLeft w:val="0"/>
              <w:marRight w:val="0"/>
              <w:marTop w:val="0"/>
              <w:marBottom w:val="0"/>
              <w:divBdr>
                <w:top w:val="none" w:sz="0" w:space="0" w:color="auto"/>
                <w:left w:val="none" w:sz="0" w:space="0" w:color="auto"/>
                <w:bottom w:val="none" w:sz="0" w:space="0" w:color="auto"/>
                <w:right w:val="none" w:sz="0" w:space="0" w:color="auto"/>
              </w:divBdr>
            </w:div>
            <w:div w:id="1764646499">
              <w:marLeft w:val="0"/>
              <w:marRight w:val="0"/>
              <w:marTop w:val="0"/>
              <w:marBottom w:val="0"/>
              <w:divBdr>
                <w:top w:val="none" w:sz="0" w:space="0" w:color="auto"/>
                <w:left w:val="none" w:sz="0" w:space="0" w:color="auto"/>
                <w:bottom w:val="none" w:sz="0" w:space="0" w:color="auto"/>
                <w:right w:val="none" w:sz="0" w:space="0" w:color="auto"/>
              </w:divBdr>
            </w:div>
            <w:div w:id="1776172021">
              <w:marLeft w:val="0"/>
              <w:marRight w:val="0"/>
              <w:marTop w:val="0"/>
              <w:marBottom w:val="0"/>
              <w:divBdr>
                <w:top w:val="none" w:sz="0" w:space="0" w:color="auto"/>
                <w:left w:val="none" w:sz="0" w:space="0" w:color="auto"/>
                <w:bottom w:val="none" w:sz="0" w:space="0" w:color="auto"/>
                <w:right w:val="none" w:sz="0" w:space="0" w:color="auto"/>
              </w:divBdr>
            </w:div>
            <w:div w:id="1819808615">
              <w:marLeft w:val="0"/>
              <w:marRight w:val="0"/>
              <w:marTop w:val="0"/>
              <w:marBottom w:val="0"/>
              <w:divBdr>
                <w:top w:val="none" w:sz="0" w:space="0" w:color="auto"/>
                <w:left w:val="none" w:sz="0" w:space="0" w:color="auto"/>
                <w:bottom w:val="none" w:sz="0" w:space="0" w:color="auto"/>
                <w:right w:val="none" w:sz="0" w:space="0" w:color="auto"/>
              </w:divBdr>
            </w:div>
            <w:div w:id="1865244632">
              <w:marLeft w:val="0"/>
              <w:marRight w:val="0"/>
              <w:marTop w:val="0"/>
              <w:marBottom w:val="0"/>
              <w:divBdr>
                <w:top w:val="none" w:sz="0" w:space="0" w:color="auto"/>
                <w:left w:val="none" w:sz="0" w:space="0" w:color="auto"/>
                <w:bottom w:val="none" w:sz="0" w:space="0" w:color="auto"/>
                <w:right w:val="none" w:sz="0" w:space="0" w:color="auto"/>
              </w:divBdr>
            </w:div>
            <w:div w:id="1879464637">
              <w:marLeft w:val="0"/>
              <w:marRight w:val="0"/>
              <w:marTop w:val="0"/>
              <w:marBottom w:val="0"/>
              <w:divBdr>
                <w:top w:val="none" w:sz="0" w:space="0" w:color="auto"/>
                <w:left w:val="none" w:sz="0" w:space="0" w:color="auto"/>
                <w:bottom w:val="none" w:sz="0" w:space="0" w:color="auto"/>
                <w:right w:val="none" w:sz="0" w:space="0" w:color="auto"/>
              </w:divBdr>
            </w:div>
            <w:div w:id="1890217165">
              <w:marLeft w:val="0"/>
              <w:marRight w:val="0"/>
              <w:marTop w:val="0"/>
              <w:marBottom w:val="0"/>
              <w:divBdr>
                <w:top w:val="none" w:sz="0" w:space="0" w:color="auto"/>
                <w:left w:val="none" w:sz="0" w:space="0" w:color="auto"/>
                <w:bottom w:val="none" w:sz="0" w:space="0" w:color="auto"/>
                <w:right w:val="none" w:sz="0" w:space="0" w:color="auto"/>
              </w:divBdr>
            </w:div>
            <w:div w:id="1950548294">
              <w:marLeft w:val="0"/>
              <w:marRight w:val="0"/>
              <w:marTop w:val="0"/>
              <w:marBottom w:val="0"/>
              <w:divBdr>
                <w:top w:val="none" w:sz="0" w:space="0" w:color="auto"/>
                <w:left w:val="none" w:sz="0" w:space="0" w:color="auto"/>
                <w:bottom w:val="none" w:sz="0" w:space="0" w:color="auto"/>
                <w:right w:val="none" w:sz="0" w:space="0" w:color="auto"/>
              </w:divBdr>
            </w:div>
            <w:div w:id="1951551787">
              <w:marLeft w:val="0"/>
              <w:marRight w:val="0"/>
              <w:marTop w:val="0"/>
              <w:marBottom w:val="0"/>
              <w:divBdr>
                <w:top w:val="none" w:sz="0" w:space="0" w:color="auto"/>
                <w:left w:val="none" w:sz="0" w:space="0" w:color="auto"/>
                <w:bottom w:val="none" w:sz="0" w:space="0" w:color="auto"/>
                <w:right w:val="none" w:sz="0" w:space="0" w:color="auto"/>
              </w:divBdr>
            </w:div>
            <w:div w:id="1993676575">
              <w:marLeft w:val="0"/>
              <w:marRight w:val="0"/>
              <w:marTop w:val="0"/>
              <w:marBottom w:val="0"/>
              <w:divBdr>
                <w:top w:val="none" w:sz="0" w:space="0" w:color="auto"/>
                <w:left w:val="none" w:sz="0" w:space="0" w:color="auto"/>
                <w:bottom w:val="none" w:sz="0" w:space="0" w:color="auto"/>
                <w:right w:val="none" w:sz="0" w:space="0" w:color="auto"/>
              </w:divBdr>
            </w:div>
            <w:div w:id="2005166097">
              <w:marLeft w:val="0"/>
              <w:marRight w:val="0"/>
              <w:marTop w:val="0"/>
              <w:marBottom w:val="0"/>
              <w:divBdr>
                <w:top w:val="none" w:sz="0" w:space="0" w:color="auto"/>
                <w:left w:val="none" w:sz="0" w:space="0" w:color="auto"/>
                <w:bottom w:val="none" w:sz="0" w:space="0" w:color="auto"/>
                <w:right w:val="none" w:sz="0" w:space="0" w:color="auto"/>
              </w:divBdr>
            </w:div>
            <w:div w:id="2026857991">
              <w:marLeft w:val="0"/>
              <w:marRight w:val="0"/>
              <w:marTop w:val="0"/>
              <w:marBottom w:val="0"/>
              <w:divBdr>
                <w:top w:val="none" w:sz="0" w:space="0" w:color="auto"/>
                <w:left w:val="none" w:sz="0" w:space="0" w:color="auto"/>
                <w:bottom w:val="none" w:sz="0" w:space="0" w:color="auto"/>
                <w:right w:val="none" w:sz="0" w:space="0" w:color="auto"/>
              </w:divBdr>
            </w:div>
            <w:div w:id="2046322078">
              <w:marLeft w:val="0"/>
              <w:marRight w:val="0"/>
              <w:marTop w:val="0"/>
              <w:marBottom w:val="0"/>
              <w:divBdr>
                <w:top w:val="none" w:sz="0" w:space="0" w:color="auto"/>
                <w:left w:val="none" w:sz="0" w:space="0" w:color="auto"/>
                <w:bottom w:val="none" w:sz="0" w:space="0" w:color="auto"/>
                <w:right w:val="none" w:sz="0" w:space="0" w:color="auto"/>
              </w:divBdr>
            </w:div>
            <w:div w:id="2122870811">
              <w:marLeft w:val="0"/>
              <w:marRight w:val="0"/>
              <w:marTop w:val="0"/>
              <w:marBottom w:val="0"/>
              <w:divBdr>
                <w:top w:val="none" w:sz="0" w:space="0" w:color="auto"/>
                <w:left w:val="none" w:sz="0" w:space="0" w:color="auto"/>
                <w:bottom w:val="none" w:sz="0" w:space="0" w:color="auto"/>
                <w:right w:val="none" w:sz="0" w:space="0" w:color="auto"/>
              </w:divBdr>
            </w:div>
            <w:div w:id="2146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880">
      <w:bodyDiv w:val="1"/>
      <w:marLeft w:val="0"/>
      <w:marRight w:val="0"/>
      <w:marTop w:val="0"/>
      <w:marBottom w:val="0"/>
      <w:divBdr>
        <w:top w:val="none" w:sz="0" w:space="0" w:color="auto"/>
        <w:left w:val="none" w:sz="0" w:space="0" w:color="auto"/>
        <w:bottom w:val="none" w:sz="0" w:space="0" w:color="auto"/>
        <w:right w:val="none" w:sz="0" w:space="0" w:color="auto"/>
      </w:divBdr>
      <w:divsChild>
        <w:div w:id="16392966">
          <w:marLeft w:val="0"/>
          <w:marRight w:val="0"/>
          <w:marTop w:val="0"/>
          <w:marBottom w:val="0"/>
          <w:divBdr>
            <w:top w:val="none" w:sz="0" w:space="0" w:color="auto"/>
            <w:left w:val="none" w:sz="0" w:space="0" w:color="auto"/>
            <w:bottom w:val="none" w:sz="0" w:space="0" w:color="auto"/>
            <w:right w:val="none" w:sz="0" w:space="0" w:color="auto"/>
          </w:divBdr>
        </w:div>
        <w:div w:id="515115600">
          <w:marLeft w:val="0"/>
          <w:marRight w:val="0"/>
          <w:marTop w:val="0"/>
          <w:marBottom w:val="0"/>
          <w:divBdr>
            <w:top w:val="none" w:sz="0" w:space="0" w:color="auto"/>
            <w:left w:val="none" w:sz="0" w:space="0" w:color="auto"/>
            <w:bottom w:val="none" w:sz="0" w:space="0" w:color="auto"/>
            <w:right w:val="none" w:sz="0" w:space="0" w:color="auto"/>
          </w:divBdr>
        </w:div>
        <w:div w:id="566261092">
          <w:marLeft w:val="0"/>
          <w:marRight w:val="0"/>
          <w:marTop w:val="0"/>
          <w:marBottom w:val="0"/>
          <w:divBdr>
            <w:top w:val="none" w:sz="0" w:space="0" w:color="auto"/>
            <w:left w:val="none" w:sz="0" w:space="0" w:color="auto"/>
            <w:bottom w:val="none" w:sz="0" w:space="0" w:color="auto"/>
            <w:right w:val="none" w:sz="0" w:space="0" w:color="auto"/>
          </w:divBdr>
        </w:div>
        <w:div w:id="624122814">
          <w:marLeft w:val="0"/>
          <w:marRight w:val="0"/>
          <w:marTop w:val="0"/>
          <w:marBottom w:val="0"/>
          <w:divBdr>
            <w:top w:val="none" w:sz="0" w:space="0" w:color="auto"/>
            <w:left w:val="none" w:sz="0" w:space="0" w:color="auto"/>
            <w:bottom w:val="none" w:sz="0" w:space="0" w:color="auto"/>
            <w:right w:val="none" w:sz="0" w:space="0" w:color="auto"/>
          </w:divBdr>
        </w:div>
        <w:div w:id="796877490">
          <w:marLeft w:val="0"/>
          <w:marRight w:val="0"/>
          <w:marTop w:val="0"/>
          <w:marBottom w:val="0"/>
          <w:divBdr>
            <w:top w:val="none" w:sz="0" w:space="0" w:color="auto"/>
            <w:left w:val="none" w:sz="0" w:space="0" w:color="auto"/>
            <w:bottom w:val="none" w:sz="0" w:space="0" w:color="auto"/>
            <w:right w:val="none" w:sz="0" w:space="0" w:color="auto"/>
          </w:divBdr>
        </w:div>
        <w:div w:id="880939145">
          <w:marLeft w:val="0"/>
          <w:marRight w:val="0"/>
          <w:marTop w:val="0"/>
          <w:marBottom w:val="0"/>
          <w:divBdr>
            <w:top w:val="none" w:sz="0" w:space="0" w:color="auto"/>
            <w:left w:val="none" w:sz="0" w:space="0" w:color="auto"/>
            <w:bottom w:val="none" w:sz="0" w:space="0" w:color="auto"/>
            <w:right w:val="none" w:sz="0" w:space="0" w:color="auto"/>
          </w:divBdr>
        </w:div>
        <w:div w:id="1522428018">
          <w:marLeft w:val="0"/>
          <w:marRight w:val="0"/>
          <w:marTop w:val="0"/>
          <w:marBottom w:val="0"/>
          <w:divBdr>
            <w:top w:val="none" w:sz="0" w:space="0" w:color="auto"/>
            <w:left w:val="none" w:sz="0" w:space="0" w:color="auto"/>
            <w:bottom w:val="none" w:sz="0" w:space="0" w:color="auto"/>
            <w:right w:val="none" w:sz="0" w:space="0" w:color="auto"/>
          </w:divBdr>
        </w:div>
        <w:div w:id="1527985909">
          <w:marLeft w:val="0"/>
          <w:marRight w:val="0"/>
          <w:marTop w:val="0"/>
          <w:marBottom w:val="0"/>
          <w:divBdr>
            <w:top w:val="none" w:sz="0" w:space="0" w:color="auto"/>
            <w:left w:val="none" w:sz="0" w:space="0" w:color="auto"/>
            <w:bottom w:val="none" w:sz="0" w:space="0" w:color="auto"/>
            <w:right w:val="none" w:sz="0" w:space="0" w:color="auto"/>
          </w:divBdr>
        </w:div>
        <w:div w:id="1741291746">
          <w:marLeft w:val="0"/>
          <w:marRight w:val="0"/>
          <w:marTop w:val="0"/>
          <w:marBottom w:val="0"/>
          <w:divBdr>
            <w:top w:val="none" w:sz="0" w:space="0" w:color="auto"/>
            <w:left w:val="none" w:sz="0" w:space="0" w:color="auto"/>
            <w:bottom w:val="none" w:sz="0" w:space="0" w:color="auto"/>
            <w:right w:val="none" w:sz="0" w:space="0" w:color="auto"/>
          </w:divBdr>
        </w:div>
        <w:div w:id="2003120080">
          <w:marLeft w:val="0"/>
          <w:marRight w:val="0"/>
          <w:marTop w:val="0"/>
          <w:marBottom w:val="0"/>
          <w:divBdr>
            <w:top w:val="none" w:sz="0" w:space="0" w:color="auto"/>
            <w:left w:val="none" w:sz="0" w:space="0" w:color="auto"/>
            <w:bottom w:val="none" w:sz="0" w:space="0" w:color="auto"/>
            <w:right w:val="none" w:sz="0" w:space="0" w:color="auto"/>
          </w:divBdr>
        </w:div>
        <w:div w:id="2029214774">
          <w:marLeft w:val="0"/>
          <w:marRight w:val="0"/>
          <w:marTop w:val="0"/>
          <w:marBottom w:val="0"/>
          <w:divBdr>
            <w:top w:val="none" w:sz="0" w:space="0" w:color="auto"/>
            <w:left w:val="none" w:sz="0" w:space="0" w:color="auto"/>
            <w:bottom w:val="none" w:sz="0" w:space="0" w:color="auto"/>
            <w:right w:val="none" w:sz="0" w:space="0" w:color="auto"/>
          </w:divBdr>
        </w:div>
      </w:divsChild>
    </w:div>
    <w:div w:id="183888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635d75230bf44921" /><Relationship Type="http://schemas.microsoft.com/office/2011/relationships/people" Target="people.xml" Id="R6399e5db4a2845a6" /><Relationship Type="http://schemas.microsoft.com/office/2011/relationships/commentsExtended" Target="commentsExtended.xml" Id="Ra6c0d18e282e45dc" /><Relationship Type="http://schemas.microsoft.com/office/2016/09/relationships/commentsIds" Target="commentsIds.xml" Id="R8d0aea9e188c4a69" /><Relationship Type="http://schemas.microsoft.com/office/2018/08/relationships/commentsExtensible" Target="commentsExtensible.xml" Id="R83f798cf0c4e4b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Cy Tidd</dc:creator>
  <keywords/>
  <dc:description/>
  <lastModifiedBy>Gary Smailes</lastModifiedBy>
  <revision>23</revision>
  <dcterms:created xsi:type="dcterms:W3CDTF">2018-03-02T12:40:00.0000000Z</dcterms:created>
  <dcterms:modified xsi:type="dcterms:W3CDTF">2024-03-17T10:26:28.3544076Z</dcterms:modified>
</coreProperties>
</file>